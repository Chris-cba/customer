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027" w:rsidRDefault="00756027" w:rsidP="006E379C">
      <w:pPr>
        <w:rPr>
          <w:b/>
          <w:bCs/>
          <w:color w:val="FFFFFF"/>
          <w:sz w:val="40"/>
          <w:szCs w:val="40"/>
        </w:rPr>
      </w:pPr>
    </w:p>
    <w:p w:rsidR="00756027" w:rsidRDefault="00756027" w:rsidP="006E379C">
      <w:pPr>
        <w:rPr>
          <w:b/>
          <w:bCs/>
          <w:color w:val="FFFFFF"/>
          <w:sz w:val="40"/>
          <w:szCs w:val="40"/>
        </w:rPr>
      </w:pPr>
    </w:p>
    <w:p w:rsidR="00756027" w:rsidRDefault="00756027" w:rsidP="006E379C">
      <w:pPr>
        <w:rPr>
          <w:b/>
          <w:bCs/>
          <w:color w:val="FFFFFF"/>
          <w:sz w:val="40"/>
          <w:szCs w:val="40"/>
        </w:rPr>
      </w:pPr>
    </w:p>
    <w:p w:rsidR="00756027" w:rsidRDefault="00756027" w:rsidP="006E379C">
      <w:pPr>
        <w:rPr>
          <w:b/>
          <w:bCs/>
          <w:color w:val="FFFFFF"/>
          <w:sz w:val="40"/>
          <w:szCs w:val="40"/>
        </w:rPr>
      </w:pPr>
    </w:p>
    <w:p w:rsidR="00756027" w:rsidRPr="000A192E" w:rsidRDefault="00756027" w:rsidP="006E379C">
      <w:pPr>
        <w:rPr>
          <w:b/>
          <w:bCs/>
          <w:color w:val="FFFFFF"/>
          <w:sz w:val="36"/>
          <w:szCs w:val="36"/>
        </w:rPr>
      </w:pPr>
      <w:r>
        <w:rPr>
          <w:b/>
          <w:bCs/>
          <w:color w:val="FFFFFF"/>
          <w:sz w:val="36"/>
          <w:szCs w:val="36"/>
        </w:rPr>
        <w:t>HBUD Installation and Use Guide</w:t>
      </w:r>
    </w:p>
    <w:p w:rsidR="00756027" w:rsidRDefault="00756027" w:rsidP="006E379C">
      <w:pPr>
        <w:rPr>
          <w:color w:val="FFFFFF"/>
          <w:sz w:val="32"/>
          <w:szCs w:val="32"/>
        </w:rPr>
      </w:pPr>
      <w:r>
        <w:rPr>
          <w:color w:val="FFFFFF"/>
          <w:sz w:val="32"/>
          <w:szCs w:val="32"/>
        </w:rPr>
        <w:t>Version 0</w:t>
      </w:r>
      <w:ins w:id="0" w:author="Joe.Mendoza" w:date="2011-08-25T09:32:00Z">
        <w:r w:rsidR="0082185D">
          <w:rPr>
            <w:color w:val="FFFFFF"/>
            <w:sz w:val="32"/>
            <w:szCs w:val="32"/>
          </w:rPr>
          <w:t>4</w:t>
        </w:r>
      </w:ins>
      <w:del w:id="1" w:author="Joe.Mendoza" w:date="2011-08-25T09:32:00Z">
        <w:r w:rsidDel="0082185D">
          <w:rPr>
            <w:color w:val="FFFFFF"/>
            <w:sz w:val="32"/>
            <w:szCs w:val="32"/>
          </w:rPr>
          <w:delText>3</w:delText>
        </w:r>
      </w:del>
      <w:r>
        <w:rPr>
          <w:color w:val="FFFFFF"/>
          <w:sz w:val="32"/>
          <w:szCs w:val="32"/>
        </w:rPr>
        <w:t>v00</w:t>
      </w:r>
    </w:p>
    <w:p w:rsidR="00756027" w:rsidRPr="00481837" w:rsidRDefault="00756027" w:rsidP="006E379C">
      <w:pPr>
        <w:rPr>
          <w:color w:val="FFFFFF"/>
          <w:sz w:val="32"/>
          <w:szCs w:val="32"/>
        </w:rPr>
      </w:pPr>
      <w:del w:id="2" w:author="Joe.Mendoza" w:date="2011-08-25T09:33:00Z">
        <w:r w:rsidDel="0082185D">
          <w:rPr>
            <w:color w:val="FFFFFF"/>
            <w:sz w:val="32"/>
            <w:szCs w:val="32"/>
          </w:rPr>
          <w:delText xml:space="preserve">July </w:delText>
        </w:r>
      </w:del>
      <w:ins w:id="3" w:author="Joe.Mendoza" w:date="2011-08-25T09:33:00Z">
        <w:r w:rsidR="0082185D">
          <w:rPr>
            <w:color w:val="FFFFFF"/>
            <w:sz w:val="32"/>
            <w:szCs w:val="32"/>
          </w:rPr>
          <w:t xml:space="preserve">August </w:t>
        </w:r>
      </w:ins>
      <w:r>
        <w:rPr>
          <w:color w:val="FFFFFF"/>
          <w:sz w:val="32"/>
          <w:szCs w:val="32"/>
        </w:rPr>
        <w:t>2011</w:t>
      </w:r>
    </w:p>
    <w:p w:rsidR="00756027" w:rsidRPr="000A192E" w:rsidRDefault="00756027" w:rsidP="006E379C">
      <w:pPr>
        <w:rPr>
          <w:b/>
          <w:bCs/>
          <w:sz w:val="32"/>
          <w:szCs w:val="32"/>
        </w:rPr>
      </w:pPr>
    </w:p>
    <w:p w:rsidR="00756027" w:rsidRPr="000A192E" w:rsidRDefault="00756027" w:rsidP="006E379C">
      <w:pPr>
        <w:rPr>
          <w:b/>
          <w:bCs/>
          <w:sz w:val="32"/>
          <w:szCs w:val="32"/>
        </w:rPr>
      </w:pPr>
      <w:bookmarkStart w:id="4" w:name="_GoBack"/>
      <w:bookmarkEnd w:id="4"/>
    </w:p>
    <w:p w:rsidR="00756027" w:rsidRPr="000A192E" w:rsidRDefault="00756027" w:rsidP="006E379C">
      <w:pPr>
        <w:rPr>
          <w:b/>
          <w:bCs/>
          <w:sz w:val="32"/>
          <w:szCs w:val="32"/>
        </w:rPr>
      </w:pPr>
      <w:r>
        <w:rPr>
          <w:b/>
          <w:bCs/>
          <w:sz w:val="32"/>
          <w:szCs w:val="32"/>
        </w:rPr>
        <w:t>Oregon Department of Transportation</w:t>
      </w:r>
    </w:p>
    <w:p w:rsidR="00756027" w:rsidRDefault="00756027" w:rsidP="006E379C"/>
    <w:p w:rsidR="00756027" w:rsidRDefault="00756027" w:rsidP="006E379C"/>
    <w:p w:rsidR="00756027" w:rsidRDefault="00756027">
      <w:pPr>
        <w:rPr>
          <w:rFonts w:ascii="Cambria" w:hAnsi="Cambria" w:cs="Cambria"/>
          <w:b/>
          <w:bCs/>
          <w:sz w:val="28"/>
          <w:szCs w:val="28"/>
        </w:rPr>
      </w:pPr>
      <w:r>
        <w:br w:type="page"/>
      </w:r>
    </w:p>
    <w:p w:rsidR="00756027" w:rsidRDefault="00756027" w:rsidP="00481837">
      <w:pPr>
        <w:pStyle w:val="Heading1"/>
      </w:pPr>
      <w:bookmarkStart w:id="5" w:name="_Toc299095561"/>
      <w:r>
        <w:t>Table of Contents</w:t>
      </w:r>
      <w:bookmarkEnd w:id="5"/>
    </w:p>
    <w:p w:rsidR="00756027" w:rsidRDefault="00756027">
      <w:pPr>
        <w:pStyle w:val="TOC1"/>
        <w:tabs>
          <w:tab w:val="right" w:leader="dot" w:pos="9350"/>
        </w:tabs>
        <w:rPr>
          <w:rFonts w:ascii="Times New Roman" w:hAnsi="Times New Roman" w:cs="Times New Roman"/>
          <w:noProof/>
          <w:sz w:val="24"/>
          <w:szCs w:val="24"/>
        </w:rPr>
      </w:pPr>
      <w:r>
        <w:fldChar w:fldCharType="begin"/>
      </w:r>
      <w:r>
        <w:instrText xml:space="preserve"> TOC \o "1-2" \h \z \u </w:instrText>
      </w:r>
      <w:r>
        <w:fldChar w:fldCharType="separate"/>
      </w:r>
      <w:hyperlink w:anchor="_Toc299095561" w:history="1">
        <w:r w:rsidRPr="008C2086">
          <w:rPr>
            <w:rStyle w:val="Hyperlink"/>
            <w:noProof/>
          </w:rPr>
          <w:t>Table of Contents</w:t>
        </w:r>
        <w:r>
          <w:rPr>
            <w:noProof/>
            <w:webHidden/>
          </w:rPr>
          <w:tab/>
        </w:r>
        <w:r>
          <w:rPr>
            <w:noProof/>
            <w:webHidden/>
          </w:rPr>
          <w:fldChar w:fldCharType="begin"/>
        </w:r>
        <w:r>
          <w:rPr>
            <w:noProof/>
            <w:webHidden/>
          </w:rPr>
          <w:instrText xml:space="preserve"> PAGEREF _Toc299095561 \h </w:instrText>
        </w:r>
        <w:r>
          <w:rPr>
            <w:noProof/>
            <w:webHidden/>
          </w:rPr>
        </w:r>
        <w:r>
          <w:rPr>
            <w:noProof/>
            <w:webHidden/>
          </w:rPr>
          <w:fldChar w:fldCharType="separate"/>
        </w:r>
        <w:r>
          <w:rPr>
            <w:noProof/>
            <w:webHidden/>
          </w:rPr>
          <w:t>2</w:t>
        </w:r>
        <w:r>
          <w:rPr>
            <w:noProof/>
            <w:webHidden/>
          </w:rPr>
          <w:fldChar w:fldCharType="end"/>
        </w:r>
      </w:hyperlink>
    </w:p>
    <w:p w:rsidR="00756027" w:rsidRDefault="00193FC5">
      <w:pPr>
        <w:pStyle w:val="TOC1"/>
        <w:tabs>
          <w:tab w:val="right" w:leader="dot" w:pos="9350"/>
        </w:tabs>
        <w:rPr>
          <w:rFonts w:ascii="Times New Roman" w:hAnsi="Times New Roman" w:cs="Times New Roman"/>
          <w:noProof/>
          <w:sz w:val="24"/>
          <w:szCs w:val="24"/>
        </w:rPr>
      </w:pPr>
      <w:hyperlink w:anchor="_Toc299095562" w:history="1">
        <w:r w:rsidR="00756027" w:rsidRPr="008C2086">
          <w:rPr>
            <w:rStyle w:val="Hyperlink"/>
            <w:noProof/>
          </w:rPr>
          <w:t>Introduction</w:t>
        </w:r>
        <w:r w:rsidR="00756027">
          <w:rPr>
            <w:noProof/>
            <w:webHidden/>
          </w:rPr>
          <w:tab/>
        </w:r>
        <w:r w:rsidR="00756027">
          <w:rPr>
            <w:noProof/>
            <w:webHidden/>
          </w:rPr>
          <w:fldChar w:fldCharType="begin"/>
        </w:r>
        <w:r w:rsidR="00756027">
          <w:rPr>
            <w:noProof/>
            <w:webHidden/>
          </w:rPr>
          <w:instrText xml:space="preserve"> PAGEREF _Toc299095562 \h </w:instrText>
        </w:r>
        <w:r w:rsidR="00756027">
          <w:rPr>
            <w:noProof/>
            <w:webHidden/>
          </w:rPr>
        </w:r>
        <w:r w:rsidR="00756027">
          <w:rPr>
            <w:noProof/>
            <w:webHidden/>
          </w:rPr>
          <w:fldChar w:fldCharType="separate"/>
        </w:r>
        <w:r w:rsidR="00756027">
          <w:rPr>
            <w:noProof/>
            <w:webHidden/>
          </w:rPr>
          <w:t>3</w:t>
        </w:r>
        <w:r w:rsidR="00756027">
          <w:rPr>
            <w:noProof/>
            <w:webHidden/>
          </w:rPr>
          <w:fldChar w:fldCharType="end"/>
        </w:r>
      </w:hyperlink>
    </w:p>
    <w:p w:rsidR="00756027" w:rsidRDefault="00193FC5">
      <w:pPr>
        <w:pStyle w:val="TOC1"/>
        <w:tabs>
          <w:tab w:val="right" w:leader="dot" w:pos="9350"/>
        </w:tabs>
        <w:rPr>
          <w:rFonts w:ascii="Times New Roman" w:hAnsi="Times New Roman" w:cs="Times New Roman"/>
          <w:noProof/>
          <w:sz w:val="24"/>
          <w:szCs w:val="24"/>
        </w:rPr>
      </w:pPr>
      <w:hyperlink w:anchor="_Toc299095563" w:history="1">
        <w:r w:rsidR="00756027" w:rsidRPr="008C2086">
          <w:rPr>
            <w:rStyle w:val="Hyperlink"/>
            <w:noProof/>
          </w:rPr>
          <w:t>Installing HBUD</w:t>
        </w:r>
        <w:r w:rsidR="00756027">
          <w:rPr>
            <w:noProof/>
            <w:webHidden/>
          </w:rPr>
          <w:tab/>
        </w:r>
        <w:r w:rsidR="00756027">
          <w:rPr>
            <w:noProof/>
            <w:webHidden/>
          </w:rPr>
          <w:fldChar w:fldCharType="begin"/>
        </w:r>
        <w:r w:rsidR="00756027">
          <w:rPr>
            <w:noProof/>
            <w:webHidden/>
          </w:rPr>
          <w:instrText xml:space="preserve"> PAGEREF _Toc299095563 \h </w:instrText>
        </w:r>
        <w:r w:rsidR="00756027">
          <w:rPr>
            <w:noProof/>
            <w:webHidden/>
          </w:rPr>
        </w:r>
        <w:r w:rsidR="00756027">
          <w:rPr>
            <w:noProof/>
            <w:webHidden/>
          </w:rPr>
          <w:fldChar w:fldCharType="separate"/>
        </w:r>
        <w:r w:rsidR="00756027">
          <w:rPr>
            <w:noProof/>
            <w:webHidden/>
          </w:rPr>
          <w:t>3</w:t>
        </w:r>
        <w:r w:rsidR="00756027">
          <w:rPr>
            <w:noProof/>
            <w:webHidden/>
          </w:rPr>
          <w:fldChar w:fldCharType="end"/>
        </w:r>
      </w:hyperlink>
    </w:p>
    <w:p w:rsidR="00756027" w:rsidRDefault="00193FC5">
      <w:pPr>
        <w:pStyle w:val="TOC1"/>
        <w:tabs>
          <w:tab w:val="right" w:leader="dot" w:pos="9350"/>
        </w:tabs>
        <w:rPr>
          <w:rFonts w:ascii="Times New Roman" w:hAnsi="Times New Roman" w:cs="Times New Roman"/>
          <w:noProof/>
          <w:sz w:val="24"/>
          <w:szCs w:val="24"/>
        </w:rPr>
      </w:pPr>
      <w:hyperlink w:anchor="_Toc299095564" w:history="1">
        <w:r w:rsidR="00756027" w:rsidRPr="008C2086">
          <w:rPr>
            <w:rStyle w:val="Hyperlink"/>
            <w:noProof/>
          </w:rPr>
          <w:t>Un-Installing HBUD</w:t>
        </w:r>
        <w:r w:rsidR="00756027">
          <w:rPr>
            <w:noProof/>
            <w:webHidden/>
          </w:rPr>
          <w:tab/>
        </w:r>
        <w:r w:rsidR="00756027">
          <w:rPr>
            <w:noProof/>
            <w:webHidden/>
          </w:rPr>
          <w:fldChar w:fldCharType="begin"/>
        </w:r>
        <w:r w:rsidR="00756027">
          <w:rPr>
            <w:noProof/>
            <w:webHidden/>
          </w:rPr>
          <w:instrText xml:space="preserve"> PAGEREF _Toc299095564 \h </w:instrText>
        </w:r>
        <w:r w:rsidR="00756027">
          <w:rPr>
            <w:noProof/>
            <w:webHidden/>
          </w:rPr>
        </w:r>
        <w:r w:rsidR="00756027">
          <w:rPr>
            <w:noProof/>
            <w:webHidden/>
          </w:rPr>
          <w:fldChar w:fldCharType="separate"/>
        </w:r>
        <w:r w:rsidR="00756027">
          <w:rPr>
            <w:noProof/>
            <w:webHidden/>
          </w:rPr>
          <w:t>5</w:t>
        </w:r>
        <w:r w:rsidR="00756027">
          <w:rPr>
            <w:noProof/>
            <w:webHidden/>
          </w:rPr>
          <w:fldChar w:fldCharType="end"/>
        </w:r>
      </w:hyperlink>
    </w:p>
    <w:p w:rsidR="00756027" w:rsidRDefault="00193FC5">
      <w:pPr>
        <w:pStyle w:val="TOC1"/>
        <w:tabs>
          <w:tab w:val="right" w:leader="dot" w:pos="9350"/>
        </w:tabs>
        <w:rPr>
          <w:rFonts w:ascii="Times New Roman" w:hAnsi="Times New Roman" w:cs="Times New Roman"/>
          <w:noProof/>
          <w:sz w:val="24"/>
          <w:szCs w:val="24"/>
        </w:rPr>
      </w:pPr>
      <w:hyperlink w:anchor="_Toc299095565" w:history="1">
        <w:r w:rsidR="00756027" w:rsidRPr="008C2086">
          <w:rPr>
            <w:rStyle w:val="Hyperlink"/>
            <w:noProof/>
          </w:rPr>
          <w:t>Generate HBUD EXTRACT Data</w:t>
        </w:r>
        <w:r w:rsidR="00756027">
          <w:rPr>
            <w:noProof/>
            <w:webHidden/>
          </w:rPr>
          <w:tab/>
        </w:r>
        <w:r w:rsidR="00756027">
          <w:rPr>
            <w:noProof/>
            <w:webHidden/>
          </w:rPr>
          <w:fldChar w:fldCharType="begin"/>
        </w:r>
        <w:r w:rsidR="00756027">
          <w:rPr>
            <w:noProof/>
            <w:webHidden/>
          </w:rPr>
          <w:instrText xml:space="preserve"> PAGEREF _Toc299095565 \h </w:instrText>
        </w:r>
        <w:r w:rsidR="00756027">
          <w:rPr>
            <w:noProof/>
            <w:webHidden/>
          </w:rPr>
        </w:r>
        <w:r w:rsidR="00756027">
          <w:rPr>
            <w:noProof/>
            <w:webHidden/>
          </w:rPr>
          <w:fldChar w:fldCharType="separate"/>
        </w:r>
        <w:r w:rsidR="00756027">
          <w:rPr>
            <w:noProof/>
            <w:webHidden/>
          </w:rPr>
          <w:t>6</w:t>
        </w:r>
        <w:r w:rsidR="00756027">
          <w:rPr>
            <w:noProof/>
            <w:webHidden/>
          </w:rPr>
          <w:fldChar w:fldCharType="end"/>
        </w:r>
      </w:hyperlink>
    </w:p>
    <w:p w:rsidR="00756027" w:rsidRDefault="00193FC5">
      <w:pPr>
        <w:pStyle w:val="TOC1"/>
        <w:tabs>
          <w:tab w:val="right" w:leader="dot" w:pos="9350"/>
        </w:tabs>
        <w:rPr>
          <w:rFonts w:ascii="Times New Roman" w:hAnsi="Times New Roman" w:cs="Times New Roman"/>
          <w:noProof/>
          <w:sz w:val="24"/>
          <w:szCs w:val="24"/>
        </w:rPr>
      </w:pPr>
      <w:hyperlink w:anchor="_Toc299095566" w:history="1">
        <w:r w:rsidR="00756027" w:rsidRPr="008C2086">
          <w:rPr>
            <w:rStyle w:val="Hyperlink"/>
            <w:noProof/>
          </w:rPr>
          <w:t>Downloading the HBUD Data Extract</w:t>
        </w:r>
        <w:r w:rsidR="00756027">
          <w:rPr>
            <w:noProof/>
            <w:webHidden/>
          </w:rPr>
          <w:tab/>
        </w:r>
        <w:r w:rsidR="00756027">
          <w:rPr>
            <w:noProof/>
            <w:webHidden/>
          </w:rPr>
          <w:fldChar w:fldCharType="begin"/>
        </w:r>
        <w:r w:rsidR="00756027">
          <w:rPr>
            <w:noProof/>
            <w:webHidden/>
          </w:rPr>
          <w:instrText xml:space="preserve"> PAGEREF _Toc299095566 \h </w:instrText>
        </w:r>
        <w:r w:rsidR="00756027">
          <w:rPr>
            <w:noProof/>
            <w:webHidden/>
          </w:rPr>
        </w:r>
        <w:r w:rsidR="00756027">
          <w:rPr>
            <w:noProof/>
            <w:webHidden/>
          </w:rPr>
          <w:fldChar w:fldCharType="separate"/>
        </w:r>
        <w:r w:rsidR="00756027">
          <w:rPr>
            <w:noProof/>
            <w:webHidden/>
          </w:rPr>
          <w:t>7</w:t>
        </w:r>
        <w:r w:rsidR="00756027">
          <w:rPr>
            <w:noProof/>
            <w:webHidden/>
          </w:rPr>
          <w:fldChar w:fldCharType="end"/>
        </w:r>
      </w:hyperlink>
    </w:p>
    <w:p w:rsidR="00756027" w:rsidRDefault="00756027" w:rsidP="0045083D">
      <w:pPr>
        <w:pStyle w:val="Heading1"/>
      </w:pPr>
      <w:r>
        <w:fldChar w:fldCharType="end"/>
      </w:r>
      <w:r>
        <w:br w:type="page"/>
      </w:r>
    </w:p>
    <w:p w:rsidR="00756027" w:rsidRPr="00C84DAB" w:rsidRDefault="00756027" w:rsidP="00C84DAB">
      <w:pPr>
        <w:pStyle w:val="Heading1"/>
      </w:pPr>
      <w:bookmarkStart w:id="6" w:name="_Toc299095562"/>
      <w:r>
        <w:t>Introduction</w:t>
      </w:r>
      <w:bookmarkEnd w:id="6"/>
    </w:p>
    <w:p w:rsidR="00756027" w:rsidRDefault="00756027" w:rsidP="00C84DAB">
      <w:r>
        <w:t>As part of the TRANSINFO implementation project, ODOT has asked Exor to provide a data extract from the TransInfo system to be supplied to the HBUD system.  HBUD is used by the maintenance group to plan and monitor budgets.  This file must be compiled from data in TransInfo including asset records, their location on the network, and the associated ‘activities’.  It must then be extracted and made available to ODOT to load into HBUD.</w:t>
      </w:r>
    </w:p>
    <w:p w:rsidR="00756027" w:rsidRDefault="00756027" w:rsidP="005A5766">
      <w:pPr>
        <w:pStyle w:val="Heading1"/>
      </w:pPr>
      <w:bookmarkStart w:id="7" w:name="_Toc299095563"/>
      <w:r w:rsidRPr="00193FAF">
        <w:t xml:space="preserve">Installing </w:t>
      </w:r>
      <w:r>
        <w:t>HBUD</w:t>
      </w:r>
      <w:bookmarkEnd w:id="7"/>
    </w:p>
    <w:p w:rsidR="00756027" w:rsidRDefault="00756027" w:rsidP="005A5766">
      <w:r>
        <w:t>Extract the HBUD software to the EXOR BASE</w:t>
      </w:r>
    </w:p>
    <w:p w:rsidR="00756027" w:rsidRDefault="00756027" w:rsidP="005A5766">
      <w:r>
        <w:t xml:space="preserve"> e.g. C:\exor4101\ (or the equivalent on your schema)</w:t>
      </w:r>
    </w:p>
    <w:p w:rsidR="00756027" w:rsidRDefault="0082185D" w:rsidP="005A576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style="width:263.25pt;height:191.25pt;visibility:visible">
            <v:imagedata r:id="rId8" o:title=""/>
          </v:shape>
        </w:pict>
      </w:r>
    </w:p>
    <w:p w:rsidR="00756027" w:rsidRDefault="00756027" w:rsidP="005A5766">
      <w:r>
        <w:t xml:space="preserve">Open a command window and change directory to the </w:t>
      </w:r>
      <w:r w:rsidRPr="00C038C5">
        <w:t>C:\</w:t>
      </w:r>
      <w:r>
        <w:t>&lt;EXOR BASE&gt;</w:t>
      </w:r>
      <w:r w:rsidRPr="00C038C5">
        <w:t>\HBUD\install</w:t>
      </w:r>
      <w:r>
        <w:t xml:space="preserve"> folder</w:t>
      </w:r>
    </w:p>
    <w:p w:rsidR="00756027" w:rsidRDefault="00756027" w:rsidP="005A5766">
      <w:r>
        <w:t>Connect to SQLPLUS as the HIGHWAYS owner.</w:t>
      </w:r>
    </w:p>
    <w:p w:rsidR="00756027" w:rsidRDefault="0082185D" w:rsidP="005A5766">
      <w:r>
        <w:rPr>
          <w:noProof/>
        </w:rPr>
        <w:pict>
          <v:shape id="Picture 7" o:spid="_x0000_i1026" type="#_x0000_t75" style="width:378pt;height:112.5pt;visibility:visible">
            <v:imagedata r:id="rId9" o:title=""/>
          </v:shape>
        </w:pict>
      </w:r>
    </w:p>
    <w:p w:rsidR="00756027" w:rsidRDefault="00756027" w:rsidP="005A5766">
      <w:r>
        <w:lastRenderedPageBreak/>
        <w:t>Run the following command:</w:t>
      </w:r>
    </w:p>
    <w:p w:rsidR="00756027" w:rsidRDefault="00756027" w:rsidP="005A5766">
      <w:r>
        <w:t>@</w:t>
      </w:r>
      <w:r w:rsidRPr="00C038C5">
        <w:t>hbud_inst.sql</w:t>
      </w:r>
    </w:p>
    <w:p w:rsidR="00756027" w:rsidRDefault="00756027" w:rsidP="005A5766">
      <w:r>
        <w:t xml:space="preserve">Enter value for exor base e.g.  </w:t>
      </w:r>
      <w:r w:rsidRPr="00C038C5">
        <w:t>C:\exor\</w:t>
      </w:r>
    </w:p>
    <w:p w:rsidR="00756027" w:rsidRDefault="00756027" w:rsidP="005A5766">
      <w:r>
        <w:t>Type Y to continue.</w:t>
      </w:r>
    </w:p>
    <w:p w:rsidR="00756027" w:rsidRPr="005A5766" w:rsidRDefault="0082185D" w:rsidP="005A5766">
      <w:r>
        <w:rPr>
          <w:noProof/>
        </w:rPr>
        <w:pict>
          <v:shape id="Picture 10" o:spid="_x0000_i1027" type="#_x0000_t75" style="width:366pt;height:213pt;visibility:visible">
            <v:imagedata r:id="rId10" o:title=""/>
          </v:shape>
        </w:pict>
      </w:r>
    </w:p>
    <w:p w:rsidR="00756027" w:rsidRDefault="00756027" w:rsidP="00B51B9D">
      <w:r>
        <w:t xml:space="preserve">Check the log files that have been generated in </w:t>
      </w:r>
      <w:r w:rsidRPr="009E777C">
        <w:t>C:\</w:t>
      </w:r>
      <w:r>
        <w:t>&lt;EXOR_BASE&gt;</w:t>
      </w:r>
      <w:r w:rsidRPr="009E777C">
        <w:t>\HBUD\install</w:t>
      </w:r>
      <w:r>
        <w:t xml:space="preserve"> for errors.</w:t>
      </w:r>
    </w:p>
    <w:p w:rsidR="00756027" w:rsidRDefault="00756027" w:rsidP="009E777C">
      <w:r w:rsidRPr="009E777C">
        <w:t>hbud_install_1_</w:t>
      </w:r>
      <w:r>
        <w:t>&lt;date and time&gt;</w:t>
      </w:r>
      <w:r w:rsidRPr="009E777C">
        <w:t>.LOG</w:t>
      </w:r>
    </w:p>
    <w:p w:rsidR="00756027" w:rsidRDefault="00756027" w:rsidP="009E777C">
      <w:r>
        <w:t>NOTE :</w:t>
      </w:r>
      <w:r w:rsidRPr="009E777C">
        <w:rPr>
          <w:b/>
          <w:bCs/>
        </w:rPr>
        <w:t xml:space="preserve"> Warning: Package created with compilation errors.</w:t>
      </w:r>
      <w:r>
        <w:t xml:space="preserve"> This message can be ignored.</w:t>
      </w:r>
    </w:p>
    <w:p w:rsidR="00756027" w:rsidRDefault="00756027" w:rsidP="009E777C">
      <w:r>
        <w:t xml:space="preserve"> hbud_install_2</w:t>
      </w:r>
      <w:r w:rsidRPr="009E777C">
        <w:t>_</w:t>
      </w:r>
      <w:r>
        <w:t>&lt;date and time&gt;</w:t>
      </w:r>
      <w:r w:rsidRPr="009E777C">
        <w:t>.LOG</w:t>
      </w:r>
    </w:p>
    <w:p w:rsidR="00756027" w:rsidRDefault="00756027" w:rsidP="009E777C"/>
    <w:p w:rsidR="00756027" w:rsidRDefault="00756027">
      <w:pPr>
        <w:spacing w:after="0" w:line="240" w:lineRule="auto"/>
      </w:pPr>
      <w:r>
        <w:br w:type="page"/>
      </w:r>
    </w:p>
    <w:p w:rsidR="00756027" w:rsidRDefault="00756027" w:rsidP="009E777C">
      <w:r>
        <w:t xml:space="preserve">Navigate to </w:t>
      </w:r>
      <w:r w:rsidRPr="00A925AC">
        <w:t>C:\</w:t>
      </w:r>
      <w:r>
        <w:t>EXOR_BASE</w:t>
      </w:r>
      <w:r w:rsidRPr="00A925AC">
        <w:t>\bin</w:t>
      </w:r>
      <w:r>
        <w:t xml:space="preserve"> and open the </w:t>
      </w:r>
      <w:r w:rsidRPr="00A925AC">
        <w:t>exor_version.txt</w:t>
      </w:r>
      <w:r>
        <w:t xml:space="preserve"> file.</w:t>
      </w:r>
    </w:p>
    <w:p w:rsidR="00756027" w:rsidRDefault="00756027" w:rsidP="00B51B9D">
      <w:r>
        <w:t xml:space="preserve">Add     </w:t>
      </w:r>
      <w:r w:rsidRPr="00A925AC">
        <w:t>HBUD=4.0.0.0</w:t>
      </w:r>
      <w:r>
        <w:t xml:space="preserve">  to the bottom of the file.</w:t>
      </w:r>
    </w:p>
    <w:p w:rsidR="00756027" w:rsidRDefault="00193FC5" w:rsidP="00B51B9D">
      <w:r>
        <w:rPr>
          <w:noProof/>
        </w:rPr>
        <w:pict>
          <v:shape id="Picture 13" o:spid="_x0000_i1028" type="#_x0000_t75" style="width:90pt;height:68.25pt;visibility:visible">
            <v:imagedata r:id="rId11" o:title=""/>
          </v:shape>
        </w:pict>
      </w:r>
    </w:p>
    <w:p w:rsidR="00756027" w:rsidRDefault="00756027" w:rsidP="00B51B9D">
      <w:r>
        <w:t>Installation is now complete.</w:t>
      </w:r>
    </w:p>
    <w:p w:rsidR="00756027" w:rsidRDefault="00756027"/>
    <w:p w:rsidR="00756027" w:rsidRDefault="00756027" w:rsidP="003A78A9">
      <w:pPr>
        <w:pStyle w:val="Heading1"/>
      </w:pPr>
      <w:bookmarkStart w:id="8" w:name="_Toc299095564"/>
      <w:r>
        <w:t>Un-</w:t>
      </w:r>
      <w:r w:rsidRPr="00193FAF">
        <w:t xml:space="preserve">Installing </w:t>
      </w:r>
      <w:r>
        <w:t>HBUD</w:t>
      </w:r>
      <w:bookmarkEnd w:id="8"/>
    </w:p>
    <w:p w:rsidR="00756027" w:rsidRDefault="00756027" w:rsidP="003A78A9">
      <w:r>
        <w:t>Un-installation of the HBUD Software installation is done via the same Oracle SQL interface.  If the software files have not been extracted, extract to a known location i.e. c:\exor\.  Un-installation of the software is detailed in the following steps:</w:t>
      </w:r>
    </w:p>
    <w:p w:rsidR="00756027" w:rsidRDefault="00756027" w:rsidP="003A78A9"/>
    <w:p w:rsidR="00756027" w:rsidRDefault="00756027" w:rsidP="003A78A9">
      <w:pPr>
        <w:numPr>
          <w:ilvl w:val="0"/>
          <w:numId w:val="8"/>
          <w:numberingChange w:id="9" w:author="Unknown" w:date="2011-07-22T10:57:00Z" w:original="%1:1:0:."/>
        </w:numPr>
        <w:spacing w:after="0" w:line="240" w:lineRule="auto"/>
      </w:pPr>
      <w:r>
        <w:t>Login to the Oracle SQL interface using the Highways Owner schema.  The System Administrator will have the correct username and password for this task.</w:t>
      </w:r>
    </w:p>
    <w:p w:rsidR="00756027" w:rsidRDefault="00756027" w:rsidP="003A78A9">
      <w:pPr>
        <w:numPr>
          <w:ilvl w:val="0"/>
          <w:numId w:val="8"/>
          <w:numberingChange w:id="10" w:author="Unknown" w:date="2011-07-22T10:57:00Z" w:original="%1:2:0:."/>
        </w:numPr>
        <w:spacing w:after="0" w:line="240" w:lineRule="auto"/>
      </w:pPr>
      <w:r>
        <w:t>Run the un-install script:</w:t>
      </w:r>
    </w:p>
    <w:p w:rsidR="00756027" w:rsidRDefault="00756027" w:rsidP="003A78A9">
      <w:pPr>
        <w:numPr>
          <w:ilvl w:val="1"/>
          <w:numId w:val="8"/>
          <w:numberingChange w:id="11" w:author="Unknown" w:date="2011-07-22T10:57:00Z" w:original="%2:1:4:."/>
        </w:numPr>
        <w:spacing w:after="0" w:line="240" w:lineRule="auto"/>
      </w:pPr>
      <w:r>
        <w:t>Start c:\&lt;path to install folder\Version_3.0\admin\sql\hbud_uninstall.sql</w:t>
      </w:r>
    </w:p>
    <w:p w:rsidR="00756027" w:rsidRDefault="00756027" w:rsidP="003A78A9">
      <w:pPr>
        <w:numPr>
          <w:ilvl w:val="1"/>
          <w:numId w:val="8"/>
          <w:numberingChange w:id="12" w:author="Unknown" w:date="2011-07-22T10:57:00Z" w:original="%2:2:4:."/>
        </w:numPr>
        <w:spacing w:after="0" w:line="240" w:lineRule="auto"/>
      </w:pPr>
      <w:r>
        <w:t>An uninstall log will be created in the event of any errors during un-installation.</w:t>
      </w:r>
    </w:p>
    <w:p w:rsidR="00756027" w:rsidRDefault="00756027" w:rsidP="003A78A9">
      <w:pPr>
        <w:numPr>
          <w:ilvl w:val="0"/>
          <w:numId w:val="8"/>
          <w:numberingChange w:id="13" w:author="Unknown" w:date="2011-07-22T10:57:00Z" w:original="%1:3:0:."/>
        </w:numPr>
        <w:spacing w:after="0" w:line="240" w:lineRule="auto"/>
      </w:pPr>
      <w:r>
        <w:t>The uninstall script will remove all procedures, metadata and database objects installed during the initial installation of the software.</w:t>
      </w:r>
    </w:p>
    <w:p w:rsidR="00756027" w:rsidRDefault="00756027" w:rsidP="003A78A9">
      <w:r>
        <w:br w:type="page"/>
      </w:r>
    </w:p>
    <w:p w:rsidR="00756027" w:rsidRDefault="00756027" w:rsidP="006E498E">
      <w:pPr>
        <w:pStyle w:val="Heading1"/>
      </w:pPr>
      <w:bookmarkStart w:id="14" w:name="_Toc299095565"/>
      <w:r>
        <w:t>Generate HBUD EXTRACT Data</w:t>
      </w:r>
      <w:bookmarkEnd w:id="14"/>
    </w:p>
    <w:p w:rsidR="00756027" w:rsidRDefault="00756027" w:rsidP="006E498E">
      <w:r>
        <w:t>From the launch pad navigate to HBUD&gt;Regenerate HBUD Data.</w:t>
      </w:r>
    </w:p>
    <w:p w:rsidR="00756027" w:rsidRPr="006E498E" w:rsidRDefault="00756027" w:rsidP="006E498E">
      <w:r>
        <w:t>Double click on Regenerate HBUD Data, this will start the process or regenerating the HBUD data extract.</w:t>
      </w:r>
    </w:p>
    <w:p w:rsidR="00756027" w:rsidRDefault="0082185D">
      <w:r>
        <w:rPr>
          <w:noProof/>
        </w:rPr>
        <w:pict>
          <v:shape id="Picture 16" o:spid="_x0000_i1029" type="#_x0000_t75" style="width:225pt;height:201.75pt;visibility:visible">
            <v:imagedata r:id="rId12" o:title=""/>
          </v:shape>
        </w:pict>
      </w:r>
    </w:p>
    <w:p w:rsidR="00756027" w:rsidRDefault="00756027">
      <w:r>
        <w:t>Once the process is complete the message” HBUD Generation Complete” will be displayed as shown below.</w:t>
      </w:r>
    </w:p>
    <w:p w:rsidR="00756027" w:rsidRDefault="0082185D">
      <w:r>
        <w:rPr>
          <w:noProof/>
        </w:rPr>
        <w:pict>
          <v:shape id="Picture 19" o:spid="_x0000_i1030" type="#_x0000_t75" style="width:342pt;height:202.5pt;visibility:visible">
            <v:imagedata r:id="rId13" o:title=""/>
          </v:shape>
        </w:pict>
      </w:r>
    </w:p>
    <w:p w:rsidR="00756027" w:rsidRDefault="00756027"/>
    <w:p w:rsidR="00756027" w:rsidRDefault="00756027"/>
    <w:p w:rsidR="00756027" w:rsidRDefault="00756027"/>
    <w:p w:rsidR="00756027" w:rsidRDefault="00756027" w:rsidP="006E498E">
      <w:pPr>
        <w:pStyle w:val="Heading1"/>
      </w:pPr>
      <w:bookmarkStart w:id="15" w:name="_Toc299095566"/>
      <w:r>
        <w:t>Downloading the HBUD Data Extract</w:t>
      </w:r>
      <w:bookmarkEnd w:id="15"/>
    </w:p>
    <w:p w:rsidR="00756027" w:rsidRDefault="00756027" w:rsidP="00E348CF">
      <w:r>
        <w:t>From the launch pad navigate to HBUD&gt;HBUD Download.</w:t>
      </w:r>
    </w:p>
    <w:p w:rsidR="00756027" w:rsidRDefault="00756027" w:rsidP="006E498E">
      <w:r>
        <w:t>Double click on HBUD Download.</w:t>
      </w:r>
    </w:p>
    <w:p w:rsidR="00756027" w:rsidRPr="006E498E" w:rsidRDefault="0082185D" w:rsidP="006E498E">
      <w:r>
        <w:rPr>
          <w:noProof/>
        </w:rPr>
        <w:pict>
          <v:shape id="Picture 61" o:spid="_x0000_i1031" type="#_x0000_t75" style="width:158.25pt;height:136.5pt;visibility:visible">
            <v:imagedata r:id="rId14" o:title=""/>
          </v:shape>
        </w:pict>
      </w:r>
    </w:p>
    <w:p w:rsidR="00756027" w:rsidRDefault="00756027">
      <w:r>
        <w:t>The following web page will load:-</w:t>
      </w:r>
    </w:p>
    <w:p w:rsidR="00756027" w:rsidRDefault="0082185D">
      <w:r>
        <w:rPr>
          <w:noProof/>
        </w:rPr>
        <w:pict>
          <v:shape id="Picture 22" o:spid="_x0000_i1032" type="#_x0000_t75" style="width:309.75pt;height:274.5pt;visibility:visible">
            <v:imagedata r:id="rId15" o:title=""/>
          </v:shape>
        </w:pict>
      </w:r>
    </w:p>
    <w:p w:rsidR="00756027" w:rsidRDefault="00756027">
      <w:r>
        <w:t>Click the continue button.</w:t>
      </w:r>
    </w:p>
    <w:p w:rsidR="00756027" w:rsidRDefault="00756027"/>
    <w:p w:rsidR="00756027" w:rsidRDefault="00756027">
      <w:r>
        <w:t>The file will be generated and the following page will be displayed.</w:t>
      </w:r>
    </w:p>
    <w:p w:rsidR="00756027" w:rsidRDefault="0082185D">
      <w:r>
        <w:rPr>
          <w:noProof/>
        </w:rPr>
        <w:pict>
          <v:shape id="Picture 25" o:spid="_x0000_i1033" type="#_x0000_t75" style="width:378pt;height:137.25pt;visibility:visible">
            <v:imagedata r:id="rId16" o:title=""/>
          </v:shape>
        </w:pict>
      </w:r>
    </w:p>
    <w:p w:rsidR="00756027" w:rsidRDefault="00756027"/>
    <w:p w:rsidR="00756027" w:rsidRDefault="00756027"/>
    <w:p w:rsidR="00756027" w:rsidRDefault="00756027"/>
    <w:p w:rsidR="00756027" w:rsidRDefault="00756027"/>
    <w:p w:rsidR="00756027" w:rsidRDefault="00756027">
      <w:r>
        <w:t>Click HERE, will present the user a file download dialog box:-</w:t>
      </w:r>
    </w:p>
    <w:p w:rsidR="00756027" w:rsidRDefault="0082185D">
      <w:r>
        <w:rPr>
          <w:noProof/>
        </w:rPr>
        <w:pict>
          <v:shape id="Picture 28" o:spid="_x0000_i1034" type="#_x0000_t75" style="width:267pt;height:175.5pt;visibility:visible">
            <v:imagedata r:id="rId17" o:title=""/>
          </v:shape>
        </w:pict>
      </w:r>
    </w:p>
    <w:p w:rsidR="00756027" w:rsidRDefault="00756027"/>
    <w:p w:rsidR="00756027" w:rsidRDefault="00756027">
      <w:r>
        <w:t>Hit the save button.</w:t>
      </w:r>
    </w:p>
    <w:p w:rsidR="00756027" w:rsidRDefault="00756027"/>
    <w:p w:rsidR="00756027" w:rsidRDefault="00756027"/>
    <w:p w:rsidR="00756027" w:rsidRDefault="00756027">
      <w:r>
        <w:lastRenderedPageBreak/>
        <w:t>Choose a location on the user’s local machine to save the file too.</w:t>
      </w:r>
    </w:p>
    <w:p w:rsidR="00756027" w:rsidRDefault="0082185D">
      <w:r>
        <w:rPr>
          <w:noProof/>
        </w:rPr>
        <w:pict>
          <v:shape id="Picture 31" o:spid="_x0000_i1035" type="#_x0000_t75" style="width:311.25pt;height:221.25pt;visibility:visible">
            <v:imagedata r:id="rId18" o:title=""/>
          </v:shape>
        </w:pict>
      </w:r>
    </w:p>
    <w:p w:rsidR="00756027" w:rsidRDefault="00756027"/>
    <w:p w:rsidR="00756027" w:rsidRDefault="00756027">
      <w:r>
        <w:t>Process complete.</w:t>
      </w:r>
    </w:p>
    <w:sectPr w:rsidR="00756027" w:rsidSect="00E348CF">
      <w:headerReference w:type="default" r:id="rId19"/>
      <w:footerReference w:type="default" r:id="rId20"/>
      <w:headerReference w:type="first" r:id="rId21"/>
      <w:pgSz w:w="12240" w:h="15840" w:code="1"/>
      <w:pgMar w:top="2610" w:right="1440" w:bottom="851"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FC5" w:rsidRDefault="00193FC5" w:rsidP="00481837">
      <w:pPr>
        <w:spacing w:after="0" w:line="240" w:lineRule="auto"/>
      </w:pPr>
      <w:r>
        <w:separator/>
      </w:r>
    </w:p>
  </w:endnote>
  <w:endnote w:type="continuationSeparator" w:id="0">
    <w:p w:rsidR="00193FC5" w:rsidRDefault="00193FC5" w:rsidP="00481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027" w:rsidRDefault="00756027">
    <w:pPr>
      <w:pStyle w:val="Footer"/>
    </w:pPr>
    <w:r>
      <w:t>Exor Corporation</w:t>
    </w:r>
    <w:r>
      <w:tab/>
    </w:r>
    <w:r>
      <w:tab/>
    </w:r>
    <w:r w:rsidR="00193FC5">
      <w:fldChar w:fldCharType="begin"/>
    </w:r>
    <w:r w:rsidR="00193FC5">
      <w:instrText xml:space="preserve"> PAGE   \* MERGEFORMAT </w:instrText>
    </w:r>
    <w:r w:rsidR="00193FC5">
      <w:fldChar w:fldCharType="separate"/>
    </w:r>
    <w:r w:rsidR="0082185D">
      <w:rPr>
        <w:noProof/>
      </w:rPr>
      <w:t>2</w:t>
    </w:r>
    <w:r w:rsidR="00193FC5">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FC5" w:rsidRDefault="00193FC5" w:rsidP="00481837">
      <w:pPr>
        <w:spacing w:after="0" w:line="240" w:lineRule="auto"/>
      </w:pPr>
      <w:r>
        <w:separator/>
      </w:r>
    </w:p>
  </w:footnote>
  <w:footnote w:type="continuationSeparator" w:id="0">
    <w:p w:rsidR="00193FC5" w:rsidRDefault="00193FC5" w:rsidP="004818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027" w:rsidRDefault="00193FC5" w:rsidP="00215FF7">
    <w:pPr>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49" type="#_x0000_t75" alt="1224 template header" style="position:absolute;left:0;text-align:left;margin-left:0;margin-top:0;width:595.3pt;height:112.85pt;z-index:-2;visibility:visible;mso-position-horizontal-relative:page;mso-position-vertical-relative:page">
          <v:imagedata r:id="rId1" o:title=""/>
          <w10:wrap anchorx="page" anchory="page"/>
        </v:shape>
      </w:pict>
    </w:r>
    <w:r w:rsidR="00756027">
      <w:tab/>
    </w:r>
    <w:r w:rsidR="00756027" w:rsidRPr="00215FF7">
      <w:t>HBUD Installation and Use Guide</w:t>
    </w:r>
    <w:r w:rsidR="00756027">
      <w:tab/>
    </w:r>
    <w:r w:rsidR="00756027">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027" w:rsidRDefault="00193FC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50" type="#_x0000_t75" alt="1224 template cover" style="position:absolute;margin-left:.55pt;margin-top:0;width:594.75pt;height:841.5pt;z-index:-1;visibility:visible;mso-position-horizontal-relative:page;mso-position-vertical-relative:page">
          <v:imagedata r:id="rId1" o:title=""/>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B41D0"/>
    <w:multiLevelType w:val="hybridMultilevel"/>
    <w:tmpl w:val="2EA03E9C"/>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
    <w:nsid w:val="2BE82563"/>
    <w:multiLevelType w:val="hybridMultilevel"/>
    <w:tmpl w:val="FC329E1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2">
    <w:nsid w:val="34CB7BB8"/>
    <w:multiLevelType w:val="hybridMultilevel"/>
    <w:tmpl w:val="2AC4F8A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5B8134F3"/>
    <w:multiLevelType w:val="hybridMultilevel"/>
    <w:tmpl w:val="526EC01E"/>
    <w:lvl w:ilvl="0" w:tplc="0E16BC5A">
      <w:start w:val="1"/>
      <w:numFmt w:val="bullet"/>
      <w:lvlText w:val="•"/>
      <w:lvlJc w:val="left"/>
      <w:pPr>
        <w:ind w:left="1080" w:hanging="72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5D5C53A1"/>
    <w:multiLevelType w:val="hybridMultilevel"/>
    <w:tmpl w:val="2794D1F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658F5871"/>
    <w:multiLevelType w:val="hybridMultilevel"/>
    <w:tmpl w:val="78C0E520"/>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6">
    <w:nsid w:val="6C42719E"/>
    <w:multiLevelType w:val="hybridMultilevel"/>
    <w:tmpl w:val="D866647E"/>
    <w:lvl w:ilvl="0" w:tplc="293072CE">
      <w:start w:val="131"/>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7">
    <w:nsid w:val="7C3B3415"/>
    <w:multiLevelType w:val="hybridMultilevel"/>
    <w:tmpl w:val="9C4A61C2"/>
    <w:lvl w:ilvl="0" w:tplc="0E16BC5A">
      <w:start w:val="1"/>
      <w:numFmt w:val="bullet"/>
      <w:lvlText w:val="•"/>
      <w:lvlJc w:val="left"/>
      <w:pPr>
        <w:ind w:left="1080" w:hanging="72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4"/>
  </w:num>
  <w:num w:numId="2">
    <w:abstractNumId w:val="3"/>
  </w:num>
  <w:num w:numId="3">
    <w:abstractNumId w:val="7"/>
  </w:num>
  <w:num w:numId="4">
    <w:abstractNumId w:val="6"/>
  </w:num>
  <w:num w:numId="5">
    <w:abstractNumId w:val="5"/>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revisionView w:markup="0"/>
  <w:trackRevisions/>
  <w:doNotTrackMoves/>
  <w:defaultTabStop w:val="720"/>
  <w:doNotHyphenateCaps/>
  <w:characterSpacingControl w:val="doNotCompress"/>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379C"/>
    <w:rsid w:val="000773AC"/>
    <w:rsid w:val="000A192E"/>
    <w:rsid w:val="000C30B8"/>
    <w:rsid w:val="000C68DD"/>
    <w:rsid w:val="000F4798"/>
    <w:rsid w:val="001448F5"/>
    <w:rsid w:val="00175BF8"/>
    <w:rsid w:val="00177556"/>
    <w:rsid w:val="00193FAF"/>
    <w:rsid w:val="00193FC5"/>
    <w:rsid w:val="001A1DA0"/>
    <w:rsid w:val="001A2BDB"/>
    <w:rsid w:val="001A534A"/>
    <w:rsid w:val="001D58AC"/>
    <w:rsid w:val="00215FF7"/>
    <w:rsid w:val="00225826"/>
    <w:rsid w:val="002330FA"/>
    <w:rsid w:val="00251185"/>
    <w:rsid w:val="00251FD1"/>
    <w:rsid w:val="002B728B"/>
    <w:rsid w:val="002D44E2"/>
    <w:rsid w:val="00302406"/>
    <w:rsid w:val="00323A25"/>
    <w:rsid w:val="003257A5"/>
    <w:rsid w:val="003A78A9"/>
    <w:rsid w:val="003C33E0"/>
    <w:rsid w:val="00424175"/>
    <w:rsid w:val="004443E1"/>
    <w:rsid w:val="0045083D"/>
    <w:rsid w:val="00450C60"/>
    <w:rsid w:val="00481837"/>
    <w:rsid w:val="004864EF"/>
    <w:rsid w:val="0049029B"/>
    <w:rsid w:val="004A1C03"/>
    <w:rsid w:val="004B4D8D"/>
    <w:rsid w:val="004F04DC"/>
    <w:rsid w:val="00512A32"/>
    <w:rsid w:val="00535CF1"/>
    <w:rsid w:val="005632C5"/>
    <w:rsid w:val="00585A67"/>
    <w:rsid w:val="00595A6A"/>
    <w:rsid w:val="005A07BC"/>
    <w:rsid w:val="005A0FDB"/>
    <w:rsid w:val="005A5766"/>
    <w:rsid w:val="005A7D16"/>
    <w:rsid w:val="005F154D"/>
    <w:rsid w:val="00637D35"/>
    <w:rsid w:val="00652807"/>
    <w:rsid w:val="00657DFE"/>
    <w:rsid w:val="0068551A"/>
    <w:rsid w:val="00687B4B"/>
    <w:rsid w:val="006B4F80"/>
    <w:rsid w:val="006B680D"/>
    <w:rsid w:val="006E379C"/>
    <w:rsid w:val="006E498E"/>
    <w:rsid w:val="006F2682"/>
    <w:rsid w:val="006F7EFC"/>
    <w:rsid w:val="00724BCC"/>
    <w:rsid w:val="00751B50"/>
    <w:rsid w:val="00756027"/>
    <w:rsid w:val="0077715E"/>
    <w:rsid w:val="0082185D"/>
    <w:rsid w:val="00835BD8"/>
    <w:rsid w:val="0084048C"/>
    <w:rsid w:val="00873BF3"/>
    <w:rsid w:val="00880986"/>
    <w:rsid w:val="008B085A"/>
    <w:rsid w:val="008C2086"/>
    <w:rsid w:val="008D646D"/>
    <w:rsid w:val="00924884"/>
    <w:rsid w:val="009268B5"/>
    <w:rsid w:val="009310BA"/>
    <w:rsid w:val="00966221"/>
    <w:rsid w:val="009E4790"/>
    <w:rsid w:val="009E74AA"/>
    <w:rsid w:val="009E777C"/>
    <w:rsid w:val="00A07355"/>
    <w:rsid w:val="00A42785"/>
    <w:rsid w:val="00A47154"/>
    <w:rsid w:val="00A83651"/>
    <w:rsid w:val="00A84CAE"/>
    <w:rsid w:val="00A925AC"/>
    <w:rsid w:val="00AA0D0D"/>
    <w:rsid w:val="00AF689D"/>
    <w:rsid w:val="00B03031"/>
    <w:rsid w:val="00B06094"/>
    <w:rsid w:val="00B4695E"/>
    <w:rsid w:val="00B51B9D"/>
    <w:rsid w:val="00B5332D"/>
    <w:rsid w:val="00B63D54"/>
    <w:rsid w:val="00B83003"/>
    <w:rsid w:val="00B85116"/>
    <w:rsid w:val="00B86E63"/>
    <w:rsid w:val="00C038C5"/>
    <w:rsid w:val="00C1103A"/>
    <w:rsid w:val="00C26F1B"/>
    <w:rsid w:val="00C5277B"/>
    <w:rsid w:val="00C75810"/>
    <w:rsid w:val="00C809FE"/>
    <w:rsid w:val="00C84DAB"/>
    <w:rsid w:val="00CB611E"/>
    <w:rsid w:val="00D06387"/>
    <w:rsid w:val="00D319F9"/>
    <w:rsid w:val="00D4536E"/>
    <w:rsid w:val="00D60281"/>
    <w:rsid w:val="00D60DAF"/>
    <w:rsid w:val="00D61E2A"/>
    <w:rsid w:val="00D726AE"/>
    <w:rsid w:val="00DB40FA"/>
    <w:rsid w:val="00E348CF"/>
    <w:rsid w:val="00ED1288"/>
    <w:rsid w:val="00ED12D6"/>
    <w:rsid w:val="00EE4107"/>
    <w:rsid w:val="00EF233D"/>
    <w:rsid w:val="00F51FA2"/>
    <w:rsid w:val="00F55972"/>
    <w:rsid w:val="00F66B84"/>
    <w:rsid w:val="00F77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E379C"/>
    <w:pPr>
      <w:spacing w:after="200" w:line="276" w:lineRule="auto"/>
    </w:pPr>
    <w:rPr>
      <w:rFonts w:cs="Calibri"/>
      <w:sz w:val="22"/>
      <w:szCs w:val="22"/>
    </w:rPr>
  </w:style>
  <w:style w:type="paragraph" w:styleId="Heading1">
    <w:name w:val="heading 1"/>
    <w:basedOn w:val="Normal"/>
    <w:next w:val="Normal"/>
    <w:link w:val="Heading1Char"/>
    <w:uiPriority w:val="99"/>
    <w:qFormat/>
    <w:rsid w:val="006E379C"/>
    <w:pPr>
      <w:spacing w:before="480" w:after="0"/>
      <w:outlineLvl w:val="0"/>
    </w:pPr>
    <w:rPr>
      <w:rFonts w:ascii="Cambria" w:hAnsi="Cambria" w:cs="Cambria"/>
      <w:b/>
      <w:bCs/>
      <w:sz w:val="28"/>
      <w:szCs w:val="28"/>
    </w:rPr>
  </w:style>
  <w:style w:type="paragraph" w:styleId="Heading2">
    <w:name w:val="heading 2"/>
    <w:basedOn w:val="Normal"/>
    <w:next w:val="Normal"/>
    <w:link w:val="Heading2Char"/>
    <w:uiPriority w:val="99"/>
    <w:qFormat/>
    <w:rsid w:val="0045083D"/>
    <w:pPr>
      <w:outlineLvl w:val="1"/>
    </w:pPr>
    <w:rPr>
      <w:rFonts w:ascii="Courier New" w:hAnsi="Courier New" w:cs="Courier New"/>
      <w:sz w:val="20"/>
      <w:szCs w:val="20"/>
    </w:rPr>
  </w:style>
  <w:style w:type="paragraph" w:styleId="Heading3">
    <w:name w:val="heading 3"/>
    <w:basedOn w:val="Normal"/>
    <w:next w:val="Normal"/>
    <w:link w:val="Heading3Char"/>
    <w:uiPriority w:val="99"/>
    <w:qFormat/>
    <w:rsid w:val="006E379C"/>
    <w:pPr>
      <w:spacing w:before="200" w:after="0" w:line="271" w:lineRule="auto"/>
      <w:outlineLvl w:val="2"/>
    </w:pPr>
    <w:rPr>
      <w:rFonts w:ascii="Cambria" w:hAnsi="Cambria" w:cs="Cambria"/>
      <w:b/>
      <w:bCs/>
    </w:rPr>
  </w:style>
  <w:style w:type="paragraph" w:styleId="Heading4">
    <w:name w:val="heading 4"/>
    <w:basedOn w:val="Normal"/>
    <w:next w:val="Normal"/>
    <w:link w:val="Heading4Char"/>
    <w:uiPriority w:val="99"/>
    <w:qFormat/>
    <w:rsid w:val="006E379C"/>
    <w:pPr>
      <w:spacing w:before="200" w:after="0"/>
      <w:outlineLvl w:val="3"/>
    </w:pPr>
    <w:rPr>
      <w:rFonts w:ascii="Cambria" w:hAnsi="Cambria" w:cs="Cambria"/>
      <w:b/>
      <w:bCs/>
      <w:i/>
      <w:iCs/>
    </w:rPr>
  </w:style>
  <w:style w:type="paragraph" w:styleId="Heading5">
    <w:name w:val="heading 5"/>
    <w:basedOn w:val="Normal"/>
    <w:next w:val="Normal"/>
    <w:link w:val="Heading5Char"/>
    <w:uiPriority w:val="99"/>
    <w:qFormat/>
    <w:rsid w:val="006E379C"/>
    <w:pPr>
      <w:spacing w:before="200" w:after="0"/>
      <w:outlineLvl w:val="4"/>
    </w:pPr>
    <w:rPr>
      <w:rFonts w:ascii="Cambria" w:hAnsi="Cambria" w:cs="Cambria"/>
      <w:b/>
      <w:bCs/>
      <w:color w:val="7F7F7F"/>
    </w:rPr>
  </w:style>
  <w:style w:type="paragraph" w:styleId="Heading6">
    <w:name w:val="heading 6"/>
    <w:basedOn w:val="Normal"/>
    <w:next w:val="Normal"/>
    <w:link w:val="Heading6Char"/>
    <w:uiPriority w:val="99"/>
    <w:qFormat/>
    <w:rsid w:val="006E379C"/>
    <w:pPr>
      <w:spacing w:after="0" w:line="271" w:lineRule="auto"/>
      <w:outlineLvl w:val="5"/>
    </w:pPr>
    <w:rPr>
      <w:rFonts w:ascii="Cambria" w:hAnsi="Cambria" w:cs="Cambria"/>
      <w:b/>
      <w:bCs/>
      <w:i/>
      <w:iCs/>
      <w:color w:val="7F7F7F"/>
    </w:rPr>
  </w:style>
  <w:style w:type="paragraph" w:styleId="Heading7">
    <w:name w:val="heading 7"/>
    <w:basedOn w:val="Normal"/>
    <w:next w:val="Normal"/>
    <w:link w:val="Heading7Char"/>
    <w:uiPriority w:val="99"/>
    <w:qFormat/>
    <w:rsid w:val="006E379C"/>
    <w:pPr>
      <w:spacing w:after="0"/>
      <w:outlineLvl w:val="6"/>
    </w:pPr>
    <w:rPr>
      <w:rFonts w:ascii="Cambria" w:hAnsi="Cambria" w:cs="Cambria"/>
      <w:i/>
      <w:iCs/>
    </w:rPr>
  </w:style>
  <w:style w:type="paragraph" w:styleId="Heading8">
    <w:name w:val="heading 8"/>
    <w:basedOn w:val="Normal"/>
    <w:next w:val="Normal"/>
    <w:link w:val="Heading8Char"/>
    <w:uiPriority w:val="99"/>
    <w:qFormat/>
    <w:rsid w:val="006E379C"/>
    <w:pPr>
      <w:spacing w:after="0"/>
      <w:outlineLvl w:val="7"/>
    </w:pPr>
    <w:rPr>
      <w:rFonts w:ascii="Cambria" w:hAnsi="Cambria" w:cs="Cambria"/>
      <w:sz w:val="20"/>
      <w:szCs w:val="20"/>
    </w:rPr>
  </w:style>
  <w:style w:type="paragraph" w:styleId="Heading9">
    <w:name w:val="heading 9"/>
    <w:basedOn w:val="Normal"/>
    <w:next w:val="Normal"/>
    <w:link w:val="Heading9Char"/>
    <w:uiPriority w:val="99"/>
    <w:qFormat/>
    <w:rsid w:val="006E379C"/>
    <w:pPr>
      <w:spacing w:after="0"/>
      <w:outlineLvl w:val="8"/>
    </w:pPr>
    <w:rPr>
      <w:rFonts w:ascii="Cambria" w:hAnsi="Cambria" w:cs="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E379C"/>
    <w:rPr>
      <w:rFonts w:ascii="Cambria" w:hAnsi="Cambria" w:cs="Cambria"/>
      <w:b/>
      <w:bCs/>
      <w:sz w:val="28"/>
      <w:szCs w:val="28"/>
    </w:rPr>
  </w:style>
  <w:style w:type="character" w:customStyle="1" w:styleId="Heading2Char">
    <w:name w:val="Heading 2 Char"/>
    <w:link w:val="Heading2"/>
    <w:uiPriority w:val="99"/>
    <w:locked/>
    <w:rsid w:val="0045083D"/>
    <w:rPr>
      <w:rFonts w:ascii="Courier New" w:hAnsi="Courier New" w:cs="Courier New"/>
      <w:sz w:val="20"/>
      <w:szCs w:val="20"/>
    </w:rPr>
  </w:style>
  <w:style w:type="character" w:customStyle="1" w:styleId="Heading3Char">
    <w:name w:val="Heading 3 Char"/>
    <w:link w:val="Heading3"/>
    <w:uiPriority w:val="99"/>
    <w:locked/>
    <w:rsid w:val="006E379C"/>
    <w:rPr>
      <w:rFonts w:ascii="Cambria" w:hAnsi="Cambria" w:cs="Cambria"/>
      <w:b/>
      <w:bCs/>
    </w:rPr>
  </w:style>
  <w:style w:type="character" w:customStyle="1" w:styleId="Heading4Char">
    <w:name w:val="Heading 4 Char"/>
    <w:link w:val="Heading4"/>
    <w:uiPriority w:val="99"/>
    <w:semiHidden/>
    <w:locked/>
    <w:rsid w:val="006E379C"/>
    <w:rPr>
      <w:rFonts w:ascii="Cambria" w:hAnsi="Cambria" w:cs="Cambria"/>
      <w:b/>
      <w:bCs/>
      <w:i/>
      <w:iCs/>
    </w:rPr>
  </w:style>
  <w:style w:type="character" w:customStyle="1" w:styleId="Heading5Char">
    <w:name w:val="Heading 5 Char"/>
    <w:link w:val="Heading5"/>
    <w:uiPriority w:val="99"/>
    <w:semiHidden/>
    <w:locked/>
    <w:rsid w:val="006E379C"/>
    <w:rPr>
      <w:rFonts w:ascii="Cambria" w:hAnsi="Cambria" w:cs="Cambria"/>
      <w:b/>
      <w:bCs/>
      <w:color w:val="7F7F7F"/>
    </w:rPr>
  </w:style>
  <w:style w:type="character" w:customStyle="1" w:styleId="Heading6Char">
    <w:name w:val="Heading 6 Char"/>
    <w:link w:val="Heading6"/>
    <w:uiPriority w:val="99"/>
    <w:semiHidden/>
    <w:locked/>
    <w:rsid w:val="006E379C"/>
    <w:rPr>
      <w:rFonts w:ascii="Cambria" w:hAnsi="Cambria" w:cs="Cambria"/>
      <w:b/>
      <w:bCs/>
      <w:i/>
      <w:iCs/>
      <w:color w:val="7F7F7F"/>
    </w:rPr>
  </w:style>
  <w:style w:type="character" w:customStyle="1" w:styleId="Heading7Char">
    <w:name w:val="Heading 7 Char"/>
    <w:link w:val="Heading7"/>
    <w:uiPriority w:val="99"/>
    <w:semiHidden/>
    <w:locked/>
    <w:rsid w:val="006E379C"/>
    <w:rPr>
      <w:rFonts w:ascii="Cambria" w:hAnsi="Cambria" w:cs="Cambria"/>
      <w:i/>
      <w:iCs/>
    </w:rPr>
  </w:style>
  <w:style w:type="character" w:customStyle="1" w:styleId="Heading8Char">
    <w:name w:val="Heading 8 Char"/>
    <w:link w:val="Heading8"/>
    <w:uiPriority w:val="99"/>
    <w:semiHidden/>
    <w:locked/>
    <w:rsid w:val="006E379C"/>
    <w:rPr>
      <w:rFonts w:ascii="Cambria" w:hAnsi="Cambria" w:cs="Cambria"/>
      <w:sz w:val="20"/>
      <w:szCs w:val="20"/>
    </w:rPr>
  </w:style>
  <w:style w:type="character" w:customStyle="1" w:styleId="Heading9Char">
    <w:name w:val="Heading 9 Char"/>
    <w:link w:val="Heading9"/>
    <w:uiPriority w:val="99"/>
    <w:semiHidden/>
    <w:locked/>
    <w:rsid w:val="006E379C"/>
    <w:rPr>
      <w:rFonts w:ascii="Cambria" w:hAnsi="Cambria" w:cs="Cambria"/>
      <w:i/>
      <w:iCs/>
      <w:spacing w:val="5"/>
      <w:sz w:val="20"/>
      <w:szCs w:val="20"/>
    </w:rPr>
  </w:style>
  <w:style w:type="paragraph" w:styleId="Caption">
    <w:name w:val="caption"/>
    <w:basedOn w:val="Normal"/>
    <w:next w:val="Normal"/>
    <w:uiPriority w:val="99"/>
    <w:qFormat/>
    <w:rsid w:val="006E379C"/>
    <w:rPr>
      <w:caps/>
      <w:spacing w:val="10"/>
      <w:sz w:val="18"/>
      <w:szCs w:val="18"/>
    </w:rPr>
  </w:style>
  <w:style w:type="paragraph" w:styleId="Title">
    <w:name w:val="Title"/>
    <w:basedOn w:val="Normal"/>
    <w:next w:val="Normal"/>
    <w:link w:val="TitleChar"/>
    <w:uiPriority w:val="99"/>
    <w:qFormat/>
    <w:rsid w:val="006E379C"/>
    <w:pPr>
      <w:pBdr>
        <w:bottom w:val="single" w:sz="4" w:space="1" w:color="auto"/>
      </w:pBdr>
      <w:spacing w:line="240" w:lineRule="auto"/>
    </w:pPr>
    <w:rPr>
      <w:rFonts w:ascii="Cambria" w:hAnsi="Cambria" w:cs="Cambria"/>
      <w:spacing w:val="5"/>
      <w:sz w:val="52"/>
      <w:szCs w:val="52"/>
    </w:rPr>
  </w:style>
  <w:style w:type="character" w:customStyle="1" w:styleId="TitleChar">
    <w:name w:val="Title Char"/>
    <w:link w:val="Title"/>
    <w:uiPriority w:val="99"/>
    <w:locked/>
    <w:rsid w:val="006E379C"/>
    <w:rPr>
      <w:rFonts w:ascii="Cambria" w:hAnsi="Cambria" w:cs="Cambria"/>
      <w:spacing w:val="5"/>
      <w:sz w:val="52"/>
      <w:szCs w:val="52"/>
    </w:rPr>
  </w:style>
  <w:style w:type="paragraph" w:styleId="Subtitle">
    <w:name w:val="Subtitle"/>
    <w:basedOn w:val="Normal"/>
    <w:next w:val="Normal"/>
    <w:link w:val="SubtitleChar"/>
    <w:uiPriority w:val="99"/>
    <w:qFormat/>
    <w:rsid w:val="006E379C"/>
    <w:pPr>
      <w:spacing w:after="600"/>
    </w:pPr>
    <w:rPr>
      <w:rFonts w:ascii="Cambria" w:hAnsi="Cambria" w:cs="Cambria"/>
      <w:i/>
      <w:iCs/>
      <w:spacing w:val="13"/>
      <w:sz w:val="24"/>
      <w:szCs w:val="24"/>
    </w:rPr>
  </w:style>
  <w:style w:type="character" w:customStyle="1" w:styleId="SubtitleChar">
    <w:name w:val="Subtitle Char"/>
    <w:link w:val="Subtitle"/>
    <w:uiPriority w:val="99"/>
    <w:locked/>
    <w:rsid w:val="006E379C"/>
    <w:rPr>
      <w:rFonts w:ascii="Cambria" w:hAnsi="Cambria" w:cs="Cambria"/>
      <w:i/>
      <w:iCs/>
      <w:spacing w:val="13"/>
      <w:sz w:val="24"/>
      <w:szCs w:val="24"/>
    </w:rPr>
  </w:style>
  <w:style w:type="character" w:styleId="Strong">
    <w:name w:val="Strong"/>
    <w:uiPriority w:val="99"/>
    <w:qFormat/>
    <w:rsid w:val="006E379C"/>
    <w:rPr>
      <w:b/>
      <w:bCs/>
    </w:rPr>
  </w:style>
  <w:style w:type="character" w:styleId="Emphasis">
    <w:name w:val="Emphasis"/>
    <w:uiPriority w:val="99"/>
    <w:qFormat/>
    <w:rsid w:val="006E379C"/>
    <w:rPr>
      <w:b/>
      <w:bCs/>
      <w:i/>
      <w:iCs/>
      <w:spacing w:val="10"/>
      <w:shd w:val="clear" w:color="auto" w:fill="auto"/>
    </w:rPr>
  </w:style>
  <w:style w:type="paragraph" w:styleId="NoSpacing">
    <w:name w:val="No Spacing"/>
    <w:basedOn w:val="Normal"/>
    <w:link w:val="NoSpacingChar"/>
    <w:uiPriority w:val="99"/>
    <w:qFormat/>
    <w:rsid w:val="006E379C"/>
    <w:pPr>
      <w:spacing w:after="0" w:line="240" w:lineRule="auto"/>
    </w:pPr>
  </w:style>
  <w:style w:type="character" w:customStyle="1" w:styleId="NoSpacingChar">
    <w:name w:val="No Spacing Char"/>
    <w:basedOn w:val="DefaultParagraphFont"/>
    <w:link w:val="NoSpacing"/>
    <w:uiPriority w:val="99"/>
    <w:locked/>
    <w:rsid w:val="006E379C"/>
  </w:style>
  <w:style w:type="paragraph" w:styleId="ListParagraph">
    <w:name w:val="List Paragraph"/>
    <w:basedOn w:val="Normal"/>
    <w:uiPriority w:val="99"/>
    <w:qFormat/>
    <w:rsid w:val="006E379C"/>
    <w:pPr>
      <w:ind w:left="720"/>
    </w:pPr>
  </w:style>
  <w:style w:type="paragraph" w:styleId="Quote">
    <w:name w:val="Quote"/>
    <w:basedOn w:val="Normal"/>
    <w:next w:val="Normal"/>
    <w:link w:val="QuoteChar"/>
    <w:uiPriority w:val="99"/>
    <w:qFormat/>
    <w:rsid w:val="006E379C"/>
    <w:pPr>
      <w:spacing w:before="200" w:after="0"/>
      <w:ind w:left="360" w:right="360"/>
    </w:pPr>
    <w:rPr>
      <w:i/>
      <w:iCs/>
    </w:rPr>
  </w:style>
  <w:style w:type="character" w:customStyle="1" w:styleId="QuoteChar">
    <w:name w:val="Quote Char"/>
    <w:link w:val="Quote"/>
    <w:uiPriority w:val="99"/>
    <w:locked/>
    <w:rsid w:val="006E379C"/>
    <w:rPr>
      <w:i/>
      <w:iCs/>
    </w:rPr>
  </w:style>
  <w:style w:type="paragraph" w:styleId="IntenseQuote">
    <w:name w:val="Intense Quote"/>
    <w:basedOn w:val="Normal"/>
    <w:next w:val="Normal"/>
    <w:link w:val="IntenseQuoteChar"/>
    <w:uiPriority w:val="99"/>
    <w:qFormat/>
    <w:rsid w:val="006E379C"/>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99"/>
    <w:locked/>
    <w:rsid w:val="006E379C"/>
    <w:rPr>
      <w:b/>
      <w:bCs/>
      <w:i/>
      <w:iCs/>
    </w:rPr>
  </w:style>
  <w:style w:type="character" w:styleId="SubtleEmphasis">
    <w:name w:val="Subtle Emphasis"/>
    <w:uiPriority w:val="99"/>
    <w:qFormat/>
    <w:rsid w:val="006E379C"/>
    <w:rPr>
      <w:i/>
      <w:iCs/>
    </w:rPr>
  </w:style>
  <w:style w:type="character" w:styleId="IntenseEmphasis">
    <w:name w:val="Intense Emphasis"/>
    <w:uiPriority w:val="99"/>
    <w:qFormat/>
    <w:rsid w:val="006E379C"/>
    <w:rPr>
      <w:b/>
      <w:bCs/>
    </w:rPr>
  </w:style>
  <w:style w:type="character" w:styleId="SubtleReference">
    <w:name w:val="Subtle Reference"/>
    <w:uiPriority w:val="99"/>
    <w:qFormat/>
    <w:rsid w:val="006E379C"/>
    <w:rPr>
      <w:smallCaps/>
    </w:rPr>
  </w:style>
  <w:style w:type="character" w:styleId="IntenseReference">
    <w:name w:val="Intense Reference"/>
    <w:uiPriority w:val="99"/>
    <w:qFormat/>
    <w:rsid w:val="006E379C"/>
    <w:rPr>
      <w:smallCaps/>
      <w:spacing w:val="5"/>
      <w:u w:val="single"/>
    </w:rPr>
  </w:style>
  <w:style w:type="character" w:styleId="BookTitle">
    <w:name w:val="Book Title"/>
    <w:uiPriority w:val="99"/>
    <w:qFormat/>
    <w:rsid w:val="006E379C"/>
    <w:rPr>
      <w:i/>
      <w:iCs/>
      <w:smallCaps/>
      <w:spacing w:val="5"/>
    </w:rPr>
  </w:style>
  <w:style w:type="paragraph" w:styleId="TOCHeading">
    <w:name w:val="TOC Heading"/>
    <w:basedOn w:val="Heading1"/>
    <w:next w:val="Normal"/>
    <w:uiPriority w:val="99"/>
    <w:qFormat/>
    <w:rsid w:val="006E379C"/>
    <w:pPr>
      <w:outlineLvl w:val="9"/>
    </w:pPr>
  </w:style>
  <w:style w:type="paragraph" w:styleId="Header">
    <w:name w:val="header"/>
    <w:basedOn w:val="Normal"/>
    <w:link w:val="HeaderChar"/>
    <w:uiPriority w:val="99"/>
    <w:semiHidden/>
    <w:rsid w:val="004818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481837"/>
  </w:style>
  <w:style w:type="paragraph" w:styleId="Footer">
    <w:name w:val="footer"/>
    <w:basedOn w:val="Normal"/>
    <w:link w:val="FooterChar"/>
    <w:uiPriority w:val="99"/>
    <w:semiHidden/>
    <w:rsid w:val="0048183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481837"/>
  </w:style>
  <w:style w:type="paragraph" w:styleId="TOC1">
    <w:name w:val="toc 1"/>
    <w:basedOn w:val="Normal"/>
    <w:next w:val="Normal"/>
    <w:autoRedefine/>
    <w:uiPriority w:val="99"/>
    <w:semiHidden/>
    <w:rsid w:val="00481837"/>
    <w:pPr>
      <w:spacing w:after="100"/>
    </w:pPr>
  </w:style>
  <w:style w:type="paragraph" w:styleId="TOC2">
    <w:name w:val="toc 2"/>
    <w:basedOn w:val="Normal"/>
    <w:next w:val="Normal"/>
    <w:autoRedefine/>
    <w:uiPriority w:val="99"/>
    <w:semiHidden/>
    <w:rsid w:val="00481837"/>
    <w:pPr>
      <w:spacing w:after="100"/>
      <w:ind w:left="220"/>
    </w:pPr>
  </w:style>
  <w:style w:type="paragraph" w:styleId="TOC3">
    <w:name w:val="toc 3"/>
    <w:basedOn w:val="Normal"/>
    <w:next w:val="Normal"/>
    <w:autoRedefine/>
    <w:uiPriority w:val="99"/>
    <w:semiHidden/>
    <w:rsid w:val="00481837"/>
    <w:pPr>
      <w:spacing w:after="100"/>
      <w:ind w:left="440"/>
    </w:pPr>
  </w:style>
  <w:style w:type="character" w:styleId="Hyperlink">
    <w:name w:val="Hyperlink"/>
    <w:uiPriority w:val="99"/>
    <w:rsid w:val="00481837"/>
    <w:rPr>
      <w:color w:val="0000FF"/>
      <w:u w:val="single"/>
    </w:rPr>
  </w:style>
  <w:style w:type="paragraph" w:styleId="BalloonText">
    <w:name w:val="Balloon Text"/>
    <w:basedOn w:val="Normal"/>
    <w:link w:val="BalloonTextChar"/>
    <w:uiPriority w:val="99"/>
    <w:semiHidden/>
    <w:rsid w:val="00C26F1B"/>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C26F1B"/>
    <w:rPr>
      <w:rFonts w:ascii="Tahoma" w:hAnsi="Tahoma" w:cs="Tahoma"/>
      <w:sz w:val="16"/>
      <w:szCs w:val="16"/>
    </w:rPr>
  </w:style>
  <w:style w:type="character" w:styleId="CommentReference">
    <w:name w:val="annotation reference"/>
    <w:uiPriority w:val="99"/>
    <w:semiHidden/>
    <w:rsid w:val="00C26F1B"/>
    <w:rPr>
      <w:sz w:val="16"/>
      <w:szCs w:val="16"/>
    </w:rPr>
  </w:style>
  <w:style w:type="paragraph" w:styleId="CommentText">
    <w:name w:val="annotation text"/>
    <w:basedOn w:val="Normal"/>
    <w:link w:val="CommentTextChar"/>
    <w:uiPriority w:val="99"/>
    <w:semiHidden/>
    <w:rsid w:val="00C26F1B"/>
    <w:pPr>
      <w:spacing w:line="240" w:lineRule="auto"/>
    </w:pPr>
    <w:rPr>
      <w:sz w:val="20"/>
      <w:szCs w:val="20"/>
    </w:rPr>
  </w:style>
  <w:style w:type="character" w:customStyle="1" w:styleId="CommentTextChar">
    <w:name w:val="Comment Text Char"/>
    <w:link w:val="CommentText"/>
    <w:uiPriority w:val="99"/>
    <w:semiHidden/>
    <w:locked/>
    <w:rsid w:val="00C26F1B"/>
    <w:rPr>
      <w:sz w:val="20"/>
      <w:szCs w:val="20"/>
    </w:rPr>
  </w:style>
  <w:style w:type="paragraph" w:styleId="CommentSubject">
    <w:name w:val="annotation subject"/>
    <w:basedOn w:val="CommentText"/>
    <w:next w:val="CommentText"/>
    <w:link w:val="CommentSubjectChar"/>
    <w:uiPriority w:val="99"/>
    <w:semiHidden/>
    <w:rsid w:val="00C26F1B"/>
    <w:rPr>
      <w:b/>
      <w:bCs/>
    </w:rPr>
  </w:style>
  <w:style w:type="character" w:customStyle="1" w:styleId="CommentSubjectChar">
    <w:name w:val="Comment Subject Char"/>
    <w:link w:val="CommentSubject"/>
    <w:uiPriority w:val="99"/>
    <w:semiHidden/>
    <w:locked/>
    <w:rsid w:val="00C26F1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270139">
      <w:marLeft w:val="0"/>
      <w:marRight w:val="0"/>
      <w:marTop w:val="0"/>
      <w:marBottom w:val="0"/>
      <w:divBdr>
        <w:top w:val="none" w:sz="0" w:space="0" w:color="auto"/>
        <w:left w:val="none" w:sz="0" w:space="0" w:color="auto"/>
        <w:bottom w:val="none" w:sz="0" w:space="0" w:color="auto"/>
        <w:right w:val="none" w:sz="0" w:space="0" w:color="auto"/>
      </w:divBdr>
    </w:div>
    <w:div w:id="56927014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500</Words>
  <Characters>2854</Characters>
  <Application>Microsoft Office Word</Application>
  <DocSecurity>0</DocSecurity>
  <Lines>23</Lines>
  <Paragraphs>6</Paragraphs>
  <ScaleCrop>false</ScaleCrop>
  <Company>ODOT</Company>
  <LinksUpToDate>false</LinksUpToDate>
  <CharactersWithSpaces>3348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HBUD Installation and User Guide</dc:title>
  <dc:subject/>
  <dc:creator>Paul Stanton</dc:creator>
  <cp:keywords/>
  <dc:description/>
  <cp:lastModifiedBy>Joe.Mendoza</cp:lastModifiedBy>
  <cp:revision>5</cp:revision>
  <cp:lastPrinted>2009-03-02T11:49:00Z</cp:lastPrinted>
  <dcterms:created xsi:type="dcterms:W3CDTF">2011-02-08T15:48:00Z</dcterms:created>
  <dcterms:modified xsi:type="dcterms:W3CDTF">2011-08-25T14:33:00Z</dcterms:modified>
</cp:coreProperties>
</file>