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4656"/>
        <w:gridCol w:w="4704"/>
      </w:tblGrid>
      <w:tr w:rsidR="001E5AA8" w14:paraId="7CB8E3A6" w14:textId="77777777" w:rsidTr="001E5AA8">
        <w:tc>
          <w:tcPr>
            <w:tcW w:w="4656" w:type="dxa"/>
          </w:tcPr>
          <w:p w14:paraId="07F7B44E" w14:textId="77777777" w:rsidR="001E5AA8" w:rsidRDefault="001E5AA8" w:rsidP="004D226D">
            <w:bookmarkStart w:id="0" w:name="_Toc414890418"/>
            <w:r>
              <w:rPr>
                <w:noProof/>
              </w:rPr>
              <w:drawing>
                <wp:inline distT="0" distB="0" distL="0" distR="0" wp14:anchorId="15D46F3E" wp14:editId="11BC4DDB">
                  <wp:extent cx="2032000" cy="508000"/>
                  <wp:effectExtent l="0" t="0" r="6350" b="6350"/>
                  <wp:docPr id="5" name="Picture 5"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no-t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508000"/>
                          </a:xfrm>
                          <a:prstGeom prst="rect">
                            <a:avLst/>
                          </a:prstGeom>
                          <a:noFill/>
                          <a:ln>
                            <a:noFill/>
                          </a:ln>
                        </pic:spPr>
                      </pic:pic>
                    </a:graphicData>
                  </a:graphic>
                </wp:inline>
              </w:drawing>
            </w:r>
          </w:p>
        </w:tc>
        <w:tc>
          <w:tcPr>
            <w:tcW w:w="4704" w:type="dxa"/>
          </w:tcPr>
          <w:p w14:paraId="44CCB7ED" w14:textId="77777777" w:rsidR="001E5AA8" w:rsidRDefault="001E5AA8" w:rsidP="004D226D">
            <w:pPr>
              <w:jc w:val="right"/>
            </w:pPr>
            <w:r>
              <w:rPr>
                <w:noProof/>
              </w:rPr>
              <w:drawing>
                <wp:inline distT="0" distB="0" distL="0" distR="0" wp14:anchorId="0003841C" wp14:editId="21EFC678">
                  <wp:extent cx="1706880" cy="477520"/>
                  <wp:effectExtent l="0" t="0" r="7620" b="0"/>
                  <wp:docPr id="4" name="Picture 4" descr="flyingT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yingTb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477520"/>
                          </a:xfrm>
                          <a:prstGeom prst="rect">
                            <a:avLst/>
                          </a:prstGeom>
                          <a:noFill/>
                          <a:ln>
                            <a:noFill/>
                          </a:ln>
                        </pic:spPr>
                      </pic:pic>
                    </a:graphicData>
                  </a:graphic>
                </wp:inline>
              </w:drawing>
            </w:r>
          </w:p>
        </w:tc>
      </w:tr>
    </w:tbl>
    <w:p w14:paraId="5C024E5D" w14:textId="77777777" w:rsidR="001E5AA8" w:rsidRDefault="001E5AA8" w:rsidP="001E5AA8">
      <w:pPr>
        <w:jc w:val="center"/>
        <w:rPr>
          <w:b/>
          <w:bCs/>
          <w:i/>
          <w:iCs/>
          <w:sz w:val="40"/>
          <w:szCs w:val="40"/>
        </w:rPr>
      </w:pPr>
      <w:r>
        <w:rPr>
          <w:b/>
          <w:bCs/>
          <w:i/>
          <w:iCs/>
          <w:sz w:val="40"/>
          <w:szCs w:val="40"/>
        </w:rPr>
        <w:t xml:space="preserve">Oregon Department of Transportation  </w:t>
      </w:r>
    </w:p>
    <w:p w14:paraId="5F8537C0" w14:textId="77777777" w:rsidR="001E5AA8" w:rsidRDefault="001E5AA8" w:rsidP="001E5AA8">
      <w:pPr>
        <w:jc w:val="center"/>
        <w:rPr>
          <w:b/>
          <w:bCs/>
          <w:i/>
          <w:iCs/>
          <w:sz w:val="40"/>
          <w:szCs w:val="40"/>
        </w:rPr>
      </w:pPr>
    </w:p>
    <w:p w14:paraId="14B8A528" w14:textId="77777777" w:rsidR="001E5AA8" w:rsidRPr="00CD08B4" w:rsidRDefault="001E5AA8" w:rsidP="001E5AA8">
      <w:pPr>
        <w:jc w:val="center"/>
        <w:rPr>
          <w:b/>
          <w:bCs/>
          <w:sz w:val="32"/>
          <w:szCs w:val="32"/>
        </w:rPr>
      </w:pPr>
    </w:p>
    <w:p w14:paraId="0AA4B24C" w14:textId="77777777" w:rsidR="001E5AA8" w:rsidRDefault="001E5AA8" w:rsidP="001E5AA8">
      <w:pPr>
        <w:jc w:val="center"/>
        <w:rPr>
          <w:b/>
          <w:bCs/>
          <w:sz w:val="34"/>
          <w:szCs w:val="34"/>
        </w:rPr>
      </w:pPr>
    </w:p>
    <w:p w14:paraId="6B58BB03" w14:textId="77777777" w:rsidR="001E5AA8" w:rsidRDefault="001E5AA8" w:rsidP="001E5AA8">
      <w:pPr>
        <w:jc w:val="center"/>
        <w:rPr>
          <w:b/>
          <w:bCs/>
          <w:sz w:val="34"/>
          <w:szCs w:val="34"/>
        </w:rPr>
      </w:pPr>
    </w:p>
    <w:p w14:paraId="460B6524" w14:textId="77777777" w:rsidR="001E5AA8" w:rsidRDefault="001E5AA8" w:rsidP="001E5AA8">
      <w:pPr>
        <w:jc w:val="center"/>
        <w:rPr>
          <w:b/>
          <w:bCs/>
          <w:sz w:val="34"/>
          <w:szCs w:val="34"/>
        </w:rPr>
      </w:pPr>
    </w:p>
    <w:p w14:paraId="3E33E414" w14:textId="77777777" w:rsidR="001E5AA8" w:rsidRDefault="001E5AA8" w:rsidP="001E5AA8">
      <w:pPr>
        <w:jc w:val="center"/>
        <w:rPr>
          <w:b/>
          <w:bCs/>
          <w:sz w:val="34"/>
          <w:szCs w:val="34"/>
        </w:rPr>
      </w:pPr>
    </w:p>
    <w:p w14:paraId="67C1B079" w14:textId="77777777" w:rsidR="001E5AA8" w:rsidRDefault="001E5AA8" w:rsidP="001E5AA8">
      <w:pPr>
        <w:jc w:val="center"/>
        <w:rPr>
          <w:b/>
          <w:bCs/>
          <w:sz w:val="34"/>
          <w:szCs w:val="34"/>
        </w:rPr>
      </w:pPr>
    </w:p>
    <w:p w14:paraId="0C9C10AA" w14:textId="77777777" w:rsidR="001E5AA8" w:rsidRDefault="001E5AA8" w:rsidP="001E5AA8">
      <w:pPr>
        <w:jc w:val="center"/>
        <w:rPr>
          <w:b/>
          <w:bCs/>
          <w:sz w:val="34"/>
          <w:szCs w:val="34"/>
        </w:rPr>
      </w:pPr>
    </w:p>
    <w:p w14:paraId="5A380327" w14:textId="77777777" w:rsidR="001E5AA8" w:rsidRDefault="001E5AA8" w:rsidP="001E5AA8">
      <w:pPr>
        <w:jc w:val="center"/>
        <w:rPr>
          <w:b/>
          <w:bCs/>
          <w:sz w:val="34"/>
          <w:szCs w:val="34"/>
        </w:rPr>
      </w:pPr>
    </w:p>
    <w:p w14:paraId="31DDCE41" w14:textId="77777777" w:rsidR="001E5AA8" w:rsidRDefault="001E5AA8" w:rsidP="001E5AA8"/>
    <w:p w14:paraId="253E5A59" w14:textId="77777777" w:rsidR="001E5AA8" w:rsidRDefault="001E5AA8" w:rsidP="001E5AA8">
      <w:pPr>
        <w:pStyle w:val="Header"/>
        <w:tabs>
          <w:tab w:val="clear" w:pos="4320"/>
          <w:tab w:val="clear" w:pos="8640"/>
        </w:tabs>
      </w:pPr>
    </w:p>
    <w:p w14:paraId="641CCDCA" w14:textId="77777777" w:rsidR="001E5AA8" w:rsidRDefault="001E5AA8" w:rsidP="001E5AA8">
      <w:pPr>
        <w:jc w:val="center"/>
        <w:rPr>
          <w:b/>
          <w:bCs/>
          <w:sz w:val="32"/>
          <w:szCs w:val="32"/>
        </w:rPr>
      </w:pPr>
      <w:r>
        <w:rPr>
          <w:b/>
          <w:bCs/>
          <w:sz w:val="32"/>
          <w:szCs w:val="32"/>
        </w:rPr>
        <w:t>TransInfo Signs Asset Data Integration</w:t>
      </w:r>
    </w:p>
    <w:p w14:paraId="400FA6D5" w14:textId="77777777" w:rsidR="001E5AA8" w:rsidRDefault="001E5AA8" w:rsidP="001E5AA8">
      <w:pPr>
        <w:jc w:val="center"/>
        <w:rPr>
          <w:b/>
          <w:bCs/>
          <w:sz w:val="32"/>
          <w:szCs w:val="32"/>
        </w:rPr>
      </w:pPr>
      <w:r>
        <w:rPr>
          <w:b/>
          <w:bCs/>
          <w:sz w:val="32"/>
          <w:szCs w:val="32"/>
        </w:rPr>
        <w:t>Sign Data Access Data Functional Specification</w:t>
      </w:r>
    </w:p>
    <w:p w14:paraId="33801B29" w14:textId="77777777" w:rsidR="001E5AA8" w:rsidRDefault="001E5AA8" w:rsidP="001E5AA8">
      <w:pPr>
        <w:jc w:val="center"/>
        <w:rPr>
          <w:b/>
          <w:bCs/>
          <w:sz w:val="32"/>
          <w:szCs w:val="32"/>
        </w:rPr>
      </w:pPr>
    </w:p>
    <w:p w14:paraId="549ECF4E" w14:textId="77777777" w:rsidR="001E5AA8" w:rsidRDefault="001E5AA8" w:rsidP="001E5AA8">
      <w:pPr>
        <w:jc w:val="center"/>
        <w:rPr>
          <w:b/>
          <w:bCs/>
          <w:sz w:val="32"/>
          <w:szCs w:val="32"/>
        </w:rPr>
      </w:pPr>
    </w:p>
    <w:p w14:paraId="6B83D440" w14:textId="77777777" w:rsidR="001E5AA8" w:rsidRDefault="001E5AA8" w:rsidP="001E5AA8">
      <w:pPr>
        <w:jc w:val="center"/>
        <w:rPr>
          <w:b/>
          <w:bCs/>
          <w:i/>
          <w:iCs/>
          <w:sz w:val="32"/>
          <w:szCs w:val="32"/>
        </w:rPr>
      </w:pPr>
    </w:p>
    <w:p w14:paraId="3B729130" w14:textId="77777777" w:rsidR="001E5AA8" w:rsidRDefault="001E5AA8" w:rsidP="001E5AA8">
      <w:pPr>
        <w:jc w:val="center"/>
        <w:rPr>
          <w:b/>
          <w:bCs/>
          <w:i/>
          <w:iCs/>
          <w:sz w:val="32"/>
          <w:szCs w:val="32"/>
        </w:rPr>
      </w:pPr>
    </w:p>
    <w:p w14:paraId="322ECCDF" w14:textId="6888E223" w:rsidR="001E5AA8" w:rsidRPr="004D226D" w:rsidRDefault="001E5AA8" w:rsidP="004D226D">
      <w:pPr>
        <w:jc w:val="center"/>
        <w:rPr>
          <w:b/>
          <w:bCs/>
          <w:i/>
          <w:iCs/>
          <w:sz w:val="32"/>
          <w:szCs w:val="32"/>
        </w:rPr>
      </w:pPr>
      <w:r>
        <w:rPr>
          <w:b/>
          <w:bCs/>
          <w:i/>
          <w:iCs/>
          <w:sz w:val="32"/>
          <w:szCs w:val="32"/>
        </w:rPr>
        <w:t>Version 04.0</w:t>
      </w:r>
    </w:p>
    <w:p w14:paraId="48764341" w14:textId="77777777" w:rsidR="001E5AA8" w:rsidRDefault="001E5AA8" w:rsidP="001E5AA8">
      <w:pPr>
        <w:jc w:val="center"/>
        <w:rPr>
          <w:b/>
          <w:bCs/>
          <w:i/>
          <w:iCs/>
        </w:rPr>
      </w:pPr>
      <w:r>
        <w:rPr>
          <w:b/>
          <w:bCs/>
          <w:i/>
          <w:iCs/>
        </w:rPr>
        <w:t>Bentley Systems 2014</w:t>
      </w:r>
    </w:p>
    <w:p w14:paraId="7BFEEFF3" w14:textId="77777777" w:rsidR="001E5AA8" w:rsidRDefault="001E5AA8" w:rsidP="001E5AA8">
      <w:pPr>
        <w:jc w:val="center"/>
        <w:rPr>
          <w:b/>
          <w:bCs/>
          <w:i/>
          <w:iCs/>
        </w:rPr>
      </w:pPr>
    </w:p>
    <w:p w14:paraId="7E482739" w14:textId="77777777" w:rsidR="001E5AA8" w:rsidRDefault="001E5AA8" w:rsidP="001E5AA8">
      <w:pPr>
        <w:jc w:val="center"/>
        <w:rPr>
          <w:b/>
          <w:bCs/>
          <w:i/>
          <w:iCs/>
        </w:rPr>
      </w:pPr>
    </w:p>
    <w:p w14:paraId="3115AFEB" w14:textId="77777777" w:rsidR="001E5AA8" w:rsidRDefault="001E5AA8" w:rsidP="001E5AA8">
      <w:pPr>
        <w:jc w:val="center"/>
        <w:rPr>
          <w:b/>
          <w:bCs/>
          <w:i/>
          <w:iCs/>
        </w:rPr>
      </w:pPr>
    </w:p>
    <w:p w14:paraId="280A87BD" w14:textId="77777777" w:rsidR="001E5AA8" w:rsidRDefault="001E5AA8" w:rsidP="001E5AA8">
      <w:pPr>
        <w:jc w:val="center"/>
        <w:rPr>
          <w:b/>
          <w:bCs/>
          <w:i/>
          <w:iCs/>
        </w:rPr>
      </w:pPr>
    </w:p>
    <w:p w14:paraId="37062E6F" w14:textId="77777777" w:rsidR="001E5AA8" w:rsidRDefault="001E5AA8" w:rsidP="001E5AA8">
      <w:pPr>
        <w:jc w:val="center"/>
        <w:rPr>
          <w:b/>
          <w:bCs/>
          <w:i/>
          <w:iCs/>
        </w:rPr>
      </w:pPr>
    </w:p>
    <w:p w14:paraId="03302AD3" w14:textId="77777777" w:rsidR="001E5AA8" w:rsidRDefault="001E5AA8" w:rsidP="001E5AA8">
      <w:pPr>
        <w:jc w:val="center"/>
        <w:rPr>
          <w:b/>
          <w:bCs/>
          <w:i/>
          <w:iCs/>
        </w:rPr>
      </w:pPr>
    </w:p>
    <w:p w14:paraId="69E7939A" w14:textId="77777777" w:rsidR="001E5AA8" w:rsidRDefault="001E5AA8" w:rsidP="001E5AA8">
      <w:pPr>
        <w:jc w:val="center"/>
        <w:rPr>
          <w:b/>
          <w:bCs/>
          <w:i/>
          <w:iCs/>
        </w:rPr>
      </w:pPr>
    </w:p>
    <w:p w14:paraId="74166891" w14:textId="77777777" w:rsidR="001E5AA8" w:rsidRDefault="001E5AA8" w:rsidP="001E5AA8">
      <w:pPr>
        <w:jc w:val="center"/>
        <w:rPr>
          <w:b/>
          <w:bCs/>
          <w:i/>
          <w:iCs/>
        </w:rPr>
      </w:pPr>
    </w:p>
    <w:p w14:paraId="1AB6698E" w14:textId="77777777" w:rsidR="001E5AA8" w:rsidRDefault="001E5AA8" w:rsidP="001E5AA8">
      <w:pPr>
        <w:jc w:val="center"/>
        <w:rPr>
          <w:b/>
          <w:bCs/>
          <w:i/>
          <w:iCs/>
        </w:rPr>
      </w:pPr>
    </w:p>
    <w:p w14:paraId="62FC2F32" w14:textId="77777777" w:rsidR="001E5AA8" w:rsidRDefault="001E5AA8" w:rsidP="001E5AA8">
      <w:pPr>
        <w:jc w:val="center"/>
        <w:rPr>
          <w:b/>
          <w:bCs/>
          <w:i/>
          <w:iCs/>
        </w:rPr>
      </w:pPr>
    </w:p>
    <w:p w14:paraId="7FAB7D5B" w14:textId="77777777" w:rsidR="001E5AA8" w:rsidRDefault="001E5AA8" w:rsidP="001E5AA8">
      <w:pPr>
        <w:jc w:val="center"/>
        <w:rPr>
          <w:b/>
          <w:bCs/>
          <w:i/>
          <w:iCs/>
        </w:rPr>
      </w:pPr>
    </w:p>
    <w:p w14:paraId="70F51759" w14:textId="77777777" w:rsidR="001E5AA8" w:rsidRDefault="001E5AA8" w:rsidP="001E5AA8">
      <w:pPr>
        <w:jc w:val="center"/>
        <w:rPr>
          <w:b/>
          <w:bCs/>
          <w:i/>
          <w:iCs/>
        </w:rPr>
      </w:pPr>
    </w:p>
    <w:p w14:paraId="058DA4F3" w14:textId="77777777" w:rsidR="001E5AA8" w:rsidRDefault="001E5AA8" w:rsidP="001E5AA8">
      <w:pPr>
        <w:jc w:val="center"/>
        <w:rPr>
          <w:b/>
          <w:bCs/>
          <w:i/>
          <w:iCs/>
        </w:rPr>
      </w:pPr>
    </w:p>
    <w:p w14:paraId="25FDBC3F" w14:textId="77777777" w:rsidR="001E5AA8" w:rsidRDefault="001E5AA8" w:rsidP="001E5AA8">
      <w:pPr>
        <w:jc w:val="center"/>
        <w:rPr>
          <w:b/>
          <w:bCs/>
          <w:i/>
          <w:iCs/>
        </w:rPr>
      </w:pPr>
    </w:p>
    <w:p w14:paraId="122B78AF" w14:textId="77777777" w:rsidR="001E5AA8" w:rsidRDefault="001E5AA8" w:rsidP="001E5AA8">
      <w:pPr>
        <w:jc w:val="center"/>
        <w:rPr>
          <w:b/>
          <w:bCs/>
          <w:i/>
          <w:iCs/>
        </w:rPr>
      </w:pPr>
    </w:p>
    <w:p w14:paraId="28C1831B" w14:textId="77777777" w:rsidR="001E5AA8" w:rsidRPr="008F1766" w:rsidRDefault="001E5AA8" w:rsidP="001E5AA8">
      <w:pPr>
        <w:jc w:val="center"/>
        <w:rPr>
          <w:sz w:val="32"/>
          <w:szCs w:val="32"/>
        </w:rPr>
        <w:sectPr w:rsidR="001E5AA8" w:rsidRPr="008F1766" w:rsidSect="001E5AA8">
          <w:headerReference w:type="default" r:id="rId10"/>
          <w:footerReference w:type="default" r:id="rId11"/>
          <w:pgSz w:w="12240" w:h="15840" w:code="1"/>
          <w:pgMar w:top="1440" w:right="1440" w:bottom="1786" w:left="1440" w:header="720" w:footer="720" w:gutter="0"/>
          <w:pgBorders w:offsetFrom="page">
            <w:bottom w:val="single" w:sz="4" w:space="24" w:color="auto"/>
          </w:pgBorders>
          <w:cols w:space="720"/>
          <w:titlePg/>
          <w:docGrid w:linePitch="360"/>
        </w:sectPr>
      </w:pPr>
    </w:p>
    <w:p w14:paraId="22CF58C2" w14:textId="77777777" w:rsidR="001E5AA8" w:rsidRPr="0010150D" w:rsidRDefault="001E5AA8" w:rsidP="001E5AA8">
      <w:pPr>
        <w:rPr>
          <w:b/>
          <w:bCs/>
        </w:rPr>
      </w:pPr>
      <w:r w:rsidRPr="0010150D">
        <w:rPr>
          <w:b/>
          <w:bCs/>
        </w:rPr>
        <w:t>Version Control</w:t>
      </w:r>
    </w:p>
    <w:tbl>
      <w:tblPr>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408"/>
        <w:gridCol w:w="1928"/>
        <w:gridCol w:w="2971"/>
      </w:tblGrid>
      <w:tr w:rsidR="001E5AA8" w14:paraId="5E79127F" w14:textId="77777777" w:rsidTr="004D226D">
        <w:tc>
          <w:tcPr>
            <w:tcW w:w="2430" w:type="dxa"/>
          </w:tcPr>
          <w:p w14:paraId="078CDBED" w14:textId="77777777" w:rsidR="001E5AA8" w:rsidRDefault="001E5AA8" w:rsidP="004D226D">
            <w:pPr>
              <w:pStyle w:val="Title"/>
              <w:rPr>
                <w:i/>
                <w:iCs/>
                <w:sz w:val="22"/>
                <w:szCs w:val="22"/>
              </w:rPr>
            </w:pPr>
            <w:r>
              <w:rPr>
                <w:i/>
                <w:iCs/>
                <w:sz w:val="22"/>
                <w:szCs w:val="22"/>
              </w:rPr>
              <w:t>Date</w:t>
            </w:r>
          </w:p>
        </w:tc>
        <w:tc>
          <w:tcPr>
            <w:tcW w:w="1408" w:type="dxa"/>
          </w:tcPr>
          <w:p w14:paraId="41DDD795" w14:textId="77777777" w:rsidR="001E5AA8" w:rsidRDefault="001E5AA8" w:rsidP="004D226D">
            <w:pPr>
              <w:pStyle w:val="Title"/>
              <w:rPr>
                <w:i/>
                <w:iCs/>
                <w:sz w:val="22"/>
                <w:szCs w:val="22"/>
              </w:rPr>
            </w:pPr>
            <w:r>
              <w:rPr>
                <w:i/>
                <w:iCs/>
                <w:sz w:val="22"/>
                <w:szCs w:val="22"/>
              </w:rPr>
              <w:t>Version</w:t>
            </w:r>
          </w:p>
        </w:tc>
        <w:tc>
          <w:tcPr>
            <w:tcW w:w="1928" w:type="dxa"/>
          </w:tcPr>
          <w:p w14:paraId="76A449B7" w14:textId="77777777" w:rsidR="001E5AA8" w:rsidRDefault="001E5AA8" w:rsidP="004D226D">
            <w:pPr>
              <w:pStyle w:val="Title"/>
              <w:rPr>
                <w:i/>
                <w:iCs/>
                <w:sz w:val="22"/>
                <w:szCs w:val="22"/>
              </w:rPr>
            </w:pPr>
            <w:r>
              <w:rPr>
                <w:i/>
                <w:iCs/>
                <w:sz w:val="22"/>
                <w:szCs w:val="22"/>
              </w:rPr>
              <w:t>Changed by</w:t>
            </w:r>
          </w:p>
        </w:tc>
        <w:tc>
          <w:tcPr>
            <w:tcW w:w="2971" w:type="dxa"/>
          </w:tcPr>
          <w:p w14:paraId="17ACE27A" w14:textId="77777777" w:rsidR="001E5AA8" w:rsidRDefault="001E5AA8" w:rsidP="004D226D">
            <w:pPr>
              <w:pStyle w:val="Title"/>
              <w:rPr>
                <w:i/>
                <w:iCs/>
                <w:sz w:val="22"/>
                <w:szCs w:val="22"/>
              </w:rPr>
            </w:pPr>
            <w:r>
              <w:rPr>
                <w:i/>
                <w:iCs/>
                <w:sz w:val="22"/>
                <w:szCs w:val="22"/>
              </w:rPr>
              <w:t>Notes</w:t>
            </w:r>
          </w:p>
        </w:tc>
      </w:tr>
      <w:tr w:rsidR="001E5AA8" w:rsidRPr="00593C9B" w14:paraId="6A8B72FA" w14:textId="77777777" w:rsidTr="004D226D">
        <w:trPr>
          <w:trHeight w:val="70"/>
        </w:trPr>
        <w:tc>
          <w:tcPr>
            <w:tcW w:w="2430" w:type="dxa"/>
          </w:tcPr>
          <w:p w14:paraId="65C78A78" w14:textId="77777777" w:rsidR="001E5AA8" w:rsidRPr="00593C9B" w:rsidRDefault="001E5AA8" w:rsidP="004D226D">
            <w:pPr>
              <w:pStyle w:val="Title"/>
              <w:jc w:val="left"/>
              <w:rPr>
                <w:b w:val="0"/>
                <w:bCs w:val="0"/>
                <w:sz w:val="20"/>
                <w:szCs w:val="20"/>
              </w:rPr>
            </w:pPr>
            <w:r>
              <w:rPr>
                <w:b w:val="0"/>
                <w:bCs w:val="0"/>
                <w:sz w:val="20"/>
                <w:szCs w:val="20"/>
              </w:rPr>
              <w:t>November 2014</w:t>
            </w:r>
          </w:p>
        </w:tc>
        <w:tc>
          <w:tcPr>
            <w:tcW w:w="1408" w:type="dxa"/>
          </w:tcPr>
          <w:p w14:paraId="331812DC" w14:textId="77777777" w:rsidR="001E5AA8" w:rsidRPr="00593C9B" w:rsidRDefault="001E5AA8" w:rsidP="004D226D">
            <w:pPr>
              <w:pStyle w:val="Title"/>
              <w:rPr>
                <w:b w:val="0"/>
                <w:bCs w:val="0"/>
                <w:sz w:val="20"/>
                <w:szCs w:val="20"/>
              </w:rPr>
            </w:pPr>
            <w:r w:rsidRPr="00593C9B">
              <w:rPr>
                <w:b w:val="0"/>
                <w:bCs w:val="0"/>
                <w:sz w:val="20"/>
                <w:szCs w:val="20"/>
              </w:rPr>
              <w:t>0</w:t>
            </w:r>
            <w:r>
              <w:rPr>
                <w:b w:val="0"/>
                <w:bCs w:val="0"/>
                <w:sz w:val="20"/>
                <w:szCs w:val="20"/>
              </w:rPr>
              <w:t>.01</w:t>
            </w:r>
          </w:p>
        </w:tc>
        <w:tc>
          <w:tcPr>
            <w:tcW w:w="1928" w:type="dxa"/>
          </w:tcPr>
          <w:p w14:paraId="3D983FAA" w14:textId="77777777" w:rsidR="001E5AA8" w:rsidRPr="00593C9B" w:rsidRDefault="001E5AA8" w:rsidP="004D226D">
            <w:pPr>
              <w:pStyle w:val="Title"/>
              <w:rPr>
                <w:b w:val="0"/>
                <w:bCs w:val="0"/>
                <w:sz w:val="20"/>
                <w:szCs w:val="20"/>
              </w:rPr>
            </w:pPr>
            <w:r>
              <w:rPr>
                <w:b w:val="0"/>
                <w:bCs w:val="0"/>
                <w:sz w:val="20"/>
                <w:szCs w:val="20"/>
              </w:rPr>
              <w:t>JD</w:t>
            </w:r>
          </w:p>
        </w:tc>
        <w:tc>
          <w:tcPr>
            <w:tcW w:w="2971" w:type="dxa"/>
          </w:tcPr>
          <w:p w14:paraId="14CF2A03" w14:textId="77777777" w:rsidR="001E5AA8" w:rsidRPr="00593C9B" w:rsidRDefault="001E5AA8" w:rsidP="004D226D">
            <w:pPr>
              <w:pStyle w:val="Title"/>
              <w:jc w:val="left"/>
              <w:rPr>
                <w:b w:val="0"/>
                <w:bCs w:val="0"/>
                <w:sz w:val="20"/>
                <w:szCs w:val="20"/>
              </w:rPr>
            </w:pPr>
          </w:p>
        </w:tc>
      </w:tr>
      <w:tr w:rsidR="001E5AA8" w:rsidRPr="00593C9B" w14:paraId="17BD0B8A" w14:textId="77777777" w:rsidTr="004D226D">
        <w:trPr>
          <w:trHeight w:val="70"/>
        </w:trPr>
        <w:tc>
          <w:tcPr>
            <w:tcW w:w="2430" w:type="dxa"/>
          </w:tcPr>
          <w:p w14:paraId="02C6E260" w14:textId="77777777" w:rsidR="001E5AA8" w:rsidRDefault="001E5AA8" w:rsidP="004D226D">
            <w:pPr>
              <w:pStyle w:val="Title"/>
              <w:jc w:val="left"/>
              <w:rPr>
                <w:b w:val="0"/>
                <w:bCs w:val="0"/>
                <w:sz w:val="20"/>
                <w:szCs w:val="20"/>
              </w:rPr>
            </w:pPr>
            <w:r>
              <w:rPr>
                <w:b w:val="0"/>
                <w:bCs w:val="0"/>
                <w:sz w:val="20"/>
                <w:szCs w:val="20"/>
              </w:rPr>
              <w:t>Dec 23, 2014</w:t>
            </w:r>
          </w:p>
        </w:tc>
        <w:tc>
          <w:tcPr>
            <w:tcW w:w="1408" w:type="dxa"/>
          </w:tcPr>
          <w:p w14:paraId="22E73287" w14:textId="77777777" w:rsidR="001E5AA8" w:rsidRPr="00593C9B" w:rsidRDefault="001E5AA8" w:rsidP="004D226D">
            <w:pPr>
              <w:pStyle w:val="Title"/>
              <w:rPr>
                <w:b w:val="0"/>
                <w:bCs w:val="0"/>
                <w:sz w:val="20"/>
                <w:szCs w:val="20"/>
              </w:rPr>
            </w:pPr>
            <w:r>
              <w:rPr>
                <w:b w:val="0"/>
                <w:bCs w:val="0"/>
                <w:sz w:val="20"/>
                <w:szCs w:val="20"/>
              </w:rPr>
              <w:t>0.02</w:t>
            </w:r>
          </w:p>
        </w:tc>
        <w:tc>
          <w:tcPr>
            <w:tcW w:w="1928" w:type="dxa"/>
          </w:tcPr>
          <w:p w14:paraId="1A8A1A9F" w14:textId="77777777" w:rsidR="001E5AA8" w:rsidRDefault="001E5AA8" w:rsidP="004D226D">
            <w:pPr>
              <w:pStyle w:val="Title"/>
              <w:rPr>
                <w:b w:val="0"/>
                <w:bCs w:val="0"/>
                <w:sz w:val="20"/>
                <w:szCs w:val="20"/>
              </w:rPr>
            </w:pPr>
            <w:r>
              <w:rPr>
                <w:b w:val="0"/>
                <w:bCs w:val="0"/>
                <w:sz w:val="20"/>
                <w:szCs w:val="20"/>
              </w:rPr>
              <w:t>JD</w:t>
            </w:r>
          </w:p>
        </w:tc>
        <w:tc>
          <w:tcPr>
            <w:tcW w:w="2971" w:type="dxa"/>
          </w:tcPr>
          <w:p w14:paraId="3F2C0B5F" w14:textId="77777777" w:rsidR="001E5AA8" w:rsidRPr="00593C9B" w:rsidRDefault="001E5AA8" w:rsidP="004D226D">
            <w:pPr>
              <w:pStyle w:val="Title"/>
              <w:jc w:val="left"/>
              <w:rPr>
                <w:b w:val="0"/>
                <w:bCs w:val="0"/>
                <w:sz w:val="20"/>
                <w:szCs w:val="20"/>
              </w:rPr>
            </w:pPr>
            <w:r>
              <w:rPr>
                <w:b w:val="0"/>
                <w:bCs w:val="0"/>
                <w:sz w:val="20"/>
                <w:szCs w:val="20"/>
              </w:rPr>
              <w:t>Sync with CD Dec 22 Draft</w:t>
            </w:r>
          </w:p>
        </w:tc>
      </w:tr>
      <w:tr w:rsidR="001E5AA8" w:rsidRPr="00593C9B" w14:paraId="03EE9496" w14:textId="77777777" w:rsidTr="004D226D">
        <w:trPr>
          <w:trHeight w:val="70"/>
        </w:trPr>
        <w:tc>
          <w:tcPr>
            <w:tcW w:w="2430" w:type="dxa"/>
          </w:tcPr>
          <w:p w14:paraId="4A70604F" w14:textId="77777777" w:rsidR="001E5AA8" w:rsidRDefault="001E5AA8" w:rsidP="004D226D">
            <w:pPr>
              <w:pStyle w:val="Title"/>
              <w:jc w:val="left"/>
              <w:rPr>
                <w:b w:val="0"/>
                <w:bCs w:val="0"/>
                <w:sz w:val="20"/>
                <w:szCs w:val="20"/>
              </w:rPr>
            </w:pPr>
            <w:r>
              <w:rPr>
                <w:b w:val="0"/>
                <w:bCs w:val="0"/>
                <w:sz w:val="20"/>
                <w:szCs w:val="20"/>
              </w:rPr>
              <w:t>March 2, 20015</w:t>
            </w:r>
          </w:p>
        </w:tc>
        <w:tc>
          <w:tcPr>
            <w:tcW w:w="1408" w:type="dxa"/>
          </w:tcPr>
          <w:p w14:paraId="542B92DC" w14:textId="77777777" w:rsidR="001E5AA8" w:rsidRDefault="001E5AA8" w:rsidP="004D226D">
            <w:pPr>
              <w:pStyle w:val="Title"/>
              <w:rPr>
                <w:b w:val="0"/>
                <w:bCs w:val="0"/>
                <w:sz w:val="20"/>
                <w:szCs w:val="20"/>
              </w:rPr>
            </w:pPr>
          </w:p>
        </w:tc>
        <w:tc>
          <w:tcPr>
            <w:tcW w:w="1928" w:type="dxa"/>
          </w:tcPr>
          <w:p w14:paraId="26ADEBCC" w14:textId="77777777" w:rsidR="001E5AA8" w:rsidRDefault="001E5AA8" w:rsidP="004D226D">
            <w:pPr>
              <w:pStyle w:val="Title"/>
              <w:rPr>
                <w:b w:val="0"/>
                <w:bCs w:val="0"/>
                <w:sz w:val="20"/>
                <w:szCs w:val="20"/>
              </w:rPr>
            </w:pPr>
          </w:p>
        </w:tc>
        <w:tc>
          <w:tcPr>
            <w:tcW w:w="2971" w:type="dxa"/>
          </w:tcPr>
          <w:p w14:paraId="793BBDD5" w14:textId="77777777" w:rsidR="001E5AA8" w:rsidRDefault="001E5AA8" w:rsidP="004D226D">
            <w:pPr>
              <w:pStyle w:val="Title"/>
              <w:jc w:val="left"/>
              <w:rPr>
                <w:b w:val="0"/>
                <w:bCs w:val="0"/>
                <w:sz w:val="20"/>
                <w:szCs w:val="20"/>
              </w:rPr>
            </w:pPr>
            <w:r>
              <w:rPr>
                <w:b w:val="0"/>
                <w:bCs w:val="0"/>
                <w:sz w:val="20"/>
                <w:szCs w:val="20"/>
              </w:rPr>
              <w:t>Change to unit requirement format</w:t>
            </w:r>
          </w:p>
        </w:tc>
      </w:tr>
    </w:tbl>
    <w:p w14:paraId="72C6E9DF" w14:textId="77777777" w:rsidR="001E5AA8" w:rsidRDefault="001E5AA8" w:rsidP="001E5AA8">
      <w:pPr>
        <w:ind w:left="360"/>
      </w:pPr>
    </w:p>
    <w:p w14:paraId="540716BB" w14:textId="77777777" w:rsidR="001E5AA8" w:rsidRDefault="001E5AA8" w:rsidP="001E5AA8">
      <w:pPr>
        <w:ind w:left="360"/>
      </w:pPr>
      <w:r>
        <w:t xml:space="preserve">Note:  </w:t>
      </w:r>
    </w:p>
    <w:p w14:paraId="2EFFF48D" w14:textId="77777777" w:rsidR="001E5AA8" w:rsidRDefault="001E5AA8" w:rsidP="00C1153B">
      <w:pPr>
        <w:numPr>
          <w:ilvl w:val="0"/>
          <w:numId w:val="54"/>
        </w:numPr>
        <w:spacing w:after="0" w:line="240" w:lineRule="auto"/>
        <w:jc w:val="both"/>
      </w:pPr>
      <w:r>
        <w:t>Version numbers &lt; 1 indicate draft</w:t>
      </w:r>
    </w:p>
    <w:p w14:paraId="2C559F4A" w14:textId="77777777" w:rsidR="001E5AA8" w:rsidRDefault="001E5AA8" w:rsidP="00C1153B">
      <w:pPr>
        <w:numPr>
          <w:ilvl w:val="0"/>
          <w:numId w:val="54"/>
        </w:numPr>
        <w:spacing w:after="0" w:line="240" w:lineRule="auto"/>
        <w:jc w:val="both"/>
      </w:pPr>
      <w:r>
        <w:t>Whole numbers indicate a finalized edition</w:t>
      </w:r>
    </w:p>
    <w:p w14:paraId="6BCC9A18" w14:textId="77777777" w:rsidR="001E5AA8" w:rsidRDefault="001E5AA8" w:rsidP="00C1153B">
      <w:pPr>
        <w:numPr>
          <w:ilvl w:val="0"/>
          <w:numId w:val="54"/>
        </w:numPr>
        <w:spacing w:after="0" w:line="240" w:lineRule="auto"/>
        <w:jc w:val="both"/>
      </w:pPr>
      <w:r>
        <w:t>Version numbers between whole numbers indicate error correction, minor changes altering the substance of the report</w:t>
      </w:r>
    </w:p>
    <w:p w14:paraId="23407E1C" w14:textId="77777777" w:rsidR="001E5AA8" w:rsidRDefault="001E5AA8" w:rsidP="00C1153B">
      <w:pPr>
        <w:numPr>
          <w:ilvl w:val="0"/>
          <w:numId w:val="54"/>
        </w:numPr>
        <w:spacing w:after="0" w:line="240" w:lineRule="auto"/>
        <w:jc w:val="both"/>
      </w:pPr>
      <w:r>
        <w:t>Version numbers with 2 decimal points indicate draft to a minor or major revision.</w:t>
      </w:r>
    </w:p>
    <w:p w14:paraId="7C32C785" w14:textId="77777777" w:rsidR="001E5AA8" w:rsidRDefault="001E5AA8" w:rsidP="00C1153B">
      <w:pPr>
        <w:numPr>
          <w:ilvl w:val="0"/>
          <w:numId w:val="54"/>
        </w:numPr>
        <w:spacing w:after="0" w:line="240" w:lineRule="auto"/>
        <w:jc w:val="both"/>
      </w:pPr>
      <w:r>
        <w:t>Draft changes prior to a major revision should be marked as “DRAFT”</w:t>
      </w:r>
    </w:p>
    <w:p w14:paraId="431D20DE" w14:textId="77777777" w:rsidR="001E5AA8" w:rsidRDefault="001E5AA8" w:rsidP="00C1153B">
      <w:pPr>
        <w:numPr>
          <w:ilvl w:val="0"/>
          <w:numId w:val="54"/>
        </w:numPr>
        <w:spacing w:after="0" w:line="240" w:lineRule="auto"/>
        <w:jc w:val="both"/>
      </w:pPr>
      <w:r>
        <w:t>Version does not indicate acceptance by ODOT or Bentley Systems.</w:t>
      </w:r>
    </w:p>
    <w:p w14:paraId="4F82BFB0" w14:textId="77777777" w:rsidR="001E5AA8" w:rsidRDefault="001E5AA8" w:rsidP="001E5AA8"/>
    <w:p w14:paraId="66009103" w14:textId="77777777" w:rsidR="001E5AA8" w:rsidRDefault="001E5AA8" w:rsidP="001E5AA8"/>
    <w:p w14:paraId="3EC80445" w14:textId="77777777" w:rsidR="001E5AA8" w:rsidRDefault="001E5AA8" w:rsidP="001E5AA8"/>
    <w:p w14:paraId="1A589F4A" w14:textId="77777777" w:rsidR="001E5AA8" w:rsidRDefault="001E5AA8" w:rsidP="001E5AA8"/>
    <w:p w14:paraId="54E393A7" w14:textId="77777777" w:rsidR="001E5AA8" w:rsidRDefault="001E5AA8" w:rsidP="001E5AA8"/>
    <w:p w14:paraId="39A4493B" w14:textId="77777777" w:rsidR="001E5AA8" w:rsidRDefault="001E5AA8" w:rsidP="001E5AA8"/>
    <w:p w14:paraId="6E9A34EC" w14:textId="77777777" w:rsidR="001E5AA8" w:rsidRDefault="001E5AA8" w:rsidP="001E5AA8"/>
    <w:p w14:paraId="2CED2F6E" w14:textId="77777777" w:rsidR="001E5AA8" w:rsidRDefault="001E5AA8" w:rsidP="001E5AA8"/>
    <w:p w14:paraId="224165CE" w14:textId="77777777" w:rsidR="00B2161C" w:rsidRDefault="001E5AA8" w:rsidP="001E5AA8">
      <w:r>
        <w:br w:type="page"/>
      </w:r>
    </w:p>
    <w:sdt>
      <w:sdtPr>
        <w:rPr>
          <w:rFonts w:asciiTheme="minorHAnsi" w:eastAsiaTheme="minorHAnsi" w:hAnsiTheme="minorHAnsi" w:cstheme="minorBidi"/>
          <w:color w:val="auto"/>
          <w:sz w:val="22"/>
          <w:szCs w:val="22"/>
        </w:rPr>
        <w:id w:val="1434699336"/>
        <w:docPartObj>
          <w:docPartGallery w:val="Table of Contents"/>
          <w:docPartUnique/>
        </w:docPartObj>
      </w:sdtPr>
      <w:sdtEndPr>
        <w:rPr>
          <w:b/>
          <w:bCs/>
          <w:noProof/>
        </w:rPr>
      </w:sdtEndPr>
      <w:sdtContent>
        <w:p w14:paraId="0F537009" w14:textId="77777777" w:rsidR="00B2161C" w:rsidRDefault="00B2161C">
          <w:pPr>
            <w:pStyle w:val="TOCHeading"/>
          </w:pPr>
          <w:r>
            <w:t>Contents</w:t>
          </w:r>
        </w:p>
        <w:p w14:paraId="2CAE6298" w14:textId="77777777" w:rsidR="007B7C8F" w:rsidRDefault="00B2161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5060478" w:history="1">
            <w:r w:rsidR="007B7C8F" w:rsidRPr="00CE2F51">
              <w:rPr>
                <w:rStyle w:val="Hyperlink"/>
                <w:noProof/>
              </w:rPr>
              <w:t>1</w:t>
            </w:r>
            <w:r w:rsidR="007B7C8F">
              <w:rPr>
                <w:rFonts w:eastAsiaTheme="minorEastAsia"/>
                <w:noProof/>
              </w:rPr>
              <w:tab/>
            </w:r>
            <w:r w:rsidR="007B7C8F" w:rsidRPr="00CE2F51">
              <w:rPr>
                <w:rStyle w:val="Hyperlink"/>
                <w:noProof/>
              </w:rPr>
              <w:t>Synchronization Process Flow</w:t>
            </w:r>
            <w:r w:rsidR="007B7C8F">
              <w:rPr>
                <w:noProof/>
                <w:webHidden/>
              </w:rPr>
              <w:tab/>
            </w:r>
            <w:r w:rsidR="007B7C8F">
              <w:rPr>
                <w:noProof/>
                <w:webHidden/>
              </w:rPr>
              <w:fldChar w:fldCharType="begin"/>
            </w:r>
            <w:r w:rsidR="007B7C8F">
              <w:rPr>
                <w:noProof/>
                <w:webHidden/>
              </w:rPr>
              <w:instrText xml:space="preserve"> PAGEREF _Toc415060478 \h </w:instrText>
            </w:r>
            <w:r w:rsidR="007B7C8F">
              <w:rPr>
                <w:noProof/>
                <w:webHidden/>
              </w:rPr>
            </w:r>
            <w:r w:rsidR="007B7C8F">
              <w:rPr>
                <w:noProof/>
                <w:webHidden/>
              </w:rPr>
              <w:fldChar w:fldCharType="separate"/>
            </w:r>
            <w:r w:rsidR="007B7C8F">
              <w:rPr>
                <w:noProof/>
                <w:webHidden/>
              </w:rPr>
              <w:t>6</w:t>
            </w:r>
            <w:r w:rsidR="007B7C8F">
              <w:rPr>
                <w:noProof/>
                <w:webHidden/>
              </w:rPr>
              <w:fldChar w:fldCharType="end"/>
            </w:r>
          </w:hyperlink>
        </w:p>
        <w:p w14:paraId="390932E4" w14:textId="77777777" w:rsidR="007B7C8F" w:rsidRDefault="000139E6">
          <w:pPr>
            <w:pStyle w:val="TOC1"/>
            <w:tabs>
              <w:tab w:val="left" w:pos="440"/>
              <w:tab w:val="right" w:leader="dot" w:pos="9350"/>
            </w:tabs>
            <w:rPr>
              <w:rFonts w:eastAsiaTheme="minorEastAsia"/>
              <w:noProof/>
            </w:rPr>
          </w:pPr>
          <w:hyperlink w:anchor="_Toc415060479" w:history="1">
            <w:r w:rsidR="007B7C8F" w:rsidRPr="00CE2F51">
              <w:rPr>
                <w:rStyle w:val="Hyperlink"/>
                <w:noProof/>
              </w:rPr>
              <w:t>2</w:t>
            </w:r>
            <w:r w:rsidR="007B7C8F">
              <w:rPr>
                <w:rFonts w:eastAsiaTheme="minorEastAsia"/>
                <w:noProof/>
              </w:rPr>
              <w:tab/>
            </w:r>
            <w:r w:rsidR="007B7C8F" w:rsidRPr="00CE2F51">
              <w:rPr>
                <w:rStyle w:val="Hyperlink"/>
                <w:noProof/>
              </w:rPr>
              <w:t>Summary of Sync Processes</w:t>
            </w:r>
            <w:r w:rsidR="007B7C8F">
              <w:rPr>
                <w:noProof/>
                <w:webHidden/>
              </w:rPr>
              <w:tab/>
            </w:r>
            <w:r w:rsidR="007B7C8F">
              <w:rPr>
                <w:noProof/>
                <w:webHidden/>
              </w:rPr>
              <w:fldChar w:fldCharType="begin"/>
            </w:r>
            <w:r w:rsidR="007B7C8F">
              <w:rPr>
                <w:noProof/>
                <w:webHidden/>
              </w:rPr>
              <w:instrText xml:space="preserve"> PAGEREF _Toc415060479 \h </w:instrText>
            </w:r>
            <w:r w:rsidR="007B7C8F">
              <w:rPr>
                <w:noProof/>
                <w:webHidden/>
              </w:rPr>
            </w:r>
            <w:r w:rsidR="007B7C8F">
              <w:rPr>
                <w:noProof/>
                <w:webHidden/>
              </w:rPr>
              <w:fldChar w:fldCharType="separate"/>
            </w:r>
            <w:r w:rsidR="007B7C8F">
              <w:rPr>
                <w:noProof/>
                <w:webHidden/>
              </w:rPr>
              <w:t>6</w:t>
            </w:r>
            <w:r w:rsidR="007B7C8F">
              <w:rPr>
                <w:noProof/>
                <w:webHidden/>
              </w:rPr>
              <w:fldChar w:fldCharType="end"/>
            </w:r>
          </w:hyperlink>
        </w:p>
        <w:p w14:paraId="30F22E38" w14:textId="77777777" w:rsidR="007B7C8F" w:rsidRDefault="000139E6">
          <w:pPr>
            <w:pStyle w:val="TOC1"/>
            <w:tabs>
              <w:tab w:val="left" w:pos="440"/>
              <w:tab w:val="right" w:leader="dot" w:pos="9350"/>
            </w:tabs>
            <w:rPr>
              <w:rFonts w:eastAsiaTheme="minorEastAsia"/>
              <w:noProof/>
            </w:rPr>
          </w:pPr>
          <w:hyperlink w:anchor="_Toc415060480" w:history="1">
            <w:r w:rsidR="007B7C8F" w:rsidRPr="00CE2F51">
              <w:rPr>
                <w:rStyle w:val="Hyperlink"/>
                <w:noProof/>
              </w:rPr>
              <w:t>3</w:t>
            </w:r>
            <w:r w:rsidR="007B7C8F">
              <w:rPr>
                <w:rFonts w:eastAsiaTheme="minorEastAsia"/>
                <w:noProof/>
              </w:rPr>
              <w:tab/>
            </w:r>
            <w:r w:rsidR="007B7C8F" w:rsidRPr="00CE2F51">
              <w:rPr>
                <w:rStyle w:val="Hyperlink"/>
                <w:noProof/>
              </w:rPr>
              <w:t>Sync Process Definitions</w:t>
            </w:r>
            <w:r w:rsidR="007B7C8F">
              <w:rPr>
                <w:noProof/>
                <w:webHidden/>
              </w:rPr>
              <w:tab/>
            </w:r>
            <w:r w:rsidR="007B7C8F">
              <w:rPr>
                <w:noProof/>
                <w:webHidden/>
              </w:rPr>
              <w:fldChar w:fldCharType="begin"/>
            </w:r>
            <w:r w:rsidR="007B7C8F">
              <w:rPr>
                <w:noProof/>
                <w:webHidden/>
              </w:rPr>
              <w:instrText xml:space="preserve"> PAGEREF _Toc415060480 \h </w:instrText>
            </w:r>
            <w:r w:rsidR="007B7C8F">
              <w:rPr>
                <w:noProof/>
                <w:webHidden/>
              </w:rPr>
            </w:r>
            <w:r w:rsidR="007B7C8F">
              <w:rPr>
                <w:noProof/>
                <w:webHidden/>
              </w:rPr>
              <w:fldChar w:fldCharType="separate"/>
            </w:r>
            <w:r w:rsidR="007B7C8F">
              <w:rPr>
                <w:noProof/>
                <w:webHidden/>
              </w:rPr>
              <w:t>8</w:t>
            </w:r>
            <w:r w:rsidR="007B7C8F">
              <w:rPr>
                <w:noProof/>
                <w:webHidden/>
              </w:rPr>
              <w:fldChar w:fldCharType="end"/>
            </w:r>
          </w:hyperlink>
        </w:p>
        <w:p w14:paraId="55E3E891" w14:textId="77777777" w:rsidR="007B7C8F" w:rsidRDefault="000139E6">
          <w:pPr>
            <w:pStyle w:val="TOC2"/>
            <w:tabs>
              <w:tab w:val="left" w:pos="660"/>
              <w:tab w:val="right" w:leader="dot" w:pos="9350"/>
            </w:tabs>
            <w:rPr>
              <w:rFonts w:eastAsiaTheme="minorEastAsia"/>
              <w:noProof/>
            </w:rPr>
          </w:pPr>
          <w:hyperlink w:anchor="_Toc415060481" w:history="1">
            <w:r w:rsidR="007B7C8F" w:rsidRPr="00CE2F51">
              <w:rPr>
                <w:rStyle w:val="Hyperlink"/>
                <w:noProof/>
              </w:rPr>
              <w:t>1.</w:t>
            </w:r>
            <w:r w:rsidR="007B7C8F">
              <w:rPr>
                <w:rFonts w:eastAsiaTheme="minorEastAsia"/>
                <w:noProof/>
              </w:rPr>
              <w:tab/>
            </w:r>
            <w:r w:rsidR="007B7C8F" w:rsidRPr="00CE2F51">
              <w:rPr>
                <w:rStyle w:val="Hyperlink"/>
                <w:noProof/>
              </w:rPr>
              <w:t>Launch Sync Process</w:t>
            </w:r>
            <w:r w:rsidR="007B7C8F">
              <w:rPr>
                <w:noProof/>
                <w:webHidden/>
              </w:rPr>
              <w:tab/>
            </w:r>
            <w:r w:rsidR="007B7C8F">
              <w:rPr>
                <w:noProof/>
                <w:webHidden/>
              </w:rPr>
              <w:fldChar w:fldCharType="begin"/>
            </w:r>
            <w:r w:rsidR="007B7C8F">
              <w:rPr>
                <w:noProof/>
                <w:webHidden/>
              </w:rPr>
              <w:instrText xml:space="preserve"> PAGEREF _Toc415060481 \h </w:instrText>
            </w:r>
            <w:r w:rsidR="007B7C8F">
              <w:rPr>
                <w:noProof/>
                <w:webHidden/>
              </w:rPr>
            </w:r>
            <w:r w:rsidR="007B7C8F">
              <w:rPr>
                <w:noProof/>
                <w:webHidden/>
              </w:rPr>
              <w:fldChar w:fldCharType="separate"/>
            </w:r>
            <w:r w:rsidR="007B7C8F">
              <w:rPr>
                <w:noProof/>
                <w:webHidden/>
              </w:rPr>
              <w:t>8</w:t>
            </w:r>
            <w:r w:rsidR="007B7C8F">
              <w:rPr>
                <w:noProof/>
                <w:webHidden/>
              </w:rPr>
              <w:fldChar w:fldCharType="end"/>
            </w:r>
          </w:hyperlink>
        </w:p>
        <w:p w14:paraId="235DF4CB" w14:textId="77777777" w:rsidR="007B7C8F" w:rsidRDefault="000139E6">
          <w:pPr>
            <w:pStyle w:val="TOC2"/>
            <w:tabs>
              <w:tab w:val="left" w:pos="880"/>
              <w:tab w:val="right" w:leader="dot" w:pos="9350"/>
            </w:tabs>
            <w:rPr>
              <w:rFonts w:eastAsiaTheme="minorEastAsia"/>
              <w:noProof/>
            </w:rPr>
          </w:pPr>
          <w:hyperlink w:anchor="_Toc415060482" w:history="1">
            <w:r w:rsidR="007B7C8F" w:rsidRPr="00CE2F51">
              <w:rPr>
                <w:rStyle w:val="Hyperlink"/>
                <w:noProof/>
              </w:rPr>
              <w:t>1.1.</w:t>
            </w:r>
            <w:r w:rsidR="007B7C8F">
              <w:rPr>
                <w:rFonts w:eastAsiaTheme="minorEastAsia"/>
                <w:noProof/>
              </w:rPr>
              <w:tab/>
            </w:r>
            <w:r w:rsidR="007B7C8F" w:rsidRPr="00CE2F51">
              <w:rPr>
                <w:rStyle w:val="Hyperlink"/>
                <w:noProof/>
              </w:rPr>
              <w:t>Pre-Data Sync Process</w:t>
            </w:r>
            <w:r w:rsidR="007B7C8F">
              <w:rPr>
                <w:noProof/>
                <w:webHidden/>
              </w:rPr>
              <w:tab/>
            </w:r>
            <w:r w:rsidR="007B7C8F">
              <w:rPr>
                <w:noProof/>
                <w:webHidden/>
              </w:rPr>
              <w:fldChar w:fldCharType="begin"/>
            </w:r>
            <w:r w:rsidR="007B7C8F">
              <w:rPr>
                <w:noProof/>
                <w:webHidden/>
              </w:rPr>
              <w:instrText xml:space="preserve"> PAGEREF _Toc415060482 \h </w:instrText>
            </w:r>
            <w:r w:rsidR="007B7C8F">
              <w:rPr>
                <w:noProof/>
                <w:webHidden/>
              </w:rPr>
            </w:r>
            <w:r w:rsidR="007B7C8F">
              <w:rPr>
                <w:noProof/>
                <w:webHidden/>
              </w:rPr>
              <w:fldChar w:fldCharType="separate"/>
            </w:r>
            <w:r w:rsidR="007B7C8F">
              <w:rPr>
                <w:noProof/>
                <w:webHidden/>
              </w:rPr>
              <w:t>8</w:t>
            </w:r>
            <w:r w:rsidR="007B7C8F">
              <w:rPr>
                <w:noProof/>
                <w:webHidden/>
              </w:rPr>
              <w:fldChar w:fldCharType="end"/>
            </w:r>
          </w:hyperlink>
        </w:p>
        <w:p w14:paraId="6684DBB9" w14:textId="77777777" w:rsidR="007B7C8F" w:rsidRDefault="000139E6">
          <w:pPr>
            <w:pStyle w:val="TOC2"/>
            <w:tabs>
              <w:tab w:val="left" w:pos="880"/>
              <w:tab w:val="right" w:leader="dot" w:pos="9350"/>
            </w:tabs>
            <w:rPr>
              <w:rFonts w:eastAsiaTheme="minorEastAsia"/>
              <w:noProof/>
            </w:rPr>
          </w:pPr>
          <w:hyperlink w:anchor="_Toc415060483" w:history="1">
            <w:r w:rsidR="007B7C8F" w:rsidRPr="00CE2F51">
              <w:rPr>
                <w:rStyle w:val="Hyperlink"/>
                <w:noProof/>
              </w:rPr>
              <w:t>1.2.</w:t>
            </w:r>
            <w:r w:rsidR="007B7C8F">
              <w:rPr>
                <w:rFonts w:eastAsiaTheme="minorEastAsia"/>
                <w:noProof/>
              </w:rPr>
              <w:tab/>
            </w:r>
            <w:r w:rsidR="007B7C8F" w:rsidRPr="00CE2F51">
              <w:rPr>
                <w:rStyle w:val="Hyperlink"/>
                <w:noProof/>
              </w:rPr>
              <w:t>Post-Data Sync Process</w:t>
            </w:r>
            <w:r w:rsidR="007B7C8F">
              <w:rPr>
                <w:noProof/>
                <w:webHidden/>
              </w:rPr>
              <w:tab/>
            </w:r>
            <w:r w:rsidR="007B7C8F">
              <w:rPr>
                <w:noProof/>
                <w:webHidden/>
              </w:rPr>
              <w:fldChar w:fldCharType="begin"/>
            </w:r>
            <w:r w:rsidR="007B7C8F">
              <w:rPr>
                <w:noProof/>
                <w:webHidden/>
              </w:rPr>
              <w:instrText xml:space="preserve"> PAGEREF _Toc415060483 \h </w:instrText>
            </w:r>
            <w:r w:rsidR="007B7C8F">
              <w:rPr>
                <w:noProof/>
                <w:webHidden/>
              </w:rPr>
            </w:r>
            <w:r w:rsidR="007B7C8F">
              <w:rPr>
                <w:noProof/>
                <w:webHidden/>
              </w:rPr>
              <w:fldChar w:fldCharType="separate"/>
            </w:r>
            <w:r w:rsidR="007B7C8F">
              <w:rPr>
                <w:noProof/>
                <w:webHidden/>
              </w:rPr>
              <w:t>9</w:t>
            </w:r>
            <w:r w:rsidR="007B7C8F">
              <w:rPr>
                <w:noProof/>
                <w:webHidden/>
              </w:rPr>
              <w:fldChar w:fldCharType="end"/>
            </w:r>
          </w:hyperlink>
        </w:p>
        <w:p w14:paraId="11EE2918" w14:textId="77777777" w:rsidR="007B7C8F" w:rsidRDefault="000139E6">
          <w:pPr>
            <w:pStyle w:val="TOC2"/>
            <w:tabs>
              <w:tab w:val="left" w:pos="660"/>
              <w:tab w:val="right" w:leader="dot" w:pos="9350"/>
            </w:tabs>
            <w:rPr>
              <w:rFonts w:eastAsiaTheme="minorEastAsia"/>
              <w:noProof/>
            </w:rPr>
          </w:pPr>
          <w:hyperlink w:anchor="_Toc415060484" w:history="1">
            <w:r w:rsidR="007B7C8F" w:rsidRPr="00CE2F51">
              <w:rPr>
                <w:rStyle w:val="Hyperlink"/>
                <w:noProof/>
              </w:rPr>
              <w:t>2.</w:t>
            </w:r>
            <w:r w:rsidR="007B7C8F">
              <w:rPr>
                <w:rFonts w:eastAsiaTheme="minorEastAsia"/>
                <w:noProof/>
              </w:rPr>
              <w:tab/>
            </w:r>
            <w:r w:rsidR="007B7C8F" w:rsidRPr="00CE2F51">
              <w:rPr>
                <w:rStyle w:val="Hyperlink"/>
                <w:noProof/>
              </w:rPr>
              <w:t>Test Connectivity</w:t>
            </w:r>
            <w:r w:rsidR="007B7C8F">
              <w:rPr>
                <w:noProof/>
                <w:webHidden/>
              </w:rPr>
              <w:tab/>
            </w:r>
            <w:r w:rsidR="007B7C8F">
              <w:rPr>
                <w:noProof/>
                <w:webHidden/>
              </w:rPr>
              <w:fldChar w:fldCharType="begin"/>
            </w:r>
            <w:r w:rsidR="007B7C8F">
              <w:rPr>
                <w:noProof/>
                <w:webHidden/>
              </w:rPr>
              <w:instrText xml:space="preserve"> PAGEREF _Toc415060484 \h </w:instrText>
            </w:r>
            <w:r w:rsidR="007B7C8F">
              <w:rPr>
                <w:noProof/>
                <w:webHidden/>
              </w:rPr>
            </w:r>
            <w:r w:rsidR="007B7C8F">
              <w:rPr>
                <w:noProof/>
                <w:webHidden/>
              </w:rPr>
              <w:fldChar w:fldCharType="separate"/>
            </w:r>
            <w:r w:rsidR="007B7C8F">
              <w:rPr>
                <w:noProof/>
                <w:webHidden/>
              </w:rPr>
              <w:t>10</w:t>
            </w:r>
            <w:r w:rsidR="007B7C8F">
              <w:rPr>
                <w:noProof/>
                <w:webHidden/>
              </w:rPr>
              <w:fldChar w:fldCharType="end"/>
            </w:r>
          </w:hyperlink>
        </w:p>
        <w:p w14:paraId="78AB2BDF" w14:textId="77777777" w:rsidR="007B7C8F" w:rsidRDefault="000139E6">
          <w:pPr>
            <w:pStyle w:val="TOC2"/>
            <w:tabs>
              <w:tab w:val="left" w:pos="660"/>
              <w:tab w:val="right" w:leader="dot" w:pos="9350"/>
            </w:tabs>
            <w:rPr>
              <w:rFonts w:eastAsiaTheme="minorEastAsia"/>
              <w:noProof/>
            </w:rPr>
          </w:pPr>
          <w:hyperlink w:anchor="_Toc415060485" w:history="1">
            <w:r w:rsidR="007B7C8F" w:rsidRPr="00CE2F51">
              <w:rPr>
                <w:rStyle w:val="Hyperlink"/>
                <w:noProof/>
              </w:rPr>
              <w:t>3.</w:t>
            </w:r>
            <w:r w:rsidR="007B7C8F">
              <w:rPr>
                <w:rFonts w:eastAsiaTheme="minorEastAsia"/>
                <w:noProof/>
              </w:rPr>
              <w:tab/>
            </w:r>
            <w:r w:rsidR="007B7C8F" w:rsidRPr="00CE2F51">
              <w:rPr>
                <w:rStyle w:val="Hyperlink"/>
                <w:noProof/>
              </w:rPr>
              <w:t>Establish Sync Task Listing</w:t>
            </w:r>
            <w:r w:rsidR="007B7C8F">
              <w:rPr>
                <w:noProof/>
                <w:webHidden/>
              </w:rPr>
              <w:tab/>
            </w:r>
            <w:r w:rsidR="007B7C8F">
              <w:rPr>
                <w:noProof/>
                <w:webHidden/>
              </w:rPr>
              <w:fldChar w:fldCharType="begin"/>
            </w:r>
            <w:r w:rsidR="007B7C8F">
              <w:rPr>
                <w:noProof/>
                <w:webHidden/>
              </w:rPr>
              <w:instrText xml:space="preserve"> PAGEREF _Toc415060485 \h </w:instrText>
            </w:r>
            <w:r w:rsidR="007B7C8F">
              <w:rPr>
                <w:noProof/>
                <w:webHidden/>
              </w:rPr>
            </w:r>
            <w:r w:rsidR="007B7C8F">
              <w:rPr>
                <w:noProof/>
                <w:webHidden/>
              </w:rPr>
              <w:fldChar w:fldCharType="separate"/>
            </w:r>
            <w:r w:rsidR="007B7C8F">
              <w:rPr>
                <w:noProof/>
                <w:webHidden/>
              </w:rPr>
              <w:t>11</w:t>
            </w:r>
            <w:r w:rsidR="007B7C8F">
              <w:rPr>
                <w:noProof/>
                <w:webHidden/>
              </w:rPr>
              <w:fldChar w:fldCharType="end"/>
            </w:r>
          </w:hyperlink>
        </w:p>
        <w:p w14:paraId="59BF0604" w14:textId="77777777" w:rsidR="007B7C8F" w:rsidRDefault="000139E6">
          <w:pPr>
            <w:pStyle w:val="TOC2"/>
            <w:tabs>
              <w:tab w:val="left" w:pos="660"/>
              <w:tab w:val="right" w:leader="dot" w:pos="9350"/>
            </w:tabs>
            <w:rPr>
              <w:rFonts w:eastAsiaTheme="minorEastAsia"/>
              <w:noProof/>
            </w:rPr>
          </w:pPr>
          <w:hyperlink w:anchor="_Toc415060486" w:history="1">
            <w:r w:rsidR="007B7C8F" w:rsidRPr="00CE2F51">
              <w:rPr>
                <w:rStyle w:val="Hyperlink"/>
                <w:noProof/>
              </w:rPr>
              <w:t>4.</w:t>
            </w:r>
            <w:r w:rsidR="007B7C8F">
              <w:rPr>
                <w:rFonts w:eastAsiaTheme="minorEastAsia"/>
                <w:noProof/>
              </w:rPr>
              <w:tab/>
            </w:r>
            <w:r w:rsidR="007B7C8F" w:rsidRPr="00CE2F51">
              <w:rPr>
                <w:rStyle w:val="Hyperlink"/>
                <w:noProof/>
              </w:rPr>
              <w:t>SFA to TI Sync</w:t>
            </w:r>
            <w:r w:rsidR="007B7C8F">
              <w:rPr>
                <w:noProof/>
                <w:webHidden/>
              </w:rPr>
              <w:tab/>
            </w:r>
            <w:r w:rsidR="007B7C8F">
              <w:rPr>
                <w:noProof/>
                <w:webHidden/>
              </w:rPr>
              <w:fldChar w:fldCharType="begin"/>
            </w:r>
            <w:r w:rsidR="007B7C8F">
              <w:rPr>
                <w:noProof/>
                <w:webHidden/>
              </w:rPr>
              <w:instrText xml:space="preserve"> PAGEREF _Toc415060486 \h </w:instrText>
            </w:r>
            <w:r w:rsidR="007B7C8F">
              <w:rPr>
                <w:noProof/>
                <w:webHidden/>
              </w:rPr>
            </w:r>
            <w:r w:rsidR="007B7C8F">
              <w:rPr>
                <w:noProof/>
                <w:webHidden/>
              </w:rPr>
              <w:fldChar w:fldCharType="separate"/>
            </w:r>
            <w:r w:rsidR="007B7C8F">
              <w:rPr>
                <w:noProof/>
                <w:webHidden/>
              </w:rPr>
              <w:t>13</w:t>
            </w:r>
            <w:r w:rsidR="007B7C8F">
              <w:rPr>
                <w:noProof/>
                <w:webHidden/>
              </w:rPr>
              <w:fldChar w:fldCharType="end"/>
            </w:r>
          </w:hyperlink>
        </w:p>
        <w:p w14:paraId="1056B8F9" w14:textId="77777777" w:rsidR="007B7C8F" w:rsidRDefault="000139E6">
          <w:pPr>
            <w:pStyle w:val="TOC2"/>
            <w:tabs>
              <w:tab w:val="left" w:pos="880"/>
              <w:tab w:val="right" w:leader="dot" w:pos="9350"/>
            </w:tabs>
            <w:rPr>
              <w:rFonts w:eastAsiaTheme="minorEastAsia"/>
              <w:noProof/>
            </w:rPr>
          </w:pPr>
          <w:hyperlink w:anchor="_Toc415060487" w:history="1">
            <w:r w:rsidR="007B7C8F" w:rsidRPr="00CE2F51">
              <w:rPr>
                <w:rStyle w:val="Hyperlink"/>
                <w:noProof/>
              </w:rPr>
              <w:t>4.1.</w:t>
            </w:r>
            <w:r w:rsidR="007B7C8F">
              <w:rPr>
                <w:rFonts w:eastAsiaTheme="minorEastAsia"/>
                <w:noProof/>
              </w:rPr>
              <w:tab/>
            </w:r>
            <w:r w:rsidR="007B7C8F" w:rsidRPr="00CE2F51">
              <w:rPr>
                <w:rStyle w:val="Hyperlink"/>
                <w:noProof/>
              </w:rPr>
              <w:t>Sync New or Deleted Installation in SFA to TI</w:t>
            </w:r>
            <w:r w:rsidR="007B7C8F">
              <w:rPr>
                <w:noProof/>
                <w:webHidden/>
              </w:rPr>
              <w:tab/>
            </w:r>
            <w:r w:rsidR="007B7C8F">
              <w:rPr>
                <w:noProof/>
                <w:webHidden/>
              </w:rPr>
              <w:fldChar w:fldCharType="begin"/>
            </w:r>
            <w:r w:rsidR="007B7C8F">
              <w:rPr>
                <w:noProof/>
                <w:webHidden/>
              </w:rPr>
              <w:instrText xml:space="preserve"> PAGEREF _Toc415060487 \h </w:instrText>
            </w:r>
            <w:r w:rsidR="007B7C8F">
              <w:rPr>
                <w:noProof/>
                <w:webHidden/>
              </w:rPr>
            </w:r>
            <w:r w:rsidR="007B7C8F">
              <w:rPr>
                <w:noProof/>
                <w:webHidden/>
              </w:rPr>
              <w:fldChar w:fldCharType="separate"/>
            </w:r>
            <w:r w:rsidR="007B7C8F">
              <w:rPr>
                <w:noProof/>
                <w:webHidden/>
              </w:rPr>
              <w:t>13</w:t>
            </w:r>
            <w:r w:rsidR="007B7C8F">
              <w:rPr>
                <w:noProof/>
                <w:webHidden/>
              </w:rPr>
              <w:fldChar w:fldCharType="end"/>
            </w:r>
          </w:hyperlink>
        </w:p>
        <w:p w14:paraId="6A02E30C" w14:textId="77777777" w:rsidR="007B7C8F" w:rsidRDefault="000139E6">
          <w:pPr>
            <w:pStyle w:val="TOC2"/>
            <w:tabs>
              <w:tab w:val="left" w:pos="880"/>
              <w:tab w:val="right" w:leader="dot" w:pos="9350"/>
            </w:tabs>
            <w:rPr>
              <w:rFonts w:eastAsiaTheme="minorEastAsia"/>
              <w:noProof/>
            </w:rPr>
          </w:pPr>
          <w:hyperlink w:anchor="_Toc415060488" w:history="1">
            <w:r w:rsidR="007B7C8F" w:rsidRPr="00CE2F51">
              <w:rPr>
                <w:rStyle w:val="Hyperlink"/>
                <w:noProof/>
              </w:rPr>
              <w:t>4.2.</w:t>
            </w:r>
            <w:r w:rsidR="007B7C8F">
              <w:rPr>
                <w:rFonts w:eastAsiaTheme="minorEastAsia"/>
                <w:noProof/>
              </w:rPr>
              <w:tab/>
            </w:r>
            <w:r w:rsidR="007B7C8F" w:rsidRPr="00CE2F51">
              <w:rPr>
                <w:rStyle w:val="Hyperlink"/>
                <w:noProof/>
              </w:rPr>
              <w:t>Sync Updated Installations in SFA to TI</w:t>
            </w:r>
            <w:r w:rsidR="007B7C8F">
              <w:rPr>
                <w:noProof/>
                <w:webHidden/>
              </w:rPr>
              <w:tab/>
            </w:r>
            <w:r w:rsidR="007B7C8F">
              <w:rPr>
                <w:noProof/>
                <w:webHidden/>
              </w:rPr>
              <w:fldChar w:fldCharType="begin"/>
            </w:r>
            <w:r w:rsidR="007B7C8F">
              <w:rPr>
                <w:noProof/>
                <w:webHidden/>
              </w:rPr>
              <w:instrText xml:space="preserve"> PAGEREF _Toc415060488 \h </w:instrText>
            </w:r>
            <w:r w:rsidR="007B7C8F">
              <w:rPr>
                <w:noProof/>
                <w:webHidden/>
              </w:rPr>
            </w:r>
            <w:r w:rsidR="007B7C8F">
              <w:rPr>
                <w:noProof/>
                <w:webHidden/>
              </w:rPr>
              <w:fldChar w:fldCharType="separate"/>
            </w:r>
            <w:r w:rsidR="007B7C8F">
              <w:rPr>
                <w:noProof/>
                <w:webHidden/>
              </w:rPr>
              <w:t>16</w:t>
            </w:r>
            <w:r w:rsidR="007B7C8F">
              <w:rPr>
                <w:noProof/>
                <w:webHidden/>
              </w:rPr>
              <w:fldChar w:fldCharType="end"/>
            </w:r>
          </w:hyperlink>
        </w:p>
        <w:p w14:paraId="0BCD4537" w14:textId="77777777" w:rsidR="007B7C8F" w:rsidRDefault="000139E6">
          <w:pPr>
            <w:pStyle w:val="TOC2"/>
            <w:tabs>
              <w:tab w:val="left" w:pos="880"/>
              <w:tab w:val="right" w:leader="dot" w:pos="9350"/>
            </w:tabs>
            <w:rPr>
              <w:rFonts w:eastAsiaTheme="minorEastAsia"/>
              <w:noProof/>
            </w:rPr>
          </w:pPr>
          <w:hyperlink w:anchor="_Toc415060489" w:history="1">
            <w:r w:rsidR="007B7C8F" w:rsidRPr="00CE2F51">
              <w:rPr>
                <w:rStyle w:val="Hyperlink"/>
                <w:noProof/>
              </w:rPr>
              <w:t>4.3.</w:t>
            </w:r>
            <w:r w:rsidR="007B7C8F">
              <w:rPr>
                <w:rFonts w:eastAsiaTheme="minorEastAsia"/>
                <w:noProof/>
              </w:rPr>
              <w:tab/>
            </w:r>
            <w:r w:rsidR="007B7C8F" w:rsidRPr="00CE2F51">
              <w:rPr>
                <w:rStyle w:val="Hyperlink"/>
                <w:noProof/>
              </w:rPr>
              <w:t>Sync Updated Supports</w:t>
            </w:r>
            <w:r w:rsidR="007B7C8F">
              <w:rPr>
                <w:noProof/>
                <w:webHidden/>
              </w:rPr>
              <w:tab/>
            </w:r>
            <w:r w:rsidR="007B7C8F">
              <w:rPr>
                <w:noProof/>
                <w:webHidden/>
              </w:rPr>
              <w:fldChar w:fldCharType="begin"/>
            </w:r>
            <w:r w:rsidR="007B7C8F">
              <w:rPr>
                <w:noProof/>
                <w:webHidden/>
              </w:rPr>
              <w:instrText xml:space="preserve"> PAGEREF _Toc415060489 \h </w:instrText>
            </w:r>
            <w:r w:rsidR="007B7C8F">
              <w:rPr>
                <w:noProof/>
                <w:webHidden/>
              </w:rPr>
            </w:r>
            <w:r w:rsidR="007B7C8F">
              <w:rPr>
                <w:noProof/>
                <w:webHidden/>
              </w:rPr>
              <w:fldChar w:fldCharType="separate"/>
            </w:r>
            <w:r w:rsidR="007B7C8F">
              <w:rPr>
                <w:noProof/>
                <w:webHidden/>
              </w:rPr>
              <w:t>18</w:t>
            </w:r>
            <w:r w:rsidR="007B7C8F">
              <w:rPr>
                <w:noProof/>
                <w:webHidden/>
              </w:rPr>
              <w:fldChar w:fldCharType="end"/>
            </w:r>
          </w:hyperlink>
        </w:p>
        <w:p w14:paraId="5CE4FA23" w14:textId="77777777" w:rsidR="007B7C8F" w:rsidRDefault="000139E6">
          <w:pPr>
            <w:pStyle w:val="TOC2"/>
            <w:tabs>
              <w:tab w:val="left" w:pos="880"/>
              <w:tab w:val="right" w:leader="dot" w:pos="9350"/>
            </w:tabs>
            <w:rPr>
              <w:rFonts w:eastAsiaTheme="minorEastAsia"/>
              <w:noProof/>
            </w:rPr>
          </w:pPr>
          <w:hyperlink w:anchor="_Toc415060490" w:history="1">
            <w:r w:rsidR="007B7C8F" w:rsidRPr="00CE2F51">
              <w:rPr>
                <w:rStyle w:val="Hyperlink"/>
                <w:noProof/>
              </w:rPr>
              <w:t>4.4.</w:t>
            </w:r>
            <w:r w:rsidR="007B7C8F">
              <w:rPr>
                <w:rFonts w:eastAsiaTheme="minorEastAsia"/>
                <w:noProof/>
              </w:rPr>
              <w:tab/>
            </w:r>
            <w:r w:rsidR="007B7C8F" w:rsidRPr="00CE2F51">
              <w:rPr>
                <w:rStyle w:val="Hyperlink"/>
                <w:noProof/>
              </w:rPr>
              <w:t>Sync Maintenance Log Asset</w:t>
            </w:r>
            <w:r w:rsidR="007B7C8F">
              <w:rPr>
                <w:noProof/>
                <w:webHidden/>
              </w:rPr>
              <w:tab/>
            </w:r>
            <w:r w:rsidR="007B7C8F">
              <w:rPr>
                <w:noProof/>
                <w:webHidden/>
              </w:rPr>
              <w:fldChar w:fldCharType="begin"/>
            </w:r>
            <w:r w:rsidR="007B7C8F">
              <w:rPr>
                <w:noProof/>
                <w:webHidden/>
              </w:rPr>
              <w:instrText xml:space="preserve"> PAGEREF _Toc415060490 \h </w:instrText>
            </w:r>
            <w:r w:rsidR="007B7C8F">
              <w:rPr>
                <w:noProof/>
                <w:webHidden/>
              </w:rPr>
            </w:r>
            <w:r w:rsidR="007B7C8F">
              <w:rPr>
                <w:noProof/>
                <w:webHidden/>
              </w:rPr>
              <w:fldChar w:fldCharType="separate"/>
            </w:r>
            <w:r w:rsidR="007B7C8F">
              <w:rPr>
                <w:noProof/>
                <w:webHidden/>
              </w:rPr>
              <w:t>20</w:t>
            </w:r>
            <w:r w:rsidR="007B7C8F">
              <w:rPr>
                <w:noProof/>
                <w:webHidden/>
              </w:rPr>
              <w:fldChar w:fldCharType="end"/>
            </w:r>
          </w:hyperlink>
        </w:p>
        <w:p w14:paraId="575D0288" w14:textId="77777777" w:rsidR="007B7C8F" w:rsidRDefault="000139E6">
          <w:pPr>
            <w:pStyle w:val="TOC2"/>
            <w:tabs>
              <w:tab w:val="left" w:pos="880"/>
              <w:tab w:val="right" w:leader="dot" w:pos="9350"/>
            </w:tabs>
            <w:rPr>
              <w:rFonts w:eastAsiaTheme="minorEastAsia"/>
              <w:noProof/>
            </w:rPr>
          </w:pPr>
          <w:hyperlink w:anchor="_Toc415060491" w:history="1">
            <w:r w:rsidR="007B7C8F" w:rsidRPr="00CE2F51">
              <w:rPr>
                <w:rStyle w:val="Hyperlink"/>
                <w:noProof/>
              </w:rPr>
              <w:t>4.5.</w:t>
            </w:r>
            <w:r w:rsidR="007B7C8F">
              <w:rPr>
                <w:rFonts w:eastAsiaTheme="minorEastAsia"/>
                <w:noProof/>
              </w:rPr>
              <w:tab/>
            </w:r>
            <w:r w:rsidR="007B7C8F" w:rsidRPr="00CE2F51">
              <w:rPr>
                <w:rStyle w:val="Hyperlink"/>
                <w:noProof/>
              </w:rPr>
              <w:t>Sync Standard Sign Assets</w:t>
            </w:r>
            <w:r w:rsidR="007B7C8F">
              <w:rPr>
                <w:noProof/>
                <w:webHidden/>
              </w:rPr>
              <w:tab/>
            </w:r>
            <w:r w:rsidR="007B7C8F">
              <w:rPr>
                <w:noProof/>
                <w:webHidden/>
              </w:rPr>
              <w:fldChar w:fldCharType="begin"/>
            </w:r>
            <w:r w:rsidR="007B7C8F">
              <w:rPr>
                <w:noProof/>
                <w:webHidden/>
              </w:rPr>
              <w:instrText xml:space="preserve"> PAGEREF _Toc415060491 \h </w:instrText>
            </w:r>
            <w:r w:rsidR="007B7C8F">
              <w:rPr>
                <w:noProof/>
                <w:webHidden/>
              </w:rPr>
            </w:r>
            <w:r w:rsidR="007B7C8F">
              <w:rPr>
                <w:noProof/>
                <w:webHidden/>
              </w:rPr>
              <w:fldChar w:fldCharType="separate"/>
            </w:r>
            <w:r w:rsidR="007B7C8F">
              <w:rPr>
                <w:noProof/>
                <w:webHidden/>
              </w:rPr>
              <w:t>23</w:t>
            </w:r>
            <w:r w:rsidR="007B7C8F">
              <w:rPr>
                <w:noProof/>
                <w:webHidden/>
              </w:rPr>
              <w:fldChar w:fldCharType="end"/>
            </w:r>
          </w:hyperlink>
        </w:p>
        <w:p w14:paraId="2636F1E0" w14:textId="77777777" w:rsidR="007B7C8F" w:rsidRDefault="000139E6">
          <w:pPr>
            <w:pStyle w:val="TOC2"/>
            <w:tabs>
              <w:tab w:val="left" w:pos="880"/>
              <w:tab w:val="right" w:leader="dot" w:pos="9350"/>
            </w:tabs>
            <w:rPr>
              <w:rFonts w:eastAsiaTheme="minorEastAsia"/>
              <w:noProof/>
            </w:rPr>
          </w:pPr>
          <w:hyperlink w:anchor="_Toc415060492" w:history="1">
            <w:r w:rsidR="007B7C8F" w:rsidRPr="00CE2F51">
              <w:rPr>
                <w:rStyle w:val="Hyperlink"/>
                <w:noProof/>
              </w:rPr>
              <w:t>4.6.</w:t>
            </w:r>
            <w:r w:rsidR="007B7C8F">
              <w:rPr>
                <w:rFonts w:eastAsiaTheme="minorEastAsia"/>
                <w:noProof/>
              </w:rPr>
              <w:tab/>
            </w:r>
            <w:r w:rsidR="007B7C8F" w:rsidRPr="00CE2F51">
              <w:rPr>
                <w:rStyle w:val="Hyperlink"/>
                <w:noProof/>
              </w:rPr>
              <w:t>Sync Custom Sign and Legend Assets</w:t>
            </w:r>
            <w:r w:rsidR="007B7C8F">
              <w:rPr>
                <w:noProof/>
                <w:webHidden/>
              </w:rPr>
              <w:tab/>
            </w:r>
            <w:r w:rsidR="007B7C8F">
              <w:rPr>
                <w:noProof/>
                <w:webHidden/>
              </w:rPr>
              <w:fldChar w:fldCharType="begin"/>
            </w:r>
            <w:r w:rsidR="007B7C8F">
              <w:rPr>
                <w:noProof/>
                <w:webHidden/>
              </w:rPr>
              <w:instrText xml:space="preserve"> PAGEREF _Toc415060492 \h </w:instrText>
            </w:r>
            <w:r w:rsidR="007B7C8F">
              <w:rPr>
                <w:noProof/>
                <w:webHidden/>
              </w:rPr>
            </w:r>
            <w:r w:rsidR="007B7C8F">
              <w:rPr>
                <w:noProof/>
                <w:webHidden/>
              </w:rPr>
              <w:fldChar w:fldCharType="separate"/>
            </w:r>
            <w:r w:rsidR="007B7C8F">
              <w:rPr>
                <w:noProof/>
                <w:webHidden/>
              </w:rPr>
              <w:t>24</w:t>
            </w:r>
            <w:r w:rsidR="007B7C8F">
              <w:rPr>
                <w:noProof/>
                <w:webHidden/>
              </w:rPr>
              <w:fldChar w:fldCharType="end"/>
            </w:r>
          </w:hyperlink>
        </w:p>
        <w:p w14:paraId="24E9E961" w14:textId="77777777" w:rsidR="007B7C8F" w:rsidRDefault="000139E6">
          <w:pPr>
            <w:pStyle w:val="TOC2"/>
            <w:tabs>
              <w:tab w:val="left" w:pos="880"/>
              <w:tab w:val="right" w:leader="dot" w:pos="9350"/>
            </w:tabs>
            <w:rPr>
              <w:rFonts w:eastAsiaTheme="minorEastAsia"/>
              <w:noProof/>
            </w:rPr>
          </w:pPr>
          <w:hyperlink w:anchor="_Toc415060493" w:history="1">
            <w:r w:rsidR="007B7C8F" w:rsidRPr="00CE2F51">
              <w:rPr>
                <w:rStyle w:val="Hyperlink"/>
                <w:noProof/>
              </w:rPr>
              <w:t>4.7.</w:t>
            </w:r>
            <w:r w:rsidR="007B7C8F">
              <w:rPr>
                <w:rFonts w:eastAsiaTheme="minorEastAsia"/>
                <w:noProof/>
              </w:rPr>
              <w:tab/>
            </w:r>
            <w:r w:rsidR="007B7C8F" w:rsidRPr="00CE2F51">
              <w:rPr>
                <w:rStyle w:val="Hyperlink"/>
                <w:noProof/>
              </w:rPr>
              <w:t>Notification of Sync Progress</w:t>
            </w:r>
            <w:r w:rsidR="007B7C8F">
              <w:rPr>
                <w:noProof/>
                <w:webHidden/>
              </w:rPr>
              <w:tab/>
            </w:r>
            <w:r w:rsidR="007B7C8F">
              <w:rPr>
                <w:noProof/>
                <w:webHidden/>
              </w:rPr>
              <w:fldChar w:fldCharType="begin"/>
            </w:r>
            <w:r w:rsidR="007B7C8F">
              <w:rPr>
                <w:noProof/>
                <w:webHidden/>
              </w:rPr>
              <w:instrText xml:space="preserve"> PAGEREF _Toc415060493 \h </w:instrText>
            </w:r>
            <w:r w:rsidR="007B7C8F">
              <w:rPr>
                <w:noProof/>
                <w:webHidden/>
              </w:rPr>
            </w:r>
            <w:r w:rsidR="007B7C8F">
              <w:rPr>
                <w:noProof/>
                <w:webHidden/>
              </w:rPr>
              <w:fldChar w:fldCharType="separate"/>
            </w:r>
            <w:r w:rsidR="007B7C8F">
              <w:rPr>
                <w:noProof/>
                <w:webHidden/>
              </w:rPr>
              <w:t>25</w:t>
            </w:r>
            <w:r w:rsidR="007B7C8F">
              <w:rPr>
                <w:noProof/>
                <w:webHidden/>
              </w:rPr>
              <w:fldChar w:fldCharType="end"/>
            </w:r>
          </w:hyperlink>
        </w:p>
        <w:p w14:paraId="3CAB0142" w14:textId="77777777" w:rsidR="007B7C8F" w:rsidRDefault="000139E6">
          <w:pPr>
            <w:pStyle w:val="TOC2"/>
            <w:tabs>
              <w:tab w:val="left" w:pos="660"/>
              <w:tab w:val="right" w:leader="dot" w:pos="9350"/>
            </w:tabs>
            <w:rPr>
              <w:rFonts w:eastAsiaTheme="minorEastAsia"/>
              <w:noProof/>
            </w:rPr>
          </w:pPr>
          <w:hyperlink w:anchor="_Toc415060494" w:history="1">
            <w:r w:rsidR="007B7C8F" w:rsidRPr="00CE2F51">
              <w:rPr>
                <w:rStyle w:val="Hyperlink"/>
                <w:noProof/>
              </w:rPr>
              <w:t>5.</w:t>
            </w:r>
            <w:r w:rsidR="007B7C8F">
              <w:rPr>
                <w:rFonts w:eastAsiaTheme="minorEastAsia"/>
                <w:noProof/>
              </w:rPr>
              <w:tab/>
            </w:r>
            <w:r w:rsidR="007B7C8F" w:rsidRPr="00CE2F51">
              <w:rPr>
                <w:rStyle w:val="Hyperlink"/>
                <w:noProof/>
              </w:rPr>
              <w:t>Insert/Updated LOV data in SFA</w:t>
            </w:r>
            <w:r w:rsidR="007B7C8F">
              <w:rPr>
                <w:noProof/>
                <w:webHidden/>
              </w:rPr>
              <w:tab/>
            </w:r>
            <w:r w:rsidR="007B7C8F">
              <w:rPr>
                <w:noProof/>
                <w:webHidden/>
              </w:rPr>
              <w:fldChar w:fldCharType="begin"/>
            </w:r>
            <w:r w:rsidR="007B7C8F">
              <w:rPr>
                <w:noProof/>
                <w:webHidden/>
              </w:rPr>
              <w:instrText xml:space="preserve"> PAGEREF _Toc415060494 \h </w:instrText>
            </w:r>
            <w:r w:rsidR="007B7C8F">
              <w:rPr>
                <w:noProof/>
                <w:webHidden/>
              </w:rPr>
            </w:r>
            <w:r w:rsidR="007B7C8F">
              <w:rPr>
                <w:noProof/>
                <w:webHidden/>
              </w:rPr>
              <w:fldChar w:fldCharType="separate"/>
            </w:r>
            <w:r w:rsidR="007B7C8F">
              <w:rPr>
                <w:noProof/>
                <w:webHidden/>
              </w:rPr>
              <w:t>26</w:t>
            </w:r>
            <w:r w:rsidR="007B7C8F">
              <w:rPr>
                <w:noProof/>
                <w:webHidden/>
              </w:rPr>
              <w:fldChar w:fldCharType="end"/>
            </w:r>
          </w:hyperlink>
        </w:p>
        <w:p w14:paraId="075C24B6" w14:textId="77777777" w:rsidR="007B7C8F" w:rsidRDefault="000139E6">
          <w:pPr>
            <w:pStyle w:val="TOC2"/>
            <w:tabs>
              <w:tab w:val="left" w:pos="880"/>
              <w:tab w:val="right" w:leader="dot" w:pos="9350"/>
            </w:tabs>
            <w:rPr>
              <w:rFonts w:eastAsiaTheme="minorEastAsia"/>
              <w:noProof/>
            </w:rPr>
          </w:pPr>
          <w:hyperlink w:anchor="_Toc415060495" w:history="1">
            <w:r w:rsidR="007B7C8F" w:rsidRPr="00CE2F51">
              <w:rPr>
                <w:rStyle w:val="Hyperlink"/>
                <w:noProof/>
              </w:rPr>
              <w:t>5.1.</w:t>
            </w:r>
            <w:r w:rsidR="007B7C8F">
              <w:rPr>
                <w:rFonts w:eastAsiaTheme="minorEastAsia"/>
                <w:noProof/>
              </w:rPr>
              <w:tab/>
            </w:r>
            <w:r w:rsidR="007B7C8F" w:rsidRPr="00CE2F51">
              <w:rPr>
                <w:rStyle w:val="Hyperlink"/>
                <w:noProof/>
              </w:rPr>
              <w:t>Sync Shared Domains/LOV’s</w:t>
            </w:r>
            <w:r w:rsidR="007B7C8F">
              <w:rPr>
                <w:noProof/>
                <w:webHidden/>
              </w:rPr>
              <w:tab/>
            </w:r>
            <w:r w:rsidR="007B7C8F">
              <w:rPr>
                <w:noProof/>
                <w:webHidden/>
              </w:rPr>
              <w:fldChar w:fldCharType="begin"/>
            </w:r>
            <w:r w:rsidR="007B7C8F">
              <w:rPr>
                <w:noProof/>
                <w:webHidden/>
              </w:rPr>
              <w:instrText xml:space="preserve"> PAGEREF _Toc415060495 \h </w:instrText>
            </w:r>
            <w:r w:rsidR="007B7C8F">
              <w:rPr>
                <w:noProof/>
                <w:webHidden/>
              </w:rPr>
            </w:r>
            <w:r w:rsidR="007B7C8F">
              <w:rPr>
                <w:noProof/>
                <w:webHidden/>
              </w:rPr>
              <w:fldChar w:fldCharType="separate"/>
            </w:r>
            <w:r w:rsidR="007B7C8F">
              <w:rPr>
                <w:noProof/>
                <w:webHidden/>
              </w:rPr>
              <w:t>26</w:t>
            </w:r>
            <w:r w:rsidR="007B7C8F">
              <w:rPr>
                <w:noProof/>
                <w:webHidden/>
              </w:rPr>
              <w:fldChar w:fldCharType="end"/>
            </w:r>
          </w:hyperlink>
        </w:p>
        <w:p w14:paraId="74F90486" w14:textId="77777777" w:rsidR="007B7C8F" w:rsidRDefault="000139E6">
          <w:pPr>
            <w:pStyle w:val="TOC2"/>
            <w:tabs>
              <w:tab w:val="left" w:pos="880"/>
              <w:tab w:val="right" w:leader="dot" w:pos="9350"/>
            </w:tabs>
            <w:rPr>
              <w:rFonts w:eastAsiaTheme="minorEastAsia"/>
              <w:noProof/>
            </w:rPr>
          </w:pPr>
          <w:hyperlink w:anchor="_Toc415060496" w:history="1">
            <w:r w:rsidR="007B7C8F" w:rsidRPr="00CE2F51">
              <w:rPr>
                <w:rStyle w:val="Hyperlink"/>
                <w:noProof/>
              </w:rPr>
              <w:t>5.2.</w:t>
            </w:r>
            <w:r w:rsidR="007B7C8F">
              <w:rPr>
                <w:rFonts w:eastAsiaTheme="minorEastAsia"/>
                <w:noProof/>
              </w:rPr>
              <w:tab/>
            </w:r>
            <w:r w:rsidR="007B7C8F" w:rsidRPr="00CE2F51">
              <w:rPr>
                <w:rStyle w:val="Hyperlink"/>
                <w:noProof/>
              </w:rPr>
              <w:t>TI Un-located Asset LOV Sync</w:t>
            </w:r>
            <w:r w:rsidR="007B7C8F">
              <w:rPr>
                <w:noProof/>
                <w:webHidden/>
              </w:rPr>
              <w:tab/>
            </w:r>
            <w:r w:rsidR="007B7C8F">
              <w:rPr>
                <w:noProof/>
                <w:webHidden/>
              </w:rPr>
              <w:fldChar w:fldCharType="begin"/>
            </w:r>
            <w:r w:rsidR="007B7C8F">
              <w:rPr>
                <w:noProof/>
                <w:webHidden/>
              </w:rPr>
              <w:instrText xml:space="preserve"> PAGEREF _Toc415060496 \h </w:instrText>
            </w:r>
            <w:r w:rsidR="007B7C8F">
              <w:rPr>
                <w:noProof/>
                <w:webHidden/>
              </w:rPr>
            </w:r>
            <w:r w:rsidR="007B7C8F">
              <w:rPr>
                <w:noProof/>
                <w:webHidden/>
              </w:rPr>
              <w:fldChar w:fldCharType="separate"/>
            </w:r>
            <w:r w:rsidR="007B7C8F">
              <w:rPr>
                <w:noProof/>
                <w:webHidden/>
              </w:rPr>
              <w:t>29</w:t>
            </w:r>
            <w:r w:rsidR="007B7C8F">
              <w:rPr>
                <w:noProof/>
                <w:webHidden/>
              </w:rPr>
              <w:fldChar w:fldCharType="end"/>
            </w:r>
          </w:hyperlink>
        </w:p>
        <w:p w14:paraId="102F818B" w14:textId="77777777" w:rsidR="007B7C8F" w:rsidRDefault="000139E6">
          <w:pPr>
            <w:pStyle w:val="TOC2"/>
            <w:tabs>
              <w:tab w:val="left" w:pos="660"/>
              <w:tab w:val="right" w:leader="dot" w:pos="9350"/>
            </w:tabs>
            <w:rPr>
              <w:rFonts w:eastAsiaTheme="minorEastAsia"/>
              <w:noProof/>
            </w:rPr>
          </w:pPr>
          <w:hyperlink w:anchor="_Toc415060497" w:history="1">
            <w:r w:rsidR="007B7C8F" w:rsidRPr="00CE2F51">
              <w:rPr>
                <w:rStyle w:val="Hyperlink"/>
                <w:noProof/>
              </w:rPr>
              <w:t>6.</w:t>
            </w:r>
            <w:r w:rsidR="007B7C8F">
              <w:rPr>
                <w:rFonts w:eastAsiaTheme="minorEastAsia"/>
                <w:noProof/>
              </w:rPr>
              <w:tab/>
            </w:r>
            <w:r w:rsidR="007B7C8F" w:rsidRPr="00CE2F51">
              <w:rPr>
                <w:rStyle w:val="Hyperlink"/>
                <w:noProof/>
              </w:rPr>
              <w:t>TI to SFA Sync</w:t>
            </w:r>
            <w:r w:rsidR="007B7C8F">
              <w:rPr>
                <w:noProof/>
                <w:webHidden/>
              </w:rPr>
              <w:tab/>
            </w:r>
            <w:r w:rsidR="007B7C8F">
              <w:rPr>
                <w:noProof/>
                <w:webHidden/>
              </w:rPr>
              <w:fldChar w:fldCharType="begin"/>
            </w:r>
            <w:r w:rsidR="007B7C8F">
              <w:rPr>
                <w:noProof/>
                <w:webHidden/>
              </w:rPr>
              <w:instrText xml:space="preserve"> PAGEREF _Toc415060497 \h </w:instrText>
            </w:r>
            <w:r w:rsidR="007B7C8F">
              <w:rPr>
                <w:noProof/>
                <w:webHidden/>
              </w:rPr>
            </w:r>
            <w:r w:rsidR="007B7C8F">
              <w:rPr>
                <w:noProof/>
                <w:webHidden/>
              </w:rPr>
              <w:fldChar w:fldCharType="separate"/>
            </w:r>
            <w:r w:rsidR="007B7C8F">
              <w:rPr>
                <w:noProof/>
                <w:webHidden/>
              </w:rPr>
              <w:t>30</w:t>
            </w:r>
            <w:r w:rsidR="007B7C8F">
              <w:rPr>
                <w:noProof/>
                <w:webHidden/>
              </w:rPr>
              <w:fldChar w:fldCharType="end"/>
            </w:r>
          </w:hyperlink>
        </w:p>
        <w:p w14:paraId="09896487" w14:textId="77777777" w:rsidR="007B7C8F" w:rsidRDefault="000139E6">
          <w:pPr>
            <w:pStyle w:val="TOC2"/>
            <w:tabs>
              <w:tab w:val="left" w:pos="880"/>
              <w:tab w:val="right" w:leader="dot" w:pos="9350"/>
            </w:tabs>
            <w:rPr>
              <w:rFonts w:eastAsiaTheme="minorEastAsia"/>
              <w:noProof/>
            </w:rPr>
          </w:pPr>
          <w:hyperlink w:anchor="_Toc415060498" w:history="1">
            <w:r w:rsidR="007B7C8F" w:rsidRPr="00CE2F51">
              <w:rPr>
                <w:rStyle w:val="Hyperlink"/>
                <w:noProof/>
              </w:rPr>
              <w:t>6.1.</w:t>
            </w:r>
            <w:r w:rsidR="007B7C8F">
              <w:rPr>
                <w:rFonts w:eastAsiaTheme="minorEastAsia"/>
                <w:noProof/>
              </w:rPr>
              <w:tab/>
            </w:r>
            <w:r w:rsidR="007B7C8F" w:rsidRPr="00CE2F51">
              <w:rPr>
                <w:rStyle w:val="Hyperlink"/>
                <w:noProof/>
              </w:rPr>
              <w:t>TI to SFA Installation Updated and End-date Sync</w:t>
            </w:r>
            <w:r w:rsidR="007B7C8F">
              <w:rPr>
                <w:noProof/>
                <w:webHidden/>
              </w:rPr>
              <w:tab/>
            </w:r>
            <w:r w:rsidR="007B7C8F">
              <w:rPr>
                <w:noProof/>
                <w:webHidden/>
              </w:rPr>
              <w:fldChar w:fldCharType="begin"/>
            </w:r>
            <w:r w:rsidR="007B7C8F">
              <w:rPr>
                <w:noProof/>
                <w:webHidden/>
              </w:rPr>
              <w:instrText xml:space="preserve"> PAGEREF _Toc415060498 \h </w:instrText>
            </w:r>
            <w:r w:rsidR="007B7C8F">
              <w:rPr>
                <w:noProof/>
                <w:webHidden/>
              </w:rPr>
            </w:r>
            <w:r w:rsidR="007B7C8F">
              <w:rPr>
                <w:noProof/>
                <w:webHidden/>
              </w:rPr>
              <w:fldChar w:fldCharType="separate"/>
            </w:r>
            <w:r w:rsidR="007B7C8F">
              <w:rPr>
                <w:noProof/>
                <w:webHidden/>
              </w:rPr>
              <w:t>30</w:t>
            </w:r>
            <w:r w:rsidR="007B7C8F">
              <w:rPr>
                <w:noProof/>
                <w:webHidden/>
              </w:rPr>
              <w:fldChar w:fldCharType="end"/>
            </w:r>
          </w:hyperlink>
        </w:p>
        <w:p w14:paraId="76E236E7" w14:textId="77777777" w:rsidR="007B7C8F" w:rsidRDefault="000139E6">
          <w:pPr>
            <w:pStyle w:val="TOC2"/>
            <w:tabs>
              <w:tab w:val="left" w:pos="880"/>
              <w:tab w:val="right" w:leader="dot" w:pos="9350"/>
            </w:tabs>
            <w:rPr>
              <w:rFonts w:eastAsiaTheme="minorEastAsia"/>
              <w:noProof/>
            </w:rPr>
          </w:pPr>
          <w:hyperlink w:anchor="_Toc415060499" w:history="1">
            <w:r w:rsidR="007B7C8F" w:rsidRPr="00CE2F51">
              <w:rPr>
                <w:rStyle w:val="Hyperlink"/>
                <w:noProof/>
              </w:rPr>
              <w:t>6.2.</w:t>
            </w:r>
            <w:r w:rsidR="007B7C8F">
              <w:rPr>
                <w:rFonts w:eastAsiaTheme="minorEastAsia"/>
                <w:noProof/>
              </w:rPr>
              <w:tab/>
            </w:r>
            <w:r w:rsidR="007B7C8F" w:rsidRPr="00CE2F51">
              <w:rPr>
                <w:rStyle w:val="Hyperlink"/>
                <w:noProof/>
              </w:rPr>
              <w:t>TI to TI to SFA Maintenance History Update and End-date Sync</w:t>
            </w:r>
            <w:r w:rsidR="007B7C8F">
              <w:rPr>
                <w:noProof/>
                <w:webHidden/>
              </w:rPr>
              <w:tab/>
            </w:r>
            <w:r w:rsidR="007B7C8F">
              <w:rPr>
                <w:noProof/>
                <w:webHidden/>
              </w:rPr>
              <w:fldChar w:fldCharType="begin"/>
            </w:r>
            <w:r w:rsidR="007B7C8F">
              <w:rPr>
                <w:noProof/>
                <w:webHidden/>
              </w:rPr>
              <w:instrText xml:space="preserve"> PAGEREF _Toc415060499 \h </w:instrText>
            </w:r>
            <w:r w:rsidR="007B7C8F">
              <w:rPr>
                <w:noProof/>
                <w:webHidden/>
              </w:rPr>
            </w:r>
            <w:r w:rsidR="007B7C8F">
              <w:rPr>
                <w:noProof/>
                <w:webHidden/>
              </w:rPr>
              <w:fldChar w:fldCharType="separate"/>
            </w:r>
            <w:r w:rsidR="007B7C8F">
              <w:rPr>
                <w:noProof/>
                <w:webHidden/>
              </w:rPr>
              <w:t>31</w:t>
            </w:r>
            <w:r w:rsidR="007B7C8F">
              <w:rPr>
                <w:noProof/>
                <w:webHidden/>
              </w:rPr>
              <w:fldChar w:fldCharType="end"/>
            </w:r>
          </w:hyperlink>
        </w:p>
        <w:p w14:paraId="5F612E08" w14:textId="77777777" w:rsidR="007B7C8F" w:rsidRDefault="000139E6">
          <w:pPr>
            <w:pStyle w:val="TOC2"/>
            <w:tabs>
              <w:tab w:val="left" w:pos="880"/>
              <w:tab w:val="right" w:leader="dot" w:pos="9350"/>
            </w:tabs>
            <w:rPr>
              <w:rFonts w:eastAsiaTheme="minorEastAsia"/>
              <w:noProof/>
            </w:rPr>
          </w:pPr>
          <w:hyperlink w:anchor="_Toc415060500" w:history="1">
            <w:r w:rsidR="007B7C8F" w:rsidRPr="00CE2F51">
              <w:rPr>
                <w:rStyle w:val="Hyperlink"/>
                <w:noProof/>
              </w:rPr>
              <w:t>6.3.</w:t>
            </w:r>
            <w:r w:rsidR="007B7C8F">
              <w:rPr>
                <w:rFonts w:eastAsiaTheme="minorEastAsia"/>
                <w:noProof/>
              </w:rPr>
              <w:tab/>
            </w:r>
            <w:r w:rsidR="007B7C8F" w:rsidRPr="00CE2F51">
              <w:rPr>
                <w:rStyle w:val="Hyperlink"/>
                <w:noProof/>
              </w:rPr>
              <w:t>TI to SFA Support Update and End-date Sync</w:t>
            </w:r>
            <w:r w:rsidR="007B7C8F">
              <w:rPr>
                <w:noProof/>
                <w:webHidden/>
              </w:rPr>
              <w:tab/>
            </w:r>
            <w:r w:rsidR="007B7C8F">
              <w:rPr>
                <w:noProof/>
                <w:webHidden/>
              </w:rPr>
              <w:fldChar w:fldCharType="begin"/>
            </w:r>
            <w:r w:rsidR="007B7C8F">
              <w:rPr>
                <w:noProof/>
                <w:webHidden/>
              </w:rPr>
              <w:instrText xml:space="preserve"> PAGEREF _Toc415060500 \h </w:instrText>
            </w:r>
            <w:r w:rsidR="007B7C8F">
              <w:rPr>
                <w:noProof/>
                <w:webHidden/>
              </w:rPr>
            </w:r>
            <w:r w:rsidR="007B7C8F">
              <w:rPr>
                <w:noProof/>
                <w:webHidden/>
              </w:rPr>
              <w:fldChar w:fldCharType="separate"/>
            </w:r>
            <w:r w:rsidR="007B7C8F">
              <w:rPr>
                <w:noProof/>
                <w:webHidden/>
              </w:rPr>
              <w:t>32</w:t>
            </w:r>
            <w:r w:rsidR="007B7C8F">
              <w:rPr>
                <w:noProof/>
                <w:webHidden/>
              </w:rPr>
              <w:fldChar w:fldCharType="end"/>
            </w:r>
          </w:hyperlink>
        </w:p>
        <w:p w14:paraId="2E2FDB53" w14:textId="77777777" w:rsidR="007B7C8F" w:rsidRDefault="000139E6">
          <w:pPr>
            <w:pStyle w:val="TOC2"/>
            <w:tabs>
              <w:tab w:val="left" w:pos="880"/>
              <w:tab w:val="right" w:leader="dot" w:pos="9350"/>
            </w:tabs>
            <w:rPr>
              <w:rFonts w:eastAsiaTheme="minorEastAsia"/>
              <w:noProof/>
            </w:rPr>
          </w:pPr>
          <w:hyperlink w:anchor="_Toc415060501" w:history="1">
            <w:r w:rsidR="007B7C8F" w:rsidRPr="00CE2F51">
              <w:rPr>
                <w:rStyle w:val="Hyperlink"/>
                <w:noProof/>
              </w:rPr>
              <w:t>6.4.</w:t>
            </w:r>
            <w:r w:rsidR="007B7C8F">
              <w:rPr>
                <w:rFonts w:eastAsiaTheme="minorEastAsia"/>
                <w:noProof/>
              </w:rPr>
              <w:tab/>
            </w:r>
            <w:r w:rsidR="007B7C8F" w:rsidRPr="00CE2F51">
              <w:rPr>
                <w:rStyle w:val="Hyperlink"/>
                <w:noProof/>
              </w:rPr>
              <w:t>TI to SFA SIGN (Standard and Custom) Update and End-date</w:t>
            </w:r>
            <w:r w:rsidR="007B7C8F">
              <w:rPr>
                <w:noProof/>
                <w:webHidden/>
              </w:rPr>
              <w:tab/>
            </w:r>
            <w:r w:rsidR="007B7C8F">
              <w:rPr>
                <w:noProof/>
                <w:webHidden/>
              </w:rPr>
              <w:fldChar w:fldCharType="begin"/>
            </w:r>
            <w:r w:rsidR="007B7C8F">
              <w:rPr>
                <w:noProof/>
                <w:webHidden/>
              </w:rPr>
              <w:instrText xml:space="preserve"> PAGEREF _Toc415060501 \h </w:instrText>
            </w:r>
            <w:r w:rsidR="007B7C8F">
              <w:rPr>
                <w:noProof/>
                <w:webHidden/>
              </w:rPr>
            </w:r>
            <w:r w:rsidR="007B7C8F">
              <w:rPr>
                <w:noProof/>
                <w:webHidden/>
              </w:rPr>
              <w:fldChar w:fldCharType="separate"/>
            </w:r>
            <w:r w:rsidR="007B7C8F">
              <w:rPr>
                <w:noProof/>
                <w:webHidden/>
              </w:rPr>
              <w:t>33</w:t>
            </w:r>
            <w:r w:rsidR="007B7C8F">
              <w:rPr>
                <w:noProof/>
                <w:webHidden/>
              </w:rPr>
              <w:fldChar w:fldCharType="end"/>
            </w:r>
          </w:hyperlink>
        </w:p>
        <w:p w14:paraId="7CFDC0A3" w14:textId="77777777" w:rsidR="007B7C8F" w:rsidRDefault="000139E6">
          <w:pPr>
            <w:pStyle w:val="TOC2"/>
            <w:tabs>
              <w:tab w:val="left" w:pos="660"/>
              <w:tab w:val="right" w:leader="dot" w:pos="9350"/>
            </w:tabs>
            <w:rPr>
              <w:rFonts w:eastAsiaTheme="minorEastAsia"/>
              <w:noProof/>
            </w:rPr>
          </w:pPr>
          <w:hyperlink w:anchor="_Toc415060502" w:history="1">
            <w:r w:rsidR="007B7C8F" w:rsidRPr="00CE2F51">
              <w:rPr>
                <w:rStyle w:val="Hyperlink"/>
                <w:noProof/>
              </w:rPr>
              <w:t>7.</w:t>
            </w:r>
            <w:r w:rsidR="007B7C8F">
              <w:rPr>
                <w:rFonts w:eastAsiaTheme="minorEastAsia"/>
                <w:noProof/>
              </w:rPr>
              <w:tab/>
            </w:r>
            <w:r w:rsidR="007B7C8F" w:rsidRPr="00CE2F51">
              <w:rPr>
                <w:rStyle w:val="Hyperlink"/>
                <w:noProof/>
              </w:rPr>
              <w:t>Sync Status</w:t>
            </w:r>
            <w:r w:rsidR="007B7C8F">
              <w:rPr>
                <w:noProof/>
                <w:webHidden/>
              </w:rPr>
              <w:tab/>
            </w:r>
            <w:r w:rsidR="007B7C8F">
              <w:rPr>
                <w:noProof/>
                <w:webHidden/>
              </w:rPr>
              <w:fldChar w:fldCharType="begin"/>
            </w:r>
            <w:r w:rsidR="007B7C8F">
              <w:rPr>
                <w:noProof/>
                <w:webHidden/>
              </w:rPr>
              <w:instrText xml:space="preserve"> PAGEREF _Toc415060502 \h </w:instrText>
            </w:r>
            <w:r w:rsidR="007B7C8F">
              <w:rPr>
                <w:noProof/>
                <w:webHidden/>
              </w:rPr>
            </w:r>
            <w:r w:rsidR="007B7C8F">
              <w:rPr>
                <w:noProof/>
                <w:webHidden/>
              </w:rPr>
              <w:fldChar w:fldCharType="separate"/>
            </w:r>
            <w:r w:rsidR="007B7C8F">
              <w:rPr>
                <w:noProof/>
                <w:webHidden/>
              </w:rPr>
              <w:t>34</w:t>
            </w:r>
            <w:r w:rsidR="007B7C8F">
              <w:rPr>
                <w:noProof/>
                <w:webHidden/>
              </w:rPr>
              <w:fldChar w:fldCharType="end"/>
            </w:r>
          </w:hyperlink>
        </w:p>
        <w:p w14:paraId="2DD423FA" w14:textId="77777777" w:rsidR="007B7C8F" w:rsidRDefault="000139E6">
          <w:pPr>
            <w:pStyle w:val="TOC2"/>
            <w:tabs>
              <w:tab w:val="left" w:pos="880"/>
              <w:tab w:val="right" w:leader="dot" w:pos="9350"/>
            </w:tabs>
            <w:rPr>
              <w:rFonts w:eastAsiaTheme="minorEastAsia"/>
              <w:noProof/>
            </w:rPr>
          </w:pPr>
          <w:hyperlink w:anchor="_Toc415060503" w:history="1">
            <w:r w:rsidR="007B7C8F" w:rsidRPr="00CE2F51">
              <w:rPr>
                <w:rStyle w:val="Hyperlink"/>
                <w:noProof/>
              </w:rPr>
              <w:t>7.1.</w:t>
            </w:r>
            <w:r w:rsidR="007B7C8F">
              <w:rPr>
                <w:rFonts w:eastAsiaTheme="minorEastAsia"/>
                <w:noProof/>
              </w:rPr>
              <w:tab/>
            </w:r>
            <w:r w:rsidR="007B7C8F" w:rsidRPr="00CE2F51">
              <w:rPr>
                <w:rStyle w:val="Hyperlink"/>
                <w:noProof/>
              </w:rPr>
              <w:t>Create Exception Table in Oracle</w:t>
            </w:r>
            <w:r w:rsidR="007B7C8F">
              <w:rPr>
                <w:noProof/>
                <w:webHidden/>
              </w:rPr>
              <w:tab/>
            </w:r>
            <w:r w:rsidR="007B7C8F">
              <w:rPr>
                <w:noProof/>
                <w:webHidden/>
              </w:rPr>
              <w:fldChar w:fldCharType="begin"/>
            </w:r>
            <w:r w:rsidR="007B7C8F">
              <w:rPr>
                <w:noProof/>
                <w:webHidden/>
              </w:rPr>
              <w:instrText xml:space="preserve"> PAGEREF _Toc415060503 \h </w:instrText>
            </w:r>
            <w:r w:rsidR="007B7C8F">
              <w:rPr>
                <w:noProof/>
                <w:webHidden/>
              </w:rPr>
            </w:r>
            <w:r w:rsidR="007B7C8F">
              <w:rPr>
                <w:noProof/>
                <w:webHidden/>
              </w:rPr>
              <w:fldChar w:fldCharType="separate"/>
            </w:r>
            <w:r w:rsidR="007B7C8F">
              <w:rPr>
                <w:noProof/>
                <w:webHidden/>
              </w:rPr>
              <w:t>34</w:t>
            </w:r>
            <w:r w:rsidR="007B7C8F">
              <w:rPr>
                <w:noProof/>
                <w:webHidden/>
              </w:rPr>
              <w:fldChar w:fldCharType="end"/>
            </w:r>
          </w:hyperlink>
        </w:p>
        <w:p w14:paraId="3E7503EA" w14:textId="77777777" w:rsidR="007B7C8F" w:rsidRDefault="000139E6">
          <w:pPr>
            <w:pStyle w:val="TOC2"/>
            <w:tabs>
              <w:tab w:val="left" w:pos="880"/>
              <w:tab w:val="right" w:leader="dot" w:pos="9350"/>
            </w:tabs>
            <w:rPr>
              <w:rFonts w:eastAsiaTheme="minorEastAsia"/>
              <w:noProof/>
            </w:rPr>
          </w:pPr>
          <w:hyperlink w:anchor="_Toc415060504" w:history="1">
            <w:r w:rsidR="007B7C8F" w:rsidRPr="00CE2F51">
              <w:rPr>
                <w:rStyle w:val="Hyperlink"/>
                <w:noProof/>
              </w:rPr>
              <w:t>7.2.</w:t>
            </w:r>
            <w:r w:rsidR="007B7C8F">
              <w:rPr>
                <w:rFonts w:eastAsiaTheme="minorEastAsia"/>
                <w:noProof/>
              </w:rPr>
              <w:tab/>
            </w:r>
            <w:r w:rsidR="007B7C8F" w:rsidRPr="00CE2F51">
              <w:rPr>
                <w:rStyle w:val="Hyperlink"/>
                <w:noProof/>
              </w:rPr>
              <w:t>SFA to TI Sync Exceptions</w:t>
            </w:r>
            <w:r w:rsidR="007B7C8F">
              <w:rPr>
                <w:noProof/>
                <w:webHidden/>
              </w:rPr>
              <w:tab/>
            </w:r>
            <w:r w:rsidR="007B7C8F">
              <w:rPr>
                <w:noProof/>
                <w:webHidden/>
              </w:rPr>
              <w:fldChar w:fldCharType="begin"/>
            </w:r>
            <w:r w:rsidR="007B7C8F">
              <w:rPr>
                <w:noProof/>
                <w:webHidden/>
              </w:rPr>
              <w:instrText xml:space="preserve"> PAGEREF _Toc415060504 \h </w:instrText>
            </w:r>
            <w:r w:rsidR="007B7C8F">
              <w:rPr>
                <w:noProof/>
                <w:webHidden/>
              </w:rPr>
            </w:r>
            <w:r w:rsidR="007B7C8F">
              <w:rPr>
                <w:noProof/>
                <w:webHidden/>
              </w:rPr>
              <w:fldChar w:fldCharType="separate"/>
            </w:r>
            <w:r w:rsidR="007B7C8F">
              <w:rPr>
                <w:noProof/>
                <w:webHidden/>
              </w:rPr>
              <w:t>35</w:t>
            </w:r>
            <w:r w:rsidR="007B7C8F">
              <w:rPr>
                <w:noProof/>
                <w:webHidden/>
              </w:rPr>
              <w:fldChar w:fldCharType="end"/>
            </w:r>
          </w:hyperlink>
        </w:p>
        <w:p w14:paraId="2A23F689" w14:textId="77777777" w:rsidR="007B7C8F" w:rsidRDefault="000139E6">
          <w:pPr>
            <w:pStyle w:val="TOC2"/>
            <w:tabs>
              <w:tab w:val="left" w:pos="880"/>
              <w:tab w:val="right" w:leader="dot" w:pos="9350"/>
            </w:tabs>
            <w:rPr>
              <w:rFonts w:eastAsiaTheme="minorEastAsia"/>
              <w:noProof/>
            </w:rPr>
          </w:pPr>
          <w:hyperlink w:anchor="_Toc415060505" w:history="1">
            <w:r w:rsidR="007B7C8F" w:rsidRPr="00CE2F51">
              <w:rPr>
                <w:rStyle w:val="Hyperlink"/>
                <w:noProof/>
              </w:rPr>
              <w:t>7.3.</w:t>
            </w:r>
            <w:r w:rsidR="007B7C8F">
              <w:rPr>
                <w:rFonts w:eastAsiaTheme="minorEastAsia"/>
                <w:noProof/>
              </w:rPr>
              <w:tab/>
            </w:r>
            <w:r w:rsidR="007B7C8F" w:rsidRPr="00CE2F51">
              <w:rPr>
                <w:rStyle w:val="Hyperlink"/>
                <w:noProof/>
              </w:rPr>
              <w:t>TI to SFA Sync Exceptions</w:t>
            </w:r>
            <w:r w:rsidR="007B7C8F">
              <w:rPr>
                <w:noProof/>
                <w:webHidden/>
              </w:rPr>
              <w:tab/>
            </w:r>
            <w:r w:rsidR="007B7C8F">
              <w:rPr>
                <w:noProof/>
                <w:webHidden/>
              </w:rPr>
              <w:fldChar w:fldCharType="begin"/>
            </w:r>
            <w:r w:rsidR="007B7C8F">
              <w:rPr>
                <w:noProof/>
                <w:webHidden/>
              </w:rPr>
              <w:instrText xml:space="preserve"> PAGEREF _Toc415060505 \h </w:instrText>
            </w:r>
            <w:r w:rsidR="007B7C8F">
              <w:rPr>
                <w:noProof/>
                <w:webHidden/>
              </w:rPr>
            </w:r>
            <w:r w:rsidR="007B7C8F">
              <w:rPr>
                <w:noProof/>
                <w:webHidden/>
              </w:rPr>
              <w:fldChar w:fldCharType="separate"/>
            </w:r>
            <w:r w:rsidR="007B7C8F">
              <w:rPr>
                <w:noProof/>
                <w:webHidden/>
              </w:rPr>
              <w:t>36</w:t>
            </w:r>
            <w:r w:rsidR="007B7C8F">
              <w:rPr>
                <w:noProof/>
                <w:webHidden/>
              </w:rPr>
              <w:fldChar w:fldCharType="end"/>
            </w:r>
          </w:hyperlink>
        </w:p>
        <w:p w14:paraId="40B5A708" w14:textId="77777777" w:rsidR="007B7C8F" w:rsidRDefault="000139E6">
          <w:pPr>
            <w:pStyle w:val="TOC2"/>
            <w:tabs>
              <w:tab w:val="left" w:pos="880"/>
              <w:tab w:val="right" w:leader="dot" w:pos="9350"/>
            </w:tabs>
            <w:rPr>
              <w:rFonts w:eastAsiaTheme="minorEastAsia"/>
              <w:noProof/>
            </w:rPr>
          </w:pPr>
          <w:hyperlink w:anchor="_Toc415060506" w:history="1">
            <w:r w:rsidR="007B7C8F" w:rsidRPr="00CE2F51">
              <w:rPr>
                <w:rStyle w:val="Hyperlink"/>
                <w:noProof/>
              </w:rPr>
              <w:t>7.4.</w:t>
            </w:r>
            <w:r w:rsidR="007B7C8F">
              <w:rPr>
                <w:rFonts w:eastAsiaTheme="minorEastAsia"/>
                <w:noProof/>
              </w:rPr>
              <w:tab/>
            </w:r>
            <w:r w:rsidR="007B7C8F" w:rsidRPr="00CE2F51">
              <w:rPr>
                <w:rStyle w:val="Hyperlink"/>
                <w:noProof/>
              </w:rPr>
              <w:t>Create Sync Status Table in Oracle</w:t>
            </w:r>
            <w:r w:rsidR="007B7C8F">
              <w:rPr>
                <w:noProof/>
                <w:webHidden/>
              </w:rPr>
              <w:tab/>
            </w:r>
            <w:r w:rsidR="007B7C8F">
              <w:rPr>
                <w:noProof/>
                <w:webHidden/>
              </w:rPr>
              <w:fldChar w:fldCharType="begin"/>
            </w:r>
            <w:r w:rsidR="007B7C8F">
              <w:rPr>
                <w:noProof/>
                <w:webHidden/>
              </w:rPr>
              <w:instrText xml:space="preserve"> PAGEREF _Toc415060506 \h </w:instrText>
            </w:r>
            <w:r w:rsidR="007B7C8F">
              <w:rPr>
                <w:noProof/>
                <w:webHidden/>
              </w:rPr>
            </w:r>
            <w:r w:rsidR="007B7C8F">
              <w:rPr>
                <w:noProof/>
                <w:webHidden/>
              </w:rPr>
              <w:fldChar w:fldCharType="separate"/>
            </w:r>
            <w:r w:rsidR="007B7C8F">
              <w:rPr>
                <w:noProof/>
                <w:webHidden/>
              </w:rPr>
              <w:t>37</w:t>
            </w:r>
            <w:r w:rsidR="007B7C8F">
              <w:rPr>
                <w:noProof/>
                <w:webHidden/>
              </w:rPr>
              <w:fldChar w:fldCharType="end"/>
            </w:r>
          </w:hyperlink>
        </w:p>
        <w:p w14:paraId="13D5BFC4" w14:textId="77777777" w:rsidR="007B7C8F" w:rsidRDefault="000139E6">
          <w:pPr>
            <w:pStyle w:val="TOC2"/>
            <w:tabs>
              <w:tab w:val="left" w:pos="880"/>
              <w:tab w:val="right" w:leader="dot" w:pos="9350"/>
            </w:tabs>
            <w:rPr>
              <w:rFonts w:eastAsiaTheme="minorEastAsia"/>
              <w:noProof/>
            </w:rPr>
          </w:pPr>
          <w:hyperlink w:anchor="_Toc415060507" w:history="1">
            <w:r w:rsidR="007B7C8F" w:rsidRPr="00CE2F51">
              <w:rPr>
                <w:rStyle w:val="Hyperlink"/>
                <w:noProof/>
              </w:rPr>
              <w:t>7.5.</w:t>
            </w:r>
            <w:r w:rsidR="007B7C8F">
              <w:rPr>
                <w:rFonts w:eastAsiaTheme="minorEastAsia"/>
                <w:noProof/>
              </w:rPr>
              <w:tab/>
            </w:r>
            <w:r w:rsidR="007B7C8F" w:rsidRPr="00CE2F51">
              <w:rPr>
                <w:rStyle w:val="Hyperlink"/>
                <w:noProof/>
              </w:rPr>
              <w:t>Sync Status Update</w:t>
            </w:r>
            <w:r w:rsidR="007B7C8F">
              <w:rPr>
                <w:noProof/>
                <w:webHidden/>
              </w:rPr>
              <w:tab/>
            </w:r>
            <w:r w:rsidR="007B7C8F">
              <w:rPr>
                <w:noProof/>
                <w:webHidden/>
              </w:rPr>
              <w:fldChar w:fldCharType="begin"/>
            </w:r>
            <w:r w:rsidR="007B7C8F">
              <w:rPr>
                <w:noProof/>
                <w:webHidden/>
              </w:rPr>
              <w:instrText xml:space="preserve"> PAGEREF _Toc415060507 \h </w:instrText>
            </w:r>
            <w:r w:rsidR="007B7C8F">
              <w:rPr>
                <w:noProof/>
                <w:webHidden/>
              </w:rPr>
            </w:r>
            <w:r w:rsidR="007B7C8F">
              <w:rPr>
                <w:noProof/>
                <w:webHidden/>
              </w:rPr>
              <w:fldChar w:fldCharType="separate"/>
            </w:r>
            <w:r w:rsidR="007B7C8F">
              <w:rPr>
                <w:noProof/>
                <w:webHidden/>
              </w:rPr>
              <w:t>37</w:t>
            </w:r>
            <w:r w:rsidR="007B7C8F">
              <w:rPr>
                <w:noProof/>
                <w:webHidden/>
              </w:rPr>
              <w:fldChar w:fldCharType="end"/>
            </w:r>
          </w:hyperlink>
        </w:p>
        <w:p w14:paraId="0A2A7E39" w14:textId="77777777" w:rsidR="007B7C8F" w:rsidRDefault="000139E6">
          <w:pPr>
            <w:pStyle w:val="TOC2"/>
            <w:tabs>
              <w:tab w:val="left" w:pos="660"/>
              <w:tab w:val="right" w:leader="dot" w:pos="9350"/>
            </w:tabs>
            <w:rPr>
              <w:rFonts w:eastAsiaTheme="minorEastAsia"/>
              <w:noProof/>
            </w:rPr>
          </w:pPr>
          <w:hyperlink w:anchor="_Toc415060508" w:history="1">
            <w:r w:rsidR="007B7C8F" w:rsidRPr="00CE2F51">
              <w:rPr>
                <w:rStyle w:val="Hyperlink"/>
                <w:noProof/>
              </w:rPr>
              <w:t>8.</w:t>
            </w:r>
            <w:r w:rsidR="007B7C8F">
              <w:rPr>
                <w:rFonts w:eastAsiaTheme="minorEastAsia"/>
                <w:noProof/>
              </w:rPr>
              <w:tab/>
            </w:r>
            <w:r w:rsidR="007B7C8F" w:rsidRPr="00CE2F51">
              <w:rPr>
                <w:rStyle w:val="Hyperlink"/>
                <w:noProof/>
              </w:rPr>
              <w:t>Initial Data Conversion</w:t>
            </w:r>
            <w:r w:rsidR="007B7C8F">
              <w:rPr>
                <w:noProof/>
                <w:webHidden/>
              </w:rPr>
              <w:tab/>
            </w:r>
            <w:r w:rsidR="007B7C8F">
              <w:rPr>
                <w:noProof/>
                <w:webHidden/>
              </w:rPr>
              <w:fldChar w:fldCharType="begin"/>
            </w:r>
            <w:r w:rsidR="007B7C8F">
              <w:rPr>
                <w:noProof/>
                <w:webHidden/>
              </w:rPr>
              <w:instrText xml:space="preserve"> PAGEREF _Toc415060508 \h </w:instrText>
            </w:r>
            <w:r w:rsidR="007B7C8F">
              <w:rPr>
                <w:noProof/>
                <w:webHidden/>
              </w:rPr>
            </w:r>
            <w:r w:rsidR="007B7C8F">
              <w:rPr>
                <w:noProof/>
                <w:webHidden/>
              </w:rPr>
              <w:fldChar w:fldCharType="separate"/>
            </w:r>
            <w:r w:rsidR="007B7C8F">
              <w:rPr>
                <w:noProof/>
                <w:webHidden/>
              </w:rPr>
              <w:t>38</w:t>
            </w:r>
            <w:r w:rsidR="007B7C8F">
              <w:rPr>
                <w:noProof/>
                <w:webHidden/>
              </w:rPr>
              <w:fldChar w:fldCharType="end"/>
            </w:r>
          </w:hyperlink>
        </w:p>
        <w:p w14:paraId="1B391724" w14:textId="77777777" w:rsidR="007B7C8F" w:rsidRDefault="000139E6">
          <w:pPr>
            <w:pStyle w:val="TOC2"/>
            <w:tabs>
              <w:tab w:val="left" w:pos="880"/>
              <w:tab w:val="right" w:leader="dot" w:pos="9350"/>
            </w:tabs>
            <w:rPr>
              <w:rFonts w:eastAsiaTheme="minorEastAsia"/>
              <w:noProof/>
            </w:rPr>
          </w:pPr>
          <w:hyperlink w:anchor="_Toc415060509" w:history="1">
            <w:r w:rsidR="007B7C8F" w:rsidRPr="00CE2F51">
              <w:rPr>
                <w:rStyle w:val="Hyperlink"/>
                <w:noProof/>
              </w:rPr>
              <w:t>8.1.</w:t>
            </w:r>
            <w:r w:rsidR="007B7C8F">
              <w:rPr>
                <w:rFonts w:eastAsiaTheme="minorEastAsia"/>
                <w:noProof/>
              </w:rPr>
              <w:tab/>
            </w:r>
            <w:r w:rsidR="007B7C8F" w:rsidRPr="00CE2F51">
              <w:rPr>
                <w:rStyle w:val="Hyperlink"/>
                <w:noProof/>
              </w:rPr>
              <w:t>Initial Data Conversion</w:t>
            </w:r>
            <w:r w:rsidR="007B7C8F">
              <w:rPr>
                <w:noProof/>
                <w:webHidden/>
              </w:rPr>
              <w:tab/>
            </w:r>
            <w:r w:rsidR="007B7C8F">
              <w:rPr>
                <w:noProof/>
                <w:webHidden/>
              </w:rPr>
              <w:fldChar w:fldCharType="begin"/>
            </w:r>
            <w:r w:rsidR="007B7C8F">
              <w:rPr>
                <w:noProof/>
                <w:webHidden/>
              </w:rPr>
              <w:instrText xml:space="preserve"> PAGEREF _Toc415060509 \h </w:instrText>
            </w:r>
            <w:r w:rsidR="007B7C8F">
              <w:rPr>
                <w:noProof/>
                <w:webHidden/>
              </w:rPr>
            </w:r>
            <w:r w:rsidR="007B7C8F">
              <w:rPr>
                <w:noProof/>
                <w:webHidden/>
              </w:rPr>
              <w:fldChar w:fldCharType="separate"/>
            </w:r>
            <w:r w:rsidR="007B7C8F">
              <w:rPr>
                <w:noProof/>
                <w:webHidden/>
              </w:rPr>
              <w:t>38</w:t>
            </w:r>
            <w:r w:rsidR="007B7C8F">
              <w:rPr>
                <w:noProof/>
                <w:webHidden/>
              </w:rPr>
              <w:fldChar w:fldCharType="end"/>
            </w:r>
          </w:hyperlink>
        </w:p>
        <w:p w14:paraId="78399006" w14:textId="77777777" w:rsidR="007B7C8F" w:rsidRDefault="000139E6">
          <w:pPr>
            <w:pStyle w:val="TOC2"/>
            <w:tabs>
              <w:tab w:val="left" w:pos="660"/>
              <w:tab w:val="right" w:leader="dot" w:pos="9350"/>
            </w:tabs>
            <w:rPr>
              <w:rFonts w:eastAsiaTheme="minorEastAsia"/>
              <w:noProof/>
            </w:rPr>
          </w:pPr>
          <w:hyperlink w:anchor="_Toc415060510" w:history="1">
            <w:r w:rsidR="007B7C8F" w:rsidRPr="00CE2F51">
              <w:rPr>
                <w:rStyle w:val="Hyperlink"/>
                <w:noProof/>
              </w:rPr>
              <w:t>9.</w:t>
            </w:r>
            <w:r w:rsidR="007B7C8F">
              <w:rPr>
                <w:rFonts w:eastAsiaTheme="minorEastAsia"/>
                <w:noProof/>
              </w:rPr>
              <w:tab/>
            </w:r>
            <w:r w:rsidR="007B7C8F" w:rsidRPr="00CE2F51">
              <w:rPr>
                <w:rStyle w:val="Hyperlink"/>
                <w:noProof/>
              </w:rPr>
              <w:t>Data Transformation Requirements</w:t>
            </w:r>
            <w:r w:rsidR="007B7C8F">
              <w:rPr>
                <w:noProof/>
                <w:webHidden/>
              </w:rPr>
              <w:tab/>
            </w:r>
            <w:r w:rsidR="007B7C8F">
              <w:rPr>
                <w:noProof/>
                <w:webHidden/>
              </w:rPr>
              <w:fldChar w:fldCharType="begin"/>
            </w:r>
            <w:r w:rsidR="007B7C8F">
              <w:rPr>
                <w:noProof/>
                <w:webHidden/>
              </w:rPr>
              <w:instrText xml:space="preserve"> PAGEREF _Toc415060510 \h </w:instrText>
            </w:r>
            <w:r w:rsidR="007B7C8F">
              <w:rPr>
                <w:noProof/>
                <w:webHidden/>
              </w:rPr>
            </w:r>
            <w:r w:rsidR="007B7C8F">
              <w:rPr>
                <w:noProof/>
                <w:webHidden/>
              </w:rPr>
              <w:fldChar w:fldCharType="separate"/>
            </w:r>
            <w:r w:rsidR="007B7C8F">
              <w:rPr>
                <w:noProof/>
                <w:webHidden/>
              </w:rPr>
              <w:t>40</w:t>
            </w:r>
            <w:r w:rsidR="007B7C8F">
              <w:rPr>
                <w:noProof/>
                <w:webHidden/>
              </w:rPr>
              <w:fldChar w:fldCharType="end"/>
            </w:r>
          </w:hyperlink>
        </w:p>
        <w:p w14:paraId="53572F1D" w14:textId="77777777" w:rsidR="007B7C8F" w:rsidRDefault="000139E6">
          <w:pPr>
            <w:pStyle w:val="TOC2"/>
            <w:tabs>
              <w:tab w:val="left" w:pos="880"/>
              <w:tab w:val="right" w:leader="dot" w:pos="9350"/>
            </w:tabs>
            <w:rPr>
              <w:rFonts w:eastAsiaTheme="minorEastAsia"/>
              <w:noProof/>
            </w:rPr>
          </w:pPr>
          <w:hyperlink w:anchor="_Toc415060511" w:history="1">
            <w:r w:rsidR="007B7C8F" w:rsidRPr="00CE2F51">
              <w:rPr>
                <w:rStyle w:val="Hyperlink"/>
                <w:noProof/>
              </w:rPr>
              <w:t>9.1.</w:t>
            </w:r>
            <w:r w:rsidR="007B7C8F">
              <w:rPr>
                <w:rFonts w:eastAsiaTheme="minorEastAsia"/>
                <w:noProof/>
              </w:rPr>
              <w:tab/>
            </w:r>
            <w:r w:rsidR="007B7C8F" w:rsidRPr="00CE2F51">
              <w:rPr>
                <w:rStyle w:val="Hyperlink"/>
                <w:noProof/>
              </w:rPr>
              <w:t>Initial Data Conversion</w:t>
            </w:r>
            <w:r w:rsidR="007B7C8F">
              <w:rPr>
                <w:noProof/>
                <w:webHidden/>
              </w:rPr>
              <w:tab/>
            </w:r>
            <w:r w:rsidR="007B7C8F">
              <w:rPr>
                <w:noProof/>
                <w:webHidden/>
              </w:rPr>
              <w:fldChar w:fldCharType="begin"/>
            </w:r>
            <w:r w:rsidR="007B7C8F">
              <w:rPr>
                <w:noProof/>
                <w:webHidden/>
              </w:rPr>
              <w:instrText xml:space="preserve"> PAGEREF _Toc415060511 \h </w:instrText>
            </w:r>
            <w:r w:rsidR="007B7C8F">
              <w:rPr>
                <w:noProof/>
                <w:webHidden/>
              </w:rPr>
            </w:r>
            <w:r w:rsidR="007B7C8F">
              <w:rPr>
                <w:noProof/>
                <w:webHidden/>
              </w:rPr>
              <w:fldChar w:fldCharType="separate"/>
            </w:r>
            <w:r w:rsidR="007B7C8F">
              <w:rPr>
                <w:noProof/>
                <w:webHidden/>
              </w:rPr>
              <w:t>40</w:t>
            </w:r>
            <w:r w:rsidR="007B7C8F">
              <w:rPr>
                <w:noProof/>
                <w:webHidden/>
              </w:rPr>
              <w:fldChar w:fldCharType="end"/>
            </w:r>
          </w:hyperlink>
        </w:p>
        <w:p w14:paraId="52B74BF8" w14:textId="77777777" w:rsidR="007B7C8F" w:rsidRDefault="000139E6">
          <w:pPr>
            <w:pStyle w:val="TOC2"/>
            <w:tabs>
              <w:tab w:val="left" w:pos="880"/>
              <w:tab w:val="right" w:leader="dot" w:pos="9350"/>
            </w:tabs>
            <w:rPr>
              <w:rFonts w:eastAsiaTheme="minorEastAsia"/>
              <w:noProof/>
            </w:rPr>
          </w:pPr>
          <w:hyperlink w:anchor="_Toc415060512" w:history="1">
            <w:r w:rsidR="007B7C8F" w:rsidRPr="00CE2F51">
              <w:rPr>
                <w:rStyle w:val="Hyperlink"/>
                <w:noProof/>
              </w:rPr>
              <w:t>10.</w:t>
            </w:r>
            <w:r w:rsidR="007B7C8F">
              <w:rPr>
                <w:rFonts w:eastAsiaTheme="minorEastAsia"/>
                <w:noProof/>
              </w:rPr>
              <w:tab/>
            </w:r>
            <w:r w:rsidR="007B7C8F" w:rsidRPr="00CE2F51">
              <w:rPr>
                <w:rStyle w:val="Hyperlink"/>
                <w:noProof/>
              </w:rPr>
              <w:t>Client (Toughbook) Configuration</w:t>
            </w:r>
            <w:r w:rsidR="007B7C8F">
              <w:rPr>
                <w:noProof/>
                <w:webHidden/>
              </w:rPr>
              <w:tab/>
            </w:r>
            <w:r w:rsidR="007B7C8F">
              <w:rPr>
                <w:noProof/>
                <w:webHidden/>
              </w:rPr>
              <w:fldChar w:fldCharType="begin"/>
            </w:r>
            <w:r w:rsidR="007B7C8F">
              <w:rPr>
                <w:noProof/>
                <w:webHidden/>
              </w:rPr>
              <w:instrText xml:space="preserve"> PAGEREF _Toc415060512 \h </w:instrText>
            </w:r>
            <w:r w:rsidR="007B7C8F">
              <w:rPr>
                <w:noProof/>
                <w:webHidden/>
              </w:rPr>
            </w:r>
            <w:r w:rsidR="007B7C8F">
              <w:rPr>
                <w:noProof/>
                <w:webHidden/>
              </w:rPr>
              <w:fldChar w:fldCharType="separate"/>
            </w:r>
            <w:r w:rsidR="007B7C8F">
              <w:rPr>
                <w:noProof/>
                <w:webHidden/>
              </w:rPr>
              <w:t>41</w:t>
            </w:r>
            <w:r w:rsidR="007B7C8F">
              <w:rPr>
                <w:noProof/>
                <w:webHidden/>
              </w:rPr>
              <w:fldChar w:fldCharType="end"/>
            </w:r>
          </w:hyperlink>
        </w:p>
        <w:p w14:paraId="5CEA3A2A" w14:textId="77777777" w:rsidR="007B7C8F" w:rsidRDefault="000139E6">
          <w:pPr>
            <w:pStyle w:val="TOC1"/>
            <w:tabs>
              <w:tab w:val="left" w:pos="440"/>
              <w:tab w:val="right" w:leader="dot" w:pos="9350"/>
            </w:tabs>
            <w:rPr>
              <w:rFonts w:eastAsiaTheme="minorEastAsia"/>
              <w:noProof/>
            </w:rPr>
          </w:pPr>
          <w:hyperlink w:anchor="_Toc415060513" w:history="1">
            <w:r w:rsidR="007B7C8F" w:rsidRPr="00CE2F51">
              <w:rPr>
                <w:rStyle w:val="Hyperlink"/>
                <w:noProof/>
              </w:rPr>
              <w:t>4</w:t>
            </w:r>
            <w:r w:rsidR="007B7C8F">
              <w:rPr>
                <w:rFonts w:eastAsiaTheme="minorEastAsia"/>
                <w:noProof/>
              </w:rPr>
              <w:tab/>
            </w:r>
            <w:r w:rsidR="007B7C8F" w:rsidRPr="00CE2F51">
              <w:rPr>
                <w:rStyle w:val="Hyperlink"/>
                <w:noProof/>
              </w:rPr>
              <w:t>Appendix</w:t>
            </w:r>
            <w:r w:rsidR="007B7C8F">
              <w:rPr>
                <w:noProof/>
                <w:webHidden/>
              </w:rPr>
              <w:tab/>
            </w:r>
            <w:r w:rsidR="007B7C8F">
              <w:rPr>
                <w:noProof/>
                <w:webHidden/>
              </w:rPr>
              <w:fldChar w:fldCharType="begin"/>
            </w:r>
            <w:r w:rsidR="007B7C8F">
              <w:rPr>
                <w:noProof/>
                <w:webHidden/>
              </w:rPr>
              <w:instrText xml:space="preserve"> PAGEREF _Toc415060513 \h </w:instrText>
            </w:r>
            <w:r w:rsidR="007B7C8F">
              <w:rPr>
                <w:noProof/>
                <w:webHidden/>
              </w:rPr>
            </w:r>
            <w:r w:rsidR="007B7C8F">
              <w:rPr>
                <w:noProof/>
                <w:webHidden/>
              </w:rPr>
              <w:fldChar w:fldCharType="separate"/>
            </w:r>
            <w:r w:rsidR="007B7C8F">
              <w:rPr>
                <w:noProof/>
                <w:webHidden/>
              </w:rPr>
              <w:t>42</w:t>
            </w:r>
            <w:r w:rsidR="007B7C8F">
              <w:rPr>
                <w:noProof/>
                <w:webHidden/>
              </w:rPr>
              <w:fldChar w:fldCharType="end"/>
            </w:r>
          </w:hyperlink>
        </w:p>
        <w:p w14:paraId="20C64BA1" w14:textId="77777777" w:rsidR="007B7C8F" w:rsidRDefault="000139E6">
          <w:pPr>
            <w:pStyle w:val="TOC2"/>
            <w:tabs>
              <w:tab w:val="left" w:pos="880"/>
              <w:tab w:val="right" w:leader="dot" w:pos="9350"/>
            </w:tabs>
            <w:rPr>
              <w:rFonts w:eastAsiaTheme="minorEastAsia"/>
              <w:noProof/>
            </w:rPr>
          </w:pPr>
          <w:hyperlink w:anchor="_Toc415060514" w:history="1">
            <w:r w:rsidR="007B7C8F" w:rsidRPr="00CE2F51">
              <w:rPr>
                <w:rStyle w:val="Hyperlink"/>
                <w:noProof/>
                <w14:scene3d>
                  <w14:camera w14:prst="orthographicFront"/>
                  <w14:lightRig w14:rig="threePt" w14:dir="t">
                    <w14:rot w14:lat="0" w14:lon="0" w14:rev="0"/>
                  </w14:lightRig>
                </w14:scene3d>
              </w:rPr>
              <w:t>4.1</w:t>
            </w:r>
            <w:r w:rsidR="007B7C8F">
              <w:rPr>
                <w:rFonts w:eastAsiaTheme="minorEastAsia"/>
                <w:noProof/>
              </w:rPr>
              <w:tab/>
            </w:r>
            <w:r w:rsidR="007B7C8F" w:rsidRPr="00CE2F51">
              <w:rPr>
                <w:rStyle w:val="Hyperlink"/>
                <w:noProof/>
              </w:rPr>
              <w:t>SFA tblInstallations.fldSide to TI Installation (SNIN) XSP Transformation Crosswalk</w:t>
            </w:r>
            <w:r w:rsidR="007B7C8F">
              <w:rPr>
                <w:noProof/>
                <w:webHidden/>
              </w:rPr>
              <w:tab/>
            </w:r>
            <w:r w:rsidR="007B7C8F">
              <w:rPr>
                <w:noProof/>
                <w:webHidden/>
              </w:rPr>
              <w:fldChar w:fldCharType="begin"/>
            </w:r>
            <w:r w:rsidR="007B7C8F">
              <w:rPr>
                <w:noProof/>
                <w:webHidden/>
              </w:rPr>
              <w:instrText xml:space="preserve"> PAGEREF _Toc415060514 \h </w:instrText>
            </w:r>
            <w:r w:rsidR="007B7C8F">
              <w:rPr>
                <w:noProof/>
                <w:webHidden/>
              </w:rPr>
            </w:r>
            <w:r w:rsidR="007B7C8F">
              <w:rPr>
                <w:noProof/>
                <w:webHidden/>
              </w:rPr>
              <w:fldChar w:fldCharType="separate"/>
            </w:r>
            <w:r w:rsidR="007B7C8F">
              <w:rPr>
                <w:noProof/>
                <w:webHidden/>
              </w:rPr>
              <w:t>42</w:t>
            </w:r>
            <w:r w:rsidR="007B7C8F">
              <w:rPr>
                <w:noProof/>
                <w:webHidden/>
              </w:rPr>
              <w:fldChar w:fldCharType="end"/>
            </w:r>
          </w:hyperlink>
        </w:p>
        <w:p w14:paraId="72502851" w14:textId="77777777" w:rsidR="007B7C8F" w:rsidRDefault="000139E6">
          <w:pPr>
            <w:pStyle w:val="TOC2"/>
            <w:tabs>
              <w:tab w:val="left" w:pos="880"/>
              <w:tab w:val="right" w:leader="dot" w:pos="9350"/>
            </w:tabs>
            <w:rPr>
              <w:rFonts w:eastAsiaTheme="minorEastAsia"/>
              <w:noProof/>
            </w:rPr>
          </w:pPr>
          <w:hyperlink w:anchor="_Toc415060515" w:history="1">
            <w:r w:rsidR="007B7C8F" w:rsidRPr="00CE2F51">
              <w:rPr>
                <w:rStyle w:val="Hyperlink"/>
                <w:noProof/>
                <w14:scene3d>
                  <w14:camera w14:prst="orthographicFront"/>
                  <w14:lightRig w14:rig="threePt" w14:dir="t">
                    <w14:rot w14:lat="0" w14:lon="0" w14:rev="0"/>
                  </w14:lightRig>
                </w14:scene3d>
              </w:rPr>
              <w:t>4.2</w:t>
            </w:r>
            <w:r w:rsidR="007B7C8F">
              <w:rPr>
                <w:rFonts w:eastAsiaTheme="minorEastAsia"/>
                <w:noProof/>
              </w:rPr>
              <w:tab/>
            </w:r>
            <w:r w:rsidR="007B7C8F" w:rsidRPr="00CE2F51">
              <w:rPr>
                <w:rStyle w:val="Hyperlink"/>
                <w:noProof/>
              </w:rPr>
              <w:t>Sync Process Logical Data Flow Diagram</w:t>
            </w:r>
            <w:r w:rsidR="007B7C8F">
              <w:rPr>
                <w:noProof/>
                <w:webHidden/>
              </w:rPr>
              <w:tab/>
            </w:r>
            <w:r w:rsidR="007B7C8F">
              <w:rPr>
                <w:noProof/>
                <w:webHidden/>
              </w:rPr>
              <w:fldChar w:fldCharType="begin"/>
            </w:r>
            <w:r w:rsidR="007B7C8F">
              <w:rPr>
                <w:noProof/>
                <w:webHidden/>
              </w:rPr>
              <w:instrText xml:space="preserve"> PAGEREF _Toc415060515 \h </w:instrText>
            </w:r>
            <w:r w:rsidR="007B7C8F">
              <w:rPr>
                <w:noProof/>
                <w:webHidden/>
              </w:rPr>
            </w:r>
            <w:r w:rsidR="007B7C8F">
              <w:rPr>
                <w:noProof/>
                <w:webHidden/>
              </w:rPr>
              <w:fldChar w:fldCharType="separate"/>
            </w:r>
            <w:r w:rsidR="007B7C8F">
              <w:rPr>
                <w:noProof/>
                <w:webHidden/>
              </w:rPr>
              <w:t>43</w:t>
            </w:r>
            <w:r w:rsidR="007B7C8F">
              <w:rPr>
                <w:noProof/>
                <w:webHidden/>
              </w:rPr>
              <w:fldChar w:fldCharType="end"/>
            </w:r>
          </w:hyperlink>
        </w:p>
        <w:p w14:paraId="08279A8C" w14:textId="77777777" w:rsidR="007B7C8F" w:rsidRDefault="000139E6">
          <w:pPr>
            <w:pStyle w:val="TOC2"/>
            <w:tabs>
              <w:tab w:val="left" w:pos="880"/>
              <w:tab w:val="right" w:leader="dot" w:pos="9350"/>
            </w:tabs>
            <w:rPr>
              <w:rFonts w:eastAsiaTheme="minorEastAsia"/>
              <w:noProof/>
            </w:rPr>
          </w:pPr>
          <w:hyperlink w:anchor="_Toc415060516" w:history="1">
            <w:r w:rsidR="007B7C8F" w:rsidRPr="00CE2F51">
              <w:rPr>
                <w:rStyle w:val="Hyperlink"/>
                <w:noProof/>
                <w14:scene3d>
                  <w14:camera w14:prst="orthographicFront"/>
                  <w14:lightRig w14:rig="threePt" w14:dir="t">
                    <w14:rot w14:lat="0" w14:lon="0" w14:rev="0"/>
                  </w14:lightRig>
                </w14:scene3d>
              </w:rPr>
              <w:t>4.3</w:t>
            </w:r>
            <w:r w:rsidR="007B7C8F">
              <w:rPr>
                <w:rFonts w:eastAsiaTheme="minorEastAsia"/>
                <w:noProof/>
              </w:rPr>
              <w:tab/>
            </w:r>
            <w:r w:rsidR="007B7C8F" w:rsidRPr="00CE2F51">
              <w:rPr>
                <w:rStyle w:val="Hyperlink"/>
                <w:noProof/>
              </w:rPr>
              <w:t>TI to SFA, New Custom Sign Sync Diagram</w:t>
            </w:r>
            <w:r w:rsidR="007B7C8F">
              <w:rPr>
                <w:noProof/>
                <w:webHidden/>
              </w:rPr>
              <w:tab/>
            </w:r>
            <w:r w:rsidR="007B7C8F">
              <w:rPr>
                <w:noProof/>
                <w:webHidden/>
              </w:rPr>
              <w:fldChar w:fldCharType="begin"/>
            </w:r>
            <w:r w:rsidR="007B7C8F">
              <w:rPr>
                <w:noProof/>
                <w:webHidden/>
              </w:rPr>
              <w:instrText xml:space="preserve"> PAGEREF _Toc415060516 \h </w:instrText>
            </w:r>
            <w:r w:rsidR="007B7C8F">
              <w:rPr>
                <w:noProof/>
                <w:webHidden/>
              </w:rPr>
            </w:r>
            <w:r w:rsidR="007B7C8F">
              <w:rPr>
                <w:noProof/>
                <w:webHidden/>
              </w:rPr>
              <w:fldChar w:fldCharType="separate"/>
            </w:r>
            <w:r w:rsidR="007B7C8F">
              <w:rPr>
                <w:noProof/>
                <w:webHidden/>
              </w:rPr>
              <w:t>44</w:t>
            </w:r>
            <w:r w:rsidR="007B7C8F">
              <w:rPr>
                <w:noProof/>
                <w:webHidden/>
              </w:rPr>
              <w:fldChar w:fldCharType="end"/>
            </w:r>
          </w:hyperlink>
        </w:p>
        <w:p w14:paraId="1D65EC6F" w14:textId="77777777" w:rsidR="00B2161C" w:rsidRDefault="00B2161C">
          <w:r>
            <w:rPr>
              <w:b/>
              <w:bCs/>
              <w:noProof/>
            </w:rPr>
            <w:fldChar w:fldCharType="end"/>
          </w:r>
        </w:p>
      </w:sdtContent>
    </w:sdt>
    <w:p w14:paraId="6A2C26B4" w14:textId="77777777" w:rsidR="00B2161C" w:rsidRDefault="00B2161C" w:rsidP="009F5836"/>
    <w:p w14:paraId="3AD5B310" w14:textId="77777777" w:rsidR="00B2161C" w:rsidRDefault="00B2161C" w:rsidP="009F5836"/>
    <w:p w14:paraId="33434754" w14:textId="77777777" w:rsidR="00B2161C" w:rsidRDefault="00B2161C" w:rsidP="009F5836"/>
    <w:p w14:paraId="3714252D" w14:textId="77777777" w:rsidR="00B2161C" w:rsidRDefault="00B2161C" w:rsidP="009F5836"/>
    <w:p w14:paraId="1AE30A03" w14:textId="77777777" w:rsidR="009F5836" w:rsidRDefault="006B7114" w:rsidP="009F5836">
      <w:pPr>
        <w:pStyle w:val="Heading1"/>
      </w:pPr>
      <w:bookmarkStart w:id="1" w:name="_Toc415060478"/>
      <w:r>
        <w:t>Synchronization Process Flow</w:t>
      </w:r>
      <w:bookmarkEnd w:id="0"/>
      <w:bookmarkEnd w:id="1"/>
      <w:r>
        <w:t xml:space="preserve"> </w:t>
      </w:r>
    </w:p>
    <w:p w14:paraId="1303E6B1" w14:textId="77777777" w:rsidR="009F5836" w:rsidRPr="009F5836" w:rsidRDefault="009F5836" w:rsidP="009F5836">
      <w:r w:rsidRPr="002F7061">
        <w:rPr>
          <w:noProof/>
        </w:rPr>
        <w:drawing>
          <wp:inline distT="0" distB="0" distL="0" distR="0" wp14:anchorId="43EB989E" wp14:editId="404AC36F">
            <wp:extent cx="5943600" cy="724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40270"/>
                    </a:xfrm>
                    <a:prstGeom prst="rect">
                      <a:avLst/>
                    </a:prstGeom>
                    <a:noFill/>
                    <a:ln>
                      <a:noFill/>
                    </a:ln>
                  </pic:spPr>
                </pic:pic>
              </a:graphicData>
            </a:graphic>
          </wp:inline>
        </w:drawing>
      </w:r>
    </w:p>
    <w:p w14:paraId="17B5C05D" w14:textId="77777777" w:rsidR="006B7114" w:rsidRDefault="006B7114" w:rsidP="006B7114">
      <w:pPr>
        <w:pStyle w:val="Heading1"/>
      </w:pPr>
      <w:bookmarkStart w:id="2" w:name="_Toc414890419"/>
      <w:bookmarkStart w:id="3" w:name="_Toc415060479"/>
      <w:r>
        <w:t>Summary of Sync Processes</w:t>
      </w:r>
      <w:bookmarkEnd w:id="2"/>
      <w:bookmarkEnd w:id="3"/>
    </w:p>
    <w:p w14:paraId="32A15BC5" w14:textId="77777777" w:rsidR="009F5836" w:rsidRPr="00467565" w:rsidRDefault="009F5836" w:rsidP="00C1153B">
      <w:pPr>
        <w:numPr>
          <w:ilvl w:val="0"/>
          <w:numId w:val="3"/>
        </w:numPr>
        <w:spacing w:after="0" w:line="240" w:lineRule="auto"/>
        <w:rPr>
          <w:b/>
          <w:sz w:val="24"/>
          <w:szCs w:val="24"/>
        </w:rPr>
      </w:pPr>
      <w:r w:rsidRPr="00467565">
        <w:rPr>
          <w:b/>
          <w:sz w:val="24"/>
          <w:szCs w:val="24"/>
        </w:rPr>
        <w:t>Launch Data Sync Process – Batch job</w:t>
      </w:r>
    </w:p>
    <w:p w14:paraId="734A5FF1" w14:textId="77777777" w:rsidR="009F5836" w:rsidRPr="00075E67" w:rsidRDefault="009F5836" w:rsidP="00C1153B">
      <w:pPr>
        <w:numPr>
          <w:ilvl w:val="1"/>
          <w:numId w:val="3"/>
        </w:numPr>
        <w:spacing w:after="0" w:line="240" w:lineRule="auto"/>
        <w:rPr>
          <w:color w:val="000000"/>
          <w:sz w:val="24"/>
          <w:szCs w:val="24"/>
        </w:rPr>
      </w:pPr>
      <w:r w:rsidRPr="00075E67">
        <w:rPr>
          <w:color w:val="000000"/>
          <w:sz w:val="24"/>
          <w:szCs w:val="24"/>
        </w:rPr>
        <w:t>Pre-DataSync Process</w:t>
      </w:r>
    </w:p>
    <w:p w14:paraId="074F966B" w14:textId="77777777" w:rsidR="009F5836" w:rsidRDefault="009F5836" w:rsidP="00C1153B">
      <w:pPr>
        <w:numPr>
          <w:ilvl w:val="2"/>
          <w:numId w:val="4"/>
        </w:numPr>
        <w:tabs>
          <w:tab w:val="clear" w:pos="1728"/>
          <w:tab w:val="num" w:pos="1440"/>
        </w:tabs>
        <w:spacing w:after="0" w:line="240" w:lineRule="auto"/>
        <w:ind w:left="1440"/>
        <w:rPr>
          <w:sz w:val="24"/>
          <w:szCs w:val="24"/>
        </w:rPr>
      </w:pPr>
      <w:r>
        <w:rPr>
          <w:sz w:val="24"/>
          <w:szCs w:val="24"/>
        </w:rPr>
        <w:t>Sync Broker version with central server (xcopy) and launch</w:t>
      </w:r>
    </w:p>
    <w:p w14:paraId="134A2FB6" w14:textId="77777777" w:rsidR="009F5836" w:rsidRDefault="009F5836" w:rsidP="00C1153B">
      <w:pPr>
        <w:numPr>
          <w:ilvl w:val="1"/>
          <w:numId w:val="3"/>
        </w:numPr>
        <w:spacing w:after="0" w:line="240" w:lineRule="auto"/>
        <w:rPr>
          <w:sz w:val="24"/>
          <w:szCs w:val="24"/>
        </w:rPr>
      </w:pPr>
      <w:r>
        <w:rPr>
          <w:sz w:val="24"/>
          <w:szCs w:val="24"/>
        </w:rPr>
        <w:t xml:space="preserve">Post-DataSync </w:t>
      </w:r>
      <w:commentRangeStart w:id="4"/>
      <w:r>
        <w:rPr>
          <w:sz w:val="24"/>
          <w:szCs w:val="24"/>
        </w:rPr>
        <w:t>Process</w:t>
      </w:r>
      <w:commentRangeEnd w:id="4"/>
      <w:r>
        <w:rPr>
          <w:rStyle w:val="CommentReference"/>
        </w:rPr>
        <w:commentReference w:id="4"/>
      </w:r>
      <w:r>
        <w:rPr>
          <w:sz w:val="24"/>
          <w:szCs w:val="24"/>
        </w:rPr>
        <w:t xml:space="preserve"> </w:t>
      </w:r>
    </w:p>
    <w:p w14:paraId="20150C5F" w14:textId="77777777" w:rsidR="009F5836" w:rsidRDefault="009F5836" w:rsidP="00C1153B">
      <w:pPr>
        <w:numPr>
          <w:ilvl w:val="2"/>
          <w:numId w:val="4"/>
        </w:numPr>
        <w:tabs>
          <w:tab w:val="clear" w:pos="1728"/>
          <w:tab w:val="num" w:pos="1440"/>
        </w:tabs>
        <w:spacing w:after="0" w:line="240" w:lineRule="auto"/>
        <w:ind w:left="1440" w:hanging="450"/>
        <w:rPr>
          <w:sz w:val="24"/>
          <w:szCs w:val="24"/>
        </w:rPr>
      </w:pPr>
      <w:r>
        <w:rPr>
          <w:sz w:val="24"/>
          <w:szCs w:val="24"/>
        </w:rPr>
        <w:t>Launch the exception file on the toughbook</w:t>
      </w:r>
    </w:p>
    <w:p w14:paraId="62885547" w14:textId="77777777" w:rsidR="009F5836" w:rsidRDefault="009F5836" w:rsidP="00C1153B">
      <w:pPr>
        <w:numPr>
          <w:ilvl w:val="2"/>
          <w:numId w:val="4"/>
        </w:numPr>
        <w:tabs>
          <w:tab w:val="clear" w:pos="1728"/>
          <w:tab w:val="num" w:pos="1440"/>
        </w:tabs>
        <w:spacing w:after="0" w:line="240" w:lineRule="auto"/>
        <w:ind w:left="1440"/>
        <w:rPr>
          <w:sz w:val="24"/>
          <w:szCs w:val="24"/>
        </w:rPr>
      </w:pPr>
      <w:r>
        <w:rPr>
          <w:sz w:val="24"/>
          <w:szCs w:val="24"/>
        </w:rPr>
        <w:t>Launch file sync process</w:t>
      </w:r>
    </w:p>
    <w:p w14:paraId="233C6A8C" w14:textId="77777777" w:rsidR="009F5836" w:rsidRPr="00467565" w:rsidRDefault="009F5836" w:rsidP="00C1153B">
      <w:pPr>
        <w:numPr>
          <w:ilvl w:val="0"/>
          <w:numId w:val="3"/>
        </w:numPr>
        <w:spacing w:after="0" w:line="240" w:lineRule="auto"/>
        <w:rPr>
          <w:b/>
          <w:sz w:val="24"/>
          <w:szCs w:val="24"/>
        </w:rPr>
      </w:pPr>
      <w:r w:rsidRPr="00467565">
        <w:rPr>
          <w:b/>
          <w:sz w:val="24"/>
          <w:szCs w:val="24"/>
        </w:rPr>
        <w:t>Test Connectivity</w:t>
      </w:r>
    </w:p>
    <w:p w14:paraId="5FD049F5" w14:textId="77777777" w:rsidR="009F5836" w:rsidRPr="00A9740E" w:rsidRDefault="009F5836" w:rsidP="00C1153B">
      <w:pPr>
        <w:numPr>
          <w:ilvl w:val="2"/>
          <w:numId w:val="4"/>
        </w:numPr>
        <w:tabs>
          <w:tab w:val="clear" w:pos="1728"/>
          <w:tab w:val="num" w:pos="1440"/>
        </w:tabs>
        <w:spacing w:after="0" w:line="240" w:lineRule="auto"/>
        <w:ind w:left="1440"/>
        <w:rPr>
          <w:color w:val="FF0000"/>
          <w:sz w:val="24"/>
          <w:szCs w:val="24"/>
        </w:rPr>
      </w:pPr>
      <w:r w:rsidRPr="00A9740E">
        <w:rPr>
          <w:color w:val="FF0000"/>
          <w:sz w:val="24"/>
          <w:szCs w:val="24"/>
        </w:rPr>
        <w:t>Validate Access version is as expected?</w:t>
      </w:r>
      <w:r>
        <w:rPr>
          <w:color w:val="FF0000"/>
          <w:sz w:val="24"/>
          <w:szCs w:val="24"/>
        </w:rPr>
        <w:t xml:space="preserve"> (maybe put the version in Oracle and launch an error)</w:t>
      </w:r>
    </w:p>
    <w:p w14:paraId="54B238AF" w14:textId="77777777" w:rsidR="009F5836" w:rsidRPr="00601020" w:rsidRDefault="009F5836" w:rsidP="00C1153B">
      <w:pPr>
        <w:numPr>
          <w:ilvl w:val="2"/>
          <w:numId w:val="4"/>
        </w:numPr>
        <w:tabs>
          <w:tab w:val="clear" w:pos="1728"/>
          <w:tab w:val="num" w:pos="1440"/>
        </w:tabs>
        <w:spacing w:after="0" w:line="240" w:lineRule="auto"/>
        <w:ind w:left="1440"/>
        <w:rPr>
          <w:sz w:val="24"/>
          <w:szCs w:val="24"/>
        </w:rPr>
      </w:pPr>
      <w:r>
        <w:rPr>
          <w:sz w:val="24"/>
          <w:szCs w:val="24"/>
        </w:rPr>
        <w:t>Notification of Success/Failure</w:t>
      </w:r>
    </w:p>
    <w:p w14:paraId="54357501" w14:textId="77777777" w:rsidR="009F5836" w:rsidRDefault="009F5836" w:rsidP="00C1153B">
      <w:pPr>
        <w:numPr>
          <w:ilvl w:val="0"/>
          <w:numId w:val="3"/>
        </w:numPr>
        <w:spacing w:after="0" w:line="240" w:lineRule="auto"/>
        <w:rPr>
          <w:b/>
          <w:sz w:val="24"/>
          <w:szCs w:val="24"/>
        </w:rPr>
      </w:pPr>
      <w:r>
        <w:rPr>
          <w:b/>
          <w:sz w:val="24"/>
          <w:szCs w:val="24"/>
        </w:rPr>
        <w:t>Establish Sync Task Listing</w:t>
      </w:r>
    </w:p>
    <w:p w14:paraId="21D682A1" w14:textId="77777777" w:rsidR="009F5836" w:rsidRPr="0014761F" w:rsidRDefault="009F5836" w:rsidP="00C1153B">
      <w:pPr>
        <w:numPr>
          <w:ilvl w:val="1"/>
          <w:numId w:val="3"/>
        </w:numPr>
        <w:spacing w:after="0" w:line="240" w:lineRule="auto"/>
        <w:rPr>
          <w:sz w:val="24"/>
          <w:szCs w:val="24"/>
        </w:rPr>
      </w:pPr>
      <w:r w:rsidRPr="0014761F">
        <w:rPr>
          <w:sz w:val="24"/>
          <w:szCs w:val="24"/>
        </w:rPr>
        <w:t>Identify modified sign asset data from Access</w:t>
      </w:r>
      <w:r>
        <w:rPr>
          <w:sz w:val="24"/>
          <w:szCs w:val="24"/>
        </w:rPr>
        <w:t xml:space="preserve"> and TI</w:t>
      </w:r>
    </w:p>
    <w:p w14:paraId="3D5E171B" w14:textId="77777777" w:rsidR="009F5836" w:rsidRPr="0014761F" w:rsidRDefault="009F5836" w:rsidP="00C1153B">
      <w:pPr>
        <w:numPr>
          <w:ilvl w:val="1"/>
          <w:numId w:val="3"/>
        </w:numPr>
        <w:spacing w:after="0" w:line="240" w:lineRule="auto"/>
        <w:rPr>
          <w:sz w:val="24"/>
          <w:szCs w:val="24"/>
        </w:rPr>
      </w:pPr>
      <w:r w:rsidRPr="0014761F">
        <w:rPr>
          <w:sz w:val="24"/>
          <w:szCs w:val="24"/>
        </w:rPr>
        <w:t>Identify LOV modifications</w:t>
      </w:r>
    </w:p>
    <w:p w14:paraId="5DA93EA0" w14:textId="77777777" w:rsidR="009F5836" w:rsidRPr="0014761F" w:rsidRDefault="009F5836" w:rsidP="00C1153B">
      <w:pPr>
        <w:numPr>
          <w:ilvl w:val="1"/>
          <w:numId w:val="3"/>
        </w:numPr>
        <w:spacing w:after="0" w:line="240" w:lineRule="auto"/>
        <w:rPr>
          <w:sz w:val="24"/>
          <w:szCs w:val="24"/>
        </w:rPr>
      </w:pPr>
      <w:r w:rsidRPr="0014761F">
        <w:rPr>
          <w:sz w:val="24"/>
          <w:szCs w:val="24"/>
        </w:rPr>
        <w:t>Identify Highway 100s modifications</w:t>
      </w:r>
    </w:p>
    <w:p w14:paraId="40D45578" w14:textId="77777777" w:rsidR="009F5836" w:rsidRPr="00467565" w:rsidRDefault="009F5836" w:rsidP="00C1153B">
      <w:pPr>
        <w:numPr>
          <w:ilvl w:val="0"/>
          <w:numId w:val="3"/>
        </w:numPr>
        <w:spacing w:after="0" w:line="240" w:lineRule="auto"/>
        <w:rPr>
          <w:b/>
          <w:sz w:val="24"/>
          <w:szCs w:val="24"/>
        </w:rPr>
      </w:pPr>
      <w:r>
        <w:rPr>
          <w:b/>
          <w:sz w:val="24"/>
          <w:szCs w:val="24"/>
        </w:rPr>
        <w:t xml:space="preserve">Sync </w:t>
      </w:r>
      <w:r w:rsidRPr="00467565">
        <w:rPr>
          <w:b/>
          <w:sz w:val="24"/>
          <w:szCs w:val="24"/>
        </w:rPr>
        <w:t>Insert/update/delete asset</w:t>
      </w:r>
      <w:r>
        <w:rPr>
          <w:b/>
          <w:sz w:val="24"/>
          <w:szCs w:val="24"/>
        </w:rPr>
        <w:t>s</w:t>
      </w:r>
      <w:r w:rsidRPr="00467565">
        <w:rPr>
          <w:b/>
          <w:sz w:val="24"/>
          <w:szCs w:val="24"/>
        </w:rPr>
        <w:t xml:space="preserve"> data in TI</w:t>
      </w:r>
    </w:p>
    <w:p w14:paraId="2CDFB22A" w14:textId="77777777" w:rsidR="009F5836" w:rsidRDefault="009F5836" w:rsidP="00C1153B">
      <w:pPr>
        <w:numPr>
          <w:ilvl w:val="1"/>
          <w:numId w:val="3"/>
        </w:numPr>
        <w:spacing w:after="0" w:line="240" w:lineRule="auto"/>
        <w:rPr>
          <w:sz w:val="24"/>
          <w:szCs w:val="24"/>
        </w:rPr>
      </w:pPr>
      <w:r>
        <w:rPr>
          <w:sz w:val="24"/>
          <w:szCs w:val="24"/>
        </w:rPr>
        <w:t>Sync new or deleted installation in Access to TI</w:t>
      </w:r>
    </w:p>
    <w:p w14:paraId="1CC2B95F" w14:textId="77777777" w:rsidR="009F5836" w:rsidRDefault="009F5836" w:rsidP="00C1153B">
      <w:pPr>
        <w:numPr>
          <w:ilvl w:val="1"/>
          <w:numId w:val="3"/>
        </w:numPr>
        <w:spacing w:after="0" w:line="240" w:lineRule="auto"/>
        <w:rPr>
          <w:sz w:val="24"/>
          <w:szCs w:val="24"/>
        </w:rPr>
      </w:pPr>
      <w:r>
        <w:rPr>
          <w:sz w:val="24"/>
          <w:szCs w:val="24"/>
        </w:rPr>
        <w:t>Sync updated installation in Access</w:t>
      </w:r>
    </w:p>
    <w:p w14:paraId="754E2941" w14:textId="77777777" w:rsidR="009F5836" w:rsidRDefault="009F5836" w:rsidP="00C1153B">
      <w:pPr>
        <w:numPr>
          <w:ilvl w:val="1"/>
          <w:numId w:val="3"/>
        </w:numPr>
        <w:spacing w:after="0" w:line="240" w:lineRule="auto"/>
        <w:rPr>
          <w:sz w:val="24"/>
          <w:szCs w:val="24"/>
        </w:rPr>
      </w:pPr>
      <w:r>
        <w:rPr>
          <w:sz w:val="24"/>
          <w:szCs w:val="24"/>
        </w:rPr>
        <w:t>Sync new or updated* support asset in Access and Sync to TI</w:t>
      </w:r>
    </w:p>
    <w:p w14:paraId="5291A836" w14:textId="77777777" w:rsidR="009F5836" w:rsidRPr="00A3399D" w:rsidRDefault="009F5836" w:rsidP="00C1153B">
      <w:pPr>
        <w:numPr>
          <w:ilvl w:val="1"/>
          <w:numId w:val="3"/>
        </w:numPr>
        <w:spacing w:after="0" w:line="240" w:lineRule="auto"/>
        <w:rPr>
          <w:sz w:val="24"/>
          <w:szCs w:val="24"/>
        </w:rPr>
      </w:pPr>
      <w:r>
        <w:rPr>
          <w:sz w:val="24"/>
          <w:szCs w:val="24"/>
        </w:rPr>
        <w:t xml:space="preserve">Sync new or updated* maintenance log asset in Access and Sync to TI </w:t>
      </w:r>
    </w:p>
    <w:p w14:paraId="38EEF45D" w14:textId="77777777" w:rsidR="009F5836" w:rsidRPr="00A3399D" w:rsidRDefault="009F5836" w:rsidP="00C1153B">
      <w:pPr>
        <w:numPr>
          <w:ilvl w:val="1"/>
          <w:numId w:val="3"/>
        </w:numPr>
        <w:spacing w:after="0" w:line="240" w:lineRule="auto"/>
        <w:rPr>
          <w:sz w:val="24"/>
          <w:szCs w:val="24"/>
        </w:rPr>
      </w:pPr>
      <w:r>
        <w:rPr>
          <w:sz w:val="24"/>
          <w:szCs w:val="24"/>
        </w:rPr>
        <w:t>Sync new or updated standard sign panels</w:t>
      </w:r>
    </w:p>
    <w:p w14:paraId="422157F8" w14:textId="77777777" w:rsidR="009F5836" w:rsidRPr="00120CF5" w:rsidRDefault="009F5836" w:rsidP="00C1153B">
      <w:pPr>
        <w:numPr>
          <w:ilvl w:val="1"/>
          <w:numId w:val="3"/>
        </w:numPr>
        <w:spacing w:after="0" w:line="240" w:lineRule="auto"/>
        <w:rPr>
          <w:sz w:val="24"/>
          <w:szCs w:val="24"/>
        </w:rPr>
      </w:pPr>
      <w:r>
        <w:rPr>
          <w:sz w:val="24"/>
          <w:szCs w:val="24"/>
        </w:rPr>
        <w:t>Sync new or updated custom sign panels and legends</w:t>
      </w:r>
    </w:p>
    <w:p w14:paraId="1438AA2D" w14:textId="77777777" w:rsidR="009F5836" w:rsidRPr="00B80CD1" w:rsidRDefault="009F5836" w:rsidP="00C1153B">
      <w:pPr>
        <w:numPr>
          <w:ilvl w:val="1"/>
          <w:numId w:val="3"/>
        </w:numPr>
        <w:spacing w:after="0" w:line="240" w:lineRule="auto"/>
        <w:rPr>
          <w:sz w:val="24"/>
          <w:szCs w:val="24"/>
        </w:rPr>
      </w:pPr>
      <w:r>
        <w:rPr>
          <w:sz w:val="24"/>
          <w:szCs w:val="24"/>
        </w:rPr>
        <w:t>Notification of Sync Progress</w:t>
      </w:r>
      <w:r w:rsidRPr="00AD440B">
        <w:rPr>
          <w:sz w:val="24"/>
          <w:szCs w:val="24"/>
        </w:rPr>
        <w:t xml:space="preserve"> </w:t>
      </w:r>
    </w:p>
    <w:p w14:paraId="5CE53519" w14:textId="77777777" w:rsidR="009F5836" w:rsidRDefault="009F5836" w:rsidP="00C1153B">
      <w:pPr>
        <w:numPr>
          <w:ilvl w:val="0"/>
          <w:numId w:val="3"/>
        </w:numPr>
        <w:spacing w:after="0" w:line="240" w:lineRule="auto"/>
        <w:rPr>
          <w:b/>
          <w:sz w:val="24"/>
          <w:szCs w:val="24"/>
        </w:rPr>
      </w:pPr>
      <w:r w:rsidRPr="00467565">
        <w:rPr>
          <w:b/>
          <w:sz w:val="24"/>
          <w:szCs w:val="24"/>
        </w:rPr>
        <w:t>Insert/Update LOV</w:t>
      </w:r>
      <w:r>
        <w:rPr>
          <w:b/>
          <w:sz w:val="24"/>
          <w:szCs w:val="24"/>
        </w:rPr>
        <w:t xml:space="preserve"> Date in SFA</w:t>
      </w:r>
    </w:p>
    <w:p w14:paraId="6032D520" w14:textId="77777777" w:rsidR="009F5836" w:rsidRPr="00017922" w:rsidRDefault="009F5836" w:rsidP="00C1153B">
      <w:pPr>
        <w:numPr>
          <w:ilvl w:val="1"/>
          <w:numId w:val="3"/>
        </w:numPr>
        <w:spacing w:after="0" w:line="240" w:lineRule="auto"/>
        <w:rPr>
          <w:sz w:val="24"/>
          <w:szCs w:val="24"/>
        </w:rPr>
      </w:pPr>
      <w:r>
        <w:rPr>
          <w:sz w:val="24"/>
          <w:szCs w:val="24"/>
        </w:rPr>
        <w:t>Update shared domain/LOV’s Sync</w:t>
      </w:r>
    </w:p>
    <w:p w14:paraId="19270CB0" w14:textId="77777777" w:rsidR="009F5836" w:rsidRPr="000902F0" w:rsidRDefault="009F5836" w:rsidP="00C1153B">
      <w:pPr>
        <w:numPr>
          <w:ilvl w:val="1"/>
          <w:numId w:val="3"/>
        </w:numPr>
        <w:spacing w:after="0" w:line="240" w:lineRule="auto"/>
        <w:rPr>
          <w:sz w:val="24"/>
          <w:szCs w:val="24"/>
        </w:rPr>
      </w:pPr>
      <w:r>
        <w:rPr>
          <w:sz w:val="24"/>
          <w:szCs w:val="24"/>
        </w:rPr>
        <w:t>TI Un-located Asset LOV Sync</w:t>
      </w:r>
    </w:p>
    <w:p w14:paraId="0A1E6A2C" w14:textId="77777777" w:rsidR="009F5836" w:rsidRPr="00467565" w:rsidRDefault="009F5836" w:rsidP="00C1153B">
      <w:pPr>
        <w:numPr>
          <w:ilvl w:val="0"/>
          <w:numId w:val="3"/>
        </w:numPr>
        <w:spacing w:after="0" w:line="240" w:lineRule="auto"/>
        <w:rPr>
          <w:b/>
          <w:sz w:val="24"/>
          <w:szCs w:val="24"/>
        </w:rPr>
      </w:pPr>
      <w:r>
        <w:rPr>
          <w:b/>
          <w:sz w:val="24"/>
          <w:szCs w:val="24"/>
        </w:rPr>
        <w:t>TI to SFA Sync</w:t>
      </w:r>
    </w:p>
    <w:p w14:paraId="4BDBD03B" w14:textId="77777777" w:rsidR="009F5836" w:rsidRDefault="009F5836" w:rsidP="00C1153B">
      <w:pPr>
        <w:numPr>
          <w:ilvl w:val="1"/>
          <w:numId w:val="3"/>
        </w:numPr>
        <w:spacing w:after="0" w:line="240" w:lineRule="auto"/>
        <w:rPr>
          <w:sz w:val="24"/>
          <w:szCs w:val="24"/>
        </w:rPr>
      </w:pPr>
      <w:r>
        <w:rPr>
          <w:sz w:val="24"/>
          <w:szCs w:val="24"/>
        </w:rPr>
        <w:t>TI to SFA Installation Update and End-date Sync</w:t>
      </w:r>
    </w:p>
    <w:p w14:paraId="4AD054C1" w14:textId="77777777" w:rsidR="009F5836" w:rsidRPr="00075E67" w:rsidRDefault="009F5836" w:rsidP="00C1153B">
      <w:pPr>
        <w:numPr>
          <w:ilvl w:val="1"/>
          <w:numId w:val="3"/>
        </w:numPr>
        <w:spacing w:after="0" w:line="240" w:lineRule="auto"/>
        <w:rPr>
          <w:color w:val="000000"/>
          <w:sz w:val="24"/>
          <w:szCs w:val="24"/>
        </w:rPr>
      </w:pPr>
      <w:r w:rsidRPr="00075E67">
        <w:rPr>
          <w:color w:val="000000"/>
        </w:rPr>
        <w:t>TI to SFA Maintenance History Update and End-date Sync</w:t>
      </w:r>
    </w:p>
    <w:p w14:paraId="35504A7A" w14:textId="77777777" w:rsidR="009F5836" w:rsidRPr="00075E67" w:rsidRDefault="009F5836" w:rsidP="00C1153B">
      <w:pPr>
        <w:numPr>
          <w:ilvl w:val="1"/>
          <w:numId w:val="3"/>
        </w:numPr>
        <w:spacing w:after="0" w:line="240" w:lineRule="auto"/>
        <w:rPr>
          <w:color w:val="000000"/>
          <w:sz w:val="24"/>
          <w:szCs w:val="24"/>
        </w:rPr>
      </w:pPr>
      <w:r w:rsidRPr="00075E67">
        <w:rPr>
          <w:color w:val="000000"/>
        </w:rPr>
        <w:t>TI to SFA Support Update and End-date Sync</w:t>
      </w:r>
    </w:p>
    <w:p w14:paraId="64460668" w14:textId="77777777" w:rsidR="009F5836" w:rsidRPr="00075E67" w:rsidRDefault="009F5836" w:rsidP="00C1153B">
      <w:pPr>
        <w:numPr>
          <w:ilvl w:val="1"/>
          <w:numId w:val="3"/>
        </w:numPr>
        <w:spacing w:after="0" w:line="240" w:lineRule="auto"/>
        <w:rPr>
          <w:color w:val="000000"/>
          <w:sz w:val="24"/>
          <w:szCs w:val="24"/>
        </w:rPr>
      </w:pPr>
      <w:r w:rsidRPr="00075E67">
        <w:rPr>
          <w:color w:val="000000"/>
        </w:rPr>
        <w:t>TI to SFA SIGN (Standard and Custom) Update and End-date I to SFA</w:t>
      </w:r>
      <w:r>
        <w:rPr>
          <w:rFonts w:ascii="Times New Roman" w:hAnsi="Times New Roman"/>
          <w:b/>
          <w:color w:val="FFFFFF"/>
        </w:rPr>
        <w:t xml:space="preserve"> </w:t>
      </w:r>
    </w:p>
    <w:p w14:paraId="6D70A6AF" w14:textId="77777777" w:rsidR="009F5836" w:rsidRPr="00075E67" w:rsidRDefault="009F5836" w:rsidP="00C1153B">
      <w:pPr>
        <w:numPr>
          <w:ilvl w:val="0"/>
          <w:numId w:val="3"/>
        </w:numPr>
        <w:spacing w:after="0" w:line="240" w:lineRule="auto"/>
        <w:rPr>
          <w:b/>
          <w:color w:val="000000"/>
          <w:sz w:val="24"/>
          <w:szCs w:val="24"/>
        </w:rPr>
      </w:pPr>
      <w:r w:rsidRPr="00075E67">
        <w:rPr>
          <w:b/>
          <w:color w:val="000000"/>
          <w:sz w:val="24"/>
          <w:szCs w:val="24"/>
        </w:rPr>
        <w:t xml:space="preserve">Exceptions </w:t>
      </w:r>
    </w:p>
    <w:p w14:paraId="15B77ECA" w14:textId="77777777" w:rsidR="009F5836" w:rsidRDefault="009F5836" w:rsidP="00C1153B">
      <w:pPr>
        <w:numPr>
          <w:ilvl w:val="1"/>
          <w:numId w:val="3"/>
        </w:numPr>
        <w:spacing w:after="0" w:line="240" w:lineRule="auto"/>
        <w:rPr>
          <w:sz w:val="24"/>
          <w:szCs w:val="24"/>
        </w:rPr>
      </w:pPr>
      <w:r>
        <w:rPr>
          <w:sz w:val="24"/>
          <w:szCs w:val="24"/>
        </w:rPr>
        <w:t>Create Exception Table in Oracle</w:t>
      </w:r>
    </w:p>
    <w:p w14:paraId="3B87BE8F" w14:textId="77777777" w:rsidR="009F5836" w:rsidRPr="00075E67" w:rsidRDefault="009F5836" w:rsidP="00C1153B">
      <w:pPr>
        <w:numPr>
          <w:ilvl w:val="1"/>
          <w:numId w:val="3"/>
        </w:numPr>
        <w:spacing w:after="0" w:line="240" w:lineRule="auto"/>
        <w:rPr>
          <w:color w:val="000000"/>
          <w:sz w:val="24"/>
          <w:szCs w:val="24"/>
        </w:rPr>
      </w:pPr>
      <w:r w:rsidRPr="00075E67">
        <w:rPr>
          <w:color w:val="000000"/>
          <w:sz w:val="24"/>
          <w:szCs w:val="24"/>
        </w:rPr>
        <w:t>SFA to TI Sync Exceptions</w:t>
      </w:r>
    </w:p>
    <w:p w14:paraId="61A6501C" w14:textId="77777777" w:rsidR="009F5836" w:rsidRPr="00075E67" w:rsidRDefault="009F5836" w:rsidP="00C1153B">
      <w:pPr>
        <w:numPr>
          <w:ilvl w:val="1"/>
          <w:numId w:val="3"/>
        </w:numPr>
        <w:spacing w:after="0" w:line="240" w:lineRule="auto"/>
        <w:rPr>
          <w:color w:val="000000"/>
          <w:sz w:val="24"/>
          <w:szCs w:val="24"/>
        </w:rPr>
      </w:pPr>
      <w:r w:rsidRPr="00075E67">
        <w:rPr>
          <w:color w:val="000000"/>
          <w:sz w:val="24"/>
          <w:szCs w:val="24"/>
        </w:rPr>
        <w:t>TI to SFA Sync Exceptions</w:t>
      </w:r>
    </w:p>
    <w:p w14:paraId="445C2C0C" w14:textId="77777777" w:rsidR="009F5836" w:rsidRPr="00075E67" w:rsidRDefault="009F5836" w:rsidP="00C1153B">
      <w:pPr>
        <w:numPr>
          <w:ilvl w:val="0"/>
          <w:numId w:val="3"/>
        </w:numPr>
        <w:spacing w:after="0" w:line="240" w:lineRule="auto"/>
        <w:jc w:val="both"/>
        <w:rPr>
          <w:b/>
          <w:color w:val="000000"/>
          <w:sz w:val="24"/>
          <w:szCs w:val="24"/>
        </w:rPr>
      </w:pPr>
      <w:r w:rsidRPr="00075E67">
        <w:rPr>
          <w:b/>
          <w:color w:val="000000"/>
          <w:sz w:val="24"/>
          <w:szCs w:val="24"/>
        </w:rPr>
        <w:t>Sync Status</w:t>
      </w:r>
    </w:p>
    <w:p w14:paraId="1F129517" w14:textId="77777777" w:rsidR="009F5836" w:rsidRDefault="009F5836" w:rsidP="00C1153B">
      <w:pPr>
        <w:numPr>
          <w:ilvl w:val="1"/>
          <w:numId w:val="3"/>
        </w:numPr>
        <w:spacing w:after="0" w:line="240" w:lineRule="auto"/>
        <w:rPr>
          <w:sz w:val="24"/>
          <w:szCs w:val="24"/>
        </w:rPr>
      </w:pPr>
      <w:r>
        <w:rPr>
          <w:sz w:val="24"/>
          <w:szCs w:val="24"/>
        </w:rPr>
        <w:t>Create Sync Status Table in Oracle</w:t>
      </w:r>
    </w:p>
    <w:p w14:paraId="26EE46D5" w14:textId="77777777" w:rsidR="009F5836" w:rsidRDefault="009F5836" w:rsidP="00C1153B">
      <w:pPr>
        <w:numPr>
          <w:ilvl w:val="1"/>
          <w:numId w:val="3"/>
        </w:numPr>
        <w:spacing w:after="0" w:line="240" w:lineRule="auto"/>
        <w:rPr>
          <w:sz w:val="24"/>
          <w:szCs w:val="24"/>
        </w:rPr>
      </w:pPr>
      <w:r>
        <w:rPr>
          <w:sz w:val="24"/>
          <w:szCs w:val="24"/>
        </w:rPr>
        <w:t>Sync Status Update</w:t>
      </w:r>
    </w:p>
    <w:p w14:paraId="1E202B0E" w14:textId="77777777" w:rsidR="009F5836" w:rsidRDefault="009F5836" w:rsidP="009F5836">
      <w:pPr>
        <w:ind w:left="1152"/>
        <w:rPr>
          <w:sz w:val="24"/>
          <w:szCs w:val="24"/>
        </w:rPr>
      </w:pPr>
    </w:p>
    <w:p w14:paraId="53206B1C" w14:textId="77777777" w:rsidR="009F5836" w:rsidRDefault="009F5836" w:rsidP="00C1153B">
      <w:pPr>
        <w:numPr>
          <w:ilvl w:val="0"/>
          <w:numId w:val="3"/>
        </w:numPr>
        <w:spacing w:after="0" w:line="240" w:lineRule="auto"/>
        <w:rPr>
          <w:sz w:val="24"/>
          <w:szCs w:val="24"/>
        </w:rPr>
      </w:pPr>
      <w:r>
        <w:rPr>
          <w:sz w:val="24"/>
          <w:szCs w:val="24"/>
        </w:rPr>
        <w:t>Initial Data Conversion</w:t>
      </w:r>
    </w:p>
    <w:p w14:paraId="1DBA05C3" w14:textId="77777777" w:rsidR="009F5836" w:rsidRDefault="009F5836" w:rsidP="00C1153B">
      <w:pPr>
        <w:numPr>
          <w:ilvl w:val="1"/>
          <w:numId w:val="3"/>
        </w:numPr>
        <w:spacing w:after="0" w:line="240" w:lineRule="auto"/>
        <w:rPr>
          <w:sz w:val="24"/>
          <w:szCs w:val="24"/>
        </w:rPr>
      </w:pPr>
      <w:r>
        <w:rPr>
          <w:sz w:val="24"/>
          <w:szCs w:val="24"/>
        </w:rPr>
        <w:t>Initial Data Conversion</w:t>
      </w:r>
    </w:p>
    <w:p w14:paraId="047BD599" w14:textId="77777777" w:rsidR="009F5836" w:rsidRPr="00761B5B" w:rsidRDefault="009F5836" w:rsidP="009F5836">
      <w:pPr>
        <w:ind w:left="1152"/>
        <w:rPr>
          <w:sz w:val="24"/>
          <w:szCs w:val="24"/>
        </w:rPr>
      </w:pPr>
    </w:p>
    <w:p w14:paraId="1DBDF433" w14:textId="77777777" w:rsidR="009F5836" w:rsidRPr="00467565" w:rsidRDefault="009F5836" w:rsidP="00C1153B">
      <w:pPr>
        <w:numPr>
          <w:ilvl w:val="0"/>
          <w:numId w:val="3"/>
        </w:numPr>
        <w:spacing w:after="0" w:line="240" w:lineRule="auto"/>
        <w:ind w:left="504" w:hanging="144"/>
        <w:rPr>
          <w:b/>
          <w:color w:val="FF0000"/>
          <w:sz w:val="24"/>
          <w:szCs w:val="24"/>
        </w:rPr>
      </w:pPr>
      <w:r w:rsidRPr="00467565">
        <w:rPr>
          <w:b/>
          <w:color w:val="FF0000"/>
          <w:sz w:val="24"/>
          <w:szCs w:val="24"/>
        </w:rPr>
        <w:t>Extract Signs Data</w:t>
      </w:r>
    </w:p>
    <w:p w14:paraId="1B4E030D" w14:textId="77777777" w:rsidR="009F5836" w:rsidRPr="009B1990" w:rsidRDefault="009F5836" w:rsidP="00C1153B">
      <w:pPr>
        <w:numPr>
          <w:ilvl w:val="1"/>
          <w:numId w:val="3"/>
        </w:numPr>
        <w:spacing w:after="0" w:line="240" w:lineRule="auto"/>
        <w:rPr>
          <w:color w:val="FF0000"/>
          <w:sz w:val="24"/>
          <w:szCs w:val="24"/>
        </w:rPr>
      </w:pPr>
      <w:r w:rsidRPr="009B1990">
        <w:rPr>
          <w:color w:val="FF0000"/>
          <w:sz w:val="24"/>
          <w:szCs w:val="24"/>
        </w:rPr>
        <w:t>Extract Monthly Highway Data</w:t>
      </w:r>
    </w:p>
    <w:p w14:paraId="1AD7B7E2" w14:textId="77777777" w:rsidR="006B7114" w:rsidRPr="009F5836" w:rsidRDefault="009F5836" w:rsidP="00C1153B">
      <w:pPr>
        <w:numPr>
          <w:ilvl w:val="1"/>
          <w:numId w:val="3"/>
        </w:numPr>
        <w:spacing w:after="0" w:line="240" w:lineRule="auto"/>
        <w:rPr>
          <w:color w:val="FF0000"/>
          <w:sz w:val="24"/>
          <w:szCs w:val="24"/>
        </w:rPr>
      </w:pPr>
      <w:r w:rsidRPr="009B1990">
        <w:rPr>
          <w:color w:val="FF0000"/>
          <w:sz w:val="24"/>
          <w:szCs w:val="24"/>
        </w:rPr>
        <w:t>Extract Signs Data</w:t>
      </w:r>
    </w:p>
    <w:p w14:paraId="60B60861" w14:textId="77777777" w:rsidR="006B7114" w:rsidRDefault="006B7114" w:rsidP="006B7114">
      <w:pPr>
        <w:pStyle w:val="Heading1"/>
      </w:pPr>
      <w:bookmarkStart w:id="5" w:name="_Toc415060480"/>
      <w:r>
        <w:t>Sync Process Definitions</w:t>
      </w:r>
      <w:bookmarkEnd w:id="5"/>
    </w:p>
    <w:p w14:paraId="426C62AE" w14:textId="77777777" w:rsidR="009F5836" w:rsidRDefault="006B7114" w:rsidP="00C1153B">
      <w:pPr>
        <w:pStyle w:val="head1"/>
        <w:numPr>
          <w:ilvl w:val="0"/>
          <w:numId w:val="2"/>
        </w:numPr>
        <w:ind w:left="360"/>
      </w:pPr>
      <w:bookmarkStart w:id="6" w:name="_Toc415060481"/>
      <w:r w:rsidRPr="007059DB">
        <w:t>Launch</w:t>
      </w:r>
      <w:r w:rsidRPr="00FA0750">
        <w:t xml:space="preserve"> Sync Process</w:t>
      </w:r>
      <w:bookmarkEnd w:id="6"/>
    </w:p>
    <w:p w14:paraId="53128733" w14:textId="77777777" w:rsidR="006B7114" w:rsidRDefault="001C35CC" w:rsidP="00C1153B">
      <w:pPr>
        <w:pStyle w:val="head1"/>
        <w:numPr>
          <w:ilvl w:val="1"/>
          <w:numId w:val="2"/>
        </w:numPr>
      </w:pPr>
      <w:bookmarkStart w:id="7" w:name="_Toc415060482"/>
      <w:r>
        <w:t>Pre-Data Sync Process</w:t>
      </w:r>
      <w:bookmarkEnd w:id="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F5836" w:rsidRPr="00467565" w14:paraId="615BA742" w14:textId="77777777" w:rsidTr="00B2161C">
        <w:trPr>
          <w:trHeight w:val="467"/>
        </w:trPr>
        <w:tc>
          <w:tcPr>
            <w:tcW w:w="3168" w:type="dxa"/>
            <w:shd w:val="clear" w:color="auto" w:fill="70AD47"/>
            <w:vAlign w:val="center"/>
          </w:tcPr>
          <w:p w14:paraId="08D98F24" w14:textId="77777777" w:rsidR="009F5836" w:rsidRPr="00467565" w:rsidRDefault="009F5836"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1D5502DD" w14:textId="77777777" w:rsidR="009F5836" w:rsidRPr="007059DB" w:rsidRDefault="009F5836" w:rsidP="008406E9">
            <w:pPr>
              <w:pStyle w:val="Heading2"/>
              <w:numPr>
                <w:ilvl w:val="0"/>
                <w:numId w:val="0"/>
              </w:numPr>
              <w:ind w:left="576"/>
            </w:pPr>
          </w:p>
        </w:tc>
      </w:tr>
      <w:tr w:rsidR="009F5836" w:rsidRPr="004C0761" w14:paraId="524748D3" w14:textId="77777777" w:rsidTr="00B2161C">
        <w:tc>
          <w:tcPr>
            <w:tcW w:w="3168" w:type="dxa"/>
            <w:shd w:val="clear" w:color="auto" w:fill="auto"/>
            <w:vAlign w:val="center"/>
          </w:tcPr>
          <w:p w14:paraId="142C7A0D" w14:textId="77777777" w:rsidR="009F5836" w:rsidRPr="004C0761" w:rsidRDefault="009F5836" w:rsidP="00B2161C">
            <w:pPr>
              <w:tabs>
                <w:tab w:val="center" w:pos="4320"/>
                <w:tab w:val="right" w:pos="8640"/>
              </w:tabs>
              <w:rPr>
                <w:b/>
              </w:rPr>
            </w:pPr>
            <w:r w:rsidRPr="004C0761">
              <w:rPr>
                <w:b/>
              </w:rPr>
              <w:t xml:space="preserve">Actor </w:t>
            </w:r>
            <w:r w:rsidRPr="004C0761">
              <w:t>(What person, job function or system performs this Task?)</w:t>
            </w:r>
          </w:p>
        </w:tc>
        <w:tc>
          <w:tcPr>
            <w:tcW w:w="6390" w:type="dxa"/>
            <w:shd w:val="clear" w:color="auto" w:fill="auto"/>
            <w:vAlign w:val="center"/>
          </w:tcPr>
          <w:p w14:paraId="09530DDB" w14:textId="77777777" w:rsidR="009F5836" w:rsidRPr="004C0761" w:rsidRDefault="009F5836" w:rsidP="00B2161C">
            <w:pPr>
              <w:tabs>
                <w:tab w:val="center" w:pos="4320"/>
                <w:tab w:val="right" w:pos="8640"/>
              </w:tabs>
              <w:rPr>
                <w:i/>
              </w:rPr>
            </w:pPr>
            <w:r w:rsidRPr="004C0761">
              <w:rPr>
                <w:i/>
              </w:rPr>
              <w:t>Sync Batch Job</w:t>
            </w:r>
          </w:p>
        </w:tc>
      </w:tr>
      <w:tr w:rsidR="009F5836" w:rsidRPr="004C0761" w14:paraId="026096FA" w14:textId="77777777" w:rsidTr="00B2161C">
        <w:tc>
          <w:tcPr>
            <w:tcW w:w="3168" w:type="dxa"/>
            <w:shd w:val="clear" w:color="auto" w:fill="auto"/>
            <w:vAlign w:val="center"/>
          </w:tcPr>
          <w:p w14:paraId="13C19E52" w14:textId="77777777" w:rsidR="009F5836" w:rsidRPr="004C0761" w:rsidRDefault="009F5836" w:rsidP="00B2161C">
            <w:pPr>
              <w:tabs>
                <w:tab w:val="center" w:pos="4320"/>
                <w:tab w:val="right" w:pos="8640"/>
              </w:tabs>
              <w:rPr>
                <w:b/>
              </w:rPr>
            </w:pPr>
            <w:r w:rsidRPr="004C0761">
              <w:rPr>
                <w:b/>
              </w:rPr>
              <w:t xml:space="preserve">Purpose </w:t>
            </w:r>
            <w:r w:rsidRPr="004C0761">
              <w:rPr>
                <w:sz w:val="18"/>
                <w:szCs w:val="18"/>
              </w:rPr>
              <w:t>(Why does this task exist; what value does it add?)</w:t>
            </w:r>
          </w:p>
        </w:tc>
        <w:tc>
          <w:tcPr>
            <w:tcW w:w="6390" w:type="dxa"/>
            <w:shd w:val="clear" w:color="auto" w:fill="auto"/>
            <w:vAlign w:val="center"/>
          </w:tcPr>
          <w:p w14:paraId="05E37733" w14:textId="77777777" w:rsidR="009F5836" w:rsidRPr="004C0761" w:rsidRDefault="009F5836" w:rsidP="00B2161C">
            <w:pPr>
              <w:tabs>
                <w:tab w:val="center" w:pos="4320"/>
                <w:tab w:val="right" w:pos="8640"/>
              </w:tabs>
              <w:rPr>
                <w:i/>
              </w:rPr>
            </w:pPr>
            <w:r w:rsidRPr="004C0761">
              <w:rPr>
                <w:i/>
              </w:rPr>
              <w:t>Checks that the Broker.exe on the Toughbook matches the version on the ODOT server. If not, it uses Xcopy to copy it over</w:t>
            </w:r>
          </w:p>
        </w:tc>
      </w:tr>
      <w:tr w:rsidR="009F5836" w:rsidRPr="004C0761" w14:paraId="3988945F" w14:textId="77777777" w:rsidTr="00B2161C">
        <w:tc>
          <w:tcPr>
            <w:tcW w:w="3168" w:type="dxa"/>
            <w:shd w:val="clear" w:color="auto" w:fill="auto"/>
            <w:vAlign w:val="center"/>
          </w:tcPr>
          <w:p w14:paraId="4E8CB82E" w14:textId="77777777" w:rsidR="009F5836" w:rsidRPr="004C0761" w:rsidRDefault="009F5836" w:rsidP="00B2161C">
            <w:pPr>
              <w:tabs>
                <w:tab w:val="center" w:pos="4320"/>
                <w:tab w:val="right" w:pos="8640"/>
              </w:tabs>
              <w:rPr>
                <w:sz w:val="18"/>
                <w:szCs w:val="18"/>
              </w:rPr>
            </w:pPr>
            <w:r w:rsidRPr="004C0761">
              <w:rPr>
                <w:b/>
              </w:rPr>
              <w:t xml:space="preserve">Triggers </w:t>
            </w:r>
            <w:r w:rsidRPr="004C0761">
              <w:rPr>
                <w:sz w:val="18"/>
                <w:szCs w:val="18"/>
              </w:rPr>
              <w:t>(What kicks off this task?)</w:t>
            </w:r>
          </w:p>
        </w:tc>
        <w:tc>
          <w:tcPr>
            <w:tcW w:w="6390" w:type="dxa"/>
            <w:shd w:val="clear" w:color="auto" w:fill="auto"/>
            <w:vAlign w:val="center"/>
          </w:tcPr>
          <w:p w14:paraId="0782A1DF" w14:textId="77777777" w:rsidR="009F5836" w:rsidRPr="004C0761" w:rsidRDefault="009F5836" w:rsidP="00B2161C">
            <w:pPr>
              <w:tabs>
                <w:tab w:val="center" w:pos="4320"/>
                <w:tab w:val="right" w:pos="8640"/>
              </w:tabs>
              <w:rPr>
                <w:i/>
              </w:rPr>
            </w:pPr>
            <w:r w:rsidRPr="004C0761">
              <w:rPr>
                <w:i/>
              </w:rPr>
              <w:t>Field Maintenance launces the synchronization process on the Toughbook</w:t>
            </w:r>
          </w:p>
        </w:tc>
      </w:tr>
      <w:tr w:rsidR="009F5836" w:rsidRPr="004C0761" w14:paraId="7FDA9EB1" w14:textId="77777777" w:rsidTr="00B2161C">
        <w:tc>
          <w:tcPr>
            <w:tcW w:w="3168" w:type="dxa"/>
            <w:shd w:val="clear" w:color="auto" w:fill="auto"/>
            <w:vAlign w:val="center"/>
          </w:tcPr>
          <w:p w14:paraId="47B0C85E" w14:textId="77777777" w:rsidR="009F5836" w:rsidRPr="004C0761" w:rsidRDefault="009F5836" w:rsidP="00B2161C">
            <w:pPr>
              <w:tabs>
                <w:tab w:val="center" w:pos="4320"/>
                <w:tab w:val="right" w:pos="8640"/>
              </w:tabs>
              <w:rPr>
                <w:b/>
              </w:rPr>
            </w:pPr>
            <w:r w:rsidRPr="004C0761">
              <w:rPr>
                <w:b/>
              </w:rPr>
              <w:t xml:space="preserve">Dependencies </w:t>
            </w:r>
            <w:r w:rsidRPr="004C0761">
              <w:rPr>
                <w:sz w:val="18"/>
                <w:szCs w:val="18"/>
              </w:rPr>
              <w:t>(What has to exist before this Task can start?)</w:t>
            </w:r>
          </w:p>
        </w:tc>
        <w:tc>
          <w:tcPr>
            <w:tcW w:w="6390" w:type="dxa"/>
            <w:shd w:val="clear" w:color="auto" w:fill="auto"/>
            <w:vAlign w:val="center"/>
          </w:tcPr>
          <w:p w14:paraId="64039F67" w14:textId="77777777" w:rsidR="009F5836" w:rsidRDefault="009F5836" w:rsidP="00B2161C">
            <w:pPr>
              <w:tabs>
                <w:tab w:val="center" w:pos="4320"/>
                <w:tab w:val="right" w:pos="8640"/>
              </w:tabs>
              <w:rPr>
                <w:i/>
              </w:rPr>
            </w:pPr>
            <w:r>
              <w:rPr>
                <w:i/>
              </w:rPr>
              <w:t xml:space="preserve">Broker and Excel macro located on central server. </w:t>
            </w:r>
            <w:r w:rsidRPr="004C0761">
              <w:rPr>
                <w:i/>
              </w:rPr>
              <w:t>Broker exe shortcut on the Toughbook to launch the synchronization process</w:t>
            </w:r>
            <w:r>
              <w:rPr>
                <w:i/>
              </w:rPr>
              <w:t>.  Un/pw configured on the TB</w:t>
            </w:r>
          </w:p>
          <w:p w14:paraId="7A0729C7" w14:textId="77777777" w:rsidR="009F5836" w:rsidRPr="004C0761" w:rsidRDefault="009F5836" w:rsidP="00B2161C">
            <w:pPr>
              <w:tabs>
                <w:tab w:val="center" w:pos="4320"/>
                <w:tab w:val="right" w:pos="8640"/>
              </w:tabs>
              <w:rPr>
                <w:i/>
              </w:rPr>
            </w:pPr>
            <w:r>
              <w:rPr>
                <w:i/>
              </w:rPr>
              <w:t>Updated to Broker via Xcopy with no manual intervention on the laptop</w:t>
            </w:r>
          </w:p>
        </w:tc>
      </w:tr>
    </w:tbl>
    <w:p w14:paraId="0106DF9F" w14:textId="77777777" w:rsidR="009F5836" w:rsidRPr="004C0761" w:rsidRDefault="009F5836" w:rsidP="009F5836">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1059"/>
        <w:gridCol w:w="3656"/>
      </w:tblGrid>
      <w:tr w:rsidR="009F5836" w:rsidRPr="004C0761" w14:paraId="39B993D6" w14:textId="77777777" w:rsidTr="00B2161C">
        <w:trPr>
          <w:trHeight w:val="179"/>
        </w:trPr>
        <w:tc>
          <w:tcPr>
            <w:tcW w:w="4698" w:type="dxa"/>
            <w:shd w:val="clear" w:color="auto" w:fill="E6E6E6"/>
            <w:vAlign w:val="center"/>
          </w:tcPr>
          <w:p w14:paraId="7FBD78DA" w14:textId="77777777" w:rsidR="009F5836" w:rsidRPr="004C0761" w:rsidRDefault="009F5836" w:rsidP="00B2161C">
            <w:pPr>
              <w:tabs>
                <w:tab w:val="center" w:pos="4320"/>
                <w:tab w:val="right" w:pos="8640"/>
              </w:tabs>
              <w:rPr>
                <w:b/>
              </w:rPr>
            </w:pPr>
            <w:r w:rsidRPr="004C0761">
              <w:rPr>
                <w:b/>
                <w:sz w:val="24"/>
                <w:szCs w:val="24"/>
              </w:rPr>
              <w:t>STEPS</w:t>
            </w:r>
            <w:r w:rsidRPr="004C0761">
              <w:t xml:space="preserve"> </w:t>
            </w:r>
            <w:r w:rsidRPr="004C0761">
              <w:rPr>
                <w:sz w:val="18"/>
                <w:szCs w:val="18"/>
              </w:rPr>
              <w:t>(Sequence of lower level of detail in the task)</w:t>
            </w:r>
          </w:p>
        </w:tc>
        <w:tc>
          <w:tcPr>
            <w:tcW w:w="1068" w:type="dxa"/>
            <w:shd w:val="clear" w:color="auto" w:fill="E6E6E6"/>
            <w:vAlign w:val="center"/>
          </w:tcPr>
          <w:p w14:paraId="22D235D7" w14:textId="77777777" w:rsidR="009F5836" w:rsidRPr="004C0761" w:rsidRDefault="009F5836" w:rsidP="00B2161C">
            <w:pPr>
              <w:tabs>
                <w:tab w:val="center" w:pos="4320"/>
                <w:tab w:val="right" w:pos="8640"/>
              </w:tabs>
              <w:jc w:val="center"/>
              <w:rPr>
                <w:b/>
                <w:sz w:val="16"/>
                <w:szCs w:val="16"/>
              </w:rPr>
            </w:pPr>
            <w:r w:rsidRPr="004C0761">
              <w:rPr>
                <w:b/>
                <w:sz w:val="16"/>
                <w:szCs w:val="16"/>
              </w:rPr>
              <w:t>System</w:t>
            </w:r>
          </w:p>
        </w:tc>
        <w:tc>
          <w:tcPr>
            <w:tcW w:w="3792" w:type="dxa"/>
            <w:shd w:val="clear" w:color="auto" w:fill="E6E6E6"/>
            <w:vAlign w:val="center"/>
          </w:tcPr>
          <w:p w14:paraId="756834AC" w14:textId="77777777" w:rsidR="009F5836" w:rsidRPr="004C0761" w:rsidRDefault="009F5836" w:rsidP="00B2161C">
            <w:pPr>
              <w:tabs>
                <w:tab w:val="center" w:pos="4320"/>
                <w:tab w:val="right" w:pos="8640"/>
              </w:tabs>
              <w:jc w:val="center"/>
              <w:rPr>
                <w:b/>
              </w:rPr>
            </w:pPr>
            <w:r w:rsidRPr="004C0761">
              <w:rPr>
                <w:b/>
              </w:rPr>
              <w:t>NOTES</w:t>
            </w:r>
          </w:p>
        </w:tc>
      </w:tr>
      <w:tr w:rsidR="009F5836" w:rsidRPr="004C0761" w14:paraId="26A43238" w14:textId="77777777" w:rsidTr="00B2161C">
        <w:trPr>
          <w:trHeight w:val="503"/>
        </w:trPr>
        <w:tc>
          <w:tcPr>
            <w:tcW w:w="4698" w:type="dxa"/>
            <w:shd w:val="clear" w:color="auto" w:fill="auto"/>
            <w:vAlign w:val="center"/>
          </w:tcPr>
          <w:p w14:paraId="1F693B35" w14:textId="77777777" w:rsidR="009F5836" w:rsidRPr="004C0761" w:rsidRDefault="009F5836" w:rsidP="00C1153B">
            <w:pPr>
              <w:numPr>
                <w:ilvl w:val="0"/>
                <w:numId w:val="5"/>
              </w:numPr>
              <w:tabs>
                <w:tab w:val="center" w:pos="664"/>
                <w:tab w:val="right" w:pos="8640"/>
              </w:tabs>
              <w:spacing w:after="0" w:line="240" w:lineRule="auto"/>
              <w:ind w:left="648" w:hanging="288"/>
            </w:pPr>
            <w:r w:rsidRPr="004C0761">
              <w:t>The field maintenance personnel launches Broker Sync re Broker UI</w:t>
            </w:r>
          </w:p>
          <w:p w14:paraId="23111827" w14:textId="77777777" w:rsidR="009F5836" w:rsidRPr="004C0761" w:rsidRDefault="009F5836" w:rsidP="00B2161C">
            <w:pPr>
              <w:tabs>
                <w:tab w:val="center" w:pos="664"/>
                <w:tab w:val="right" w:pos="8640"/>
              </w:tabs>
              <w:ind w:left="360"/>
            </w:pPr>
          </w:p>
        </w:tc>
        <w:tc>
          <w:tcPr>
            <w:tcW w:w="1068" w:type="dxa"/>
            <w:vAlign w:val="center"/>
          </w:tcPr>
          <w:p w14:paraId="61D856F9" w14:textId="77777777" w:rsidR="009F5836" w:rsidRPr="004C0761" w:rsidRDefault="009F5836" w:rsidP="00B2161C">
            <w:pPr>
              <w:tabs>
                <w:tab w:val="center" w:pos="4320"/>
                <w:tab w:val="right" w:pos="8640"/>
              </w:tabs>
              <w:jc w:val="center"/>
            </w:pPr>
            <w:r w:rsidRPr="004C0761">
              <w:t>Manual</w:t>
            </w:r>
          </w:p>
        </w:tc>
        <w:tc>
          <w:tcPr>
            <w:tcW w:w="3792" w:type="dxa"/>
            <w:vAlign w:val="center"/>
          </w:tcPr>
          <w:p w14:paraId="438D813F" w14:textId="77777777" w:rsidR="009F5836" w:rsidRPr="004C0761" w:rsidRDefault="009F5836" w:rsidP="00B2161C">
            <w:pPr>
              <w:tabs>
                <w:tab w:val="center" w:pos="4320"/>
                <w:tab w:val="right" w:pos="8640"/>
              </w:tabs>
              <w:jc w:val="center"/>
              <w:rPr>
                <w:color w:val="808080"/>
              </w:rPr>
            </w:pPr>
            <w:r w:rsidRPr="004C0761">
              <w:rPr>
                <w:color w:val="808080"/>
              </w:rPr>
              <w:t>Check server or Oracle?</w:t>
            </w:r>
          </w:p>
        </w:tc>
      </w:tr>
      <w:tr w:rsidR="009F5836" w:rsidRPr="004C0761" w14:paraId="0E035539" w14:textId="77777777" w:rsidTr="00B2161C">
        <w:trPr>
          <w:trHeight w:val="276"/>
        </w:trPr>
        <w:tc>
          <w:tcPr>
            <w:tcW w:w="4698" w:type="dxa"/>
            <w:shd w:val="clear" w:color="auto" w:fill="auto"/>
            <w:vAlign w:val="center"/>
          </w:tcPr>
          <w:p w14:paraId="04274A24" w14:textId="77777777" w:rsidR="009F5836" w:rsidRDefault="009F5836" w:rsidP="00C1153B">
            <w:pPr>
              <w:numPr>
                <w:ilvl w:val="0"/>
                <w:numId w:val="5"/>
              </w:numPr>
              <w:tabs>
                <w:tab w:val="center" w:pos="664"/>
                <w:tab w:val="right" w:pos="8640"/>
              </w:tabs>
              <w:spacing w:after="0" w:line="240" w:lineRule="auto"/>
              <w:ind w:left="648" w:hanging="288"/>
            </w:pPr>
            <w:r w:rsidRPr="004C0761">
              <w:t>Execute an Xcopy command that checks the date of the Toughbook Broker.exe with the date on the server Broker.exe</w:t>
            </w:r>
          </w:p>
          <w:p w14:paraId="7253F89A" w14:textId="77777777" w:rsidR="009F5836" w:rsidRPr="004C0761" w:rsidRDefault="009F5836" w:rsidP="00C1153B">
            <w:pPr>
              <w:numPr>
                <w:ilvl w:val="0"/>
                <w:numId w:val="5"/>
              </w:numPr>
              <w:tabs>
                <w:tab w:val="center" w:pos="664"/>
                <w:tab w:val="right" w:pos="8640"/>
              </w:tabs>
              <w:spacing w:after="0" w:line="240" w:lineRule="auto"/>
              <w:ind w:left="648" w:hanging="288"/>
            </w:pPr>
            <w:r>
              <w:t>Xcopy Excel Macro if new version – check date</w:t>
            </w:r>
          </w:p>
          <w:p w14:paraId="1A752E9F" w14:textId="77777777" w:rsidR="009F5836" w:rsidRDefault="009F5836" w:rsidP="00C1153B">
            <w:pPr>
              <w:numPr>
                <w:ilvl w:val="0"/>
                <w:numId w:val="5"/>
              </w:numPr>
              <w:tabs>
                <w:tab w:val="center" w:pos="664"/>
                <w:tab w:val="right" w:pos="8640"/>
              </w:tabs>
              <w:spacing w:after="0" w:line="240" w:lineRule="auto"/>
              <w:ind w:left="648" w:hanging="288"/>
            </w:pPr>
            <w:r w:rsidRPr="004C0761">
              <w:t>Launch Signs Broker</w:t>
            </w:r>
          </w:p>
          <w:p w14:paraId="24AF8CCB" w14:textId="77777777" w:rsidR="00134B91" w:rsidRDefault="00C266B8" w:rsidP="00134B91">
            <w:pPr>
              <w:numPr>
                <w:ilvl w:val="0"/>
                <w:numId w:val="5"/>
              </w:numPr>
              <w:tabs>
                <w:tab w:val="center" w:pos="664"/>
                <w:tab w:val="right" w:pos="8640"/>
              </w:tabs>
              <w:spacing w:after="0" w:line="240" w:lineRule="auto"/>
              <w:ind w:left="648" w:hanging="288"/>
            </w:pPr>
            <w:r>
              <w:t>The current Broker and Access</w:t>
            </w:r>
            <w:r w:rsidR="007B7C8F">
              <w:t xml:space="preserve"> version </w:t>
            </w:r>
            <w:r>
              <w:t xml:space="preserve">will be stored </w:t>
            </w:r>
            <w:r w:rsidR="006158FB">
              <w:t>in  SignClient.</w:t>
            </w:r>
            <w:r>
              <w:t>tblVersionControl.  The broker will compare the</w:t>
            </w:r>
            <w:r w:rsidR="006158FB">
              <w:t xml:space="preserve"> “major” number (see notes). I</w:t>
            </w:r>
            <w:r>
              <w:t xml:space="preserve">f they are not equal the </w:t>
            </w:r>
            <w:r w:rsidR="00B257B9">
              <w:t>sync will</w:t>
            </w:r>
            <w:r w:rsidR="006158FB">
              <w:t xml:space="preserve"> be stopped </w:t>
            </w:r>
            <w:r w:rsidR="00B257B9">
              <w:t>and the user will be notified to contact an administrator.</w:t>
            </w:r>
          </w:p>
          <w:p w14:paraId="692D3C5B" w14:textId="683C8EFE" w:rsidR="006158FB" w:rsidRDefault="006158FB" w:rsidP="00134B91">
            <w:pPr>
              <w:numPr>
                <w:ilvl w:val="0"/>
                <w:numId w:val="5"/>
              </w:numPr>
              <w:tabs>
                <w:tab w:val="center" w:pos="664"/>
                <w:tab w:val="right" w:pos="8640"/>
              </w:tabs>
              <w:spacing w:after="0" w:line="240" w:lineRule="auto"/>
              <w:ind w:left="648" w:hanging="288"/>
            </w:pPr>
            <w:r>
              <w:t>Broker minor bug fixes and refinements will be tracked/accounted for  in a build number and not in the version number</w:t>
            </w:r>
          </w:p>
          <w:p w14:paraId="1C8A5B36" w14:textId="77777777" w:rsidR="009F5836" w:rsidRDefault="009F5836" w:rsidP="00C1153B">
            <w:pPr>
              <w:numPr>
                <w:ilvl w:val="0"/>
                <w:numId w:val="5"/>
              </w:numPr>
              <w:tabs>
                <w:tab w:val="center" w:pos="664"/>
                <w:tab w:val="right" w:pos="8640"/>
              </w:tabs>
              <w:spacing w:after="0" w:line="240" w:lineRule="auto"/>
              <w:ind w:left="648" w:hanging="288"/>
            </w:pPr>
            <w:r>
              <w:t>Notify user if Xcopy fails</w:t>
            </w:r>
          </w:p>
          <w:p w14:paraId="02D9EB1B" w14:textId="77777777" w:rsidR="009F5836" w:rsidRPr="004C0761" w:rsidRDefault="009F5836" w:rsidP="00B2161C">
            <w:pPr>
              <w:tabs>
                <w:tab w:val="center" w:pos="664"/>
                <w:tab w:val="right" w:pos="8640"/>
              </w:tabs>
              <w:ind w:left="648"/>
            </w:pPr>
            <w:r>
              <w:t>*Placeholder* if the access upgrade is automate the process may occur during his task,</w:t>
            </w:r>
          </w:p>
        </w:tc>
        <w:tc>
          <w:tcPr>
            <w:tcW w:w="1068" w:type="dxa"/>
            <w:vAlign w:val="center"/>
          </w:tcPr>
          <w:p w14:paraId="7D1D1F08" w14:textId="77777777" w:rsidR="009F5836" w:rsidRPr="004C0761" w:rsidRDefault="009F5836" w:rsidP="00B2161C">
            <w:pPr>
              <w:tabs>
                <w:tab w:val="center" w:pos="4320"/>
                <w:tab w:val="right" w:pos="8640"/>
              </w:tabs>
              <w:jc w:val="center"/>
            </w:pPr>
            <w:r w:rsidRPr="004C0761">
              <w:t>Sync Batch Job</w:t>
            </w:r>
          </w:p>
        </w:tc>
        <w:tc>
          <w:tcPr>
            <w:tcW w:w="3792" w:type="dxa"/>
            <w:vAlign w:val="center"/>
          </w:tcPr>
          <w:p w14:paraId="613C66E6" w14:textId="77777777" w:rsidR="009F5836" w:rsidRPr="004C0761" w:rsidRDefault="009F5836" w:rsidP="00B2161C">
            <w:pPr>
              <w:tabs>
                <w:tab w:val="center" w:pos="4320"/>
                <w:tab w:val="right" w:pos="8640"/>
              </w:tabs>
            </w:pPr>
            <w:r w:rsidRPr="004C0761">
              <w:t>Only copy the file over if it is out of date</w:t>
            </w:r>
          </w:p>
          <w:p w14:paraId="7CA8409D" w14:textId="77777777" w:rsidR="009F5836" w:rsidRDefault="009F5836" w:rsidP="00B2161C">
            <w:pPr>
              <w:tabs>
                <w:tab w:val="center" w:pos="4320"/>
                <w:tab w:val="right" w:pos="8640"/>
              </w:tabs>
              <w:rPr>
                <w:color w:val="FF0000"/>
              </w:rPr>
            </w:pPr>
            <w:r>
              <w:rPr>
                <w:color w:val="FF0000"/>
              </w:rPr>
              <w:t xml:space="preserve">Encrypted un/pw for oracle in </w:t>
            </w:r>
            <w:r w:rsidRPr="004C0761">
              <w:rPr>
                <w:color w:val="FF0000"/>
              </w:rPr>
              <w:t>xml file on each machine</w:t>
            </w:r>
          </w:p>
          <w:p w14:paraId="69B41521" w14:textId="47D2FE52" w:rsidR="00C266B8" w:rsidRPr="006158FB" w:rsidRDefault="00C266B8" w:rsidP="00B2161C">
            <w:pPr>
              <w:tabs>
                <w:tab w:val="center" w:pos="4320"/>
                <w:tab w:val="right" w:pos="8640"/>
              </w:tabs>
            </w:pPr>
            <w:r w:rsidRPr="006158FB">
              <w:t>The major version number is indicated in red below</w:t>
            </w:r>
            <w:r w:rsidR="006158FB">
              <w:t>:</w:t>
            </w:r>
          </w:p>
          <w:p w14:paraId="4D5315C5" w14:textId="60F68F43" w:rsidR="00C266B8" w:rsidRPr="006158FB" w:rsidRDefault="00C266B8" w:rsidP="00B2161C">
            <w:pPr>
              <w:tabs>
                <w:tab w:val="center" w:pos="4320"/>
                <w:tab w:val="right" w:pos="8640"/>
              </w:tabs>
            </w:pPr>
            <w:r w:rsidRPr="006158FB">
              <w:t>SFA</w:t>
            </w:r>
            <w:r w:rsidR="006158FB" w:rsidRPr="006158FB">
              <w:t xml:space="preserve">                    Broker</w:t>
            </w:r>
          </w:p>
          <w:p w14:paraId="36A71945" w14:textId="5815D4C6" w:rsidR="00C266B8" w:rsidRPr="006158FB" w:rsidRDefault="006158FB" w:rsidP="00B2161C">
            <w:pPr>
              <w:tabs>
                <w:tab w:val="center" w:pos="4320"/>
                <w:tab w:val="right" w:pos="8640"/>
              </w:tabs>
            </w:pPr>
            <w:r>
              <w:t>TI.</w:t>
            </w:r>
            <w:r w:rsidRPr="006158FB">
              <w:rPr>
                <w:color w:val="FF0000"/>
              </w:rPr>
              <w:t>1</w:t>
            </w:r>
            <w:r w:rsidRPr="006158FB">
              <w:t>.0.0               BV.</w:t>
            </w:r>
            <w:r w:rsidRPr="006158FB">
              <w:rPr>
                <w:color w:val="FF0000"/>
              </w:rPr>
              <w:t>1</w:t>
            </w:r>
            <w:r w:rsidRPr="006158FB">
              <w:t>.0</w:t>
            </w:r>
          </w:p>
          <w:p w14:paraId="6544732C" w14:textId="77777777" w:rsidR="007B7C8F" w:rsidRPr="004C0761" w:rsidRDefault="007B7C8F" w:rsidP="00B2161C">
            <w:pPr>
              <w:tabs>
                <w:tab w:val="center" w:pos="4320"/>
                <w:tab w:val="right" w:pos="8640"/>
              </w:tabs>
              <w:rPr>
                <w:color w:val="FF0000"/>
              </w:rPr>
            </w:pPr>
          </w:p>
        </w:tc>
      </w:tr>
      <w:tr w:rsidR="00C266B8" w:rsidRPr="004C0761" w14:paraId="4E8BCA19" w14:textId="77777777" w:rsidTr="00B2161C">
        <w:trPr>
          <w:trHeight w:val="276"/>
        </w:trPr>
        <w:tc>
          <w:tcPr>
            <w:tcW w:w="4698" w:type="dxa"/>
            <w:shd w:val="clear" w:color="auto" w:fill="auto"/>
            <w:vAlign w:val="center"/>
          </w:tcPr>
          <w:p w14:paraId="727283DB" w14:textId="77777777" w:rsidR="00C266B8" w:rsidRPr="004C0761" w:rsidRDefault="00C266B8" w:rsidP="00134B91">
            <w:pPr>
              <w:tabs>
                <w:tab w:val="center" w:pos="664"/>
                <w:tab w:val="right" w:pos="8640"/>
              </w:tabs>
              <w:spacing w:after="0" w:line="240" w:lineRule="auto"/>
            </w:pPr>
          </w:p>
        </w:tc>
        <w:tc>
          <w:tcPr>
            <w:tcW w:w="1068" w:type="dxa"/>
            <w:vAlign w:val="center"/>
          </w:tcPr>
          <w:p w14:paraId="2E39652A" w14:textId="77777777" w:rsidR="00C266B8" w:rsidRPr="004C0761" w:rsidRDefault="00C266B8" w:rsidP="00B2161C">
            <w:pPr>
              <w:tabs>
                <w:tab w:val="center" w:pos="4320"/>
                <w:tab w:val="right" w:pos="8640"/>
              </w:tabs>
              <w:jc w:val="center"/>
            </w:pPr>
          </w:p>
        </w:tc>
        <w:tc>
          <w:tcPr>
            <w:tcW w:w="3792" w:type="dxa"/>
            <w:vAlign w:val="center"/>
          </w:tcPr>
          <w:p w14:paraId="6AEAD8CB" w14:textId="77777777" w:rsidR="00C266B8" w:rsidRPr="004C0761" w:rsidRDefault="00C266B8" w:rsidP="00B2161C">
            <w:pPr>
              <w:tabs>
                <w:tab w:val="center" w:pos="4320"/>
                <w:tab w:val="right" w:pos="8640"/>
              </w:tabs>
            </w:pPr>
          </w:p>
        </w:tc>
      </w:tr>
    </w:tbl>
    <w:p w14:paraId="30E93750" w14:textId="77777777" w:rsidR="009F5836" w:rsidRPr="004C0761" w:rsidRDefault="009F5836" w:rsidP="009F5836">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F5836" w:rsidRPr="004C0761" w14:paraId="56C40583" w14:textId="77777777" w:rsidTr="00B2161C">
        <w:trPr>
          <w:trHeight w:val="276"/>
          <w:tblHeader/>
        </w:trPr>
        <w:tc>
          <w:tcPr>
            <w:tcW w:w="3160" w:type="dxa"/>
            <w:shd w:val="clear" w:color="auto" w:fill="E6E6E6"/>
            <w:vAlign w:val="center"/>
          </w:tcPr>
          <w:p w14:paraId="7DFBB61A" w14:textId="77777777" w:rsidR="009F5836" w:rsidRPr="004C0761" w:rsidRDefault="009F5836" w:rsidP="00B2161C">
            <w:pPr>
              <w:tabs>
                <w:tab w:val="center" w:pos="4320"/>
                <w:tab w:val="right" w:pos="8640"/>
              </w:tabs>
              <w:rPr>
                <w:b/>
              </w:rPr>
            </w:pPr>
            <w:r w:rsidRPr="004C0761">
              <w:rPr>
                <w:b/>
              </w:rPr>
              <w:t xml:space="preserve">Access DATA </w:t>
            </w:r>
          </w:p>
        </w:tc>
        <w:tc>
          <w:tcPr>
            <w:tcW w:w="998" w:type="dxa"/>
            <w:vMerge w:val="restart"/>
            <w:shd w:val="clear" w:color="auto" w:fill="E6E6E6"/>
            <w:vAlign w:val="center"/>
          </w:tcPr>
          <w:p w14:paraId="3C85EC92" w14:textId="77777777" w:rsidR="009F5836" w:rsidRPr="004C0761" w:rsidRDefault="009F5836"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78D170E1" w14:textId="77777777" w:rsidR="009F5836" w:rsidRPr="004C0761" w:rsidRDefault="009F5836" w:rsidP="00B2161C">
            <w:pPr>
              <w:tabs>
                <w:tab w:val="center" w:pos="4320"/>
                <w:tab w:val="right" w:pos="8640"/>
              </w:tabs>
              <w:jc w:val="center"/>
              <w:rPr>
                <w:b/>
                <w:sz w:val="16"/>
                <w:szCs w:val="16"/>
              </w:rPr>
            </w:pPr>
            <w:r w:rsidRPr="004C0761">
              <w:rPr>
                <w:b/>
                <w:sz w:val="16"/>
                <w:szCs w:val="16"/>
              </w:rPr>
              <w:t>New/</w:t>
            </w:r>
          </w:p>
          <w:p w14:paraId="15E471C2" w14:textId="77777777" w:rsidR="009F5836" w:rsidRPr="004C0761" w:rsidRDefault="009F5836" w:rsidP="00B2161C">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77ECE96D" w14:textId="77777777" w:rsidR="009F5836" w:rsidRPr="004C0761" w:rsidRDefault="009F5836" w:rsidP="00B2161C">
            <w:pPr>
              <w:tabs>
                <w:tab w:val="center" w:pos="4320"/>
                <w:tab w:val="right" w:pos="8640"/>
              </w:tabs>
              <w:jc w:val="center"/>
              <w:rPr>
                <w:b/>
                <w:sz w:val="16"/>
                <w:szCs w:val="16"/>
              </w:rPr>
            </w:pPr>
            <w:r w:rsidRPr="004C0761">
              <w:rPr>
                <w:b/>
                <w:sz w:val="16"/>
                <w:szCs w:val="16"/>
              </w:rPr>
              <w:t>Rules/Notes</w:t>
            </w:r>
          </w:p>
        </w:tc>
      </w:tr>
      <w:tr w:rsidR="009F5836" w:rsidRPr="004C0761" w14:paraId="1FB0BF27" w14:textId="77777777" w:rsidTr="00B2161C">
        <w:trPr>
          <w:trHeight w:val="276"/>
          <w:tblHeader/>
        </w:trPr>
        <w:tc>
          <w:tcPr>
            <w:tcW w:w="3160" w:type="dxa"/>
            <w:shd w:val="clear" w:color="auto" w:fill="E6E6E6"/>
            <w:vAlign w:val="center"/>
          </w:tcPr>
          <w:p w14:paraId="391469CD" w14:textId="77777777" w:rsidR="009F5836" w:rsidRPr="004C0761" w:rsidRDefault="009F5836" w:rsidP="00B2161C">
            <w:pPr>
              <w:tabs>
                <w:tab w:val="center" w:pos="4320"/>
                <w:tab w:val="right" w:pos="8640"/>
              </w:tabs>
              <w:rPr>
                <w:b/>
              </w:rPr>
            </w:pPr>
            <w:r w:rsidRPr="004C0761">
              <w:rPr>
                <w:b/>
              </w:rPr>
              <w:t>Field Name</w:t>
            </w:r>
            <w:r w:rsidRPr="004C0761">
              <w:rPr>
                <w:sz w:val="18"/>
                <w:szCs w:val="18"/>
              </w:rPr>
              <w:t xml:space="preserve"> </w:t>
            </w:r>
          </w:p>
        </w:tc>
        <w:tc>
          <w:tcPr>
            <w:tcW w:w="998" w:type="dxa"/>
            <w:vMerge/>
            <w:shd w:val="clear" w:color="auto" w:fill="E6E6E6"/>
            <w:vAlign w:val="center"/>
          </w:tcPr>
          <w:p w14:paraId="5F2BB6EF" w14:textId="77777777" w:rsidR="009F5836" w:rsidRPr="004C0761" w:rsidRDefault="009F5836" w:rsidP="00B2161C">
            <w:pPr>
              <w:tabs>
                <w:tab w:val="center" w:pos="4320"/>
                <w:tab w:val="right" w:pos="8640"/>
              </w:tabs>
              <w:jc w:val="center"/>
              <w:rPr>
                <w:b/>
                <w:sz w:val="16"/>
                <w:szCs w:val="16"/>
              </w:rPr>
            </w:pPr>
          </w:p>
        </w:tc>
        <w:tc>
          <w:tcPr>
            <w:tcW w:w="900" w:type="dxa"/>
            <w:vMerge/>
            <w:shd w:val="clear" w:color="auto" w:fill="E6E6E6"/>
          </w:tcPr>
          <w:p w14:paraId="2B15EA62" w14:textId="77777777" w:rsidR="009F5836" w:rsidRPr="004C0761" w:rsidRDefault="009F5836" w:rsidP="00B2161C">
            <w:pPr>
              <w:tabs>
                <w:tab w:val="center" w:pos="4320"/>
                <w:tab w:val="right" w:pos="8640"/>
              </w:tabs>
              <w:jc w:val="center"/>
              <w:rPr>
                <w:b/>
                <w:sz w:val="16"/>
                <w:szCs w:val="16"/>
              </w:rPr>
            </w:pPr>
          </w:p>
        </w:tc>
        <w:tc>
          <w:tcPr>
            <w:tcW w:w="4500" w:type="dxa"/>
            <w:vMerge/>
            <w:shd w:val="clear" w:color="auto" w:fill="E6E6E6"/>
            <w:vAlign w:val="center"/>
          </w:tcPr>
          <w:p w14:paraId="02CD793D" w14:textId="77777777" w:rsidR="009F5836" w:rsidRPr="004C0761" w:rsidRDefault="009F5836" w:rsidP="00B2161C">
            <w:pPr>
              <w:tabs>
                <w:tab w:val="center" w:pos="4320"/>
                <w:tab w:val="right" w:pos="8640"/>
              </w:tabs>
              <w:jc w:val="center"/>
              <w:rPr>
                <w:b/>
                <w:sz w:val="16"/>
                <w:szCs w:val="16"/>
              </w:rPr>
            </w:pPr>
          </w:p>
        </w:tc>
      </w:tr>
      <w:tr w:rsidR="009F5836" w:rsidRPr="004C0761" w14:paraId="10B83F00" w14:textId="77777777" w:rsidTr="00B2161C">
        <w:trPr>
          <w:trHeight w:val="197"/>
          <w:tblHeader/>
        </w:trPr>
        <w:tc>
          <w:tcPr>
            <w:tcW w:w="3160" w:type="dxa"/>
            <w:shd w:val="clear" w:color="auto" w:fill="auto"/>
            <w:vAlign w:val="center"/>
          </w:tcPr>
          <w:p w14:paraId="5AA1F22B" w14:textId="77777777" w:rsidR="009F5836" w:rsidRPr="004C0761" w:rsidRDefault="009F5836" w:rsidP="00B2161C">
            <w:pPr>
              <w:tabs>
                <w:tab w:val="center" w:pos="4320"/>
                <w:tab w:val="right" w:pos="8640"/>
              </w:tabs>
            </w:pPr>
            <w:r w:rsidRPr="004C0761">
              <w:t>None</w:t>
            </w:r>
          </w:p>
        </w:tc>
        <w:tc>
          <w:tcPr>
            <w:tcW w:w="998" w:type="dxa"/>
            <w:shd w:val="clear" w:color="auto" w:fill="auto"/>
            <w:vAlign w:val="center"/>
          </w:tcPr>
          <w:p w14:paraId="11D4328B" w14:textId="77777777" w:rsidR="009F5836" w:rsidRPr="004C0761" w:rsidRDefault="009F5836" w:rsidP="00B2161C">
            <w:pPr>
              <w:tabs>
                <w:tab w:val="center" w:pos="4320"/>
                <w:tab w:val="right" w:pos="8640"/>
              </w:tabs>
              <w:rPr>
                <w:i/>
              </w:rPr>
            </w:pPr>
          </w:p>
        </w:tc>
        <w:tc>
          <w:tcPr>
            <w:tcW w:w="900" w:type="dxa"/>
          </w:tcPr>
          <w:p w14:paraId="14A3A696" w14:textId="77777777" w:rsidR="009F5836" w:rsidRPr="004C0761" w:rsidRDefault="009F5836" w:rsidP="00B2161C">
            <w:pPr>
              <w:tabs>
                <w:tab w:val="center" w:pos="4320"/>
                <w:tab w:val="right" w:pos="8640"/>
              </w:tabs>
              <w:jc w:val="center"/>
              <w:rPr>
                <w:i/>
              </w:rPr>
            </w:pPr>
          </w:p>
        </w:tc>
        <w:tc>
          <w:tcPr>
            <w:tcW w:w="4500" w:type="dxa"/>
            <w:shd w:val="clear" w:color="auto" w:fill="auto"/>
            <w:vAlign w:val="center"/>
          </w:tcPr>
          <w:p w14:paraId="653A82C9" w14:textId="77777777" w:rsidR="009F5836" w:rsidRPr="004C0761" w:rsidRDefault="009F5836" w:rsidP="00B2161C">
            <w:pPr>
              <w:tabs>
                <w:tab w:val="center" w:pos="4320"/>
                <w:tab w:val="right" w:pos="8640"/>
              </w:tabs>
              <w:jc w:val="center"/>
              <w:rPr>
                <w:i/>
              </w:rPr>
            </w:pPr>
          </w:p>
        </w:tc>
      </w:tr>
    </w:tbl>
    <w:p w14:paraId="07559EA6" w14:textId="77777777" w:rsidR="009F5836" w:rsidRPr="004C0761" w:rsidRDefault="009F5836" w:rsidP="009F5836">
      <w:pPr>
        <w:rPr>
          <w:sz w:val="8"/>
          <w:szCs w:val="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F5836" w:rsidRPr="004C0761" w14:paraId="5B80B143" w14:textId="77777777" w:rsidTr="00B2161C">
        <w:trPr>
          <w:trHeight w:val="276"/>
          <w:tblHeader/>
        </w:trPr>
        <w:tc>
          <w:tcPr>
            <w:tcW w:w="3160" w:type="dxa"/>
            <w:shd w:val="clear" w:color="auto" w:fill="E6E6E6"/>
            <w:vAlign w:val="center"/>
          </w:tcPr>
          <w:p w14:paraId="7AB3E9E4" w14:textId="77777777" w:rsidR="009F5836" w:rsidRPr="004C0761" w:rsidRDefault="009F5836" w:rsidP="00B2161C">
            <w:pPr>
              <w:tabs>
                <w:tab w:val="center" w:pos="4320"/>
                <w:tab w:val="right" w:pos="8640"/>
              </w:tabs>
              <w:rPr>
                <w:b/>
              </w:rPr>
            </w:pPr>
            <w:r w:rsidRPr="004C0761">
              <w:rPr>
                <w:b/>
              </w:rPr>
              <w:t xml:space="preserve">Test/Exception </w:t>
            </w:r>
          </w:p>
        </w:tc>
        <w:tc>
          <w:tcPr>
            <w:tcW w:w="2618" w:type="dxa"/>
            <w:vMerge w:val="restart"/>
            <w:shd w:val="clear" w:color="auto" w:fill="E6E6E6"/>
            <w:vAlign w:val="center"/>
          </w:tcPr>
          <w:p w14:paraId="6320DABE" w14:textId="77777777" w:rsidR="009F5836" w:rsidRPr="004C0761" w:rsidRDefault="009F5836" w:rsidP="00B2161C">
            <w:pPr>
              <w:tabs>
                <w:tab w:val="center" w:pos="4320"/>
                <w:tab w:val="right" w:pos="8640"/>
              </w:tabs>
              <w:jc w:val="center"/>
              <w:rPr>
                <w:b/>
                <w:sz w:val="16"/>
                <w:szCs w:val="16"/>
              </w:rPr>
            </w:pPr>
            <w:r w:rsidRPr="004C0761">
              <w:rPr>
                <w:b/>
                <w:sz w:val="16"/>
                <w:szCs w:val="16"/>
              </w:rPr>
              <w:t>Specific Instructions</w:t>
            </w:r>
          </w:p>
        </w:tc>
        <w:tc>
          <w:tcPr>
            <w:tcW w:w="3780" w:type="dxa"/>
            <w:vMerge w:val="restart"/>
            <w:shd w:val="clear" w:color="auto" w:fill="E6E6E6"/>
            <w:vAlign w:val="center"/>
          </w:tcPr>
          <w:p w14:paraId="7E74A23B" w14:textId="77777777" w:rsidR="009F5836" w:rsidRPr="004C0761" w:rsidRDefault="009F5836" w:rsidP="00B2161C">
            <w:pPr>
              <w:tabs>
                <w:tab w:val="center" w:pos="4320"/>
                <w:tab w:val="right" w:pos="8640"/>
              </w:tabs>
              <w:jc w:val="center"/>
              <w:rPr>
                <w:b/>
                <w:sz w:val="16"/>
                <w:szCs w:val="16"/>
              </w:rPr>
            </w:pPr>
            <w:r w:rsidRPr="004C0761">
              <w:rPr>
                <w:b/>
                <w:sz w:val="16"/>
                <w:szCs w:val="16"/>
              </w:rPr>
              <w:t>Notes</w:t>
            </w:r>
          </w:p>
        </w:tc>
      </w:tr>
      <w:tr w:rsidR="009F5836" w:rsidRPr="004C0761" w14:paraId="4F381513" w14:textId="77777777" w:rsidTr="00B2161C">
        <w:trPr>
          <w:trHeight w:val="276"/>
          <w:tblHeader/>
        </w:trPr>
        <w:tc>
          <w:tcPr>
            <w:tcW w:w="3160" w:type="dxa"/>
            <w:shd w:val="clear" w:color="auto" w:fill="E6E6E6"/>
            <w:vAlign w:val="center"/>
          </w:tcPr>
          <w:p w14:paraId="731D2CAE" w14:textId="77777777" w:rsidR="009F5836" w:rsidRPr="004C0761" w:rsidRDefault="009F5836" w:rsidP="00B2161C">
            <w:pPr>
              <w:tabs>
                <w:tab w:val="center" w:pos="4320"/>
                <w:tab w:val="right" w:pos="8640"/>
              </w:tabs>
              <w:rPr>
                <w:b/>
              </w:rPr>
            </w:pPr>
            <w:r w:rsidRPr="004C0761">
              <w:rPr>
                <w:b/>
              </w:rPr>
              <w:t>Case</w:t>
            </w:r>
          </w:p>
        </w:tc>
        <w:tc>
          <w:tcPr>
            <w:tcW w:w="2618" w:type="dxa"/>
            <w:vMerge/>
            <w:shd w:val="clear" w:color="auto" w:fill="E6E6E6"/>
            <w:vAlign w:val="center"/>
          </w:tcPr>
          <w:p w14:paraId="41480B25" w14:textId="77777777" w:rsidR="009F5836" w:rsidRPr="004C0761" w:rsidRDefault="009F5836" w:rsidP="00B2161C">
            <w:pPr>
              <w:tabs>
                <w:tab w:val="center" w:pos="4320"/>
                <w:tab w:val="right" w:pos="8640"/>
              </w:tabs>
              <w:jc w:val="center"/>
              <w:rPr>
                <w:b/>
                <w:sz w:val="16"/>
                <w:szCs w:val="16"/>
              </w:rPr>
            </w:pPr>
          </w:p>
        </w:tc>
        <w:tc>
          <w:tcPr>
            <w:tcW w:w="3780" w:type="dxa"/>
            <w:vMerge/>
            <w:shd w:val="clear" w:color="auto" w:fill="E6E6E6"/>
            <w:vAlign w:val="center"/>
          </w:tcPr>
          <w:p w14:paraId="03E04EB4" w14:textId="77777777" w:rsidR="009F5836" w:rsidRPr="004C0761" w:rsidRDefault="009F5836" w:rsidP="00B2161C">
            <w:pPr>
              <w:tabs>
                <w:tab w:val="center" w:pos="4320"/>
                <w:tab w:val="right" w:pos="8640"/>
              </w:tabs>
              <w:jc w:val="center"/>
              <w:rPr>
                <w:b/>
                <w:sz w:val="16"/>
                <w:szCs w:val="16"/>
              </w:rPr>
            </w:pPr>
          </w:p>
        </w:tc>
      </w:tr>
      <w:tr w:rsidR="009F5836" w:rsidRPr="004C0761" w14:paraId="604726CB" w14:textId="77777777" w:rsidTr="00B2161C">
        <w:trPr>
          <w:trHeight w:val="197"/>
          <w:tblHeader/>
        </w:trPr>
        <w:tc>
          <w:tcPr>
            <w:tcW w:w="3160" w:type="dxa"/>
            <w:shd w:val="clear" w:color="auto" w:fill="auto"/>
            <w:vAlign w:val="center"/>
          </w:tcPr>
          <w:p w14:paraId="358D50E5" w14:textId="77777777" w:rsidR="009F5836" w:rsidRPr="004C0761" w:rsidRDefault="009F5836" w:rsidP="00B2161C">
            <w:pPr>
              <w:tabs>
                <w:tab w:val="center" w:pos="4320"/>
                <w:tab w:val="right" w:pos="8640"/>
              </w:tabs>
            </w:pPr>
            <w:r w:rsidRPr="004C0761">
              <w:t>Broker version is out of date</w:t>
            </w:r>
          </w:p>
        </w:tc>
        <w:tc>
          <w:tcPr>
            <w:tcW w:w="2618" w:type="dxa"/>
            <w:shd w:val="clear" w:color="auto" w:fill="auto"/>
            <w:vAlign w:val="center"/>
          </w:tcPr>
          <w:p w14:paraId="0965369D" w14:textId="77777777" w:rsidR="009F5836" w:rsidRPr="004C0761" w:rsidRDefault="009F5836" w:rsidP="00B2161C">
            <w:pPr>
              <w:tabs>
                <w:tab w:val="center" w:pos="4320"/>
                <w:tab w:val="right" w:pos="8640"/>
              </w:tabs>
              <w:rPr>
                <w:i/>
              </w:rPr>
            </w:pPr>
            <w:r w:rsidRPr="004C0761">
              <w:rPr>
                <w:i/>
              </w:rPr>
              <w:t>New version is downloaded and launches</w:t>
            </w:r>
          </w:p>
        </w:tc>
        <w:tc>
          <w:tcPr>
            <w:tcW w:w="3780" w:type="dxa"/>
            <w:shd w:val="clear" w:color="auto" w:fill="auto"/>
            <w:vAlign w:val="center"/>
          </w:tcPr>
          <w:p w14:paraId="0AECDB36" w14:textId="77777777" w:rsidR="009F5836" w:rsidRDefault="009F5836" w:rsidP="00B2161C">
            <w:pPr>
              <w:tabs>
                <w:tab w:val="center" w:pos="4320"/>
                <w:tab w:val="right" w:pos="8640"/>
              </w:tabs>
              <w:rPr>
                <w:i/>
              </w:rPr>
            </w:pPr>
            <w:r>
              <w:rPr>
                <w:i/>
              </w:rPr>
              <w:t>Is user notification required</w:t>
            </w:r>
          </w:p>
          <w:p w14:paraId="3BA2669B" w14:textId="77777777" w:rsidR="009F5836" w:rsidRPr="004C0761" w:rsidRDefault="009F5836" w:rsidP="00B2161C">
            <w:pPr>
              <w:tabs>
                <w:tab w:val="center" w:pos="4320"/>
                <w:tab w:val="right" w:pos="8640"/>
              </w:tabs>
              <w:jc w:val="center"/>
              <w:rPr>
                <w:i/>
              </w:rPr>
            </w:pPr>
          </w:p>
        </w:tc>
      </w:tr>
    </w:tbl>
    <w:p w14:paraId="24A81576" w14:textId="77777777" w:rsidR="009F5836" w:rsidRDefault="009F5836" w:rsidP="008406E9">
      <w:pPr>
        <w:pStyle w:val="head1"/>
        <w:ind w:left="0" w:firstLine="0"/>
      </w:pPr>
    </w:p>
    <w:p w14:paraId="5F4C0FEE" w14:textId="77777777" w:rsidR="001C35CC" w:rsidRDefault="001C35CC" w:rsidP="00C1153B">
      <w:pPr>
        <w:pStyle w:val="head1"/>
        <w:numPr>
          <w:ilvl w:val="1"/>
          <w:numId w:val="2"/>
        </w:numPr>
      </w:pPr>
      <w:bookmarkStart w:id="8" w:name="_Toc415060483"/>
      <w:r>
        <w:t>Post-Data Sync Process</w:t>
      </w:r>
      <w:bookmarkEnd w:id="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F5836" w:rsidRPr="00467565" w14:paraId="20E2AE63" w14:textId="77777777" w:rsidTr="00B2161C">
        <w:trPr>
          <w:trHeight w:val="467"/>
        </w:trPr>
        <w:tc>
          <w:tcPr>
            <w:tcW w:w="3168" w:type="dxa"/>
            <w:shd w:val="clear" w:color="auto" w:fill="70AD47"/>
            <w:vAlign w:val="center"/>
          </w:tcPr>
          <w:p w14:paraId="040C02EB" w14:textId="77777777" w:rsidR="009F5836" w:rsidRPr="00467565" w:rsidRDefault="009F5836"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5BD8A299" w14:textId="77777777" w:rsidR="009F5836" w:rsidRPr="007059DB" w:rsidRDefault="009F5836" w:rsidP="008406E9">
            <w:pPr>
              <w:pStyle w:val="Heading2"/>
              <w:numPr>
                <w:ilvl w:val="0"/>
                <w:numId w:val="0"/>
              </w:numPr>
              <w:ind w:left="1260"/>
            </w:pPr>
          </w:p>
        </w:tc>
      </w:tr>
      <w:tr w:rsidR="009F5836" w:rsidRPr="009E3697" w14:paraId="5F4CF5C9" w14:textId="77777777" w:rsidTr="00B2161C">
        <w:tc>
          <w:tcPr>
            <w:tcW w:w="3168" w:type="dxa"/>
            <w:shd w:val="clear" w:color="auto" w:fill="auto"/>
            <w:vAlign w:val="center"/>
          </w:tcPr>
          <w:p w14:paraId="3348C789" w14:textId="77777777" w:rsidR="009F5836" w:rsidRPr="009E3697" w:rsidRDefault="009F5836" w:rsidP="00B2161C">
            <w:pPr>
              <w:tabs>
                <w:tab w:val="center" w:pos="4320"/>
                <w:tab w:val="right" w:pos="8640"/>
              </w:tabs>
              <w:rPr>
                <w:b/>
              </w:rPr>
            </w:pPr>
            <w:r w:rsidRPr="009E3697">
              <w:rPr>
                <w:b/>
              </w:rPr>
              <w:t xml:space="preserve">Actor </w:t>
            </w:r>
            <w:r w:rsidRPr="009E3697">
              <w:t>(What person, job function or system performs this Task?)</w:t>
            </w:r>
          </w:p>
        </w:tc>
        <w:tc>
          <w:tcPr>
            <w:tcW w:w="6390" w:type="dxa"/>
            <w:shd w:val="clear" w:color="auto" w:fill="auto"/>
            <w:vAlign w:val="center"/>
          </w:tcPr>
          <w:p w14:paraId="0A1B95C2" w14:textId="77777777" w:rsidR="009F5836" w:rsidRPr="009E3697" w:rsidRDefault="009F5836" w:rsidP="00B2161C">
            <w:pPr>
              <w:tabs>
                <w:tab w:val="right" w:pos="8640"/>
              </w:tabs>
              <w:rPr>
                <w:i/>
              </w:rPr>
            </w:pPr>
            <w:r>
              <w:rPr>
                <w:i/>
              </w:rPr>
              <w:t>Broker</w:t>
            </w:r>
          </w:p>
        </w:tc>
      </w:tr>
      <w:tr w:rsidR="009F5836" w:rsidRPr="009E3697" w14:paraId="1F3E6684" w14:textId="77777777" w:rsidTr="00B2161C">
        <w:tc>
          <w:tcPr>
            <w:tcW w:w="3168" w:type="dxa"/>
            <w:shd w:val="clear" w:color="auto" w:fill="auto"/>
            <w:vAlign w:val="center"/>
          </w:tcPr>
          <w:p w14:paraId="267E16B5" w14:textId="77777777" w:rsidR="009F5836" w:rsidRPr="009E3697" w:rsidRDefault="009F5836" w:rsidP="00B2161C">
            <w:pPr>
              <w:tabs>
                <w:tab w:val="center" w:pos="4320"/>
                <w:tab w:val="right" w:pos="8640"/>
              </w:tabs>
              <w:rPr>
                <w:b/>
              </w:rPr>
            </w:pPr>
            <w:r w:rsidRPr="009E3697">
              <w:rPr>
                <w:b/>
              </w:rPr>
              <w:t xml:space="preserve">Purpose </w:t>
            </w:r>
            <w:r w:rsidRPr="009E3697">
              <w:rPr>
                <w:sz w:val="18"/>
                <w:szCs w:val="18"/>
              </w:rPr>
              <w:t>(Why does this task exist; what value does it add?)</w:t>
            </w:r>
          </w:p>
        </w:tc>
        <w:tc>
          <w:tcPr>
            <w:tcW w:w="6390" w:type="dxa"/>
            <w:shd w:val="clear" w:color="auto" w:fill="auto"/>
            <w:vAlign w:val="center"/>
          </w:tcPr>
          <w:p w14:paraId="4E39ECCD" w14:textId="77777777" w:rsidR="009F5836" w:rsidRPr="009E3697" w:rsidRDefault="009F5836" w:rsidP="00B2161C">
            <w:pPr>
              <w:tabs>
                <w:tab w:val="center" w:pos="4320"/>
                <w:tab w:val="right" w:pos="8640"/>
              </w:tabs>
              <w:rPr>
                <w:i/>
              </w:rPr>
            </w:pPr>
            <w:r w:rsidRPr="009E3697">
              <w:rPr>
                <w:i/>
              </w:rPr>
              <w:t>At the full completion of data sync process open the exception file for the field personal to see on the Toughbook</w:t>
            </w:r>
          </w:p>
        </w:tc>
      </w:tr>
      <w:tr w:rsidR="009F5836" w:rsidRPr="009E3697" w14:paraId="14CC74A9" w14:textId="77777777" w:rsidTr="00B2161C">
        <w:tc>
          <w:tcPr>
            <w:tcW w:w="3168" w:type="dxa"/>
            <w:shd w:val="clear" w:color="auto" w:fill="auto"/>
            <w:vAlign w:val="center"/>
          </w:tcPr>
          <w:p w14:paraId="37EF9AF7" w14:textId="77777777" w:rsidR="009F5836" w:rsidRPr="009E3697" w:rsidRDefault="009F5836" w:rsidP="00B2161C">
            <w:pPr>
              <w:tabs>
                <w:tab w:val="center" w:pos="4320"/>
                <w:tab w:val="right" w:pos="8640"/>
              </w:tabs>
              <w:rPr>
                <w:sz w:val="18"/>
                <w:szCs w:val="18"/>
              </w:rPr>
            </w:pPr>
            <w:r w:rsidRPr="009E3697">
              <w:rPr>
                <w:b/>
              </w:rPr>
              <w:t xml:space="preserve">Triggers </w:t>
            </w:r>
            <w:r w:rsidRPr="009E3697">
              <w:rPr>
                <w:sz w:val="18"/>
                <w:szCs w:val="18"/>
              </w:rPr>
              <w:t>(What kicks off this task?)</w:t>
            </w:r>
          </w:p>
        </w:tc>
        <w:tc>
          <w:tcPr>
            <w:tcW w:w="6390" w:type="dxa"/>
            <w:shd w:val="clear" w:color="auto" w:fill="auto"/>
            <w:vAlign w:val="center"/>
          </w:tcPr>
          <w:p w14:paraId="7E18B45E" w14:textId="77777777" w:rsidR="009F5836" w:rsidRPr="009E3697" w:rsidRDefault="009F5836" w:rsidP="00B2161C">
            <w:pPr>
              <w:tabs>
                <w:tab w:val="center" w:pos="4320"/>
                <w:tab w:val="right" w:pos="8640"/>
              </w:tabs>
              <w:rPr>
                <w:i/>
              </w:rPr>
            </w:pPr>
            <w:r w:rsidRPr="009E3697">
              <w:rPr>
                <w:i/>
              </w:rPr>
              <w:t>Successful completion of the broker/data</w:t>
            </w:r>
            <w:r>
              <w:rPr>
                <w:i/>
              </w:rPr>
              <w:t xml:space="preserve"> </w:t>
            </w:r>
            <w:r w:rsidRPr="009E3697">
              <w:rPr>
                <w:i/>
              </w:rPr>
              <w:t>sync process</w:t>
            </w:r>
          </w:p>
        </w:tc>
      </w:tr>
      <w:tr w:rsidR="009F5836" w:rsidRPr="009E3697" w14:paraId="018E89D8" w14:textId="77777777" w:rsidTr="00B2161C">
        <w:trPr>
          <w:trHeight w:val="260"/>
        </w:trPr>
        <w:tc>
          <w:tcPr>
            <w:tcW w:w="3168" w:type="dxa"/>
            <w:shd w:val="clear" w:color="auto" w:fill="auto"/>
            <w:vAlign w:val="center"/>
          </w:tcPr>
          <w:p w14:paraId="02A42A46" w14:textId="77777777" w:rsidR="009F5836" w:rsidRPr="009E3697" w:rsidRDefault="009F5836" w:rsidP="00B2161C">
            <w:pPr>
              <w:tabs>
                <w:tab w:val="center" w:pos="4320"/>
                <w:tab w:val="right" w:pos="8640"/>
              </w:tabs>
              <w:rPr>
                <w:b/>
              </w:rPr>
            </w:pPr>
            <w:r w:rsidRPr="009E3697">
              <w:rPr>
                <w:b/>
              </w:rPr>
              <w:t xml:space="preserve">Dependencies </w:t>
            </w:r>
            <w:r w:rsidRPr="009E3697">
              <w:rPr>
                <w:sz w:val="18"/>
                <w:szCs w:val="18"/>
              </w:rPr>
              <w:t>(What has to exist before this Task can start?)</w:t>
            </w:r>
          </w:p>
        </w:tc>
        <w:tc>
          <w:tcPr>
            <w:tcW w:w="6390" w:type="dxa"/>
            <w:shd w:val="clear" w:color="auto" w:fill="auto"/>
            <w:vAlign w:val="center"/>
          </w:tcPr>
          <w:p w14:paraId="6EF67FB7" w14:textId="77777777" w:rsidR="009F5836" w:rsidRPr="009E3697" w:rsidRDefault="009F5836" w:rsidP="00B2161C">
            <w:pPr>
              <w:tabs>
                <w:tab w:val="center" w:pos="4320"/>
                <w:tab w:val="right" w:pos="8640"/>
              </w:tabs>
              <w:rPr>
                <w:i/>
              </w:rPr>
            </w:pPr>
            <w:r>
              <w:rPr>
                <w:i/>
              </w:rPr>
              <w:t>Excel macro installed on TB</w:t>
            </w:r>
          </w:p>
        </w:tc>
      </w:tr>
    </w:tbl>
    <w:p w14:paraId="544ADF56" w14:textId="77777777" w:rsidR="009F5836" w:rsidRPr="009E3697" w:rsidRDefault="009F5836" w:rsidP="009F5836">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9"/>
        <w:gridCol w:w="1055"/>
        <w:gridCol w:w="3696"/>
      </w:tblGrid>
      <w:tr w:rsidR="009F5836" w:rsidRPr="009E3697" w14:paraId="639CAADE" w14:textId="77777777" w:rsidTr="00B2161C">
        <w:trPr>
          <w:trHeight w:val="179"/>
        </w:trPr>
        <w:tc>
          <w:tcPr>
            <w:tcW w:w="4698" w:type="dxa"/>
            <w:shd w:val="clear" w:color="auto" w:fill="E6E6E6"/>
            <w:vAlign w:val="center"/>
          </w:tcPr>
          <w:p w14:paraId="5766C51A" w14:textId="77777777" w:rsidR="009F5836" w:rsidRPr="009E3697" w:rsidRDefault="009F5836" w:rsidP="00B2161C">
            <w:pPr>
              <w:tabs>
                <w:tab w:val="center" w:pos="4320"/>
                <w:tab w:val="right" w:pos="8640"/>
              </w:tabs>
              <w:rPr>
                <w:b/>
              </w:rPr>
            </w:pPr>
            <w:r w:rsidRPr="009E3697">
              <w:rPr>
                <w:b/>
                <w:sz w:val="24"/>
                <w:szCs w:val="24"/>
              </w:rPr>
              <w:t>STEPS</w:t>
            </w:r>
            <w:r w:rsidRPr="009E3697">
              <w:t xml:space="preserve"> </w:t>
            </w:r>
            <w:r w:rsidRPr="009E3697">
              <w:rPr>
                <w:sz w:val="18"/>
                <w:szCs w:val="18"/>
              </w:rPr>
              <w:t>(Sequence of lower level of detail in the task)</w:t>
            </w:r>
          </w:p>
        </w:tc>
        <w:tc>
          <w:tcPr>
            <w:tcW w:w="1068" w:type="dxa"/>
            <w:shd w:val="clear" w:color="auto" w:fill="E6E6E6"/>
            <w:vAlign w:val="center"/>
          </w:tcPr>
          <w:p w14:paraId="1CA45A1A" w14:textId="77777777" w:rsidR="009F5836" w:rsidRPr="009E3697" w:rsidRDefault="009F5836" w:rsidP="00B2161C">
            <w:pPr>
              <w:tabs>
                <w:tab w:val="center" w:pos="4320"/>
                <w:tab w:val="right" w:pos="8640"/>
              </w:tabs>
              <w:jc w:val="center"/>
              <w:rPr>
                <w:b/>
                <w:sz w:val="16"/>
                <w:szCs w:val="16"/>
              </w:rPr>
            </w:pPr>
            <w:r w:rsidRPr="009E3697">
              <w:rPr>
                <w:b/>
                <w:sz w:val="16"/>
                <w:szCs w:val="16"/>
              </w:rPr>
              <w:t>System</w:t>
            </w:r>
          </w:p>
        </w:tc>
        <w:tc>
          <w:tcPr>
            <w:tcW w:w="3792" w:type="dxa"/>
            <w:shd w:val="clear" w:color="auto" w:fill="E6E6E6"/>
            <w:vAlign w:val="center"/>
          </w:tcPr>
          <w:p w14:paraId="6821613F" w14:textId="77777777" w:rsidR="009F5836" w:rsidRPr="009E3697" w:rsidRDefault="009F5836" w:rsidP="00B2161C">
            <w:pPr>
              <w:tabs>
                <w:tab w:val="center" w:pos="4320"/>
                <w:tab w:val="right" w:pos="8640"/>
              </w:tabs>
              <w:jc w:val="center"/>
              <w:rPr>
                <w:b/>
              </w:rPr>
            </w:pPr>
            <w:r w:rsidRPr="009E3697">
              <w:rPr>
                <w:b/>
              </w:rPr>
              <w:t>NOTES</w:t>
            </w:r>
          </w:p>
        </w:tc>
      </w:tr>
      <w:tr w:rsidR="009F5836" w:rsidRPr="009E3697" w14:paraId="7E618298" w14:textId="77777777" w:rsidTr="00B2161C">
        <w:trPr>
          <w:trHeight w:val="276"/>
        </w:trPr>
        <w:tc>
          <w:tcPr>
            <w:tcW w:w="4698" w:type="dxa"/>
            <w:shd w:val="clear" w:color="auto" w:fill="auto"/>
            <w:vAlign w:val="center"/>
          </w:tcPr>
          <w:p w14:paraId="0C53DF98" w14:textId="77777777" w:rsidR="009F5836" w:rsidRPr="009E3697" w:rsidRDefault="009F5836" w:rsidP="00C1153B">
            <w:pPr>
              <w:numPr>
                <w:ilvl w:val="0"/>
                <w:numId w:val="6"/>
              </w:numPr>
              <w:tabs>
                <w:tab w:val="center" w:pos="664"/>
                <w:tab w:val="right" w:pos="8640"/>
              </w:tabs>
              <w:spacing w:after="0" w:line="240" w:lineRule="auto"/>
              <w:ind w:left="648" w:hanging="288"/>
            </w:pPr>
            <w:r w:rsidRPr="009E3697">
              <w:t>Launch the Excel Macro that synchronizes files between the Toughbook and the servers</w:t>
            </w:r>
          </w:p>
          <w:p w14:paraId="08B56EA3" w14:textId="77777777" w:rsidR="009F5836" w:rsidRPr="009E3697" w:rsidRDefault="009F5836" w:rsidP="00C1153B">
            <w:pPr>
              <w:numPr>
                <w:ilvl w:val="0"/>
                <w:numId w:val="6"/>
              </w:numPr>
              <w:tabs>
                <w:tab w:val="center" w:pos="664"/>
                <w:tab w:val="right" w:pos="8640"/>
              </w:tabs>
              <w:spacing w:after="0" w:line="240" w:lineRule="auto"/>
              <w:ind w:left="648" w:hanging="288"/>
            </w:pPr>
            <w:r w:rsidRPr="009E3697">
              <w:t>Open Exception file in notepad</w:t>
            </w:r>
          </w:p>
          <w:p w14:paraId="33622155" w14:textId="77777777" w:rsidR="009F5836" w:rsidRPr="009E3697" w:rsidRDefault="009F5836" w:rsidP="00C1153B">
            <w:pPr>
              <w:numPr>
                <w:ilvl w:val="0"/>
                <w:numId w:val="6"/>
              </w:numPr>
              <w:tabs>
                <w:tab w:val="center" w:pos="664"/>
                <w:tab w:val="right" w:pos="8640"/>
              </w:tabs>
              <w:spacing w:after="0" w:line="240" w:lineRule="auto"/>
              <w:ind w:left="648" w:hanging="288"/>
            </w:pPr>
            <w:r w:rsidRPr="009E3697">
              <w:t>Sync complete</w:t>
            </w:r>
          </w:p>
        </w:tc>
        <w:tc>
          <w:tcPr>
            <w:tcW w:w="1068" w:type="dxa"/>
            <w:vAlign w:val="center"/>
          </w:tcPr>
          <w:p w14:paraId="56A5839B" w14:textId="77777777" w:rsidR="009F5836" w:rsidRPr="009E3697" w:rsidRDefault="009F5836" w:rsidP="00B2161C">
            <w:pPr>
              <w:tabs>
                <w:tab w:val="center" w:pos="4320"/>
                <w:tab w:val="right" w:pos="8640"/>
              </w:tabs>
              <w:jc w:val="center"/>
            </w:pPr>
            <w:r w:rsidRPr="009E3697">
              <w:t>Sync Batch Job</w:t>
            </w:r>
          </w:p>
        </w:tc>
        <w:tc>
          <w:tcPr>
            <w:tcW w:w="3792" w:type="dxa"/>
            <w:vAlign w:val="center"/>
          </w:tcPr>
          <w:p w14:paraId="26B6C753" w14:textId="77777777" w:rsidR="009F5836" w:rsidRPr="009E3697" w:rsidRDefault="009F5836" w:rsidP="00B2161C">
            <w:pPr>
              <w:tabs>
                <w:tab w:val="center" w:pos="4320"/>
                <w:tab w:val="right" w:pos="8640"/>
              </w:tabs>
              <w:rPr>
                <w:color w:val="FF0000"/>
              </w:rPr>
            </w:pPr>
            <w:r w:rsidRPr="009E3697">
              <w:rPr>
                <w:color w:val="FF0000"/>
              </w:rPr>
              <w:t>In the event of Excel Macro will the Excel macro issue and error – can the error be captured – Joe / Jason</w:t>
            </w:r>
          </w:p>
          <w:p w14:paraId="4D0971D9" w14:textId="77777777" w:rsidR="009F5836" w:rsidRPr="009E3697" w:rsidRDefault="009F5836" w:rsidP="00B2161C">
            <w:pPr>
              <w:tabs>
                <w:tab w:val="center" w:pos="4320"/>
                <w:tab w:val="right" w:pos="8640"/>
              </w:tabs>
              <w:rPr>
                <w:color w:val="FF0000"/>
              </w:rPr>
            </w:pPr>
            <w:r w:rsidRPr="009E3697">
              <w:rPr>
                <w:color w:val="FF0000"/>
              </w:rPr>
              <w:t>&lt;Exception filename&gt;</w:t>
            </w:r>
          </w:p>
        </w:tc>
      </w:tr>
    </w:tbl>
    <w:p w14:paraId="7DDC0F94" w14:textId="77777777" w:rsidR="009F5836" w:rsidRPr="009E3697" w:rsidRDefault="009F5836" w:rsidP="009F5836">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F5836" w:rsidRPr="009E3697" w14:paraId="6CD1F08E" w14:textId="77777777" w:rsidTr="00B2161C">
        <w:trPr>
          <w:trHeight w:val="276"/>
          <w:tblHeader/>
        </w:trPr>
        <w:tc>
          <w:tcPr>
            <w:tcW w:w="3160" w:type="dxa"/>
            <w:shd w:val="clear" w:color="auto" w:fill="E6E6E6"/>
            <w:vAlign w:val="center"/>
          </w:tcPr>
          <w:p w14:paraId="7E4EA576" w14:textId="77777777" w:rsidR="009F5836" w:rsidRPr="009E3697" w:rsidRDefault="009F5836" w:rsidP="00B2161C">
            <w:pPr>
              <w:tabs>
                <w:tab w:val="center" w:pos="4320"/>
                <w:tab w:val="right" w:pos="8640"/>
              </w:tabs>
              <w:rPr>
                <w:b/>
              </w:rPr>
            </w:pPr>
            <w:r w:rsidRPr="009E3697">
              <w:rPr>
                <w:b/>
              </w:rPr>
              <w:t xml:space="preserve">Access DATA </w:t>
            </w:r>
          </w:p>
        </w:tc>
        <w:tc>
          <w:tcPr>
            <w:tcW w:w="998" w:type="dxa"/>
            <w:vMerge w:val="restart"/>
            <w:shd w:val="clear" w:color="auto" w:fill="E6E6E6"/>
            <w:vAlign w:val="center"/>
          </w:tcPr>
          <w:p w14:paraId="2A2E9415" w14:textId="77777777" w:rsidR="009F5836" w:rsidRPr="009E3697" w:rsidRDefault="009F5836" w:rsidP="00B2161C">
            <w:pPr>
              <w:tabs>
                <w:tab w:val="center" w:pos="4320"/>
                <w:tab w:val="right" w:pos="8640"/>
              </w:tabs>
              <w:jc w:val="center"/>
              <w:rPr>
                <w:b/>
                <w:sz w:val="16"/>
                <w:szCs w:val="16"/>
              </w:rPr>
            </w:pPr>
            <w:r w:rsidRPr="009E3697">
              <w:rPr>
                <w:b/>
                <w:sz w:val="16"/>
                <w:szCs w:val="16"/>
              </w:rPr>
              <w:t>Data Type</w:t>
            </w:r>
          </w:p>
        </w:tc>
        <w:tc>
          <w:tcPr>
            <w:tcW w:w="900" w:type="dxa"/>
            <w:vMerge w:val="restart"/>
            <w:shd w:val="clear" w:color="auto" w:fill="E6E6E6"/>
          </w:tcPr>
          <w:p w14:paraId="57F3B8FA" w14:textId="77777777" w:rsidR="009F5836" w:rsidRPr="009E3697" w:rsidRDefault="009F5836" w:rsidP="00B2161C">
            <w:pPr>
              <w:tabs>
                <w:tab w:val="center" w:pos="4320"/>
                <w:tab w:val="right" w:pos="8640"/>
              </w:tabs>
              <w:jc w:val="center"/>
              <w:rPr>
                <w:b/>
                <w:sz w:val="16"/>
                <w:szCs w:val="16"/>
              </w:rPr>
            </w:pPr>
            <w:r w:rsidRPr="009E3697">
              <w:rPr>
                <w:b/>
                <w:sz w:val="16"/>
                <w:szCs w:val="16"/>
              </w:rPr>
              <w:t>New/</w:t>
            </w:r>
          </w:p>
          <w:p w14:paraId="3C0C365F" w14:textId="77777777" w:rsidR="009F5836" w:rsidRPr="009E3697" w:rsidRDefault="009F5836" w:rsidP="00B2161C">
            <w:pPr>
              <w:tabs>
                <w:tab w:val="center" w:pos="4320"/>
                <w:tab w:val="right" w:pos="8640"/>
              </w:tabs>
              <w:jc w:val="center"/>
              <w:rPr>
                <w:b/>
                <w:sz w:val="16"/>
                <w:szCs w:val="16"/>
              </w:rPr>
            </w:pPr>
            <w:r w:rsidRPr="009E3697">
              <w:rPr>
                <w:b/>
                <w:sz w:val="16"/>
                <w:szCs w:val="16"/>
              </w:rPr>
              <w:t>Updated Field</w:t>
            </w:r>
          </w:p>
        </w:tc>
        <w:tc>
          <w:tcPr>
            <w:tcW w:w="4500" w:type="dxa"/>
            <w:vMerge w:val="restart"/>
            <w:shd w:val="clear" w:color="auto" w:fill="E6E6E6"/>
            <w:vAlign w:val="center"/>
          </w:tcPr>
          <w:p w14:paraId="3B8EB566" w14:textId="77777777" w:rsidR="009F5836" w:rsidRPr="009E3697" w:rsidRDefault="009F5836" w:rsidP="00B2161C">
            <w:pPr>
              <w:tabs>
                <w:tab w:val="center" w:pos="4320"/>
                <w:tab w:val="right" w:pos="8640"/>
              </w:tabs>
              <w:jc w:val="center"/>
              <w:rPr>
                <w:b/>
                <w:sz w:val="16"/>
                <w:szCs w:val="16"/>
              </w:rPr>
            </w:pPr>
            <w:r w:rsidRPr="009E3697">
              <w:rPr>
                <w:b/>
                <w:sz w:val="16"/>
                <w:szCs w:val="16"/>
              </w:rPr>
              <w:t>Rules/Notes</w:t>
            </w:r>
          </w:p>
        </w:tc>
      </w:tr>
      <w:tr w:rsidR="009F5836" w:rsidRPr="009E3697" w14:paraId="187C9767" w14:textId="77777777" w:rsidTr="00B2161C">
        <w:trPr>
          <w:trHeight w:val="276"/>
          <w:tblHeader/>
        </w:trPr>
        <w:tc>
          <w:tcPr>
            <w:tcW w:w="3160" w:type="dxa"/>
            <w:shd w:val="clear" w:color="auto" w:fill="E6E6E6"/>
            <w:vAlign w:val="center"/>
          </w:tcPr>
          <w:p w14:paraId="4D066402" w14:textId="77777777" w:rsidR="009F5836" w:rsidRPr="009E3697" w:rsidRDefault="009F5836" w:rsidP="00B2161C">
            <w:pPr>
              <w:tabs>
                <w:tab w:val="center" w:pos="4320"/>
                <w:tab w:val="right" w:pos="8640"/>
              </w:tabs>
              <w:rPr>
                <w:b/>
              </w:rPr>
            </w:pPr>
            <w:r w:rsidRPr="009E3697">
              <w:rPr>
                <w:b/>
              </w:rPr>
              <w:t>Field Name</w:t>
            </w:r>
            <w:r w:rsidRPr="009E3697">
              <w:rPr>
                <w:sz w:val="18"/>
                <w:szCs w:val="18"/>
              </w:rPr>
              <w:t xml:space="preserve"> </w:t>
            </w:r>
          </w:p>
        </w:tc>
        <w:tc>
          <w:tcPr>
            <w:tcW w:w="998" w:type="dxa"/>
            <w:vMerge/>
            <w:shd w:val="clear" w:color="auto" w:fill="E6E6E6"/>
            <w:vAlign w:val="center"/>
          </w:tcPr>
          <w:p w14:paraId="09377446" w14:textId="77777777" w:rsidR="009F5836" w:rsidRPr="009E3697" w:rsidRDefault="009F5836" w:rsidP="00B2161C">
            <w:pPr>
              <w:tabs>
                <w:tab w:val="center" w:pos="4320"/>
                <w:tab w:val="right" w:pos="8640"/>
              </w:tabs>
              <w:jc w:val="center"/>
              <w:rPr>
                <w:b/>
                <w:sz w:val="16"/>
                <w:szCs w:val="16"/>
              </w:rPr>
            </w:pPr>
          </w:p>
        </w:tc>
        <w:tc>
          <w:tcPr>
            <w:tcW w:w="900" w:type="dxa"/>
            <w:vMerge/>
            <w:shd w:val="clear" w:color="auto" w:fill="E6E6E6"/>
          </w:tcPr>
          <w:p w14:paraId="2F746936" w14:textId="77777777" w:rsidR="009F5836" w:rsidRPr="009E3697" w:rsidRDefault="009F5836" w:rsidP="00B2161C">
            <w:pPr>
              <w:tabs>
                <w:tab w:val="center" w:pos="4320"/>
                <w:tab w:val="right" w:pos="8640"/>
              </w:tabs>
              <w:jc w:val="center"/>
              <w:rPr>
                <w:b/>
                <w:sz w:val="16"/>
                <w:szCs w:val="16"/>
              </w:rPr>
            </w:pPr>
          </w:p>
        </w:tc>
        <w:tc>
          <w:tcPr>
            <w:tcW w:w="4500" w:type="dxa"/>
            <w:vMerge/>
            <w:shd w:val="clear" w:color="auto" w:fill="E6E6E6"/>
            <w:vAlign w:val="center"/>
          </w:tcPr>
          <w:p w14:paraId="1FF516E8" w14:textId="77777777" w:rsidR="009F5836" w:rsidRPr="009E3697" w:rsidRDefault="009F5836" w:rsidP="00B2161C">
            <w:pPr>
              <w:tabs>
                <w:tab w:val="center" w:pos="4320"/>
                <w:tab w:val="right" w:pos="8640"/>
              </w:tabs>
              <w:jc w:val="center"/>
              <w:rPr>
                <w:b/>
                <w:sz w:val="16"/>
                <w:szCs w:val="16"/>
              </w:rPr>
            </w:pPr>
          </w:p>
        </w:tc>
      </w:tr>
      <w:tr w:rsidR="009F5836" w:rsidRPr="009E3697" w14:paraId="12D3B576" w14:textId="77777777" w:rsidTr="00B2161C">
        <w:trPr>
          <w:trHeight w:val="197"/>
          <w:tblHeader/>
        </w:trPr>
        <w:tc>
          <w:tcPr>
            <w:tcW w:w="3160" w:type="dxa"/>
            <w:shd w:val="clear" w:color="auto" w:fill="auto"/>
            <w:vAlign w:val="center"/>
          </w:tcPr>
          <w:p w14:paraId="7EC90B14" w14:textId="77777777" w:rsidR="009F5836" w:rsidRPr="009E3697" w:rsidRDefault="009F5836" w:rsidP="00B2161C">
            <w:pPr>
              <w:tabs>
                <w:tab w:val="center" w:pos="4320"/>
                <w:tab w:val="right" w:pos="8640"/>
              </w:tabs>
            </w:pPr>
            <w:r w:rsidRPr="009E3697">
              <w:t>None</w:t>
            </w:r>
          </w:p>
        </w:tc>
        <w:tc>
          <w:tcPr>
            <w:tcW w:w="998" w:type="dxa"/>
            <w:shd w:val="clear" w:color="auto" w:fill="auto"/>
            <w:vAlign w:val="center"/>
          </w:tcPr>
          <w:p w14:paraId="01BAF51B" w14:textId="77777777" w:rsidR="009F5836" w:rsidRPr="009E3697" w:rsidRDefault="009F5836" w:rsidP="00B2161C">
            <w:pPr>
              <w:tabs>
                <w:tab w:val="center" w:pos="4320"/>
                <w:tab w:val="right" w:pos="8640"/>
              </w:tabs>
              <w:rPr>
                <w:i/>
              </w:rPr>
            </w:pPr>
          </w:p>
        </w:tc>
        <w:tc>
          <w:tcPr>
            <w:tcW w:w="900" w:type="dxa"/>
          </w:tcPr>
          <w:p w14:paraId="7C59C394" w14:textId="77777777" w:rsidR="009F5836" w:rsidRPr="009E3697" w:rsidRDefault="009F5836" w:rsidP="00B2161C">
            <w:pPr>
              <w:tabs>
                <w:tab w:val="center" w:pos="4320"/>
                <w:tab w:val="right" w:pos="8640"/>
              </w:tabs>
              <w:jc w:val="center"/>
              <w:rPr>
                <w:i/>
              </w:rPr>
            </w:pPr>
          </w:p>
        </w:tc>
        <w:tc>
          <w:tcPr>
            <w:tcW w:w="4500" w:type="dxa"/>
            <w:shd w:val="clear" w:color="auto" w:fill="auto"/>
            <w:vAlign w:val="center"/>
          </w:tcPr>
          <w:p w14:paraId="1AB0FC82" w14:textId="77777777" w:rsidR="009F5836" w:rsidRPr="009E3697" w:rsidRDefault="009F5836" w:rsidP="00B2161C">
            <w:pPr>
              <w:tabs>
                <w:tab w:val="center" w:pos="4320"/>
                <w:tab w:val="right" w:pos="8640"/>
              </w:tabs>
              <w:jc w:val="center"/>
              <w:rPr>
                <w:i/>
              </w:rPr>
            </w:pPr>
          </w:p>
        </w:tc>
      </w:tr>
    </w:tbl>
    <w:p w14:paraId="5EE5261D" w14:textId="77777777" w:rsidR="009F5836" w:rsidRPr="009E3697" w:rsidRDefault="009F5836" w:rsidP="009F5836">
      <w:pPr>
        <w:rPr>
          <w:sz w:val="8"/>
          <w:szCs w:val="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F5836" w:rsidRPr="009E3697" w14:paraId="16DDB232" w14:textId="77777777" w:rsidTr="00B2161C">
        <w:trPr>
          <w:trHeight w:val="276"/>
          <w:tblHeader/>
        </w:trPr>
        <w:tc>
          <w:tcPr>
            <w:tcW w:w="3160" w:type="dxa"/>
            <w:shd w:val="clear" w:color="auto" w:fill="E6E6E6"/>
            <w:vAlign w:val="center"/>
          </w:tcPr>
          <w:p w14:paraId="17F413DC" w14:textId="77777777" w:rsidR="009F5836" w:rsidRPr="009E3697" w:rsidRDefault="009F5836" w:rsidP="00B2161C">
            <w:pPr>
              <w:tabs>
                <w:tab w:val="center" w:pos="4320"/>
                <w:tab w:val="right" w:pos="8640"/>
              </w:tabs>
              <w:rPr>
                <w:b/>
              </w:rPr>
            </w:pPr>
            <w:r w:rsidRPr="009E3697">
              <w:rPr>
                <w:b/>
              </w:rPr>
              <w:t xml:space="preserve">Test/Exception </w:t>
            </w:r>
          </w:p>
        </w:tc>
        <w:tc>
          <w:tcPr>
            <w:tcW w:w="2618" w:type="dxa"/>
            <w:vMerge w:val="restart"/>
            <w:shd w:val="clear" w:color="auto" w:fill="E6E6E6"/>
            <w:vAlign w:val="center"/>
          </w:tcPr>
          <w:p w14:paraId="09AA92ED" w14:textId="77777777" w:rsidR="009F5836" w:rsidRPr="009E3697" w:rsidRDefault="009F5836" w:rsidP="00B2161C">
            <w:pPr>
              <w:tabs>
                <w:tab w:val="center" w:pos="4320"/>
                <w:tab w:val="right" w:pos="8640"/>
              </w:tabs>
              <w:jc w:val="center"/>
              <w:rPr>
                <w:b/>
                <w:sz w:val="16"/>
                <w:szCs w:val="16"/>
              </w:rPr>
            </w:pPr>
            <w:r w:rsidRPr="009E3697">
              <w:rPr>
                <w:b/>
                <w:sz w:val="16"/>
                <w:szCs w:val="16"/>
              </w:rPr>
              <w:t>Specific Instructions</w:t>
            </w:r>
          </w:p>
        </w:tc>
        <w:tc>
          <w:tcPr>
            <w:tcW w:w="3780" w:type="dxa"/>
            <w:vMerge w:val="restart"/>
            <w:shd w:val="clear" w:color="auto" w:fill="E6E6E6"/>
            <w:vAlign w:val="center"/>
          </w:tcPr>
          <w:p w14:paraId="6FD343D2" w14:textId="77777777" w:rsidR="009F5836" w:rsidRPr="009E3697" w:rsidRDefault="009F5836" w:rsidP="00B2161C">
            <w:pPr>
              <w:tabs>
                <w:tab w:val="center" w:pos="4320"/>
                <w:tab w:val="right" w:pos="8640"/>
              </w:tabs>
              <w:jc w:val="center"/>
              <w:rPr>
                <w:b/>
                <w:sz w:val="16"/>
                <w:szCs w:val="16"/>
              </w:rPr>
            </w:pPr>
            <w:r w:rsidRPr="009E3697">
              <w:rPr>
                <w:b/>
                <w:sz w:val="16"/>
                <w:szCs w:val="16"/>
              </w:rPr>
              <w:t>Notes</w:t>
            </w:r>
          </w:p>
        </w:tc>
      </w:tr>
      <w:tr w:rsidR="009F5836" w:rsidRPr="009E3697" w14:paraId="68FD7549" w14:textId="77777777" w:rsidTr="00B2161C">
        <w:trPr>
          <w:trHeight w:val="276"/>
          <w:tblHeader/>
        </w:trPr>
        <w:tc>
          <w:tcPr>
            <w:tcW w:w="3160" w:type="dxa"/>
            <w:shd w:val="clear" w:color="auto" w:fill="E6E6E6"/>
            <w:vAlign w:val="center"/>
          </w:tcPr>
          <w:p w14:paraId="5209F903" w14:textId="77777777" w:rsidR="009F5836" w:rsidRPr="009E3697" w:rsidRDefault="009F5836" w:rsidP="00B2161C">
            <w:pPr>
              <w:tabs>
                <w:tab w:val="center" w:pos="4320"/>
                <w:tab w:val="right" w:pos="8640"/>
              </w:tabs>
              <w:rPr>
                <w:b/>
              </w:rPr>
            </w:pPr>
            <w:r w:rsidRPr="009E3697">
              <w:rPr>
                <w:b/>
              </w:rPr>
              <w:t>Case</w:t>
            </w:r>
          </w:p>
        </w:tc>
        <w:tc>
          <w:tcPr>
            <w:tcW w:w="2618" w:type="dxa"/>
            <w:vMerge/>
            <w:shd w:val="clear" w:color="auto" w:fill="E6E6E6"/>
            <w:vAlign w:val="center"/>
          </w:tcPr>
          <w:p w14:paraId="63A2C18D" w14:textId="77777777" w:rsidR="009F5836" w:rsidRPr="009E3697" w:rsidRDefault="009F5836" w:rsidP="00B2161C">
            <w:pPr>
              <w:tabs>
                <w:tab w:val="center" w:pos="4320"/>
                <w:tab w:val="right" w:pos="8640"/>
              </w:tabs>
              <w:jc w:val="center"/>
              <w:rPr>
                <w:b/>
                <w:sz w:val="16"/>
                <w:szCs w:val="16"/>
              </w:rPr>
            </w:pPr>
          </w:p>
        </w:tc>
        <w:tc>
          <w:tcPr>
            <w:tcW w:w="3780" w:type="dxa"/>
            <w:vMerge/>
            <w:shd w:val="clear" w:color="auto" w:fill="E6E6E6"/>
            <w:vAlign w:val="center"/>
          </w:tcPr>
          <w:p w14:paraId="75E839C7" w14:textId="77777777" w:rsidR="009F5836" w:rsidRPr="009E3697" w:rsidRDefault="009F5836" w:rsidP="00B2161C">
            <w:pPr>
              <w:tabs>
                <w:tab w:val="center" w:pos="4320"/>
                <w:tab w:val="right" w:pos="8640"/>
              </w:tabs>
              <w:jc w:val="center"/>
              <w:rPr>
                <w:b/>
                <w:sz w:val="16"/>
                <w:szCs w:val="16"/>
              </w:rPr>
            </w:pPr>
          </w:p>
        </w:tc>
      </w:tr>
      <w:tr w:rsidR="009F5836" w:rsidRPr="009E3697" w14:paraId="3BC9026C" w14:textId="77777777" w:rsidTr="00B2161C">
        <w:trPr>
          <w:trHeight w:val="197"/>
          <w:tblHeader/>
        </w:trPr>
        <w:tc>
          <w:tcPr>
            <w:tcW w:w="3160" w:type="dxa"/>
            <w:shd w:val="clear" w:color="auto" w:fill="auto"/>
            <w:vAlign w:val="center"/>
          </w:tcPr>
          <w:p w14:paraId="5E89643C" w14:textId="77777777" w:rsidR="009F5836" w:rsidRDefault="009F5836" w:rsidP="00C1153B">
            <w:pPr>
              <w:numPr>
                <w:ilvl w:val="0"/>
                <w:numId w:val="7"/>
              </w:numPr>
              <w:tabs>
                <w:tab w:val="right" w:pos="450"/>
                <w:tab w:val="center" w:pos="4320"/>
              </w:tabs>
              <w:spacing w:after="0" w:line="240" w:lineRule="auto"/>
              <w:ind w:left="450" w:right="-6686" w:hanging="270"/>
            </w:pPr>
            <w:r w:rsidRPr="009E3697">
              <w:t>Successful TB-Server file sync</w:t>
            </w:r>
          </w:p>
          <w:p w14:paraId="57D72F28" w14:textId="77777777" w:rsidR="009F5836" w:rsidRPr="009E3697" w:rsidRDefault="009F5836" w:rsidP="00C1153B">
            <w:pPr>
              <w:numPr>
                <w:ilvl w:val="0"/>
                <w:numId w:val="7"/>
              </w:numPr>
              <w:tabs>
                <w:tab w:val="right" w:pos="450"/>
                <w:tab w:val="center" w:pos="4320"/>
              </w:tabs>
              <w:spacing w:after="0" w:line="240" w:lineRule="auto"/>
              <w:ind w:left="450" w:right="-6686" w:hanging="270"/>
            </w:pPr>
            <w:r>
              <w:t>Manual counts - validate</w:t>
            </w:r>
          </w:p>
          <w:p w14:paraId="7538F7CE" w14:textId="77777777" w:rsidR="009F5836" w:rsidRPr="009E3697" w:rsidRDefault="009F5836" w:rsidP="00C1153B">
            <w:pPr>
              <w:numPr>
                <w:ilvl w:val="0"/>
                <w:numId w:val="7"/>
              </w:numPr>
              <w:tabs>
                <w:tab w:val="right" w:pos="450"/>
                <w:tab w:val="center" w:pos="4320"/>
              </w:tabs>
              <w:spacing w:after="0" w:line="240" w:lineRule="auto"/>
              <w:ind w:left="450" w:right="-6686" w:hanging="270"/>
            </w:pPr>
            <w:r w:rsidRPr="009E3697">
              <w:t>Forced failed TB –Server Sync</w:t>
            </w:r>
          </w:p>
          <w:p w14:paraId="258797B8" w14:textId="77777777" w:rsidR="009F5836" w:rsidRPr="009E3697" w:rsidRDefault="009F5836" w:rsidP="00C1153B">
            <w:pPr>
              <w:numPr>
                <w:ilvl w:val="0"/>
                <w:numId w:val="7"/>
              </w:numPr>
              <w:tabs>
                <w:tab w:val="right" w:pos="450"/>
                <w:tab w:val="center" w:pos="4320"/>
              </w:tabs>
              <w:spacing w:after="0" w:line="240" w:lineRule="auto"/>
              <w:ind w:left="450" w:right="-6686" w:hanging="270"/>
            </w:pPr>
            <w:r w:rsidRPr="009E3697">
              <w:t>Report Failed TB/S sync</w:t>
            </w:r>
          </w:p>
          <w:p w14:paraId="5DD42750" w14:textId="77777777" w:rsidR="009F5836" w:rsidRPr="009E3697" w:rsidRDefault="009F5836" w:rsidP="00C1153B">
            <w:pPr>
              <w:numPr>
                <w:ilvl w:val="0"/>
                <w:numId w:val="7"/>
              </w:numPr>
              <w:tabs>
                <w:tab w:val="right" w:pos="450"/>
                <w:tab w:val="center" w:pos="4320"/>
              </w:tabs>
              <w:spacing w:after="0" w:line="240" w:lineRule="auto"/>
              <w:ind w:left="450" w:right="-6686" w:hanging="270"/>
            </w:pPr>
            <w:r w:rsidRPr="009E3697">
              <w:t>Open Exception file</w:t>
            </w:r>
          </w:p>
        </w:tc>
        <w:tc>
          <w:tcPr>
            <w:tcW w:w="2618" w:type="dxa"/>
            <w:shd w:val="clear" w:color="auto" w:fill="auto"/>
            <w:vAlign w:val="center"/>
          </w:tcPr>
          <w:p w14:paraId="2EF50E1E" w14:textId="77777777" w:rsidR="009F5836" w:rsidRPr="009E3697" w:rsidRDefault="009F5836" w:rsidP="00B2161C">
            <w:pPr>
              <w:tabs>
                <w:tab w:val="center" w:pos="4320"/>
                <w:tab w:val="right" w:pos="8640"/>
              </w:tabs>
              <w:rPr>
                <w:i/>
              </w:rPr>
            </w:pPr>
          </w:p>
        </w:tc>
        <w:tc>
          <w:tcPr>
            <w:tcW w:w="3780" w:type="dxa"/>
            <w:shd w:val="clear" w:color="auto" w:fill="auto"/>
            <w:vAlign w:val="center"/>
          </w:tcPr>
          <w:p w14:paraId="0A2B5783" w14:textId="77777777" w:rsidR="009F5836" w:rsidRPr="009E3697" w:rsidRDefault="009F5836" w:rsidP="00B2161C">
            <w:pPr>
              <w:tabs>
                <w:tab w:val="center" w:pos="4320"/>
                <w:tab w:val="right" w:pos="8640"/>
              </w:tabs>
              <w:jc w:val="center"/>
              <w:rPr>
                <w:i/>
              </w:rPr>
            </w:pPr>
            <w:r>
              <w:rPr>
                <w:i/>
              </w:rPr>
              <w:t>Log file solution – count files on TB compare to server – broker incorporates into sync log</w:t>
            </w:r>
          </w:p>
        </w:tc>
      </w:tr>
    </w:tbl>
    <w:p w14:paraId="296ECE2A" w14:textId="77777777" w:rsidR="009F5836" w:rsidRDefault="009F5836" w:rsidP="008406E9">
      <w:pPr>
        <w:pStyle w:val="head1"/>
        <w:ind w:left="792" w:firstLine="0"/>
      </w:pPr>
    </w:p>
    <w:p w14:paraId="1AE7EE70" w14:textId="77777777" w:rsidR="001C35CC" w:rsidRDefault="001C35CC" w:rsidP="00C1153B">
      <w:pPr>
        <w:pStyle w:val="head1"/>
        <w:numPr>
          <w:ilvl w:val="0"/>
          <w:numId w:val="2"/>
        </w:numPr>
      </w:pPr>
      <w:bookmarkStart w:id="9" w:name="_Toc415060484"/>
      <w:r>
        <w:t>Test Connectivity</w:t>
      </w:r>
      <w:bookmarkEnd w:id="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F5836" w:rsidRPr="00467565" w14:paraId="0D1AB8D3" w14:textId="77777777" w:rsidTr="00B2161C">
        <w:trPr>
          <w:trHeight w:val="467"/>
        </w:trPr>
        <w:tc>
          <w:tcPr>
            <w:tcW w:w="3168" w:type="dxa"/>
            <w:shd w:val="clear" w:color="auto" w:fill="70AD47"/>
            <w:vAlign w:val="center"/>
          </w:tcPr>
          <w:p w14:paraId="4EB2F59C" w14:textId="77777777" w:rsidR="009F5836" w:rsidRPr="00467565" w:rsidRDefault="009F5836"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428540FB" w14:textId="77777777" w:rsidR="009F5836" w:rsidRPr="007059DB" w:rsidRDefault="009F5836" w:rsidP="008406E9">
            <w:pPr>
              <w:pStyle w:val="Heading2"/>
              <w:numPr>
                <w:ilvl w:val="0"/>
                <w:numId w:val="0"/>
              </w:numPr>
              <w:ind w:left="522"/>
            </w:pPr>
          </w:p>
        </w:tc>
      </w:tr>
      <w:tr w:rsidR="009F5836" w:rsidRPr="009E3697" w14:paraId="67C90395" w14:textId="77777777" w:rsidTr="00B2161C">
        <w:tc>
          <w:tcPr>
            <w:tcW w:w="3168" w:type="dxa"/>
            <w:shd w:val="clear" w:color="auto" w:fill="auto"/>
            <w:vAlign w:val="center"/>
          </w:tcPr>
          <w:p w14:paraId="55312FBF" w14:textId="77777777" w:rsidR="009F5836" w:rsidRPr="009E3697" w:rsidRDefault="009F5836" w:rsidP="00B2161C">
            <w:pPr>
              <w:tabs>
                <w:tab w:val="center" w:pos="4320"/>
                <w:tab w:val="right" w:pos="8640"/>
              </w:tabs>
              <w:rPr>
                <w:b/>
              </w:rPr>
            </w:pPr>
            <w:r w:rsidRPr="009E3697">
              <w:rPr>
                <w:b/>
              </w:rPr>
              <w:t xml:space="preserve">Actor </w:t>
            </w:r>
            <w:r w:rsidRPr="009E3697">
              <w:t>(What person, job function or system performs this Task?)</w:t>
            </w:r>
          </w:p>
        </w:tc>
        <w:tc>
          <w:tcPr>
            <w:tcW w:w="6390" w:type="dxa"/>
            <w:shd w:val="clear" w:color="auto" w:fill="auto"/>
            <w:vAlign w:val="center"/>
          </w:tcPr>
          <w:p w14:paraId="5B019BF6" w14:textId="77777777" w:rsidR="009F5836" w:rsidRPr="009E3697" w:rsidRDefault="009F5836" w:rsidP="00B2161C">
            <w:pPr>
              <w:tabs>
                <w:tab w:val="center" w:pos="4320"/>
                <w:tab w:val="right" w:pos="8640"/>
              </w:tabs>
              <w:rPr>
                <w:i/>
              </w:rPr>
            </w:pPr>
            <w:r w:rsidRPr="009E3697">
              <w:rPr>
                <w:i/>
              </w:rPr>
              <w:t>Broker</w:t>
            </w:r>
          </w:p>
        </w:tc>
      </w:tr>
      <w:tr w:rsidR="009F5836" w:rsidRPr="009E3697" w14:paraId="1033CB8B" w14:textId="77777777" w:rsidTr="00B2161C">
        <w:tc>
          <w:tcPr>
            <w:tcW w:w="3168" w:type="dxa"/>
            <w:shd w:val="clear" w:color="auto" w:fill="auto"/>
            <w:vAlign w:val="center"/>
          </w:tcPr>
          <w:p w14:paraId="259B5574" w14:textId="77777777" w:rsidR="009F5836" w:rsidRPr="009E3697" w:rsidRDefault="009F5836" w:rsidP="00B2161C">
            <w:pPr>
              <w:tabs>
                <w:tab w:val="center" w:pos="4320"/>
                <w:tab w:val="right" w:pos="8640"/>
              </w:tabs>
              <w:rPr>
                <w:b/>
              </w:rPr>
            </w:pPr>
            <w:r w:rsidRPr="009E3697">
              <w:rPr>
                <w:b/>
              </w:rPr>
              <w:t xml:space="preserve">Purpose </w:t>
            </w:r>
            <w:r w:rsidRPr="009E3697">
              <w:rPr>
                <w:sz w:val="18"/>
                <w:szCs w:val="18"/>
              </w:rPr>
              <w:t>(Why does this task exist; what value does it add?)</w:t>
            </w:r>
          </w:p>
        </w:tc>
        <w:tc>
          <w:tcPr>
            <w:tcW w:w="6390" w:type="dxa"/>
            <w:shd w:val="clear" w:color="auto" w:fill="auto"/>
            <w:vAlign w:val="center"/>
          </w:tcPr>
          <w:p w14:paraId="532A1350" w14:textId="77777777" w:rsidR="009F5836" w:rsidRPr="009E3697" w:rsidRDefault="009F5836" w:rsidP="00B2161C">
            <w:pPr>
              <w:tabs>
                <w:tab w:val="center" w:pos="4320"/>
                <w:tab w:val="right" w:pos="8640"/>
              </w:tabs>
              <w:rPr>
                <w:i/>
              </w:rPr>
            </w:pPr>
            <w:r w:rsidRPr="009E3697">
              <w:rPr>
                <w:i/>
              </w:rPr>
              <w:t>Verify the broker can connect to the network, to Oracle and to Access</w:t>
            </w:r>
          </w:p>
        </w:tc>
      </w:tr>
      <w:tr w:rsidR="009F5836" w:rsidRPr="009E3697" w14:paraId="45326E04" w14:textId="77777777" w:rsidTr="00B2161C">
        <w:tc>
          <w:tcPr>
            <w:tcW w:w="3168" w:type="dxa"/>
            <w:shd w:val="clear" w:color="auto" w:fill="auto"/>
            <w:vAlign w:val="center"/>
          </w:tcPr>
          <w:p w14:paraId="2E14410E" w14:textId="77777777" w:rsidR="009F5836" w:rsidRPr="009E3697" w:rsidRDefault="009F5836" w:rsidP="00B2161C">
            <w:pPr>
              <w:tabs>
                <w:tab w:val="center" w:pos="4320"/>
                <w:tab w:val="right" w:pos="8640"/>
              </w:tabs>
              <w:rPr>
                <w:sz w:val="18"/>
                <w:szCs w:val="18"/>
              </w:rPr>
            </w:pPr>
            <w:r w:rsidRPr="009E3697">
              <w:rPr>
                <w:b/>
              </w:rPr>
              <w:t xml:space="preserve">Triggers </w:t>
            </w:r>
            <w:r w:rsidRPr="009E3697">
              <w:rPr>
                <w:sz w:val="18"/>
                <w:szCs w:val="18"/>
              </w:rPr>
              <w:t>(What kicks off this task?)</w:t>
            </w:r>
          </w:p>
        </w:tc>
        <w:tc>
          <w:tcPr>
            <w:tcW w:w="6390" w:type="dxa"/>
            <w:shd w:val="clear" w:color="auto" w:fill="auto"/>
            <w:vAlign w:val="center"/>
          </w:tcPr>
          <w:p w14:paraId="5A107A58" w14:textId="77777777" w:rsidR="009F5836" w:rsidRPr="009E3697" w:rsidRDefault="009F5836" w:rsidP="00B2161C">
            <w:pPr>
              <w:tabs>
                <w:tab w:val="center" w:pos="4320"/>
                <w:tab w:val="right" w:pos="8640"/>
              </w:tabs>
              <w:rPr>
                <w:i/>
              </w:rPr>
            </w:pPr>
            <w:r w:rsidRPr="009E3697">
              <w:rPr>
                <w:i/>
              </w:rPr>
              <w:t>Broker launched</w:t>
            </w:r>
          </w:p>
        </w:tc>
      </w:tr>
      <w:tr w:rsidR="009F5836" w:rsidRPr="009E3697" w14:paraId="172A79E9" w14:textId="77777777" w:rsidTr="00B2161C">
        <w:trPr>
          <w:trHeight w:val="1250"/>
        </w:trPr>
        <w:tc>
          <w:tcPr>
            <w:tcW w:w="3168" w:type="dxa"/>
            <w:shd w:val="clear" w:color="auto" w:fill="auto"/>
            <w:vAlign w:val="center"/>
          </w:tcPr>
          <w:p w14:paraId="3AB36672" w14:textId="77777777" w:rsidR="009F5836" w:rsidRPr="009E3697" w:rsidRDefault="009F5836" w:rsidP="00B2161C">
            <w:pPr>
              <w:tabs>
                <w:tab w:val="center" w:pos="4320"/>
                <w:tab w:val="right" w:pos="8640"/>
              </w:tabs>
              <w:rPr>
                <w:b/>
              </w:rPr>
            </w:pPr>
            <w:r w:rsidRPr="009E3697">
              <w:rPr>
                <w:b/>
              </w:rPr>
              <w:t xml:space="preserve">Dependencies </w:t>
            </w:r>
            <w:r w:rsidRPr="009E3697">
              <w:rPr>
                <w:sz w:val="18"/>
                <w:szCs w:val="18"/>
              </w:rPr>
              <w:t>(What has to exist before this Task can start?)</w:t>
            </w:r>
          </w:p>
        </w:tc>
        <w:tc>
          <w:tcPr>
            <w:tcW w:w="6390" w:type="dxa"/>
            <w:shd w:val="clear" w:color="auto" w:fill="auto"/>
            <w:vAlign w:val="center"/>
          </w:tcPr>
          <w:p w14:paraId="0F6DF8D6" w14:textId="77777777" w:rsidR="009F5836" w:rsidRPr="007972A0" w:rsidRDefault="009F5836" w:rsidP="00C1153B">
            <w:pPr>
              <w:numPr>
                <w:ilvl w:val="0"/>
                <w:numId w:val="8"/>
              </w:numPr>
              <w:tabs>
                <w:tab w:val="center" w:pos="342"/>
                <w:tab w:val="right" w:pos="8640"/>
              </w:tabs>
              <w:spacing w:after="0" w:line="240" w:lineRule="auto"/>
              <w:ind w:left="342" w:hanging="288"/>
            </w:pPr>
            <w:r w:rsidRPr="009E3697">
              <w:t>Broker has been configured with the proper username/password ?</w:t>
            </w:r>
            <w:r w:rsidRPr="007972A0">
              <w:t xml:space="preserve"> </w:t>
            </w:r>
          </w:p>
          <w:p w14:paraId="08EFDFEB" w14:textId="77777777" w:rsidR="009F5836" w:rsidRPr="007972A0" w:rsidRDefault="009F5836" w:rsidP="00C1153B">
            <w:pPr>
              <w:numPr>
                <w:ilvl w:val="0"/>
                <w:numId w:val="8"/>
              </w:numPr>
              <w:tabs>
                <w:tab w:val="center" w:pos="342"/>
                <w:tab w:val="right" w:pos="8640"/>
              </w:tabs>
              <w:spacing w:after="0" w:line="240" w:lineRule="auto"/>
              <w:ind w:left="342" w:hanging="288"/>
            </w:pPr>
            <w:r>
              <w:t>No access pw required.</w:t>
            </w:r>
          </w:p>
          <w:p w14:paraId="756DFA5B" w14:textId="77777777" w:rsidR="009F5836" w:rsidRPr="009E3697" w:rsidRDefault="009F5836" w:rsidP="00C1153B">
            <w:pPr>
              <w:numPr>
                <w:ilvl w:val="0"/>
                <w:numId w:val="8"/>
              </w:numPr>
              <w:tabs>
                <w:tab w:val="center" w:pos="342"/>
                <w:tab w:val="right" w:pos="8640"/>
              </w:tabs>
              <w:spacing w:after="0" w:line="240" w:lineRule="auto"/>
              <w:ind w:left="342" w:hanging="288"/>
              <w:rPr>
                <w:i/>
              </w:rPr>
            </w:pPr>
            <w:r w:rsidRPr="009E3697">
              <w:t>The Oracle user that the broker will use has been setup in Oracle and given the role: Broker_Role</w:t>
            </w:r>
            <w:r>
              <w:t xml:space="preserve">  - contact James McDonald 503 986 4499</w:t>
            </w:r>
            <w:r w:rsidRPr="009E3697">
              <w:rPr>
                <w:i/>
              </w:rPr>
              <w:t xml:space="preserve"> </w:t>
            </w:r>
          </w:p>
        </w:tc>
      </w:tr>
    </w:tbl>
    <w:p w14:paraId="53939511" w14:textId="77777777" w:rsidR="009F5836" w:rsidRPr="009E3697" w:rsidRDefault="009F5836" w:rsidP="009F5836">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6"/>
        <w:gridCol w:w="1056"/>
        <w:gridCol w:w="3698"/>
      </w:tblGrid>
      <w:tr w:rsidR="009F5836" w:rsidRPr="009E3697" w14:paraId="43B6C3C0" w14:textId="77777777" w:rsidTr="00B2161C">
        <w:trPr>
          <w:trHeight w:val="179"/>
        </w:trPr>
        <w:tc>
          <w:tcPr>
            <w:tcW w:w="4698" w:type="dxa"/>
            <w:shd w:val="clear" w:color="auto" w:fill="E6E6E6"/>
            <w:vAlign w:val="center"/>
          </w:tcPr>
          <w:p w14:paraId="5FCA9A92" w14:textId="77777777" w:rsidR="009F5836" w:rsidRPr="009E3697" w:rsidRDefault="009F5836" w:rsidP="00B2161C">
            <w:pPr>
              <w:tabs>
                <w:tab w:val="center" w:pos="4320"/>
                <w:tab w:val="right" w:pos="8640"/>
              </w:tabs>
              <w:rPr>
                <w:b/>
              </w:rPr>
            </w:pPr>
            <w:r w:rsidRPr="009E3697">
              <w:rPr>
                <w:b/>
                <w:sz w:val="24"/>
                <w:szCs w:val="24"/>
              </w:rPr>
              <w:t>STEPS</w:t>
            </w:r>
            <w:r w:rsidRPr="009E3697">
              <w:t xml:space="preserve"> </w:t>
            </w:r>
            <w:r w:rsidRPr="009E3697">
              <w:rPr>
                <w:sz w:val="18"/>
                <w:szCs w:val="18"/>
              </w:rPr>
              <w:t>(Sequence of lower level of detail in the task)</w:t>
            </w:r>
          </w:p>
        </w:tc>
        <w:tc>
          <w:tcPr>
            <w:tcW w:w="1068" w:type="dxa"/>
            <w:shd w:val="clear" w:color="auto" w:fill="E6E6E6"/>
            <w:vAlign w:val="center"/>
          </w:tcPr>
          <w:p w14:paraId="7A98B45E" w14:textId="77777777" w:rsidR="009F5836" w:rsidRPr="009E3697" w:rsidRDefault="009F5836" w:rsidP="00B2161C">
            <w:pPr>
              <w:tabs>
                <w:tab w:val="center" w:pos="4320"/>
                <w:tab w:val="right" w:pos="8640"/>
              </w:tabs>
              <w:jc w:val="center"/>
              <w:rPr>
                <w:b/>
                <w:sz w:val="16"/>
                <w:szCs w:val="16"/>
              </w:rPr>
            </w:pPr>
            <w:r w:rsidRPr="009E3697">
              <w:rPr>
                <w:b/>
                <w:sz w:val="16"/>
                <w:szCs w:val="16"/>
              </w:rPr>
              <w:t>System</w:t>
            </w:r>
          </w:p>
        </w:tc>
        <w:tc>
          <w:tcPr>
            <w:tcW w:w="3792" w:type="dxa"/>
            <w:shd w:val="clear" w:color="auto" w:fill="E6E6E6"/>
            <w:vAlign w:val="center"/>
          </w:tcPr>
          <w:p w14:paraId="4F4C787A" w14:textId="77777777" w:rsidR="009F5836" w:rsidRPr="009E3697" w:rsidRDefault="009F5836" w:rsidP="00B2161C">
            <w:pPr>
              <w:tabs>
                <w:tab w:val="center" w:pos="4320"/>
                <w:tab w:val="right" w:pos="8640"/>
              </w:tabs>
              <w:jc w:val="center"/>
              <w:rPr>
                <w:b/>
              </w:rPr>
            </w:pPr>
            <w:r w:rsidRPr="009E3697">
              <w:rPr>
                <w:b/>
              </w:rPr>
              <w:t>NOTES/Questions</w:t>
            </w:r>
          </w:p>
        </w:tc>
      </w:tr>
      <w:tr w:rsidR="009F5836" w:rsidRPr="009E3697" w14:paraId="6F747866" w14:textId="77777777" w:rsidTr="00B2161C">
        <w:trPr>
          <w:trHeight w:val="503"/>
        </w:trPr>
        <w:tc>
          <w:tcPr>
            <w:tcW w:w="4698" w:type="dxa"/>
            <w:shd w:val="clear" w:color="auto" w:fill="auto"/>
            <w:vAlign w:val="center"/>
          </w:tcPr>
          <w:p w14:paraId="55807803" w14:textId="77777777" w:rsidR="009F5836" w:rsidRPr="009E3697" w:rsidRDefault="009F5836" w:rsidP="00C1153B">
            <w:pPr>
              <w:numPr>
                <w:ilvl w:val="0"/>
                <w:numId w:val="9"/>
              </w:numPr>
              <w:tabs>
                <w:tab w:val="center" w:pos="664"/>
                <w:tab w:val="right" w:pos="8640"/>
              </w:tabs>
              <w:spacing w:after="0" w:line="240" w:lineRule="auto"/>
            </w:pPr>
            <w:r w:rsidRPr="009E3697">
              <w:t>The Broker is launched</w:t>
            </w:r>
          </w:p>
        </w:tc>
        <w:tc>
          <w:tcPr>
            <w:tcW w:w="1068" w:type="dxa"/>
            <w:vAlign w:val="center"/>
          </w:tcPr>
          <w:p w14:paraId="3C88EE12" w14:textId="77777777" w:rsidR="009F5836" w:rsidRPr="009E3697" w:rsidRDefault="009F5836" w:rsidP="00B2161C">
            <w:pPr>
              <w:tabs>
                <w:tab w:val="center" w:pos="4320"/>
                <w:tab w:val="right" w:pos="8640"/>
              </w:tabs>
              <w:jc w:val="center"/>
            </w:pPr>
            <w:r w:rsidRPr="009E3697">
              <w:t>Sync Batch Job</w:t>
            </w:r>
          </w:p>
        </w:tc>
        <w:tc>
          <w:tcPr>
            <w:tcW w:w="3792" w:type="dxa"/>
            <w:vAlign w:val="center"/>
          </w:tcPr>
          <w:p w14:paraId="6C22005A" w14:textId="77777777" w:rsidR="009F5836" w:rsidRPr="009E3697" w:rsidRDefault="009F5836" w:rsidP="00B2161C">
            <w:pPr>
              <w:tabs>
                <w:tab w:val="center" w:pos="4320"/>
                <w:tab w:val="right" w:pos="8640"/>
              </w:tabs>
              <w:jc w:val="center"/>
              <w:rPr>
                <w:color w:val="808080"/>
              </w:rPr>
            </w:pPr>
          </w:p>
        </w:tc>
      </w:tr>
      <w:tr w:rsidR="009F5836" w:rsidRPr="009E3697" w14:paraId="41412436" w14:textId="77777777" w:rsidTr="00B2161C">
        <w:trPr>
          <w:trHeight w:val="276"/>
        </w:trPr>
        <w:tc>
          <w:tcPr>
            <w:tcW w:w="4698" w:type="dxa"/>
            <w:shd w:val="clear" w:color="auto" w:fill="auto"/>
            <w:vAlign w:val="center"/>
          </w:tcPr>
          <w:p w14:paraId="623BDD0F" w14:textId="77777777" w:rsidR="009F5836" w:rsidRPr="0051148E" w:rsidRDefault="009F5836" w:rsidP="00C1153B">
            <w:pPr>
              <w:numPr>
                <w:ilvl w:val="0"/>
                <w:numId w:val="9"/>
              </w:numPr>
              <w:tabs>
                <w:tab w:val="center" w:pos="664"/>
                <w:tab w:val="right" w:pos="8640"/>
              </w:tabs>
              <w:spacing w:after="0" w:line="240" w:lineRule="auto"/>
              <w:ind w:left="648" w:hanging="288"/>
              <w:rPr>
                <w:color w:val="FF0000"/>
              </w:rPr>
            </w:pPr>
            <w:r w:rsidRPr="0051148E">
              <w:rPr>
                <w:color w:val="FF0000"/>
              </w:rPr>
              <w:t>Validate Access version on TB matches the version in the Access DB</w:t>
            </w:r>
            <w:r>
              <w:rPr>
                <w:color w:val="FF0000"/>
              </w:rPr>
              <w:t xml:space="preserve"> – Process to be determined</w:t>
            </w:r>
          </w:p>
          <w:p w14:paraId="2D9C79F8"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Success</w:t>
            </w:r>
          </w:p>
          <w:p w14:paraId="66FFD9B0" w14:textId="77777777" w:rsidR="009F5836" w:rsidRPr="009E3697" w:rsidRDefault="009F5836" w:rsidP="00C1153B">
            <w:pPr>
              <w:numPr>
                <w:ilvl w:val="1"/>
                <w:numId w:val="9"/>
              </w:numPr>
              <w:tabs>
                <w:tab w:val="center" w:pos="990"/>
                <w:tab w:val="right" w:pos="8640"/>
              </w:tabs>
              <w:spacing w:after="0" w:line="240" w:lineRule="auto"/>
            </w:pPr>
            <w:r w:rsidRPr="009E3697">
              <w:t>Continue</w:t>
            </w:r>
          </w:p>
          <w:p w14:paraId="004F106E" w14:textId="77777777" w:rsidR="009F5836" w:rsidRPr="009E3697" w:rsidRDefault="009F5836" w:rsidP="00C1153B">
            <w:pPr>
              <w:numPr>
                <w:ilvl w:val="0"/>
                <w:numId w:val="9"/>
              </w:numPr>
              <w:tabs>
                <w:tab w:val="left" w:pos="720"/>
                <w:tab w:val="center" w:pos="990"/>
                <w:tab w:val="right" w:pos="8640"/>
              </w:tabs>
              <w:spacing w:after="0" w:line="240" w:lineRule="auto"/>
            </w:pPr>
            <w:r w:rsidRPr="009E3697">
              <w:t>Failure</w:t>
            </w:r>
          </w:p>
          <w:p w14:paraId="7435F71E" w14:textId="77777777" w:rsidR="009F5836" w:rsidRPr="009E3697" w:rsidRDefault="009F5836" w:rsidP="00C1153B">
            <w:pPr>
              <w:numPr>
                <w:ilvl w:val="1"/>
                <w:numId w:val="9"/>
              </w:numPr>
              <w:tabs>
                <w:tab w:val="left" w:pos="720"/>
                <w:tab w:val="center" w:pos="990"/>
                <w:tab w:val="right" w:pos="8640"/>
              </w:tabs>
              <w:spacing w:after="0" w:line="240" w:lineRule="auto"/>
            </w:pPr>
            <w:r w:rsidRPr="009E3697">
              <w:t xml:space="preserve">Stop sync and display error: </w:t>
            </w:r>
            <w:r w:rsidRPr="00E454F9">
              <w:t>“You have an outdated version of the Signs Access Database, please contact your administrator for help”</w:t>
            </w:r>
          </w:p>
        </w:tc>
        <w:tc>
          <w:tcPr>
            <w:tcW w:w="1068" w:type="dxa"/>
            <w:vAlign w:val="center"/>
          </w:tcPr>
          <w:p w14:paraId="55562BB7" w14:textId="77777777" w:rsidR="009F5836" w:rsidRPr="009E3697" w:rsidRDefault="009F5836" w:rsidP="00B2161C">
            <w:pPr>
              <w:tabs>
                <w:tab w:val="center" w:pos="4320"/>
                <w:tab w:val="right" w:pos="8640"/>
              </w:tabs>
              <w:jc w:val="center"/>
            </w:pPr>
            <w:r w:rsidRPr="009E3697">
              <w:t>Broker</w:t>
            </w:r>
          </w:p>
        </w:tc>
        <w:tc>
          <w:tcPr>
            <w:tcW w:w="3792" w:type="dxa"/>
          </w:tcPr>
          <w:p w14:paraId="65D7F068" w14:textId="77777777" w:rsidR="009F5836" w:rsidRPr="009E3697" w:rsidRDefault="009F5836" w:rsidP="00B2161C">
            <w:pPr>
              <w:tabs>
                <w:tab w:val="center" w:pos="4320"/>
                <w:tab w:val="right" w:pos="8640"/>
              </w:tabs>
            </w:pPr>
            <w:r w:rsidRPr="009E3697">
              <w:t>Only copy the file over if it is out of date?</w:t>
            </w:r>
          </w:p>
          <w:p w14:paraId="282EB953" w14:textId="77777777" w:rsidR="009F5836" w:rsidRPr="009E3697" w:rsidRDefault="009F5836" w:rsidP="00B2161C">
            <w:pPr>
              <w:tabs>
                <w:tab w:val="center" w:pos="4320"/>
                <w:tab w:val="right" w:pos="8640"/>
              </w:tabs>
            </w:pPr>
            <w:r w:rsidRPr="009E3697">
              <w:t>Or pushed to TB by admin (Jason)</w:t>
            </w:r>
          </w:p>
          <w:p w14:paraId="23885C14" w14:textId="77777777" w:rsidR="009F5836" w:rsidRPr="009E3697" w:rsidRDefault="009F5836" w:rsidP="00B2161C">
            <w:pPr>
              <w:tabs>
                <w:tab w:val="center" w:pos="4320"/>
                <w:tab w:val="right" w:pos="8640"/>
              </w:tabs>
              <w:rPr>
                <w:color w:val="FF0000"/>
              </w:rPr>
            </w:pPr>
            <w:r w:rsidRPr="009E3697">
              <w:rPr>
                <w:color w:val="FF0000"/>
              </w:rPr>
              <w:t>Broker.exe</w:t>
            </w:r>
          </w:p>
        </w:tc>
      </w:tr>
      <w:tr w:rsidR="009F5836" w:rsidRPr="009E3697" w14:paraId="1F47770C" w14:textId="77777777" w:rsidTr="00B2161C">
        <w:trPr>
          <w:trHeight w:val="276"/>
        </w:trPr>
        <w:tc>
          <w:tcPr>
            <w:tcW w:w="4698" w:type="dxa"/>
            <w:shd w:val="clear" w:color="auto" w:fill="auto"/>
            <w:vAlign w:val="center"/>
          </w:tcPr>
          <w:p w14:paraId="7B170740" w14:textId="77777777" w:rsidR="009F5836" w:rsidRPr="009E3697" w:rsidRDefault="009F5836" w:rsidP="00C1153B">
            <w:pPr>
              <w:numPr>
                <w:ilvl w:val="0"/>
                <w:numId w:val="9"/>
              </w:numPr>
              <w:tabs>
                <w:tab w:val="center" w:pos="664"/>
                <w:tab w:val="right" w:pos="8640"/>
              </w:tabs>
              <w:spacing w:after="0" w:line="240" w:lineRule="auto"/>
              <w:ind w:left="648" w:hanging="288"/>
            </w:pPr>
            <w:r>
              <w:t>Connect to</w:t>
            </w:r>
            <w:r w:rsidRPr="009E3697">
              <w:t xml:space="preserve"> the Access Database on the Toughbook</w:t>
            </w:r>
          </w:p>
          <w:p w14:paraId="3D7E2813"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Success</w:t>
            </w:r>
          </w:p>
          <w:p w14:paraId="2BD42444" w14:textId="77777777" w:rsidR="009F5836" w:rsidRPr="009E3697" w:rsidRDefault="009F5836" w:rsidP="00C1153B">
            <w:pPr>
              <w:numPr>
                <w:ilvl w:val="1"/>
                <w:numId w:val="9"/>
              </w:numPr>
              <w:tabs>
                <w:tab w:val="center" w:pos="990"/>
                <w:tab w:val="right" w:pos="8640"/>
              </w:tabs>
              <w:spacing w:after="0" w:line="240" w:lineRule="auto"/>
            </w:pPr>
            <w:r w:rsidRPr="009E3697">
              <w:t>Continue</w:t>
            </w:r>
          </w:p>
          <w:p w14:paraId="0480037F"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Failure</w:t>
            </w:r>
          </w:p>
          <w:p w14:paraId="3E12DADB" w14:textId="77777777" w:rsidR="009F5836" w:rsidRPr="009E3697" w:rsidRDefault="009F5836" w:rsidP="00C1153B">
            <w:pPr>
              <w:numPr>
                <w:ilvl w:val="1"/>
                <w:numId w:val="9"/>
              </w:numPr>
              <w:tabs>
                <w:tab w:val="center" w:pos="990"/>
                <w:tab w:val="right" w:pos="8640"/>
              </w:tabs>
              <w:spacing w:after="0" w:line="240" w:lineRule="auto"/>
            </w:pPr>
            <w:r w:rsidRPr="009E3697">
              <w:t xml:space="preserve">Stop sync and display error: </w:t>
            </w:r>
            <w:r w:rsidRPr="00E454F9">
              <w:t>“Sync process unable to connect to the Signs Access Database, please contact your administrator for help”</w:t>
            </w:r>
          </w:p>
        </w:tc>
        <w:tc>
          <w:tcPr>
            <w:tcW w:w="1068" w:type="dxa"/>
            <w:vAlign w:val="center"/>
          </w:tcPr>
          <w:p w14:paraId="7462D47A" w14:textId="77777777" w:rsidR="009F5836" w:rsidRPr="009E3697" w:rsidRDefault="009F5836" w:rsidP="00B2161C">
            <w:pPr>
              <w:tabs>
                <w:tab w:val="center" w:pos="4320"/>
                <w:tab w:val="right" w:pos="8640"/>
              </w:tabs>
              <w:jc w:val="center"/>
            </w:pPr>
            <w:r w:rsidRPr="009E3697">
              <w:t>Broker</w:t>
            </w:r>
          </w:p>
        </w:tc>
        <w:tc>
          <w:tcPr>
            <w:tcW w:w="3792" w:type="dxa"/>
          </w:tcPr>
          <w:p w14:paraId="0E7E531F" w14:textId="77777777" w:rsidR="009F5836" w:rsidRPr="009E3697" w:rsidRDefault="009F5836" w:rsidP="00B2161C">
            <w:pPr>
              <w:tabs>
                <w:tab w:val="center" w:pos="4320"/>
                <w:tab w:val="right" w:pos="8640"/>
              </w:tabs>
              <w:rPr>
                <w:color w:val="FF0000"/>
              </w:rPr>
            </w:pPr>
          </w:p>
        </w:tc>
      </w:tr>
      <w:tr w:rsidR="009F5836" w:rsidRPr="009E3697" w14:paraId="20F92BD6" w14:textId="77777777" w:rsidTr="00B2161C">
        <w:trPr>
          <w:trHeight w:val="276"/>
        </w:trPr>
        <w:tc>
          <w:tcPr>
            <w:tcW w:w="4698" w:type="dxa"/>
            <w:shd w:val="clear" w:color="auto" w:fill="auto"/>
            <w:vAlign w:val="center"/>
          </w:tcPr>
          <w:p w14:paraId="13AED656"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 xml:space="preserve">Log into the Oracle Database </w:t>
            </w:r>
          </w:p>
          <w:p w14:paraId="356165F4"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Success</w:t>
            </w:r>
          </w:p>
          <w:p w14:paraId="74910AC5" w14:textId="77777777" w:rsidR="009F5836" w:rsidRPr="009E3697" w:rsidRDefault="009F5836" w:rsidP="00C1153B">
            <w:pPr>
              <w:numPr>
                <w:ilvl w:val="1"/>
                <w:numId w:val="9"/>
              </w:numPr>
              <w:tabs>
                <w:tab w:val="center" w:pos="990"/>
                <w:tab w:val="right" w:pos="8640"/>
              </w:tabs>
              <w:spacing w:after="0" w:line="240" w:lineRule="auto"/>
            </w:pPr>
            <w:r w:rsidRPr="009E3697">
              <w:t>Continue</w:t>
            </w:r>
          </w:p>
          <w:p w14:paraId="7B570C31"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Failure</w:t>
            </w:r>
          </w:p>
          <w:p w14:paraId="557BB1E7"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 xml:space="preserve">Stop sync and display error: </w:t>
            </w:r>
            <w:r w:rsidRPr="009E3697">
              <w:rPr>
                <w:color w:val="FF0000"/>
              </w:rPr>
              <w:t>“</w:t>
            </w:r>
            <w:r w:rsidRPr="00303100">
              <w:t>Sync process unable to connect to the TI Database, please contact your administrator for help”</w:t>
            </w:r>
          </w:p>
        </w:tc>
        <w:tc>
          <w:tcPr>
            <w:tcW w:w="1068" w:type="dxa"/>
            <w:vAlign w:val="center"/>
          </w:tcPr>
          <w:p w14:paraId="0564DFBC" w14:textId="77777777" w:rsidR="009F5836" w:rsidRPr="009E3697" w:rsidRDefault="009F5836" w:rsidP="00B2161C">
            <w:pPr>
              <w:tabs>
                <w:tab w:val="center" w:pos="4320"/>
                <w:tab w:val="right" w:pos="8640"/>
              </w:tabs>
              <w:jc w:val="center"/>
            </w:pPr>
            <w:r w:rsidRPr="009E3697">
              <w:t>Broker</w:t>
            </w:r>
          </w:p>
        </w:tc>
        <w:tc>
          <w:tcPr>
            <w:tcW w:w="3792" w:type="dxa"/>
          </w:tcPr>
          <w:p w14:paraId="09E7E998" w14:textId="77777777" w:rsidR="009F5836" w:rsidRPr="009E3697" w:rsidRDefault="009F5836" w:rsidP="00B2161C">
            <w:pPr>
              <w:tabs>
                <w:tab w:val="center" w:pos="4320"/>
                <w:tab w:val="right" w:pos="8640"/>
              </w:tabs>
              <w:rPr>
                <w:color w:val="FF0000"/>
              </w:rPr>
            </w:pPr>
            <w:r w:rsidRPr="009E3697">
              <w:rPr>
                <w:color w:val="FF0000"/>
              </w:rPr>
              <w:t>Pull credentials from hidden xml file</w:t>
            </w:r>
          </w:p>
        </w:tc>
      </w:tr>
      <w:tr w:rsidR="009F5836" w:rsidRPr="009E3697" w14:paraId="788016CB" w14:textId="77777777" w:rsidTr="00B2161C">
        <w:trPr>
          <w:trHeight w:val="276"/>
        </w:trPr>
        <w:tc>
          <w:tcPr>
            <w:tcW w:w="4698" w:type="dxa"/>
            <w:shd w:val="clear" w:color="auto" w:fill="auto"/>
            <w:vAlign w:val="center"/>
          </w:tcPr>
          <w:p w14:paraId="12136C63" w14:textId="77777777" w:rsidR="009F5836" w:rsidRPr="009E3697" w:rsidRDefault="009F5836" w:rsidP="00C1153B">
            <w:pPr>
              <w:numPr>
                <w:ilvl w:val="0"/>
                <w:numId w:val="9"/>
              </w:numPr>
              <w:tabs>
                <w:tab w:val="center" w:pos="664"/>
                <w:tab w:val="right" w:pos="8640"/>
              </w:tabs>
              <w:spacing w:after="0" w:line="240" w:lineRule="auto"/>
              <w:ind w:left="648" w:hanging="288"/>
            </w:pPr>
            <w:r w:rsidRPr="009E3697">
              <w:t>Provide progress notification to the user showing success</w:t>
            </w:r>
          </w:p>
        </w:tc>
        <w:tc>
          <w:tcPr>
            <w:tcW w:w="1068" w:type="dxa"/>
            <w:vAlign w:val="center"/>
          </w:tcPr>
          <w:p w14:paraId="0E31DBEC" w14:textId="77777777" w:rsidR="009F5836" w:rsidRPr="009E3697" w:rsidRDefault="009F5836" w:rsidP="00B2161C">
            <w:pPr>
              <w:tabs>
                <w:tab w:val="center" w:pos="4320"/>
                <w:tab w:val="right" w:pos="8640"/>
              </w:tabs>
              <w:jc w:val="center"/>
            </w:pPr>
            <w:r w:rsidRPr="009E3697">
              <w:t>Broker</w:t>
            </w:r>
          </w:p>
        </w:tc>
        <w:tc>
          <w:tcPr>
            <w:tcW w:w="3792" w:type="dxa"/>
          </w:tcPr>
          <w:p w14:paraId="29CEAAED" w14:textId="77777777" w:rsidR="009F5836" w:rsidRPr="009E3697" w:rsidRDefault="009F5836" w:rsidP="00B2161C">
            <w:pPr>
              <w:tabs>
                <w:tab w:val="center" w:pos="4320"/>
                <w:tab w:val="right" w:pos="8640"/>
              </w:tabs>
              <w:rPr>
                <w:color w:val="FF0000"/>
              </w:rPr>
            </w:pPr>
            <w:r w:rsidRPr="009E3697">
              <w:rPr>
                <w:color w:val="FF0000"/>
              </w:rPr>
              <w:t>Message: db connection successful?</w:t>
            </w:r>
          </w:p>
        </w:tc>
      </w:tr>
    </w:tbl>
    <w:p w14:paraId="64F75BA3" w14:textId="77777777" w:rsidR="009F5836" w:rsidRPr="009E3697" w:rsidRDefault="009F5836" w:rsidP="009F5836">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F5836" w:rsidRPr="009E3697" w14:paraId="50EABCBF" w14:textId="77777777" w:rsidTr="00B2161C">
        <w:trPr>
          <w:trHeight w:val="276"/>
          <w:tblHeader/>
        </w:trPr>
        <w:tc>
          <w:tcPr>
            <w:tcW w:w="3160" w:type="dxa"/>
            <w:shd w:val="clear" w:color="auto" w:fill="E6E6E6"/>
            <w:vAlign w:val="center"/>
          </w:tcPr>
          <w:p w14:paraId="008359A8" w14:textId="77777777" w:rsidR="009F5836" w:rsidRPr="009E3697" w:rsidRDefault="009F5836" w:rsidP="00B2161C">
            <w:pPr>
              <w:tabs>
                <w:tab w:val="center" w:pos="4320"/>
                <w:tab w:val="right" w:pos="8640"/>
              </w:tabs>
              <w:rPr>
                <w:b/>
              </w:rPr>
            </w:pPr>
            <w:r w:rsidRPr="009E3697">
              <w:rPr>
                <w:b/>
              </w:rPr>
              <w:t xml:space="preserve">Access DATA </w:t>
            </w:r>
          </w:p>
        </w:tc>
        <w:tc>
          <w:tcPr>
            <w:tcW w:w="998" w:type="dxa"/>
            <w:vMerge w:val="restart"/>
            <w:shd w:val="clear" w:color="auto" w:fill="E6E6E6"/>
            <w:vAlign w:val="center"/>
          </w:tcPr>
          <w:p w14:paraId="4A13228D" w14:textId="77777777" w:rsidR="009F5836" w:rsidRPr="009E3697" w:rsidRDefault="009F5836" w:rsidP="00B2161C">
            <w:pPr>
              <w:tabs>
                <w:tab w:val="center" w:pos="4320"/>
                <w:tab w:val="right" w:pos="8640"/>
              </w:tabs>
              <w:jc w:val="center"/>
              <w:rPr>
                <w:b/>
                <w:sz w:val="16"/>
                <w:szCs w:val="16"/>
              </w:rPr>
            </w:pPr>
            <w:r w:rsidRPr="009E3697">
              <w:rPr>
                <w:b/>
                <w:sz w:val="16"/>
                <w:szCs w:val="16"/>
              </w:rPr>
              <w:t>Data Type</w:t>
            </w:r>
          </w:p>
        </w:tc>
        <w:tc>
          <w:tcPr>
            <w:tcW w:w="900" w:type="dxa"/>
            <w:vMerge w:val="restart"/>
            <w:shd w:val="clear" w:color="auto" w:fill="E6E6E6"/>
          </w:tcPr>
          <w:p w14:paraId="5B214E9E" w14:textId="77777777" w:rsidR="009F5836" w:rsidRPr="009E3697" w:rsidRDefault="009F5836" w:rsidP="00B2161C">
            <w:pPr>
              <w:tabs>
                <w:tab w:val="center" w:pos="4320"/>
                <w:tab w:val="right" w:pos="8640"/>
              </w:tabs>
              <w:jc w:val="center"/>
              <w:rPr>
                <w:b/>
                <w:sz w:val="16"/>
                <w:szCs w:val="16"/>
              </w:rPr>
            </w:pPr>
            <w:r w:rsidRPr="009E3697">
              <w:rPr>
                <w:b/>
                <w:sz w:val="16"/>
                <w:szCs w:val="16"/>
              </w:rPr>
              <w:t>New/</w:t>
            </w:r>
          </w:p>
          <w:p w14:paraId="27D1EF12" w14:textId="77777777" w:rsidR="009F5836" w:rsidRPr="009E3697" w:rsidRDefault="009F5836" w:rsidP="00B2161C">
            <w:pPr>
              <w:tabs>
                <w:tab w:val="center" w:pos="4320"/>
                <w:tab w:val="right" w:pos="8640"/>
              </w:tabs>
              <w:jc w:val="center"/>
              <w:rPr>
                <w:b/>
                <w:sz w:val="16"/>
                <w:szCs w:val="16"/>
              </w:rPr>
            </w:pPr>
            <w:r w:rsidRPr="009E3697">
              <w:rPr>
                <w:b/>
                <w:sz w:val="16"/>
                <w:szCs w:val="16"/>
              </w:rPr>
              <w:t>Updated Field</w:t>
            </w:r>
          </w:p>
        </w:tc>
        <w:tc>
          <w:tcPr>
            <w:tcW w:w="4500" w:type="dxa"/>
            <w:vMerge w:val="restart"/>
            <w:shd w:val="clear" w:color="auto" w:fill="E6E6E6"/>
            <w:vAlign w:val="center"/>
          </w:tcPr>
          <w:p w14:paraId="3BCD600E" w14:textId="77777777" w:rsidR="009F5836" w:rsidRPr="009E3697" w:rsidRDefault="009F5836" w:rsidP="00B2161C">
            <w:pPr>
              <w:tabs>
                <w:tab w:val="center" w:pos="4320"/>
                <w:tab w:val="right" w:pos="8640"/>
              </w:tabs>
              <w:jc w:val="center"/>
              <w:rPr>
                <w:b/>
                <w:sz w:val="16"/>
                <w:szCs w:val="16"/>
              </w:rPr>
            </w:pPr>
            <w:r w:rsidRPr="009E3697">
              <w:rPr>
                <w:b/>
                <w:sz w:val="16"/>
                <w:szCs w:val="16"/>
              </w:rPr>
              <w:t>Rules/Notes</w:t>
            </w:r>
          </w:p>
        </w:tc>
      </w:tr>
      <w:tr w:rsidR="009F5836" w:rsidRPr="009E3697" w14:paraId="0D7FEA1D" w14:textId="77777777" w:rsidTr="00B2161C">
        <w:trPr>
          <w:trHeight w:val="276"/>
          <w:tblHeader/>
        </w:trPr>
        <w:tc>
          <w:tcPr>
            <w:tcW w:w="3160" w:type="dxa"/>
            <w:shd w:val="clear" w:color="auto" w:fill="E6E6E6"/>
            <w:vAlign w:val="center"/>
          </w:tcPr>
          <w:p w14:paraId="5857C60C" w14:textId="77777777" w:rsidR="009F5836" w:rsidRPr="009E3697" w:rsidRDefault="009F5836" w:rsidP="00B2161C">
            <w:pPr>
              <w:tabs>
                <w:tab w:val="center" w:pos="4320"/>
                <w:tab w:val="right" w:pos="8640"/>
              </w:tabs>
              <w:rPr>
                <w:b/>
              </w:rPr>
            </w:pPr>
            <w:r w:rsidRPr="009E3697">
              <w:rPr>
                <w:b/>
              </w:rPr>
              <w:t>Field Name</w:t>
            </w:r>
            <w:r w:rsidRPr="009E3697">
              <w:rPr>
                <w:sz w:val="18"/>
                <w:szCs w:val="18"/>
              </w:rPr>
              <w:t xml:space="preserve"> </w:t>
            </w:r>
          </w:p>
        </w:tc>
        <w:tc>
          <w:tcPr>
            <w:tcW w:w="998" w:type="dxa"/>
            <w:vMerge/>
            <w:shd w:val="clear" w:color="auto" w:fill="E6E6E6"/>
            <w:vAlign w:val="center"/>
          </w:tcPr>
          <w:p w14:paraId="3A55B252" w14:textId="77777777" w:rsidR="009F5836" w:rsidRPr="009E3697" w:rsidRDefault="009F5836" w:rsidP="00B2161C">
            <w:pPr>
              <w:tabs>
                <w:tab w:val="center" w:pos="4320"/>
                <w:tab w:val="right" w:pos="8640"/>
              </w:tabs>
              <w:jc w:val="center"/>
              <w:rPr>
                <w:b/>
                <w:sz w:val="16"/>
                <w:szCs w:val="16"/>
              </w:rPr>
            </w:pPr>
          </w:p>
        </w:tc>
        <w:tc>
          <w:tcPr>
            <w:tcW w:w="900" w:type="dxa"/>
            <w:vMerge/>
            <w:shd w:val="clear" w:color="auto" w:fill="E6E6E6"/>
          </w:tcPr>
          <w:p w14:paraId="04A6C637" w14:textId="77777777" w:rsidR="009F5836" w:rsidRPr="009E3697" w:rsidRDefault="009F5836" w:rsidP="00B2161C">
            <w:pPr>
              <w:tabs>
                <w:tab w:val="center" w:pos="4320"/>
                <w:tab w:val="right" w:pos="8640"/>
              </w:tabs>
              <w:jc w:val="center"/>
              <w:rPr>
                <w:b/>
                <w:sz w:val="16"/>
                <w:szCs w:val="16"/>
              </w:rPr>
            </w:pPr>
          </w:p>
        </w:tc>
        <w:tc>
          <w:tcPr>
            <w:tcW w:w="4500" w:type="dxa"/>
            <w:vMerge/>
            <w:shd w:val="clear" w:color="auto" w:fill="E6E6E6"/>
            <w:vAlign w:val="center"/>
          </w:tcPr>
          <w:p w14:paraId="0D0ED7F8" w14:textId="77777777" w:rsidR="009F5836" w:rsidRPr="009E3697" w:rsidRDefault="009F5836" w:rsidP="00B2161C">
            <w:pPr>
              <w:tabs>
                <w:tab w:val="center" w:pos="4320"/>
                <w:tab w:val="right" w:pos="8640"/>
              </w:tabs>
              <w:jc w:val="center"/>
              <w:rPr>
                <w:b/>
                <w:sz w:val="16"/>
                <w:szCs w:val="16"/>
              </w:rPr>
            </w:pPr>
          </w:p>
        </w:tc>
      </w:tr>
      <w:tr w:rsidR="009F5836" w:rsidRPr="009E3697" w14:paraId="4783DB3A" w14:textId="77777777" w:rsidTr="00B2161C">
        <w:trPr>
          <w:trHeight w:val="197"/>
          <w:tblHeader/>
        </w:trPr>
        <w:tc>
          <w:tcPr>
            <w:tcW w:w="3160" w:type="dxa"/>
            <w:shd w:val="clear" w:color="auto" w:fill="auto"/>
            <w:vAlign w:val="center"/>
          </w:tcPr>
          <w:p w14:paraId="7F4503AB" w14:textId="77777777" w:rsidR="009F5836" w:rsidRPr="004865AA" w:rsidRDefault="009F5836" w:rsidP="00B2161C">
            <w:pPr>
              <w:tabs>
                <w:tab w:val="center" w:pos="4320"/>
                <w:tab w:val="right" w:pos="8640"/>
              </w:tabs>
            </w:pPr>
            <w:r w:rsidRPr="004865AA">
              <w:t>NA</w:t>
            </w:r>
          </w:p>
        </w:tc>
        <w:tc>
          <w:tcPr>
            <w:tcW w:w="998" w:type="dxa"/>
            <w:shd w:val="clear" w:color="auto" w:fill="auto"/>
            <w:vAlign w:val="center"/>
          </w:tcPr>
          <w:p w14:paraId="15AAAC9D" w14:textId="77777777" w:rsidR="009F5836" w:rsidRPr="009E3697" w:rsidRDefault="009F5836" w:rsidP="00B2161C">
            <w:pPr>
              <w:tabs>
                <w:tab w:val="center" w:pos="4320"/>
                <w:tab w:val="right" w:pos="8640"/>
              </w:tabs>
              <w:rPr>
                <w:i/>
              </w:rPr>
            </w:pPr>
          </w:p>
        </w:tc>
        <w:tc>
          <w:tcPr>
            <w:tcW w:w="900" w:type="dxa"/>
          </w:tcPr>
          <w:p w14:paraId="4FACAF51" w14:textId="77777777" w:rsidR="009F5836" w:rsidRPr="009E3697" w:rsidRDefault="009F5836" w:rsidP="00B2161C">
            <w:pPr>
              <w:tabs>
                <w:tab w:val="center" w:pos="4320"/>
                <w:tab w:val="right" w:pos="8640"/>
              </w:tabs>
              <w:jc w:val="center"/>
              <w:rPr>
                <w:i/>
              </w:rPr>
            </w:pPr>
          </w:p>
        </w:tc>
        <w:tc>
          <w:tcPr>
            <w:tcW w:w="4500" w:type="dxa"/>
            <w:shd w:val="clear" w:color="auto" w:fill="auto"/>
            <w:vAlign w:val="center"/>
          </w:tcPr>
          <w:p w14:paraId="2ECE9DAE" w14:textId="77777777" w:rsidR="009F5836" w:rsidRPr="009E3697" w:rsidRDefault="009F5836" w:rsidP="00B2161C">
            <w:pPr>
              <w:tabs>
                <w:tab w:val="center" w:pos="4320"/>
                <w:tab w:val="right" w:pos="8640"/>
              </w:tabs>
              <w:jc w:val="center"/>
              <w:rPr>
                <w:i/>
              </w:rPr>
            </w:pPr>
          </w:p>
        </w:tc>
      </w:tr>
    </w:tbl>
    <w:p w14:paraId="287E10B2" w14:textId="77777777" w:rsidR="009F5836" w:rsidRPr="009E3697" w:rsidRDefault="009F5836" w:rsidP="009F5836">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F5836" w:rsidRPr="009E3697" w14:paraId="460CBA89" w14:textId="77777777" w:rsidTr="00B2161C">
        <w:trPr>
          <w:trHeight w:val="276"/>
          <w:tblHeader/>
        </w:trPr>
        <w:tc>
          <w:tcPr>
            <w:tcW w:w="3160" w:type="dxa"/>
            <w:shd w:val="clear" w:color="auto" w:fill="E6E6E6"/>
            <w:vAlign w:val="center"/>
          </w:tcPr>
          <w:p w14:paraId="0753413A" w14:textId="77777777" w:rsidR="009F5836" w:rsidRPr="009E3697" w:rsidRDefault="009F5836" w:rsidP="00B2161C">
            <w:pPr>
              <w:tabs>
                <w:tab w:val="center" w:pos="4320"/>
                <w:tab w:val="right" w:pos="8640"/>
              </w:tabs>
              <w:rPr>
                <w:b/>
              </w:rPr>
            </w:pPr>
            <w:r w:rsidRPr="009E3697">
              <w:rPr>
                <w:b/>
              </w:rPr>
              <w:t xml:space="preserve">Test/Exception </w:t>
            </w:r>
          </w:p>
        </w:tc>
        <w:tc>
          <w:tcPr>
            <w:tcW w:w="2618" w:type="dxa"/>
            <w:vMerge w:val="restart"/>
            <w:shd w:val="clear" w:color="auto" w:fill="E6E6E6"/>
            <w:vAlign w:val="center"/>
          </w:tcPr>
          <w:p w14:paraId="1FFA0944" w14:textId="77777777" w:rsidR="009F5836" w:rsidRPr="009E3697" w:rsidRDefault="009F5836" w:rsidP="00B2161C">
            <w:pPr>
              <w:tabs>
                <w:tab w:val="center" w:pos="4320"/>
                <w:tab w:val="right" w:pos="8640"/>
              </w:tabs>
              <w:jc w:val="center"/>
              <w:rPr>
                <w:b/>
                <w:sz w:val="16"/>
                <w:szCs w:val="16"/>
              </w:rPr>
            </w:pPr>
            <w:r w:rsidRPr="009E3697">
              <w:rPr>
                <w:b/>
                <w:sz w:val="16"/>
                <w:szCs w:val="16"/>
              </w:rPr>
              <w:t>Specific Instructions</w:t>
            </w:r>
          </w:p>
        </w:tc>
        <w:tc>
          <w:tcPr>
            <w:tcW w:w="3780" w:type="dxa"/>
            <w:vMerge w:val="restart"/>
            <w:shd w:val="clear" w:color="auto" w:fill="E6E6E6"/>
            <w:vAlign w:val="center"/>
          </w:tcPr>
          <w:p w14:paraId="56423C36" w14:textId="77777777" w:rsidR="009F5836" w:rsidRPr="009E3697" w:rsidRDefault="009F5836" w:rsidP="00B2161C">
            <w:pPr>
              <w:tabs>
                <w:tab w:val="center" w:pos="4320"/>
                <w:tab w:val="right" w:pos="8640"/>
              </w:tabs>
              <w:jc w:val="center"/>
              <w:rPr>
                <w:b/>
                <w:sz w:val="16"/>
                <w:szCs w:val="16"/>
              </w:rPr>
            </w:pPr>
            <w:r w:rsidRPr="009E3697">
              <w:rPr>
                <w:b/>
                <w:sz w:val="16"/>
                <w:szCs w:val="16"/>
              </w:rPr>
              <w:t>Notes</w:t>
            </w:r>
          </w:p>
        </w:tc>
      </w:tr>
      <w:tr w:rsidR="009F5836" w:rsidRPr="009E3697" w14:paraId="4F99FE91" w14:textId="77777777" w:rsidTr="00B2161C">
        <w:trPr>
          <w:trHeight w:val="276"/>
          <w:tblHeader/>
        </w:trPr>
        <w:tc>
          <w:tcPr>
            <w:tcW w:w="3160" w:type="dxa"/>
            <w:shd w:val="clear" w:color="auto" w:fill="E6E6E6"/>
            <w:vAlign w:val="center"/>
          </w:tcPr>
          <w:p w14:paraId="715CE837" w14:textId="77777777" w:rsidR="009F5836" w:rsidRPr="009E3697" w:rsidRDefault="009F5836" w:rsidP="00B2161C">
            <w:pPr>
              <w:tabs>
                <w:tab w:val="center" w:pos="4320"/>
                <w:tab w:val="right" w:pos="8640"/>
              </w:tabs>
              <w:rPr>
                <w:b/>
              </w:rPr>
            </w:pPr>
            <w:r w:rsidRPr="009E3697">
              <w:rPr>
                <w:b/>
              </w:rPr>
              <w:t>Case</w:t>
            </w:r>
          </w:p>
        </w:tc>
        <w:tc>
          <w:tcPr>
            <w:tcW w:w="2618" w:type="dxa"/>
            <w:vMerge/>
            <w:shd w:val="clear" w:color="auto" w:fill="E6E6E6"/>
            <w:vAlign w:val="center"/>
          </w:tcPr>
          <w:p w14:paraId="14458D01" w14:textId="77777777" w:rsidR="009F5836" w:rsidRPr="009E3697" w:rsidRDefault="009F5836" w:rsidP="00B2161C">
            <w:pPr>
              <w:tabs>
                <w:tab w:val="center" w:pos="4320"/>
                <w:tab w:val="right" w:pos="8640"/>
              </w:tabs>
              <w:jc w:val="center"/>
              <w:rPr>
                <w:b/>
                <w:sz w:val="16"/>
                <w:szCs w:val="16"/>
              </w:rPr>
            </w:pPr>
          </w:p>
        </w:tc>
        <w:tc>
          <w:tcPr>
            <w:tcW w:w="3780" w:type="dxa"/>
            <w:vMerge/>
            <w:shd w:val="clear" w:color="auto" w:fill="E6E6E6"/>
            <w:vAlign w:val="center"/>
          </w:tcPr>
          <w:p w14:paraId="4B3F1F20" w14:textId="77777777" w:rsidR="009F5836" w:rsidRPr="009E3697" w:rsidRDefault="009F5836" w:rsidP="00B2161C">
            <w:pPr>
              <w:tabs>
                <w:tab w:val="center" w:pos="4320"/>
                <w:tab w:val="right" w:pos="8640"/>
              </w:tabs>
              <w:jc w:val="center"/>
              <w:rPr>
                <w:b/>
                <w:sz w:val="16"/>
                <w:szCs w:val="16"/>
              </w:rPr>
            </w:pPr>
          </w:p>
        </w:tc>
      </w:tr>
      <w:tr w:rsidR="009F5836" w:rsidRPr="009E3697" w14:paraId="1F3B26B5" w14:textId="77777777" w:rsidTr="00B2161C">
        <w:trPr>
          <w:trHeight w:val="197"/>
          <w:tblHeader/>
        </w:trPr>
        <w:tc>
          <w:tcPr>
            <w:tcW w:w="3160" w:type="dxa"/>
            <w:shd w:val="clear" w:color="auto" w:fill="auto"/>
            <w:vAlign w:val="center"/>
          </w:tcPr>
          <w:p w14:paraId="61C7E8C0" w14:textId="77777777" w:rsidR="009F5836" w:rsidRPr="009E3697" w:rsidRDefault="009F5836" w:rsidP="00B2161C">
            <w:pPr>
              <w:tabs>
                <w:tab w:val="center" w:pos="4320"/>
                <w:tab w:val="right" w:pos="8640"/>
              </w:tabs>
            </w:pPr>
            <w:r w:rsidRPr="009E3697">
              <w:t>Launch Broker, Successful connection</w:t>
            </w:r>
          </w:p>
        </w:tc>
        <w:tc>
          <w:tcPr>
            <w:tcW w:w="2618" w:type="dxa"/>
            <w:shd w:val="clear" w:color="auto" w:fill="auto"/>
            <w:vAlign w:val="center"/>
          </w:tcPr>
          <w:p w14:paraId="4D38F30D" w14:textId="77777777" w:rsidR="009F5836" w:rsidRPr="009E3697" w:rsidRDefault="009F5836" w:rsidP="00B2161C">
            <w:pPr>
              <w:tabs>
                <w:tab w:val="right" w:pos="8640"/>
              </w:tabs>
              <w:rPr>
                <w:i/>
              </w:rPr>
            </w:pPr>
          </w:p>
        </w:tc>
        <w:tc>
          <w:tcPr>
            <w:tcW w:w="3780" w:type="dxa"/>
            <w:shd w:val="clear" w:color="auto" w:fill="auto"/>
            <w:vAlign w:val="center"/>
          </w:tcPr>
          <w:p w14:paraId="1CD129BE" w14:textId="77777777" w:rsidR="009F5836" w:rsidRPr="009E3697" w:rsidRDefault="009F5836" w:rsidP="00B2161C">
            <w:pPr>
              <w:tabs>
                <w:tab w:val="right" w:pos="8640"/>
              </w:tabs>
              <w:jc w:val="center"/>
              <w:rPr>
                <w:i/>
              </w:rPr>
            </w:pPr>
          </w:p>
        </w:tc>
      </w:tr>
      <w:tr w:rsidR="009F5836" w:rsidRPr="009E3697" w14:paraId="099F2CB4" w14:textId="77777777" w:rsidTr="00B2161C">
        <w:trPr>
          <w:trHeight w:val="197"/>
          <w:tblHeader/>
        </w:trPr>
        <w:tc>
          <w:tcPr>
            <w:tcW w:w="3160" w:type="dxa"/>
            <w:shd w:val="clear" w:color="auto" w:fill="auto"/>
            <w:vAlign w:val="center"/>
          </w:tcPr>
          <w:p w14:paraId="3B48A893" w14:textId="77777777" w:rsidR="009F5836" w:rsidRDefault="009F5836" w:rsidP="00B2161C">
            <w:pPr>
              <w:tabs>
                <w:tab w:val="center" w:pos="4320"/>
                <w:tab w:val="right" w:pos="8640"/>
              </w:tabs>
            </w:pPr>
            <w:r>
              <w:t>Duplicated possible failure scenario</w:t>
            </w:r>
          </w:p>
          <w:p w14:paraId="6D77D96E" w14:textId="77777777" w:rsidR="009F5836" w:rsidRPr="009E3697" w:rsidRDefault="009F5836" w:rsidP="00B2161C">
            <w:pPr>
              <w:tabs>
                <w:tab w:val="center" w:pos="4320"/>
                <w:tab w:val="right" w:pos="8640"/>
              </w:tabs>
            </w:pPr>
          </w:p>
        </w:tc>
        <w:tc>
          <w:tcPr>
            <w:tcW w:w="2618" w:type="dxa"/>
            <w:shd w:val="clear" w:color="auto" w:fill="auto"/>
            <w:vAlign w:val="center"/>
          </w:tcPr>
          <w:p w14:paraId="29DD3C7C" w14:textId="77777777" w:rsidR="009F5836" w:rsidRDefault="009F5836" w:rsidP="00B2161C">
            <w:pPr>
              <w:tabs>
                <w:tab w:val="right" w:pos="8640"/>
              </w:tabs>
              <w:rPr>
                <w:i/>
              </w:rPr>
            </w:pPr>
            <w:r w:rsidRPr="009E3697">
              <w:rPr>
                <w:i/>
              </w:rPr>
              <w:t>Document  possible failure reasons</w:t>
            </w:r>
          </w:p>
          <w:p w14:paraId="27662DB3" w14:textId="77777777" w:rsidR="009F5836" w:rsidRDefault="009F5836" w:rsidP="00C1153B">
            <w:pPr>
              <w:numPr>
                <w:ilvl w:val="0"/>
                <w:numId w:val="10"/>
              </w:numPr>
              <w:spacing w:after="0" w:line="240" w:lineRule="auto"/>
              <w:ind w:left="350" w:right="72" w:hanging="270"/>
              <w:rPr>
                <w:i/>
              </w:rPr>
            </w:pPr>
            <w:r>
              <w:rPr>
                <w:i/>
              </w:rPr>
              <w:t>Access is already open</w:t>
            </w:r>
          </w:p>
          <w:p w14:paraId="15F3FEE7" w14:textId="77777777" w:rsidR="009F5836" w:rsidRDefault="009F5836" w:rsidP="00C1153B">
            <w:pPr>
              <w:numPr>
                <w:ilvl w:val="0"/>
                <w:numId w:val="10"/>
              </w:numPr>
              <w:spacing w:after="0" w:line="240" w:lineRule="auto"/>
              <w:ind w:left="350" w:right="72" w:hanging="270"/>
              <w:rPr>
                <w:i/>
              </w:rPr>
            </w:pPr>
            <w:r>
              <w:rPr>
                <w:i/>
              </w:rPr>
              <w:t>Oracle is down</w:t>
            </w:r>
          </w:p>
          <w:p w14:paraId="4C869359" w14:textId="77777777" w:rsidR="009F5836" w:rsidRDefault="009F5836" w:rsidP="00C1153B">
            <w:pPr>
              <w:numPr>
                <w:ilvl w:val="0"/>
                <w:numId w:val="10"/>
              </w:numPr>
              <w:spacing w:after="0" w:line="240" w:lineRule="auto"/>
              <w:ind w:left="350" w:right="72" w:hanging="270"/>
              <w:rPr>
                <w:i/>
              </w:rPr>
            </w:pPr>
            <w:r>
              <w:rPr>
                <w:i/>
              </w:rPr>
              <w:t>Invalid Oracle un/pw</w:t>
            </w:r>
          </w:p>
          <w:p w14:paraId="61CF9658" w14:textId="77777777" w:rsidR="009F5836" w:rsidRDefault="009F5836" w:rsidP="00C1153B">
            <w:pPr>
              <w:numPr>
                <w:ilvl w:val="0"/>
                <w:numId w:val="10"/>
              </w:numPr>
              <w:spacing w:after="0" w:line="240" w:lineRule="auto"/>
              <w:ind w:left="350" w:right="72" w:hanging="270"/>
              <w:rPr>
                <w:i/>
              </w:rPr>
            </w:pPr>
            <w:r>
              <w:rPr>
                <w:i/>
              </w:rPr>
              <w:t>Invalid or no broker role</w:t>
            </w:r>
          </w:p>
          <w:p w14:paraId="73C7A613" w14:textId="77777777" w:rsidR="009F5836" w:rsidRPr="004865AA" w:rsidRDefault="009F5836" w:rsidP="00C1153B">
            <w:pPr>
              <w:numPr>
                <w:ilvl w:val="0"/>
                <w:numId w:val="10"/>
              </w:numPr>
              <w:spacing w:after="0" w:line="240" w:lineRule="auto"/>
              <w:ind w:left="350" w:right="72" w:hanging="270"/>
              <w:rPr>
                <w:i/>
              </w:rPr>
            </w:pPr>
            <w:r w:rsidRPr="004865AA">
              <w:rPr>
                <w:i/>
              </w:rPr>
              <w:t>Network is down</w:t>
            </w:r>
          </w:p>
          <w:p w14:paraId="4D3B2D9F" w14:textId="77777777" w:rsidR="009F5836" w:rsidRPr="009E3697" w:rsidRDefault="009F5836" w:rsidP="00B2161C">
            <w:pPr>
              <w:tabs>
                <w:tab w:val="center" w:pos="4320"/>
              </w:tabs>
              <w:ind w:left="360" w:right="72"/>
              <w:rPr>
                <w:i/>
              </w:rPr>
            </w:pPr>
          </w:p>
        </w:tc>
        <w:tc>
          <w:tcPr>
            <w:tcW w:w="3780" w:type="dxa"/>
            <w:shd w:val="clear" w:color="auto" w:fill="auto"/>
            <w:vAlign w:val="center"/>
          </w:tcPr>
          <w:p w14:paraId="72521D60" w14:textId="77777777" w:rsidR="009F5836" w:rsidRPr="00CE7766" w:rsidRDefault="009F5836" w:rsidP="00B2161C">
            <w:pPr>
              <w:tabs>
                <w:tab w:val="center" w:pos="4320"/>
                <w:tab w:val="right" w:pos="8640"/>
              </w:tabs>
              <w:rPr>
                <w:i/>
                <w:color w:val="FF0000"/>
              </w:rPr>
            </w:pPr>
            <w:r>
              <w:rPr>
                <w:i/>
              </w:rPr>
              <w:t xml:space="preserve">Set broker to single instance? </w:t>
            </w:r>
            <w:r w:rsidRPr="00CE7766">
              <w:rPr>
                <w:i/>
                <w:color w:val="FF0000"/>
              </w:rPr>
              <w:t>– what does this mean</w:t>
            </w:r>
          </w:p>
          <w:p w14:paraId="533DEC4D" w14:textId="77777777" w:rsidR="009F5836" w:rsidRPr="009E3697" w:rsidRDefault="009F5836" w:rsidP="00B2161C">
            <w:pPr>
              <w:tabs>
                <w:tab w:val="center" w:pos="4320"/>
                <w:tab w:val="right" w:pos="8640"/>
              </w:tabs>
              <w:jc w:val="center"/>
              <w:rPr>
                <w:i/>
              </w:rPr>
            </w:pPr>
          </w:p>
        </w:tc>
      </w:tr>
      <w:tr w:rsidR="009F5836" w:rsidRPr="009E3697" w14:paraId="571AAAFA" w14:textId="77777777" w:rsidTr="00B2161C">
        <w:trPr>
          <w:trHeight w:val="197"/>
          <w:tblHeader/>
        </w:trPr>
        <w:tc>
          <w:tcPr>
            <w:tcW w:w="3160" w:type="dxa"/>
            <w:shd w:val="clear" w:color="auto" w:fill="auto"/>
            <w:vAlign w:val="center"/>
          </w:tcPr>
          <w:p w14:paraId="3A82A9FE" w14:textId="77777777" w:rsidR="009F5836" w:rsidRPr="009E3697" w:rsidRDefault="009F5836" w:rsidP="00B2161C">
            <w:pPr>
              <w:tabs>
                <w:tab w:val="center" w:pos="4320"/>
                <w:tab w:val="right" w:pos="8640"/>
              </w:tabs>
            </w:pPr>
            <w:r w:rsidRPr="009E3697">
              <w:t>Test error messages</w:t>
            </w:r>
          </w:p>
        </w:tc>
        <w:tc>
          <w:tcPr>
            <w:tcW w:w="2618" w:type="dxa"/>
            <w:shd w:val="clear" w:color="auto" w:fill="auto"/>
            <w:vAlign w:val="center"/>
          </w:tcPr>
          <w:p w14:paraId="41C03C61" w14:textId="77777777" w:rsidR="009F5836" w:rsidRPr="009E3697" w:rsidRDefault="009F5836" w:rsidP="00B2161C">
            <w:pPr>
              <w:tabs>
                <w:tab w:val="center" w:pos="4320"/>
                <w:tab w:val="right" w:pos="8640"/>
              </w:tabs>
              <w:rPr>
                <w:i/>
              </w:rPr>
            </w:pPr>
          </w:p>
        </w:tc>
        <w:tc>
          <w:tcPr>
            <w:tcW w:w="3780" w:type="dxa"/>
            <w:shd w:val="clear" w:color="auto" w:fill="auto"/>
            <w:vAlign w:val="center"/>
          </w:tcPr>
          <w:p w14:paraId="06D93D8B" w14:textId="77777777" w:rsidR="009F5836" w:rsidRPr="009E3697" w:rsidRDefault="009F5836" w:rsidP="00B2161C">
            <w:pPr>
              <w:tabs>
                <w:tab w:val="center" w:pos="4320"/>
                <w:tab w:val="right" w:pos="8640"/>
              </w:tabs>
              <w:jc w:val="center"/>
              <w:rPr>
                <w:i/>
              </w:rPr>
            </w:pPr>
          </w:p>
        </w:tc>
      </w:tr>
    </w:tbl>
    <w:p w14:paraId="351E1C7A" w14:textId="77777777" w:rsidR="009F5836" w:rsidRDefault="009F5836" w:rsidP="008406E9">
      <w:pPr>
        <w:pStyle w:val="head1"/>
        <w:ind w:left="360" w:firstLine="0"/>
      </w:pPr>
    </w:p>
    <w:p w14:paraId="5F373E20" w14:textId="77777777" w:rsidR="001C35CC" w:rsidRDefault="001C35CC" w:rsidP="00C1153B">
      <w:pPr>
        <w:pStyle w:val="head1"/>
        <w:numPr>
          <w:ilvl w:val="0"/>
          <w:numId w:val="2"/>
        </w:numPr>
      </w:pPr>
      <w:bookmarkStart w:id="10" w:name="_Toc415060485"/>
      <w:r>
        <w:t>Establish Sync Task Listing</w:t>
      </w:r>
      <w:bookmarkEnd w:id="1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B2161C" w:rsidRPr="00467565" w14:paraId="7D51BF01" w14:textId="77777777" w:rsidTr="00B2161C">
        <w:trPr>
          <w:trHeight w:val="467"/>
        </w:trPr>
        <w:tc>
          <w:tcPr>
            <w:tcW w:w="3168" w:type="dxa"/>
            <w:shd w:val="clear" w:color="auto" w:fill="70AD47"/>
            <w:vAlign w:val="center"/>
          </w:tcPr>
          <w:p w14:paraId="6557283D" w14:textId="77777777" w:rsidR="00B2161C" w:rsidRPr="00467565" w:rsidRDefault="00B2161C"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5BAFAB76" w14:textId="77777777" w:rsidR="00B2161C" w:rsidRPr="007059DB" w:rsidRDefault="00B2161C" w:rsidP="008406E9">
            <w:pPr>
              <w:pStyle w:val="Heading2"/>
              <w:numPr>
                <w:ilvl w:val="0"/>
                <w:numId w:val="0"/>
              </w:numPr>
            </w:pPr>
          </w:p>
        </w:tc>
      </w:tr>
      <w:tr w:rsidR="00B2161C" w:rsidRPr="009E3697" w14:paraId="4BB23911" w14:textId="77777777" w:rsidTr="00B2161C">
        <w:tc>
          <w:tcPr>
            <w:tcW w:w="3168" w:type="dxa"/>
            <w:shd w:val="clear" w:color="auto" w:fill="auto"/>
            <w:vAlign w:val="center"/>
          </w:tcPr>
          <w:p w14:paraId="44199435" w14:textId="77777777" w:rsidR="00B2161C" w:rsidRPr="009E3697" w:rsidRDefault="00B2161C" w:rsidP="00B2161C">
            <w:pPr>
              <w:tabs>
                <w:tab w:val="center" w:pos="4320"/>
                <w:tab w:val="right" w:pos="8640"/>
              </w:tabs>
              <w:rPr>
                <w:b/>
              </w:rPr>
            </w:pPr>
            <w:r w:rsidRPr="009E3697">
              <w:rPr>
                <w:b/>
              </w:rPr>
              <w:t xml:space="preserve">Actor </w:t>
            </w:r>
            <w:r w:rsidRPr="009E3697">
              <w:t>(What person, job function or system performs this Task?)</w:t>
            </w:r>
          </w:p>
        </w:tc>
        <w:tc>
          <w:tcPr>
            <w:tcW w:w="6390" w:type="dxa"/>
            <w:shd w:val="clear" w:color="auto" w:fill="auto"/>
            <w:vAlign w:val="center"/>
          </w:tcPr>
          <w:p w14:paraId="24577F0F" w14:textId="77777777" w:rsidR="00B2161C" w:rsidRPr="009E3697" w:rsidRDefault="00B2161C" w:rsidP="00B2161C">
            <w:pPr>
              <w:tabs>
                <w:tab w:val="center" w:pos="4320"/>
                <w:tab w:val="right" w:pos="8640"/>
              </w:tabs>
              <w:rPr>
                <w:i/>
              </w:rPr>
            </w:pPr>
            <w:r w:rsidRPr="009E3697">
              <w:rPr>
                <w:i/>
              </w:rPr>
              <w:t>Broker</w:t>
            </w:r>
          </w:p>
        </w:tc>
      </w:tr>
      <w:tr w:rsidR="00B2161C" w:rsidRPr="009E3697" w14:paraId="2AEEC054" w14:textId="77777777" w:rsidTr="00B2161C">
        <w:tc>
          <w:tcPr>
            <w:tcW w:w="3168" w:type="dxa"/>
            <w:shd w:val="clear" w:color="auto" w:fill="auto"/>
            <w:vAlign w:val="center"/>
          </w:tcPr>
          <w:p w14:paraId="0F441A1E" w14:textId="77777777" w:rsidR="00B2161C" w:rsidRPr="009E3697" w:rsidRDefault="00B2161C" w:rsidP="00B2161C">
            <w:pPr>
              <w:tabs>
                <w:tab w:val="center" w:pos="4320"/>
                <w:tab w:val="right" w:pos="8640"/>
              </w:tabs>
              <w:rPr>
                <w:b/>
              </w:rPr>
            </w:pPr>
            <w:r w:rsidRPr="009E3697">
              <w:rPr>
                <w:b/>
              </w:rPr>
              <w:t xml:space="preserve">Purpose </w:t>
            </w:r>
            <w:r w:rsidRPr="009E3697">
              <w:rPr>
                <w:sz w:val="18"/>
                <w:szCs w:val="18"/>
              </w:rPr>
              <w:t>(Why does this task exist; what value does it add?)</w:t>
            </w:r>
          </w:p>
        </w:tc>
        <w:tc>
          <w:tcPr>
            <w:tcW w:w="6390" w:type="dxa"/>
            <w:shd w:val="clear" w:color="auto" w:fill="auto"/>
            <w:vAlign w:val="center"/>
          </w:tcPr>
          <w:p w14:paraId="42AABBAD" w14:textId="77777777" w:rsidR="00B2161C" w:rsidRPr="009E3697" w:rsidRDefault="00B2161C" w:rsidP="00B2161C">
            <w:pPr>
              <w:tabs>
                <w:tab w:val="center" w:pos="4320"/>
                <w:tab w:val="right" w:pos="8640"/>
              </w:tabs>
              <w:rPr>
                <w:i/>
              </w:rPr>
            </w:pPr>
            <w:r>
              <w:rPr>
                <w:i/>
              </w:rPr>
              <w:t>Identify data changes</w:t>
            </w:r>
            <w:r w:rsidRPr="009E3697">
              <w:rPr>
                <w:i/>
              </w:rPr>
              <w:t xml:space="preserve"> Installations, panels, supports, and maintenance history</w:t>
            </w:r>
            <w:r>
              <w:rPr>
                <w:i/>
              </w:rPr>
              <w:t xml:space="preserve"> in SFA and TI</w:t>
            </w:r>
          </w:p>
        </w:tc>
      </w:tr>
      <w:tr w:rsidR="00B2161C" w:rsidRPr="009E3697" w14:paraId="7F2CC4D4" w14:textId="77777777" w:rsidTr="00B2161C">
        <w:tc>
          <w:tcPr>
            <w:tcW w:w="3168" w:type="dxa"/>
            <w:shd w:val="clear" w:color="auto" w:fill="auto"/>
            <w:vAlign w:val="center"/>
          </w:tcPr>
          <w:p w14:paraId="2455203F" w14:textId="77777777" w:rsidR="00B2161C" w:rsidRPr="009E3697" w:rsidRDefault="00B2161C" w:rsidP="00B2161C">
            <w:pPr>
              <w:tabs>
                <w:tab w:val="center" w:pos="4320"/>
                <w:tab w:val="right" w:pos="8640"/>
              </w:tabs>
              <w:rPr>
                <w:sz w:val="18"/>
                <w:szCs w:val="18"/>
              </w:rPr>
            </w:pPr>
            <w:r w:rsidRPr="009E3697">
              <w:rPr>
                <w:b/>
              </w:rPr>
              <w:t xml:space="preserve">Triggers </w:t>
            </w:r>
            <w:r w:rsidRPr="009E3697">
              <w:rPr>
                <w:sz w:val="18"/>
                <w:szCs w:val="18"/>
              </w:rPr>
              <w:t>(What kicks off this task?)</w:t>
            </w:r>
          </w:p>
        </w:tc>
        <w:tc>
          <w:tcPr>
            <w:tcW w:w="6390" w:type="dxa"/>
            <w:shd w:val="clear" w:color="auto" w:fill="auto"/>
            <w:vAlign w:val="center"/>
          </w:tcPr>
          <w:p w14:paraId="70C2E088" w14:textId="77777777" w:rsidR="00B2161C" w:rsidRPr="009E3697" w:rsidRDefault="00B2161C" w:rsidP="00B2161C">
            <w:pPr>
              <w:tabs>
                <w:tab w:val="center" w:pos="4320"/>
                <w:tab w:val="right" w:pos="8640"/>
              </w:tabs>
              <w:rPr>
                <w:i/>
              </w:rPr>
            </w:pPr>
            <w:r w:rsidRPr="009E3697">
              <w:rPr>
                <w:i/>
              </w:rPr>
              <w:t>Follows successful completion of connectivity tests</w:t>
            </w:r>
          </w:p>
        </w:tc>
      </w:tr>
      <w:tr w:rsidR="00B2161C" w:rsidRPr="009E3697" w14:paraId="17441019" w14:textId="77777777" w:rsidTr="00B2161C">
        <w:trPr>
          <w:trHeight w:val="728"/>
        </w:trPr>
        <w:tc>
          <w:tcPr>
            <w:tcW w:w="3168" w:type="dxa"/>
            <w:shd w:val="clear" w:color="auto" w:fill="auto"/>
            <w:vAlign w:val="center"/>
          </w:tcPr>
          <w:p w14:paraId="7387E9EE" w14:textId="77777777" w:rsidR="00B2161C" w:rsidRPr="009E3697" w:rsidRDefault="00B2161C" w:rsidP="00B2161C">
            <w:pPr>
              <w:tabs>
                <w:tab w:val="center" w:pos="4320"/>
                <w:tab w:val="right" w:pos="8640"/>
              </w:tabs>
              <w:rPr>
                <w:b/>
              </w:rPr>
            </w:pPr>
            <w:r w:rsidRPr="009E3697">
              <w:rPr>
                <w:b/>
              </w:rPr>
              <w:t xml:space="preserve">Dependencies </w:t>
            </w:r>
            <w:r w:rsidRPr="009E3697">
              <w:rPr>
                <w:sz w:val="18"/>
                <w:szCs w:val="18"/>
              </w:rPr>
              <w:t>(What has to exist before this Task can start?)</w:t>
            </w:r>
          </w:p>
        </w:tc>
        <w:tc>
          <w:tcPr>
            <w:tcW w:w="6390" w:type="dxa"/>
            <w:shd w:val="clear" w:color="auto" w:fill="auto"/>
            <w:vAlign w:val="center"/>
          </w:tcPr>
          <w:p w14:paraId="40264579" w14:textId="77777777" w:rsidR="00B2161C" w:rsidRPr="009E3697" w:rsidRDefault="00B2161C" w:rsidP="00B2161C">
            <w:pPr>
              <w:tabs>
                <w:tab w:val="center" w:pos="342"/>
                <w:tab w:val="right" w:pos="8640"/>
              </w:tabs>
              <w:rPr>
                <w:i/>
              </w:rPr>
            </w:pPr>
            <w:r>
              <w:rPr>
                <w:i/>
              </w:rPr>
              <w:t>Un- synced SFA database, un synced TI Sign Assets</w:t>
            </w:r>
          </w:p>
        </w:tc>
      </w:tr>
    </w:tbl>
    <w:p w14:paraId="292A3A18" w14:textId="77777777" w:rsidR="00B2161C" w:rsidRPr="009E3697" w:rsidRDefault="00B2161C" w:rsidP="00B2161C">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932"/>
        <w:gridCol w:w="3568"/>
      </w:tblGrid>
      <w:tr w:rsidR="00B2161C" w:rsidRPr="009E3697" w14:paraId="50FD1DBF" w14:textId="77777777" w:rsidTr="00B2161C">
        <w:trPr>
          <w:trHeight w:val="179"/>
        </w:trPr>
        <w:tc>
          <w:tcPr>
            <w:tcW w:w="5058" w:type="dxa"/>
            <w:shd w:val="clear" w:color="auto" w:fill="E6E6E6"/>
            <w:vAlign w:val="center"/>
          </w:tcPr>
          <w:p w14:paraId="5403683C" w14:textId="77777777" w:rsidR="00B2161C" w:rsidRPr="009E3697" w:rsidRDefault="00B2161C" w:rsidP="00B2161C">
            <w:pPr>
              <w:tabs>
                <w:tab w:val="center" w:pos="4320"/>
                <w:tab w:val="right" w:pos="8640"/>
              </w:tabs>
              <w:rPr>
                <w:b/>
              </w:rPr>
            </w:pPr>
            <w:r w:rsidRPr="009E3697">
              <w:rPr>
                <w:b/>
                <w:sz w:val="24"/>
                <w:szCs w:val="24"/>
              </w:rPr>
              <w:t>STEPS</w:t>
            </w:r>
            <w:r w:rsidRPr="009E3697">
              <w:t xml:space="preserve"> </w:t>
            </w:r>
            <w:r w:rsidRPr="009E3697">
              <w:rPr>
                <w:sz w:val="18"/>
                <w:szCs w:val="18"/>
              </w:rPr>
              <w:t>(Sequence of lower level of detail in the task)</w:t>
            </w:r>
          </w:p>
        </w:tc>
        <w:tc>
          <w:tcPr>
            <w:tcW w:w="4500" w:type="dxa"/>
            <w:gridSpan w:val="2"/>
            <w:shd w:val="clear" w:color="auto" w:fill="E6E6E6"/>
            <w:vAlign w:val="center"/>
          </w:tcPr>
          <w:p w14:paraId="21C2A482" w14:textId="77777777" w:rsidR="00B2161C" w:rsidRPr="009E3697" w:rsidRDefault="00B2161C" w:rsidP="00B2161C">
            <w:pPr>
              <w:tabs>
                <w:tab w:val="center" w:pos="4320"/>
                <w:tab w:val="right" w:pos="8640"/>
              </w:tabs>
              <w:jc w:val="center"/>
              <w:rPr>
                <w:b/>
                <w:sz w:val="16"/>
                <w:szCs w:val="16"/>
              </w:rPr>
            </w:pPr>
          </w:p>
          <w:p w14:paraId="432DD97B" w14:textId="77777777" w:rsidR="00B2161C" w:rsidRPr="009E3697" w:rsidRDefault="00B2161C" w:rsidP="00B2161C">
            <w:pPr>
              <w:tabs>
                <w:tab w:val="center" w:pos="4320"/>
                <w:tab w:val="right" w:pos="8640"/>
              </w:tabs>
              <w:jc w:val="center"/>
              <w:rPr>
                <w:b/>
              </w:rPr>
            </w:pPr>
            <w:r w:rsidRPr="009E3697">
              <w:rPr>
                <w:b/>
              </w:rPr>
              <w:t>NOTES/Questions</w:t>
            </w:r>
          </w:p>
        </w:tc>
      </w:tr>
      <w:tr w:rsidR="00B2161C" w:rsidRPr="009E3697" w14:paraId="2D2D5DAC" w14:textId="77777777" w:rsidTr="00B2161C">
        <w:trPr>
          <w:trHeight w:val="503"/>
        </w:trPr>
        <w:tc>
          <w:tcPr>
            <w:tcW w:w="5058" w:type="dxa"/>
            <w:shd w:val="clear" w:color="auto" w:fill="auto"/>
            <w:vAlign w:val="center"/>
          </w:tcPr>
          <w:p w14:paraId="196B0EF7" w14:textId="77777777" w:rsidR="00B2161C" w:rsidRDefault="00B2161C" w:rsidP="00C1153B">
            <w:pPr>
              <w:numPr>
                <w:ilvl w:val="0"/>
                <w:numId w:val="11"/>
              </w:numPr>
              <w:tabs>
                <w:tab w:val="center" w:pos="664"/>
                <w:tab w:val="right" w:pos="8640"/>
              </w:tabs>
              <w:spacing w:after="0" w:line="240" w:lineRule="auto"/>
            </w:pPr>
            <w:r w:rsidRPr="009E3697">
              <w:t>Broker reads</w:t>
            </w:r>
            <w:r>
              <w:t xml:space="preserve"> SFA</w:t>
            </w:r>
            <w:r w:rsidRPr="009E3697">
              <w:t xml:space="preserve"> asset edit tables</w:t>
            </w:r>
            <w:r>
              <w:t>, compiled list of unique update events</w:t>
            </w:r>
          </w:p>
          <w:p w14:paraId="7646A666" w14:textId="77777777" w:rsidR="00134B91" w:rsidRDefault="00B2161C" w:rsidP="00C1153B">
            <w:pPr>
              <w:numPr>
                <w:ilvl w:val="0"/>
                <w:numId w:val="11"/>
              </w:numPr>
              <w:tabs>
                <w:tab w:val="center" w:pos="664"/>
                <w:tab w:val="right" w:pos="8640"/>
              </w:tabs>
              <w:spacing w:after="0" w:line="240" w:lineRule="auto"/>
            </w:pPr>
            <w:r w:rsidRPr="000870B8">
              <w:t>Broker reads TI NM_INV_ITEMS_ALL and NM_MEMBERS_ALL</w:t>
            </w:r>
            <w:r>
              <w:t xml:space="preserve"> establishes listing of update sign assets in TI. </w:t>
            </w:r>
          </w:p>
          <w:p w14:paraId="3B29E6C2" w14:textId="4DEC6EF1" w:rsidR="00B2161C" w:rsidRPr="000870B8" w:rsidRDefault="00134B91" w:rsidP="00C1153B">
            <w:pPr>
              <w:numPr>
                <w:ilvl w:val="0"/>
                <w:numId w:val="11"/>
              </w:numPr>
              <w:tabs>
                <w:tab w:val="center" w:pos="664"/>
                <w:tab w:val="right" w:pos="8640"/>
              </w:tabs>
              <w:spacing w:after="0" w:line="240" w:lineRule="auto"/>
            </w:pPr>
            <w:r>
              <w:t xml:space="preserve">The Broker </w:t>
            </w:r>
            <w:r>
              <w:rPr>
                <w:bCs/>
                <w:color w:val="000000"/>
                <w:sz w:val="18"/>
                <w:szCs w:val="18"/>
              </w:rPr>
              <w:t>f</w:t>
            </w:r>
            <w:r w:rsidR="00B2161C">
              <w:rPr>
                <w:bCs/>
                <w:color w:val="000000"/>
                <w:sz w:val="18"/>
                <w:szCs w:val="18"/>
              </w:rPr>
              <w:t xml:space="preserve">ilters </w:t>
            </w:r>
            <w:r>
              <w:rPr>
                <w:bCs/>
                <w:color w:val="000000"/>
                <w:sz w:val="18"/>
                <w:szCs w:val="18"/>
              </w:rPr>
              <w:t xml:space="preserve">TI </w:t>
            </w:r>
            <w:r w:rsidR="00B2161C">
              <w:rPr>
                <w:bCs/>
                <w:color w:val="000000"/>
                <w:sz w:val="18"/>
                <w:szCs w:val="18"/>
              </w:rPr>
              <w:t>data based to district/cre</w:t>
            </w:r>
            <w:r>
              <w:rPr>
                <w:bCs/>
                <w:color w:val="000000"/>
                <w:sz w:val="18"/>
                <w:szCs w:val="18"/>
              </w:rPr>
              <w:t>w as defined in signdata.tbl.DfltDist. The broker will read the tblDistinctLkup.fldCrewOnlyflag.  If check the filter will be based on the crew, if unchecked it will be based on the District</w:t>
            </w:r>
          </w:p>
          <w:p w14:paraId="51866FD3" w14:textId="77777777" w:rsidR="00B2161C" w:rsidRDefault="00B2161C" w:rsidP="00C1153B">
            <w:pPr>
              <w:numPr>
                <w:ilvl w:val="0"/>
                <w:numId w:val="11"/>
              </w:numPr>
              <w:tabs>
                <w:tab w:val="center" w:pos="664"/>
                <w:tab w:val="right" w:pos="8640"/>
              </w:tabs>
              <w:spacing w:after="0" w:line="240" w:lineRule="auto"/>
            </w:pPr>
            <w:r w:rsidRPr="00EC59AE">
              <w:t>Broker evaluates the SFA listing and TI listing and identifies conflicts.</w:t>
            </w:r>
          </w:p>
          <w:p w14:paraId="2D7CD934" w14:textId="77777777" w:rsidR="00B2161C" w:rsidRDefault="00B2161C" w:rsidP="00C1153B">
            <w:pPr>
              <w:numPr>
                <w:ilvl w:val="0"/>
                <w:numId w:val="11"/>
              </w:numPr>
              <w:tabs>
                <w:tab w:val="center" w:pos="664"/>
                <w:tab w:val="right" w:pos="8640"/>
              </w:tabs>
              <w:spacing w:after="0" w:line="240" w:lineRule="auto"/>
            </w:pPr>
            <w:r>
              <w:t xml:space="preserve">Broker reads </w:t>
            </w:r>
            <w:r w:rsidRPr="004C0761">
              <w:t>NM_INV_DOMAINS_ALL.DATE_MODIFIED for</w:t>
            </w:r>
            <w:r>
              <w:t xml:space="preserve"> SFA domains</w:t>
            </w:r>
            <w:r w:rsidRPr="004C0761">
              <w:t xml:space="preserve"> mod</w:t>
            </w:r>
            <w:r>
              <w:t xml:space="preserve">ification since </w:t>
            </w:r>
            <w:r w:rsidRPr="004C0761">
              <w:t xml:space="preserve"> last sync</w:t>
            </w:r>
            <w:r>
              <w:t xml:space="preserve">, </w:t>
            </w:r>
          </w:p>
          <w:p w14:paraId="6D4D51B0" w14:textId="142407EE" w:rsidR="00A35663" w:rsidRPr="000870B8" w:rsidRDefault="00B2161C" w:rsidP="00A35663">
            <w:pPr>
              <w:numPr>
                <w:ilvl w:val="0"/>
                <w:numId w:val="11"/>
              </w:numPr>
              <w:tabs>
                <w:tab w:val="center" w:pos="664"/>
                <w:tab w:val="right" w:pos="8640"/>
              </w:tabs>
              <w:spacing w:after="0" w:line="240" w:lineRule="auto"/>
            </w:pPr>
            <w:r>
              <w:t xml:space="preserve">Broker reads </w:t>
            </w:r>
            <w:r w:rsidRPr="008F699D">
              <w:rPr>
                <w:bCs/>
                <w:color w:val="000000"/>
                <w:sz w:val="18"/>
                <w:szCs w:val="18"/>
              </w:rPr>
              <w:t>TI</w:t>
            </w:r>
            <w:r>
              <w:rPr>
                <w:bCs/>
                <w:color w:val="000000"/>
                <w:sz w:val="18"/>
                <w:szCs w:val="18"/>
              </w:rPr>
              <w:t>ODS</w:t>
            </w:r>
            <w:r w:rsidRPr="008F699D">
              <w:rPr>
                <w:bCs/>
                <w:color w:val="000000"/>
                <w:sz w:val="18"/>
                <w:szCs w:val="18"/>
              </w:rPr>
              <w:t>_RPT_MP_HUND</w:t>
            </w:r>
            <w:r>
              <w:rPr>
                <w:bCs/>
                <w:color w:val="000000"/>
                <w:sz w:val="18"/>
                <w:szCs w:val="18"/>
              </w:rPr>
              <w:t xml:space="preserve">, </w:t>
            </w:r>
            <w:r w:rsidRPr="008F699D">
              <w:rPr>
                <w:bCs/>
                <w:color w:val="000000"/>
                <w:sz w:val="18"/>
                <w:szCs w:val="18"/>
              </w:rPr>
              <w:t>TI_RPT_MP_HUND</w:t>
            </w:r>
            <w:r>
              <w:rPr>
                <w:bCs/>
                <w:color w:val="000000"/>
                <w:sz w:val="18"/>
                <w:szCs w:val="18"/>
              </w:rPr>
              <w:t>_PRLIM,TIODS_MAI</w:t>
            </w:r>
            <w:r w:rsidR="00A35663">
              <w:rPr>
                <w:bCs/>
                <w:color w:val="000000"/>
                <w:sz w:val="18"/>
                <w:szCs w:val="18"/>
              </w:rPr>
              <w:t>NT_CREW_HIER,TIODS_RTE_HWY_LOC. t</w:t>
            </w:r>
            <w:r w:rsidR="00A35663">
              <w:t xml:space="preserve">he Broker </w:t>
            </w:r>
            <w:r w:rsidR="00A35663">
              <w:rPr>
                <w:bCs/>
                <w:color w:val="000000"/>
                <w:sz w:val="18"/>
                <w:szCs w:val="18"/>
              </w:rPr>
              <w:t>filters this data based on district/crew as defined in signdata.tbl.DfltDist. The broker will read the tblDistinctLkup.fldCrewOnlyflag.  If check the filter will be based on the crew, if unchecked it will be based on the District</w:t>
            </w:r>
          </w:p>
          <w:p w14:paraId="4C640ACB" w14:textId="0026D887" w:rsidR="00B2161C" w:rsidRPr="00EC59AE" w:rsidRDefault="00B2161C" w:rsidP="00C1153B">
            <w:pPr>
              <w:numPr>
                <w:ilvl w:val="0"/>
                <w:numId w:val="11"/>
              </w:numPr>
              <w:tabs>
                <w:tab w:val="center" w:pos="664"/>
                <w:tab w:val="right" w:pos="8640"/>
              </w:tabs>
              <w:spacing w:after="0" w:line="240" w:lineRule="auto"/>
            </w:pPr>
            <w:r>
              <w:t>Broker generates sign asset task listing. Compiles update asset counts to be used in UI progress feedback and sync log</w:t>
            </w:r>
          </w:p>
          <w:p w14:paraId="34FEFA2B" w14:textId="77777777" w:rsidR="00B2161C" w:rsidRPr="009E3697" w:rsidRDefault="00B2161C" w:rsidP="00B2161C">
            <w:pPr>
              <w:tabs>
                <w:tab w:val="center" w:pos="664"/>
                <w:tab w:val="right" w:pos="8640"/>
              </w:tabs>
              <w:ind w:left="720"/>
            </w:pPr>
          </w:p>
        </w:tc>
        <w:tc>
          <w:tcPr>
            <w:tcW w:w="4500" w:type="dxa"/>
            <w:gridSpan w:val="2"/>
            <w:vAlign w:val="center"/>
          </w:tcPr>
          <w:p w14:paraId="34D01718" w14:textId="77777777" w:rsidR="00B2161C" w:rsidRPr="00E110CF" w:rsidRDefault="00B2161C" w:rsidP="00B2161C">
            <w:pPr>
              <w:tabs>
                <w:tab w:val="center" w:pos="4320"/>
                <w:tab w:val="right" w:pos="8640"/>
              </w:tabs>
              <w:rPr>
                <w:color w:val="000000"/>
                <w:sz w:val="18"/>
                <w:szCs w:val="18"/>
              </w:rPr>
            </w:pPr>
            <w:r w:rsidRPr="00E110CF">
              <w:rPr>
                <w:color w:val="000000"/>
                <w:sz w:val="18"/>
                <w:szCs w:val="18"/>
              </w:rPr>
              <w:t xml:space="preserve">There can be multiple – duplicate - records for a single installation in the SFA edit tables.  The broker will retrieved the first unique installation id instance, skip the duplicates, and retrieve the next unique instance.  </w:t>
            </w:r>
            <w:r>
              <w:rPr>
                <w:color w:val="000000"/>
                <w:sz w:val="18"/>
                <w:szCs w:val="18"/>
              </w:rPr>
              <w:t>I</w:t>
            </w:r>
            <w:r w:rsidRPr="00E110CF">
              <w:rPr>
                <w:color w:val="000000"/>
                <w:sz w:val="18"/>
                <w:szCs w:val="18"/>
              </w:rPr>
              <w:t>nstallation deletion</w:t>
            </w:r>
            <w:r>
              <w:rPr>
                <w:color w:val="000000"/>
                <w:sz w:val="18"/>
                <w:szCs w:val="18"/>
              </w:rPr>
              <w:t>s</w:t>
            </w:r>
            <w:r w:rsidRPr="00E110CF">
              <w:rPr>
                <w:color w:val="000000"/>
                <w:sz w:val="18"/>
                <w:szCs w:val="18"/>
              </w:rPr>
              <w:t xml:space="preserve"> will be </w:t>
            </w:r>
            <w:r>
              <w:rPr>
                <w:color w:val="000000"/>
                <w:sz w:val="18"/>
                <w:szCs w:val="18"/>
              </w:rPr>
              <w:t xml:space="preserve">ordered to be process </w:t>
            </w:r>
            <w:r w:rsidRPr="00E110CF">
              <w:rPr>
                <w:color w:val="000000"/>
                <w:sz w:val="18"/>
                <w:szCs w:val="18"/>
              </w:rPr>
              <w:t>first</w:t>
            </w:r>
            <w:r>
              <w:rPr>
                <w:color w:val="000000"/>
                <w:sz w:val="18"/>
                <w:szCs w:val="18"/>
              </w:rPr>
              <w:t xml:space="preserve">, all other </w:t>
            </w:r>
            <w:r w:rsidRPr="00E110CF">
              <w:rPr>
                <w:color w:val="000000"/>
                <w:sz w:val="18"/>
                <w:szCs w:val="18"/>
              </w:rPr>
              <w:t xml:space="preserve">instance </w:t>
            </w:r>
            <w:r>
              <w:rPr>
                <w:color w:val="000000"/>
                <w:sz w:val="18"/>
                <w:szCs w:val="18"/>
              </w:rPr>
              <w:t>of a deleted installation will be ignored.</w:t>
            </w:r>
          </w:p>
          <w:p w14:paraId="2E12B488" w14:textId="77777777" w:rsidR="00B2161C" w:rsidRDefault="00B2161C" w:rsidP="00B2161C">
            <w:pPr>
              <w:tabs>
                <w:tab w:val="center" w:pos="4320"/>
                <w:tab w:val="right" w:pos="8640"/>
              </w:tabs>
              <w:rPr>
                <w:color w:val="000000"/>
                <w:sz w:val="18"/>
                <w:szCs w:val="18"/>
              </w:rPr>
            </w:pPr>
          </w:p>
          <w:p w14:paraId="71851678" w14:textId="77777777" w:rsidR="00B2161C" w:rsidRDefault="00B2161C" w:rsidP="00B2161C">
            <w:pPr>
              <w:tabs>
                <w:tab w:val="center" w:pos="4320"/>
                <w:tab w:val="right" w:pos="8640"/>
              </w:tabs>
              <w:rPr>
                <w:color w:val="000000"/>
                <w:sz w:val="18"/>
                <w:szCs w:val="18"/>
              </w:rPr>
            </w:pPr>
            <w:r>
              <w:rPr>
                <w:color w:val="000000"/>
                <w:sz w:val="18"/>
                <w:szCs w:val="18"/>
              </w:rPr>
              <w:t>If Installation is end-data in TI, no need to list end-dated child assets</w:t>
            </w:r>
          </w:p>
          <w:p w14:paraId="244CA2DB" w14:textId="16747E33" w:rsidR="00570D55" w:rsidDel="00D10767" w:rsidRDefault="00D10767" w:rsidP="00B2161C">
            <w:pPr>
              <w:tabs>
                <w:tab w:val="center" w:pos="4320"/>
                <w:tab w:val="right" w:pos="8640"/>
              </w:tabs>
              <w:rPr>
                <w:del w:id="11" w:author="Jesse Day" w:date="2015-04-13T10:31:00Z"/>
                <w:color w:val="FF0000"/>
                <w:sz w:val="18"/>
                <w:szCs w:val="18"/>
              </w:rPr>
            </w:pPr>
            <w:ins w:id="12" w:author="Jesse Day" w:date="2015-04-13T10:31:00Z">
              <w:r>
                <w:rPr>
                  <w:color w:val="FF0000"/>
                  <w:sz w:val="18"/>
                  <w:szCs w:val="18"/>
                </w:rPr>
                <w:t xml:space="preserve">Change: </w:t>
              </w:r>
            </w:ins>
            <w:del w:id="13" w:author="Jesse Day" w:date="2015-04-13T10:31:00Z">
              <w:r w:rsidR="00570D55" w:rsidRPr="00570D55" w:rsidDel="00D10767">
                <w:rPr>
                  <w:color w:val="FF0000"/>
                  <w:sz w:val="18"/>
                  <w:szCs w:val="18"/>
                </w:rPr>
                <w:delText>We cannot deal with the addition of the same sign from SFA and TI during the same sync cycle.</w:delText>
              </w:r>
            </w:del>
          </w:p>
          <w:p w14:paraId="6C4E1E1D" w14:textId="77777777" w:rsidR="00D10767" w:rsidRDefault="00D10767" w:rsidP="00D10767">
            <w:pPr>
              <w:tabs>
                <w:tab w:val="center" w:pos="4320"/>
                <w:tab w:val="right" w:pos="8640"/>
              </w:tabs>
              <w:rPr>
                <w:ins w:id="14" w:author="Jesse Day" w:date="2015-04-13T10:31:00Z"/>
                <w:color w:val="FF0000"/>
                <w:sz w:val="18"/>
                <w:szCs w:val="18"/>
              </w:rPr>
            </w:pPr>
            <w:ins w:id="15" w:author="Jesse Day" w:date="2015-04-13T10:31:00Z">
              <w:r w:rsidRPr="00570D55">
                <w:rPr>
                  <w:color w:val="FF0000"/>
                  <w:sz w:val="18"/>
                  <w:szCs w:val="18"/>
                </w:rPr>
                <w:t>We cannot deal with the addition of the same sign from SFA and TI during the same sync cycle.</w:t>
              </w:r>
            </w:ins>
          </w:p>
          <w:p w14:paraId="537A09A0" w14:textId="21BE4CFB" w:rsidR="00570D55" w:rsidRDefault="00D10767" w:rsidP="00B2161C">
            <w:pPr>
              <w:tabs>
                <w:tab w:val="center" w:pos="4320"/>
                <w:tab w:val="right" w:pos="8640"/>
              </w:tabs>
              <w:rPr>
                <w:color w:val="FF0000"/>
                <w:sz w:val="18"/>
                <w:szCs w:val="18"/>
              </w:rPr>
            </w:pPr>
            <w:ins w:id="16" w:author="Jesse Day" w:date="2015-04-13T10:31:00Z">
              <w:r>
                <w:rPr>
                  <w:color w:val="FF0000"/>
                  <w:sz w:val="18"/>
                  <w:szCs w:val="18"/>
                </w:rPr>
                <w:t xml:space="preserve">Change: </w:t>
              </w:r>
            </w:ins>
            <w:r w:rsidR="00570D55">
              <w:rPr>
                <w:color w:val="FF0000"/>
                <w:sz w:val="18"/>
                <w:szCs w:val="18"/>
              </w:rPr>
              <w:t>Need to create a TI view for signs at the same location?</w:t>
            </w:r>
          </w:p>
          <w:p w14:paraId="1EA4A3D1" w14:textId="0BD01FC9" w:rsidR="00EC662B" w:rsidRPr="00E110CF" w:rsidRDefault="00EC662B" w:rsidP="00B2161C">
            <w:pPr>
              <w:tabs>
                <w:tab w:val="center" w:pos="4320"/>
                <w:tab w:val="right" w:pos="8640"/>
              </w:tabs>
              <w:rPr>
                <w:color w:val="000000"/>
                <w:sz w:val="18"/>
                <w:szCs w:val="18"/>
              </w:rPr>
            </w:pPr>
            <w:r>
              <w:rPr>
                <w:color w:val="FF0000"/>
                <w:sz w:val="18"/>
                <w:szCs w:val="18"/>
              </w:rPr>
              <w:t xml:space="preserve">Not </w:t>
            </w:r>
          </w:p>
        </w:tc>
      </w:tr>
      <w:tr w:rsidR="00B2161C" w:rsidRPr="009E3697" w14:paraId="1CE597A0" w14:textId="77777777" w:rsidTr="00B2161C">
        <w:trPr>
          <w:trHeight w:val="276"/>
        </w:trPr>
        <w:tc>
          <w:tcPr>
            <w:tcW w:w="5058" w:type="dxa"/>
            <w:shd w:val="clear" w:color="auto" w:fill="auto"/>
            <w:vAlign w:val="center"/>
          </w:tcPr>
          <w:p w14:paraId="406F53AB" w14:textId="77777777" w:rsidR="00B2161C" w:rsidRPr="009E3697" w:rsidRDefault="00B2161C" w:rsidP="00B2161C">
            <w:pPr>
              <w:tabs>
                <w:tab w:val="center" w:pos="664"/>
                <w:tab w:val="right" w:pos="8640"/>
              </w:tabs>
              <w:ind w:left="648"/>
            </w:pPr>
          </w:p>
        </w:tc>
        <w:tc>
          <w:tcPr>
            <w:tcW w:w="932" w:type="dxa"/>
            <w:vAlign w:val="center"/>
          </w:tcPr>
          <w:p w14:paraId="09E9AC34" w14:textId="77777777" w:rsidR="00B2161C" w:rsidRPr="009E3697" w:rsidRDefault="00B2161C" w:rsidP="00B2161C">
            <w:pPr>
              <w:tabs>
                <w:tab w:val="center" w:pos="4320"/>
                <w:tab w:val="right" w:pos="8640"/>
              </w:tabs>
              <w:jc w:val="center"/>
            </w:pPr>
          </w:p>
        </w:tc>
        <w:tc>
          <w:tcPr>
            <w:tcW w:w="3568" w:type="dxa"/>
          </w:tcPr>
          <w:p w14:paraId="647FFBA3" w14:textId="77777777" w:rsidR="00B2161C" w:rsidRPr="009E3697" w:rsidRDefault="00B2161C" w:rsidP="00B2161C">
            <w:pPr>
              <w:tabs>
                <w:tab w:val="center" w:pos="4320"/>
                <w:tab w:val="right" w:pos="8640"/>
              </w:tabs>
              <w:rPr>
                <w:color w:val="FF0000"/>
              </w:rPr>
            </w:pPr>
          </w:p>
        </w:tc>
      </w:tr>
    </w:tbl>
    <w:p w14:paraId="2EF68ED2" w14:textId="77777777" w:rsidR="00B2161C" w:rsidRPr="009E3697" w:rsidRDefault="00B2161C" w:rsidP="00B2161C">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9E3697" w14:paraId="289FCC1B" w14:textId="77777777" w:rsidTr="00B2161C">
        <w:trPr>
          <w:trHeight w:val="276"/>
          <w:tblHeader/>
        </w:trPr>
        <w:tc>
          <w:tcPr>
            <w:tcW w:w="3160" w:type="dxa"/>
            <w:shd w:val="clear" w:color="auto" w:fill="E6E6E6"/>
            <w:vAlign w:val="center"/>
          </w:tcPr>
          <w:p w14:paraId="43D1E2E2" w14:textId="77777777" w:rsidR="00B2161C" w:rsidRPr="009E3697" w:rsidRDefault="00B2161C" w:rsidP="00B2161C">
            <w:pPr>
              <w:tabs>
                <w:tab w:val="center" w:pos="4320"/>
                <w:tab w:val="right" w:pos="8640"/>
              </w:tabs>
              <w:rPr>
                <w:b/>
              </w:rPr>
            </w:pPr>
            <w:r w:rsidRPr="009E3697">
              <w:rPr>
                <w:b/>
              </w:rPr>
              <w:t xml:space="preserve">Access DATA </w:t>
            </w:r>
          </w:p>
        </w:tc>
        <w:tc>
          <w:tcPr>
            <w:tcW w:w="998" w:type="dxa"/>
            <w:vMerge w:val="restart"/>
            <w:shd w:val="clear" w:color="auto" w:fill="E6E6E6"/>
            <w:vAlign w:val="center"/>
          </w:tcPr>
          <w:p w14:paraId="65F9D4B6" w14:textId="77777777" w:rsidR="00B2161C" w:rsidRPr="009E3697" w:rsidRDefault="00B2161C" w:rsidP="00B2161C">
            <w:pPr>
              <w:tabs>
                <w:tab w:val="center" w:pos="4320"/>
                <w:tab w:val="right" w:pos="8640"/>
              </w:tabs>
              <w:jc w:val="center"/>
              <w:rPr>
                <w:b/>
                <w:sz w:val="16"/>
                <w:szCs w:val="16"/>
              </w:rPr>
            </w:pPr>
            <w:r w:rsidRPr="009E3697">
              <w:rPr>
                <w:b/>
                <w:sz w:val="16"/>
                <w:szCs w:val="16"/>
              </w:rPr>
              <w:t>Data Type</w:t>
            </w:r>
          </w:p>
        </w:tc>
        <w:tc>
          <w:tcPr>
            <w:tcW w:w="900" w:type="dxa"/>
            <w:vMerge w:val="restart"/>
            <w:shd w:val="clear" w:color="auto" w:fill="E6E6E6"/>
          </w:tcPr>
          <w:p w14:paraId="3C623770" w14:textId="77777777" w:rsidR="00B2161C" w:rsidRPr="009E3697" w:rsidRDefault="00B2161C" w:rsidP="00B2161C">
            <w:pPr>
              <w:tabs>
                <w:tab w:val="center" w:pos="4320"/>
                <w:tab w:val="right" w:pos="8640"/>
              </w:tabs>
              <w:jc w:val="center"/>
              <w:rPr>
                <w:b/>
                <w:sz w:val="16"/>
                <w:szCs w:val="16"/>
              </w:rPr>
            </w:pPr>
            <w:r w:rsidRPr="009E3697">
              <w:rPr>
                <w:b/>
                <w:sz w:val="16"/>
                <w:szCs w:val="16"/>
              </w:rPr>
              <w:t>New/</w:t>
            </w:r>
          </w:p>
          <w:p w14:paraId="1EF59E0E" w14:textId="77777777" w:rsidR="00B2161C" w:rsidRPr="009E3697" w:rsidRDefault="00B2161C" w:rsidP="00B2161C">
            <w:pPr>
              <w:tabs>
                <w:tab w:val="center" w:pos="4320"/>
                <w:tab w:val="right" w:pos="8640"/>
              </w:tabs>
              <w:jc w:val="center"/>
              <w:rPr>
                <w:b/>
                <w:sz w:val="16"/>
                <w:szCs w:val="16"/>
              </w:rPr>
            </w:pPr>
            <w:r w:rsidRPr="009E3697">
              <w:rPr>
                <w:b/>
                <w:sz w:val="16"/>
                <w:szCs w:val="16"/>
              </w:rPr>
              <w:t>Updated Field</w:t>
            </w:r>
          </w:p>
        </w:tc>
        <w:tc>
          <w:tcPr>
            <w:tcW w:w="4500" w:type="dxa"/>
            <w:vMerge w:val="restart"/>
            <w:shd w:val="clear" w:color="auto" w:fill="E6E6E6"/>
            <w:vAlign w:val="center"/>
          </w:tcPr>
          <w:p w14:paraId="4FBD34CF" w14:textId="77777777" w:rsidR="00B2161C" w:rsidRPr="009E3697" w:rsidRDefault="00B2161C" w:rsidP="00B2161C">
            <w:pPr>
              <w:tabs>
                <w:tab w:val="center" w:pos="4320"/>
                <w:tab w:val="right" w:pos="8640"/>
              </w:tabs>
              <w:jc w:val="center"/>
              <w:rPr>
                <w:b/>
                <w:sz w:val="16"/>
                <w:szCs w:val="16"/>
              </w:rPr>
            </w:pPr>
            <w:r w:rsidRPr="009E3697">
              <w:rPr>
                <w:b/>
                <w:sz w:val="16"/>
                <w:szCs w:val="16"/>
              </w:rPr>
              <w:t>Rules/Notes</w:t>
            </w:r>
          </w:p>
        </w:tc>
      </w:tr>
      <w:tr w:rsidR="00B2161C" w:rsidRPr="009E3697" w14:paraId="1FA07CF2" w14:textId="77777777" w:rsidTr="00B2161C">
        <w:trPr>
          <w:trHeight w:val="276"/>
          <w:tblHeader/>
        </w:trPr>
        <w:tc>
          <w:tcPr>
            <w:tcW w:w="3160" w:type="dxa"/>
            <w:shd w:val="clear" w:color="auto" w:fill="E6E6E6"/>
            <w:vAlign w:val="center"/>
          </w:tcPr>
          <w:p w14:paraId="1565F8A9" w14:textId="77777777" w:rsidR="00B2161C" w:rsidRPr="009E3697" w:rsidRDefault="00B2161C" w:rsidP="00B2161C">
            <w:pPr>
              <w:tabs>
                <w:tab w:val="center" w:pos="4320"/>
                <w:tab w:val="right" w:pos="8640"/>
              </w:tabs>
              <w:rPr>
                <w:b/>
              </w:rPr>
            </w:pPr>
            <w:r w:rsidRPr="009E3697">
              <w:rPr>
                <w:b/>
              </w:rPr>
              <w:t>Table Names</w:t>
            </w:r>
            <w:r w:rsidRPr="009E3697">
              <w:rPr>
                <w:sz w:val="18"/>
                <w:szCs w:val="18"/>
              </w:rPr>
              <w:t xml:space="preserve"> </w:t>
            </w:r>
          </w:p>
        </w:tc>
        <w:tc>
          <w:tcPr>
            <w:tcW w:w="998" w:type="dxa"/>
            <w:vMerge/>
            <w:shd w:val="clear" w:color="auto" w:fill="E6E6E6"/>
            <w:vAlign w:val="center"/>
          </w:tcPr>
          <w:p w14:paraId="04011E80" w14:textId="77777777" w:rsidR="00B2161C" w:rsidRPr="009E3697" w:rsidRDefault="00B2161C" w:rsidP="00B2161C">
            <w:pPr>
              <w:tabs>
                <w:tab w:val="center" w:pos="4320"/>
                <w:tab w:val="right" w:pos="8640"/>
              </w:tabs>
              <w:jc w:val="center"/>
              <w:rPr>
                <w:b/>
                <w:sz w:val="16"/>
                <w:szCs w:val="16"/>
              </w:rPr>
            </w:pPr>
          </w:p>
        </w:tc>
        <w:tc>
          <w:tcPr>
            <w:tcW w:w="900" w:type="dxa"/>
            <w:vMerge/>
            <w:shd w:val="clear" w:color="auto" w:fill="E6E6E6"/>
          </w:tcPr>
          <w:p w14:paraId="39FBC355" w14:textId="77777777" w:rsidR="00B2161C" w:rsidRPr="009E3697" w:rsidRDefault="00B2161C" w:rsidP="00B2161C">
            <w:pPr>
              <w:tabs>
                <w:tab w:val="center" w:pos="4320"/>
                <w:tab w:val="right" w:pos="8640"/>
              </w:tabs>
              <w:jc w:val="center"/>
              <w:rPr>
                <w:b/>
                <w:sz w:val="16"/>
                <w:szCs w:val="16"/>
              </w:rPr>
            </w:pPr>
          </w:p>
        </w:tc>
        <w:tc>
          <w:tcPr>
            <w:tcW w:w="4500" w:type="dxa"/>
            <w:vMerge/>
            <w:shd w:val="clear" w:color="auto" w:fill="E6E6E6"/>
            <w:vAlign w:val="center"/>
          </w:tcPr>
          <w:p w14:paraId="0A815B84" w14:textId="77777777" w:rsidR="00B2161C" w:rsidRPr="009E3697" w:rsidRDefault="00B2161C" w:rsidP="00B2161C">
            <w:pPr>
              <w:tabs>
                <w:tab w:val="center" w:pos="4320"/>
                <w:tab w:val="right" w:pos="8640"/>
              </w:tabs>
              <w:jc w:val="center"/>
              <w:rPr>
                <w:b/>
                <w:sz w:val="16"/>
                <w:szCs w:val="16"/>
              </w:rPr>
            </w:pPr>
          </w:p>
        </w:tc>
      </w:tr>
      <w:tr w:rsidR="00B2161C" w:rsidRPr="009E3697" w14:paraId="69104B7B" w14:textId="77777777" w:rsidTr="00B2161C">
        <w:trPr>
          <w:trHeight w:val="197"/>
          <w:tblHeader/>
        </w:trPr>
        <w:tc>
          <w:tcPr>
            <w:tcW w:w="3160" w:type="dxa"/>
            <w:shd w:val="clear" w:color="auto" w:fill="auto"/>
            <w:vAlign w:val="center"/>
          </w:tcPr>
          <w:p w14:paraId="6AE606E9" w14:textId="77777777" w:rsidR="00B2161C" w:rsidRDefault="00B2161C" w:rsidP="00B2161C">
            <w:pPr>
              <w:tabs>
                <w:tab w:val="center" w:pos="720"/>
                <w:tab w:val="right" w:pos="8640"/>
              </w:tabs>
              <w:ind w:left="720"/>
            </w:pPr>
            <w:r w:rsidRPr="009E3697">
              <w:t>tblEditInstallation</w:t>
            </w:r>
          </w:p>
          <w:p w14:paraId="15A3FEED" w14:textId="77777777" w:rsidR="00B2161C" w:rsidRPr="009E3697" w:rsidRDefault="00B2161C" w:rsidP="00B2161C">
            <w:pPr>
              <w:tabs>
                <w:tab w:val="center" w:pos="720"/>
                <w:tab w:val="right" w:pos="8640"/>
              </w:tabs>
              <w:ind w:left="720"/>
            </w:pPr>
            <w:r>
              <w:t>ExpNewINstall</w:t>
            </w:r>
          </w:p>
          <w:p w14:paraId="4F777B53" w14:textId="77777777" w:rsidR="00B2161C" w:rsidRPr="009E3697" w:rsidRDefault="00B2161C" w:rsidP="00B2161C">
            <w:pPr>
              <w:tabs>
                <w:tab w:val="center" w:pos="720"/>
                <w:tab w:val="right" w:pos="8640"/>
              </w:tabs>
              <w:ind w:left="720"/>
            </w:pPr>
            <w:r w:rsidRPr="009E3697">
              <w:t>tblEditSupports</w:t>
            </w:r>
          </w:p>
          <w:p w14:paraId="35C305F4" w14:textId="77777777" w:rsidR="00B2161C" w:rsidRPr="009E3697" w:rsidRDefault="00B2161C" w:rsidP="00B2161C">
            <w:pPr>
              <w:tabs>
                <w:tab w:val="center" w:pos="720"/>
                <w:tab w:val="right" w:pos="8640"/>
              </w:tabs>
              <w:ind w:left="720"/>
            </w:pPr>
            <w:r w:rsidRPr="009E3697">
              <w:t>tblEditStandard</w:t>
            </w:r>
          </w:p>
          <w:p w14:paraId="15C84393" w14:textId="77777777" w:rsidR="00B2161C" w:rsidRPr="009E3697" w:rsidRDefault="00B2161C" w:rsidP="00B2161C">
            <w:pPr>
              <w:tabs>
                <w:tab w:val="center" w:pos="720"/>
                <w:tab w:val="right" w:pos="8640"/>
              </w:tabs>
              <w:ind w:left="720"/>
            </w:pPr>
            <w:r w:rsidRPr="009E3697">
              <w:t>tblEditCustom</w:t>
            </w:r>
          </w:p>
          <w:p w14:paraId="3ED52163" w14:textId="77777777" w:rsidR="00B2161C" w:rsidRPr="009E3697" w:rsidRDefault="00B2161C" w:rsidP="00B2161C">
            <w:pPr>
              <w:tabs>
                <w:tab w:val="center" w:pos="720"/>
                <w:tab w:val="right" w:pos="8640"/>
              </w:tabs>
              <w:ind w:left="720"/>
            </w:pPr>
            <w:r w:rsidRPr="009E3697">
              <w:t>tblEditLegend</w:t>
            </w:r>
          </w:p>
          <w:p w14:paraId="116EBBA5" w14:textId="77777777" w:rsidR="00B2161C" w:rsidRPr="009E3697" w:rsidRDefault="00B2161C" w:rsidP="00B2161C">
            <w:pPr>
              <w:tabs>
                <w:tab w:val="center" w:pos="720"/>
                <w:tab w:val="right" w:pos="8640"/>
              </w:tabs>
              <w:ind w:left="720"/>
            </w:pPr>
            <w:r w:rsidRPr="009E3697">
              <w:t>tblEditHistory</w:t>
            </w:r>
          </w:p>
        </w:tc>
        <w:tc>
          <w:tcPr>
            <w:tcW w:w="998" w:type="dxa"/>
            <w:shd w:val="clear" w:color="auto" w:fill="auto"/>
            <w:vAlign w:val="center"/>
          </w:tcPr>
          <w:p w14:paraId="602152E6" w14:textId="77777777" w:rsidR="00B2161C" w:rsidRPr="009E3697" w:rsidRDefault="00B2161C" w:rsidP="00B2161C">
            <w:pPr>
              <w:tabs>
                <w:tab w:val="center" w:pos="4320"/>
                <w:tab w:val="right" w:pos="8640"/>
              </w:tabs>
              <w:rPr>
                <w:i/>
              </w:rPr>
            </w:pPr>
          </w:p>
        </w:tc>
        <w:tc>
          <w:tcPr>
            <w:tcW w:w="900" w:type="dxa"/>
          </w:tcPr>
          <w:p w14:paraId="797636F7" w14:textId="77777777" w:rsidR="00B2161C" w:rsidRPr="009E3697" w:rsidRDefault="00B2161C" w:rsidP="00B2161C">
            <w:pPr>
              <w:tabs>
                <w:tab w:val="center" w:pos="4320"/>
                <w:tab w:val="right" w:pos="8640"/>
              </w:tabs>
              <w:jc w:val="center"/>
              <w:rPr>
                <w:i/>
              </w:rPr>
            </w:pPr>
          </w:p>
        </w:tc>
        <w:tc>
          <w:tcPr>
            <w:tcW w:w="4500" w:type="dxa"/>
            <w:shd w:val="clear" w:color="auto" w:fill="auto"/>
            <w:vAlign w:val="center"/>
          </w:tcPr>
          <w:p w14:paraId="472793C5" w14:textId="77777777" w:rsidR="00B2161C" w:rsidRDefault="00B2161C" w:rsidP="00B2161C">
            <w:pPr>
              <w:tabs>
                <w:tab w:val="center" w:pos="4320"/>
                <w:tab w:val="right" w:pos="8640"/>
              </w:tabs>
              <w:rPr>
                <w:i/>
                <w:color w:val="FF0000"/>
              </w:rPr>
            </w:pPr>
            <w:r w:rsidRPr="0014761F">
              <w:rPr>
                <w:i/>
                <w:color w:val="FF0000"/>
              </w:rPr>
              <w:t>ExpNewInstall lists new installations</w:t>
            </w:r>
          </w:p>
          <w:p w14:paraId="545CD816" w14:textId="77777777" w:rsidR="00B2161C" w:rsidRDefault="00B2161C" w:rsidP="00B2161C">
            <w:pPr>
              <w:tabs>
                <w:tab w:val="center" w:pos="4320"/>
                <w:tab w:val="right" w:pos="8640"/>
              </w:tabs>
              <w:rPr>
                <w:i/>
                <w:color w:val="FF0000"/>
              </w:rPr>
            </w:pPr>
          </w:p>
          <w:p w14:paraId="08DAB6F0" w14:textId="77777777" w:rsidR="00B2161C" w:rsidRDefault="00B2161C" w:rsidP="00B2161C">
            <w:pPr>
              <w:tabs>
                <w:tab w:val="center" w:pos="4320"/>
                <w:tab w:val="right" w:pos="8640"/>
              </w:tabs>
              <w:rPr>
                <w:i/>
                <w:color w:val="FF0000"/>
              </w:rPr>
            </w:pPr>
            <w:r>
              <w:rPr>
                <w:i/>
                <w:color w:val="FF0000"/>
              </w:rPr>
              <w:t>Jason: Need SNIN_NE_ID in the tblEditInstallation table And tblInstallations</w:t>
            </w:r>
          </w:p>
          <w:p w14:paraId="49A8BABA" w14:textId="77777777" w:rsidR="00B2161C" w:rsidRPr="0014761F" w:rsidRDefault="00B2161C" w:rsidP="00B2161C">
            <w:pPr>
              <w:tabs>
                <w:tab w:val="center" w:pos="4320"/>
                <w:tab w:val="right" w:pos="8640"/>
              </w:tabs>
              <w:rPr>
                <w:i/>
                <w:color w:val="FF0000"/>
              </w:rPr>
            </w:pPr>
          </w:p>
        </w:tc>
      </w:tr>
    </w:tbl>
    <w:p w14:paraId="312CACB0" w14:textId="77777777" w:rsidR="00B2161C"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2790"/>
        <w:gridCol w:w="3330"/>
      </w:tblGrid>
      <w:tr w:rsidR="00B2161C" w:rsidRPr="009E3697" w14:paraId="005175BC" w14:textId="77777777" w:rsidTr="00B2161C">
        <w:trPr>
          <w:trHeight w:val="276"/>
          <w:tblHeader/>
        </w:trPr>
        <w:tc>
          <w:tcPr>
            <w:tcW w:w="3438" w:type="dxa"/>
            <w:shd w:val="clear" w:color="auto" w:fill="E6E6E6"/>
            <w:vAlign w:val="center"/>
          </w:tcPr>
          <w:p w14:paraId="19E9B135" w14:textId="77777777" w:rsidR="00B2161C" w:rsidRPr="009E3697" w:rsidRDefault="00B2161C" w:rsidP="00B2161C">
            <w:pPr>
              <w:tabs>
                <w:tab w:val="center" w:pos="4320"/>
                <w:tab w:val="right" w:pos="8640"/>
              </w:tabs>
              <w:rPr>
                <w:b/>
              </w:rPr>
            </w:pPr>
            <w:r>
              <w:rPr>
                <w:b/>
              </w:rPr>
              <w:t xml:space="preserve">TI </w:t>
            </w:r>
            <w:r w:rsidRPr="009E3697">
              <w:rPr>
                <w:b/>
              </w:rPr>
              <w:t xml:space="preserve">DATA </w:t>
            </w:r>
          </w:p>
        </w:tc>
        <w:tc>
          <w:tcPr>
            <w:tcW w:w="2790" w:type="dxa"/>
            <w:vMerge w:val="restart"/>
            <w:shd w:val="clear" w:color="auto" w:fill="E6E6E6"/>
            <w:vAlign w:val="center"/>
          </w:tcPr>
          <w:p w14:paraId="35400CDB" w14:textId="77777777" w:rsidR="00B2161C" w:rsidRPr="009E3697" w:rsidRDefault="00B2161C" w:rsidP="00B2161C">
            <w:pPr>
              <w:tabs>
                <w:tab w:val="center" w:pos="4320"/>
                <w:tab w:val="right" w:pos="8640"/>
              </w:tabs>
              <w:jc w:val="center"/>
              <w:rPr>
                <w:b/>
                <w:sz w:val="16"/>
                <w:szCs w:val="16"/>
              </w:rPr>
            </w:pPr>
            <w:r w:rsidRPr="009E3697">
              <w:rPr>
                <w:b/>
                <w:sz w:val="16"/>
                <w:szCs w:val="16"/>
              </w:rPr>
              <w:t>Data Type</w:t>
            </w:r>
          </w:p>
          <w:p w14:paraId="7539F5C9" w14:textId="77777777" w:rsidR="00B2161C" w:rsidRPr="009E3697" w:rsidRDefault="00B2161C" w:rsidP="00B2161C">
            <w:pPr>
              <w:tabs>
                <w:tab w:val="center" w:pos="4320"/>
                <w:tab w:val="right" w:pos="8640"/>
              </w:tabs>
              <w:jc w:val="center"/>
              <w:rPr>
                <w:b/>
                <w:sz w:val="16"/>
                <w:szCs w:val="16"/>
              </w:rPr>
            </w:pPr>
          </w:p>
        </w:tc>
        <w:tc>
          <w:tcPr>
            <w:tcW w:w="3330" w:type="dxa"/>
            <w:vMerge w:val="restart"/>
            <w:shd w:val="clear" w:color="auto" w:fill="E6E6E6"/>
            <w:vAlign w:val="center"/>
          </w:tcPr>
          <w:p w14:paraId="4B97241E" w14:textId="77777777" w:rsidR="00B2161C" w:rsidRPr="009E3697" w:rsidRDefault="00B2161C" w:rsidP="00B2161C">
            <w:pPr>
              <w:tabs>
                <w:tab w:val="center" w:pos="4320"/>
                <w:tab w:val="right" w:pos="8640"/>
              </w:tabs>
              <w:jc w:val="center"/>
              <w:rPr>
                <w:b/>
                <w:sz w:val="16"/>
                <w:szCs w:val="16"/>
              </w:rPr>
            </w:pPr>
            <w:r w:rsidRPr="009E3697">
              <w:rPr>
                <w:b/>
                <w:sz w:val="16"/>
                <w:szCs w:val="16"/>
              </w:rPr>
              <w:t>Rules/Notes</w:t>
            </w:r>
          </w:p>
        </w:tc>
      </w:tr>
      <w:tr w:rsidR="00B2161C" w:rsidRPr="009E3697" w14:paraId="713AFB72" w14:textId="77777777" w:rsidTr="00B2161C">
        <w:trPr>
          <w:trHeight w:val="276"/>
          <w:tblHeader/>
        </w:trPr>
        <w:tc>
          <w:tcPr>
            <w:tcW w:w="3438" w:type="dxa"/>
            <w:shd w:val="clear" w:color="auto" w:fill="E6E6E6"/>
            <w:vAlign w:val="center"/>
          </w:tcPr>
          <w:p w14:paraId="501E50D0" w14:textId="77777777" w:rsidR="00B2161C" w:rsidRPr="009E3697" w:rsidRDefault="00B2161C" w:rsidP="00B2161C">
            <w:pPr>
              <w:tabs>
                <w:tab w:val="center" w:pos="4320"/>
                <w:tab w:val="right" w:pos="8640"/>
              </w:tabs>
              <w:rPr>
                <w:b/>
              </w:rPr>
            </w:pPr>
            <w:r w:rsidRPr="009E3697">
              <w:rPr>
                <w:b/>
              </w:rPr>
              <w:t>Table Names</w:t>
            </w:r>
            <w:r w:rsidRPr="009E3697">
              <w:rPr>
                <w:sz w:val="18"/>
                <w:szCs w:val="18"/>
              </w:rPr>
              <w:t xml:space="preserve"> </w:t>
            </w:r>
          </w:p>
        </w:tc>
        <w:tc>
          <w:tcPr>
            <w:tcW w:w="2790" w:type="dxa"/>
            <w:vMerge/>
            <w:shd w:val="clear" w:color="auto" w:fill="E6E6E6"/>
            <w:vAlign w:val="center"/>
          </w:tcPr>
          <w:p w14:paraId="360F1926" w14:textId="77777777" w:rsidR="00B2161C" w:rsidRPr="009E3697" w:rsidRDefault="00B2161C" w:rsidP="00B2161C">
            <w:pPr>
              <w:tabs>
                <w:tab w:val="center" w:pos="4320"/>
                <w:tab w:val="right" w:pos="8640"/>
              </w:tabs>
              <w:jc w:val="center"/>
              <w:rPr>
                <w:b/>
                <w:sz w:val="16"/>
                <w:szCs w:val="16"/>
              </w:rPr>
            </w:pPr>
          </w:p>
        </w:tc>
        <w:tc>
          <w:tcPr>
            <w:tcW w:w="3330" w:type="dxa"/>
            <w:vMerge/>
            <w:shd w:val="clear" w:color="auto" w:fill="E6E6E6"/>
            <w:vAlign w:val="center"/>
          </w:tcPr>
          <w:p w14:paraId="7C44AA02" w14:textId="77777777" w:rsidR="00B2161C" w:rsidRPr="009E3697" w:rsidRDefault="00B2161C" w:rsidP="00B2161C">
            <w:pPr>
              <w:tabs>
                <w:tab w:val="center" w:pos="4320"/>
                <w:tab w:val="right" w:pos="8640"/>
              </w:tabs>
              <w:jc w:val="center"/>
              <w:rPr>
                <w:b/>
                <w:sz w:val="16"/>
                <w:szCs w:val="16"/>
              </w:rPr>
            </w:pPr>
          </w:p>
        </w:tc>
      </w:tr>
      <w:tr w:rsidR="00B2161C" w:rsidRPr="0014761F" w14:paraId="141B2D22" w14:textId="77777777" w:rsidTr="00B2161C">
        <w:trPr>
          <w:trHeight w:val="197"/>
          <w:tblHeader/>
        </w:trPr>
        <w:tc>
          <w:tcPr>
            <w:tcW w:w="3438" w:type="dxa"/>
            <w:shd w:val="clear" w:color="auto" w:fill="auto"/>
            <w:vAlign w:val="center"/>
          </w:tcPr>
          <w:p w14:paraId="7ECD33D4" w14:textId="77777777" w:rsidR="00B2161C" w:rsidRPr="009E3697" w:rsidRDefault="00B2161C" w:rsidP="00B2161C">
            <w:pPr>
              <w:tabs>
                <w:tab w:val="right" w:pos="8640"/>
              </w:tabs>
              <w:ind w:left="90"/>
            </w:pPr>
            <w:r w:rsidRPr="000870B8">
              <w:t>NM_INV_ITEMS_ALL NM_MEMBERS_ALL</w:t>
            </w:r>
          </w:p>
        </w:tc>
        <w:tc>
          <w:tcPr>
            <w:tcW w:w="2790" w:type="dxa"/>
            <w:shd w:val="clear" w:color="auto" w:fill="auto"/>
            <w:vAlign w:val="center"/>
          </w:tcPr>
          <w:p w14:paraId="214A501E" w14:textId="77777777" w:rsidR="00B2161C" w:rsidRDefault="00B2161C" w:rsidP="00B2161C">
            <w:pPr>
              <w:tabs>
                <w:tab w:val="center" w:pos="4320"/>
                <w:tab w:val="right" w:pos="8640"/>
              </w:tabs>
              <w:rPr>
                <w:i/>
              </w:rPr>
            </w:pPr>
          </w:p>
          <w:p w14:paraId="3AF04B5E" w14:textId="77777777" w:rsidR="00B2161C" w:rsidRPr="009E3697" w:rsidRDefault="00B2161C" w:rsidP="00B2161C">
            <w:pPr>
              <w:tabs>
                <w:tab w:val="center" w:pos="4320"/>
                <w:tab w:val="right" w:pos="8640"/>
              </w:tabs>
              <w:rPr>
                <w:i/>
              </w:rPr>
            </w:pPr>
            <w:r>
              <w:rPr>
                <w:i/>
              </w:rPr>
              <w:t>Asset</w:t>
            </w:r>
          </w:p>
        </w:tc>
        <w:tc>
          <w:tcPr>
            <w:tcW w:w="3330" w:type="dxa"/>
            <w:shd w:val="clear" w:color="auto" w:fill="auto"/>
            <w:vAlign w:val="center"/>
          </w:tcPr>
          <w:p w14:paraId="2F881F07" w14:textId="77777777" w:rsidR="00B2161C" w:rsidRPr="00B34B12" w:rsidRDefault="00B2161C" w:rsidP="00B2161C">
            <w:pPr>
              <w:tabs>
                <w:tab w:val="center" w:pos="4320"/>
                <w:tab w:val="right" w:pos="8640"/>
              </w:tabs>
              <w:rPr>
                <w:i/>
              </w:rPr>
            </w:pPr>
            <w:r w:rsidRPr="00B34B12">
              <w:rPr>
                <w:i/>
              </w:rPr>
              <w:t>Last mod date vs last sync date</w:t>
            </w:r>
          </w:p>
        </w:tc>
      </w:tr>
      <w:tr w:rsidR="00B2161C" w:rsidRPr="0014761F" w14:paraId="5CB5B73E" w14:textId="77777777" w:rsidTr="00B2161C">
        <w:trPr>
          <w:trHeight w:val="197"/>
          <w:tblHeader/>
        </w:trPr>
        <w:tc>
          <w:tcPr>
            <w:tcW w:w="3438" w:type="dxa"/>
            <w:shd w:val="clear" w:color="auto" w:fill="auto"/>
            <w:vAlign w:val="center"/>
          </w:tcPr>
          <w:p w14:paraId="719F1FCE" w14:textId="77777777" w:rsidR="00B2161C" w:rsidRPr="000870B8" w:rsidRDefault="00B2161C" w:rsidP="00B2161C">
            <w:pPr>
              <w:tabs>
                <w:tab w:val="center" w:pos="90"/>
                <w:tab w:val="right" w:pos="8640"/>
              </w:tabs>
              <w:ind w:left="90"/>
            </w:pPr>
            <w:r w:rsidRPr="008F699D">
              <w:rPr>
                <w:sz w:val="18"/>
                <w:szCs w:val="18"/>
              </w:rPr>
              <w:t>NM_INV_DOMAINS_ALL.DATE_MODIFIED</w:t>
            </w:r>
          </w:p>
        </w:tc>
        <w:tc>
          <w:tcPr>
            <w:tcW w:w="2790" w:type="dxa"/>
            <w:shd w:val="clear" w:color="auto" w:fill="auto"/>
            <w:vAlign w:val="center"/>
          </w:tcPr>
          <w:p w14:paraId="0094135B" w14:textId="77777777" w:rsidR="00B2161C" w:rsidRDefault="00B2161C" w:rsidP="00B2161C">
            <w:pPr>
              <w:tabs>
                <w:tab w:val="center" w:pos="4320"/>
                <w:tab w:val="right" w:pos="8640"/>
              </w:tabs>
              <w:rPr>
                <w:i/>
              </w:rPr>
            </w:pPr>
            <w:r>
              <w:rPr>
                <w:i/>
              </w:rPr>
              <w:t>Domains:</w:t>
            </w:r>
          </w:p>
          <w:p w14:paraId="4BB744BA" w14:textId="77777777" w:rsidR="00B2161C" w:rsidRDefault="00B2161C" w:rsidP="00B2161C">
            <w:pPr>
              <w:tabs>
                <w:tab w:val="center" w:pos="4320"/>
                <w:tab w:val="right" w:pos="8640"/>
              </w:tabs>
              <w:rPr>
                <w:i/>
              </w:rPr>
            </w:pPr>
            <w:r>
              <w:rPr>
                <w:i/>
              </w:rPr>
              <w:t>SIGN_SHEETING</w:t>
            </w:r>
          </w:p>
          <w:p w14:paraId="50D47607" w14:textId="77777777" w:rsidR="00B2161C" w:rsidRDefault="00B2161C" w:rsidP="00B2161C">
            <w:pPr>
              <w:tabs>
                <w:tab w:val="center" w:pos="4320"/>
                <w:tab w:val="right" w:pos="8640"/>
              </w:tabs>
              <w:rPr>
                <w:i/>
              </w:rPr>
            </w:pPr>
            <w:r>
              <w:rPr>
                <w:i/>
              </w:rPr>
              <w:t>SIGN_SBSTR</w:t>
            </w:r>
          </w:p>
          <w:p w14:paraId="01C0C369" w14:textId="77777777" w:rsidR="00B2161C" w:rsidRPr="009E3697" w:rsidRDefault="00B2161C" w:rsidP="00B2161C">
            <w:pPr>
              <w:tabs>
                <w:tab w:val="center" w:pos="4320"/>
                <w:tab w:val="right" w:pos="8640"/>
              </w:tabs>
              <w:rPr>
                <w:i/>
              </w:rPr>
            </w:pPr>
            <w:r>
              <w:rPr>
                <w:i/>
              </w:rPr>
              <w:t>GEN_DIR (need for new setup)</w:t>
            </w:r>
          </w:p>
        </w:tc>
        <w:tc>
          <w:tcPr>
            <w:tcW w:w="3330" w:type="dxa"/>
            <w:shd w:val="clear" w:color="auto" w:fill="auto"/>
            <w:vAlign w:val="center"/>
          </w:tcPr>
          <w:p w14:paraId="5B1556F4" w14:textId="77777777" w:rsidR="00B2161C" w:rsidRDefault="00B2161C" w:rsidP="00B2161C">
            <w:pPr>
              <w:tabs>
                <w:tab w:val="center" w:pos="4320"/>
                <w:tab w:val="right" w:pos="8640"/>
              </w:tabs>
              <w:jc w:val="center"/>
              <w:rPr>
                <w:i/>
                <w:color w:val="FF0000"/>
              </w:rPr>
            </w:pPr>
          </w:p>
        </w:tc>
      </w:tr>
      <w:tr w:rsidR="00B2161C" w:rsidRPr="0014761F" w14:paraId="4A96420F" w14:textId="77777777" w:rsidTr="00B2161C">
        <w:trPr>
          <w:trHeight w:val="197"/>
          <w:tblHeader/>
        </w:trPr>
        <w:tc>
          <w:tcPr>
            <w:tcW w:w="3438" w:type="dxa"/>
            <w:shd w:val="clear" w:color="auto" w:fill="auto"/>
            <w:vAlign w:val="center"/>
          </w:tcPr>
          <w:p w14:paraId="4243A5E2" w14:textId="77777777" w:rsidR="00B2161C" w:rsidRPr="000870B8" w:rsidRDefault="00B2161C" w:rsidP="00B2161C">
            <w:pPr>
              <w:tabs>
                <w:tab w:val="right" w:pos="8640"/>
              </w:tabs>
              <w:ind w:left="90"/>
            </w:pPr>
            <w:r>
              <w:rPr>
                <w:bCs/>
                <w:color w:val="000000"/>
                <w:sz w:val="18"/>
                <w:szCs w:val="18"/>
              </w:rPr>
              <w:t>TIODS</w:t>
            </w:r>
            <w:r w:rsidRPr="008F699D">
              <w:rPr>
                <w:bCs/>
                <w:color w:val="000000"/>
                <w:sz w:val="18"/>
                <w:szCs w:val="18"/>
              </w:rPr>
              <w:t>_MP_HUND</w:t>
            </w:r>
          </w:p>
        </w:tc>
        <w:tc>
          <w:tcPr>
            <w:tcW w:w="2790" w:type="dxa"/>
            <w:shd w:val="clear" w:color="auto" w:fill="auto"/>
            <w:vAlign w:val="center"/>
          </w:tcPr>
          <w:p w14:paraId="383F9935" w14:textId="77777777" w:rsidR="00B2161C" w:rsidRPr="009E3697" w:rsidRDefault="00B2161C" w:rsidP="00B2161C">
            <w:pPr>
              <w:tabs>
                <w:tab w:val="center" w:pos="4320"/>
                <w:tab w:val="right" w:pos="8640"/>
              </w:tabs>
              <w:rPr>
                <w:i/>
              </w:rPr>
            </w:pPr>
          </w:p>
        </w:tc>
        <w:tc>
          <w:tcPr>
            <w:tcW w:w="3330" w:type="dxa"/>
            <w:shd w:val="clear" w:color="auto" w:fill="auto"/>
            <w:vAlign w:val="center"/>
          </w:tcPr>
          <w:p w14:paraId="7AE55261" w14:textId="77777777" w:rsidR="00B2161C" w:rsidRDefault="00B2161C" w:rsidP="00B2161C">
            <w:pPr>
              <w:tabs>
                <w:tab w:val="center" w:pos="4320"/>
                <w:tab w:val="right" w:pos="8640"/>
              </w:tabs>
              <w:jc w:val="center"/>
              <w:rPr>
                <w:i/>
                <w:color w:val="FF0000"/>
              </w:rPr>
            </w:pPr>
          </w:p>
        </w:tc>
      </w:tr>
      <w:tr w:rsidR="00B2161C" w:rsidRPr="0014761F" w14:paraId="40CA1303" w14:textId="77777777" w:rsidTr="00B2161C">
        <w:trPr>
          <w:trHeight w:val="197"/>
          <w:tblHeader/>
        </w:trPr>
        <w:tc>
          <w:tcPr>
            <w:tcW w:w="3438" w:type="dxa"/>
            <w:shd w:val="clear" w:color="auto" w:fill="auto"/>
            <w:vAlign w:val="center"/>
          </w:tcPr>
          <w:p w14:paraId="017105CE" w14:textId="77777777" w:rsidR="00B2161C" w:rsidRPr="000870B8" w:rsidRDefault="00B2161C" w:rsidP="00B2161C">
            <w:pPr>
              <w:tabs>
                <w:tab w:val="center" w:pos="720"/>
                <w:tab w:val="right" w:pos="8640"/>
              </w:tabs>
              <w:ind w:left="720" w:hanging="630"/>
            </w:pPr>
            <w:r>
              <w:rPr>
                <w:bCs/>
                <w:color w:val="000000"/>
                <w:sz w:val="18"/>
                <w:szCs w:val="18"/>
              </w:rPr>
              <w:t>TIODS</w:t>
            </w:r>
            <w:r w:rsidRPr="008F699D">
              <w:rPr>
                <w:bCs/>
                <w:color w:val="000000"/>
                <w:sz w:val="18"/>
                <w:szCs w:val="18"/>
              </w:rPr>
              <w:t>_MAINT_CREW_HIER</w:t>
            </w:r>
          </w:p>
        </w:tc>
        <w:tc>
          <w:tcPr>
            <w:tcW w:w="2790" w:type="dxa"/>
            <w:shd w:val="clear" w:color="auto" w:fill="auto"/>
            <w:vAlign w:val="center"/>
          </w:tcPr>
          <w:p w14:paraId="67F866D5" w14:textId="77777777" w:rsidR="00B2161C" w:rsidRPr="009E3697" w:rsidRDefault="00B2161C" w:rsidP="00B2161C">
            <w:pPr>
              <w:tabs>
                <w:tab w:val="center" w:pos="4320"/>
                <w:tab w:val="right" w:pos="8640"/>
              </w:tabs>
              <w:rPr>
                <w:i/>
              </w:rPr>
            </w:pPr>
          </w:p>
        </w:tc>
        <w:tc>
          <w:tcPr>
            <w:tcW w:w="3330" w:type="dxa"/>
            <w:shd w:val="clear" w:color="auto" w:fill="auto"/>
            <w:vAlign w:val="center"/>
          </w:tcPr>
          <w:p w14:paraId="3F8DDFA8" w14:textId="77777777" w:rsidR="00B2161C" w:rsidRDefault="00B2161C" w:rsidP="00B2161C">
            <w:pPr>
              <w:tabs>
                <w:tab w:val="center" w:pos="4320"/>
                <w:tab w:val="right" w:pos="8640"/>
              </w:tabs>
              <w:jc w:val="center"/>
              <w:rPr>
                <w:i/>
                <w:color w:val="FF0000"/>
              </w:rPr>
            </w:pPr>
          </w:p>
        </w:tc>
      </w:tr>
      <w:tr w:rsidR="00B2161C" w:rsidRPr="0014761F" w14:paraId="0B45B9C7" w14:textId="77777777" w:rsidTr="00B2161C">
        <w:trPr>
          <w:trHeight w:val="197"/>
          <w:tblHeader/>
        </w:trPr>
        <w:tc>
          <w:tcPr>
            <w:tcW w:w="3438" w:type="dxa"/>
            <w:shd w:val="clear" w:color="auto" w:fill="auto"/>
            <w:vAlign w:val="center"/>
          </w:tcPr>
          <w:p w14:paraId="234831E8" w14:textId="77777777" w:rsidR="00B2161C" w:rsidRPr="000870B8" w:rsidRDefault="00B2161C" w:rsidP="00B2161C">
            <w:pPr>
              <w:tabs>
                <w:tab w:val="right" w:pos="8640"/>
              </w:tabs>
              <w:ind w:left="90"/>
            </w:pPr>
            <w:r>
              <w:rPr>
                <w:bCs/>
                <w:color w:val="000000"/>
                <w:sz w:val="18"/>
                <w:szCs w:val="18"/>
              </w:rPr>
              <w:t>TIODS</w:t>
            </w:r>
            <w:r w:rsidRPr="008F699D">
              <w:rPr>
                <w:bCs/>
                <w:color w:val="000000"/>
                <w:sz w:val="18"/>
                <w:szCs w:val="18"/>
              </w:rPr>
              <w:t>_</w:t>
            </w:r>
            <w:r>
              <w:rPr>
                <w:bCs/>
                <w:color w:val="000000"/>
                <w:sz w:val="18"/>
                <w:szCs w:val="18"/>
              </w:rPr>
              <w:t>RTE_</w:t>
            </w:r>
            <w:r w:rsidRPr="008F699D">
              <w:rPr>
                <w:bCs/>
                <w:color w:val="000000"/>
                <w:sz w:val="18"/>
                <w:szCs w:val="18"/>
              </w:rPr>
              <w:t>HWY_LOC</w:t>
            </w:r>
            <w:r w:rsidRPr="008F699D">
              <w:rPr>
                <w:bCs/>
                <w:color w:val="FFFFFF"/>
                <w:sz w:val="18"/>
                <w:szCs w:val="18"/>
              </w:rPr>
              <w:t>_</w:t>
            </w:r>
          </w:p>
        </w:tc>
        <w:tc>
          <w:tcPr>
            <w:tcW w:w="2790" w:type="dxa"/>
            <w:shd w:val="clear" w:color="auto" w:fill="auto"/>
            <w:vAlign w:val="center"/>
          </w:tcPr>
          <w:p w14:paraId="23AF66A0" w14:textId="77777777" w:rsidR="00B2161C" w:rsidRPr="009E3697" w:rsidRDefault="00B2161C" w:rsidP="00B2161C">
            <w:pPr>
              <w:tabs>
                <w:tab w:val="center" w:pos="4320"/>
                <w:tab w:val="right" w:pos="8640"/>
              </w:tabs>
              <w:rPr>
                <w:i/>
              </w:rPr>
            </w:pPr>
          </w:p>
        </w:tc>
        <w:tc>
          <w:tcPr>
            <w:tcW w:w="3330" w:type="dxa"/>
            <w:shd w:val="clear" w:color="auto" w:fill="auto"/>
            <w:vAlign w:val="center"/>
          </w:tcPr>
          <w:p w14:paraId="1B00DDB2" w14:textId="77777777" w:rsidR="00B2161C" w:rsidRDefault="00B2161C" w:rsidP="00B2161C">
            <w:pPr>
              <w:tabs>
                <w:tab w:val="center" w:pos="4320"/>
                <w:tab w:val="right" w:pos="8640"/>
              </w:tabs>
              <w:jc w:val="center"/>
              <w:rPr>
                <w:i/>
                <w:color w:val="FF0000"/>
              </w:rPr>
            </w:pPr>
          </w:p>
        </w:tc>
      </w:tr>
    </w:tbl>
    <w:p w14:paraId="0CF4BF0B" w14:textId="77777777" w:rsidR="00B2161C" w:rsidRPr="009E3697"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B2161C" w:rsidRPr="009E3697" w14:paraId="583600A3" w14:textId="77777777" w:rsidTr="00B2161C">
        <w:trPr>
          <w:trHeight w:val="276"/>
          <w:tblHeader/>
        </w:trPr>
        <w:tc>
          <w:tcPr>
            <w:tcW w:w="3160" w:type="dxa"/>
            <w:shd w:val="clear" w:color="auto" w:fill="E6E6E6"/>
            <w:vAlign w:val="center"/>
          </w:tcPr>
          <w:p w14:paraId="2451C1DE" w14:textId="77777777" w:rsidR="00B2161C" w:rsidRPr="009E3697" w:rsidRDefault="00B2161C" w:rsidP="00B2161C">
            <w:pPr>
              <w:tabs>
                <w:tab w:val="center" w:pos="4320"/>
                <w:tab w:val="right" w:pos="8640"/>
              </w:tabs>
              <w:rPr>
                <w:b/>
              </w:rPr>
            </w:pPr>
            <w:r w:rsidRPr="009E3697">
              <w:rPr>
                <w:b/>
              </w:rPr>
              <w:t xml:space="preserve">Test/Exception </w:t>
            </w:r>
          </w:p>
        </w:tc>
        <w:tc>
          <w:tcPr>
            <w:tcW w:w="2618" w:type="dxa"/>
            <w:vMerge w:val="restart"/>
            <w:shd w:val="clear" w:color="auto" w:fill="E6E6E6"/>
            <w:vAlign w:val="center"/>
          </w:tcPr>
          <w:p w14:paraId="6F873651" w14:textId="77777777" w:rsidR="00B2161C" w:rsidRPr="009E3697" w:rsidRDefault="00B2161C" w:rsidP="00B2161C">
            <w:pPr>
              <w:tabs>
                <w:tab w:val="center" w:pos="4320"/>
                <w:tab w:val="right" w:pos="8640"/>
              </w:tabs>
              <w:jc w:val="center"/>
              <w:rPr>
                <w:b/>
                <w:sz w:val="16"/>
                <w:szCs w:val="16"/>
              </w:rPr>
            </w:pPr>
            <w:r w:rsidRPr="009E3697">
              <w:rPr>
                <w:b/>
                <w:sz w:val="16"/>
                <w:szCs w:val="16"/>
              </w:rPr>
              <w:t>Specific Instructions</w:t>
            </w:r>
          </w:p>
        </w:tc>
        <w:tc>
          <w:tcPr>
            <w:tcW w:w="3780" w:type="dxa"/>
            <w:vMerge w:val="restart"/>
            <w:shd w:val="clear" w:color="auto" w:fill="E6E6E6"/>
            <w:vAlign w:val="center"/>
          </w:tcPr>
          <w:p w14:paraId="313BA502" w14:textId="77777777" w:rsidR="00B2161C" w:rsidRPr="009E3697" w:rsidRDefault="00B2161C" w:rsidP="00B2161C">
            <w:pPr>
              <w:tabs>
                <w:tab w:val="center" w:pos="4320"/>
                <w:tab w:val="right" w:pos="8640"/>
              </w:tabs>
              <w:jc w:val="center"/>
              <w:rPr>
                <w:b/>
                <w:sz w:val="16"/>
                <w:szCs w:val="16"/>
              </w:rPr>
            </w:pPr>
            <w:r w:rsidRPr="009E3697">
              <w:rPr>
                <w:b/>
                <w:sz w:val="16"/>
                <w:szCs w:val="16"/>
              </w:rPr>
              <w:t>Notes</w:t>
            </w:r>
          </w:p>
        </w:tc>
      </w:tr>
      <w:tr w:rsidR="00B2161C" w:rsidRPr="009E3697" w14:paraId="4E57742A" w14:textId="77777777" w:rsidTr="00B2161C">
        <w:trPr>
          <w:trHeight w:val="276"/>
          <w:tblHeader/>
        </w:trPr>
        <w:tc>
          <w:tcPr>
            <w:tcW w:w="3160" w:type="dxa"/>
            <w:shd w:val="clear" w:color="auto" w:fill="E6E6E6"/>
            <w:vAlign w:val="center"/>
          </w:tcPr>
          <w:p w14:paraId="2AC34EEC" w14:textId="77777777" w:rsidR="00B2161C" w:rsidRPr="009E3697" w:rsidRDefault="00B2161C" w:rsidP="00B2161C">
            <w:pPr>
              <w:tabs>
                <w:tab w:val="center" w:pos="4320"/>
                <w:tab w:val="right" w:pos="8640"/>
              </w:tabs>
              <w:rPr>
                <w:b/>
              </w:rPr>
            </w:pPr>
            <w:r w:rsidRPr="009E3697">
              <w:rPr>
                <w:b/>
              </w:rPr>
              <w:t>Case</w:t>
            </w:r>
          </w:p>
        </w:tc>
        <w:tc>
          <w:tcPr>
            <w:tcW w:w="2618" w:type="dxa"/>
            <w:vMerge/>
            <w:shd w:val="clear" w:color="auto" w:fill="E6E6E6"/>
            <w:vAlign w:val="center"/>
          </w:tcPr>
          <w:p w14:paraId="21B7882E" w14:textId="77777777" w:rsidR="00B2161C" w:rsidRPr="009E3697" w:rsidRDefault="00B2161C" w:rsidP="00B2161C">
            <w:pPr>
              <w:tabs>
                <w:tab w:val="center" w:pos="4320"/>
                <w:tab w:val="right" w:pos="8640"/>
              </w:tabs>
              <w:jc w:val="center"/>
              <w:rPr>
                <w:b/>
                <w:sz w:val="16"/>
                <w:szCs w:val="16"/>
              </w:rPr>
            </w:pPr>
          </w:p>
        </w:tc>
        <w:tc>
          <w:tcPr>
            <w:tcW w:w="3780" w:type="dxa"/>
            <w:vMerge/>
            <w:shd w:val="clear" w:color="auto" w:fill="E6E6E6"/>
            <w:vAlign w:val="center"/>
          </w:tcPr>
          <w:p w14:paraId="18F01B63" w14:textId="77777777" w:rsidR="00B2161C" w:rsidRPr="009E3697" w:rsidRDefault="00B2161C" w:rsidP="00B2161C">
            <w:pPr>
              <w:tabs>
                <w:tab w:val="center" w:pos="4320"/>
                <w:tab w:val="right" w:pos="8640"/>
              </w:tabs>
              <w:jc w:val="center"/>
              <w:rPr>
                <w:b/>
                <w:sz w:val="16"/>
                <w:szCs w:val="16"/>
              </w:rPr>
            </w:pPr>
          </w:p>
        </w:tc>
      </w:tr>
      <w:tr w:rsidR="00B2161C" w:rsidRPr="009E3697" w14:paraId="0A28BC90" w14:textId="77777777" w:rsidTr="00B2161C">
        <w:trPr>
          <w:trHeight w:val="197"/>
          <w:tblHeader/>
        </w:trPr>
        <w:tc>
          <w:tcPr>
            <w:tcW w:w="3160" w:type="dxa"/>
            <w:shd w:val="clear" w:color="auto" w:fill="auto"/>
            <w:vAlign w:val="center"/>
          </w:tcPr>
          <w:p w14:paraId="0C1048E0" w14:textId="77777777" w:rsidR="00B2161C" w:rsidRDefault="00B2161C" w:rsidP="00C1153B">
            <w:pPr>
              <w:numPr>
                <w:ilvl w:val="0"/>
                <w:numId w:val="12"/>
              </w:numPr>
              <w:spacing w:after="0" w:line="240" w:lineRule="auto"/>
            </w:pPr>
            <w:r>
              <w:t>U</w:t>
            </w:r>
            <w:r w:rsidRPr="009E3697">
              <w:t>tilizing a SFA db with all edit tables populated,</w:t>
            </w:r>
            <w:r>
              <w:t xml:space="preserve"> perform </w:t>
            </w:r>
            <w:r w:rsidRPr="009E3697">
              <w:t>asset validation tests</w:t>
            </w:r>
            <w:r>
              <w:t xml:space="preserve"> – count validation</w:t>
            </w:r>
          </w:p>
          <w:p w14:paraId="67C87624" w14:textId="77777777" w:rsidR="00B2161C" w:rsidRDefault="00B2161C" w:rsidP="00B2161C">
            <w:pPr>
              <w:tabs>
                <w:tab w:val="center" w:pos="4320"/>
              </w:tabs>
            </w:pPr>
          </w:p>
          <w:p w14:paraId="106928D5" w14:textId="77777777" w:rsidR="00B2161C" w:rsidRPr="009E3697" w:rsidRDefault="00B2161C" w:rsidP="00C1153B">
            <w:pPr>
              <w:numPr>
                <w:ilvl w:val="0"/>
                <w:numId w:val="12"/>
              </w:numPr>
              <w:spacing w:after="0" w:line="240" w:lineRule="auto"/>
            </w:pPr>
            <w:r>
              <w:t>Identify  and Duplicate failures points</w:t>
            </w:r>
          </w:p>
        </w:tc>
        <w:tc>
          <w:tcPr>
            <w:tcW w:w="2618" w:type="dxa"/>
            <w:shd w:val="clear" w:color="auto" w:fill="auto"/>
            <w:vAlign w:val="center"/>
          </w:tcPr>
          <w:p w14:paraId="2D50407B" w14:textId="77777777" w:rsidR="00B2161C" w:rsidRPr="009E3697" w:rsidRDefault="00B2161C" w:rsidP="00B2161C">
            <w:pPr>
              <w:tabs>
                <w:tab w:val="center" w:pos="4320"/>
                <w:tab w:val="right" w:pos="8640"/>
              </w:tabs>
              <w:rPr>
                <w:i/>
              </w:rPr>
            </w:pPr>
          </w:p>
        </w:tc>
        <w:tc>
          <w:tcPr>
            <w:tcW w:w="3780" w:type="dxa"/>
            <w:shd w:val="clear" w:color="auto" w:fill="auto"/>
            <w:vAlign w:val="center"/>
          </w:tcPr>
          <w:p w14:paraId="7AC684FF" w14:textId="77777777" w:rsidR="00B2161C" w:rsidRPr="009E3697" w:rsidRDefault="00B2161C" w:rsidP="00B2161C">
            <w:pPr>
              <w:tabs>
                <w:tab w:val="center" w:pos="4320"/>
                <w:tab w:val="right" w:pos="8640"/>
              </w:tabs>
              <w:rPr>
                <w:i/>
              </w:rPr>
            </w:pPr>
            <w:r w:rsidRPr="009E3697">
              <w:rPr>
                <w:i/>
              </w:rPr>
              <w:t xml:space="preserve">Requires at least 10 pre – synced SFA db’s – validate that ever possible delete/update/add is represented – </w:t>
            </w:r>
          </w:p>
          <w:p w14:paraId="2CE9346E" w14:textId="77777777" w:rsidR="00B2161C" w:rsidRPr="009E3697" w:rsidRDefault="00B2161C" w:rsidP="00B2161C">
            <w:pPr>
              <w:tabs>
                <w:tab w:val="center" w:pos="4320"/>
                <w:tab w:val="right" w:pos="8640"/>
              </w:tabs>
              <w:rPr>
                <w:i/>
              </w:rPr>
            </w:pPr>
          </w:p>
          <w:p w14:paraId="098D3B4D" w14:textId="77777777" w:rsidR="00B2161C" w:rsidRPr="009E3697" w:rsidRDefault="00B2161C" w:rsidP="00B2161C">
            <w:pPr>
              <w:tabs>
                <w:tab w:val="center" w:pos="4320"/>
                <w:tab w:val="right" w:pos="8640"/>
              </w:tabs>
              <w:rPr>
                <w:i/>
              </w:rPr>
            </w:pPr>
            <w:r w:rsidRPr="009E3697">
              <w:rPr>
                <w:i/>
              </w:rPr>
              <w:t>Compile listing of all possible edit actions</w:t>
            </w:r>
          </w:p>
        </w:tc>
      </w:tr>
    </w:tbl>
    <w:p w14:paraId="57D68DA5" w14:textId="77777777" w:rsidR="009F5836" w:rsidRDefault="009F5836" w:rsidP="008406E9">
      <w:pPr>
        <w:pStyle w:val="head1"/>
        <w:ind w:left="360" w:firstLine="0"/>
      </w:pPr>
    </w:p>
    <w:p w14:paraId="5D04C8A8" w14:textId="77777777" w:rsidR="001C35CC" w:rsidRDefault="001C35CC" w:rsidP="00C1153B">
      <w:pPr>
        <w:pStyle w:val="head1"/>
        <w:numPr>
          <w:ilvl w:val="0"/>
          <w:numId w:val="2"/>
        </w:numPr>
      </w:pPr>
      <w:bookmarkStart w:id="17" w:name="_Toc415060486"/>
      <w:r>
        <w:t>SFA to TI Sync</w:t>
      </w:r>
      <w:bookmarkEnd w:id="17"/>
    </w:p>
    <w:p w14:paraId="1B92CD72" w14:textId="77777777" w:rsidR="001C35CC" w:rsidRDefault="001C35CC" w:rsidP="00C1153B">
      <w:pPr>
        <w:pStyle w:val="head1"/>
        <w:numPr>
          <w:ilvl w:val="1"/>
          <w:numId w:val="2"/>
        </w:numPr>
      </w:pPr>
      <w:bookmarkStart w:id="18" w:name="_Toc415060487"/>
      <w:r>
        <w:t>Sync New or Deleted Installation in SFA to TI</w:t>
      </w:r>
      <w:bookmarkEnd w:id="1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B2161C" w:rsidRPr="00467565" w14:paraId="5015B0AF" w14:textId="77777777" w:rsidTr="00B2161C">
        <w:trPr>
          <w:trHeight w:val="467"/>
        </w:trPr>
        <w:tc>
          <w:tcPr>
            <w:tcW w:w="3168" w:type="dxa"/>
            <w:shd w:val="clear" w:color="auto" w:fill="70AD47"/>
            <w:vAlign w:val="center"/>
          </w:tcPr>
          <w:p w14:paraId="69E03DEB" w14:textId="77777777" w:rsidR="00B2161C" w:rsidRPr="00467565" w:rsidRDefault="00B2161C"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5AB4405A" w14:textId="77777777" w:rsidR="00B2161C" w:rsidRPr="00467565" w:rsidRDefault="00B2161C" w:rsidP="008406E9">
            <w:pPr>
              <w:pStyle w:val="Heading2"/>
              <w:numPr>
                <w:ilvl w:val="0"/>
                <w:numId w:val="0"/>
              </w:numPr>
            </w:pPr>
          </w:p>
        </w:tc>
      </w:tr>
      <w:tr w:rsidR="00B2161C" w:rsidRPr="004C0761" w14:paraId="42288B31" w14:textId="77777777" w:rsidTr="00B2161C">
        <w:tc>
          <w:tcPr>
            <w:tcW w:w="3168" w:type="dxa"/>
            <w:shd w:val="clear" w:color="auto" w:fill="auto"/>
            <w:vAlign w:val="center"/>
          </w:tcPr>
          <w:p w14:paraId="6B280A4E" w14:textId="77777777" w:rsidR="00B2161C" w:rsidRPr="004C0761" w:rsidRDefault="00B2161C" w:rsidP="00B2161C">
            <w:pPr>
              <w:tabs>
                <w:tab w:val="center" w:pos="4320"/>
                <w:tab w:val="right" w:pos="8640"/>
              </w:tabs>
              <w:rPr>
                <w:b/>
              </w:rPr>
            </w:pPr>
            <w:r w:rsidRPr="004C0761">
              <w:rPr>
                <w:b/>
              </w:rPr>
              <w:t xml:space="preserve">Actor </w:t>
            </w:r>
            <w:r w:rsidRPr="004C0761">
              <w:t>(What person, job function or system performs this Task?)</w:t>
            </w:r>
          </w:p>
        </w:tc>
        <w:tc>
          <w:tcPr>
            <w:tcW w:w="6390" w:type="dxa"/>
            <w:shd w:val="clear" w:color="auto" w:fill="auto"/>
            <w:vAlign w:val="center"/>
          </w:tcPr>
          <w:p w14:paraId="7A203F47" w14:textId="77777777" w:rsidR="00B2161C" w:rsidRPr="004C0761" w:rsidRDefault="00B2161C" w:rsidP="00B2161C">
            <w:pPr>
              <w:tabs>
                <w:tab w:val="center" w:pos="4320"/>
                <w:tab w:val="right" w:pos="8640"/>
              </w:tabs>
              <w:rPr>
                <w:i/>
              </w:rPr>
            </w:pPr>
            <w:r w:rsidRPr="004C0761">
              <w:rPr>
                <w:i/>
              </w:rPr>
              <w:t>Broker</w:t>
            </w:r>
            <w:r>
              <w:rPr>
                <w:i/>
              </w:rPr>
              <w:t>/TI API</w:t>
            </w:r>
          </w:p>
        </w:tc>
      </w:tr>
      <w:tr w:rsidR="00B2161C" w:rsidRPr="004C0761" w14:paraId="29940BD4" w14:textId="77777777" w:rsidTr="00B2161C">
        <w:tc>
          <w:tcPr>
            <w:tcW w:w="3168" w:type="dxa"/>
            <w:shd w:val="clear" w:color="auto" w:fill="auto"/>
            <w:vAlign w:val="center"/>
          </w:tcPr>
          <w:p w14:paraId="2870AF25" w14:textId="77777777" w:rsidR="00B2161C" w:rsidRPr="004C0761" w:rsidRDefault="00B2161C" w:rsidP="00B2161C">
            <w:pPr>
              <w:tabs>
                <w:tab w:val="center" w:pos="4320"/>
                <w:tab w:val="right" w:pos="8640"/>
              </w:tabs>
              <w:rPr>
                <w:b/>
              </w:rPr>
            </w:pPr>
            <w:r w:rsidRPr="004C0761">
              <w:rPr>
                <w:b/>
              </w:rPr>
              <w:t xml:space="preserve">Purpose </w:t>
            </w:r>
            <w:r w:rsidRPr="004C0761">
              <w:rPr>
                <w:sz w:val="18"/>
                <w:szCs w:val="18"/>
              </w:rPr>
              <w:t>(Why does this task exist; what value does it add?)</w:t>
            </w:r>
          </w:p>
        </w:tc>
        <w:tc>
          <w:tcPr>
            <w:tcW w:w="6390" w:type="dxa"/>
            <w:shd w:val="clear" w:color="auto" w:fill="auto"/>
            <w:vAlign w:val="center"/>
          </w:tcPr>
          <w:p w14:paraId="05FBD7D7" w14:textId="77777777" w:rsidR="00B2161C" w:rsidRPr="004C0761" w:rsidRDefault="00B2161C" w:rsidP="00B2161C">
            <w:pPr>
              <w:tabs>
                <w:tab w:val="center" w:pos="4320"/>
                <w:tab w:val="right" w:pos="8640"/>
              </w:tabs>
              <w:rPr>
                <w:i/>
              </w:rPr>
            </w:pPr>
            <w:r w:rsidRPr="004C0761">
              <w:rPr>
                <w:i/>
              </w:rPr>
              <w:t>Transformation of Sign data collected with the SFA into TransInfo – the ODOT enterprise asset repository</w:t>
            </w:r>
          </w:p>
        </w:tc>
      </w:tr>
      <w:tr w:rsidR="00B2161C" w:rsidRPr="004C0761" w14:paraId="1AE2B2B5" w14:textId="77777777" w:rsidTr="00B2161C">
        <w:tc>
          <w:tcPr>
            <w:tcW w:w="3168" w:type="dxa"/>
            <w:shd w:val="clear" w:color="auto" w:fill="auto"/>
            <w:vAlign w:val="center"/>
          </w:tcPr>
          <w:p w14:paraId="2F968AC0" w14:textId="77777777" w:rsidR="00B2161C" w:rsidRPr="004C0761" w:rsidRDefault="00B2161C" w:rsidP="00B2161C">
            <w:pPr>
              <w:tabs>
                <w:tab w:val="center" w:pos="4320"/>
                <w:tab w:val="right" w:pos="8640"/>
              </w:tabs>
              <w:rPr>
                <w:sz w:val="18"/>
                <w:szCs w:val="18"/>
              </w:rPr>
            </w:pPr>
            <w:r w:rsidRPr="004C0761">
              <w:rPr>
                <w:b/>
              </w:rPr>
              <w:t xml:space="preserve">Triggers </w:t>
            </w:r>
            <w:r w:rsidRPr="004C0761">
              <w:rPr>
                <w:sz w:val="18"/>
                <w:szCs w:val="18"/>
              </w:rPr>
              <w:t>(What kicks off this task?)</w:t>
            </w:r>
          </w:p>
        </w:tc>
        <w:tc>
          <w:tcPr>
            <w:tcW w:w="6390" w:type="dxa"/>
            <w:shd w:val="clear" w:color="auto" w:fill="auto"/>
            <w:vAlign w:val="center"/>
          </w:tcPr>
          <w:p w14:paraId="3D55AD36" w14:textId="77777777" w:rsidR="00B2161C" w:rsidRPr="004C0761" w:rsidRDefault="00B2161C" w:rsidP="00B2161C">
            <w:pPr>
              <w:tabs>
                <w:tab w:val="center" w:pos="4320"/>
                <w:tab w:val="right" w:pos="8640"/>
              </w:tabs>
              <w:rPr>
                <w:i/>
              </w:rPr>
            </w:pPr>
            <w:r w:rsidRPr="004C0761">
              <w:rPr>
                <w:i/>
              </w:rPr>
              <w:t>Completion of 4.0 task</w:t>
            </w:r>
          </w:p>
        </w:tc>
      </w:tr>
      <w:tr w:rsidR="00B2161C" w:rsidRPr="004C0761" w14:paraId="4FB6479C" w14:textId="77777777" w:rsidTr="00B2161C">
        <w:trPr>
          <w:trHeight w:val="728"/>
        </w:trPr>
        <w:tc>
          <w:tcPr>
            <w:tcW w:w="3168" w:type="dxa"/>
            <w:shd w:val="clear" w:color="auto" w:fill="auto"/>
            <w:vAlign w:val="center"/>
          </w:tcPr>
          <w:p w14:paraId="05EE852D" w14:textId="77777777" w:rsidR="00B2161C" w:rsidRPr="004C0761" w:rsidRDefault="00B2161C" w:rsidP="00B2161C">
            <w:pPr>
              <w:tabs>
                <w:tab w:val="center" w:pos="4320"/>
                <w:tab w:val="right" w:pos="8640"/>
              </w:tabs>
              <w:rPr>
                <w:b/>
              </w:rPr>
            </w:pPr>
            <w:r w:rsidRPr="004C0761">
              <w:rPr>
                <w:b/>
              </w:rPr>
              <w:t xml:space="preserve">Dependencies </w:t>
            </w:r>
            <w:r w:rsidRPr="004C0761">
              <w:rPr>
                <w:sz w:val="18"/>
                <w:szCs w:val="18"/>
              </w:rPr>
              <w:t>(What has to exist before this Task can start?)</w:t>
            </w:r>
          </w:p>
        </w:tc>
        <w:tc>
          <w:tcPr>
            <w:tcW w:w="6390" w:type="dxa"/>
            <w:shd w:val="clear" w:color="auto" w:fill="auto"/>
            <w:vAlign w:val="center"/>
          </w:tcPr>
          <w:p w14:paraId="2A77C466" w14:textId="77777777" w:rsidR="00B2161C" w:rsidRPr="004C0761" w:rsidRDefault="00B2161C" w:rsidP="00B2161C">
            <w:pPr>
              <w:tabs>
                <w:tab w:val="center" w:pos="342"/>
                <w:tab w:val="right" w:pos="8640"/>
              </w:tabs>
              <w:rPr>
                <w:i/>
              </w:rPr>
            </w:pPr>
            <w:r w:rsidRPr="004C0761">
              <w:rPr>
                <w:i/>
              </w:rPr>
              <w:t>Action l</w:t>
            </w:r>
            <w:r>
              <w:rPr>
                <w:i/>
              </w:rPr>
              <w:t>isting compiled in 3.0</w:t>
            </w:r>
            <w:r w:rsidRPr="004C0761">
              <w:rPr>
                <w:i/>
              </w:rPr>
              <w:t>.</w:t>
            </w:r>
          </w:p>
        </w:tc>
      </w:tr>
    </w:tbl>
    <w:p w14:paraId="1EE5FB40" w14:textId="77777777" w:rsidR="00B2161C" w:rsidRPr="004C0761" w:rsidRDefault="00B2161C" w:rsidP="00B2161C">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5"/>
        <w:gridCol w:w="1047"/>
        <w:gridCol w:w="3688"/>
      </w:tblGrid>
      <w:tr w:rsidR="00B2161C" w:rsidRPr="004C0761" w14:paraId="14234219" w14:textId="77777777" w:rsidTr="00B2161C">
        <w:trPr>
          <w:trHeight w:val="179"/>
        </w:trPr>
        <w:tc>
          <w:tcPr>
            <w:tcW w:w="4698" w:type="dxa"/>
            <w:shd w:val="clear" w:color="auto" w:fill="E6E6E6"/>
            <w:vAlign w:val="center"/>
          </w:tcPr>
          <w:p w14:paraId="77E475FA" w14:textId="77777777" w:rsidR="00B2161C" w:rsidRPr="004C0761" w:rsidRDefault="00B2161C" w:rsidP="00B2161C">
            <w:pPr>
              <w:tabs>
                <w:tab w:val="center" w:pos="4320"/>
                <w:tab w:val="right" w:pos="8640"/>
              </w:tabs>
              <w:rPr>
                <w:b/>
              </w:rPr>
            </w:pPr>
            <w:r w:rsidRPr="004C0761">
              <w:rPr>
                <w:b/>
                <w:sz w:val="24"/>
                <w:szCs w:val="24"/>
              </w:rPr>
              <w:t>STEPS</w:t>
            </w:r>
            <w:r w:rsidRPr="004C0761">
              <w:t xml:space="preserve"> </w:t>
            </w:r>
            <w:r w:rsidRPr="004C0761">
              <w:rPr>
                <w:sz w:val="18"/>
                <w:szCs w:val="18"/>
              </w:rPr>
              <w:t>(Sequence of lower level of detail in the task)</w:t>
            </w:r>
          </w:p>
        </w:tc>
        <w:tc>
          <w:tcPr>
            <w:tcW w:w="1068" w:type="dxa"/>
            <w:shd w:val="clear" w:color="auto" w:fill="E6E6E6"/>
            <w:vAlign w:val="center"/>
          </w:tcPr>
          <w:p w14:paraId="128EECB6" w14:textId="77777777" w:rsidR="00B2161C" w:rsidRPr="004C0761" w:rsidRDefault="00B2161C" w:rsidP="00B2161C">
            <w:pPr>
              <w:tabs>
                <w:tab w:val="center" w:pos="4320"/>
                <w:tab w:val="right" w:pos="8640"/>
              </w:tabs>
              <w:jc w:val="center"/>
              <w:rPr>
                <w:b/>
                <w:sz w:val="16"/>
                <w:szCs w:val="16"/>
              </w:rPr>
            </w:pPr>
            <w:r w:rsidRPr="004C0761">
              <w:rPr>
                <w:b/>
                <w:sz w:val="16"/>
                <w:szCs w:val="16"/>
              </w:rPr>
              <w:t>System</w:t>
            </w:r>
          </w:p>
        </w:tc>
        <w:tc>
          <w:tcPr>
            <w:tcW w:w="3792" w:type="dxa"/>
            <w:shd w:val="clear" w:color="auto" w:fill="E6E6E6"/>
            <w:vAlign w:val="center"/>
          </w:tcPr>
          <w:p w14:paraId="101BC362" w14:textId="77777777" w:rsidR="00B2161C" w:rsidRPr="004C0761" w:rsidRDefault="00B2161C" w:rsidP="00B2161C">
            <w:pPr>
              <w:tabs>
                <w:tab w:val="center" w:pos="4320"/>
                <w:tab w:val="right" w:pos="8640"/>
              </w:tabs>
              <w:jc w:val="center"/>
              <w:rPr>
                <w:b/>
              </w:rPr>
            </w:pPr>
            <w:r w:rsidRPr="004C0761">
              <w:rPr>
                <w:b/>
              </w:rPr>
              <w:t>NOTES/Questions</w:t>
            </w:r>
          </w:p>
        </w:tc>
      </w:tr>
      <w:tr w:rsidR="00B2161C" w:rsidRPr="004C0761" w14:paraId="76A65B32" w14:textId="77777777" w:rsidTr="00B2161C">
        <w:trPr>
          <w:trHeight w:val="503"/>
        </w:trPr>
        <w:tc>
          <w:tcPr>
            <w:tcW w:w="4698" w:type="dxa"/>
            <w:shd w:val="clear" w:color="auto" w:fill="auto"/>
            <w:vAlign w:val="center"/>
          </w:tcPr>
          <w:p w14:paraId="27AB751A" w14:textId="77777777" w:rsidR="00B2161C" w:rsidRDefault="00B2161C" w:rsidP="00C1153B">
            <w:pPr>
              <w:numPr>
                <w:ilvl w:val="0"/>
                <w:numId w:val="13"/>
              </w:numPr>
              <w:tabs>
                <w:tab w:val="center" w:pos="664"/>
                <w:tab w:val="right" w:pos="8640"/>
              </w:tabs>
              <w:spacing w:after="0" w:line="240" w:lineRule="auto"/>
            </w:pPr>
            <w:r w:rsidRPr="004C0761">
              <w:t>Read action listing</w:t>
            </w:r>
          </w:p>
          <w:p w14:paraId="77B82CE0" w14:textId="77777777" w:rsidR="00B2161C" w:rsidRPr="00C36B88" w:rsidRDefault="00B2161C" w:rsidP="00C1153B">
            <w:pPr>
              <w:numPr>
                <w:ilvl w:val="0"/>
                <w:numId w:val="13"/>
              </w:numPr>
              <w:tabs>
                <w:tab w:val="center" w:pos="664"/>
                <w:tab w:val="right" w:pos="8640"/>
              </w:tabs>
              <w:spacing w:after="0" w:line="240" w:lineRule="auto"/>
            </w:pPr>
            <w:r>
              <w:t>If New:</w:t>
            </w:r>
          </w:p>
          <w:p w14:paraId="6F9E83AF" w14:textId="77777777" w:rsidR="00B2161C" w:rsidRDefault="00B2161C" w:rsidP="00C1153B">
            <w:pPr>
              <w:numPr>
                <w:ilvl w:val="1"/>
                <w:numId w:val="13"/>
              </w:numPr>
              <w:tabs>
                <w:tab w:val="center" w:pos="664"/>
              </w:tabs>
              <w:spacing w:after="0" w:line="240" w:lineRule="auto"/>
            </w:pPr>
            <w:r>
              <w:t xml:space="preserve">Pull target installation data record from </w:t>
            </w:r>
            <w:r w:rsidRPr="004C0761">
              <w:t xml:space="preserve"> </w:t>
            </w:r>
            <w:r>
              <w:t xml:space="preserve">tblInstallations </w:t>
            </w:r>
            <w:r w:rsidRPr="004C0761">
              <w:t>asset in</w:t>
            </w:r>
            <w:r>
              <w:t xml:space="preserve">ventory data specified in task </w:t>
            </w:r>
            <w:r w:rsidRPr="004C0761">
              <w:t xml:space="preserve"> listing</w:t>
            </w:r>
          </w:p>
          <w:p w14:paraId="2F2EC996" w14:textId="77777777" w:rsidR="00B2161C" w:rsidRDefault="00B2161C" w:rsidP="00C1153B">
            <w:pPr>
              <w:numPr>
                <w:ilvl w:val="1"/>
                <w:numId w:val="13"/>
              </w:numPr>
              <w:tabs>
                <w:tab w:val="center" w:pos="664"/>
              </w:tabs>
              <w:spacing w:after="0" w:line="240" w:lineRule="auto"/>
            </w:pPr>
            <w:r w:rsidRPr="00735B37">
              <w:t>Pass data to TI API</w:t>
            </w:r>
          </w:p>
          <w:p w14:paraId="30F84075" w14:textId="77777777" w:rsidR="00B2161C" w:rsidRDefault="00B2161C" w:rsidP="00C1153B">
            <w:pPr>
              <w:numPr>
                <w:ilvl w:val="1"/>
                <w:numId w:val="13"/>
              </w:numPr>
              <w:tabs>
                <w:tab w:val="center" w:pos="664"/>
              </w:tabs>
              <w:spacing w:after="0" w:line="240" w:lineRule="auto"/>
            </w:pPr>
            <w:r>
              <w:t xml:space="preserve">Transform side of road to XSP – based direction of travel </w:t>
            </w:r>
          </w:p>
          <w:p w14:paraId="3ECD8E7D" w14:textId="77777777" w:rsidR="00B2161C" w:rsidRPr="00FC42DB" w:rsidRDefault="00B2161C" w:rsidP="00C1153B">
            <w:pPr>
              <w:numPr>
                <w:ilvl w:val="1"/>
                <w:numId w:val="13"/>
              </w:numPr>
              <w:tabs>
                <w:tab w:val="center" w:pos="664"/>
              </w:tabs>
              <w:spacing w:after="0" w:line="240" w:lineRule="auto"/>
            </w:pPr>
            <w:r>
              <w:t>Validate fldDirection against highway route extract – throw exception if invalid</w:t>
            </w:r>
          </w:p>
          <w:p w14:paraId="6EE01DE9" w14:textId="77777777" w:rsidR="00B2161C" w:rsidRPr="00136512" w:rsidRDefault="00B2161C" w:rsidP="00C1153B">
            <w:pPr>
              <w:numPr>
                <w:ilvl w:val="1"/>
                <w:numId w:val="13"/>
              </w:numPr>
              <w:tabs>
                <w:tab w:val="center" w:pos="664"/>
              </w:tabs>
              <w:spacing w:after="0" w:line="240" w:lineRule="auto"/>
            </w:pPr>
            <w:r>
              <w:t>API validates and insert data in to NM_INV_ITEMS_ALL (as SNIN asset)and NM_MEMBERS_ALL</w:t>
            </w:r>
          </w:p>
          <w:p w14:paraId="26E85EF2" w14:textId="77777777" w:rsidR="00B2161C" w:rsidRDefault="00B2161C" w:rsidP="00B2161C">
            <w:pPr>
              <w:tabs>
                <w:tab w:val="center" w:pos="664"/>
              </w:tabs>
              <w:ind w:left="1152"/>
            </w:pPr>
          </w:p>
          <w:p w14:paraId="3B8F2196" w14:textId="77777777" w:rsidR="00B2161C" w:rsidRDefault="00B2161C" w:rsidP="00C1153B">
            <w:pPr>
              <w:numPr>
                <w:ilvl w:val="1"/>
                <w:numId w:val="13"/>
              </w:numPr>
              <w:tabs>
                <w:tab w:val="center" w:pos="664"/>
              </w:tabs>
              <w:spacing w:after="0" w:line="240" w:lineRule="auto"/>
            </w:pPr>
            <w:r>
              <w:t>Write SNIN_NE_ID back to access</w:t>
            </w:r>
          </w:p>
          <w:p w14:paraId="7D084FC1" w14:textId="77777777" w:rsidR="00B2161C" w:rsidRDefault="00B2161C" w:rsidP="00C1153B">
            <w:pPr>
              <w:numPr>
                <w:ilvl w:val="1"/>
                <w:numId w:val="13"/>
              </w:numPr>
              <w:tabs>
                <w:tab w:val="center" w:pos="664"/>
              </w:tabs>
              <w:spacing w:after="0" w:line="240" w:lineRule="auto"/>
            </w:pPr>
            <w:r>
              <w:t>If successful remove target record from tblEditInstallation , add children as per unit tasks below</w:t>
            </w:r>
          </w:p>
          <w:p w14:paraId="42E89E44" w14:textId="77777777" w:rsidR="00B2161C" w:rsidRDefault="00B2161C" w:rsidP="00B2161C">
            <w:pPr>
              <w:tabs>
                <w:tab w:val="center" w:pos="664"/>
              </w:tabs>
              <w:ind w:left="720"/>
            </w:pPr>
          </w:p>
          <w:p w14:paraId="710C79FB" w14:textId="77777777" w:rsidR="00B2161C" w:rsidRDefault="00B2161C" w:rsidP="00C1153B">
            <w:pPr>
              <w:numPr>
                <w:ilvl w:val="1"/>
                <w:numId w:val="13"/>
              </w:numPr>
              <w:tabs>
                <w:tab w:val="center" w:pos="664"/>
              </w:tabs>
              <w:spacing w:after="0" w:line="240" w:lineRule="auto"/>
            </w:pPr>
            <w:r>
              <w:t>If error or validation failure write data (as described in 490 section xXX) to exception table, leave records in associated edit tables, do not add child assets.</w:t>
            </w:r>
          </w:p>
          <w:p w14:paraId="06B085E0" w14:textId="77777777" w:rsidR="00B2161C" w:rsidRDefault="00B2161C" w:rsidP="00B2161C">
            <w:pPr>
              <w:tabs>
                <w:tab w:val="center" w:pos="664"/>
              </w:tabs>
            </w:pPr>
          </w:p>
          <w:p w14:paraId="3D0CA73C" w14:textId="77777777" w:rsidR="00B2161C" w:rsidRDefault="00B2161C" w:rsidP="00C1153B">
            <w:pPr>
              <w:numPr>
                <w:ilvl w:val="1"/>
                <w:numId w:val="13"/>
              </w:numPr>
              <w:tabs>
                <w:tab w:val="center" w:pos="664"/>
              </w:tabs>
              <w:spacing w:after="0" w:line="240" w:lineRule="auto"/>
            </w:pPr>
            <w:r>
              <w:t>Proceed to next action listing</w:t>
            </w:r>
          </w:p>
          <w:p w14:paraId="29787FDE" w14:textId="77777777" w:rsidR="00B2161C" w:rsidRDefault="00B2161C" w:rsidP="00C1153B">
            <w:pPr>
              <w:numPr>
                <w:ilvl w:val="0"/>
                <w:numId w:val="13"/>
              </w:numPr>
              <w:tabs>
                <w:tab w:val="center" w:pos="664"/>
              </w:tabs>
              <w:spacing w:after="0" w:line="240" w:lineRule="auto"/>
            </w:pPr>
            <w:r>
              <w:t>If Deleted:</w:t>
            </w:r>
          </w:p>
          <w:p w14:paraId="0ECE1DAD" w14:textId="77777777" w:rsidR="00B2161C" w:rsidRDefault="00B2161C" w:rsidP="00C1153B">
            <w:pPr>
              <w:numPr>
                <w:ilvl w:val="1"/>
                <w:numId w:val="13"/>
              </w:numPr>
              <w:tabs>
                <w:tab w:val="center" w:pos="664"/>
              </w:tabs>
              <w:spacing w:after="0" w:line="240" w:lineRule="auto"/>
            </w:pPr>
            <w:r>
              <w:t>pass instructions to API to end-date the target installation and associated child assets</w:t>
            </w:r>
          </w:p>
          <w:p w14:paraId="145527E7" w14:textId="77777777" w:rsidR="00B2161C" w:rsidRDefault="00B2161C" w:rsidP="00C1153B">
            <w:pPr>
              <w:numPr>
                <w:ilvl w:val="1"/>
                <w:numId w:val="13"/>
              </w:numPr>
              <w:tabs>
                <w:tab w:val="center" w:pos="664"/>
              </w:tabs>
              <w:spacing w:after="0" w:line="240" w:lineRule="auto"/>
            </w:pPr>
            <w:r>
              <w:t>If successful or doesn’t exist remove target record from tblEditInstallation</w:t>
            </w:r>
          </w:p>
          <w:p w14:paraId="21E88949" w14:textId="77777777" w:rsidR="00B2161C" w:rsidRPr="00856EED" w:rsidRDefault="00B2161C" w:rsidP="00C1153B">
            <w:pPr>
              <w:numPr>
                <w:ilvl w:val="1"/>
                <w:numId w:val="13"/>
              </w:numPr>
              <w:tabs>
                <w:tab w:val="center" w:pos="664"/>
              </w:tabs>
              <w:spacing w:after="0" w:line="240" w:lineRule="auto"/>
            </w:pPr>
            <w:r>
              <w:t>If there is a write lock error the record is not removed from the tblEditInstallation table</w:t>
            </w:r>
          </w:p>
          <w:p w14:paraId="70E76A1E" w14:textId="77777777" w:rsidR="00B2161C" w:rsidRPr="00425F17" w:rsidRDefault="00B2161C" w:rsidP="00B2161C">
            <w:pPr>
              <w:tabs>
                <w:tab w:val="center" w:pos="664"/>
              </w:tabs>
              <w:ind w:left="720"/>
            </w:pPr>
          </w:p>
        </w:tc>
        <w:tc>
          <w:tcPr>
            <w:tcW w:w="1068" w:type="dxa"/>
            <w:vAlign w:val="center"/>
          </w:tcPr>
          <w:p w14:paraId="78DEEE5E" w14:textId="77777777" w:rsidR="00B2161C" w:rsidRPr="004C0761" w:rsidRDefault="00B2161C" w:rsidP="00B2161C">
            <w:pPr>
              <w:tabs>
                <w:tab w:val="center" w:pos="4320"/>
                <w:tab w:val="right" w:pos="8640"/>
              </w:tabs>
              <w:ind w:left="720"/>
              <w:jc w:val="center"/>
            </w:pPr>
          </w:p>
        </w:tc>
        <w:tc>
          <w:tcPr>
            <w:tcW w:w="3792" w:type="dxa"/>
            <w:vAlign w:val="center"/>
          </w:tcPr>
          <w:p w14:paraId="1B6B7487" w14:textId="77777777" w:rsidR="00B2161C" w:rsidRDefault="00B2161C" w:rsidP="00B2161C">
            <w:pPr>
              <w:tabs>
                <w:tab w:val="center" w:pos="4320"/>
                <w:tab w:val="right" w:pos="8640"/>
              </w:tabs>
              <w:rPr>
                <w:sz w:val="18"/>
                <w:szCs w:val="18"/>
              </w:rPr>
            </w:pPr>
            <w:r w:rsidRPr="009F4234">
              <w:rPr>
                <w:sz w:val="18"/>
                <w:szCs w:val="18"/>
              </w:rPr>
              <w:t>A new installation and it’s children are added at the same time</w:t>
            </w:r>
          </w:p>
          <w:p w14:paraId="04621392" w14:textId="77777777" w:rsidR="00B2161C" w:rsidRDefault="00B2161C" w:rsidP="00B2161C">
            <w:pPr>
              <w:tabs>
                <w:tab w:val="center" w:pos="4320"/>
                <w:tab w:val="right" w:pos="8640"/>
              </w:tabs>
              <w:rPr>
                <w:sz w:val="18"/>
                <w:szCs w:val="18"/>
              </w:rPr>
            </w:pPr>
          </w:p>
          <w:p w14:paraId="4195882E" w14:textId="77777777" w:rsidR="00B2161C" w:rsidRPr="009F4234" w:rsidRDefault="00B2161C" w:rsidP="00B2161C">
            <w:pPr>
              <w:tabs>
                <w:tab w:val="center" w:pos="4320"/>
                <w:tab w:val="right" w:pos="8640"/>
              </w:tabs>
              <w:rPr>
                <w:sz w:val="18"/>
                <w:szCs w:val="18"/>
              </w:rPr>
            </w:pPr>
            <w:r>
              <w:rPr>
                <w:sz w:val="18"/>
                <w:szCs w:val="18"/>
              </w:rPr>
              <w:t>Us District/Crew filter for Sign asset data update on SFA</w:t>
            </w:r>
          </w:p>
          <w:p w14:paraId="209612C5" w14:textId="77777777" w:rsidR="00B2161C" w:rsidRPr="009F4234" w:rsidRDefault="00B2161C" w:rsidP="00B2161C">
            <w:pPr>
              <w:tabs>
                <w:tab w:val="center" w:pos="4320"/>
                <w:tab w:val="right" w:pos="8640"/>
              </w:tabs>
              <w:rPr>
                <w:sz w:val="18"/>
                <w:szCs w:val="18"/>
              </w:rPr>
            </w:pPr>
          </w:p>
          <w:p w14:paraId="385AE30A" w14:textId="77777777" w:rsidR="00B2161C" w:rsidRPr="009F4234" w:rsidRDefault="00B2161C" w:rsidP="00B2161C">
            <w:pPr>
              <w:tabs>
                <w:tab w:val="center" w:pos="4320"/>
                <w:tab w:val="right" w:pos="8640"/>
              </w:tabs>
              <w:rPr>
                <w:color w:val="FF0000"/>
                <w:sz w:val="18"/>
                <w:szCs w:val="18"/>
              </w:rPr>
            </w:pPr>
          </w:p>
          <w:p w14:paraId="11C4B773" w14:textId="77777777" w:rsidR="00B2161C" w:rsidRPr="009F4234" w:rsidRDefault="00B2161C" w:rsidP="00B2161C">
            <w:pPr>
              <w:tabs>
                <w:tab w:val="center" w:pos="4320"/>
                <w:tab w:val="right" w:pos="8640"/>
              </w:tabs>
              <w:rPr>
                <w:color w:val="FF0000"/>
                <w:sz w:val="18"/>
                <w:szCs w:val="18"/>
              </w:rPr>
            </w:pPr>
            <w:r w:rsidRPr="009F4234">
              <w:rPr>
                <w:color w:val="FF0000"/>
                <w:sz w:val="18"/>
                <w:szCs w:val="18"/>
              </w:rPr>
              <w:t>We cannot detect duplicated new installations added in the office and in the field during the same sync cycle.   Exception report needed</w:t>
            </w:r>
          </w:p>
          <w:p w14:paraId="42BE6ED3" w14:textId="77777777" w:rsidR="00B2161C" w:rsidRPr="009F4234" w:rsidRDefault="00B2161C" w:rsidP="00C1153B">
            <w:pPr>
              <w:pStyle w:val="ListParagraph"/>
              <w:numPr>
                <w:ilvl w:val="0"/>
                <w:numId w:val="15"/>
              </w:numPr>
              <w:ind w:left="264" w:hanging="180"/>
              <w:contextualSpacing/>
              <w:rPr>
                <w:sz w:val="18"/>
                <w:szCs w:val="18"/>
              </w:rPr>
            </w:pPr>
            <w:r w:rsidRPr="009F4234">
              <w:rPr>
                <w:sz w:val="18"/>
                <w:szCs w:val="18"/>
              </w:rPr>
              <w:t xml:space="preserve">There are signs located at the same milepoint and the same XSP (cannot be exclusive by XSP) – The </w:t>
            </w:r>
          </w:p>
          <w:p w14:paraId="1EAE6966" w14:textId="77777777" w:rsidR="00B2161C" w:rsidRPr="009F4234" w:rsidRDefault="00B2161C" w:rsidP="00C1153B">
            <w:pPr>
              <w:pStyle w:val="ListParagraph"/>
              <w:numPr>
                <w:ilvl w:val="0"/>
                <w:numId w:val="15"/>
              </w:numPr>
              <w:ind w:left="264" w:hanging="180"/>
              <w:contextualSpacing/>
              <w:rPr>
                <w:sz w:val="18"/>
                <w:szCs w:val="18"/>
              </w:rPr>
            </w:pPr>
            <w:r w:rsidRPr="009F4234">
              <w:rPr>
                <w:sz w:val="18"/>
                <w:szCs w:val="18"/>
              </w:rPr>
              <w:t>Bentley dev environment will need to be changed so that SNIN is not exclusive by XSP</w:t>
            </w:r>
          </w:p>
          <w:p w14:paraId="240E323E" w14:textId="77777777" w:rsidR="00B2161C" w:rsidRPr="009F4234" w:rsidRDefault="00B2161C" w:rsidP="00C1153B">
            <w:pPr>
              <w:pStyle w:val="ListParagraph"/>
              <w:numPr>
                <w:ilvl w:val="0"/>
                <w:numId w:val="15"/>
              </w:numPr>
              <w:ind w:left="264" w:hanging="180"/>
              <w:contextualSpacing/>
              <w:rPr>
                <w:strike/>
                <w:sz w:val="18"/>
                <w:szCs w:val="18"/>
              </w:rPr>
            </w:pPr>
            <w:r w:rsidRPr="009F4234">
              <w:rPr>
                <w:strike/>
                <w:sz w:val="18"/>
                <w:szCs w:val="18"/>
              </w:rPr>
              <w:t>There are signs located to the thousandths –check odot exor config – is precision</w:t>
            </w:r>
            <w:r>
              <w:rPr>
                <w:strike/>
                <w:sz w:val="18"/>
                <w:szCs w:val="18"/>
              </w:rPr>
              <w:t xml:space="preserve"> .00 or .0</w:t>
            </w:r>
            <w:r w:rsidRPr="009F4234">
              <w:rPr>
                <w:strike/>
                <w:sz w:val="18"/>
                <w:szCs w:val="18"/>
              </w:rPr>
              <w:t>0</w:t>
            </w:r>
          </w:p>
          <w:p w14:paraId="4FAA333D" w14:textId="77777777" w:rsidR="00B2161C" w:rsidRDefault="00B2161C" w:rsidP="00B2161C">
            <w:pPr>
              <w:pStyle w:val="ListParagraph"/>
              <w:ind w:left="84"/>
              <w:contextualSpacing/>
              <w:rPr>
                <w:sz w:val="18"/>
                <w:szCs w:val="18"/>
              </w:rPr>
            </w:pPr>
            <w:r w:rsidRPr="009C2483">
              <w:rPr>
                <w:sz w:val="18"/>
                <w:szCs w:val="18"/>
              </w:rPr>
              <w:t>tblInstallations.fldSide to XSP Tranfomations will be performed by the broker see Section 2.1</w:t>
            </w:r>
          </w:p>
          <w:p w14:paraId="4F7C8646" w14:textId="77777777" w:rsidR="00B2161C" w:rsidRDefault="00B2161C" w:rsidP="00B2161C">
            <w:pPr>
              <w:pStyle w:val="ListParagraph"/>
              <w:ind w:left="84"/>
              <w:contextualSpacing/>
              <w:rPr>
                <w:sz w:val="18"/>
                <w:szCs w:val="18"/>
              </w:rPr>
            </w:pPr>
          </w:p>
          <w:p w14:paraId="77380078" w14:textId="77777777" w:rsidR="00B2161C" w:rsidRPr="009A07E4" w:rsidRDefault="00B2161C" w:rsidP="00B2161C">
            <w:pPr>
              <w:pStyle w:val="ListParagraph"/>
              <w:spacing w:after="200" w:line="276" w:lineRule="auto"/>
              <w:ind w:left="174"/>
              <w:contextualSpacing/>
              <w:rPr>
                <w:sz w:val="18"/>
                <w:szCs w:val="18"/>
              </w:rPr>
            </w:pPr>
            <w:r w:rsidRPr="009A07E4">
              <w:rPr>
                <w:sz w:val="18"/>
                <w:szCs w:val="18"/>
              </w:rPr>
              <w:t>location, Direction, Side (XSP), distance, lat, long, additional notes – on change we end-date and recreate to keep history</w:t>
            </w:r>
          </w:p>
          <w:p w14:paraId="3A770204" w14:textId="77777777" w:rsidR="00B2161C" w:rsidRDefault="00B2161C" w:rsidP="00B2161C">
            <w:pPr>
              <w:pStyle w:val="ListParagraph"/>
              <w:ind w:left="84"/>
              <w:contextualSpacing/>
              <w:rPr>
                <w:sz w:val="18"/>
                <w:szCs w:val="18"/>
              </w:rPr>
            </w:pPr>
          </w:p>
          <w:p w14:paraId="02952833" w14:textId="77777777" w:rsidR="00B2161C" w:rsidRDefault="00B2161C" w:rsidP="00B2161C">
            <w:pPr>
              <w:pStyle w:val="ListParagraph"/>
              <w:ind w:left="84"/>
              <w:contextualSpacing/>
              <w:rPr>
                <w:sz w:val="18"/>
                <w:szCs w:val="18"/>
              </w:rPr>
            </w:pPr>
          </w:p>
          <w:p w14:paraId="2F33F0B7" w14:textId="77777777" w:rsidR="00B2161C" w:rsidRPr="009C2483" w:rsidRDefault="00B2161C" w:rsidP="00B2161C">
            <w:pPr>
              <w:pStyle w:val="ListParagraph"/>
              <w:ind w:left="84"/>
              <w:contextualSpacing/>
              <w:rPr>
                <w:rFonts w:eastAsia="Times New Roman"/>
                <w:sz w:val="18"/>
                <w:szCs w:val="18"/>
              </w:rPr>
            </w:pPr>
          </w:p>
        </w:tc>
      </w:tr>
    </w:tbl>
    <w:p w14:paraId="67057F47" w14:textId="77777777" w:rsidR="00B2161C" w:rsidRPr="004C0761" w:rsidRDefault="00B2161C" w:rsidP="00B2161C">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4C0761" w14:paraId="7D395C4A" w14:textId="77777777" w:rsidTr="00B2161C">
        <w:trPr>
          <w:trHeight w:val="276"/>
          <w:tblHeader/>
        </w:trPr>
        <w:tc>
          <w:tcPr>
            <w:tcW w:w="3160" w:type="dxa"/>
            <w:shd w:val="clear" w:color="auto" w:fill="E6E6E6"/>
            <w:vAlign w:val="center"/>
          </w:tcPr>
          <w:p w14:paraId="58F0B935" w14:textId="77777777" w:rsidR="00B2161C" w:rsidRPr="004C0761" w:rsidRDefault="00B2161C" w:rsidP="00B2161C">
            <w:pPr>
              <w:tabs>
                <w:tab w:val="center" w:pos="4320"/>
                <w:tab w:val="right" w:pos="8640"/>
              </w:tabs>
              <w:rPr>
                <w:b/>
              </w:rPr>
            </w:pPr>
            <w:r w:rsidRPr="004C0761">
              <w:rPr>
                <w:b/>
              </w:rPr>
              <w:t xml:space="preserve">Access DATA </w:t>
            </w:r>
          </w:p>
        </w:tc>
        <w:tc>
          <w:tcPr>
            <w:tcW w:w="998" w:type="dxa"/>
            <w:vMerge w:val="restart"/>
            <w:shd w:val="clear" w:color="auto" w:fill="E6E6E6"/>
            <w:vAlign w:val="center"/>
          </w:tcPr>
          <w:p w14:paraId="25FE0E1B"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1E6FF236"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47ABB145"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20BC91FD"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2B154D80" w14:textId="77777777" w:rsidTr="00B2161C">
        <w:trPr>
          <w:trHeight w:val="276"/>
          <w:tblHeader/>
        </w:trPr>
        <w:tc>
          <w:tcPr>
            <w:tcW w:w="3160" w:type="dxa"/>
            <w:shd w:val="clear" w:color="auto" w:fill="E6E6E6"/>
            <w:vAlign w:val="center"/>
          </w:tcPr>
          <w:p w14:paraId="1C968ABB"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5654E78C"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1243C7DE" w14:textId="77777777" w:rsidR="00B2161C" w:rsidRPr="004C0761" w:rsidRDefault="00B2161C" w:rsidP="00B2161C">
            <w:pPr>
              <w:tabs>
                <w:tab w:val="center" w:pos="4320"/>
                <w:tab w:val="right" w:pos="8640"/>
              </w:tabs>
              <w:jc w:val="center"/>
              <w:rPr>
                <w:b/>
                <w:sz w:val="16"/>
                <w:szCs w:val="16"/>
              </w:rPr>
            </w:pPr>
          </w:p>
        </w:tc>
        <w:tc>
          <w:tcPr>
            <w:tcW w:w="4500" w:type="dxa"/>
            <w:vMerge/>
            <w:shd w:val="clear" w:color="auto" w:fill="E6E6E6"/>
            <w:vAlign w:val="center"/>
          </w:tcPr>
          <w:p w14:paraId="4D57599A" w14:textId="77777777" w:rsidR="00B2161C" w:rsidRPr="004C0761" w:rsidRDefault="00B2161C" w:rsidP="00B2161C">
            <w:pPr>
              <w:tabs>
                <w:tab w:val="center" w:pos="4320"/>
                <w:tab w:val="right" w:pos="8640"/>
              </w:tabs>
              <w:jc w:val="center"/>
              <w:rPr>
                <w:b/>
                <w:sz w:val="16"/>
                <w:szCs w:val="16"/>
              </w:rPr>
            </w:pPr>
          </w:p>
        </w:tc>
      </w:tr>
      <w:tr w:rsidR="00B2161C" w:rsidRPr="004C0761" w14:paraId="72CCF1E5" w14:textId="77777777" w:rsidTr="00B2161C">
        <w:trPr>
          <w:trHeight w:val="197"/>
          <w:tblHeader/>
        </w:trPr>
        <w:tc>
          <w:tcPr>
            <w:tcW w:w="3160" w:type="dxa"/>
            <w:shd w:val="clear" w:color="auto" w:fill="auto"/>
            <w:vAlign w:val="center"/>
          </w:tcPr>
          <w:p w14:paraId="6B4AF832" w14:textId="77777777" w:rsidR="00B2161C" w:rsidRPr="004C0761" w:rsidRDefault="00B2161C" w:rsidP="00B2161C">
            <w:pPr>
              <w:tabs>
                <w:tab w:val="center" w:pos="4320"/>
                <w:tab w:val="right" w:pos="8640"/>
              </w:tabs>
            </w:pPr>
            <w:r>
              <w:t>tblInstallations</w:t>
            </w:r>
          </w:p>
        </w:tc>
        <w:tc>
          <w:tcPr>
            <w:tcW w:w="998" w:type="dxa"/>
            <w:shd w:val="clear" w:color="auto" w:fill="auto"/>
            <w:vAlign w:val="center"/>
          </w:tcPr>
          <w:p w14:paraId="3620880E" w14:textId="77777777" w:rsidR="00B2161C" w:rsidRPr="004C0761" w:rsidRDefault="00B2161C" w:rsidP="00B2161C">
            <w:pPr>
              <w:tabs>
                <w:tab w:val="center" w:pos="4320"/>
                <w:tab w:val="right" w:pos="8640"/>
              </w:tabs>
              <w:rPr>
                <w:i/>
              </w:rPr>
            </w:pPr>
          </w:p>
        </w:tc>
        <w:tc>
          <w:tcPr>
            <w:tcW w:w="900" w:type="dxa"/>
          </w:tcPr>
          <w:p w14:paraId="19105E86"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24070190" w14:textId="77777777" w:rsidR="00B2161C" w:rsidRDefault="00B2161C" w:rsidP="00B2161C">
            <w:pPr>
              <w:pStyle w:val="ListParagraph"/>
              <w:ind w:left="84"/>
              <w:contextualSpacing/>
            </w:pPr>
            <w:r w:rsidRPr="0087079D">
              <w:rPr>
                <w:color w:val="FF0000"/>
              </w:rPr>
              <w:t>Jason</w:t>
            </w:r>
            <w:r>
              <w:t xml:space="preserve"> </w:t>
            </w:r>
            <w:r w:rsidRPr="002B4878">
              <w:rPr>
                <w:color w:val="FF0000"/>
              </w:rPr>
              <w:t>– will</w:t>
            </w:r>
            <w:r>
              <w:t xml:space="preserve"> check for valid mp when adding or subtracting mileage for sequencing  </w:t>
            </w:r>
          </w:p>
          <w:p w14:paraId="3BD3C4B5" w14:textId="77777777" w:rsidR="00B2161C" w:rsidRDefault="00B2161C" w:rsidP="00B2161C">
            <w:pPr>
              <w:tabs>
                <w:tab w:val="center" w:pos="664"/>
              </w:tabs>
            </w:pPr>
            <w:r>
              <w:t xml:space="preserve">Jason: will validate fldDirection against (general road direction)– </w:t>
            </w:r>
          </w:p>
          <w:p w14:paraId="462E33F6" w14:textId="77777777" w:rsidR="00B2161C" w:rsidRDefault="00B2161C" w:rsidP="00B2161C">
            <w:pPr>
              <w:tabs>
                <w:tab w:val="center" w:pos="664"/>
              </w:tabs>
            </w:pPr>
          </w:p>
          <w:p w14:paraId="758C46E5" w14:textId="77777777" w:rsidR="00B2161C" w:rsidRDefault="00B2161C" w:rsidP="00B2161C">
            <w:pPr>
              <w:pStyle w:val="ListParagraph"/>
              <w:ind w:left="0"/>
              <w:contextualSpacing/>
            </w:pPr>
            <w:r w:rsidRPr="0087079D">
              <w:rPr>
                <w:color w:val="FF0000"/>
              </w:rPr>
              <w:t>Highway</w:t>
            </w:r>
            <w:r>
              <w:t xml:space="preserve">, prefix, mp, rdwy_id (converted to I and D in Access) – LRS data that is the location of the asset, history kept by default </w:t>
            </w:r>
          </w:p>
          <w:p w14:paraId="2188B9ED" w14:textId="77777777" w:rsidR="00B2161C" w:rsidRDefault="00B2161C" w:rsidP="00B2161C">
            <w:pPr>
              <w:pStyle w:val="ListParagraph"/>
              <w:ind w:left="0"/>
              <w:contextualSpacing/>
            </w:pPr>
            <w:r>
              <w:t>create date (start date populates it from TI to Access (if blank),</w:t>
            </w:r>
          </w:p>
          <w:p w14:paraId="155180F5" w14:textId="77777777" w:rsidR="00B2161C" w:rsidRPr="0013565A" w:rsidRDefault="00B2161C" w:rsidP="00B2161C">
            <w:pPr>
              <w:pStyle w:val="ListParagraph"/>
              <w:ind w:left="0"/>
              <w:contextualSpacing/>
            </w:pPr>
          </w:p>
        </w:tc>
      </w:tr>
      <w:tr w:rsidR="00B2161C" w:rsidRPr="004C0761" w14:paraId="3EB58CE4" w14:textId="77777777" w:rsidTr="00B2161C">
        <w:trPr>
          <w:trHeight w:val="197"/>
          <w:tblHeader/>
        </w:trPr>
        <w:tc>
          <w:tcPr>
            <w:tcW w:w="3160" w:type="dxa"/>
            <w:shd w:val="clear" w:color="auto" w:fill="auto"/>
            <w:vAlign w:val="center"/>
          </w:tcPr>
          <w:p w14:paraId="3B68D58E" w14:textId="77777777" w:rsidR="00B2161C" w:rsidRPr="004C0761" w:rsidRDefault="00B2161C" w:rsidP="00B2161C">
            <w:pPr>
              <w:tabs>
                <w:tab w:val="center" w:pos="4320"/>
                <w:tab w:val="right" w:pos="8640"/>
              </w:tabs>
            </w:pPr>
            <w:r>
              <w:t>tblEditInstallation</w:t>
            </w:r>
          </w:p>
        </w:tc>
        <w:tc>
          <w:tcPr>
            <w:tcW w:w="998" w:type="dxa"/>
            <w:shd w:val="clear" w:color="auto" w:fill="auto"/>
            <w:vAlign w:val="center"/>
          </w:tcPr>
          <w:p w14:paraId="3FD569B3" w14:textId="77777777" w:rsidR="00B2161C" w:rsidRPr="004C0761" w:rsidRDefault="00B2161C" w:rsidP="00B2161C">
            <w:pPr>
              <w:tabs>
                <w:tab w:val="center" w:pos="4320"/>
                <w:tab w:val="right" w:pos="8640"/>
              </w:tabs>
              <w:rPr>
                <w:i/>
              </w:rPr>
            </w:pPr>
          </w:p>
        </w:tc>
        <w:tc>
          <w:tcPr>
            <w:tcW w:w="900" w:type="dxa"/>
          </w:tcPr>
          <w:p w14:paraId="7944CBF2"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5F50ED89" w14:textId="77777777" w:rsidR="00B2161C" w:rsidRPr="004C0761" w:rsidRDefault="00B2161C" w:rsidP="00B2161C">
            <w:pPr>
              <w:tabs>
                <w:tab w:val="center" w:pos="4320"/>
                <w:tab w:val="right" w:pos="8640"/>
              </w:tabs>
              <w:jc w:val="center"/>
              <w:rPr>
                <w:i/>
              </w:rPr>
            </w:pPr>
          </w:p>
        </w:tc>
      </w:tr>
      <w:tr w:rsidR="00B2161C" w:rsidRPr="004C0761" w14:paraId="24E8CC9A" w14:textId="77777777" w:rsidTr="00B2161C">
        <w:trPr>
          <w:trHeight w:val="197"/>
          <w:tblHeader/>
        </w:trPr>
        <w:tc>
          <w:tcPr>
            <w:tcW w:w="3160" w:type="dxa"/>
            <w:shd w:val="clear" w:color="auto" w:fill="auto"/>
            <w:vAlign w:val="center"/>
          </w:tcPr>
          <w:p w14:paraId="55EAE4CA" w14:textId="77777777" w:rsidR="00B2161C" w:rsidRPr="00894233" w:rsidRDefault="00B2161C" w:rsidP="00B2161C">
            <w:pPr>
              <w:tabs>
                <w:tab w:val="center" w:pos="720"/>
                <w:tab w:val="right" w:pos="8640"/>
              </w:tabs>
            </w:pPr>
            <w:r>
              <w:t>ExpNewINstall</w:t>
            </w:r>
          </w:p>
        </w:tc>
        <w:tc>
          <w:tcPr>
            <w:tcW w:w="998" w:type="dxa"/>
            <w:shd w:val="clear" w:color="auto" w:fill="auto"/>
            <w:vAlign w:val="center"/>
          </w:tcPr>
          <w:p w14:paraId="2F57EAAE" w14:textId="77777777" w:rsidR="00B2161C" w:rsidRPr="004C0761" w:rsidRDefault="00B2161C" w:rsidP="00B2161C">
            <w:pPr>
              <w:tabs>
                <w:tab w:val="center" w:pos="4320"/>
                <w:tab w:val="right" w:pos="8640"/>
              </w:tabs>
              <w:rPr>
                <w:i/>
              </w:rPr>
            </w:pPr>
          </w:p>
        </w:tc>
        <w:tc>
          <w:tcPr>
            <w:tcW w:w="900" w:type="dxa"/>
          </w:tcPr>
          <w:p w14:paraId="5AD2F21F"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699F7217" w14:textId="77777777" w:rsidR="00B2161C" w:rsidRPr="004C0761" w:rsidRDefault="00B2161C" w:rsidP="00B2161C">
            <w:pPr>
              <w:tabs>
                <w:tab w:val="center" w:pos="4320"/>
                <w:tab w:val="right" w:pos="8640"/>
              </w:tabs>
              <w:jc w:val="center"/>
              <w:rPr>
                <w:i/>
              </w:rPr>
            </w:pPr>
          </w:p>
        </w:tc>
      </w:tr>
    </w:tbl>
    <w:p w14:paraId="11FDE72C" w14:textId="77777777" w:rsidR="00B2161C"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4C0761" w14:paraId="778F8583" w14:textId="77777777" w:rsidTr="00B2161C">
        <w:trPr>
          <w:trHeight w:val="276"/>
          <w:tblHeader/>
        </w:trPr>
        <w:tc>
          <w:tcPr>
            <w:tcW w:w="3160" w:type="dxa"/>
            <w:shd w:val="clear" w:color="auto" w:fill="E6E6E6"/>
            <w:vAlign w:val="center"/>
          </w:tcPr>
          <w:p w14:paraId="549A3170" w14:textId="77777777" w:rsidR="00B2161C" w:rsidRPr="004C0761" w:rsidRDefault="00B2161C" w:rsidP="00B2161C">
            <w:pPr>
              <w:tabs>
                <w:tab w:val="center" w:pos="4320"/>
                <w:tab w:val="right" w:pos="8640"/>
              </w:tabs>
              <w:rPr>
                <w:b/>
              </w:rPr>
            </w:pPr>
            <w:r>
              <w:rPr>
                <w:b/>
              </w:rPr>
              <w:t xml:space="preserve">TI DATA </w:t>
            </w:r>
            <w:r w:rsidRPr="004C0761">
              <w:rPr>
                <w:b/>
              </w:rPr>
              <w:t xml:space="preserve"> </w:t>
            </w:r>
          </w:p>
        </w:tc>
        <w:tc>
          <w:tcPr>
            <w:tcW w:w="998" w:type="dxa"/>
            <w:vMerge w:val="restart"/>
            <w:shd w:val="clear" w:color="auto" w:fill="E6E6E6"/>
            <w:vAlign w:val="center"/>
          </w:tcPr>
          <w:p w14:paraId="3A678734"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30BAB6D9"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06057E53"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1BCBE150"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65CDF83A" w14:textId="77777777" w:rsidTr="00B2161C">
        <w:trPr>
          <w:trHeight w:val="276"/>
          <w:tblHeader/>
        </w:trPr>
        <w:tc>
          <w:tcPr>
            <w:tcW w:w="3160" w:type="dxa"/>
            <w:shd w:val="clear" w:color="auto" w:fill="E6E6E6"/>
            <w:vAlign w:val="center"/>
          </w:tcPr>
          <w:p w14:paraId="5801EF6B"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5D4ACD63"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19B62FED" w14:textId="77777777" w:rsidR="00B2161C" w:rsidRPr="004C0761" w:rsidRDefault="00B2161C" w:rsidP="00B2161C">
            <w:pPr>
              <w:tabs>
                <w:tab w:val="center" w:pos="4320"/>
                <w:tab w:val="right" w:pos="8640"/>
              </w:tabs>
              <w:jc w:val="center"/>
              <w:rPr>
                <w:b/>
                <w:sz w:val="16"/>
                <w:szCs w:val="16"/>
              </w:rPr>
            </w:pPr>
          </w:p>
        </w:tc>
        <w:tc>
          <w:tcPr>
            <w:tcW w:w="4500" w:type="dxa"/>
            <w:vMerge/>
            <w:shd w:val="clear" w:color="auto" w:fill="E6E6E6"/>
            <w:vAlign w:val="center"/>
          </w:tcPr>
          <w:p w14:paraId="7D594C38" w14:textId="77777777" w:rsidR="00B2161C" w:rsidRPr="004C0761" w:rsidRDefault="00B2161C" w:rsidP="00B2161C">
            <w:pPr>
              <w:tabs>
                <w:tab w:val="center" w:pos="4320"/>
                <w:tab w:val="right" w:pos="8640"/>
              </w:tabs>
              <w:jc w:val="center"/>
              <w:rPr>
                <w:b/>
                <w:sz w:val="16"/>
                <w:szCs w:val="16"/>
              </w:rPr>
            </w:pPr>
          </w:p>
        </w:tc>
      </w:tr>
      <w:tr w:rsidR="00B2161C" w:rsidRPr="004C0761" w14:paraId="6C357293" w14:textId="77777777" w:rsidTr="00B2161C">
        <w:trPr>
          <w:trHeight w:val="197"/>
          <w:tblHeader/>
        </w:trPr>
        <w:tc>
          <w:tcPr>
            <w:tcW w:w="3160" w:type="dxa"/>
            <w:shd w:val="clear" w:color="auto" w:fill="auto"/>
            <w:vAlign w:val="center"/>
          </w:tcPr>
          <w:p w14:paraId="29B8BAE3" w14:textId="77777777" w:rsidR="00B2161C" w:rsidRPr="004C0761" w:rsidRDefault="00B2161C" w:rsidP="00B2161C">
            <w:pPr>
              <w:tabs>
                <w:tab w:val="center" w:pos="4320"/>
                <w:tab w:val="right" w:pos="8640"/>
              </w:tabs>
            </w:pPr>
            <w:r>
              <w:t>NM_INV_ITEMS_ALL</w:t>
            </w:r>
          </w:p>
        </w:tc>
        <w:tc>
          <w:tcPr>
            <w:tcW w:w="998" w:type="dxa"/>
            <w:shd w:val="clear" w:color="auto" w:fill="auto"/>
            <w:vAlign w:val="center"/>
          </w:tcPr>
          <w:p w14:paraId="2EE66CEF" w14:textId="77777777" w:rsidR="00B2161C" w:rsidRPr="004C0761" w:rsidRDefault="00B2161C" w:rsidP="00B2161C">
            <w:pPr>
              <w:tabs>
                <w:tab w:val="center" w:pos="4320"/>
                <w:tab w:val="right" w:pos="8640"/>
              </w:tabs>
              <w:rPr>
                <w:i/>
              </w:rPr>
            </w:pPr>
          </w:p>
        </w:tc>
        <w:tc>
          <w:tcPr>
            <w:tcW w:w="900" w:type="dxa"/>
          </w:tcPr>
          <w:p w14:paraId="58EDD7D4"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377DB309" w14:textId="77777777" w:rsidR="00B2161C" w:rsidRDefault="00B2161C" w:rsidP="00B2161C">
            <w:pPr>
              <w:tabs>
                <w:tab w:val="center" w:pos="4320"/>
                <w:tab w:val="right" w:pos="8640"/>
              </w:tabs>
            </w:pPr>
            <w:r>
              <w:t xml:space="preserve">XSIGN_EXECPT needs to be created in ODOT dev env </w:t>
            </w:r>
          </w:p>
          <w:p w14:paraId="6C4A43FF" w14:textId="77777777" w:rsidR="00B2161C" w:rsidRDefault="00B2161C" w:rsidP="00B2161C">
            <w:pPr>
              <w:tabs>
                <w:tab w:val="center" w:pos="4320"/>
                <w:tab w:val="right" w:pos="8640"/>
              </w:tabs>
            </w:pPr>
            <w:r>
              <w:t>Note to CD: we will send you the creation script</w:t>
            </w:r>
          </w:p>
          <w:p w14:paraId="781F84C5" w14:textId="77777777" w:rsidR="00B2161C" w:rsidRPr="004C0761" w:rsidRDefault="00B2161C" w:rsidP="00B2161C">
            <w:pPr>
              <w:tabs>
                <w:tab w:val="center" w:pos="4320"/>
                <w:tab w:val="right" w:pos="8640"/>
              </w:tabs>
              <w:jc w:val="center"/>
              <w:rPr>
                <w:i/>
              </w:rPr>
            </w:pPr>
          </w:p>
        </w:tc>
      </w:tr>
      <w:tr w:rsidR="00B2161C" w:rsidRPr="004C0761" w14:paraId="7CC46CEF" w14:textId="77777777" w:rsidTr="00B2161C">
        <w:trPr>
          <w:trHeight w:val="197"/>
          <w:tblHeader/>
        </w:trPr>
        <w:tc>
          <w:tcPr>
            <w:tcW w:w="3160" w:type="dxa"/>
            <w:shd w:val="clear" w:color="auto" w:fill="auto"/>
            <w:vAlign w:val="center"/>
          </w:tcPr>
          <w:p w14:paraId="597958BA" w14:textId="77777777" w:rsidR="00B2161C" w:rsidRPr="004C0761" w:rsidRDefault="00B2161C" w:rsidP="00B2161C">
            <w:pPr>
              <w:tabs>
                <w:tab w:val="center" w:pos="4320"/>
                <w:tab w:val="right" w:pos="8640"/>
              </w:tabs>
            </w:pPr>
            <w:r>
              <w:t>NM_MEMBERS_ALL</w:t>
            </w:r>
          </w:p>
        </w:tc>
        <w:tc>
          <w:tcPr>
            <w:tcW w:w="998" w:type="dxa"/>
            <w:shd w:val="clear" w:color="auto" w:fill="auto"/>
            <w:vAlign w:val="center"/>
          </w:tcPr>
          <w:p w14:paraId="1F4DC3FE" w14:textId="77777777" w:rsidR="00B2161C" w:rsidRPr="004C0761" w:rsidRDefault="00B2161C" w:rsidP="00B2161C">
            <w:pPr>
              <w:tabs>
                <w:tab w:val="center" w:pos="4320"/>
                <w:tab w:val="right" w:pos="8640"/>
              </w:tabs>
              <w:rPr>
                <w:i/>
              </w:rPr>
            </w:pPr>
          </w:p>
        </w:tc>
        <w:tc>
          <w:tcPr>
            <w:tcW w:w="900" w:type="dxa"/>
          </w:tcPr>
          <w:p w14:paraId="0564BABF"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045CF234" w14:textId="77777777" w:rsidR="00B2161C" w:rsidRPr="004C0761" w:rsidRDefault="00B2161C" w:rsidP="00B2161C">
            <w:pPr>
              <w:tabs>
                <w:tab w:val="center" w:pos="4320"/>
                <w:tab w:val="right" w:pos="8640"/>
              </w:tabs>
              <w:jc w:val="center"/>
              <w:rPr>
                <w:i/>
              </w:rPr>
            </w:pPr>
          </w:p>
        </w:tc>
      </w:tr>
      <w:tr w:rsidR="00B2161C" w:rsidRPr="004C0761" w14:paraId="2D63DD9A" w14:textId="77777777" w:rsidTr="00B2161C">
        <w:trPr>
          <w:trHeight w:val="197"/>
          <w:tblHeader/>
        </w:trPr>
        <w:tc>
          <w:tcPr>
            <w:tcW w:w="3160" w:type="dxa"/>
            <w:shd w:val="clear" w:color="auto" w:fill="auto"/>
            <w:vAlign w:val="center"/>
          </w:tcPr>
          <w:p w14:paraId="169407EF" w14:textId="77777777" w:rsidR="00B2161C" w:rsidRDefault="00B2161C" w:rsidP="00B2161C">
            <w:pPr>
              <w:tabs>
                <w:tab w:val="center" w:pos="4320"/>
                <w:tab w:val="right" w:pos="8640"/>
              </w:tabs>
            </w:pPr>
            <w:r>
              <w:t>XSIGN_EXECPT</w:t>
            </w:r>
          </w:p>
        </w:tc>
        <w:tc>
          <w:tcPr>
            <w:tcW w:w="998" w:type="dxa"/>
            <w:shd w:val="clear" w:color="auto" w:fill="auto"/>
            <w:vAlign w:val="center"/>
          </w:tcPr>
          <w:p w14:paraId="48012015" w14:textId="77777777" w:rsidR="00B2161C" w:rsidRPr="004C0761" w:rsidRDefault="00B2161C" w:rsidP="00B2161C">
            <w:pPr>
              <w:tabs>
                <w:tab w:val="center" w:pos="4320"/>
                <w:tab w:val="right" w:pos="8640"/>
              </w:tabs>
              <w:rPr>
                <w:i/>
              </w:rPr>
            </w:pPr>
          </w:p>
        </w:tc>
        <w:tc>
          <w:tcPr>
            <w:tcW w:w="900" w:type="dxa"/>
          </w:tcPr>
          <w:p w14:paraId="6E38B1AC"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100510D8" w14:textId="77777777" w:rsidR="00B2161C" w:rsidRPr="004C0761" w:rsidRDefault="00B2161C" w:rsidP="00B2161C">
            <w:pPr>
              <w:tabs>
                <w:tab w:val="center" w:pos="4320"/>
                <w:tab w:val="right" w:pos="8640"/>
              </w:tabs>
              <w:jc w:val="center"/>
              <w:rPr>
                <w:i/>
              </w:rPr>
            </w:pPr>
          </w:p>
        </w:tc>
      </w:tr>
    </w:tbl>
    <w:p w14:paraId="6B391A16" w14:textId="77777777" w:rsidR="00B2161C" w:rsidRDefault="00B2161C" w:rsidP="00B2161C">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2482"/>
        <w:gridCol w:w="4733"/>
      </w:tblGrid>
      <w:tr w:rsidR="00B2161C" w:rsidRPr="001931BF" w14:paraId="14D189A5" w14:textId="77777777" w:rsidTr="00B2161C">
        <w:tc>
          <w:tcPr>
            <w:tcW w:w="9558" w:type="dxa"/>
            <w:gridSpan w:val="3"/>
            <w:shd w:val="clear" w:color="auto" w:fill="D5DCE4"/>
          </w:tcPr>
          <w:p w14:paraId="08AAA03A" w14:textId="77777777" w:rsidR="00B2161C" w:rsidRPr="001931BF" w:rsidRDefault="00B2161C" w:rsidP="00B2161C">
            <w:pPr>
              <w:rPr>
                <w:sz w:val="18"/>
                <w:szCs w:val="18"/>
              </w:rPr>
            </w:pPr>
            <w:r w:rsidRPr="001931BF">
              <w:rPr>
                <w:sz w:val="18"/>
                <w:szCs w:val="18"/>
              </w:rPr>
              <w:t>Data Transformation Rules</w:t>
            </w:r>
          </w:p>
        </w:tc>
      </w:tr>
      <w:tr w:rsidR="00B2161C" w:rsidRPr="001931BF" w14:paraId="25EF0E17" w14:textId="77777777" w:rsidTr="00B2161C">
        <w:tc>
          <w:tcPr>
            <w:tcW w:w="2178" w:type="dxa"/>
            <w:shd w:val="clear" w:color="auto" w:fill="auto"/>
          </w:tcPr>
          <w:p w14:paraId="459A37BD" w14:textId="77777777" w:rsidR="00B2161C" w:rsidRPr="001931BF" w:rsidRDefault="00B2161C" w:rsidP="00B2161C">
            <w:pPr>
              <w:rPr>
                <w:sz w:val="18"/>
                <w:szCs w:val="18"/>
              </w:rPr>
            </w:pPr>
            <w:r w:rsidRPr="001931BF">
              <w:rPr>
                <w:sz w:val="18"/>
                <w:szCs w:val="18"/>
              </w:rPr>
              <w:t>TI</w:t>
            </w:r>
          </w:p>
        </w:tc>
        <w:tc>
          <w:tcPr>
            <w:tcW w:w="2520" w:type="dxa"/>
            <w:shd w:val="clear" w:color="auto" w:fill="auto"/>
          </w:tcPr>
          <w:p w14:paraId="48591B5C" w14:textId="77777777" w:rsidR="00B2161C" w:rsidRPr="001931BF" w:rsidRDefault="00B2161C" w:rsidP="00B2161C">
            <w:pPr>
              <w:rPr>
                <w:sz w:val="18"/>
                <w:szCs w:val="18"/>
              </w:rPr>
            </w:pPr>
            <w:r w:rsidRPr="001931BF">
              <w:rPr>
                <w:sz w:val="18"/>
                <w:szCs w:val="18"/>
              </w:rPr>
              <w:t>SFA</w:t>
            </w:r>
          </w:p>
        </w:tc>
        <w:tc>
          <w:tcPr>
            <w:tcW w:w="4860" w:type="dxa"/>
            <w:shd w:val="clear" w:color="auto" w:fill="auto"/>
          </w:tcPr>
          <w:p w14:paraId="1D7B8020" w14:textId="77777777" w:rsidR="00B2161C" w:rsidRPr="001931BF" w:rsidRDefault="00B2161C" w:rsidP="00B2161C">
            <w:pPr>
              <w:rPr>
                <w:sz w:val="18"/>
                <w:szCs w:val="18"/>
              </w:rPr>
            </w:pPr>
            <w:r>
              <w:rPr>
                <w:sz w:val="18"/>
                <w:szCs w:val="18"/>
              </w:rPr>
              <w:t>Rule</w:t>
            </w:r>
          </w:p>
        </w:tc>
      </w:tr>
      <w:tr w:rsidR="00B2161C" w:rsidRPr="001931BF" w14:paraId="4EFE4AB9" w14:textId="77777777" w:rsidTr="00B2161C">
        <w:tc>
          <w:tcPr>
            <w:tcW w:w="2178" w:type="dxa"/>
            <w:shd w:val="clear" w:color="auto" w:fill="auto"/>
          </w:tcPr>
          <w:p w14:paraId="5EFC4040" w14:textId="77777777" w:rsidR="00B2161C" w:rsidRPr="001931BF" w:rsidRDefault="00B2161C" w:rsidP="00B2161C">
            <w:pPr>
              <w:rPr>
                <w:sz w:val="18"/>
                <w:szCs w:val="18"/>
              </w:rPr>
            </w:pPr>
            <w:r w:rsidRPr="001931BF">
              <w:rPr>
                <w:sz w:val="18"/>
                <w:szCs w:val="18"/>
              </w:rPr>
              <w:t>XSP</w:t>
            </w:r>
          </w:p>
        </w:tc>
        <w:tc>
          <w:tcPr>
            <w:tcW w:w="2520" w:type="dxa"/>
            <w:shd w:val="clear" w:color="auto" w:fill="auto"/>
          </w:tcPr>
          <w:p w14:paraId="0E39C46D" w14:textId="77777777" w:rsidR="00B2161C" w:rsidRPr="001931BF" w:rsidRDefault="00B2161C" w:rsidP="00B2161C">
            <w:pPr>
              <w:rPr>
                <w:sz w:val="18"/>
                <w:szCs w:val="18"/>
              </w:rPr>
            </w:pPr>
            <w:r w:rsidRPr="001931BF">
              <w:rPr>
                <w:sz w:val="18"/>
                <w:szCs w:val="18"/>
              </w:rPr>
              <w:t>Installation.</w:t>
            </w:r>
          </w:p>
        </w:tc>
        <w:tc>
          <w:tcPr>
            <w:tcW w:w="4860" w:type="dxa"/>
            <w:shd w:val="clear" w:color="auto" w:fill="auto"/>
          </w:tcPr>
          <w:p w14:paraId="59312FA9" w14:textId="77777777" w:rsidR="00B2161C" w:rsidRPr="001931BF" w:rsidRDefault="00B2161C" w:rsidP="00B2161C">
            <w:pPr>
              <w:rPr>
                <w:sz w:val="18"/>
                <w:szCs w:val="18"/>
              </w:rPr>
            </w:pPr>
            <w:r w:rsidRPr="001931BF">
              <w:rPr>
                <w:sz w:val="18"/>
                <w:szCs w:val="18"/>
              </w:rPr>
              <w:t>See xsp doc</w:t>
            </w:r>
          </w:p>
        </w:tc>
      </w:tr>
      <w:tr w:rsidR="00B2161C" w:rsidRPr="001931BF" w14:paraId="4F34AB57" w14:textId="77777777" w:rsidTr="00B2161C">
        <w:tc>
          <w:tcPr>
            <w:tcW w:w="2178" w:type="dxa"/>
            <w:shd w:val="clear" w:color="auto" w:fill="auto"/>
          </w:tcPr>
          <w:p w14:paraId="0C857D5E" w14:textId="77777777" w:rsidR="00B2161C" w:rsidRPr="001931BF" w:rsidRDefault="00B2161C" w:rsidP="00B2161C">
            <w:pPr>
              <w:rPr>
                <w:sz w:val="18"/>
                <w:szCs w:val="18"/>
              </w:rPr>
            </w:pPr>
            <w:r>
              <w:rPr>
                <w:sz w:val="18"/>
                <w:szCs w:val="18"/>
              </w:rPr>
              <w:t>Startdate</w:t>
            </w:r>
          </w:p>
        </w:tc>
        <w:tc>
          <w:tcPr>
            <w:tcW w:w="2520" w:type="dxa"/>
            <w:shd w:val="clear" w:color="auto" w:fill="auto"/>
          </w:tcPr>
          <w:p w14:paraId="782730AC" w14:textId="77777777" w:rsidR="00B2161C" w:rsidRPr="001931BF" w:rsidRDefault="00B2161C" w:rsidP="00B2161C">
            <w:pPr>
              <w:rPr>
                <w:sz w:val="18"/>
                <w:szCs w:val="18"/>
              </w:rPr>
            </w:pPr>
            <w:r>
              <w:rPr>
                <w:sz w:val="18"/>
                <w:szCs w:val="18"/>
              </w:rPr>
              <w:t>fldCreationDate</w:t>
            </w:r>
          </w:p>
        </w:tc>
        <w:tc>
          <w:tcPr>
            <w:tcW w:w="4860" w:type="dxa"/>
            <w:shd w:val="clear" w:color="auto" w:fill="auto"/>
          </w:tcPr>
          <w:p w14:paraId="1283392A" w14:textId="77777777" w:rsidR="00B2161C" w:rsidRPr="001931BF" w:rsidRDefault="00B2161C" w:rsidP="00B2161C">
            <w:pPr>
              <w:rPr>
                <w:sz w:val="18"/>
                <w:szCs w:val="18"/>
              </w:rPr>
            </w:pPr>
            <w:r>
              <w:rPr>
                <w:sz w:val="18"/>
                <w:szCs w:val="18"/>
              </w:rPr>
              <w:t>Ignore creation data set startdate for a new installation to sync date</w:t>
            </w:r>
          </w:p>
        </w:tc>
      </w:tr>
      <w:tr w:rsidR="00B2161C" w:rsidRPr="001931BF" w14:paraId="0DCD75DC" w14:textId="77777777" w:rsidTr="00B2161C">
        <w:tc>
          <w:tcPr>
            <w:tcW w:w="2178" w:type="dxa"/>
            <w:shd w:val="clear" w:color="auto" w:fill="auto"/>
          </w:tcPr>
          <w:p w14:paraId="329E1374" w14:textId="77777777" w:rsidR="00B2161C" w:rsidRPr="001931BF" w:rsidRDefault="00B2161C" w:rsidP="00B2161C">
            <w:pPr>
              <w:rPr>
                <w:sz w:val="18"/>
                <w:szCs w:val="18"/>
              </w:rPr>
            </w:pPr>
          </w:p>
        </w:tc>
        <w:tc>
          <w:tcPr>
            <w:tcW w:w="2520" w:type="dxa"/>
            <w:shd w:val="clear" w:color="auto" w:fill="auto"/>
          </w:tcPr>
          <w:p w14:paraId="755D23BA" w14:textId="77777777" w:rsidR="00B2161C" w:rsidRPr="001931BF" w:rsidRDefault="00B2161C" w:rsidP="00B2161C">
            <w:pPr>
              <w:rPr>
                <w:sz w:val="18"/>
                <w:szCs w:val="18"/>
              </w:rPr>
            </w:pPr>
          </w:p>
        </w:tc>
        <w:tc>
          <w:tcPr>
            <w:tcW w:w="4860" w:type="dxa"/>
            <w:shd w:val="clear" w:color="auto" w:fill="auto"/>
          </w:tcPr>
          <w:p w14:paraId="11308791" w14:textId="77777777" w:rsidR="00B2161C" w:rsidRPr="001931BF" w:rsidRDefault="00B2161C" w:rsidP="00B2161C">
            <w:pPr>
              <w:rPr>
                <w:sz w:val="18"/>
                <w:szCs w:val="18"/>
              </w:rPr>
            </w:pPr>
          </w:p>
        </w:tc>
      </w:tr>
    </w:tbl>
    <w:p w14:paraId="1E2F2488" w14:textId="77777777" w:rsidR="00B2161C" w:rsidRDefault="00B2161C" w:rsidP="00B2161C">
      <w:pPr>
        <w:rPr>
          <w:sz w:val="18"/>
          <w:szCs w:val="18"/>
        </w:rPr>
      </w:pPr>
    </w:p>
    <w:p w14:paraId="1199444F" w14:textId="77777777" w:rsidR="00B2161C" w:rsidRPr="004C0761"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B2161C" w:rsidRPr="004C0761" w14:paraId="55058642" w14:textId="77777777" w:rsidTr="00B2161C">
        <w:trPr>
          <w:trHeight w:val="276"/>
          <w:tblHeader/>
        </w:trPr>
        <w:tc>
          <w:tcPr>
            <w:tcW w:w="3160" w:type="dxa"/>
            <w:shd w:val="clear" w:color="auto" w:fill="E6E6E6"/>
            <w:vAlign w:val="center"/>
          </w:tcPr>
          <w:p w14:paraId="3FDE4871" w14:textId="77777777" w:rsidR="00B2161C" w:rsidRPr="004C0761" w:rsidRDefault="00B2161C" w:rsidP="00B2161C">
            <w:pPr>
              <w:tabs>
                <w:tab w:val="center" w:pos="4320"/>
                <w:tab w:val="right" w:pos="8640"/>
              </w:tabs>
              <w:rPr>
                <w:b/>
              </w:rPr>
            </w:pPr>
            <w:r w:rsidRPr="004C0761">
              <w:rPr>
                <w:b/>
              </w:rPr>
              <w:t xml:space="preserve">Test/Exception </w:t>
            </w:r>
          </w:p>
        </w:tc>
        <w:tc>
          <w:tcPr>
            <w:tcW w:w="2618" w:type="dxa"/>
            <w:vMerge w:val="restart"/>
            <w:shd w:val="clear" w:color="auto" w:fill="E6E6E6"/>
            <w:vAlign w:val="center"/>
          </w:tcPr>
          <w:p w14:paraId="4D8DE44D" w14:textId="77777777" w:rsidR="00B2161C" w:rsidRPr="004C0761" w:rsidRDefault="00B2161C" w:rsidP="00B2161C">
            <w:pPr>
              <w:tabs>
                <w:tab w:val="center" w:pos="4320"/>
                <w:tab w:val="right" w:pos="8640"/>
              </w:tabs>
              <w:jc w:val="center"/>
              <w:rPr>
                <w:b/>
                <w:sz w:val="16"/>
                <w:szCs w:val="16"/>
              </w:rPr>
            </w:pPr>
            <w:r w:rsidRPr="004C0761">
              <w:rPr>
                <w:b/>
                <w:sz w:val="16"/>
                <w:szCs w:val="16"/>
              </w:rPr>
              <w:t>Specific Instructions</w:t>
            </w:r>
          </w:p>
        </w:tc>
        <w:tc>
          <w:tcPr>
            <w:tcW w:w="3780" w:type="dxa"/>
            <w:vMerge w:val="restart"/>
            <w:shd w:val="clear" w:color="auto" w:fill="E6E6E6"/>
            <w:vAlign w:val="center"/>
          </w:tcPr>
          <w:p w14:paraId="577C423A" w14:textId="77777777" w:rsidR="00B2161C" w:rsidRPr="004C0761" w:rsidRDefault="00B2161C" w:rsidP="00B2161C">
            <w:pPr>
              <w:tabs>
                <w:tab w:val="center" w:pos="4320"/>
                <w:tab w:val="right" w:pos="8640"/>
              </w:tabs>
              <w:jc w:val="center"/>
              <w:rPr>
                <w:b/>
                <w:sz w:val="16"/>
                <w:szCs w:val="16"/>
              </w:rPr>
            </w:pPr>
            <w:r w:rsidRPr="004C0761">
              <w:rPr>
                <w:b/>
                <w:sz w:val="16"/>
                <w:szCs w:val="16"/>
              </w:rPr>
              <w:t>Notes</w:t>
            </w:r>
          </w:p>
        </w:tc>
      </w:tr>
      <w:tr w:rsidR="00B2161C" w:rsidRPr="004C0761" w14:paraId="233EB491" w14:textId="77777777" w:rsidTr="00B2161C">
        <w:trPr>
          <w:trHeight w:val="276"/>
          <w:tblHeader/>
        </w:trPr>
        <w:tc>
          <w:tcPr>
            <w:tcW w:w="3160" w:type="dxa"/>
            <w:shd w:val="clear" w:color="auto" w:fill="E6E6E6"/>
            <w:vAlign w:val="center"/>
          </w:tcPr>
          <w:p w14:paraId="4FFC6DFD" w14:textId="77777777" w:rsidR="00B2161C" w:rsidRPr="004C0761" w:rsidRDefault="00B2161C" w:rsidP="00B2161C">
            <w:pPr>
              <w:tabs>
                <w:tab w:val="center" w:pos="4320"/>
                <w:tab w:val="right" w:pos="8640"/>
              </w:tabs>
              <w:rPr>
                <w:b/>
              </w:rPr>
            </w:pPr>
            <w:r w:rsidRPr="004C0761">
              <w:rPr>
                <w:b/>
              </w:rPr>
              <w:t>Case</w:t>
            </w:r>
          </w:p>
        </w:tc>
        <w:tc>
          <w:tcPr>
            <w:tcW w:w="2618" w:type="dxa"/>
            <w:vMerge/>
            <w:shd w:val="clear" w:color="auto" w:fill="E6E6E6"/>
            <w:vAlign w:val="center"/>
          </w:tcPr>
          <w:p w14:paraId="22145ED9" w14:textId="77777777" w:rsidR="00B2161C" w:rsidRPr="004C0761" w:rsidRDefault="00B2161C" w:rsidP="00B2161C">
            <w:pPr>
              <w:tabs>
                <w:tab w:val="center" w:pos="4320"/>
                <w:tab w:val="right" w:pos="8640"/>
              </w:tabs>
              <w:jc w:val="center"/>
              <w:rPr>
                <w:b/>
                <w:sz w:val="16"/>
                <w:szCs w:val="16"/>
              </w:rPr>
            </w:pPr>
          </w:p>
        </w:tc>
        <w:tc>
          <w:tcPr>
            <w:tcW w:w="3780" w:type="dxa"/>
            <w:vMerge/>
            <w:shd w:val="clear" w:color="auto" w:fill="E6E6E6"/>
            <w:vAlign w:val="center"/>
          </w:tcPr>
          <w:p w14:paraId="02877FCE" w14:textId="77777777" w:rsidR="00B2161C" w:rsidRPr="004C0761" w:rsidRDefault="00B2161C" w:rsidP="00B2161C">
            <w:pPr>
              <w:tabs>
                <w:tab w:val="center" w:pos="4320"/>
                <w:tab w:val="right" w:pos="8640"/>
              </w:tabs>
              <w:jc w:val="center"/>
              <w:rPr>
                <w:b/>
                <w:sz w:val="16"/>
                <w:szCs w:val="16"/>
              </w:rPr>
            </w:pPr>
          </w:p>
        </w:tc>
      </w:tr>
      <w:tr w:rsidR="00B2161C" w:rsidRPr="004C0761" w14:paraId="490BA66C" w14:textId="77777777" w:rsidTr="00B2161C">
        <w:trPr>
          <w:trHeight w:val="276"/>
          <w:tblHeader/>
        </w:trPr>
        <w:tc>
          <w:tcPr>
            <w:tcW w:w="3160" w:type="dxa"/>
            <w:shd w:val="clear" w:color="auto" w:fill="FFFFFF"/>
            <w:vAlign w:val="center"/>
          </w:tcPr>
          <w:p w14:paraId="37A1D108" w14:textId="77777777" w:rsidR="00B2161C" w:rsidRPr="009C4838" w:rsidRDefault="00B2161C" w:rsidP="00C1153B">
            <w:pPr>
              <w:numPr>
                <w:ilvl w:val="0"/>
                <w:numId w:val="14"/>
              </w:numPr>
              <w:spacing w:after="0" w:line="240" w:lineRule="auto"/>
              <w:ind w:left="450" w:right="-26" w:hanging="270"/>
            </w:pPr>
            <w:r>
              <w:t xml:space="preserve">Validate </w:t>
            </w:r>
            <w:r w:rsidRPr="009C4838">
              <w:t>single  and multiple new installations in single sync operation</w:t>
            </w:r>
          </w:p>
          <w:p w14:paraId="55DCECC8" w14:textId="77777777" w:rsidR="00B2161C" w:rsidRPr="009C4838" w:rsidRDefault="00B2161C" w:rsidP="00C1153B">
            <w:pPr>
              <w:numPr>
                <w:ilvl w:val="0"/>
                <w:numId w:val="14"/>
              </w:numPr>
              <w:spacing w:after="0" w:line="240" w:lineRule="auto"/>
              <w:ind w:left="450" w:right="-26" w:hanging="270"/>
            </w:pPr>
            <w:r>
              <w:t xml:space="preserve">Validate </w:t>
            </w:r>
            <w:r w:rsidRPr="009C4838">
              <w:t>single and multiple installation deletions/end-date in single sync operation</w:t>
            </w:r>
          </w:p>
          <w:p w14:paraId="17749C6F" w14:textId="77777777" w:rsidR="00B2161C" w:rsidRDefault="00B2161C" w:rsidP="00C1153B">
            <w:pPr>
              <w:numPr>
                <w:ilvl w:val="0"/>
                <w:numId w:val="14"/>
              </w:numPr>
              <w:spacing w:after="0" w:line="240" w:lineRule="auto"/>
              <w:ind w:left="450" w:right="-26" w:hanging="270"/>
            </w:pPr>
            <w:r>
              <w:t xml:space="preserve">Validate </w:t>
            </w:r>
            <w:r w:rsidRPr="009C4838">
              <w:t>Test multiple new and deleted installation from different TBs</w:t>
            </w:r>
          </w:p>
          <w:p w14:paraId="6FA217C0" w14:textId="77777777" w:rsidR="00B2161C" w:rsidRPr="009C4838" w:rsidRDefault="00B2161C" w:rsidP="00C1153B">
            <w:pPr>
              <w:numPr>
                <w:ilvl w:val="0"/>
                <w:numId w:val="14"/>
              </w:numPr>
              <w:spacing w:after="0" w:line="240" w:lineRule="auto"/>
              <w:ind w:left="450" w:right="-26" w:hanging="270"/>
            </w:pPr>
            <w:r>
              <w:t>Validate</w:t>
            </w:r>
            <w:r w:rsidRPr="009C4838">
              <w:t xml:space="preserve"> the same new or deleted  installation on two different TB’s</w:t>
            </w:r>
            <w:r>
              <w:t xml:space="preserve"> from the same district</w:t>
            </w:r>
          </w:p>
        </w:tc>
        <w:tc>
          <w:tcPr>
            <w:tcW w:w="2618" w:type="dxa"/>
            <w:shd w:val="clear" w:color="auto" w:fill="FFFFFF"/>
            <w:vAlign w:val="center"/>
          </w:tcPr>
          <w:p w14:paraId="38762141" w14:textId="77777777" w:rsidR="00B2161C" w:rsidRPr="004C0761" w:rsidRDefault="00B2161C" w:rsidP="00B2161C">
            <w:pPr>
              <w:tabs>
                <w:tab w:val="center" w:pos="4320"/>
              </w:tabs>
              <w:ind w:right="-26"/>
              <w:rPr>
                <w:b/>
                <w:sz w:val="16"/>
                <w:szCs w:val="16"/>
              </w:rPr>
            </w:pPr>
            <w:r>
              <w:rPr>
                <w:b/>
                <w:sz w:val="16"/>
                <w:szCs w:val="16"/>
              </w:rPr>
              <w:t>For validation use asset Items form (NM0510)</w:t>
            </w:r>
          </w:p>
        </w:tc>
        <w:tc>
          <w:tcPr>
            <w:tcW w:w="3780" w:type="dxa"/>
            <w:shd w:val="clear" w:color="auto" w:fill="FFFFFF"/>
            <w:vAlign w:val="center"/>
          </w:tcPr>
          <w:p w14:paraId="26E681DF" w14:textId="77777777" w:rsidR="00B2161C" w:rsidRDefault="00B2161C" w:rsidP="00B2161C">
            <w:pPr>
              <w:tabs>
                <w:tab w:val="center" w:pos="4320"/>
              </w:tabs>
              <w:ind w:right="-26"/>
              <w:rPr>
                <w:b/>
                <w:sz w:val="16"/>
                <w:szCs w:val="16"/>
              </w:rPr>
            </w:pPr>
            <w:r>
              <w:rPr>
                <w:b/>
                <w:sz w:val="16"/>
                <w:szCs w:val="16"/>
              </w:rPr>
              <w:t>Is it possible to have the same new or deleted  installation on two different TB’s</w:t>
            </w:r>
          </w:p>
          <w:p w14:paraId="741117E2" w14:textId="77777777" w:rsidR="00B2161C" w:rsidRDefault="00B2161C" w:rsidP="00B2161C">
            <w:pPr>
              <w:tabs>
                <w:tab w:val="center" w:pos="4320"/>
              </w:tabs>
              <w:ind w:right="-26"/>
              <w:rPr>
                <w:b/>
                <w:sz w:val="16"/>
                <w:szCs w:val="16"/>
              </w:rPr>
            </w:pPr>
          </w:p>
          <w:p w14:paraId="4ECE2B11" w14:textId="77777777" w:rsidR="00B2161C" w:rsidRDefault="00B2161C" w:rsidP="00B2161C">
            <w:pPr>
              <w:tabs>
                <w:tab w:val="center" w:pos="4320"/>
              </w:tabs>
              <w:ind w:right="-26"/>
              <w:rPr>
                <w:b/>
                <w:sz w:val="16"/>
                <w:szCs w:val="16"/>
              </w:rPr>
            </w:pPr>
            <w:r>
              <w:rPr>
                <w:b/>
                <w:sz w:val="16"/>
                <w:szCs w:val="16"/>
              </w:rPr>
              <w:t>Installations are not exclusive</w:t>
            </w:r>
          </w:p>
          <w:p w14:paraId="56570FA7" w14:textId="77777777" w:rsidR="00B2161C" w:rsidRDefault="00B2161C" w:rsidP="00B2161C">
            <w:pPr>
              <w:tabs>
                <w:tab w:val="center" w:pos="4320"/>
              </w:tabs>
              <w:ind w:right="-26"/>
              <w:rPr>
                <w:b/>
                <w:sz w:val="16"/>
                <w:szCs w:val="16"/>
              </w:rPr>
            </w:pPr>
          </w:p>
          <w:p w14:paraId="650069C2" w14:textId="77777777" w:rsidR="00B2161C" w:rsidRDefault="00B2161C" w:rsidP="00B2161C">
            <w:pPr>
              <w:tabs>
                <w:tab w:val="center" w:pos="4320"/>
              </w:tabs>
              <w:ind w:right="-26"/>
              <w:rPr>
                <w:b/>
                <w:sz w:val="16"/>
                <w:szCs w:val="16"/>
              </w:rPr>
            </w:pPr>
            <w:r>
              <w:rPr>
                <w:b/>
                <w:sz w:val="16"/>
                <w:szCs w:val="16"/>
              </w:rPr>
              <w:t>If an installation is edited twice in the same sync cycle – write exception</w:t>
            </w:r>
          </w:p>
          <w:p w14:paraId="5BE62D7D" w14:textId="77777777" w:rsidR="00B2161C" w:rsidRDefault="00B2161C" w:rsidP="00B2161C">
            <w:pPr>
              <w:tabs>
                <w:tab w:val="center" w:pos="4320"/>
              </w:tabs>
              <w:ind w:right="-26"/>
              <w:rPr>
                <w:b/>
                <w:sz w:val="16"/>
                <w:szCs w:val="16"/>
              </w:rPr>
            </w:pPr>
          </w:p>
          <w:p w14:paraId="286BF179" w14:textId="77777777" w:rsidR="00B2161C" w:rsidRPr="009A07E4" w:rsidRDefault="00B2161C" w:rsidP="00B2161C">
            <w:pPr>
              <w:pStyle w:val="ListParagraph"/>
              <w:spacing w:after="200" w:line="276" w:lineRule="auto"/>
              <w:ind w:left="174"/>
              <w:contextualSpacing/>
              <w:rPr>
                <w:sz w:val="18"/>
                <w:szCs w:val="18"/>
              </w:rPr>
            </w:pPr>
            <w:r w:rsidRPr="009A07E4">
              <w:rPr>
                <w:sz w:val="18"/>
                <w:szCs w:val="18"/>
              </w:rPr>
              <w:t>location, Direction, Side (XSP), distance, lat, long, additional notes – on change we end-date and recreate to keep history</w:t>
            </w:r>
          </w:p>
          <w:p w14:paraId="501B795C" w14:textId="77777777" w:rsidR="00B2161C" w:rsidRPr="004C0761" w:rsidRDefault="00B2161C" w:rsidP="00B2161C">
            <w:pPr>
              <w:tabs>
                <w:tab w:val="center" w:pos="4320"/>
              </w:tabs>
              <w:ind w:right="-26"/>
              <w:rPr>
                <w:b/>
                <w:sz w:val="16"/>
                <w:szCs w:val="16"/>
              </w:rPr>
            </w:pPr>
          </w:p>
        </w:tc>
      </w:tr>
      <w:tr w:rsidR="00B2161C" w:rsidRPr="0027423B" w14:paraId="43AD9323" w14:textId="77777777" w:rsidTr="00B2161C">
        <w:trPr>
          <w:trHeight w:val="276"/>
          <w:tblHeader/>
        </w:trPr>
        <w:tc>
          <w:tcPr>
            <w:tcW w:w="3160" w:type="dxa"/>
            <w:shd w:val="clear" w:color="auto" w:fill="FFFFFF"/>
            <w:vAlign w:val="center"/>
          </w:tcPr>
          <w:p w14:paraId="5EFC5B91" w14:textId="77777777" w:rsidR="00B2161C" w:rsidRDefault="00B2161C" w:rsidP="00B2161C">
            <w:pPr>
              <w:tabs>
                <w:tab w:val="center" w:pos="4320"/>
              </w:tabs>
              <w:ind w:right="-26"/>
              <w:rPr>
                <w:rFonts w:ascii="Times New Roman" w:hAnsi="Times New Roman"/>
                <w:b/>
              </w:rPr>
            </w:pPr>
          </w:p>
        </w:tc>
        <w:tc>
          <w:tcPr>
            <w:tcW w:w="2618" w:type="dxa"/>
            <w:shd w:val="clear" w:color="auto" w:fill="FFFFFF"/>
            <w:vAlign w:val="center"/>
          </w:tcPr>
          <w:p w14:paraId="1251BDD1" w14:textId="77777777" w:rsidR="00B2161C" w:rsidRPr="00641F8D" w:rsidRDefault="00B2161C" w:rsidP="00B2161C">
            <w:pPr>
              <w:tabs>
                <w:tab w:val="center" w:pos="4320"/>
              </w:tabs>
              <w:ind w:right="-26"/>
              <w:jc w:val="center"/>
              <w:rPr>
                <w:rFonts w:ascii="Times New Roman" w:hAnsi="Times New Roman"/>
                <w:b/>
                <w:sz w:val="16"/>
                <w:szCs w:val="16"/>
              </w:rPr>
            </w:pPr>
          </w:p>
        </w:tc>
        <w:tc>
          <w:tcPr>
            <w:tcW w:w="3780" w:type="dxa"/>
            <w:shd w:val="clear" w:color="auto" w:fill="FFFFFF"/>
            <w:vAlign w:val="center"/>
          </w:tcPr>
          <w:p w14:paraId="64EBC33B" w14:textId="77777777" w:rsidR="00B2161C" w:rsidRPr="00641F8D" w:rsidRDefault="00B2161C" w:rsidP="00B2161C">
            <w:pPr>
              <w:tabs>
                <w:tab w:val="center" w:pos="4320"/>
              </w:tabs>
              <w:ind w:right="-26"/>
              <w:jc w:val="center"/>
              <w:rPr>
                <w:rFonts w:ascii="Times New Roman" w:hAnsi="Times New Roman"/>
                <w:b/>
                <w:sz w:val="16"/>
                <w:szCs w:val="16"/>
              </w:rPr>
            </w:pPr>
          </w:p>
        </w:tc>
      </w:tr>
    </w:tbl>
    <w:p w14:paraId="74F28459" w14:textId="77777777" w:rsidR="00B2161C" w:rsidRDefault="00B2161C" w:rsidP="00B2161C"/>
    <w:p w14:paraId="16CC33FC" w14:textId="77777777" w:rsidR="00B2161C" w:rsidRDefault="00B2161C" w:rsidP="008406E9">
      <w:pPr>
        <w:pStyle w:val="head1"/>
        <w:ind w:left="792" w:firstLine="0"/>
      </w:pPr>
    </w:p>
    <w:p w14:paraId="32F30285" w14:textId="77777777" w:rsidR="00B2161C" w:rsidRDefault="00B2161C" w:rsidP="00C1153B">
      <w:pPr>
        <w:pStyle w:val="head1"/>
        <w:numPr>
          <w:ilvl w:val="1"/>
          <w:numId w:val="2"/>
        </w:numPr>
      </w:pPr>
      <w:bookmarkStart w:id="19" w:name="_Toc415060488"/>
      <w:r>
        <w:t>Sync Updated Installations in SFA to TI</w:t>
      </w:r>
      <w:bookmarkEnd w:id="1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B2161C" w:rsidRPr="00467565" w14:paraId="1835ADE3" w14:textId="77777777" w:rsidTr="00B2161C">
        <w:trPr>
          <w:trHeight w:val="467"/>
        </w:trPr>
        <w:tc>
          <w:tcPr>
            <w:tcW w:w="3168" w:type="dxa"/>
            <w:shd w:val="clear" w:color="auto" w:fill="70AD47"/>
            <w:vAlign w:val="center"/>
          </w:tcPr>
          <w:p w14:paraId="2FB47618" w14:textId="77777777" w:rsidR="00B2161C" w:rsidRPr="00467565" w:rsidRDefault="00B2161C"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39233F06" w14:textId="77777777" w:rsidR="00B2161C" w:rsidRPr="00467565" w:rsidRDefault="00B2161C" w:rsidP="008406E9">
            <w:pPr>
              <w:pStyle w:val="Heading2"/>
              <w:numPr>
                <w:ilvl w:val="0"/>
                <w:numId w:val="0"/>
              </w:numPr>
            </w:pPr>
          </w:p>
        </w:tc>
      </w:tr>
      <w:tr w:rsidR="00B2161C" w:rsidRPr="004C0761" w14:paraId="2DEDC01A" w14:textId="77777777" w:rsidTr="00B2161C">
        <w:tc>
          <w:tcPr>
            <w:tcW w:w="3168" w:type="dxa"/>
            <w:shd w:val="clear" w:color="auto" w:fill="auto"/>
            <w:vAlign w:val="center"/>
          </w:tcPr>
          <w:p w14:paraId="5E5C95BC" w14:textId="77777777" w:rsidR="00B2161C" w:rsidRPr="004C0761" w:rsidRDefault="00B2161C" w:rsidP="00B2161C">
            <w:pPr>
              <w:tabs>
                <w:tab w:val="center" w:pos="4320"/>
                <w:tab w:val="right" w:pos="8640"/>
              </w:tabs>
              <w:rPr>
                <w:b/>
              </w:rPr>
            </w:pPr>
            <w:r w:rsidRPr="004C0761">
              <w:rPr>
                <w:b/>
              </w:rPr>
              <w:t xml:space="preserve">Actor </w:t>
            </w:r>
            <w:r w:rsidRPr="004C0761">
              <w:t>(What person, job function or system performs this Task?)</w:t>
            </w:r>
          </w:p>
        </w:tc>
        <w:tc>
          <w:tcPr>
            <w:tcW w:w="6390" w:type="dxa"/>
            <w:shd w:val="clear" w:color="auto" w:fill="auto"/>
            <w:vAlign w:val="center"/>
          </w:tcPr>
          <w:p w14:paraId="20E936F3" w14:textId="77777777" w:rsidR="00B2161C" w:rsidRPr="004C0761" w:rsidRDefault="00B2161C" w:rsidP="00B2161C">
            <w:pPr>
              <w:tabs>
                <w:tab w:val="center" w:pos="4320"/>
                <w:tab w:val="right" w:pos="8640"/>
              </w:tabs>
              <w:rPr>
                <w:i/>
              </w:rPr>
            </w:pPr>
            <w:r w:rsidRPr="004C0761">
              <w:rPr>
                <w:i/>
              </w:rPr>
              <w:t>Broker</w:t>
            </w:r>
            <w:r>
              <w:rPr>
                <w:i/>
              </w:rPr>
              <w:t>/TI API</w:t>
            </w:r>
          </w:p>
        </w:tc>
      </w:tr>
      <w:tr w:rsidR="00B2161C" w:rsidRPr="004C0761" w14:paraId="01DDDA22" w14:textId="77777777" w:rsidTr="00B2161C">
        <w:tc>
          <w:tcPr>
            <w:tcW w:w="3168" w:type="dxa"/>
            <w:shd w:val="clear" w:color="auto" w:fill="auto"/>
            <w:vAlign w:val="center"/>
          </w:tcPr>
          <w:p w14:paraId="14EF654A" w14:textId="77777777" w:rsidR="00B2161C" w:rsidRPr="004C0761" w:rsidRDefault="00B2161C" w:rsidP="00B2161C">
            <w:pPr>
              <w:tabs>
                <w:tab w:val="center" w:pos="4320"/>
                <w:tab w:val="right" w:pos="8640"/>
              </w:tabs>
              <w:rPr>
                <w:b/>
              </w:rPr>
            </w:pPr>
            <w:r w:rsidRPr="004C0761">
              <w:rPr>
                <w:b/>
              </w:rPr>
              <w:t xml:space="preserve">Purpose </w:t>
            </w:r>
            <w:r w:rsidRPr="004C0761">
              <w:rPr>
                <w:sz w:val="18"/>
                <w:szCs w:val="18"/>
              </w:rPr>
              <w:t>(Why does this task exist; what value does it add?)</w:t>
            </w:r>
          </w:p>
        </w:tc>
        <w:tc>
          <w:tcPr>
            <w:tcW w:w="6390" w:type="dxa"/>
            <w:shd w:val="clear" w:color="auto" w:fill="auto"/>
            <w:vAlign w:val="center"/>
          </w:tcPr>
          <w:p w14:paraId="3F0D7211" w14:textId="77777777" w:rsidR="00B2161C" w:rsidRPr="004C0761" w:rsidRDefault="00B2161C" w:rsidP="00B2161C">
            <w:pPr>
              <w:tabs>
                <w:tab w:val="center" w:pos="4320"/>
                <w:tab w:val="right" w:pos="8640"/>
              </w:tabs>
              <w:rPr>
                <w:i/>
              </w:rPr>
            </w:pPr>
            <w:r w:rsidRPr="004C0761">
              <w:rPr>
                <w:i/>
              </w:rPr>
              <w:t>Transformation of Sign data collected with the SFA into TransInfo – the ODOT enterprise asset repository</w:t>
            </w:r>
          </w:p>
        </w:tc>
      </w:tr>
      <w:tr w:rsidR="00B2161C" w:rsidRPr="004C0761" w14:paraId="0A8FCE0F" w14:textId="77777777" w:rsidTr="00B2161C">
        <w:tc>
          <w:tcPr>
            <w:tcW w:w="3168" w:type="dxa"/>
            <w:shd w:val="clear" w:color="auto" w:fill="auto"/>
            <w:vAlign w:val="center"/>
          </w:tcPr>
          <w:p w14:paraId="370609AB" w14:textId="77777777" w:rsidR="00B2161C" w:rsidRPr="004C0761" w:rsidRDefault="00B2161C" w:rsidP="00B2161C">
            <w:pPr>
              <w:tabs>
                <w:tab w:val="center" w:pos="4320"/>
                <w:tab w:val="right" w:pos="8640"/>
              </w:tabs>
              <w:rPr>
                <w:sz w:val="18"/>
                <w:szCs w:val="18"/>
              </w:rPr>
            </w:pPr>
            <w:r w:rsidRPr="004C0761">
              <w:rPr>
                <w:b/>
              </w:rPr>
              <w:t xml:space="preserve">Triggers </w:t>
            </w:r>
            <w:r w:rsidRPr="004C0761">
              <w:rPr>
                <w:sz w:val="18"/>
                <w:szCs w:val="18"/>
              </w:rPr>
              <w:t>(What kicks off this task?)</w:t>
            </w:r>
          </w:p>
        </w:tc>
        <w:tc>
          <w:tcPr>
            <w:tcW w:w="6390" w:type="dxa"/>
            <w:shd w:val="clear" w:color="auto" w:fill="auto"/>
            <w:vAlign w:val="center"/>
          </w:tcPr>
          <w:p w14:paraId="7DADAB41" w14:textId="77777777" w:rsidR="00B2161C" w:rsidRPr="004C0761" w:rsidRDefault="00B2161C" w:rsidP="00B2161C">
            <w:pPr>
              <w:tabs>
                <w:tab w:val="center" w:pos="4320"/>
                <w:tab w:val="right" w:pos="8640"/>
              </w:tabs>
              <w:rPr>
                <w:i/>
              </w:rPr>
            </w:pPr>
            <w:r w:rsidRPr="004C0761">
              <w:rPr>
                <w:i/>
              </w:rPr>
              <w:t>Completion of 4.0 task</w:t>
            </w:r>
          </w:p>
        </w:tc>
      </w:tr>
      <w:tr w:rsidR="00B2161C" w:rsidRPr="004C0761" w14:paraId="0E95EF86" w14:textId="77777777" w:rsidTr="00B2161C">
        <w:trPr>
          <w:trHeight w:val="728"/>
        </w:trPr>
        <w:tc>
          <w:tcPr>
            <w:tcW w:w="3168" w:type="dxa"/>
            <w:shd w:val="clear" w:color="auto" w:fill="auto"/>
            <w:vAlign w:val="center"/>
          </w:tcPr>
          <w:p w14:paraId="49E0C939" w14:textId="77777777" w:rsidR="00B2161C" w:rsidRPr="004C0761" w:rsidRDefault="00B2161C" w:rsidP="00B2161C">
            <w:pPr>
              <w:tabs>
                <w:tab w:val="center" w:pos="4320"/>
                <w:tab w:val="right" w:pos="8640"/>
              </w:tabs>
              <w:rPr>
                <w:b/>
              </w:rPr>
            </w:pPr>
            <w:r w:rsidRPr="004C0761">
              <w:rPr>
                <w:b/>
              </w:rPr>
              <w:t xml:space="preserve">Dependencies </w:t>
            </w:r>
            <w:r w:rsidRPr="004C0761">
              <w:rPr>
                <w:sz w:val="18"/>
                <w:szCs w:val="18"/>
              </w:rPr>
              <w:t>(What has to exist before this Task can start?)</w:t>
            </w:r>
          </w:p>
        </w:tc>
        <w:tc>
          <w:tcPr>
            <w:tcW w:w="6390" w:type="dxa"/>
            <w:shd w:val="clear" w:color="auto" w:fill="auto"/>
            <w:vAlign w:val="center"/>
          </w:tcPr>
          <w:p w14:paraId="4F947D40" w14:textId="77777777" w:rsidR="00B2161C" w:rsidRPr="004C0761" w:rsidRDefault="00B2161C" w:rsidP="00B2161C">
            <w:pPr>
              <w:tabs>
                <w:tab w:val="center" w:pos="342"/>
                <w:tab w:val="right" w:pos="8640"/>
              </w:tabs>
              <w:rPr>
                <w:i/>
              </w:rPr>
            </w:pPr>
            <w:r w:rsidRPr="004C0761">
              <w:rPr>
                <w:i/>
              </w:rPr>
              <w:t>Action l</w:t>
            </w:r>
            <w:r>
              <w:rPr>
                <w:i/>
              </w:rPr>
              <w:t>isting compiled in 3.0</w:t>
            </w:r>
            <w:r w:rsidRPr="004C0761">
              <w:rPr>
                <w:i/>
              </w:rPr>
              <w:t>.</w:t>
            </w:r>
          </w:p>
        </w:tc>
      </w:tr>
    </w:tbl>
    <w:p w14:paraId="2912910B" w14:textId="77777777" w:rsidR="00B2161C" w:rsidRPr="004C0761" w:rsidRDefault="00B2161C" w:rsidP="00B2161C">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0"/>
        <w:gridCol w:w="1050"/>
        <w:gridCol w:w="3700"/>
      </w:tblGrid>
      <w:tr w:rsidR="00B2161C" w:rsidRPr="004C0761" w14:paraId="5F207F8A" w14:textId="77777777" w:rsidTr="00B2161C">
        <w:trPr>
          <w:trHeight w:val="179"/>
        </w:trPr>
        <w:tc>
          <w:tcPr>
            <w:tcW w:w="4698" w:type="dxa"/>
            <w:shd w:val="clear" w:color="auto" w:fill="E6E6E6"/>
            <w:vAlign w:val="center"/>
          </w:tcPr>
          <w:p w14:paraId="485310A9" w14:textId="77777777" w:rsidR="00B2161C" w:rsidRPr="004C0761" w:rsidRDefault="00B2161C" w:rsidP="00B2161C">
            <w:pPr>
              <w:tabs>
                <w:tab w:val="center" w:pos="4320"/>
                <w:tab w:val="right" w:pos="8640"/>
              </w:tabs>
              <w:rPr>
                <w:b/>
              </w:rPr>
            </w:pPr>
            <w:r w:rsidRPr="004C0761">
              <w:rPr>
                <w:b/>
                <w:sz w:val="24"/>
                <w:szCs w:val="24"/>
              </w:rPr>
              <w:t>STEPS</w:t>
            </w:r>
            <w:r w:rsidRPr="004C0761">
              <w:t xml:space="preserve"> </w:t>
            </w:r>
            <w:r w:rsidRPr="004C0761">
              <w:rPr>
                <w:sz w:val="18"/>
                <w:szCs w:val="18"/>
              </w:rPr>
              <w:t>(Sequence of lower level of detail in the task)</w:t>
            </w:r>
          </w:p>
        </w:tc>
        <w:tc>
          <w:tcPr>
            <w:tcW w:w="1068" w:type="dxa"/>
            <w:shd w:val="clear" w:color="auto" w:fill="E6E6E6"/>
            <w:vAlign w:val="center"/>
          </w:tcPr>
          <w:p w14:paraId="35B3100B" w14:textId="77777777" w:rsidR="00B2161C" w:rsidRPr="004C0761" w:rsidRDefault="00B2161C" w:rsidP="00B2161C">
            <w:pPr>
              <w:tabs>
                <w:tab w:val="center" w:pos="4320"/>
                <w:tab w:val="right" w:pos="8640"/>
              </w:tabs>
              <w:jc w:val="center"/>
              <w:rPr>
                <w:b/>
                <w:sz w:val="16"/>
                <w:szCs w:val="16"/>
              </w:rPr>
            </w:pPr>
            <w:r w:rsidRPr="004C0761">
              <w:rPr>
                <w:b/>
                <w:sz w:val="16"/>
                <w:szCs w:val="16"/>
              </w:rPr>
              <w:t>System</w:t>
            </w:r>
          </w:p>
        </w:tc>
        <w:tc>
          <w:tcPr>
            <w:tcW w:w="3792" w:type="dxa"/>
            <w:shd w:val="clear" w:color="auto" w:fill="E6E6E6"/>
            <w:vAlign w:val="center"/>
          </w:tcPr>
          <w:p w14:paraId="317B3802" w14:textId="77777777" w:rsidR="00B2161C" w:rsidRPr="004C0761" w:rsidRDefault="00B2161C" w:rsidP="00B2161C">
            <w:pPr>
              <w:tabs>
                <w:tab w:val="center" w:pos="4320"/>
                <w:tab w:val="right" w:pos="8640"/>
              </w:tabs>
              <w:jc w:val="center"/>
              <w:rPr>
                <w:b/>
              </w:rPr>
            </w:pPr>
            <w:r w:rsidRPr="004C0761">
              <w:rPr>
                <w:b/>
              </w:rPr>
              <w:t>NOTES/Questions</w:t>
            </w:r>
          </w:p>
        </w:tc>
      </w:tr>
      <w:tr w:rsidR="00B2161C" w:rsidRPr="004C0761" w14:paraId="71C9AB9C" w14:textId="77777777" w:rsidTr="00B2161C">
        <w:trPr>
          <w:trHeight w:val="503"/>
        </w:trPr>
        <w:tc>
          <w:tcPr>
            <w:tcW w:w="4698" w:type="dxa"/>
            <w:shd w:val="clear" w:color="auto" w:fill="auto"/>
            <w:vAlign w:val="center"/>
          </w:tcPr>
          <w:p w14:paraId="7CC9B0AA" w14:textId="77777777" w:rsidR="00B2161C" w:rsidRDefault="00B2161C" w:rsidP="00C1153B">
            <w:pPr>
              <w:numPr>
                <w:ilvl w:val="0"/>
                <w:numId w:val="16"/>
              </w:numPr>
              <w:tabs>
                <w:tab w:val="center" w:pos="664"/>
                <w:tab w:val="right" w:pos="8640"/>
              </w:tabs>
              <w:spacing w:after="0" w:line="240" w:lineRule="auto"/>
            </w:pPr>
            <w:r w:rsidRPr="004C0761">
              <w:t>Read action listing</w:t>
            </w:r>
          </w:p>
          <w:p w14:paraId="608B5A4C" w14:textId="77777777" w:rsidR="00B2161C" w:rsidRDefault="00B2161C" w:rsidP="00C1153B">
            <w:pPr>
              <w:numPr>
                <w:ilvl w:val="0"/>
                <w:numId w:val="16"/>
              </w:numPr>
              <w:tabs>
                <w:tab w:val="center" w:pos="664"/>
                <w:tab w:val="right" w:pos="8640"/>
              </w:tabs>
              <w:spacing w:after="0" w:line="240" w:lineRule="auto"/>
            </w:pPr>
            <w:r w:rsidRPr="002902F8">
              <w:t>Pull target installation data record from  tblInstallations asset inventory data specified in task  listing</w:t>
            </w:r>
          </w:p>
          <w:p w14:paraId="5D140F37" w14:textId="77777777" w:rsidR="00B2161C" w:rsidRDefault="00B2161C" w:rsidP="00C1153B">
            <w:pPr>
              <w:numPr>
                <w:ilvl w:val="0"/>
                <w:numId w:val="16"/>
              </w:numPr>
              <w:tabs>
                <w:tab w:val="center" w:pos="664"/>
                <w:tab w:val="right" w:pos="8640"/>
              </w:tabs>
              <w:spacing w:after="0" w:line="240" w:lineRule="auto"/>
            </w:pPr>
            <w:r w:rsidRPr="002902F8">
              <w:t>Pass data to TI API</w:t>
            </w:r>
          </w:p>
          <w:p w14:paraId="6598A99D" w14:textId="77777777" w:rsidR="00B2161C" w:rsidRDefault="00B2161C" w:rsidP="00C1153B">
            <w:pPr>
              <w:pStyle w:val="ListParagraph"/>
              <w:numPr>
                <w:ilvl w:val="0"/>
                <w:numId w:val="16"/>
              </w:numPr>
              <w:contextualSpacing/>
            </w:pPr>
            <w:r>
              <w:rPr>
                <w:rFonts w:eastAsia="Times New Roman"/>
                <w:sz w:val="20"/>
                <w:szCs w:val="20"/>
              </w:rPr>
              <w:t xml:space="preserve">Evaluate data: if change in </w:t>
            </w:r>
            <w:r w:rsidRPr="00A36D4B">
              <w:rPr>
                <w:b/>
              </w:rPr>
              <w:t>Location, Direction, Side (XSP</w:t>
            </w:r>
            <w:r>
              <w:t>), distance, lat, long, additional notes –  end-date and recreate to keep history.</w:t>
            </w:r>
          </w:p>
          <w:p w14:paraId="2CAFD6CF" w14:textId="77777777" w:rsidR="00B2161C" w:rsidRDefault="00B2161C" w:rsidP="00C1153B">
            <w:pPr>
              <w:pStyle w:val="ListParagraph"/>
              <w:numPr>
                <w:ilvl w:val="0"/>
                <w:numId w:val="16"/>
              </w:numPr>
              <w:contextualSpacing/>
            </w:pPr>
            <w:r>
              <w:t>Update – the SNIN_NE_ID</w:t>
            </w:r>
          </w:p>
          <w:p w14:paraId="70D096D1" w14:textId="77777777" w:rsidR="00B2161C" w:rsidRDefault="00B2161C" w:rsidP="00B2161C">
            <w:pPr>
              <w:pStyle w:val="ListParagraph"/>
              <w:contextualSpacing/>
            </w:pPr>
            <w:r>
              <w:t>If change in location, just update location set location date to date of sync</w:t>
            </w:r>
          </w:p>
          <w:p w14:paraId="0D36C50B" w14:textId="77777777" w:rsidR="00B2161C" w:rsidRPr="004E7D7A" w:rsidRDefault="00B2161C" w:rsidP="00C1153B">
            <w:pPr>
              <w:pStyle w:val="ListParagraph"/>
              <w:numPr>
                <w:ilvl w:val="0"/>
                <w:numId w:val="16"/>
              </w:numPr>
              <w:contextualSpacing/>
            </w:pPr>
            <w:r>
              <w:rPr>
                <w:rFonts w:eastAsia="Times New Roman"/>
                <w:sz w:val="20"/>
                <w:szCs w:val="20"/>
              </w:rPr>
              <w:t>API validates and insert data in to NM_INV_ITEMS_ALL (as SNIN asset)and NM_MEMBERS_ALL</w:t>
            </w:r>
          </w:p>
          <w:p w14:paraId="0931E6E1" w14:textId="77777777" w:rsidR="00B2161C" w:rsidRPr="004E7D7A" w:rsidRDefault="00B2161C" w:rsidP="00C1153B">
            <w:pPr>
              <w:pStyle w:val="ListParagraph"/>
              <w:numPr>
                <w:ilvl w:val="0"/>
                <w:numId w:val="16"/>
              </w:numPr>
              <w:contextualSpacing/>
            </w:pPr>
            <w:r w:rsidRPr="004E7D7A">
              <w:rPr>
                <w:rFonts w:eastAsia="Times New Roman"/>
                <w:sz w:val="20"/>
                <w:szCs w:val="20"/>
              </w:rPr>
              <w:t>If error or validation failure write data (as described in 490 section xXX) to exception table, leave records in associated edit tables, do not add child assets.</w:t>
            </w:r>
          </w:p>
          <w:p w14:paraId="5A72FBD6" w14:textId="77777777" w:rsidR="00B2161C" w:rsidRDefault="00B2161C" w:rsidP="00C1153B">
            <w:pPr>
              <w:pStyle w:val="ListParagraph"/>
              <w:numPr>
                <w:ilvl w:val="0"/>
                <w:numId w:val="16"/>
              </w:numPr>
              <w:contextualSpacing/>
            </w:pPr>
            <w:r>
              <w:rPr>
                <w:rFonts w:eastAsia="Times New Roman"/>
                <w:sz w:val="20"/>
                <w:szCs w:val="20"/>
              </w:rPr>
              <w:t>Proceed to next action listing</w:t>
            </w:r>
          </w:p>
          <w:p w14:paraId="08342021" w14:textId="77777777" w:rsidR="00B2161C" w:rsidRDefault="00B2161C" w:rsidP="00C1153B">
            <w:pPr>
              <w:pStyle w:val="ListParagraph"/>
              <w:numPr>
                <w:ilvl w:val="0"/>
                <w:numId w:val="16"/>
              </w:numPr>
              <w:contextualSpacing/>
            </w:pPr>
            <w:r>
              <w:t>Evaluate Child asset edit tables, rebuild or process as required</w:t>
            </w:r>
          </w:p>
          <w:p w14:paraId="52C14E3B" w14:textId="77777777" w:rsidR="00B2161C" w:rsidRPr="002902F8" w:rsidRDefault="00B2161C" w:rsidP="00C1153B">
            <w:pPr>
              <w:pStyle w:val="ListParagraph"/>
              <w:numPr>
                <w:ilvl w:val="0"/>
                <w:numId w:val="16"/>
              </w:numPr>
              <w:contextualSpacing/>
              <w:rPr>
                <w:rFonts w:eastAsia="Times New Roman"/>
                <w:sz w:val="20"/>
                <w:szCs w:val="20"/>
              </w:rPr>
            </w:pPr>
            <w:r>
              <w:rPr>
                <w:rFonts w:eastAsia="Times New Roman"/>
                <w:sz w:val="20"/>
                <w:szCs w:val="20"/>
              </w:rPr>
              <w:t>Proceed to next action listing</w:t>
            </w:r>
          </w:p>
        </w:tc>
        <w:tc>
          <w:tcPr>
            <w:tcW w:w="1068" w:type="dxa"/>
            <w:vAlign w:val="center"/>
          </w:tcPr>
          <w:p w14:paraId="5CE308C5" w14:textId="77777777" w:rsidR="00B2161C" w:rsidRPr="004C0761" w:rsidRDefault="00B2161C" w:rsidP="00B2161C">
            <w:pPr>
              <w:tabs>
                <w:tab w:val="center" w:pos="4320"/>
                <w:tab w:val="right" w:pos="8640"/>
              </w:tabs>
              <w:ind w:left="720"/>
              <w:jc w:val="center"/>
            </w:pPr>
          </w:p>
        </w:tc>
        <w:tc>
          <w:tcPr>
            <w:tcW w:w="3792" w:type="dxa"/>
            <w:vAlign w:val="center"/>
          </w:tcPr>
          <w:p w14:paraId="0CD45785" w14:textId="77777777" w:rsidR="00B2161C" w:rsidRDefault="00B2161C" w:rsidP="00B2161C">
            <w:pPr>
              <w:tabs>
                <w:tab w:val="center" w:pos="4320"/>
                <w:tab w:val="right" w:pos="8640"/>
              </w:tabs>
            </w:pPr>
          </w:p>
          <w:p w14:paraId="492E36A6" w14:textId="77777777" w:rsidR="00B2161C" w:rsidRDefault="00B2161C" w:rsidP="00B2161C">
            <w:pPr>
              <w:tabs>
                <w:tab w:val="center" w:pos="4320"/>
                <w:tab w:val="right" w:pos="8640"/>
              </w:tabs>
            </w:pPr>
          </w:p>
          <w:p w14:paraId="0CF35407" w14:textId="77777777" w:rsidR="00B2161C" w:rsidRDefault="00B2161C" w:rsidP="00B2161C">
            <w:pPr>
              <w:tabs>
                <w:tab w:val="center" w:pos="4320"/>
                <w:tab w:val="right" w:pos="8640"/>
              </w:tabs>
            </w:pPr>
            <w:r>
              <w:t>Reject bad mp values.</w:t>
            </w:r>
          </w:p>
          <w:p w14:paraId="6DEB3C39" w14:textId="77777777" w:rsidR="00B2161C" w:rsidRDefault="00B2161C" w:rsidP="00B2161C">
            <w:pPr>
              <w:tabs>
                <w:tab w:val="center" w:pos="4320"/>
                <w:tab w:val="right" w:pos="8640"/>
              </w:tabs>
            </w:pPr>
          </w:p>
          <w:p w14:paraId="747252EF" w14:textId="77777777" w:rsidR="00B2161C" w:rsidRPr="009771AA" w:rsidRDefault="00B2161C" w:rsidP="00B2161C">
            <w:pPr>
              <w:tabs>
                <w:tab w:val="center" w:pos="4320"/>
                <w:tab w:val="right" w:pos="8640"/>
              </w:tabs>
              <w:rPr>
                <w:strike/>
              </w:rPr>
            </w:pPr>
            <w:r w:rsidRPr="009771AA">
              <w:rPr>
                <w:strike/>
              </w:rPr>
              <w:t>Check if XSP retains history like MP – no it doesnt</w:t>
            </w:r>
          </w:p>
          <w:p w14:paraId="60E4A152" w14:textId="77777777" w:rsidR="00B2161C" w:rsidRDefault="00B2161C" w:rsidP="00B2161C">
            <w:pPr>
              <w:tabs>
                <w:tab w:val="center" w:pos="4320"/>
                <w:tab w:val="right" w:pos="8640"/>
              </w:tabs>
              <w:rPr>
                <w:b/>
                <w:sz w:val="16"/>
                <w:szCs w:val="16"/>
              </w:rPr>
            </w:pPr>
          </w:p>
          <w:p w14:paraId="3E0DA26D" w14:textId="77777777" w:rsidR="00B2161C" w:rsidRDefault="00B2161C" w:rsidP="00B2161C">
            <w:pPr>
              <w:tabs>
                <w:tab w:val="center" w:pos="4320"/>
                <w:tab w:val="right" w:pos="8640"/>
              </w:tabs>
              <w:rPr>
                <w:b/>
                <w:sz w:val="16"/>
                <w:szCs w:val="16"/>
              </w:rPr>
            </w:pPr>
            <w:r>
              <w:rPr>
                <w:b/>
                <w:sz w:val="16"/>
                <w:szCs w:val="16"/>
              </w:rPr>
              <w:t>If an installation is edited twice in the same day write to oracle sync log do not remove from edit table let it sync next day – write exception</w:t>
            </w:r>
          </w:p>
          <w:p w14:paraId="2C1D0F0F" w14:textId="77777777" w:rsidR="00B2161C" w:rsidRDefault="00B2161C" w:rsidP="00B2161C">
            <w:pPr>
              <w:tabs>
                <w:tab w:val="center" w:pos="4320"/>
                <w:tab w:val="right" w:pos="8640"/>
              </w:tabs>
              <w:rPr>
                <w:b/>
                <w:sz w:val="16"/>
                <w:szCs w:val="16"/>
              </w:rPr>
            </w:pPr>
          </w:p>
          <w:p w14:paraId="71D775A8" w14:textId="77777777" w:rsidR="00B2161C" w:rsidRPr="004C0761" w:rsidRDefault="00B2161C" w:rsidP="00B2161C">
            <w:pPr>
              <w:tabs>
                <w:tab w:val="center" w:pos="4320"/>
                <w:tab w:val="right" w:pos="8640"/>
              </w:tabs>
            </w:pPr>
            <w:r>
              <w:rPr>
                <w:b/>
                <w:sz w:val="16"/>
                <w:szCs w:val="16"/>
              </w:rPr>
              <w:t>One update a day</w:t>
            </w:r>
          </w:p>
        </w:tc>
      </w:tr>
    </w:tbl>
    <w:p w14:paraId="60C969FE" w14:textId="77777777" w:rsidR="00B2161C" w:rsidRPr="004C0761" w:rsidRDefault="00B2161C" w:rsidP="00B2161C">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4C0761" w14:paraId="2B819AED" w14:textId="77777777" w:rsidTr="00B2161C">
        <w:trPr>
          <w:trHeight w:val="276"/>
          <w:tblHeader/>
        </w:trPr>
        <w:tc>
          <w:tcPr>
            <w:tcW w:w="3160" w:type="dxa"/>
            <w:shd w:val="clear" w:color="auto" w:fill="E6E6E6"/>
            <w:vAlign w:val="center"/>
          </w:tcPr>
          <w:p w14:paraId="29F42BE3" w14:textId="77777777" w:rsidR="00B2161C" w:rsidRPr="004C0761" w:rsidRDefault="00B2161C" w:rsidP="00B2161C">
            <w:pPr>
              <w:tabs>
                <w:tab w:val="center" w:pos="4320"/>
                <w:tab w:val="right" w:pos="8640"/>
              </w:tabs>
              <w:rPr>
                <w:b/>
              </w:rPr>
            </w:pPr>
            <w:r w:rsidRPr="004C0761">
              <w:rPr>
                <w:b/>
              </w:rPr>
              <w:t xml:space="preserve">Access DATA </w:t>
            </w:r>
          </w:p>
        </w:tc>
        <w:tc>
          <w:tcPr>
            <w:tcW w:w="998" w:type="dxa"/>
            <w:vMerge w:val="restart"/>
            <w:shd w:val="clear" w:color="auto" w:fill="E6E6E6"/>
            <w:vAlign w:val="center"/>
          </w:tcPr>
          <w:p w14:paraId="17446B8C"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36DEA9A9"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171F7D08"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2E0C5E12"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3D538717" w14:textId="77777777" w:rsidTr="00B2161C">
        <w:trPr>
          <w:trHeight w:val="276"/>
          <w:tblHeader/>
        </w:trPr>
        <w:tc>
          <w:tcPr>
            <w:tcW w:w="3160" w:type="dxa"/>
            <w:shd w:val="clear" w:color="auto" w:fill="E6E6E6"/>
            <w:vAlign w:val="center"/>
          </w:tcPr>
          <w:p w14:paraId="26214D64"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66A2C041"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0CB67008" w14:textId="77777777" w:rsidR="00B2161C" w:rsidRPr="004C0761" w:rsidRDefault="00B2161C" w:rsidP="00B2161C">
            <w:pPr>
              <w:tabs>
                <w:tab w:val="center" w:pos="4320"/>
                <w:tab w:val="right" w:pos="8640"/>
              </w:tabs>
              <w:jc w:val="center"/>
              <w:rPr>
                <w:b/>
                <w:sz w:val="16"/>
                <w:szCs w:val="16"/>
              </w:rPr>
            </w:pPr>
          </w:p>
        </w:tc>
        <w:tc>
          <w:tcPr>
            <w:tcW w:w="4500" w:type="dxa"/>
            <w:vMerge/>
            <w:shd w:val="clear" w:color="auto" w:fill="E6E6E6"/>
            <w:vAlign w:val="center"/>
          </w:tcPr>
          <w:p w14:paraId="4DF4A465" w14:textId="77777777" w:rsidR="00B2161C" w:rsidRPr="004C0761" w:rsidRDefault="00B2161C" w:rsidP="00B2161C">
            <w:pPr>
              <w:tabs>
                <w:tab w:val="center" w:pos="4320"/>
                <w:tab w:val="right" w:pos="8640"/>
              </w:tabs>
              <w:jc w:val="center"/>
              <w:rPr>
                <w:b/>
                <w:sz w:val="16"/>
                <w:szCs w:val="16"/>
              </w:rPr>
            </w:pPr>
          </w:p>
        </w:tc>
      </w:tr>
      <w:tr w:rsidR="00B2161C" w:rsidRPr="004C0761" w14:paraId="23F7B4B4" w14:textId="77777777" w:rsidTr="00B2161C">
        <w:trPr>
          <w:trHeight w:val="197"/>
          <w:tblHeader/>
        </w:trPr>
        <w:tc>
          <w:tcPr>
            <w:tcW w:w="3160" w:type="dxa"/>
            <w:shd w:val="clear" w:color="auto" w:fill="auto"/>
            <w:vAlign w:val="center"/>
          </w:tcPr>
          <w:p w14:paraId="4872535F" w14:textId="77777777" w:rsidR="00B2161C" w:rsidRPr="004C0761" w:rsidRDefault="00B2161C" w:rsidP="00B2161C">
            <w:pPr>
              <w:tabs>
                <w:tab w:val="center" w:pos="4320"/>
                <w:tab w:val="right" w:pos="8640"/>
              </w:tabs>
            </w:pPr>
            <w:r>
              <w:t>tblInstallations</w:t>
            </w:r>
          </w:p>
        </w:tc>
        <w:tc>
          <w:tcPr>
            <w:tcW w:w="998" w:type="dxa"/>
            <w:shd w:val="clear" w:color="auto" w:fill="auto"/>
            <w:vAlign w:val="center"/>
          </w:tcPr>
          <w:p w14:paraId="64F5516E" w14:textId="77777777" w:rsidR="00B2161C" w:rsidRPr="004C0761" w:rsidRDefault="00B2161C" w:rsidP="00B2161C">
            <w:pPr>
              <w:tabs>
                <w:tab w:val="center" w:pos="4320"/>
                <w:tab w:val="right" w:pos="8640"/>
              </w:tabs>
              <w:rPr>
                <w:i/>
              </w:rPr>
            </w:pPr>
          </w:p>
        </w:tc>
        <w:tc>
          <w:tcPr>
            <w:tcW w:w="900" w:type="dxa"/>
          </w:tcPr>
          <w:p w14:paraId="3241D4B5"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228A053D" w14:textId="77777777" w:rsidR="00B2161C" w:rsidRPr="004C0761" w:rsidRDefault="00B2161C" w:rsidP="00B2161C">
            <w:pPr>
              <w:tabs>
                <w:tab w:val="center" w:pos="4320"/>
                <w:tab w:val="right" w:pos="8640"/>
              </w:tabs>
              <w:rPr>
                <w:i/>
              </w:rPr>
            </w:pPr>
          </w:p>
        </w:tc>
      </w:tr>
      <w:tr w:rsidR="00B2161C" w:rsidRPr="004C0761" w14:paraId="7021AF9F" w14:textId="77777777" w:rsidTr="00B2161C">
        <w:trPr>
          <w:trHeight w:val="197"/>
          <w:tblHeader/>
        </w:trPr>
        <w:tc>
          <w:tcPr>
            <w:tcW w:w="3160" w:type="dxa"/>
            <w:shd w:val="clear" w:color="auto" w:fill="auto"/>
            <w:vAlign w:val="center"/>
          </w:tcPr>
          <w:p w14:paraId="70DC1210" w14:textId="77777777" w:rsidR="00B2161C" w:rsidRPr="004C0761" w:rsidRDefault="00B2161C" w:rsidP="00B2161C">
            <w:pPr>
              <w:tabs>
                <w:tab w:val="center" w:pos="4320"/>
                <w:tab w:val="right" w:pos="8640"/>
              </w:tabs>
            </w:pPr>
            <w:r>
              <w:t>tblEditInstallation</w:t>
            </w:r>
          </w:p>
        </w:tc>
        <w:tc>
          <w:tcPr>
            <w:tcW w:w="998" w:type="dxa"/>
            <w:shd w:val="clear" w:color="auto" w:fill="auto"/>
            <w:vAlign w:val="center"/>
          </w:tcPr>
          <w:p w14:paraId="45ADE440" w14:textId="77777777" w:rsidR="00B2161C" w:rsidRPr="004C0761" w:rsidRDefault="00B2161C" w:rsidP="00B2161C">
            <w:pPr>
              <w:tabs>
                <w:tab w:val="center" w:pos="4320"/>
                <w:tab w:val="right" w:pos="8640"/>
              </w:tabs>
              <w:rPr>
                <w:i/>
              </w:rPr>
            </w:pPr>
          </w:p>
        </w:tc>
        <w:tc>
          <w:tcPr>
            <w:tcW w:w="900" w:type="dxa"/>
          </w:tcPr>
          <w:p w14:paraId="3B1A4F94"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7B6BC2EB" w14:textId="77777777" w:rsidR="00B2161C" w:rsidRPr="004C0761" w:rsidRDefault="00B2161C" w:rsidP="00B2161C">
            <w:pPr>
              <w:tabs>
                <w:tab w:val="center" w:pos="4320"/>
                <w:tab w:val="right" w:pos="8640"/>
              </w:tabs>
              <w:jc w:val="center"/>
              <w:rPr>
                <w:i/>
              </w:rPr>
            </w:pPr>
          </w:p>
        </w:tc>
      </w:tr>
    </w:tbl>
    <w:p w14:paraId="575B6983" w14:textId="77777777" w:rsidR="00B2161C"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4C0761" w14:paraId="6AE38E86" w14:textId="77777777" w:rsidTr="00B2161C">
        <w:trPr>
          <w:trHeight w:val="276"/>
          <w:tblHeader/>
        </w:trPr>
        <w:tc>
          <w:tcPr>
            <w:tcW w:w="3160" w:type="dxa"/>
            <w:shd w:val="clear" w:color="auto" w:fill="E6E6E6"/>
            <w:vAlign w:val="center"/>
          </w:tcPr>
          <w:p w14:paraId="68EB9F14" w14:textId="77777777" w:rsidR="00B2161C" w:rsidRPr="004C0761" w:rsidRDefault="00B2161C" w:rsidP="00B2161C">
            <w:pPr>
              <w:tabs>
                <w:tab w:val="center" w:pos="4320"/>
                <w:tab w:val="right" w:pos="8640"/>
              </w:tabs>
              <w:ind w:right="-90"/>
              <w:rPr>
                <w:b/>
              </w:rPr>
            </w:pPr>
            <w:r>
              <w:rPr>
                <w:b/>
              </w:rPr>
              <w:t xml:space="preserve">TI DATA </w:t>
            </w:r>
            <w:r w:rsidRPr="004C0761">
              <w:rPr>
                <w:b/>
              </w:rPr>
              <w:t xml:space="preserve"> </w:t>
            </w:r>
          </w:p>
        </w:tc>
        <w:tc>
          <w:tcPr>
            <w:tcW w:w="998" w:type="dxa"/>
            <w:vMerge w:val="restart"/>
            <w:shd w:val="clear" w:color="auto" w:fill="E6E6E6"/>
            <w:vAlign w:val="center"/>
          </w:tcPr>
          <w:p w14:paraId="3242AFF6" w14:textId="77777777" w:rsidR="00B2161C" w:rsidRPr="004C0761" w:rsidRDefault="00B2161C" w:rsidP="00B2161C">
            <w:pPr>
              <w:tabs>
                <w:tab w:val="center" w:pos="4320"/>
                <w:tab w:val="right" w:pos="8640"/>
              </w:tabs>
              <w:ind w:right="-90"/>
              <w:jc w:val="center"/>
              <w:rPr>
                <w:b/>
                <w:sz w:val="16"/>
                <w:szCs w:val="16"/>
              </w:rPr>
            </w:pPr>
            <w:r w:rsidRPr="004C0761">
              <w:rPr>
                <w:b/>
                <w:sz w:val="16"/>
                <w:szCs w:val="16"/>
              </w:rPr>
              <w:t>Data Type</w:t>
            </w:r>
          </w:p>
        </w:tc>
        <w:tc>
          <w:tcPr>
            <w:tcW w:w="900" w:type="dxa"/>
            <w:vMerge w:val="restart"/>
            <w:shd w:val="clear" w:color="auto" w:fill="E6E6E6"/>
          </w:tcPr>
          <w:p w14:paraId="43654736" w14:textId="77777777" w:rsidR="00B2161C" w:rsidRPr="004C0761" w:rsidRDefault="00B2161C" w:rsidP="00B2161C">
            <w:pPr>
              <w:tabs>
                <w:tab w:val="center" w:pos="4320"/>
                <w:tab w:val="right" w:pos="8640"/>
              </w:tabs>
              <w:ind w:right="-90"/>
              <w:jc w:val="center"/>
              <w:rPr>
                <w:b/>
                <w:sz w:val="16"/>
                <w:szCs w:val="16"/>
              </w:rPr>
            </w:pPr>
            <w:r w:rsidRPr="004C0761">
              <w:rPr>
                <w:b/>
                <w:sz w:val="16"/>
                <w:szCs w:val="16"/>
              </w:rPr>
              <w:t>New/</w:t>
            </w:r>
          </w:p>
          <w:p w14:paraId="1F69AA1A" w14:textId="77777777" w:rsidR="00B2161C" w:rsidRPr="004C0761" w:rsidRDefault="00B2161C" w:rsidP="00B2161C">
            <w:pPr>
              <w:tabs>
                <w:tab w:val="center" w:pos="4320"/>
                <w:tab w:val="right" w:pos="8640"/>
              </w:tabs>
              <w:ind w:right="-90"/>
              <w:jc w:val="center"/>
              <w:rPr>
                <w:b/>
                <w:sz w:val="16"/>
                <w:szCs w:val="16"/>
              </w:rPr>
            </w:pPr>
            <w:r w:rsidRPr="004C0761">
              <w:rPr>
                <w:b/>
                <w:sz w:val="16"/>
                <w:szCs w:val="16"/>
              </w:rPr>
              <w:t>Updated Field</w:t>
            </w:r>
          </w:p>
        </w:tc>
        <w:tc>
          <w:tcPr>
            <w:tcW w:w="4500" w:type="dxa"/>
            <w:vMerge w:val="restart"/>
            <w:shd w:val="clear" w:color="auto" w:fill="E6E6E6"/>
            <w:vAlign w:val="center"/>
          </w:tcPr>
          <w:p w14:paraId="33AF65DD" w14:textId="77777777" w:rsidR="00B2161C" w:rsidRPr="004C0761" w:rsidRDefault="00B2161C" w:rsidP="00B2161C">
            <w:pPr>
              <w:tabs>
                <w:tab w:val="center" w:pos="4320"/>
                <w:tab w:val="right" w:pos="8640"/>
              </w:tabs>
              <w:ind w:right="-90"/>
              <w:jc w:val="center"/>
              <w:rPr>
                <w:b/>
                <w:sz w:val="16"/>
                <w:szCs w:val="16"/>
              </w:rPr>
            </w:pPr>
            <w:r w:rsidRPr="004C0761">
              <w:rPr>
                <w:b/>
                <w:sz w:val="16"/>
                <w:szCs w:val="16"/>
              </w:rPr>
              <w:t>Rules/Notes</w:t>
            </w:r>
          </w:p>
        </w:tc>
      </w:tr>
      <w:tr w:rsidR="00B2161C" w:rsidRPr="004C0761" w14:paraId="3390900C" w14:textId="77777777" w:rsidTr="00B2161C">
        <w:trPr>
          <w:trHeight w:val="276"/>
          <w:tblHeader/>
        </w:trPr>
        <w:tc>
          <w:tcPr>
            <w:tcW w:w="3160" w:type="dxa"/>
            <w:shd w:val="clear" w:color="auto" w:fill="E6E6E6"/>
            <w:vAlign w:val="center"/>
          </w:tcPr>
          <w:p w14:paraId="36DF9035" w14:textId="77777777" w:rsidR="00B2161C" w:rsidRPr="004C0761" w:rsidRDefault="00B2161C" w:rsidP="00B2161C">
            <w:pPr>
              <w:tabs>
                <w:tab w:val="center" w:pos="4320"/>
                <w:tab w:val="right" w:pos="8640"/>
              </w:tabs>
              <w:ind w:right="-90"/>
              <w:rPr>
                <w:b/>
              </w:rPr>
            </w:pPr>
            <w:r>
              <w:rPr>
                <w:b/>
              </w:rPr>
              <w:t>Table name</w:t>
            </w:r>
            <w:r w:rsidRPr="004C0761">
              <w:rPr>
                <w:sz w:val="18"/>
                <w:szCs w:val="18"/>
              </w:rPr>
              <w:t xml:space="preserve"> </w:t>
            </w:r>
          </w:p>
        </w:tc>
        <w:tc>
          <w:tcPr>
            <w:tcW w:w="998" w:type="dxa"/>
            <w:vMerge/>
            <w:shd w:val="clear" w:color="auto" w:fill="E6E6E6"/>
            <w:vAlign w:val="center"/>
          </w:tcPr>
          <w:p w14:paraId="39AC1FE4" w14:textId="77777777" w:rsidR="00B2161C" w:rsidRPr="004C0761" w:rsidRDefault="00B2161C" w:rsidP="00B2161C">
            <w:pPr>
              <w:tabs>
                <w:tab w:val="center" w:pos="4320"/>
                <w:tab w:val="right" w:pos="8640"/>
              </w:tabs>
              <w:ind w:right="-90"/>
              <w:jc w:val="center"/>
              <w:rPr>
                <w:b/>
                <w:sz w:val="16"/>
                <w:szCs w:val="16"/>
              </w:rPr>
            </w:pPr>
          </w:p>
        </w:tc>
        <w:tc>
          <w:tcPr>
            <w:tcW w:w="900" w:type="dxa"/>
            <w:vMerge/>
            <w:shd w:val="clear" w:color="auto" w:fill="E6E6E6"/>
          </w:tcPr>
          <w:p w14:paraId="1B50311E" w14:textId="77777777" w:rsidR="00B2161C" w:rsidRPr="004C0761" w:rsidRDefault="00B2161C" w:rsidP="00B2161C">
            <w:pPr>
              <w:tabs>
                <w:tab w:val="center" w:pos="4320"/>
                <w:tab w:val="right" w:pos="8640"/>
              </w:tabs>
              <w:ind w:right="-90"/>
              <w:jc w:val="center"/>
              <w:rPr>
                <w:b/>
                <w:sz w:val="16"/>
                <w:szCs w:val="16"/>
              </w:rPr>
            </w:pPr>
          </w:p>
        </w:tc>
        <w:tc>
          <w:tcPr>
            <w:tcW w:w="4500" w:type="dxa"/>
            <w:vMerge/>
            <w:shd w:val="clear" w:color="auto" w:fill="E6E6E6"/>
            <w:vAlign w:val="center"/>
          </w:tcPr>
          <w:p w14:paraId="6E7903B8" w14:textId="77777777" w:rsidR="00B2161C" w:rsidRPr="004C0761" w:rsidRDefault="00B2161C" w:rsidP="00B2161C">
            <w:pPr>
              <w:tabs>
                <w:tab w:val="center" w:pos="4320"/>
                <w:tab w:val="right" w:pos="8640"/>
              </w:tabs>
              <w:ind w:right="-90"/>
              <w:jc w:val="center"/>
              <w:rPr>
                <w:b/>
                <w:sz w:val="16"/>
                <w:szCs w:val="16"/>
              </w:rPr>
            </w:pPr>
          </w:p>
        </w:tc>
      </w:tr>
      <w:tr w:rsidR="00B2161C" w:rsidRPr="004C0761" w14:paraId="5238EDD2" w14:textId="77777777" w:rsidTr="00B2161C">
        <w:trPr>
          <w:trHeight w:val="197"/>
          <w:tblHeader/>
        </w:trPr>
        <w:tc>
          <w:tcPr>
            <w:tcW w:w="3160" w:type="dxa"/>
            <w:shd w:val="clear" w:color="auto" w:fill="auto"/>
            <w:vAlign w:val="center"/>
          </w:tcPr>
          <w:p w14:paraId="4BF2ECE8" w14:textId="77777777" w:rsidR="00B2161C" w:rsidRPr="004C0761" w:rsidRDefault="00B2161C" w:rsidP="00B2161C">
            <w:pPr>
              <w:tabs>
                <w:tab w:val="center" w:pos="4320"/>
                <w:tab w:val="right" w:pos="8640"/>
              </w:tabs>
              <w:ind w:right="-90"/>
            </w:pPr>
            <w:r>
              <w:t>NM_INV_ITEMS_ALL</w:t>
            </w:r>
          </w:p>
        </w:tc>
        <w:tc>
          <w:tcPr>
            <w:tcW w:w="998" w:type="dxa"/>
            <w:shd w:val="clear" w:color="auto" w:fill="auto"/>
            <w:vAlign w:val="center"/>
          </w:tcPr>
          <w:p w14:paraId="4177643C" w14:textId="77777777" w:rsidR="00B2161C" w:rsidRPr="004C0761" w:rsidRDefault="00B2161C" w:rsidP="00B2161C">
            <w:pPr>
              <w:tabs>
                <w:tab w:val="center" w:pos="4320"/>
                <w:tab w:val="right" w:pos="8640"/>
              </w:tabs>
              <w:ind w:right="-90"/>
              <w:rPr>
                <w:i/>
              </w:rPr>
            </w:pPr>
          </w:p>
        </w:tc>
        <w:tc>
          <w:tcPr>
            <w:tcW w:w="900" w:type="dxa"/>
          </w:tcPr>
          <w:p w14:paraId="1C4D377A" w14:textId="77777777" w:rsidR="00B2161C" w:rsidRPr="004C0761" w:rsidRDefault="00B2161C" w:rsidP="00B2161C">
            <w:pPr>
              <w:tabs>
                <w:tab w:val="center" w:pos="4320"/>
                <w:tab w:val="right" w:pos="8640"/>
              </w:tabs>
              <w:ind w:right="-90"/>
              <w:jc w:val="center"/>
              <w:rPr>
                <w:i/>
              </w:rPr>
            </w:pPr>
          </w:p>
        </w:tc>
        <w:tc>
          <w:tcPr>
            <w:tcW w:w="4500" w:type="dxa"/>
            <w:shd w:val="clear" w:color="auto" w:fill="auto"/>
            <w:vAlign w:val="center"/>
          </w:tcPr>
          <w:p w14:paraId="59560974" w14:textId="77777777" w:rsidR="00B2161C" w:rsidRDefault="00B2161C" w:rsidP="00B2161C">
            <w:pPr>
              <w:tabs>
                <w:tab w:val="center" w:pos="4320"/>
                <w:tab w:val="right" w:pos="8640"/>
              </w:tabs>
              <w:ind w:right="-90"/>
            </w:pPr>
            <w:r>
              <w:t>Assign start date/location data as sync date</w:t>
            </w:r>
          </w:p>
          <w:p w14:paraId="54B58194" w14:textId="77777777" w:rsidR="00B2161C" w:rsidRPr="004C0761" w:rsidRDefault="00B2161C" w:rsidP="00B2161C">
            <w:pPr>
              <w:tabs>
                <w:tab w:val="center" w:pos="4320"/>
                <w:tab w:val="right" w:pos="8640"/>
              </w:tabs>
              <w:ind w:right="-90"/>
              <w:jc w:val="center"/>
              <w:rPr>
                <w:i/>
              </w:rPr>
            </w:pPr>
          </w:p>
        </w:tc>
      </w:tr>
      <w:tr w:rsidR="00B2161C" w:rsidRPr="004C0761" w14:paraId="496871DD" w14:textId="77777777" w:rsidTr="00B2161C">
        <w:trPr>
          <w:trHeight w:val="197"/>
          <w:tblHeader/>
        </w:trPr>
        <w:tc>
          <w:tcPr>
            <w:tcW w:w="3160" w:type="dxa"/>
            <w:shd w:val="clear" w:color="auto" w:fill="auto"/>
            <w:vAlign w:val="center"/>
          </w:tcPr>
          <w:p w14:paraId="6D087012" w14:textId="77777777" w:rsidR="00B2161C" w:rsidRPr="004C0761" w:rsidRDefault="00B2161C" w:rsidP="00B2161C">
            <w:pPr>
              <w:tabs>
                <w:tab w:val="center" w:pos="4320"/>
                <w:tab w:val="right" w:pos="8640"/>
              </w:tabs>
              <w:ind w:right="-90"/>
            </w:pPr>
            <w:r>
              <w:t>NM_MEMBERS_ALL</w:t>
            </w:r>
          </w:p>
        </w:tc>
        <w:tc>
          <w:tcPr>
            <w:tcW w:w="998" w:type="dxa"/>
            <w:shd w:val="clear" w:color="auto" w:fill="auto"/>
            <w:vAlign w:val="center"/>
          </w:tcPr>
          <w:p w14:paraId="77C05A1F" w14:textId="77777777" w:rsidR="00B2161C" w:rsidRPr="004C0761" w:rsidRDefault="00B2161C" w:rsidP="00B2161C">
            <w:pPr>
              <w:tabs>
                <w:tab w:val="center" w:pos="4320"/>
                <w:tab w:val="right" w:pos="8640"/>
              </w:tabs>
              <w:ind w:right="-90"/>
              <w:rPr>
                <w:i/>
              </w:rPr>
            </w:pPr>
          </w:p>
        </w:tc>
        <w:tc>
          <w:tcPr>
            <w:tcW w:w="900" w:type="dxa"/>
          </w:tcPr>
          <w:p w14:paraId="294E5392" w14:textId="77777777" w:rsidR="00B2161C" w:rsidRPr="004C0761" w:rsidRDefault="00B2161C" w:rsidP="00B2161C">
            <w:pPr>
              <w:tabs>
                <w:tab w:val="center" w:pos="4320"/>
                <w:tab w:val="right" w:pos="8640"/>
              </w:tabs>
              <w:ind w:right="-90"/>
              <w:jc w:val="center"/>
              <w:rPr>
                <w:i/>
              </w:rPr>
            </w:pPr>
          </w:p>
        </w:tc>
        <w:tc>
          <w:tcPr>
            <w:tcW w:w="4500" w:type="dxa"/>
            <w:shd w:val="clear" w:color="auto" w:fill="auto"/>
            <w:vAlign w:val="center"/>
          </w:tcPr>
          <w:p w14:paraId="3CE8C8B4" w14:textId="77777777" w:rsidR="00B2161C" w:rsidRPr="004C0761" w:rsidRDefault="00B2161C" w:rsidP="00B2161C">
            <w:pPr>
              <w:tabs>
                <w:tab w:val="center" w:pos="4320"/>
                <w:tab w:val="right" w:pos="8640"/>
              </w:tabs>
              <w:ind w:right="-90"/>
              <w:jc w:val="center"/>
              <w:rPr>
                <w:i/>
              </w:rPr>
            </w:pPr>
          </w:p>
        </w:tc>
      </w:tr>
      <w:tr w:rsidR="00B2161C" w:rsidRPr="004C0761" w14:paraId="70C0B351" w14:textId="77777777" w:rsidTr="00B2161C">
        <w:trPr>
          <w:trHeight w:val="197"/>
          <w:tblHeader/>
        </w:trPr>
        <w:tc>
          <w:tcPr>
            <w:tcW w:w="3160" w:type="dxa"/>
            <w:shd w:val="clear" w:color="auto" w:fill="auto"/>
            <w:vAlign w:val="center"/>
          </w:tcPr>
          <w:p w14:paraId="46E50845" w14:textId="77777777" w:rsidR="00B2161C" w:rsidRDefault="00B2161C" w:rsidP="00B2161C">
            <w:pPr>
              <w:tabs>
                <w:tab w:val="center" w:pos="4320"/>
                <w:tab w:val="right" w:pos="8640"/>
              </w:tabs>
              <w:ind w:right="-90"/>
            </w:pPr>
            <w:r>
              <w:t>XSIGN_EXECPT</w:t>
            </w:r>
          </w:p>
        </w:tc>
        <w:tc>
          <w:tcPr>
            <w:tcW w:w="998" w:type="dxa"/>
            <w:shd w:val="clear" w:color="auto" w:fill="auto"/>
            <w:vAlign w:val="center"/>
          </w:tcPr>
          <w:p w14:paraId="5B7B28DD" w14:textId="77777777" w:rsidR="00B2161C" w:rsidRPr="004C0761" w:rsidRDefault="00B2161C" w:rsidP="00B2161C">
            <w:pPr>
              <w:tabs>
                <w:tab w:val="center" w:pos="4320"/>
                <w:tab w:val="right" w:pos="8640"/>
              </w:tabs>
              <w:ind w:right="-90"/>
              <w:rPr>
                <w:i/>
              </w:rPr>
            </w:pPr>
          </w:p>
        </w:tc>
        <w:tc>
          <w:tcPr>
            <w:tcW w:w="900" w:type="dxa"/>
          </w:tcPr>
          <w:p w14:paraId="1EDB9269" w14:textId="77777777" w:rsidR="00B2161C" w:rsidRPr="004C0761" w:rsidRDefault="00B2161C" w:rsidP="00B2161C">
            <w:pPr>
              <w:tabs>
                <w:tab w:val="center" w:pos="4320"/>
                <w:tab w:val="right" w:pos="8640"/>
              </w:tabs>
              <w:ind w:right="-90"/>
              <w:jc w:val="center"/>
              <w:rPr>
                <w:i/>
              </w:rPr>
            </w:pPr>
          </w:p>
        </w:tc>
        <w:tc>
          <w:tcPr>
            <w:tcW w:w="4500" w:type="dxa"/>
            <w:shd w:val="clear" w:color="auto" w:fill="auto"/>
            <w:vAlign w:val="center"/>
          </w:tcPr>
          <w:p w14:paraId="688C7DBD" w14:textId="77777777" w:rsidR="00B2161C" w:rsidRPr="004C0761" w:rsidRDefault="00B2161C" w:rsidP="00B2161C">
            <w:pPr>
              <w:tabs>
                <w:tab w:val="center" w:pos="4320"/>
                <w:tab w:val="right" w:pos="8640"/>
              </w:tabs>
              <w:ind w:right="-90"/>
              <w:jc w:val="center"/>
              <w:rPr>
                <w:i/>
              </w:rPr>
            </w:pPr>
          </w:p>
        </w:tc>
      </w:tr>
    </w:tbl>
    <w:p w14:paraId="2BAC2DB4" w14:textId="77777777" w:rsidR="00B2161C" w:rsidRDefault="00B2161C" w:rsidP="00B2161C">
      <w:pPr>
        <w:ind w:right="-9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2482"/>
        <w:gridCol w:w="4733"/>
      </w:tblGrid>
      <w:tr w:rsidR="00B2161C" w:rsidRPr="001931BF" w14:paraId="57E0D7CD" w14:textId="77777777" w:rsidTr="00B2161C">
        <w:tc>
          <w:tcPr>
            <w:tcW w:w="9558" w:type="dxa"/>
            <w:gridSpan w:val="3"/>
            <w:shd w:val="clear" w:color="auto" w:fill="D5DCE4"/>
          </w:tcPr>
          <w:p w14:paraId="07620EDD" w14:textId="77777777" w:rsidR="00B2161C" w:rsidRPr="001931BF" w:rsidRDefault="00B2161C" w:rsidP="00B2161C">
            <w:pPr>
              <w:ind w:right="-90"/>
              <w:rPr>
                <w:sz w:val="18"/>
                <w:szCs w:val="18"/>
              </w:rPr>
            </w:pPr>
            <w:r w:rsidRPr="001931BF">
              <w:rPr>
                <w:sz w:val="18"/>
                <w:szCs w:val="18"/>
              </w:rPr>
              <w:t>Data Transformation Rules</w:t>
            </w:r>
          </w:p>
        </w:tc>
      </w:tr>
      <w:tr w:rsidR="00B2161C" w:rsidRPr="001931BF" w14:paraId="7A3DC84C" w14:textId="77777777" w:rsidTr="00B2161C">
        <w:tc>
          <w:tcPr>
            <w:tcW w:w="2178" w:type="dxa"/>
            <w:shd w:val="clear" w:color="auto" w:fill="auto"/>
          </w:tcPr>
          <w:p w14:paraId="67C3B10E" w14:textId="77777777" w:rsidR="00B2161C" w:rsidRPr="001931BF" w:rsidRDefault="00B2161C" w:rsidP="00B2161C">
            <w:pPr>
              <w:ind w:right="-90"/>
              <w:rPr>
                <w:sz w:val="18"/>
                <w:szCs w:val="18"/>
              </w:rPr>
            </w:pPr>
            <w:r w:rsidRPr="001931BF">
              <w:rPr>
                <w:sz w:val="18"/>
                <w:szCs w:val="18"/>
              </w:rPr>
              <w:t>TI</w:t>
            </w:r>
          </w:p>
        </w:tc>
        <w:tc>
          <w:tcPr>
            <w:tcW w:w="2520" w:type="dxa"/>
            <w:shd w:val="clear" w:color="auto" w:fill="auto"/>
          </w:tcPr>
          <w:p w14:paraId="596C6144" w14:textId="77777777" w:rsidR="00B2161C" w:rsidRPr="001931BF" w:rsidRDefault="00B2161C" w:rsidP="00B2161C">
            <w:pPr>
              <w:ind w:right="-90"/>
              <w:rPr>
                <w:sz w:val="18"/>
                <w:szCs w:val="18"/>
              </w:rPr>
            </w:pPr>
            <w:r w:rsidRPr="001931BF">
              <w:rPr>
                <w:sz w:val="18"/>
                <w:szCs w:val="18"/>
              </w:rPr>
              <w:t>SFA</w:t>
            </w:r>
          </w:p>
        </w:tc>
        <w:tc>
          <w:tcPr>
            <w:tcW w:w="4860" w:type="dxa"/>
            <w:shd w:val="clear" w:color="auto" w:fill="auto"/>
          </w:tcPr>
          <w:p w14:paraId="2DDC5F39" w14:textId="77777777" w:rsidR="00B2161C" w:rsidRPr="001931BF" w:rsidRDefault="00B2161C" w:rsidP="00B2161C">
            <w:pPr>
              <w:ind w:right="-90"/>
              <w:rPr>
                <w:sz w:val="18"/>
                <w:szCs w:val="18"/>
              </w:rPr>
            </w:pPr>
            <w:r>
              <w:rPr>
                <w:sz w:val="18"/>
                <w:szCs w:val="18"/>
              </w:rPr>
              <w:t>Rule</w:t>
            </w:r>
          </w:p>
        </w:tc>
      </w:tr>
      <w:tr w:rsidR="00B2161C" w:rsidRPr="001931BF" w14:paraId="4ECF4503" w14:textId="77777777" w:rsidTr="00B2161C">
        <w:tc>
          <w:tcPr>
            <w:tcW w:w="2178" w:type="dxa"/>
            <w:shd w:val="clear" w:color="auto" w:fill="auto"/>
          </w:tcPr>
          <w:p w14:paraId="2F3A0D76" w14:textId="77777777" w:rsidR="00B2161C" w:rsidRPr="001931BF" w:rsidRDefault="00B2161C" w:rsidP="00B2161C">
            <w:pPr>
              <w:ind w:right="-90"/>
              <w:rPr>
                <w:sz w:val="18"/>
                <w:szCs w:val="18"/>
              </w:rPr>
            </w:pPr>
            <w:r w:rsidRPr="001931BF">
              <w:rPr>
                <w:sz w:val="18"/>
                <w:szCs w:val="18"/>
              </w:rPr>
              <w:t>XSP</w:t>
            </w:r>
          </w:p>
        </w:tc>
        <w:tc>
          <w:tcPr>
            <w:tcW w:w="2520" w:type="dxa"/>
            <w:shd w:val="clear" w:color="auto" w:fill="auto"/>
          </w:tcPr>
          <w:p w14:paraId="61233976" w14:textId="77777777" w:rsidR="00B2161C" w:rsidRPr="001931BF" w:rsidRDefault="00B2161C" w:rsidP="00B2161C">
            <w:pPr>
              <w:ind w:right="-90"/>
              <w:rPr>
                <w:sz w:val="18"/>
                <w:szCs w:val="18"/>
              </w:rPr>
            </w:pPr>
            <w:r w:rsidRPr="001931BF">
              <w:rPr>
                <w:sz w:val="18"/>
                <w:szCs w:val="18"/>
              </w:rPr>
              <w:t>Installation.</w:t>
            </w:r>
          </w:p>
        </w:tc>
        <w:tc>
          <w:tcPr>
            <w:tcW w:w="4860" w:type="dxa"/>
            <w:shd w:val="clear" w:color="auto" w:fill="auto"/>
          </w:tcPr>
          <w:p w14:paraId="1F605CA7" w14:textId="77777777" w:rsidR="00B2161C" w:rsidRPr="001931BF" w:rsidRDefault="00B2161C" w:rsidP="00B2161C">
            <w:pPr>
              <w:ind w:right="-90"/>
              <w:rPr>
                <w:sz w:val="18"/>
                <w:szCs w:val="18"/>
              </w:rPr>
            </w:pPr>
            <w:r w:rsidRPr="001931BF">
              <w:rPr>
                <w:sz w:val="18"/>
                <w:szCs w:val="18"/>
              </w:rPr>
              <w:t>See xsp doc</w:t>
            </w:r>
          </w:p>
        </w:tc>
      </w:tr>
      <w:tr w:rsidR="00B2161C" w:rsidRPr="001931BF" w14:paraId="49C5FD65" w14:textId="77777777" w:rsidTr="00B2161C">
        <w:tc>
          <w:tcPr>
            <w:tcW w:w="2178" w:type="dxa"/>
            <w:shd w:val="clear" w:color="auto" w:fill="auto"/>
          </w:tcPr>
          <w:p w14:paraId="009775D6" w14:textId="77777777" w:rsidR="00B2161C" w:rsidRPr="001931BF" w:rsidRDefault="00B2161C" w:rsidP="00B2161C">
            <w:pPr>
              <w:ind w:right="-90"/>
              <w:rPr>
                <w:sz w:val="18"/>
                <w:szCs w:val="18"/>
              </w:rPr>
            </w:pPr>
            <w:r>
              <w:rPr>
                <w:sz w:val="18"/>
                <w:szCs w:val="18"/>
              </w:rPr>
              <w:t>Startdate</w:t>
            </w:r>
          </w:p>
        </w:tc>
        <w:tc>
          <w:tcPr>
            <w:tcW w:w="2520" w:type="dxa"/>
            <w:shd w:val="clear" w:color="auto" w:fill="auto"/>
          </w:tcPr>
          <w:p w14:paraId="4D903BE1" w14:textId="77777777" w:rsidR="00B2161C" w:rsidRPr="001931BF" w:rsidRDefault="00B2161C" w:rsidP="00B2161C">
            <w:pPr>
              <w:ind w:right="-90"/>
              <w:rPr>
                <w:sz w:val="18"/>
                <w:szCs w:val="18"/>
              </w:rPr>
            </w:pPr>
            <w:r>
              <w:rPr>
                <w:sz w:val="18"/>
                <w:szCs w:val="18"/>
              </w:rPr>
              <w:t>fldCreationDate</w:t>
            </w:r>
          </w:p>
        </w:tc>
        <w:tc>
          <w:tcPr>
            <w:tcW w:w="4860" w:type="dxa"/>
            <w:shd w:val="clear" w:color="auto" w:fill="auto"/>
          </w:tcPr>
          <w:p w14:paraId="3155F5DD" w14:textId="77777777" w:rsidR="00B2161C" w:rsidRPr="001931BF" w:rsidRDefault="00B2161C" w:rsidP="00B2161C">
            <w:pPr>
              <w:ind w:right="-90"/>
              <w:rPr>
                <w:sz w:val="18"/>
                <w:szCs w:val="18"/>
              </w:rPr>
            </w:pPr>
            <w:r>
              <w:rPr>
                <w:sz w:val="18"/>
                <w:szCs w:val="18"/>
              </w:rPr>
              <w:t>Ignore creation data set startdate for a new installation to sync date</w:t>
            </w:r>
          </w:p>
        </w:tc>
      </w:tr>
      <w:tr w:rsidR="00B2161C" w:rsidRPr="001931BF" w14:paraId="300085EF" w14:textId="77777777" w:rsidTr="00B2161C">
        <w:tc>
          <w:tcPr>
            <w:tcW w:w="2178" w:type="dxa"/>
            <w:shd w:val="clear" w:color="auto" w:fill="auto"/>
          </w:tcPr>
          <w:p w14:paraId="4B96EAED" w14:textId="77777777" w:rsidR="00B2161C" w:rsidRPr="001931BF" w:rsidRDefault="00B2161C" w:rsidP="00B2161C">
            <w:pPr>
              <w:ind w:right="-90"/>
              <w:rPr>
                <w:sz w:val="18"/>
                <w:szCs w:val="18"/>
              </w:rPr>
            </w:pPr>
          </w:p>
        </w:tc>
        <w:tc>
          <w:tcPr>
            <w:tcW w:w="2520" w:type="dxa"/>
            <w:shd w:val="clear" w:color="auto" w:fill="auto"/>
          </w:tcPr>
          <w:p w14:paraId="77BF5AC3" w14:textId="77777777" w:rsidR="00B2161C" w:rsidRPr="001931BF" w:rsidRDefault="00B2161C" w:rsidP="00B2161C">
            <w:pPr>
              <w:ind w:right="-90"/>
              <w:rPr>
                <w:sz w:val="18"/>
                <w:szCs w:val="18"/>
              </w:rPr>
            </w:pPr>
          </w:p>
        </w:tc>
        <w:tc>
          <w:tcPr>
            <w:tcW w:w="4860" w:type="dxa"/>
            <w:shd w:val="clear" w:color="auto" w:fill="auto"/>
          </w:tcPr>
          <w:p w14:paraId="0309F4C9" w14:textId="77777777" w:rsidR="00B2161C" w:rsidRPr="001931BF" w:rsidRDefault="00B2161C" w:rsidP="00B2161C">
            <w:pPr>
              <w:ind w:right="-90"/>
              <w:rPr>
                <w:sz w:val="18"/>
                <w:szCs w:val="18"/>
              </w:rPr>
            </w:pPr>
          </w:p>
        </w:tc>
      </w:tr>
    </w:tbl>
    <w:p w14:paraId="1F1EDD2C" w14:textId="77777777" w:rsidR="00B2161C"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B2161C" w:rsidRPr="004C0761" w14:paraId="24F1D181" w14:textId="77777777" w:rsidTr="00B2161C">
        <w:trPr>
          <w:trHeight w:val="276"/>
          <w:tblHeader/>
        </w:trPr>
        <w:tc>
          <w:tcPr>
            <w:tcW w:w="3160" w:type="dxa"/>
            <w:shd w:val="clear" w:color="auto" w:fill="E6E6E6"/>
            <w:vAlign w:val="center"/>
          </w:tcPr>
          <w:p w14:paraId="7E17A611" w14:textId="77777777" w:rsidR="00B2161C" w:rsidRPr="004C0761" w:rsidRDefault="00B2161C" w:rsidP="00B2161C">
            <w:pPr>
              <w:tabs>
                <w:tab w:val="center" w:pos="4320"/>
                <w:tab w:val="right" w:pos="8640"/>
              </w:tabs>
              <w:rPr>
                <w:b/>
              </w:rPr>
            </w:pPr>
            <w:r w:rsidRPr="004C0761">
              <w:rPr>
                <w:b/>
              </w:rPr>
              <w:t xml:space="preserve">Test/Exception </w:t>
            </w:r>
          </w:p>
        </w:tc>
        <w:tc>
          <w:tcPr>
            <w:tcW w:w="2618" w:type="dxa"/>
            <w:vMerge w:val="restart"/>
            <w:shd w:val="clear" w:color="auto" w:fill="E6E6E6"/>
            <w:vAlign w:val="center"/>
          </w:tcPr>
          <w:p w14:paraId="6C4AC625" w14:textId="77777777" w:rsidR="00B2161C" w:rsidRPr="004C0761" w:rsidRDefault="00B2161C" w:rsidP="00B2161C">
            <w:pPr>
              <w:tabs>
                <w:tab w:val="center" w:pos="4320"/>
                <w:tab w:val="right" w:pos="8640"/>
              </w:tabs>
              <w:jc w:val="center"/>
              <w:rPr>
                <w:b/>
                <w:sz w:val="16"/>
                <w:szCs w:val="16"/>
              </w:rPr>
            </w:pPr>
            <w:r w:rsidRPr="004C0761">
              <w:rPr>
                <w:b/>
                <w:sz w:val="16"/>
                <w:szCs w:val="16"/>
              </w:rPr>
              <w:t>Specific Instructions</w:t>
            </w:r>
          </w:p>
        </w:tc>
        <w:tc>
          <w:tcPr>
            <w:tcW w:w="3780" w:type="dxa"/>
            <w:vMerge w:val="restart"/>
            <w:shd w:val="clear" w:color="auto" w:fill="E6E6E6"/>
            <w:vAlign w:val="center"/>
          </w:tcPr>
          <w:p w14:paraId="0BA06FE8" w14:textId="77777777" w:rsidR="00B2161C" w:rsidRPr="004C0761" w:rsidRDefault="00B2161C" w:rsidP="00B2161C">
            <w:pPr>
              <w:tabs>
                <w:tab w:val="center" w:pos="4320"/>
                <w:tab w:val="right" w:pos="8640"/>
              </w:tabs>
              <w:jc w:val="center"/>
              <w:rPr>
                <w:b/>
                <w:sz w:val="16"/>
                <w:szCs w:val="16"/>
              </w:rPr>
            </w:pPr>
            <w:r w:rsidRPr="004C0761">
              <w:rPr>
                <w:b/>
                <w:sz w:val="16"/>
                <w:szCs w:val="16"/>
              </w:rPr>
              <w:t>Notes</w:t>
            </w:r>
          </w:p>
        </w:tc>
      </w:tr>
      <w:tr w:rsidR="00B2161C" w:rsidRPr="004C0761" w14:paraId="501D7C29" w14:textId="77777777" w:rsidTr="00B2161C">
        <w:trPr>
          <w:trHeight w:val="276"/>
          <w:tblHeader/>
        </w:trPr>
        <w:tc>
          <w:tcPr>
            <w:tcW w:w="3160" w:type="dxa"/>
            <w:shd w:val="clear" w:color="auto" w:fill="E6E6E6"/>
            <w:vAlign w:val="center"/>
          </w:tcPr>
          <w:p w14:paraId="6BFEFA82" w14:textId="77777777" w:rsidR="00B2161C" w:rsidRPr="004C0761" w:rsidRDefault="00B2161C" w:rsidP="00B2161C">
            <w:pPr>
              <w:tabs>
                <w:tab w:val="center" w:pos="4320"/>
                <w:tab w:val="right" w:pos="8640"/>
              </w:tabs>
              <w:rPr>
                <w:b/>
              </w:rPr>
            </w:pPr>
            <w:r w:rsidRPr="004C0761">
              <w:rPr>
                <w:b/>
              </w:rPr>
              <w:t>Case</w:t>
            </w:r>
          </w:p>
        </w:tc>
        <w:tc>
          <w:tcPr>
            <w:tcW w:w="2618" w:type="dxa"/>
            <w:vMerge/>
            <w:shd w:val="clear" w:color="auto" w:fill="E6E6E6"/>
            <w:vAlign w:val="center"/>
          </w:tcPr>
          <w:p w14:paraId="2FDD335B" w14:textId="77777777" w:rsidR="00B2161C" w:rsidRPr="004C0761" w:rsidRDefault="00B2161C" w:rsidP="00B2161C">
            <w:pPr>
              <w:tabs>
                <w:tab w:val="center" w:pos="4320"/>
                <w:tab w:val="right" w:pos="8640"/>
              </w:tabs>
              <w:jc w:val="center"/>
              <w:rPr>
                <w:b/>
                <w:sz w:val="16"/>
                <w:szCs w:val="16"/>
              </w:rPr>
            </w:pPr>
          </w:p>
        </w:tc>
        <w:tc>
          <w:tcPr>
            <w:tcW w:w="3780" w:type="dxa"/>
            <w:vMerge/>
            <w:shd w:val="clear" w:color="auto" w:fill="E6E6E6"/>
            <w:vAlign w:val="center"/>
          </w:tcPr>
          <w:p w14:paraId="5407F3B6" w14:textId="77777777" w:rsidR="00B2161C" w:rsidRPr="004C0761" w:rsidRDefault="00B2161C" w:rsidP="00B2161C">
            <w:pPr>
              <w:tabs>
                <w:tab w:val="center" w:pos="4320"/>
                <w:tab w:val="right" w:pos="8640"/>
              </w:tabs>
              <w:jc w:val="center"/>
              <w:rPr>
                <w:b/>
                <w:sz w:val="16"/>
                <w:szCs w:val="16"/>
              </w:rPr>
            </w:pPr>
          </w:p>
        </w:tc>
      </w:tr>
      <w:tr w:rsidR="00B2161C" w:rsidRPr="004C0761" w14:paraId="1DB45C30" w14:textId="77777777" w:rsidTr="00B2161C">
        <w:trPr>
          <w:trHeight w:val="276"/>
          <w:tblHeader/>
        </w:trPr>
        <w:tc>
          <w:tcPr>
            <w:tcW w:w="3160" w:type="dxa"/>
            <w:shd w:val="clear" w:color="auto" w:fill="FFFFFF"/>
            <w:vAlign w:val="center"/>
          </w:tcPr>
          <w:p w14:paraId="16311214" w14:textId="77777777" w:rsidR="00B2161C" w:rsidRDefault="00B2161C" w:rsidP="00C1153B">
            <w:pPr>
              <w:numPr>
                <w:ilvl w:val="0"/>
                <w:numId w:val="17"/>
              </w:numPr>
              <w:spacing w:after="0" w:line="240" w:lineRule="auto"/>
              <w:ind w:left="540" w:right="-26" w:hanging="450"/>
            </w:pPr>
            <w:r>
              <w:t xml:space="preserve">Validate </w:t>
            </w:r>
            <w:r w:rsidRPr="009C4838">
              <w:t>single  and</w:t>
            </w:r>
            <w:r>
              <w:t xml:space="preserve"> multiple updated </w:t>
            </w:r>
            <w:r w:rsidRPr="009C4838">
              <w:t>installations in single sync operation</w:t>
            </w:r>
          </w:p>
          <w:p w14:paraId="738F534B" w14:textId="77777777" w:rsidR="00B2161C" w:rsidRDefault="00B2161C" w:rsidP="00C1153B">
            <w:pPr>
              <w:numPr>
                <w:ilvl w:val="0"/>
                <w:numId w:val="17"/>
              </w:numPr>
              <w:spacing w:after="0" w:line="240" w:lineRule="auto"/>
              <w:ind w:left="540" w:right="-26" w:hanging="450"/>
            </w:pPr>
            <w:r>
              <w:t>Validate end-date update w/children</w:t>
            </w:r>
          </w:p>
          <w:p w14:paraId="5C7B4FC4" w14:textId="77777777" w:rsidR="00B2161C" w:rsidRPr="009C4838" w:rsidRDefault="00B2161C" w:rsidP="00C1153B">
            <w:pPr>
              <w:numPr>
                <w:ilvl w:val="0"/>
                <w:numId w:val="17"/>
              </w:numPr>
              <w:spacing w:after="0" w:line="240" w:lineRule="auto"/>
              <w:ind w:left="540" w:right="-26" w:hanging="450"/>
            </w:pPr>
            <w:r>
              <w:t>Validate location update</w:t>
            </w:r>
          </w:p>
          <w:p w14:paraId="01B00539" w14:textId="77777777" w:rsidR="00B2161C" w:rsidRDefault="00B2161C" w:rsidP="00C1153B">
            <w:pPr>
              <w:numPr>
                <w:ilvl w:val="0"/>
                <w:numId w:val="17"/>
              </w:numPr>
              <w:spacing w:after="0" w:line="240" w:lineRule="auto"/>
              <w:ind w:left="540" w:right="-26" w:hanging="450"/>
            </w:pPr>
            <w:r w:rsidRPr="009771AA">
              <w:t>Validate</w:t>
            </w:r>
            <w:r>
              <w:t xml:space="preserve"> the update of same installation in same sync, and creation of exception listing</w:t>
            </w:r>
          </w:p>
          <w:p w14:paraId="58C50837" w14:textId="77777777" w:rsidR="00B2161C" w:rsidRDefault="00B2161C" w:rsidP="00C1153B">
            <w:pPr>
              <w:numPr>
                <w:ilvl w:val="0"/>
                <w:numId w:val="17"/>
              </w:numPr>
              <w:spacing w:after="0" w:line="240" w:lineRule="auto"/>
              <w:ind w:left="540" w:right="-26" w:hanging="450"/>
            </w:pPr>
            <w:r>
              <w:t>Test for updated SNIN_NE_ID when end-date</w:t>
            </w:r>
            <w:r w:rsidRPr="009771AA">
              <w:t xml:space="preserve"> </w:t>
            </w:r>
          </w:p>
          <w:p w14:paraId="19D8FBC7" w14:textId="77777777" w:rsidR="00B2161C" w:rsidRPr="009771AA" w:rsidRDefault="00B2161C" w:rsidP="00C1153B">
            <w:pPr>
              <w:numPr>
                <w:ilvl w:val="0"/>
                <w:numId w:val="17"/>
              </w:numPr>
              <w:spacing w:after="0" w:line="240" w:lineRule="auto"/>
              <w:ind w:left="540" w:right="-26" w:hanging="450"/>
            </w:pPr>
            <w:r>
              <w:t>Check for 2 or more updates to the same asset in a day</w:t>
            </w:r>
          </w:p>
        </w:tc>
        <w:tc>
          <w:tcPr>
            <w:tcW w:w="2618" w:type="dxa"/>
            <w:shd w:val="clear" w:color="auto" w:fill="FFFFFF"/>
            <w:vAlign w:val="center"/>
          </w:tcPr>
          <w:p w14:paraId="343FCAF3" w14:textId="77777777" w:rsidR="00B2161C" w:rsidRPr="004C0761" w:rsidRDefault="00B2161C" w:rsidP="00B2161C">
            <w:pPr>
              <w:tabs>
                <w:tab w:val="center" w:pos="4320"/>
              </w:tabs>
              <w:ind w:right="-26"/>
              <w:jc w:val="center"/>
              <w:rPr>
                <w:b/>
                <w:sz w:val="16"/>
                <w:szCs w:val="16"/>
              </w:rPr>
            </w:pPr>
          </w:p>
        </w:tc>
        <w:tc>
          <w:tcPr>
            <w:tcW w:w="3780" w:type="dxa"/>
            <w:shd w:val="clear" w:color="auto" w:fill="FFFFFF"/>
            <w:vAlign w:val="center"/>
          </w:tcPr>
          <w:p w14:paraId="0E5994F6" w14:textId="77777777" w:rsidR="00B2161C" w:rsidRPr="004C0761" w:rsidRDefault="00B2161C" w:rsidP="00B2161C">
            <w:pPr>
              <w:tabs>
                <w:tab w:val="center" w:pos="4320"/>
              </w:tabs>
              <w:ind w:right="-26"/>
              <w:jc w:val="center"/>
              <w:rPr>
                <w:b/>
                <w:sz w:val="16"/>
                <w:szCs w:val="16"/>
              </w:rPr>
            </w:pPr>
          </w:p>
        </w:tc>
      </w:tr>
      <w:tr w:rsidR="00B2161C" w:rsidRPr="0027423B" w14:paraId="3F42ED34" w14:textId="77777777" w:rsidTr="00B2161C">
        <w:trPr>
          <w:trHeight w:val="276"/>
          <w:tblHeader/>
        </w:trPr>
        <w:tc>
          <w:tcPr>
            <w:tcW w:w="3160" w:type="dxa"/>
            <w:shd w:val="clear" w:color="auto" w:fill="FFFFFF"/>
            <w:vAlign w:val="center"/>
          </w:tcPr>
          <w:p w14:paraId="2B416778" w14:textId="77777777" w:rsidR="00B2161C" w:rsidRDefault="00B2161C" w:rsidP="00B2161C">
            <w:pPr>
              <w:tabs>
                <w:tab w:val="center" w:pos="4320"/>
              </w:tabs>
              <w:ind w:right="-26"/>
              <w:rPr>
                <w:rFonts w:ascii="Times New Roman" w:hAnsi="Times New Roman"/>
                <w:b/>
              </w:rPr>
            </w:pPr>
          </w:p>
        </w:tc>
        <w:tc>
          <w:tcPr>
            <w:tcW w:w="2618" w:type="dxa"/>
            <w:shd w:val="clear" w:color="auto" w:fill="FFFFFF"/>
            <w:vAlign w:val="center"/>
          </w:tcPr>
          <w:p w14:paraId="072B2BC2" w14:textId="77777777" w:rsidR="00B2161C" w:rsidRPr="00641F8D" w:rsidRDefault="00B2161C" w:rsidP="00B2161C">
            <w:pPr>
              <w:tabs>
                <w:tab w:val="center" w:pos="4320"/>
              </w:tabs>
              <w:ind w:right="-26"/>
              <w:jc w:val="center"/>
              <w:rPr>
                <w:rFonts w:ascii="Times New Roman" w:hAnsi="Times New Roman"/>
                <w:b/>
                <w:sz w:val="16"/>
                <w:szCs w:val="16"/>
              </w:rPr>
            </w:pPr>
          </w:p>
        </w:tc>
        <w:tc>
          <w:tcPr>
            <w:tcW w:w="3780" w:type="dxa"/>
            <w:shd w:val="clear" w:color="auto" w:fill="FFFFFF"/>
            <w:vAlign w:val="center"/>
          </w:tcPr>
          <w:p w14:paraId="1E3A57B1" w14:textId="77777777" w:rsidR="00B2161C" w:rsidRPr="00641F8D" w:rsidRDefault="00B2161C" w:rsidP="00B2161C">
            <w:pPr>
              <w:tabs>
                <w:tab w:val="center" w:pos="4320"/>
              </w:tabs>
              <w:ind w:right="-26"/>
              <w:jc w:val="center"/>
              <w:rPr>
                <w:rFonts w:ascii="Times New Roman" w:hAnsi="Times New Roman"/>
                <w:b/>
                <w:sz w:val="16"/>
                <w:szCs w:val="16"/>
              </w:rPr>
            </w:pPr>
          </w:p>
        </w:tc>
      </w:tr>
    </w:tbl>
    <w:p w14:paraId="0592BDCF" w14:textId="77777777" w:rsidR="00B2161C" w:rsidRDefault="00B2161C" w:rsidP="008406E9">
      <w:pPr>
        <w:pStyle w:val="head1"/>
        <w:ind w:left="792" w:firstLine="0"/>
      </w:pPr>
    </w:p>
    <w:p w14:paraId="69886079" w14:textId="77777777" w:rsidR="001C35CC" w:rsidRDefault="001C35CC" w:rsidP="00C1153B">
      <w:pPr>
        <w:pStyle w:val="head1"/>
        <w:numPr>
          <w:ilvl w:val="1"/>
          <w:numId w:val="2"/>
        </w:numPr>
      </w:pPr>
      <w:bookmarkStart w:id="20" w:name="_Toc415060489"/>
      <w:r>
        <w:t>Sync Updated Supports</w:t>
      </w:r>
      <w:bookmarkEnd w:id="2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B2161C" w:rsidRPr="00467565" w14:paraId="5AF848BC" w14:textId="77777777" w:rsidTr="00B2161C">
        <w:trPr>
          <w:trHeight w:val="467"/>
        </w:trPr>
        <w:tc>
          <w:tcPr>
            <w:tcW w:w="3168" w:type="dxa"/>
            <w:shd w:val="clear" w:color="auto" w:fill="70AD47"/>
            <w:vAlign w:val="center"/>
          </w:tcPr>
          <w:p w14:paraId="2FE9FD97" w14:textId="77777777" w:rsidR="00B2161C" w:rsidRPr="00467565" w:rsidRDefault="00B2161C"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3EB25875" w14:textId="77777777" w:rsidR="00B2161C" w:rsidRPr="00467565" w:rsidRDefault="00B2161C" w:rsidP="008406E9">
            <w:pPr>
              <w:pStyle w:val="Heading2"/>
              <w:numPr>
                <w:ilvl w:val="0"/>
                <w:numId w:val="0"/>
              </w:numPr>
              <w:ind w:left="360"/>
            </w:pPr>
          </w:p>
        </w:tc>
      </w:tr>
      <w:tr w:rsidR="00B2161C" w:rsidRPr="004C0761" w14:paraId="33161FAC" w14:textId="77777777" w:rsidTr="00B2161C">
        <w:tc>
          <w:tcPr>
            <w:tcW w:w="3168" w:type="dxa"/>
            <w:shd w:val="clear" w:color="auto" w:fill="auto"/>
            <w:vAlign w:val="center"/>
          </w:tcPr>
          <w:p w14:paraId="020B3209" w14:textId="77777777" w:rsidR="00B2161C" w:rsidRPr="004C0761" w:rsidRDefault="00B2161C" w:rsidP="00B2161C">
            <w:pPr>
              <w:tabs>
                <w:tab w:val="center" w:pos="4320"/>
                <w:tab w:val="right" w:pos="8640"/>
              </w:tabs>
              <w:rPr>
                <w:b/>
              </w:rPr>
            </w:pPr>
            <w:r w:rsidRPr="004C0761">
              <w:rPr>
                <w:b/>
              </w:rPr>
              <w:t xml:space="preserve">Actor </w:t>
            </w:r>
            <w:r w:rsidRPr="004C0761">
              <w:t>(What person, job function or system performs this Task?)</w:t>
            </w:r>
          </w:p>
        </w:tc>
        <w:tc>
          <w:tcPr>
            <w:tcW w:w="6390" w:type="dxa"/>
            <w:shd w:val="clear" w:color="auto" w:fill="auto"/>
            <w:vAlign w:val="center"/>
          </w:tcPr>
          <w:p w14:paraId="028B3FAA" w14:textId="77777777" w:rsidR="00B2161C" w:rsidRPr="004C0761" w:rsidRDefault="00B2161C" w:rsidP="00B2161C">
            <w:pPr>
              <w:tabs>
                <w:tab w:val="center" w:pos="4320"/>
                <w:tab w:val="right" w:pos="8640"/>
              </w:tabs>
              <w:rPr>
                <w:i/>
              </w:rPr>
            </w:pPr>
            <w:r w:rsidRPr="004C0761">
              <w:rPr>
                <w:i/>
              </w:rPr>
              <w:t>Broker</w:t>
            </w:r>
            <w:r>
              <w:rPr>
                <w:i/>
              </w:rPr>
              <w:t>/TI API</w:t>
            </w:r>
          </w:p>
        </w:tc>
      </w:tr>
      <w:tr w:rsidR="00B2161C" w:rsidRPr="004C0761" w14:paraId="22B30262" w14:textId="77777777" w:rsidTr="00B2161C">
        <w:tc>
          <w:tcPr>
            <w:tcW w:w="3168" w:type="dxa"/>
            <w:shd w:val="clear" w:color="auto" w:fill="auto"/>
            <w:vAlign w:val="center"/>
          </w:tcPr>
          <w:p w14:paraId="72C9DBD3" w14:textId="77777777" w:rsidR="00B2161C" w:rsidRPr="004C0761" w:rsidRDefault="00B2161C" w:rsidP="00B2161C">
            <w:pPr>
              <w:tabs>
                <w:tab w:val="center" w:pos="4320"/>
                <w:tab w:val="right" w:pos="8640"/>
              </w:tabs>
              <w:rPr>
                <w:b/>
              </w:rPr>
            </w:pPr>
            <w:r w:rsidRPr="004C0761">
              <w:rPr>
                <w:b/>
              </w:rPr>
              <w:t xml:space="preserve">Purpose </w:t>
            </w:r>
            <w:r w:rsidRPr="004C0761">
              <w:rPr>
                <w:sz w:val="18"/>
                <w:szCs w:val="18"/>
              </w:rPr>
              <w:t>(Why does this task exist; what value does it add?)</w:t>
            </w:r>
          </w:p>
        </w:tc>
        <w:tc>
          <w:tcPr>
            <w:tcW w:w="6390" w:type="dxa"/>
            <w:shd w:val="clear" w:color="auto" w:fill="auto"/>
            <w:vAlign w:val="center"/>
          </w:tcPr>
          <w:p w14:paraId="450317C0" w14:textId="77777777" w:rsidR="00B2161C" w:rsidRPr="004C0761" w:rsidRDefault="00B2161C" w:rsidP="00B2161C">
            <w:pPr>
              <w:tabs>
                <w:tab w:val="center" w:pos="4320"/>
                <w:tab w:val="right" w:pos="8640"/>
              </w:tabs>
              <w:rPr>
                <w:i/>
              </w:rPr>
            </w:pPr>
            <w:r w:rsidRPr="004C0761">
              <w:rPr>
                <w:i/>
              </w:rPr>
              <w:t>Transformation of Sign data collected with the SFA into TransInfo – the ODOT enterprise asset repository</w:t>
            </w:r>
          </w:p>
        </w:tc>
      </w:tr>
      <w:tr w:rsidR="00B2161C" w:rsidRPr="004C0761" w14:paraId="4CE7ADA3" w14:textId="77777777" w:rsidTr="00B2161C">
        <w:tc>
          <w:tcPr>
            <w:tcW w:w="3168" w:type="dxa"/>
            <w:shd w:val="clear" w:color="auto" w:fill="auto"/>
            <w:vAlign w:val="center"/>
          </w:tcPr>
          <w:p w14:paraId="486F3714" w14:textId="77777777" w:rsidR="00B2161C" w:rsidRPr="004C0761" w:rsidRDefault="00B2161C" w:rsidP="00B2161C">
            <w:pPr>
              <w:tabs>
                <w:tab w:val="center" w:pos="4320"/>
                <w:tab w:val="right" w:pos="8640"/>
              </w:tabs>
              <w:rPr>
                <w:sz w:val="18"/>
                <w:szCs w:val="18"/>
              </w:rPr>
            </w:pPr>
            <w:r w:rsidRPr="004C0761">
              <w:rPr>
                <w:b/>
              </w:rPr>
              <w:t xml:space="preserve">Triggers </w:t>
            </w:r>
            <w:r w:rsidRPr="004C0761">
              <w:rPr>
                <w:sz w:val="18"/>
                <w:szCs w:val="18"/>
              </w:rPr>
              <w:t>(What kicks off this task?)</w:t>
            </w:r>
          </w:p>
        </w:tc>
        <w:tc>
          <w:tcPr>
            <w:tcW w:w="6390" w:type="dxa"/>
            <w:shd w:val="clear" w:color="auto" w:fill="auto"/>
            <w:vAlign w:val="center"/>
          </w:tcPr>
          <w:p w14:paraId="6DA0CD0F" w14:textId="77777777" w:rsidR="00B2161C" w:rsidRPr="004C0761" w:rsidRDefault="00B2161C" w:rsidP="00B2161C">
            <w:pPr>
              <w:tabs>
                <w:tab w:val="center" w:pos="4320"/>
                <w:tab w:val="right" w:pos="8640"/>
              </w:tabs>
              <w:rPr>
                <w:i/>
              </w:rPr>
            </w:pPr>
            <w:r>
              <w:rPr>
                <w:i/>
              </w:rPr>
              <w:t>Completion of 5.1 – 5.2 Sync Installation</w:t>
            </w:r>
            <w:r w:rsidRPr="004C0761">
              <w:rPr>
                <w:i/>
              </w:rPr>
              <w:t xml:space="preserve"> task</w:t>
            </w:r>
            <w:r>
              <w:rPr>
                <w:i/>
              </w:rPr>
              <w:t>s</w:t>
            </w:r>
          </w:p>
        </w:tc>
      </w:tr>
      <w:tr w:rsidR="00B2161C" w:rsidRPr="004C0761" w14:paraId="7FC94134" w14:textId="77777777" w:rsidTr="00B2161C">
        <w:trPr>
          <w:trHeight w:val="728"/>
        </w:trPr>
        <w:tc>
          <w:tcPr>
            <w:tcW w:w="3168" w:type="dxa"/>
            <w:shd w:val="clear" w:color="auto" w:fill="auto"/>
            <w:vAlign w:val="center"/>
          </w:tcPr>
          <w:p w14:paraId="6EFD2359" w14:textId="77777777" w:rsidR="00B2161C" w:rsidRPr="004C0761" w:rsidRDefault="00B2161C" w:rsidP="00B2161C">
            <w:pPr>
              <w:tabs>
                <w:tab w:val="center" w:pos="4320"/>
                <w:tab w:val="right" w:pos="8640"/>
              </w:tabs>
              <w:rPr>
                <w:b/>
              </w:rPr>
            </w:pPr>
            <w:r w:rsidRPr="004C0761">
              <w:rPr>
                <w:b/>
              </w:rPr>
              <w:t xml:space="preserve">Dependencies </w:t>
            </w:r>
            <w:r w:rsidRPr="004C0761">
              <w:rPr>
                <w:sz w:val="18"/>
                <w:szCs w:val="18"/>
              </w:rPr>
              <w:t>(What has to exist before this Task can start?)</w:t>
            </w:r>
          </w:p>
        </w:tc>
        <w:tc>
          <w:tcPr>
            <w:tcW w:w="6390" w:type="dxa"/>
            <w:shd w:val="clear" w:color="auto" w:fill="auto"/>
            <w:vAlign w:val="center"/>
          </w:tcPr>
          <w:p w14:paraId="00420512" w14:textId="77777777" w:rsidR="00B2161C" w:rsidRPr="004C0761" w:rsidRDefault="00B2161C" w:rsidP="00B2161C">
            <w:pPr>
              <w:tabs>
                <w:tab w:val="center" w:pos="342"/>
                <w:tab w:val="right" w:pos="8640"/>
              </w:tabs>
              <w:rPr>
                <w:i/>
              </w:rPr>
            </w:pPr>
            <w:r w:rsidRPr="004C0761">
              <w:rPr>
                <w:i/>
              </w:rPr>
              <w:t>Action l</w:t>
            </w:r>
            <w:r>
              <w:rPr>
                <w:i/>
              </w:rPr>
              <w:t>isting compiled in 3.0</w:t>
            </w:r>
            <w:r w:rsidRPr="004C0761">
              <w:rPr>
                <w:i/>
              </w:rPr>
              <w:t>.</w:t>
            </w:r>
          </w:p>
        </w:tc>
      </w:tr>
    </w:tbl>
    <w:p w14:paraId="66D75489" w14:textId="77777777" w:rsidR="00B2161C" w:rsidRPr="004C0761" w:rsidRDefault="00B2161C" w:rsidP="00B2161C">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1047"/>
        <w:gridCol w:w="3682"/>
      </w:tblGrid>
      <w:tr w:rsidR="00B2161C" w:rsidRPr="004C0761" w14:paraId="475285EA" w14:textId="77777777" w:rsidTr="00B2161C">
        <w:trPr>
          <w:trHeight w:val="179"/>
        </w:trPr>
        <w:tc>
          <w:tcPr>
            <w:tcW w:w="4698" w:type="dxa"/>
            <w:shd w:val="clear" w:color="auto" w:fill="E6E6E6"/>
            <w:vAlign w:val="center"/>
          </w:tcPr>
          <w:p w14:paraId="6DD30287" w14:textId="77777777" w:rsidR="00B2161C" w:rsidRPr="004C0761" w:rsidRDefault="00B2161C" w:rsidP="00B2161C">
            <w:pPr>
              <w:tabs>
                <w:tab w:val="center" w:pos="4320"/>
                <w:tab w:val="right" w:pos="8640"/>
              </w:tabs>
              <w:rPr>
                <w:b/>
              </w:rPr>
            </w:pPr>
            <w:r w:rsidRPr="004C0761">
              <w:rPr>
                <w:b/>
                <w:sz w:val="24"/>
                <w:szCs w:val="24"/>
              </w:rPr>
              <w:t>STEPS</w:t>
            </w:r>
            <w:r w:rsidRPr="004C0761">
              <w:t xml:space="preserve"> </w:t>
            </w:r>
            <w:r w:rsidRPr="004C0761">
              <w:rPr>
                <w:sz w:val="18"/>
                <w:szCs w:val="18"/>
              </w:rPr>
              <w:t>(Sequence of lower level of detail in the task)</w:t>
            </w:r>
          </w:p>
        </w:tc>
        <w:tc>
          <w:tcPr>
            <w:tcW w:w="1068" w:type="dxa"/>
            <w:shd w:val="clear" w:color="auto" w:fill="E6E6E6"/>
            <w:vAlign w:val="center"/>
          </w:tcPr>
          <w:p w14:paraId="5314F16C" w14:textId="77777777" w:rsidR="00B2161C" w:rsidRPr="004C0761" w:rsidRDefault="00B2161C" w:rsidP="00B2161C">
            <w:pPr>
              <w:tabs>
                <w:tab w:val="center" w:pos="4320"/>
                <w:tab w:val="right" w:pos="8640"/>
              </w:tabs>
              <w:jc w:val="center"/>
              <w:rPr>
                <w:b/>
                <w:sz w:val="16"/>
                <w:szCs w:val="16"/>
              </w:rPr>
            </w:pPr>
            <w:r w:rsidRPr="004C0761">
              <w:rPr>
                <w:b/>
                <w:sz w:val="16"/>
                <w:szCs w:val="16"/>
              </w:rPr>
              <w:t>System</w:t>
            </w:r>
          </w:p>
        </w:tc>
        <w:tc>
          <w:tcPr>
            <w:tcW w:w="3792" w:type="dxa"/>
            <w:shd w:val="clear" w:color="auto" w:fill="E6E6E6"/>
            <w:vAlign w:val="center"/>
          </w:tcPr>
          <w:p w14:paraId="657EAA27" w14:textId="77777777" w:rsidR="00B2161C" w:rsidRPr="004C0761" w:rsidRDefault="00B2161C" w:rsidP="00B2161C">
            <w:pPr>
              <w:tabs>
                <w:tab w:val="center" w:pos="4320"/>
                <w:tab w:val="right" w:pos="8640"/>
              </w:tabs>
              <w:jc w:val="center"/>
              <w:rPr>
                <w:b/>
              </w:rPr>
            </w:pPr>
            <w:r w:rsidRPr="004C0761">
              <w:rPr>
                <w:b/>
              </w:rPr>
              <w:t>NOTES/Questions</w:t>
            </w:r>
          </w:p>
        </w:tc>
      </w:tr>
      <w:tr w:rsidR="00B2161C" w:rsidRPr="004C0761" w14:paraId="31D585D8" w14:textId="77777777" w:rsidTr="00B2161C">
        <w:trPr>
          <w:trHeight w:val="503"/>
        </w:trPr>
        <w:tc>
          <w:tcPr>
            <w:tcW w:w="4698" w:type="dxa"/>
            <w:shd w:val="clear" w:color="auto" w:fill="auto"/>
            <w:vAlign w:val="center"/>
          </w:tcPr>
          <w:p w14:paraId="43E8437D" w14:textId="77777777" w:rsidR="00B2161C" w:rsidRPr="00D35B2D" w:rsidRDefault="00B2161C" w:rsidP="00C1153B">
            <w:pPr>
              <w:numPr>
                <w:ilvl w:val="0"/>
                <w:numId w:val="19"/>
              </w:numPr>
              <w:tabs>
                <w:tab w:val="center" w:pos="664"/>
                <w:tab w:val="right" w:pos="8640"/>
              </w:tabs>
              <w:spacing w:after="0" w:line="240" w:lineRule="auto"/>
            </w:pPr>
            <w:r w:rsidRPr="004C0761">
              <w:t>Read action listing</w:t>
            </w:r>
            <w:r>
              <w:t>, isolate target support installation id</w:t>
            </w:r>
          </w:p>
          <w:p w14:paraId="4071F850" w14:textId="77777777" w:rsidR="00B2161C" w:rsidRDefault="00B2161C" w:rsidP="00C1153B">
            <w:pPr>
              <w:numPr>
                <w:ilvl w:val="0"/>
                <w:numId w:val="20"/>
              </w:numPr>
              <w:tabs>
                <w:tab w:val="center" w:pos="664"/>
              </w:tabs>
              <w:spacing w:after="0" w:line="240" w:lineRule="auto"/>
            </w:pPr>
            <w:r>
              <w:t xml:space="preserve">Pull target support data record(s) from </w:t>
            </w:r>
            <w:r w:rsidRPr="004C0761">
              <w:t xml:space="preserve"> </w:t>
            </w:r>
            <w:r>
              <w:t xml:space="preserve">tblSupports </w:t>
            </w:r>
            <w:r w:rsidRPr="004C0761">
              <w:t xml:space="preserve">asset inventory </w:t>
            </w:r>
            <w:r>
              <w:t xml:space="preserve">data </w:t>
            </w:r>
          </w:p>
          <w:p w14:paraId="6F4FF019" w14:textId="77777777" w:rsidR="00B2161C" w:rsidRPr="00735B37" w:rsidRDefault="00B2161C" w:rsidP="00C1153B">
            <w:pPr>
              <w:numPr>
                <w:ilvl w:val="0"/>
                <w:numId w:val="20"/>
              </w:numPr>
              <w:tabs>
                <w:tab w:val="center" w:pos="664"/>
              </w:tabs>
              <w:spacing w:after="0" w:line="240" w:lineRule="auto"/>
            </w:pPr>
            <w:r w:rsidRPr="00735B37">
              <w:t>Pass data to TI API</w:t>
            </w:r>
          </w:p>
          <w:p w14:paraId="68BAE385" w14:textId="77777777" w:rsidR="00B2161C" w:rsidRDefault="00B2161C" w:rsidP="00C1153B">
            <w:pPr>
              <w:numPr>
                <w:ilvl w:val="0"/>
                <w:numId w:val="20"/>
              </w:numPr>
              <w:tabs>
                <w:tab w:val="center" w:pos="664"/>
              </w:tabs>
              <w:spacing w:after="0" w:line="240" w:lineRule="auto"/>
            </w:pPr>
            <w:r>
              <w:t>API end-dates target installation support records (asset SNSU)–if preexisting, validates and inserts new support data records (as SNSU asset into NM_INV_ITEMS_ALL and NM_MEMBERS_ALL</w:t>
            </w:r>
          </w:p>
          <w:p w14:paraId="64B749A5" w14:textId="77777777" w:rsidR="00B2161C" w:rsidRDefault="00B2161C" w:rsidP="00C1153B">
            <w:pPr>
              <w:numPr>
                <w:ilvl w:val="0"/>
                <w:numId w:val="20"/>
              </w:numPr>
              <w:tabs>
                <w:tab w:val="center" w:pos="664"/>
              </w:tabs>
              <w:spacing w:after="0" w:line="240" w:lineRule="auto"/>
            </w:pPr>
            <w:r>
              <w:t>API builds child relationship in NM_INV_TYPE_GROUPING</w:t>
            </w:r>
          </w:p>
          <w:p w14:paraId="66912118" w14:textId="77777777" w:rsidR="00B2161C" w:rsidRDefault="00B2161C" w:rsidP="00C1153B">
            <w:pPr>
              <w:numPr>
                <w:ilvl w:val="0"/>
                <w:numId w:val="20"/>
              </w:numPr>
              <w:tabs>
                <w:tab w:val="center" w:pos="664"/>
              </w:tabs>
              <w:spacing w:after="0" w:line="240" w:lineRule="auto"/>
            </w:pPr>
            <w:r>
              <w:t xml:space="preserve">If successful remove target record from tblEditSupport </w:t>
            </w:r>
          </w:p>
          <w:p w14:paraId="68AF93F9" w14:textId="77777777" w:rsidR="00B2161C" w:rsidRDefault="00B2161C" w:rsidP="00C1153B">
            <w:pPr>
              <w:numPr>
                <w:ilvl w:val="0"/>
                <w:numId w:val="20"/>
              </w:numPr>
              <w:tabs>
                <w:tab w:val="center" w:pos="664"/>
              </w:tabs>
              <w:spacing w:after="0" w:line="240" w:lineRule="auto"/>
            </w:pPr>
            <w:r>
              <w:t>If error or validation failure write data (as described in 490 section xXX) to exception table</w:t>
            </w:r>
          </w:p>
          <w:p w14:paraId="32CC93C5" w14:textId="77777777" w:rsidR="00B2161C" w:rsidRDefault="00B2161C" w:rsidP="00C1153B">
            <w:pPr>
              <w:numPr>
                <w:ilvl w:val="0"/>
                <w:numId w:val="20"/>
              </w:numPr>
              <w:tabs>
                <w:tab w:val="center" w:pos="664"/>
              </w:tabs>
              <w:spacing w:after="0" w:line="240" w:lineRule="auto"/>
            </w:pPr>
            <w:r>
              <w:t>Proceed to next action listing</w:t>
            </w:r>
          </w:p>
          <w:p w14:paraId="6D4DBE03" w14:textId="77777777" w:rsidR="00B2161C" w:rsidRDefault="00B2161C" w:rsidP="00B2161C">
            <w:pPr>
              <w:tabs>
                <w:tab w:val="center" w:pos="664"/>
              </w:tabs>
            </w:pPr>
          </w:p>
          <w:p w14:paraId="5A7F63F0" w14:textId="77777777" w:rsidR="00B2161C" w:rsidRPr="00095ABC" w:rsidRDefault="00B2161C" w:rsidP="00B2161C">
            <w:pPr>
              <w:tabs>
                <w:tab w:val="center" w:pos="664"/>
              </w:tabs>
              <w:ind w:left="720"/>
            </w:pPr>
          </w:p>
        </w:tc>
        <w:tc>
          <w:tcPr>
            <w:tcW w:w="1068" w:type="dxa"/>
            <w:vAlign w:val="center"/>
          </w:tcPr>
          <w:p w14:paraId="6429C8EC" w14:textId="77777777" w:rsidR="00B2161C" w:rsidRPr="004C0761" w:rsidRDefault="00B2161C" w:rsidP="00B2161C">
            <w:pPr>
              <w:tabs>
                <w:tab w:val="center" w:pos="4320"/>
                <w:tab w:val="right" w:pos="8640"/>
              </w:tabs>
              <w:jc w:val="center"/>
            </w:pPr>
          </w:p>
        </w:tc>
        <w:tc>
          <w:tcPr>
            <w:tcW w:w="3792" w:type="dxa"/>
            <w:vAlign w:val="center"/>
          </w:tcPr>
          <w:p w14:paraId="320E04AA" w14:textId="77777777" w:rsidR="00B2161C" w:rsidRDefault="00B2161C" w:rsidP="00B2161C">
            <w:pPr>
              <w:tabs>
                <w:tab w:val="center" w:pos="4320"/>
                <w:tab w:val="right" w:pos="8640"/>
              </w:tabs>
            </w:pPr>
            <w:r w:rsidRPr="004C0761">
              <w:t xml:space="preserve">It’s the developers prerogative to either process all assets per installation at a time or one asset at a time </w:t>
            </w:r>
          </w:p>
          <w:p w14:paraId="5ED5BC0E" w14:textId="77777777" w:rsidR="00B2161C" w:rsidRDefault="00B2161C" w:rsidP="00B2161C">
            <w:pPr>
              <w:tabs>
                <w:tab w:val="center" w:pos="4320"/>
                <w:tab w:val="right" w:pos="8640"/>
              </w:tabs>
            </w:pPr>
          </w:p>
          <w:p w14:paraId="489C5E2B" w14:textId="77777777" w:rsidR="00B2161C" w:rsidRPr="004C0761" w:rsidRDefault="00B2161C" w:rsidP="00B2161C">
            <w:pPr>
              <w:tabs>
                <w:tab w:val="center" w:pos="4320"/>
                <w:tab w:val="right" w:pos="8640"/>
              </w:tabs>
            </w:pPr>
          </w:p>
        </w:tc>
      </w:tr>
    </w:tbl>
    <w:p w14:paraId="677C6A5C" w14:textId="77777777" w:rsidR="00B2161C" w:rsidRPr="004C0761" w:rsidRDefault="00B2161C" w:rsidP="00B2161C">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4C0761" w14:paraId="301DA12C" w14:textId="77777777" w:rsidTr="00B2161C">
        <w:trPr>
          <w:trHeight w:val="276"/>
          <w:tblHeader/>
        </w:trPr>
        <w:tc>
          <w:tcPr>
            <w:tcW w:w="3160" w:type="dxa"/>
            <w:shd w:val="clear" w:color="auto" w:fill="E6E6E6"/>
            <w:vAlign w:val="center"/>
          </w:tcPr>
          <w:p w14:paraId="2B0942C9" w14:textId="77777777" w:rsidR="00B2161C" w:rsidRPr="004C0761" w:rsidRDefault="00B2161C" w:rsidP="00B2161C">
            <w:pPr>
              <w:tabs>
                <w:tab w:val="center" w:pos="4320"/>
                <w:tab w:val="right" w:pos="8640"/>
              </w:tabs>
              <w:rPr>
                <w:b/>
              </w:rPr>
            </w:pPr>
            <w:r w:rsidRPr="004C0761">
              <w:rPr>
                <w:b/>
              </w:rPr>
              <w:t xml:space="preserve">Access DATA </w:t>
            </w:r>
          </w:p>
        </w:tc>
        <w:tc>
          <w:tcPr>
            <w:tcW w:w="998" w:type="dxa"/>
            <w:vMerge w:val="restart"/>
            <w:shd w:val="clear" w:color="auto" w:fill="E6E6E6"/>
            <w:vAlign w:val="center"/>
          </w:tcPr>
          <w:p w14:paraId="1D53DA0F"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34E13E67"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4023BDCD"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363526C8"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681DFC84" w14:textId="77777777" w:rsidTr="00B2161C">
        <w:trPr>
          <w:trHeight w:val="276"/>
          <w:tblHeader/>
        </w:trPr>
        <w:tc>
          <w:tcPr>
            <w:tcW w:w="3160" w:type="dxa"/>
            <w:shd w:val="clear" w:color="auto" w:fill="E6E6E6"/>
            <w:vAlign w:val="center"/>
          </w:tcPr>
          <w:p w14:paraId="7BBCD8A4"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16D00C9C"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4680680E" w14:textId="77777777" w:rsidR="00B2161C" w:rsidRPr="004C0761" w:rsidRDefault="00B2161C" w:rsidP="00B2161C">
            <w:pPr>
              <w:tabs>
                <w:tab w:val="center" w:pos="4320"/>
                <w:tab w:val="right" w:pos="8640"/>
              </w:tabs>
              <w:jc w:val="center"/>
              <w:rPr>
                <w:b/>
                <w:sz w:val="16"/>
                <w:szCs w:val="16"/>
              </w:rPr>
            </w:pPr>
          </w:p>
        </w:tc>
        <w:tc>
          <w:tcPr>
            <w:tcW w:w="4500" w:type="dxa"/>
            <w:vMerge/>
            <w:shd w:val="clear" w:color="auto" w:fill="E6E6E6"/>
            <w:vAlign w:val="center"/>
          </w:tcPr>
          <w:p w14:paraId="4724C172" w14:textId="77777777" w:rsidR="00B2161C" w:rsidRPr="004C0761" w:rsidRDefault="00B2161C" w:rsidP="00B2161C">
            <w:pPr>
              <w:tabs>
                <w:tab w:val="center" w:pos="4320"/>
                <w:tab w:val="right" w:pos="8640"/>
              </w:tabs>
              <w:jc w:val="center"/>
              <w:rPr>
                <w:b/>
                <w:sz w:val="16"/>
                <w:szCs w:val="16"/>
              </w:rPr>
            </w:pPr>
          </w:p>
        </w:tc>
      </w:tr>
      <w:tr w:rsidR="00B2161C" w:rsidRPr="004C0761" w14:paraId="437826D4" w14:textId="77777777" w:rsidTr="00B2161C">
        <w:trPr>
          <w:trHeight w:val="197"/>
          <w:tblHeader/>
        </w:trPr>
        <w:tc>
          <w:tcPr>
            <w:tcW w:w="3160" w:type="dxa"/>
            <w:shd w:val="clear" w:color="auto" w:fill="auto"/>
            <w:vAlign w:val="center"/>
          </w:tcPr>
          <w:p w14:paraId="616D4671" w14:textId="77777777" w:rsidR="00B2161C" w:rsidRPr="004C0761" w:rsidRDefault="00B2161C" w:rsidP="00B2161C">
            <w:pPr>
              <w:tabs>
                <w:tab w:val="center" w:pos="4320"/>
                <w:tab w:val="right" w:pos="8640"/>
              </w:tabs>
            </w:pPr>
            <w:r>
              <w:t>tblInstalledSupports</w:t>
            </w:r>
          </w:p>
        </w:tc>
        <w:tc>
          <w:tcPr>
            <w:tcW w:w="998" w:type="dxa"/>
            <w:shd w:val="clear" w:color="auto" w:fill="auto"/>
            <w:vAlign w:val="center"/>
          </w:tcPr>
          <w:p w14:paraId="38344BDF" w14:textId="77777777" w:rsidR="00B2161C" w:rsidRPr="004C0761" w:rsidRDefault="00B2161C" w:rsidP="00B2161C">
            <w:pPr>
              <w:tabs>
                <w:tab w:val="center" w:pos="4320"/>
                <w:tab w:val="right" w:pos="8640"/>
              </w:tabs>
              <w:rPr>
                <w:i/>
              </w:rPr>
            </w:pPr>
          </w:p>
        </w:tc>
        <w:tc>
          <w:tcPr>
            <w:tcW w:w="900" w:type="dxa"/>
          </w:tcPr>
          <w:p w14:paraId="494F764A"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0879CB47" w14:textId="77777777" w:rsidR="00B2161C" w:rsidRPr="004C0761" w:rsidRDefault="00B2161C" w:rsidP="00B2161C">
            <w:pPr>
              <w:tabs>
                <w:tab w:val="center" w:pos="4320"/>
                <w:tab w:val="right" w:pos="8640"/>
              </w:tabs>
              <w:jc w:val="center"/>
              <w:rPr>
                <w:i/>
              </w:rPr>
            </w:pPr>
          </w:p>
        </w:tc>
      </w:tr>
      <w:tr w:rsidR="00B2161C" w:rsidRPr="004C0761" w14:paraId="089DD4FE" w14:textId="77777777" w:rsidTr="00B2161C">
        <w:trPr>
          <w:trHeight w:val="197"/>
          <w:tblHeader/>
        </w:trPr>
        <w:tc>
          <w:tcPr>
            <w:tcW w:w="3160" w:type="dxa"/>
            <w:shd w:val="clear" w:color="auto" w:fill="auto"/>
            <w:vAlign w:val="center"/>
          </w:tcPr>
          <w:p w14:paraId="73766A28" w14:textId="77777777" w:rsidR="00B2161C" w:rsidRPr="004C0761" w:rsidRDefault="00B2161C" w:rsidP="00B2161C">
            <w:pPr>
              <w:tabs>
                <w:tab w:val="center" w:pos="4320"/>
                <w:tab w:val="right" w:pos="8640"/>
              </w:tabs>
            </w:pPr>
            <w:r>
              <w:t>tblEditSupports</w:t>
            </w:r>
          </w:p>
        </w:tc>
        <w:tc>
          <w:tcPr>
            <w:tcW w:w="998" w:type="dxa"/>
            <w:shd w:val="clear" w:color="auto" w:fill="auto"/>
            <w:vAlign w:val="center"/>
          </w:tcPr>
          <w:p w14:paraId="20D363E3" w14:textId="77777777" w:rsidR="00B2161C" w:rsidRPr="004C0761" w:rsidRDefault="00B2161C" w:rsidP="00B2161C">
            <w:pPr>
              <w:tabs>
                <w:tab w:val="center" w:pos="4320"/>
                <w:tab w:val="right" w:pos="8640"/>
              </w:tabs>
              <w:rPr>
                <w:i/>
              </w:rPr>
            </w:pPr>
          </w:p>
        </w:tc>
        <w:tc>
          <w:tcPr>
            <w:tcW w:w="900" w:type="dxa"/>
          </w:tcPr>
          <w:p w14:paraId="68ABCFE8"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2253EC52" w14:textId="77777777" w:rsidR="00B2161C" w:rsidRPr="004C0761" w:rsidRDefault="00B2161C" w:rsidP="00B2161C">
            <w:pPr>
              <w:tabs>
                <w:tab w:val="center" w:pos="4320"/>
                <w:tab w:val="right" w:pos="8640"/>
              </w:tabs>
              <w:jc w:val="center"/>
              <w:rPr>
                <w:i/>
              </w:rPr>
            </w:pPr>
          </w:p>
        </w:tc>
      </w:tr>
    </w:tbl>
    <w:p w14:paraId="2A00C787" w14:textId="77777777" w:rsidR="00B2161C"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B2161C" w:rsidRPr="004C0761" w14:paraId="444CEA03" w14:textId="77777777" w:rsidTr="00B2161C">
        <w:trPr>
          <w:trHeight w:val="276"/>
          <w:tblHeader/>
        </w:trPr>
        <w:tc>
          <w:tcPr>
            <w:tcW w:w="3160" w:type="dxa"/>
            <w:shd w:val="clear" w:color="auto" w:fill="E6E6E6"/>
            <w:vAlign w:val="center"/>
          </w:tcPr>
          <w:p w14:paraId="7AF342CE" w14:textId="77777777" w:rsidR="00B2161C" w:rsidRPr="004C0761" w:rsidRDefault="00B2161C" w:rsidP="00B2161C">
            <w:pPr>
              <w:tabs>
                <w:tab w:val="center" w:pos="4320"/>
                <w:tab w:val="right" w:pos="8640"/>
              </w:tabs>
              <w:rPr>
                <w:b/>
              </w:rPr>
            </w:pPr>
            <w:r>
              <w:rPr>
                <w:b/>
              </w:rPr>
              <w:t xml:space="preserve">TI DATA </w:t>
            </w:r>
            <w:r w:rsidRPr="004C0761">
              <w:rPr>
                <w:b/>
              </w:rPr>
              <w:t xml:space="preserve"> </w:t>
            </w:r>
          </w:p>
        </w:tc>
        <w:tc>
          <w:tcPr>
            <w:tcW w:w="998" w:type="dxa"/>
            <w:vMerge w:val="restart"/>
            <w:shd w:val="clear" w:color="auto" w:fill="E6E6E6"/>
            <w:vAlign w:val="center"/>
          </w:tcPr>
          <w:p w14:paraId="6156E4F3"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5D9A31E4"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7F78DC14"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5A9FECD1"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59F64CA6" w14:textId="77777777" w:rsidTr="00B2161C">
        <w:trPr>
          <w:trHeight w:val="276"/>
          <w:tblHeader/>
        </w:trPr>
        <w:tc>
          <w:tcPr>
            <w:tcW w:w="3160" w:type="dxa"/>
            <w:shd w:val="clear" w:color="auto" w:fill="E6E6E6"/>
            <w:vAlign w:val="center"/>
          </w:tcPr>
          <w:p w14:paraId="55BA57FF"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68CEA27B"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5A3C4883" w14:textId="77777777" w:rsidR="00B2161C" w:rsidRPr="004C0761" w:rsidRDefault="00B2161C" w:rsidP="00B2161C">
            <w:pPr>
              <w:tabs>
                <w:tab w:val="center" w:pos="4320"/>
                <w:tab w:val="right" w:pos="8640"/>
              </w:tabs>
              <w:jc w:val="center"/>
              <w:rPr>
                <w:b/>
                <w:sz w:val="16"/>
                <w:szCs w:val="16"/>
              </w:rPr>
            </w:pPr>
          </w:p>
        </w:tc>
        <w:tc>
          <w:tcPr>
            <w:tcW w:w="4500" w:type="dxa"/>
            <w:vMerge/>
            <w:shd w:val="clear" w:color="auto" w:fill="E6E6E6"/>
            <w:vAlign w:val="center"/>
          </w:tcPr>
          <w:p w14:paraId="55B69EC8" w14:textId="77777777" w:rsidR="00B2161C" w:rsidRPr="004C0761" w:rsidRDefault="00B2161C" w:rsidP="00B2161C">
            <w:pPr>
              <w:tabs>
                <w:tab w:val="center" w:pos="4320"/>
                <w:tab w:val="right" w:pos="8640"/>
              </w:tabs>
              <w:jc w:val="center"/>
              <w:rPr>
                <w:b/>
                <w:sz w:val="16"/>
                <w:szCs w:val="16"/>
              </w:rPr>
            </w:pPr>
          </w:p>
        </w:tc>
      </w:tr>
      <w:tr w:rsidR="00B2161C" w:rsidRPr="004C0761" w14:paraId="3091D46A" w14:textId="77777777" w:rsidTr="00B2161C">
        <w:trPr>
          <w:trHeight w:val="197"/>
          <w:tblHeader/>
        </w:trPr>
        <w:tc>
          <w:tcPr>
            <w:tcW w:w="3160" w:type="dxa"/>
            <w:shd w:val="clear" w:color="auto" w:fill="auto"/>
            <w:vAlign w:val="center"/>
          </w:tcPr>
          <w:p w14:paraId="58E76F05" w14:textId="77777777" w:rsidR="00B2161C" w:rsidRPr="004C0761" w:rsidRDefault="00B2161C" w:rsidP="00B2161C">
            <w:pPr>
              <w:tabs>
                <w:tab w:val="center" w:pos="4320"/>
                <w:tab w:val="right" w:pos="8640"/>
              </w:tabs>
            </w:pPr>
            <w:r>
              <w:t>NM_INV_ITEMS_ALL</w:t>
            </w:r>
          </w:p>
        </w:tc>
        <w:tc>
          <w:tcPr>
            <w:tcW w:w="998" w:type="dxa"/>
            <w:shd w:val="clear" w:color="auto" w:fill="auto"/>
            <w:vAlign w:val="center"/>
          </w:tcPr>
          <w:p w14:paraId="419AF02D" w14:textId="77777777" w:rsidR="00B2161C" w:rsidRPr="004C0761" w:rsidRDefault="00B2161C" w:rsidP="00B2161C">
            <w:pPr>
              <w:tabs>
                <w:tab w:val="center" w:pos="4320"/>
                <w:tab w:val="right" w:pos="8640"/>
              </w:tabs>
              <w:rPr>
                <w:i/>
              </w:rPr>
            </w:pPr>
          </w:p>
        </w:tc>
        <w:tc>
          <w:tcPr>
            <w:tcW w:w="900" w:type="dxa"/>
          </w:tcPr>
          <w:p w14:paraId="6FFCD49F"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5175D5A4" w14:textId="77777777" w:rsidR="00B2161C" w:rsidRPr="004C0761" w:rsidRDefault="00B2161C" w:rsidP="00B2161C">
            <w:pPr>
              <w:tabs>
                <w:tab w:val="center" w:pos="4320"/>
                <w:tab w:val="right" w:pos="8640"/>
              </w:tabs>
              <w:jc w:val="center"/>
              <w:rPr>
                <w:i/>
              </w:rPr>
            </w:pPr>
          </w:p>
        </w:tc>
      </w:tr>
      <w:tr w:rsidR="00B2161C" w:rsidRPr="004C0761" w14:paraId="7F9D8A93" w14:textId="77777777" w:rsidTr="00B2161C">
        <w:trPr>
          <w:trHeight w:val="197"/>
          <w:tblHeader/>
        </w:trPr>
        <w:tc>
          <w:tcPr>
            <w:tcW w:w="3160" w:type="dxa"/>
            <w:shd w:val="clear" w:color="auto" w:fill="auto"/>
            <w:vAlign w:val="center"/>
          </w:tcPr>
          <w:p w14:paraId="658EA632" w14:textId="77777777" w:rsidR="00B2161C" w:rsidRPr="004C0761" w:rsidRDefault="00B2161C" w:rsidP="00B2161C">
            <w:pPr>
              <w:tabs>
                <w:tab w:val="center" w:pos="4320"/>
                <w:tab w:val="right" w:pos="8640"/>
              </w:tabs>
            </w:pPr>
            <w:r>
              <w:t>NM_MEMBERS_ALL</w:t>
            </w:r>
          </w:p>
        </w:tc>
        <w:tc>
          <w:tcPr>
            <w:tcW w:w="998" w:type="dxa"/>
            <w:shd w:val="clear" w:color="auto" w:fill="auto"/>
            <w:vAlign w:val="center"/>
          </w:tcPr>
          <w:p w14:paraId="2C8AB524" w14:textId="77777777" w:rsidR="00B2161C" w:rsidRPr="004C0761" w:rsidRDefault="00B2161C" w:rsidP="00B2161C">
            <w:pPr>
              <w:tabs>
                <w:tab w:val="center" w:pos="4320"/>
                <w:tab w:val="right" w:pos="8640"/>
              </w:tabs>
              <w:rPr>
                <w:i/>
              </w:rPr>
            </w:pPr>
          </w:p>
        </w:tc>
        <w:tc>
          <w:tcPr>
            <w:tcW w:w="900" w:type="dxa"/>
          </w:tcPr>
          <w:p w14:paraId="6053EBE9"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0E8E2E94" w14:textId="77777777" w:rsidR="00B2161C" w:rsidRPr="004C0761" w:rsidRDefault="00B2161C" w:rsidP="00B2161C">
            <w:pPr>
              <w:tabs>
                <w:tab w:val="center" w:pos="4320"/>
                <w:tab w:val="right" w:pos="8640"/>
              </w:tabs>
              <w:jc w:val="center"/>
              <w:rPr>
                <w:i/>
              </w:rPr>
            </w:pPr>
          </w:p>
        </w:tc>
      </w:tr>
      <w:tr w:rsidR="00B2161C" w:rsidRPr="004C0761" w14:paraId="7F40A66A" w14:textId="77777777" w:rsidTr="00B2161C">
        <w:trPr>
          <w:trHeight w:val="197"/>
          <w:tblHeader/>
        </w:trPr>
        <w:tc>
          <w:tcPr>
            <w:tcW w:w="3160" w:type="dxa"/>
            <w:shd w:val="clear" w:color="auto" w:fill="auto"/>
            <w:vAlign w:val="center"/>
          </w:tcPr>
          <w:p w14:paraId="59DA2D0D" w14:textId="77777777" w:rsidR="00B2161C" w:rsidRDefault="00B2161C" w:rsidP="00B2161C">
            <w:pPr>
              <w:tabs>
                <w:tab w:val="center" w:pos="4320"/>
                <w:tab w:val="right" w:pos="8640"/>
              </w:tabs>
            </w:pPr>
            <w:r>
              <w:t>NM_INV_TYPE_GROUPING</w:t>
            </w:r>
          </w:p>
        </w:tc>
        <w:tc>
          <w:tcPr>
            <w:tcW w:w="998" w:type="dxa"/>
            <w:shd w:val="clear" w:color="auto" w:fill="auto"/>
            <w:vAlign w:val="center"/>
          </w:tcPr>
          <w:p w14:paraId="21FF2B1C" w14:textId="77777777" w:rsidR="00B2161C" w:rsidRPr="004C0761" w:rsidRDefault="00B2161C" w:rsidP="00B2161C">
            <w:pPr>
              <w:tabs>
                <w:tab w:val="center" w:pos="4320"/>
                <w:tab w:val="right" w:pos="8640"/>
              </w:tabs>
              <w:rPr>
                <w:i/>
              </w:rPr>
            </w:pPr>
          </w:p>
        </w:tc>
        <w:tc>
          <w:tcPr>
            <w:tcW w:w="900" w:type="dxa"/>
          </w:tcPr>
          <w:p w14:paraId="55258D6A"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1CAEF6D9" w14:textId="77777777" w:rsidR="00B2161C" w:rsidRPr="004C0761" w:rsidRDefault="00B2161C" w:rsidP="00B2161C">
            <w:pPr>
              <w:tabs>
                <w:tab w:val="center" w:pos="4320"/>
                <w:tab w:val="right" w:pos="8640"/>
              </w:tabs>
              <w:jc w:val="center"/>
              <w:rPr>
                <w:i/>
              </w:rPr>
            </w:pPr>
          </w:p>
        </w:tc>
      </w:tr>
      <w:tr w:rsidR="00B2161C" w:rsidRPr="004C0761" w14:paraId="12B00B1F" w14:textId="77777777" w:rsidTr="00B2161C">
        <w:trPr>
          <w:trHeight w:val="197"/>
          <w:tblHeader/>
        </w:trPr>
        <w:tc>
          <w:tcPr>
            <w:tcW w:w="3160" w:type="dxa"/>
            <w:shd w:val="clear" w:color="auto" w:fill="auto"/>
            <w:vAlign w:val="center"/>
          </w:tcPr>
          <w:p w14:paraId="6E3D2A90" w14:textId="77777777" w:rsidR="00B2161C" w:rsidRDefault="00B2161C" w:rsidP="00B2161C">
            <w:pPr>
              <w:tabs>
                <w:tab w:val="center" w:pos="4320"/>
                <w:tab w:val="right" w:pos="8640"/>
              </w:tabs>
            </w:pPr>
            <w:r>
              <w:t>XSIGN_EXECPT</w:t>
            </w:r>
          </w:p>
        </w:tc>
        <w:tc>
          <w:tcPr>
            <w:tcW w:w="998" w:type="dxa"/>
            <w:shd w:val="clear" w:color="auto" w:fill="auto"/>
            <w:vAlign w:val="center"/>
          </w:tcPr>
          <w:p w14:paraId="3B96D278" w14:textId="77777777" w:rsidR="00B2161C" w:rsidRPr="004C0761" w:rsidRDefault="00B2161C" w:rsidP="00B2161C">
            <w:pPr>
              <w:tabs>
                <w:tab w:val="center" w:pos="4320"/>
                <w:tab w:val="right" w:pos="8640"/>
              </w:tabs>
              <w:rPr>
                <w:i/>
              </w:rPr>
            </w:pPr>
          </w:p>
        </w:tc>
        <w:tc>
          <w:tcPr>
            <w:tcW w:w="900" w:type="dxa"/>
          </w:tcPr>
          <w:p w14:paraId="24151EAF" w14:textId="77777777" w:rsidR="00B2161C" w:rsidRPr="004C0761" w:rsidRDefault="00B2161C" w:rsidP="00B2161C">
            <w:pPr>
              <w:tabs>
                <w:tab w:val="center" w:pos="4320"/>
                <w:tab w:val="right" w:pos="8640"/>
              </w:tabs>
              <w:jc w:val="center"/>
              <w:rPr>
                <w:i/>
              </w:rPr>
            </w:pPr>
          </w:p>
        </w:tc>
        <w:tc>
          <w:tcPr>
            <w:tcW w:w="4500" w:type="dxa"/>
            <w:shd w:val="clear" w:color="auto" w:fill="auto"/>
            <w:vAlign w:val="center"/>
          </w:tcPr>
          <w:p w14:paraId="5946F84A" w14:textId="77777777" w:rsidR="00B2161C" w:rsidRPr="004C0761" w:rsidRDefault="00B2161C" w:rsidP="00B2161C">
            <w:pPr>
              <w:tabs>
                <w:tab w:val="center" w:pos="4320"/>
                <w:tab w:val="right" w:pos="8640"/>
              </w:tabs>
              <w:jc w:val="center"/>
              <w:rPr>
                <w:i/>
              </w:rPr>
            </w:pPr>
          </w:p>
        </w:tc>
      </w:tr>
    </w:tbl>
    <w:p w14:paraId="06A76EBF" w14:textId="77777777" w:rsidR="00B2161C" w:rsidRPr="004C0761" w:rsidRDefault="00B2161C" w:rsidP="00B2161C">
      <w:pPr>
        <w:rPr>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B2161C" w:rsidRPr="004C0761" w14:paraId="64424148" w14:textId="77777777" w:rsidTr="00B2161C">
        <w:trPr>
          <w:trHeight w:val="276"/>
          <w:tblHeader/>
        </w:trPr>
        <w:tc>
          <w:tcPr>
            <w:tcW w:w="3160" w:type="dxa"/>
            <w:shd w:val="clear" w:color="auto" w:fill="E6E6E6"/>
            <w:vAlign w:val="center"/>
          </w:tcPr>
          <w:p w14:paraId="605037A1" w14:textId="77777777" w:rsidR="00B2161C" w:rsidRPr="004C0761" w:rsidRDefault="00B2161C" w:rsidP="00B2161C">
            <w:pPr>
              <w:tabs>
                <w:tab w:val="center" w:pos="4320"/>
                <w:tab w:val="right" w:pos="8640"/>
              </w:tabs>
              <w:rPr>
                <w:b/>
              </w:rPr>
            </w:pPr>
            <w:r w:rsidRPr="004C0761">
              <w:rPr>
                <w:b/>
              </w:rPr>
              <w:t xml:space="preserve">Test/Exception </w:t>
            </w:r>
          </w:p>
        </w:tc>
        <w:tc>
          <w:tcPr>
            <w:tcW w:w="2618" w:type="dxa"/>
            <w:vMerge w:val="restart"/>
            <w:shd w:val="clear" w:color="auto" w:fill="E6E6E6"/>
            <w:vAlign w:val="center"/>
          </w:tcPr>
          <w:p w14:paraId="0072F5B5" w14:textId="77777777" w:rsidR="00B2161C" w:rsidRPr="004C0761" w:rsidRDefault="00B2161C" w:rsidP="00B2161C">
            <w:pPr>
              <w:tabs>
                <w:tab w:val="center" w:pos="4320"/>
                <w:tab w:val="right" w:pos="8640"/>
              </w:tabs>
              <w:jc w:val="center"/>
              <w:rPr>
                <w:b/>
                <w:sz w:val="16"/>
                <w:szCs w:val="16"/>
              </w:rPr>
            </w:pPr>
            <w:r w:rsidRPr="004C0761">
              <w:rPr>
                <w:b/>
                <w:sz w:val="16"/>
                <w:szCs w:val="16"/>
              </w:rPr>
              <w:t>Specific Instructions</w:t>
            </w:r>
          </w:p>
        </w:tc>
        <w:tc>
          <w:tcPr>
            <w:tcW w:w="3780" w:type="dxa"/>
            <w:vMerge w:val="restart"/>
            <w:shd w:val="clear" w:color="auto" w:fill="E6E6E6"/>
            <w:vAlign w:val="center"/>
          </w:tcPr>
          <w:p w14:paraId="5548C88A" w14:textId="77777777" w:rsidR="00B2161C" w:rsidRPr="004C0761" w:rsidRDefault="00B2161C" w:rsidP="00B2161C">
            <w:pPr>
              <w:tabs>
                <w:tab w:val="center" w:pos="4320"/>
                <w:tab w:val="right" w:pos="8640"/>
              </w:tabs>
              <w:jc w:val="center"/>
              <w:rPr>
                <w:b/>
                <w:sz w:val="16"/>
                <w:szCs w:val="16"/>
              </w:rPr>
            </w:pPr>
            <w:r w:rsidRPr="004C0761">
              <w:rPr>
                <w:b/>
                <w:sz w:val="16"/>
                <w:szCs w:val="16"/>
              </w:rPr>
              <w:t>Notes</w:t>
            </w:r>
          </w:p>
        </w:tc>
      </w:tr>
      <w:tr w:rsidR="00B2161C" w:rsidRPr="004C0761" w14:paraId="6308ED3E" w14:textId="77777777" w:rsidTr="00B2161C">
        <w:trPr>
          <w:trHeight w:val="276"/>
          <w:tblHeader/>
        </w:trPr>
        <w:tc>
          <w:tcPr>
            <w:tcW w:w="3160" w:type="dxa"/>
            <w:shd w:val="clear" w:color="auto" w:fill="E6E6E6"/>
            <w:vAlign w:val="center"/>
          </w:tcPr>
          <w:p w14:paraId="5CCF42B8" w14:textId="77777777" w:rsidR="00B2161C" w:rsidRPr="004C0761" w:rsidRDefault="00B2161C" w:rsidP="00B2161C">
            <w:pPr>
              <w:tabs>
                <w:tab w:val="center" w:pos="4320"/>
                <w:tab w:val="right" w:pos="8640"/>
              </w:tabs>
              <w:rPr>
                <w:b/>
              </w:rPr>
            </w:pPr>
            <w:r w:rsidRPr="004C0761">
              <w:rPr>
                <w:b/>
              </w:rPr>
              <w:t>Case</w:t>
            </w:r>
          </w:p>
        </w:tc>
        <w:tc>
          <w:tcPr>
            <w:tcW w:w="2618" w:type="dxa"/>
            <w:vMerge/>
            <w:shd w:val="clear" w:color="auto" w:fill="E6E6E6"/>
            <w:vAlign w:val="center"/>
          </w:tcPr>
          <w:p w14:paraId="163F6556" w14:textId="77777777" w:rsidR="00B2161C" w:rsidRPr="004C0761" w:rsidRDefault="00B2161C" w:rsidP="00B2161C">
            <w:pPr>
              <w:tabs>
                <w:tab w:val="center" w:pos="4320"/>
                <w:tab w:val="right" w:pos="8640"/>
              </w:tabs>
              <w:jc w:val="center"/>
              <w:rPr>
                <w:b/>
                <w:sz w:val="16"/>
                <w:szCs w:val="16"/>
              </w:rPr>
            </w:pPr>
          </w:p>
        </w:tc>
        <w:tc>
          <w:tcPr>
            <w:tcW w:w="3780" w:type="dxa"/>
            <w:vMerge/>
            <w:shd w:val="clear" w:color="auto" w:fill="E6E6E6"/>
            <w:vAlign w:val="center"/>
          </w:tcPr>
          <w:p w14:paraId="191F5B94" w14:textId="77777777" w:rsidR="00B2161C" w:rsidRPr="004C0761" w:rsidRDefault="00B2161C" w:rsidP="00B2161C">
            <w:pPr>
              <w:tabs>
                <w:tab w:val="center" w:pos="4320"/>
                <w:tab w:val="right" w:pos="8640"/>
              </w:tabs>
              <w:jc w:val="center"/>
              <w:rPr>
                <w:b/>
                <w:sz w:val="16"/>
                <w:szCs w:val="16"/>
              </w:rPr>
            </w:pPr>
          </w:p>
        </w:tc>
      </w:tr>
      <w:tr w:rsidR="00B2161C" w:rsidRPr="004C0761" w14:paraId="7C200FB7" w14:textId="77777777" w:rsidTr="00B2161C">
        <w:trPr>
          <w:trHeight w:val="276"/>
          <w:tblHeader/>
        </w:trPr>
        <w:tc>
          <w:tcPr>
            <w:tcW w:w="3160" w:type="dxa"/>
            <w:shd w:val="clear" w:color="auto" w:fill="FFFFFF"/>
            <w:vAlign w:val="center"/>
          </w:tcPr>
          <w:p w14:paraId="6882515E" w14:textId="77777777" w:rsidR="00B2161C" w:rsidRPr="009C4838" w:rsidRDefault="00B2161C" w:rsidP="00C1153B">
            <w:pPr>
              <w:numPr>
                <w:ilvl w:val="0"/>
                <w:numId w:val="18"/>
              </w:numPr>
              <w:spacing w:after="0" w:line="240" w:lineRule="auto"/>
              <w:ind w:right="-26"/>
            </w:pPr>
            <w:r>
              <w:t>Validate</w:t>
            </w:r>
            <w:r w:rsidRPr="009C4838">
              <w:t xml:space="preserve"> single  and</w:t>
            </w:r>
            <w:r>
              <w:t xml:space="preserve"> multiple new and updated</w:t>
            </w:r>
            <w:r w:rsidRPr="009C4838">
              <w:t xml:space="preserve"> </w:t>
            </w:r>
            <w:r>
              <w:t>supports</w:t>
            </w:r>
            <w:r w:rsidRPr="009C4838">
              <w:t xml:space="preserve"> in single sync operation</w:t>
            </w:r>
          </w:p>
          <w:p w14:paraId="6A7867ED" w14:textId="77777777" w:rsidR="00B2161C" w:rsidRDefault="00B2161C" w:rsidP="00C1153B">
            <w:pPr>
              <w:numPr>
                <w:ilvl w:val="0"/>
                <w:numId w:val="18"/>
              </w:numPr>
              <w:spacing w:after="0" w:line="240" w:lineRule="auto"/>
              <w:ind w:right="-26"/>
            </w:pPr>
            <w:r>
              <w:t>Validate</w:t>
            </w:r>
            <w:r w:rsidRPr="009C4838">
              <w:t xml:space="preserve"> multiple new </w:t>
            </w:r>
            <w:r>
              <w:t>and updated supports</w:t>
            </w:r>
            <w:r w:rsidRPr="009C4838">
              <w:t xml:space="preserve"> from different TBs</w:t>
            </w:r>
            <w:r>
              <w:t xml:space="preserve"> from the same district</w:t>
            </w:r>
          </w:p>
          <w:p w14:paraId="2837D4B4" w14:textId="77777777" w:rsidR="00B2161C" w:rsidRDefault="00B2161C" w:rsidP="00C1153B">
            <w:pPr>
              <w:numPr>
                <w:ilvl w:val="0"/>
                <w:numId w:val="18"/>
              </w:numPr>
              <w:spacing w:after="0" w:line="240" w:lineRule="auto"/>
              <w:ind w:right="-26"/>
            </w:pPr>
            <w:r>
              <w:t>Validate support update with a new intallation</w:t>
            </w:r>
          </w:p>
          <w:p w14:paraId="00E7BC8F" w14:textId="77777777" w:rsidR="00B2161C" w:rsidRDefault="00B2161C" w:rsidP="00C1153B">
            <w:pPr>
              <w:numPr>
                <w:ilvl w:val="0"/>
                <w:numId w:val="18"/>
              </w:numPr>
              <w:spacing w:after="0" w:line="240" w:lineRule="auto"/>
              <w:ind w:right="-26"/>
            </w:pPr>
            <w:r>
              <w:t>Validate Installation/Support parent/child relationship</w:t>
            </w:r>
          </w:p>
          <w:p w14:paraId="55397225" w14:textId="77777777" w:rsidR="00B2161C" w:rsidRPr="009C4838" w:rsidRDefault="00B2161C" w:rsidP="00B2161C">
            <w:pPr>
              <w:ind w:left="360" w:right="-26"/>
            </w:pPr>
          </w:p>
        </w:tc>
        <w:tc>
          <w:tcPr>
            <w:tcW w:w="2618" w:type="dxa"/>
            <w:shd w:val="clear" w:color="auto" w:fill="FFFFFF"/>
            <w:vAlign w:val="center"/>
          </w:tcPr>
          <w:p w14:paraId="17DCD820" w14:textId="77777777" w:rsidR="00B2161C" w:rsidRPr="004C0761" w:rsidRDefault="00B2161C" w:rsidP="00B2161C">
            <w:pPr>
              <w:tabs>
                <w:tab w:val="center" w:pos="4320"/>
              </w:tabs>
              <w:ind w:right="-26"/>
              <w:rPr>
                <w:b/>
                <w:sz w:val="16"/>
                <w:szCs w:val="16"/>
              </w:rPr>
            </w:pPr>
            <w:r>
              <w:rPr>
                <w:b/>
                <w:sz w:val="16"/>
                <w:szCs w:val="16"/>
              </w:rPr>
              <w:t>For validation use asset Items (NM0510)</w:t>
            </w:r>
          </w:p>
        </w:tc>
        <w:tc>
          <w:tcPr>
            <w:tcW w:w="3780" w:type="dxa"/>
            <w:shd w:val="clear" w:color="auto" w:fill="FFFFFF"/>
            <w:vAlign w:val="center"/>
          </w:tcPr>
          <w:p w14:paraId="0E5C0B09" w14:textId="77777777" w:rsidR="00B2161C" w:rsidRPr="004C0761" w:rsidRDefault="00B2161C" w:rsidP="00B2161C">
            <w:pPr>
              <w:tabs>
                <w:tab w:val="center" w:pos="4320"/>
              </w:tabs>
              <w:ind w:right="-26"/>
              <w:rPr>
                <w:b/>
                <w:sz w:val="16"/>
                <w:szCs w:val="16"/>
              </w:rPr>
            </w:pPr>
          </w:p>
        </w:tc>
      </w:tr>
    </w:tbl>
    <w:p w14:paraId="7507C934" w14:textId="77777777" w:rsidR="00B2161C" w:rsidRDefault="00B2161C" w:rsidP="008406E9">
      <w:pPr>
        <w:pStyle w:val="head1"/>
        <w:ind w:left="792" w:firstLine="0"/>
      </w:pPr>
    </w:p>
    <w:p w14:paraId="46BEB51E" w14:textId="77777777" w:rsidR="001C35CC" w:rsidRDefault="001C35CC" w:rsidP="00C1153B">
      <w:pPr>
        <w:pStyle w:val="head1"/>
        <w:numPr>
          <w:ilvl w:val="1"/>
          <w:numId w:val="2"/>
        </w:numPr>
      </w:pPr>
      <w:bookmarkStart w:id="21" w:name="_Toc415060490"/>
      <w:r>
        <w:t>Sync Maintenance Log Asset</w:t>
      </w:r>
      <w:bookmarkEnd w:id="2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168"/>
        <w:gridCol w:w="6390"/>
      </w:tblGrid>
      <w:tr w:rsidR="00B2161C" w:rsidRPr="00467565" w14:paraId="3937ACF7" w14:textId="77777777" w:rsidTr="00B2161C">
        <w:trPr>
          <w:trHeight w:val="467"/>
        </w:trPr>
        <w:tc>
          <w:tcPr>
            <w:tcW w:w="3168" w:type="dxa"/>
            <w:shd w:val="clear" w:color="auto" w:fill="70AD47"/>
            <w:vAlign w:val="center"/>
          </w:tcPr>
          <w:p w14:paraId="1D372906" w14:textId="77777777" w:rsidR="00B2161C" w:rsidRPr="00467565" w:rsidRDefault="00B2161C" w:rsidP="00B2161C">
            <w:pPr>
              <w:tabs>
                <w:tab w:val="center" w:pos="4320"/>
                <w:tab w:val="right" w:pos="8640"/>
              </w:tabs>
              <w:rPr>
                <w:rFonts w:ascii="Times New Roman" w:hAnsi="Times New Roman"/>
                <w:b/>
                <w:color w:val="FFFFFF"/>
              </w:rPr>
            </w:pPr>
          </w:p>
        </w:tc>
        <w:tc>
          <w:tcPr>
            <w:tcW w:w="6390" w:type="dxa"/>
            <w:shd w:val="clear" w:color="auto" w:fill="70AD47"/>
            <w:vAlign w:val="center"/>
          </w:tcPr>
          <w:p w14:paraId="682D9EF3" w14:textId="77777777" w:rsidR="00B2161C" w:rsidRPr="007059DB" w:rsidRDefault="00B2161C" w:rsidP="008406E9">
            <w:pPr>
              <w:pStyle w:val="Heading2"/>
              <w:numPr>
                <w:ilvl w:val="0"/>
                <w:numId w:val="0"/>
              </w:numPr>
            </w:pPr>
          </w:p>
        </w:tc>
      </w:tr>
      <w:tr w:rsidR="00B2161C" w:rsidRPr="004C0761" w14:paraId="0D38E5E5" w14:textId="77777777" w:rsidTr="00B2161C">
        <w:tc>
          <w:tcPr>
            <w:tcW w:w="3168" w:type="dxa"/>
            <w:shd w:val="clear" w:color="auto" w:fill="auto"/>
            <w:vAlign w:val="center"/>
          </w:tcPr>
          <w:p w14:paraId="27F34DA8" w14:textId="77777777" w:rsidR="00B2161C" w:rsidRPr="004C0761" w:rsidRDefault="00B2161C" w:rsidP="00B2161C">
            <w:pPr>
              <w:tabs>
                <w:tab w:val="center" w:pos="4320"/>
                <w:tab w:val="right" w:pos="8640"/>
              </w:tabs>
              <w:rPr>
                <w:b/>
              </w:rPr>
            </w:pPr>
            <w:r w:rsidRPr="004C0761">
              <w:rPr>
                <w:b/>
              </w:rPr>
              <w:t xml:space="preserve">Actor </w:t>
            </w:r>
            <w:r w:rsidRPr="004C0761">
              <w:t>(What person, job function or system performs this Task?)</w:t>
            </w:r>
          </w:p>
        </w:tc>
        <w:tc>
          <w:tcPr>
            <w:tcW w:w="6390" w:type="dxa"/>
            <w:shd w:val="clear" w:color="auto" w:fill="auto"/>
            <w:vAlign w:val="center"/>
          </w:tcPr>
          <w:p w14:paraId="3BF6FC46" w14:textId="77777777" w:rsidR="00B2161C" w:rsidRPr="004C0761" w:rsidRDefault="00B2161C" w:rsidP="00B2161C">
            <w:pPr>
              <w:tabs>
                <w:tab w:val="center" w:pos="4320"/>
                <w:tab w:val="right" w:pos="8640"/>
              </w:tabs>
              <w:rPr>
                <w:i/>
              </w:rPr>
            </w:pPr>
            <w:r w:rsidRPr="004C0761">
              <w:rPr>
                <w:i/>
              </w:rPr>
              <w:t>Broker</w:t>
            </w:r>
            <w:r>
              <w:rPr>
                <w:i/>
              </w:rPr>
              <w:t>/TI API</w:t>
            </w:r>
          </w:p>
        </w:tc>
      </w:tr>
      <w:tr w:rsidR="00B2161C" w:rsidRPr="004C0761" w14:paraId="0B258B0C" w14:textId="77777777" w:rsidTr="00B2161C">
        <w:tc>
          <w:tcPr>
            <w:tcW w:w="3168" w:type="dxa"/>
            <w:shd w:val="clear" w:color="auto" w:fill="auto"/>
            <w:vAlign w:val="center"/>
          </w:tcPr>
          <w:p w14:paraId="5AD83B36" w14:textId="77777777" w:rsidR="00B2161C" w:rsidRPr="004C0761" w:rsidRDefault="00B2161C" w:rsidP="00B2161C">
            <w:pPr>
              <w:tabs>
                <w:tab w:val="center" w:pos="4320"/>
                <w:tab w:val="right" w:pos="8640"/>
              </w:tabs>
              <w:rPr>
                <w:b/>
              </w:rPr>
            </w:pPr>
            <w:r w:rsidRPr="004C0761">
              <w:rPr>
                <w:b/>
              </w:rPr>
              <w:t xml:space="preserve">Purpose </w:t>
            </w:r>
            <w:r w:rsidRPr="004C0761">
              <w:rPr>
                <w:sz w:val="18"/>
                <w:szCs w:val="18"/>
              </w:rPr>
              <w:t>(Why does this task exist; what value does it add?)</w:t>
            </w:r>
          </w:p>
        </w:tc>
        <w:tc>
          <w:tcPr>
            <w:tcW w:w="6390" w:type="dxa"/>
            <w:shd w:val="clear" w:color="auto" w:fill="auto"/>
            <w:vAlign w:val="center"/>
          </w:tcPr>
          <w:p w14:paraId="34646939" w14:textId="77777777" w:rsidR="00B2161C" w:rsidRPr="004C0761" w:rsidRDefault="00B2161C" w:rsidP="00B2161C">
            <w:pPr>
              <w:tabs>
                <w:tab w:val="center" w:pos="4320"/>
                <w:tab w:val="right" w:pos="8640"/>
              </w:tabs>
              <w:rPr>
                <w:i/>
              </w:rPr>
            </w:pPr>
            <w:r w:rsidRPr="004C0761">
              <w:rPr>
                <w:i/>
              </w:rPr>
              <w:t>Transformation of Sign data collected with the SFA into TransInfo – the ODOT enterprise asset repository</w:t>
            </w:r>
          </w:p>
        </w:tc>
      </w:tr>
      <w:tr w:rsidR="00B2161C" w:rsidRPr="004C0761" w14:paraId="11B88F65" w14:textId="77777777" w:rsidTr="00B2161C">
        <w:tc>
          <w:tcPr>
            <w:tcW w:w="3168" w:type="dxa"/>
            <w:shd w:val="clear" w:color="auto" w:fill="auto"/>
            <w:vAlign w:val="center"/>
          </w:tcPr>
          <w:p w14:paraId="3A540EF2" w14:textId="77777777" w:rsidR="00B2161C" w:rsidRPr="004C0761" w:rsidRDefault="00B2161C" w:rsidP="00B2161C">
            <w:pPr>
              <w:tabs>
                <w:tab w:val="center" w:pos="4320"/>
                <w:tab w:val="right" w:pos="8640"/>
              </w:tabs>
              <w:rPr>
                <w:sz w:val="18"/>
                <w:szCs w:val="18"/>
              </w:rPr>
            </w:pPr>
            <w:r w:rsidRPr="004C0761">
              <w:rPr>
                <w:b/>
              </w:rPr>
              <w:t xml:space="preserve">Triggers </w:t>
            </w:r>
            <w:r w:rsidRPr="004C0761">
              <w:rPr>
                <w:sz w:val="18"/>
                <w:szCs w:val="18"/>
              </w:rPr>
              <w:t>(What kicks off this task?)</w:t>
            </w:r>
          </w:p>
        </w:tc>
        <w:tc>
          <w:tcPr>
            <w:tcW w:w="6390" w:type="dxa"/>
            <w:shd w:val="clear" w:color="auto" w:fill="auto"/>
            <w:vAlign w:val="center"/>
          </w:tcPr>
          <w:p w14:paraId="45CE2D9C" w14:textId="77777777" w:rsidR="00B2161C" w:rsidRPr="004C0761" w:rsidRDefault="00B2161C" w:rsidP="00B2161C">
            <w:pPr>
              <w:tabs>
                <w:tab w:val="center" w:pos="4320"/>
                <w:tab w:val="right" w:pos="8640"/>
              </w:tabs>
              <w:rPr>
                <w:i/>
              </w:rPr>
            </w:pPr>
            <w:r>
              <w:rPr>
                <w:i/>
              </w:rPr>
              <w:t>Completion of 5.1 – 5.2 Sync Installation</w:t>
            </w:r>
            <w:r w:rsidRPr="004C0761">
              <w:rPr>
                <w:i/>
              </w:rPr>
              <w:t xml:space="preserve"> task</w:t>
            </w:r>
            <w:r>
              <w:rPr>
                <w:i/>
              </w:rPr>
              <w:t>s</w:t>
            </w:r>
          </w:p>
        </w:tc>
      </w:tr>
      <w:tr w:rsidR="00B2161C" w:rsidRPr="004C0761" w14:paraId="659A3A28" w14:textId="77777777" w:rsidTr="00B2161C">
        <w:trPr>
          <w:trHeight w:val="728"/>
        </w:trPr>
        <w:tc>
          <w:tcPr>
            <w:tcW w:w="3168" w:type="dxa"/>
            <w:shd w:val="clear" w:color="auto" w:fill="auto"/>
            <w:vAlign w:val="center"/>
          </w:tcPr>
          <w:p w14:paraId="7061C15F" w14:textId="77777777" w:rsidR="00B2161C" w:rsidRPr="004C0761" w:rsidRDefault="00B2161C" w:rsidP="00B2161C">
            <w:pPr>
              <w:tabs>
                <w:tab w:val="center" w:pos="4320"/>
                <w:tab w:val="right" w:pos="8640"/>
              </w:tabs>
              <w:rPr>
                <w:b/>
              </w:rPr>
            </w:pPr>
            <w:r w:rsidRPr="004C0761">
              <w:rPr>
                <w:b/>
              </w:rPr>
              <w:t xml:space="preserve">Dependencies </w:t>
            </w:r>
            <w:r w:rsidRPr="004C0761">
              <w:rPr>
                <w:sz w:val="18"/>
                <w:szCs w:val="18"/>
              </w:rPr>
              <w:t>(What has to exist before this Task can start?)</w:t>
            </w:r>
          </w:p>
        </w:tc>
        <w:tc>
          <w:tcPr>
            <w:tcW w:w="6390" w:type="dxa"/>
            <w:shd w:val="clear" w:color="auto" w:fill="auto"/>
            <w:vAlign w:val="center"/>
          </w:tcPr>
          <w:p w14:paraId="714455BD" w14:textId="77777777" w:rsidR="00B2161C" w:rsidRPr="004C0761" w:rsidRDefault="00B2161C" w:rsidP="00B2161C">
            <w:pPr>
              <w:tabs>
                <w:tab w:val="center" w:pos="342"/>
                <w:tab w:val="right" w:pos="8640"/>
              </w:tabs>
              <w:rPr>
                <w:i/>
              </w:rPr>
            </w:pPr>
            <w:r w:rsidRPr="004C0761">
              <w:rPr>
                <w:i/>
              </w:rPr>
              <w:t>Action l</w:t>
            </w:r>
            <w:r>
              <w:rPr>
                <w:i/>
              </w:rPr>
              <w:t>isting compiled in 3.0</w:t>
            </w:r>
            <w:r w:rsidRPr="004C0761">
              <w:rPr>
                <w:i/>
              </w:rPr>
              <w:t>..</w:t>
            </w:r>
          </w:p>
        </w:tc>
      </w:tr>
    </w:tbl>
    <w:p w14:paraId="68B5EC2B" w14:textId="77777777" w:rsidR="00B2161C" w:rsidRPr="004C0761" w:rsidRDefault="00B2161C" w:rsidP="00B2161C">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1047"/>
        <w:gridCol w:w="3682"/>
      </w:tblGrid>
      <w:tr w:rsidR="00B2161C" w:rsidRPr="004C0761" w14:paraId="5099101D" w14:textId="77777777" w:rsidTr="00B2161C">
        <w:trPr>
          <w:trHeight w:val="179"/>
        </w:trPr>
        <w:tc>
          <w:tcPr>
            <w:tcW w:w="4698" w:type="dxa"/>
            <w:shd w:val="clear" w:color="auto" w:fill="E6E6E6"/>
            <w:vAlign w:val="center"/>
          </w:tcPr>
          <w:p w14:paraId="26320D15" w14:textId="77777777" w:rsidR="00B2161C" w:rsidRPr="004C0761" w:rsidRDefault="00B2161C" w:rsidP="00B2161C">
            <w:pPr>
              <w:tabs>
                <w:tab w:val="center" w:pos="4320"/>
                <w:tab w:val="right" w:pos="8640"/>
              </w:tabs>
              <w:rPr>
                <w:b/>
              </w:rPr>
            </w:pPr>
            <w:r w:rsidRPr="004C0761">
              <w:rPr>
                <w:b/>
                <w:sz w:val="24"/>
                <w:szCs w:val="24"/>
              </w:rPr>
              <w:t>STEPS</w:t>
            </w:r>
            <w:r w:rsidRPr="004C0761">
              <w:t xml:space="preserve"> </w:t>
            </w:r>
            <w:r w:rsidRPr="004C0761">
              <w:rPr>
                <w:sz w:val="18"/>
                <w:szCs w:val="18"/>
              </w:rPr>
              <w:t>(Sequence of lower level of detail in the task)</w:t>
            </w:r>
          </w:p>
        </w:tc>
        <w:tc>
          <w:tcPr>
            <w:tcW w:w="1068" w:type="dxa"/>
            <w:shd w:val="clear" w:color="auto" w:fill="E6E6E6"/>
            <w:vAlign w:val="center"/>
          </w:tcPr>
          <w:p w14:paraId="692CA1D6" w14:textId="77777777" w:rsidR="00B2161C" w:rsidRPr="004C0761" w:rsidRDefault="00B2161C" w:rsidP="00B2161C">
            <w:pPr>
              <w:tabs>
                <w:tab w:val="center" w:pos="4320"/>
                <w:tab w:val="right" w:pos="8640"/>
              </w:tabs>
              <w:jc w:val="center"/>
              <w:rPr>
                <w:b/>
                <w:sz w:val="16"/>
                <w:szCs w:val="16"/>
              </w:rPr>
            </w:pPr>
            <w:r w:rsidRPr="004C0761">
              <w:rPr>
                <w:b/>
                <w:sz w:val="16"/>
                <w:szCs w:val="16"/>
              </w:rPr>
              <w:t>System</w:t>
            </w:r>
          </w:p>
        </w:tc>
        <w:tc>
          <w:tcPr>
            <w:tcW w:w="3792" w:type="dxa"/>
            <w:shd w:val="clear" w:color="auto" w:fill="E6E6E6"/>
            <w:vAlign w:val="center"/>
          </w:tcPr>
          <w:p w14:paraId="70498C52" w14:textId="77777777" w:rsidR="00B2161C" w:rsidRPr="004C0761" w:rsidRDefault="00B2161C" w:rsidP="00B2161C">
            <w:pPr>
              <w:tabs>
                <w:tab w:val="center" w:pos="4320"/>
                <w:tab w:val="right" w:pos="8640"/>
              </w:tabs>
              <w:jc w:val="center"/>
              <w:rPr>
                <w:b/>
              </w:rPr>
            </w:pPr>
            <w:r w:rsidRPr="004C0761">
              <w:rPr>
                <w:b/>
              </w:rPr>
              <w:t>NOTES/Questions</w:t>
            </w:r>
          </w:p>
        </w:tc>
      </w:tr>
      <w:tr w:rsidR="00B2161C" w:rsidRPr="004C0761" w14:paraId="1B5D0173" w14:textId="77777777" w:rsidTr="00B2161C">
        <w:trPr>
          <w:trHeight w:val="503"/>
        </w:trPr>
        <w:tc>
          <w:tcPr>
            <w:tcW w:w="4698" w:type="dxa"/>
            <w:shd w:val="clear" w:color="auto" w:fill="auto"/>
            <w:vAlign w:val="center"/>
          </w:tcPr>
          <w:p w14:paraId="1B0BF8C9" w14:textId="77777777" w:rsidR="00B2161C" w:rsidRPr="00454F15" w:rsidRDefault="00B2161C" w:rsidP="00C1153B">
            <w:pPr>
              <w:numPr>
                <w:ilvl w:val="0"/>
                <w:numId w:val="22"/>
              </w:numPr>
              <w:tabs>
                <w:tab w:val="center" w:pos="664"/>
                <w:tab w:val="right" w:pos="8640"/>
              </w:tabs>
              <w:spacing w:after="0" w:line="240" w:lineRule="auto"/>
            </w:pPr>
            <w:r w:rsidRPr="004C0761">
              <w:t>Read action listing</w:t>
            </w:r>
            <w:r>
              <w:t>, isolate target Maintenance Log installation id.</w:t>
            </w:r>
          </w:p>
          <w:p w14:paraId="3553FF1A" w14:textId="77777777" w:rsidR="00B2161C" w:rsidRDefault="00B2161C" w:rsidP="00C1153B">
            <w:pPr>
              <w:numPr>
                <w:ilvl w:val="0"/>
                <w:numId w:val="23"/>
              </w:numPr>
              <w:tabs>
                <w:tab w:val="center" w:pos="664"/>
              </w:tabs>
              <w:spacing w:after="0" w:line="240" w:lineRule="auto"/>
            </w:pPr>
            <w:r>
              <w:t xml:space="preserve">Pull target maintenance log record(s) from </w:t>
            </w:r>
            <w:r w:rsidRPr="004C0761">
              <w:t xml:space="preserve"> </w:t>
            </w:r>
            <w:r>
              <w:t xml:space="preserve">tblInstallationHistory </w:t>
            </w:r>
            <w:r w:rsidRPr="004C0761">
              <w:t xml:space="preserve">asset inventory </w:t>
            </w:r>
            <w:r>
              <w:t xml:space="preserve">data </w:t>
            </w:r>
          </w:p>
          <w:p w14:paraId="726E583E" w14:textId="77777777" w:rsidR="00B2161C" w:rsidRPr="00735B37" w:rsidRDefault="00B2161C" w:rsidP="00C1153B">
            <w:pPr>
              <w:numPr>
                <w:ilvl w:val="0"/>
                <w:numId w:val="23"/>
              </w:numPr>
              <w:tabs>
                <w:tab w:val="center" w:pos="664"/>
              </w:tabs>
              <w:spacing w:after="0" w:line="240" w:lineRule="auto"/>
            </w:pPr>
            <w:r w:rsidRPr="00735B37">
              <w:t>Pass data to TI API</w:t>
            </w:r>
          </w:p>
          <w:p w14:paraId="0E3C2D86" w14:textId="77777777" w:rsidR="00B2161C" w:rsidRDefault="00B2161C" w:rsidP="00C1153B">
            <w:pPr>
              <w:numPr>
                <w:ilvl w:val="0"/>
                <w:numId w:val="23"/>
              </w:numPr>
              <w:tabs>
                <w:tab w:val="center" w:pos="664"/>
              </w:tabs>
              <w:spacing w:after="0" w:line="240" w:lineRule="auto"/>
            </w:pPr>
            <w:r>
              <w:t>API delete update target maintenance log records –if preexisting, validate and inserts ne  data records into NM_INV_ITEMS_ALL and NM_MEMBERS_ALL</w:t>
            </w:r>
          </w:p>
          <w:p w14:paraId="35AB2FD8" w14:textId="77777777" w:rsidR="00B2161C" w:rsidRPr="00D35B2D" w:rsidRDefault="00B2161C" w:rsidP="00C1153B">
            <w:pPr>
              <w:numPr>
                <w:ilvl w:val="0"/>
                <w:numId w:val="23"/>
              </w:numPr>
              <w:tabs>
                <w:tab w:val="center" w:pos="664"/>
              </w:tabs>
              <w:spacing w:after="0" w:line="240" w:lineRule="auto"/>
            </w:pPr>
            <w:r>
              <w:t>API builds child relationship in NM_INV_TYPE_GROUPING</w:t>
            </w:r>
          </w:p>
          <w:p w14:paraId="035733DC" w14:textId="77777777" w:rsidR="00B2161C" w:rsidRDefault="00B2161C" w:rsidP="00C1153B">
            <w:pPr>
              <w:numPr>
                <w:ilvl w:val="0"/>
                <w:numId w:val="23"/>
              </w:numPr>
              <w:tabs>
                <w:tab w:val="center" w:pos="664"/>
              </w:tabs>
              <w:spacing w:after="0" w:line="240" w:lineRule="auto"/>
            </w:pPr>
            <w:r>
              <w:t xml:space="preserve">If successful remove target record from tblEditHistory </w:t>
            </w:r>
          </w:p>
          <w:p w14:paraId="436D2FDA" w14:textId="77777777" w:rsidR="00B2161C" w:rsidRDefault="00B2161C" w:rsidP="00C1153B">
            <w:pPr>
              <w:numPr>
                <w:ilvl w:val="0"/>
                <w:numId w:val="23"/>
              </w:numPr>
              <w:tabs>
                <w:tab w:val="center" w:pos="664"/>
              </w:tabs>
              <w:spacing w:after="0" w:line="240" w:lineRule="auto"/>
            </w:pPr>
            <w:r>
              <w:t>If error or validation failure write data (as described in 490 section xXX) to exception table</w:t>
            </w:r>
          </w:p>
          <w:p w14:paraId="4ED1891F" w14:textId="77777777" w:rsidR="00B2161C" w:rsidRDefault="00B2161C" w:rsidP="00C1153B">
            <w:pPr>
              <w:numPr>
                <w:ilvl w:val="0"/>
                <w:numId w:val="23"/>
              </w:numPr>
              <w:tabs>
                <w:tab w:val="center" w:pos="664"/>
              </w:tabs>
              <w:spacing w:after="0" w:line="240" w:lineRule="auto"/>
            </w:pPr>
            <w:r>
              <w:t>Proceed to next action listing</w:t>
            </w:r>
          </w:p>
          <w:p w14:paraId="57865CAD" w14:textId="77777777" w:rsidR="00B2161C" w:rsidRDefault="00B2161C" w:rsidP="00B2161C">
            <w:pPr>
              <w:tabs>
                <w:tab w:val="center" w:pos="664"/>
              </w:tabs>
            </w:pPr>
          </w:p>
          <w:p w14:paraId="589E40B2" w14:textId="77777777" w:rsidR="00B2161C" w:rsidRPr="00095ABC" w:rsidRDefault="00B2161C" w:rsidP="00B2161C">
            <w:pPr>
              <w:tabs>
                <w:tab w:val="center" w:pos="664"/>
              </w:tabs>
              <w:ind w:left="720"/>
            </w:pPr>
          </w:p>
        </w:tc>
        <w:tc>
          <w:tcPr>
            <w:tcW w:w="1068" w:type="dxa"/>
            <w:vAlign w:val="center"/>
          </w:tcPr>
          <w:p w14:paraId="4A24E36D" w14:textId="77777777" w:rsidR="00B2161C" w:rsidRPr="004C0761" w:rsidRDefault="00B2161C" w:rsidP="00B2161C">
            <w:pPr>
              <w:tabs>
                <w:tab w:val="center" w:pos="4320"/>
                <w:tab w:val="right" w:pos="8640"/>
              </w:tabs>
              <w:jc w:val="center"/>
            </w:pPr>
          </w:p>
        </w:tc>
        <w:tc>
          <w:tcPr>
            <w:tcW w:w="3792" w:type="dxa"/>
            <w:vAlign w:val="center"/>
          </w:tcPr>
          <w:p w14:paraId="0435A29F" w14:textId="77777777" w:rsidR="00B2161C" w:rsidRDefault="00B2161C" w:rsidP="00B2161C">
            <w:pPr>
              <w:tabs>
                <w:tab w:val="center" w:pos="4320"/>
                <w:tab w:val="right" w:pos="8640"/>
              </w:tabs>
            </w:pPr>
            <w:r w:rsidRPr="004C0761">
              <w:t xml:space="preserve">It’s the developers prerogative to either process all assets per installation at a time or one asset at a time </w:t>
            </w:r>
          </w:p>
          <w:p w14:paraId="18AC4EF5" w14:textId="77777777" w:rsidR="00B2161C" w:rsidRDefault="00B2161C" w:rsidP="00B2161C">
            <w:pPr>
              <w:tabs>
                <w:tab w:val="center" w:pos="4320"/>
                <w:tab w:val="right" w:pos="8640"/>
              </w:tabs>
            </w:pPr>
          </w:p>
          <w:p w14:paraId="255DD264" w14:textId="77777777" w:rsidR="00B2161C" w:rsidRPr="004C0761" w:rsidRDefault="00B2161C" w:rsidP="00B2161C">
            <w:pPr>
              <w:tabs>
                <w:tab w:val="center" w:pos="4320"/>
                <w:tab w:val="right" w:pos="8640"/>
              </w:tabs>
            </w:pPr>
          </w:p>
        </w:tc>
      </w:tr>
    </w:tbl>
    <w:p w14:paraId="5A0D5851" w14:textId="77777777" w:rsidR="00B2161C" w:rsidRPr="004C0761" w:rsidRDefault="00B2161C" w:rsidP="00B2161C">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720"/>
        <w:gridCol w:w="3780"/>
      </w:tblGrid>
      <w:tr w:rsidR="00B2161C" w:rsidRPr="004C0761" w14:paraId="16E62377" w14:textId="77777777" w:rsidTr="00B2161C">
        <w:trPr>
          <w:trHeight w:val="276"/>
          <w:tblHeader/>
        </w:trPr>
        <w:tc>
          <w:tcPr>
            <w:tcW w:w="3160" w:type="dxa"/>
            <w:shd w:val="clear" w:color="auto" w:fill="E6E6E6"/>
            <w:vAlign w:val="center"/>
          </w:tcPr>
          <w:p w14:paraId="4D01F677" w14:textId="77777777" w:rsidR="00B2161C" w:rsidRPr="004C0761" w:rsidRDefault="00B2161C" w:rsidP="00B2161C">
            <w:pPr>
              <w:tabs>
                <w:tab w:val="center" w:pos="4320"/>
                <w:tab w:val="right" w:pos="8640"/>
              </w:tabs>
              <w:rPr>
                <w:b/>
              </w:rPr>
            </w:pPr>
            <w:r w:rsidRPr="004C0761">
              <w:rPr>
                <w:b/>
              </w:rPr>
              <w:t xml:space="preserve">Access DATA </w:t>
            </w:r>
          </w:p>
        </w:tc>
        <w:tc>
          <w:tcPr>
            <w:tcW w:w="998" w:type="dxa"/>
            <w:vMerge w:val="restart"/>
            <w:shd w:val="clear" w:color="auto" w:fill="E6E6E6"/>
            <w:vAlign w:val="center"/>
          </w:tcPr>
          <w:p w14:paraId="5F59014E"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7493F183"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6AA5292C"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gridSpan w:val="2"/>
            <w:vMerge w:val="restart"/>
            <w:shd w:val="clear" w:color="auto" w:fill="E6E6E6"/>
            <w:vAlign w:val="center"/>
          </w:tcPr>
          <w:p w14:paraId="5D295D1E"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7DD8DFB1" w14:textId="77777777" w:rsidTr="00B2161C">
        <w:trPr>
          <w:trHeight w:val="276"/>
          <w:tblHeader/>
        </w:trPr>
        <w:tc>
          <w:tcPr>
            <w:tcW w:w="3160" w:type="dxa"/>
            <w:shd w:val="clear" w:color="auto" w:fill="E6E6E6"/>
            <w:vAlign w:val="center"/>
          </w:tcPr>
          <w:p w14:paraId="15EB3E5C"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7CC416C0"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09A9C0F5" w14:textId="77777777" w:rsidR="00B2161C" w:rsidRPr="004C0761" w:rsidRDefault="00B2161C" w:rsidP="00B2161C">
            <w:pPr>
              <w:tabs>
                <w:tab w:val="center" w:pos="4320"/>
                <w:tab w:val="right" w:pos="8640"/>
              </w:tabs>
              <w:jc w:val="center"/>
              <w:rPr>
                <w:b/>
                <w:sz w:val="16"/>
                <w:szCs w:val="16"/>
              </w:rPr>
            </w:pPr>
          </w:p>
        </w:tc>
        <w:tc>
          <w:tcPr>
            <w:tcW w:w="4500" w:type="dxa"/>
            <w:gridSpan w:val="2"/>
            <w:vMerge/>
            <w:shd w:val="clear" w:color="auto" w:fill="E6E6E6"/>
            <w:vAlign w:val="center"/>
          </w:tcPr>
          <w:p w14:paraId="505C3E8F" w14:textId="77777777" w:rsidR="00B2161C" w:rsidRPr="004C0761" w:rsidRDefault="00B2161C" w:rsidP="00B2161C">
            <w:pPr>
              <w:tabs>
                <w:tab w:val="center" w:pos="4320"/>
                <w:tab w:val="right" w:pos="8640"/>
              </w:tabs>
              <w:jc w:val="center"/>
              <w:rPr>
                <w:b/>
                <w:sz w:val="16"/>
                <w:szCs w:val="16"/>
              </w:rPr>
            </w:pPr>
          </w:p>
        </w:tc>
      </w:tr>
      <w:tr w:rsidR="00B2161C" w:rsidRPr="001F5F16" w14:paraId="5A4397DA" w14:textId="77777777" w:rsidTr="00B2161C">
        <w:trPr>
          <w:trHeight w:val="197"/>
          <w:tblHeader/>
        </w:trPr>
        <w:tc>
          <w:tcPr>
            <w:tcW w:w="3160" w:type="dxa"/>
            <w:shd w:val="clear" w:color="auto" w:fill="auto"/>
            <w:vAlign w:val="center"/>
          </w:tcPr>
          <w:p w14:paraId="040A9126" w14:textId="77777777" w:rsidR="00B2161C" w:rsidRPr="001F5F16" w:rsidRDefault="00B2161C" w:rsidP="00B2161C">
            <w:pPr>
              <w:tabs>
                <w:tab w:val="center" w:pos="4320"/>
                <w:tab w:val="right" w:pos="8640"/>
              </w:tabs>
              <w:rPr>
                <w:color w:val="000000"/>
              </w:rPr>
            </w:pPr>
            <w:r w:rsidRPr="001F5F16">
              <w:rPr>
                <w:color w:val="000000"/>
              </w:rPr>
              <w:t>tblInstallationHistory</w:t>
            </w:r>
          </w:p>
        </w:tc>
        <w:tc>
          <w:tcPr>
            <w:tcW w:w="998" w:type="dxa"/>
            <w:shd w:val="clear" w:color="auto" w:fill="auto"/>
            <w:vAlign w:val="center"/>
          </w:tcPr>
          <w:p w14:paraId="246F1E6C" w14:textId="77777777" w:rsidR="00B2161C" w:rsidRPr="001F5F16" w:rsidRDefault="00B2161C" w:rsidP="00B2161C">
            <w:pPr>
              <w:tabs>
                <w:tab w:val="center" w:pos="4320"/>
                <w:tab w:val="right" w:pos="8640"/>
              </w:tabs>
              <w:rPr>
                <w:i/>
                <w:color w:val="000000"/>
              </w:rPr>
            </w:pPr>
          </w:p>
        </w:tc>
        <w:tc>
          <w:tcPr>
            <w:tcW w:w="900" w:type="dxa"/>
          </w:tcPr>
          <w:p w14:paraId="55EED0E0" w14:textId="77777777" w:rsidR="00B2161C" w:rsidRPr="001F5F16" w:rsidRDefault="00B2161C" w:rsidP="00B2161C">
            <w:pPr>
              <w:tabs>
                <w:tab w:val="center" w:pos="4320"/>
                <w:tab w:val="right" w:pos="8640"/>
              </w:tabs>
              <w:jc w:val="center"/>
              <w:rPr>
                <w:i/>
                <w:color w:val="000000"/>
              </w:rPr>
            </w:pPr>
          </w:p>
        </w:tc>
        <w:tc>
          <w:tcPr>
            <w:tcW w:w="4500" w:type="dxa"/>
            <w:gridSpan w:val="2"/>
            <w:shd w:val="clear" w:color="auto" w:fill="auto"/>
            <w:vAlign w:val="center"/>
          </w:tcPr>
          <w:p w14:paraId="45D011B1" w14:textId="77777777" w:rsidR="00B2161C" w:rsidRPr="001F5F16" w:rsidRDefault="00B2161C" w:rsidP="00B2161C">
            <w:pPr>
              <w:tabs>
                <w:tab w:val="center" w:pos="4320"/>
                <w:tab w:val="right" w:pos="8640"/>
              </w:tabs>
              <w:jc w:val="center"/>
              <w:rPr>
                <w:i/>
                <w:color w:val="000000"/>
              </w:rPr>
            </w:pPr>
          </w:p>
        </w:tc>
      </w:tr>
      <w:tr w:rsidR="00B2161C" w:rsidRPr="001F5F16" w14:paraId="0D236EF5" w14:textId="77777777" w:rsidTr="00B2161C">
        <w:trPr>
          <w:trHeight w:val="197"/>
          <w:tblHeader/>
        </w:trPr>
        <w:tc>
          <w:tcPr>
            <w:tcW w:w="3160" w:type="dxa"/>
            <w:shd w:val="clear" w:color="auto" w:fill="auto"/>
            <w:vAlign w:val="center"/>
          </w:tcPr>
          <w:p w14:paraId="6E257D41" w14:textId="77777777" w:rsidR="00B2161C" w:rsidRPr="001F5F16" w:rsidRDefault="00B2161C" w:rsidP="00B2161C">
            <w:pPr>
              <w:tabs>
                <w:tab w:val="center" w:pos="4320"/>
                <w:tab w:val="right" w:pos="8640"/>
              </w:tabs>
              <w:rPr>
                <w:color w:val="000000"/>
              </w:rPr>
            </w:pPr>
            <w:r w:rsidRPr="001F5F16">
              <w:rPr>
                <w:color w:val="000000"/>
              </w:rPr>
              <w:t>tblEditHistory</w:t>
            </w:r>
          </w:p>
        </w:tc>
        <w:tc>
          <w:tcPr>
            <w:tcW w:w="998" w:type="dxa"/>
            <w:shd w:val="clear" w:color="auto" w:fill="auto"/>
            <w:vAlign w:val="center"/>
          </w:tcPr>
          <w:p w14:paraId="2F431881" w14:textId="77777777" w:rsidR="00B2161C" w:rsidRPr="001F5F16" w:rsidRDefault="00B2161C" w:rsidP="00B2161C">
            <w:pPr>
              <w:tabs>
                <w:tab w:val="center" w:pos="4320"/>
                <w:tab w:val="right" w:pos="8640"/>
              </w:tabs>
              <w:rPr>
                <w:i/>
                <w:color w:val="000000"/>
              </w:rPr>
            </w:pPr>
          </w:p>
        </w:tc>
        <w:tc>
          <w:tcPr>
            <w:tcW w:w="900" w:type="dxa"/>
          </w:tcPr>
          <w:p w14:paraId="3C0FEA4D" w14:textId="77777777" w:rsidR="00B2161C" w:rsidRPr="001F5F16" w:rsidRDefault="00B2161C" w:rsidP="00B2161C">
            <w:pPr>
              <w:tabs>
                <w:tab w:val="center" w:pos="4320"/>
                <w:tab w:val="right" w:pos="8640"/>
              </w:tabs>
              <w:jc w:val="center"/>
              <w:rPr>
                <w:i/>
                <w:color w:val="000000"/>
              </w:rPr>
            </w:pPr>
          </w:p>
        </w:tc>
        <w:tc>
          <w:tcPr>
            <w:tcW w:w="4500" w:type="dxa"/>
            <w:gridSpan w:val="2"/>
            <w:shd w:val="clear" w:color="auto" w:fill="auto"/>
            <w:vAlign w:val="center"/>
          </w:tcPr>
          <w:p w14:paraId="499C52DB" w14:textId="77777777" w:rsidR="00B2161C" w:rsidRPr="001F5F16" w:rsidRDefault="00B2161C" w:rsidP="00B2161C">
            <w:pPr>
              <w:tabs>
                <w:tab w:val="center" w:pos="4320"/>
                <w:tab w:val="right" w:pos="8640"/>
              </w:tabs>
              <w:jc w:val="center"/>
              <w:rPr>
                <w:i/>
                <w:color w:val="000000"/>
              </w:rPr>
            </w:pPr>
          </w:p>
        </w:tc>
      </w:tr>
      <w:tr w:rsidR="00B2161C" w:rsidRPr="004C0761" w14:paraId="30B1D1ED" w14:textId="77777777" w:rsidTr="00B2161C">
        <w:trPr>
          <w:trHeight w:val="276"/>
          <w:tblHeader/>
        </w:trPr>
        <w:tc>
          <w:tcPr>
            <w:tcW w:w="3160" w:type="dxa"/>
            <w:shd w:val="clear" w:color="auto" w:fill="E6E6E6"/>
            <w:vAlign w:val="center"/>
          </w:tcPr>
          <w:p w14:paraId="236466DA" w14:textId="77777777" w:rsidR="00B2161C" w:rsidRPr="004C0761" w:rsidRDefault="00B2161C" w:rsidP="00B2161C">
            <w:pPr>
              <w:tabs>
                <w:tab w:val="center" w:pos="4320"/>
                <w:tab w:val="right" w:pos="8640"/>
              </w:tabs>
              <w:rPr>
                <w:b/>
              </w:rPr>
            </w:pPr>
            <w:r>
              <w:rPr>
                <w:b/>
              </w:rPr>
              <w:t xml:space="preserve">TI DATA </w:t>
            </w:r>
            <w:r w:rsidRPr="004C0761">
              <w:rPr>
                <w:b/>
              </w:rPr>
              <w:t xml:space="preserve"> </w:t>
            </w:r>
          </w:p>
        </w:tc>
        <w:tc>
          <w:tcPr>
            <w:tcW w:w="998" w:type="dxa"/>
            <w:vMerge w:val="restart"/>
            <w:shd w:val="clear" w:color="auto" w:fill="E6E6E6"/>
            <w:vAlign w:val="center"/>
          </w:tcPr>
          <w:p w14:paraId="5DCA755C" w14:textId="77777777" w:rsidR="00B2161C" w:rsidRPr="004C0761" w:rsidRDefault="00B2161C" w:rsidP="00B2161C">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3B054528" w14:textId="77777777" w:rsidR="00B2161C" w:rsidRPr="004C0761" w:rsidRDefault="00B2161C" w:rsidP="00B2161C">
            <w:pPr>
              <w:tabs>
                <w:tab w:val="center" w:pos="4320"/>
                <w:tab w:val="right" w:pos="8640"/>
              </w:tabs>
              <w:jc w:val="center"/>
              <w:rPr>
                <w:b/>
                <w:sz w:val="16"/>
                <w:szCs w:val="16"/>
              </w:rPr>
            </w:pPr>
            <w:r w:rsidRPr="004C0761">
              <w:rPr>
                <w:b/>
                <w:sz w:val="16"/>
                <w:szCs w:val="16"/>
              </w:rPr>
              <w:t>New/</w:t>
            </w:r>
          </w:p>
          <w:p w14:paraId="543AD73D" w14:textId="77777777" w:rsidR="00B2161C" w:rsidRPr="004C0761" w:rsidRDefault="00B2161C" w:rsidP="00B2161C">
            <w:pPr>
              <w:tabs>
                <w:tab w:val="center" w:pos="4320"/>
                <w:tab w:val="right" w:pos="8640"/>
              </w:tabs>
              <w:jc w:val="center"/>
              <w:rPr>
                <w:b/>
                <w:sz w:val="16"/>
                <w:szCs w:val="16"/>
              </w:rPr>
            </w:pPr>
            <w:r w:rsidRPr="004C0761">
              <w:rPr>
                <w:b/>
                <w:sz w:val="16"/>
                <w:szCs w:val="16"/>
              </w:rPr>
              <w:t>Updated Field</w:t>
            </w:r>
          </w:p>
        </w:tc>
        <w:tc>
          <w:tcPr>
            <w:tcW w:w="4500" w:type="dxa"/>
            <w:gridSpan w:val="2"/>
            <w:vMerge w:val="restart"/>
            <w:shd w:val="clear" w:color="auto" w:fill="E6E6E6"/>
            <w:vAlign w:val="center"/>
          </w:tcPr>
          <w:p w14:paraId="7060127A" w14:textId="77777777" w:rsidR="00B2161C" w:rsidRPr="004C0761" w:rsidRDefault="00B2161C" w:rsidP="00B2161C">
            <w:pPr>
              <w:tabs>
                <w:tab w:val="center" w:pos="4320"/>
                <w:tab w:val="right" w:pos="8640"/>
              </w:tabs>
              <w:jc w:val="center"/>
              <w:rPr>
                <w:b/>
                <w:sz w:val="16"/>
                <w:szCs w:val="16"/>
              </w:rPr>
            </w:pPr>
            <w:r w:rsidRPr="004C0761">
              <w:rPr>
                <w:b/>
                <w:sz w:val="16"/>
                <w:szCs w:val="16"/>
              </w:rPr>
              <w:t>Rules/Notes</w:t>
            </w:r>
          </w:p>
        </w:tc>
      </w:tr>
      <w:tr w:rsidR="00B2161C" w:rsidRPr="004C0761" w14:paraId="6919032D" w14:textId="77777777" w:rsidTr="00B2161C">
        <w:trPr>
          <w:trHeight w:val="276"/>
          <w:tblHeader/>
        </w:trPr>
        <w:tc>
          <w:tcPr>
            <w:tcW w:w="3160" w:type="dxa"/>
            <w:shd w:val="clear" w:color="auto" w:fill="E6E6E6"/>
            <w:vAlign w:val="center"/>
          </w:tcPr>
          <w:p w14:paraId="30CF3176" w14:textId="77777777" w:rsidR="00B2161C" w:rsidRPr="004C0761" w:rsidRDefault="00B2161C" w:rsidP="00B2161C">
            <w:pPr>
              <w:tabs>
                <w:tab w:val="center" w:pos="4320"/>
                <w:tab w:val="right" w:pos="8640"/>
              </w:tabs>
              <w:rPr>
                <w:b/>
              </w:rPr>
            </w:pPr>
            <w:r>
              <w:rPr>
                <w:b/>
              </w:rPr>
              <w:t>Table name</w:t>
            </w:r>
            <w:r w:rsidRPr="004C0761">
              <w:rPr>
                <w:sz w:val="18"/>
                <w:szCs w:val="18"/>
              </w:rPr>
              <w:t xml:space="preserve"> </w:t>
            </w:r>
          </w:p>
        </w:tc>
        <w:tc>
          <w:tcPr>
            <w:tcW w:w="998" w:type="dxa"/>
            <w:vMerge/>
            <w:shd w:val="clear" w:color="auto" w:fill="E6E6E6"/>
            <w:vAlign w:val="center"/>
          </w:tcPr>
          <w:p w14:paraId="17A956D5" w14:textId="77777777" w:rsidR="00B2161C" w:rsidRPr="004C0761" w:rsidRDefault="00B2161C" w:rsidP="00B2161C">
            <w:pPr>
              <w:tabs>
                <w:tab w:val="center" w:pos="4320"/>
                <w:tab w:val="right" w:pos="8640"/>
              </w:tabs>
              <w:jc w:val="center"/>
              <w:rPr>
                <w:b/>
                <w:sz w:val="16"/>
                <w:szCs w:val="16"/>
              </w:rPr>
            </w:pPr>
          </w:p>
        </w:tc>
        <w:tc>
          <w:tcPr>
            <w:tcW w:w="900" w:type="dxa"/>
            <w:vMerge/>
            <w:shd w:val="clear" w:color="auto" w:fill="E6E6E6"/>
          </w:tcPr>
          <w:p w14:paraId="5674F07C" w14:textId="77777777" w:rsidR="00B2161C" w:rsidRPr="004C0761" w:rsidRDefault="00B2161C" w:rsidP="00B2161C">
            <w:pPr>
              <w:tabs>
                <w:tab w:val="center" w:pos="4320"/>
                <w:tab w:val="right" w:pos="8640"/>
              </w:tabs>
              <w:jc w:val="center"/>
              <w:rPr>
                <w:b/>
                <w:sz w:val="16"/>
                <w:szCs w:val="16"/>
              </w:rPr>
            </w:pPr>
          </w:p>
        </w:tc>
        <w:tc>
          <w:tcPr>
            <w:tcW w:w="4500" w:type="dxa"/>
            <w:gridSpan w:val="2"/>
            <w:vMerge/>
            <w:shd w:val="clear" w:color="auto" w:fill="E6E6E6"/>
            <w:vAlign w:val="center"/>
          </w:tcPr>
          <w:p w14:paraId="5F3AAD58" w14:textId="77777777" w:rsidR="00B2161C" w:rsidRPr="004C0761" w:rsidRDefault="00B2161C" w:rsidP="00B2161C">
            <w:pPr>
              <w:tabs>
                <w:tab w:val="center" w:pos="4320"/>
                <w:tab w:val="right" w:pos="8640"/>
              </w:tabs>
              <w:jc w:val="center"/>
              <w:rPr>
                <w:b/>
                <w:sz w:val="16"/>
                <w:szCs w:val="16"/>
              </w:rPr>
            </w:pPr>
          </w:p>
        </w:tc>
      </w:tr>
      <w:tr w:rsidR="00B2161C" w:rsidRPr="004C0761" w14:paraId="427F441D" w14:textId="77777777" w:rsidTr="00B2161C">
        <w:trPr>
          <w:trHeight w:val="197"/>
          <w:tblHeader/>
        </w:trPr>
        <w:tc>
          <w:tcPr>
            <w:tcW w:w="3160" w:type="dxa"/>
            <w:shd w:val="clear" w:color="auto" w:fill="auto"/>
            <w:vAlign w:val="center"/>
          </w:tcPr>
          <w:p w14:paraId="7F9BB900" w14:textId="77777777" w:rsidR="00B2161C" w:rsidRPr="004C0761" w:rsidRDefault="00B2161C" w:rsidP="00B2161C">
            <w:pPr>
              <w:tabs>
                <w:tab w:val="center" w:pos="4320"/>
                <w:tab w:val="right" w:pos="8640"/>
              </w:tabs>
            </w:pPr>
            <w:r>
              <w:t>NM_INV_ITEMS_ALL</w:t>
            </w:r>
          </w:p>
        </w:tc>
        <w:tc>
          <w:tcPr>
            <w:tcW w:w="998" w:type="dxa"/>
            <w:shd w:val="clear" w:color="auto" w:fill="auto"/>
            <w:vAlign w:val="center"/>
          </w:tcPr>
          <w:p w14:paraId="1415252C" w14:textId="77777777" w:rsidR="00B2161C" w:rsidRPr="004C0761" w:rsidRDefault="00B2161C" w:rsidP="00B2161C">
            <w:pPr>
              <w:tabs>
                <w:tab w:val="center" w:pos="4320"/>
                <w:tab w:val="right" w:pos="8640"/>
              </w:tabs>
              <w:rPr>
                <w:i/>
              </w:rPr>
            </w:pPr>
          </w:p>
        </w:tc>
        <w:tc>
          <w:tcPr>
            <w:tcW w:w="900" w:type="dxa"/>
          </w:tcPr>
          <w:p w14:paraId="0A3FB951" w14:textId="77777777" w:rsidR="00B2161C" w:rsidRPr="004C0761" w:rsidRDefault="00B2161C" w:rsidP="00B2161C">
            <w:pPr>
              <w:tabs>
                <w:tab w:val="center" w:pos="4320"/>
                <w:tab w:val="right" w:pos="8640"/>
              </w:tabs>
              <w:jc w:val="center"/>
              <w:rPr>
                <w:i/>
              </w:rPr>
            </w:pPr>
          </w:p>
        </w:tc>
        <w:tc>
          <w:tcPr>
            <w:tcW w:w="4500" w:type="dxa"/>
            <w:gridSpan w:val="2"/>
            <w:shd w:val="clear" w:color="auto" w:fill="auto"/>
            <w:vAlign w:val="center"/>
          </w:tcPr>
          <w:p w14:paraId="49B511F8" w14:textId="77777777" w:rsidR="00B2161C" w:rsidRPr="004C0761" w:rsidRDefault="00B2161C" w:rsidP="00B2161C">
            <w:pPr>
              <w:tabs>
                <w:tab w:val="center" w:pos="4320"/>
                <w:tab w:val="right" w:pos="8640"/>
              </w:tabs>
              <w:jc w:val="center"/>
              <w:rPr>
                <w:i/>
              </w:rPr>
            </w:pPr>
          </w:p>
        </w:tc>
      </w:tr>
      <w:tr w:rsidR="00B2161C" w:rsidRPr="004C0761" w14:paraId="2CC0AE51" w14:textId="77777777" w:rsidTr="00B2161C">
        <w:trPr>
          <w:trHeight w:val="197"/>
          <w:tblHeader/>
        </w:trPr>
        <w:tc>
          <w:tcPr>
            <w:tcW w:w="3160" w:type="dxa"/>
            <w:shd w:val="clear" w:color="auto" w:fill="auto"/>
            <w:vAlign w:val="center"/>
          </w:tcPr>
          <w:p w14:paraId="2764F164" w14:textId="77777777" w:rsidR="00B2161C" w:rsidRPr="004C0761" w:rsidRDefault="00B2161C" w:rsidP="00B2161C">
            <w:pPr>
              <w:tabs>
                <w:tab w:val="center" w:pos="4320"/>
                <w:tab w:val="right" w:pos="8640"/>
              </w:tabs>
            </w:pPr>
            <w:r>
              <w:t>NM_MEMBERS_ALL</w:t>
            </w:r>
          </w:p>
        </w:tc>
        <w:tc>
          <w:tcPr>
            <w:tcW w:w="998" w:type="dxa"/>
            <w:shd w:val="clear" w:color="auto" w:fill="auto"/>
            <w:vAlign w:val="center"/>
          </w:tcPr>
          <w:p w14:paraId="668D4F89" w14:textId="77777777" w:rsidR="00B2161C" w:rsidRPr="004C0761" w:rsidRDefault="00B2161C" w:rsidP="00B2161C">
            <w:pPr>
              <w:tabs>
                <w:tab w:val="center" w:pos="4320"/>
                <w:tab w:val="right" w:pos="8640"/>
              </w:tabs>
              <w:rPr>
                <w:i/>
              </w:rPr>
            </w:pPr>
          </w:p>
        </w:tc>
        <w:tc>
          <w:tcPr>
            <w:tcW w:w="900" w:type="dxa"/>
          </w:tcPr>
          <w:p w14:paraId="56311C2D" w14:textId="77777777" w:rsidR="00B2161C" w:rsidRPr="004C0761" w:rsidRDefault="00B2161C" w:rsidP="00B2161C">
            <w:pPr>
              <w:tabs>
                <w:tab w:val="center" w:pos="4320"/>
                <w:tab w:val="right" w:pos="8640"/>
              </w:tabs>
              <w:jc w:val="center"/>
              <w:rPr>
                <w:i/>
              </w:rPr>
            </w:pPr>
          </w:p>
        </w:tc>
        <w:tc>
          <w:tcPr>
            <w:tcW w:w="4500" w:type="dxa"/>
            <w:gridSpan w:val="2"/>
            <w:shd w:val="clear" w:color="auto" w:fill="auto"/>
            <w:vAlign w:val="center"/>
          </w:tcPr>
          <w:p w14:paraId="3512C948" w14:textId="77777777" w:rsidR="00B2161C" w:rsidRPr="004C0761" w:rsidRDefault="00B2161C" w:rsidP="00B2161C">
            <w:pPr>
              <w:tabs>
                <w:tab w:val="center" w:pos="4320"/>
                <w:tab w:val="right" w:pos="8640"/>
              </w:tabs>
              <w:jc w:val="center"/>
              <w:rPr>
                <w:i/>
              </w:rPr>
            </w:pPr>
          </w:p>
        </w:tc>
      </w:tr>
      <w:tr w:rsidR="00B2161C" w:rsidRPr="004C0761" w14:paraId="78823B6F" w14:textId="77777777" w:rsidTr="00B2161C">
        <w:trPr>
          <w:trHeight w:val="197"/>
          <w:tblHeader/>
        </w:trPr>
        <w:tc>
          <w:tcPr>
            <w:tcW w:w="3160" w:type="dxa"/>
            <w:shd w:val="clear" w:color="auto" w:fill="auto"/>
            <w:vAlign w:val="center"/>
          </w:tcPr>
          <w:p w14:paraId="76EC2720" w14:textId="77777777" w:rsidR="00B2161C" w:rsidRDefault="00B2161C" w:rsidP="00B2161C">
            <w:pPr>
              <w:tabs>
                <w:tab w:val="center" w:pos="4320"/>
                <w:tab w:val="right" w:pos="8640"/>
              </w:tabs>
            </w:pPr>
            <w:r>
              <w:t>NM_INV_TYPE_GROUPING</w:t>
            </w:r>
          </w:p>
        </w:tc>
        <w:tc>
          <w:tcPr>
            <w:tcW w:w="998" w:type="dxa"/>
            <w:shd w:val="clear" w:color="auto" w:fill="auto"/>
            <w:vAlign w:val="center"/>
          </w:tcPr>
          <w:p w14:paraId="5CA5DE53" w14:textId="77777777" w:rsidR="00B2161C" w:rsidRPr="004C0761" w:rsidRDefault="00B2161C" w:rsidP="00B2161C">
            <w:pPr>
              <w:tabs>
                <w:tab w:val="center" w:pos="4320"/>
                <w:tab w:val="right" w:pos="8640"/>
              </w:tabs>
              <w:rPr>
                <w:i/>
              </w:rPr>
            </w:pPr>
          </w:p>
        </w:tc>
        <w:tc>
          <w:tcPr>
            <w:tcW w:w="900" w:type="dxa"/>
          </w:tcPr>
          <w:p w14:paraId="624EFEFA" w14:textId="77777777" w:rsidR="00B2161C" w:rsidRPr="004C0761" w:rsidRDefault="00B2161C" w:rsidP="00B2161C">
            <w:pPr>
              <w:tabs>
                <w:tab w:val="center" w:pos="4320"/>
                <w:tab w:val="right" w:pos="8640"/>
              </w:tabs>
              <w:jc w:val="center"/>
              <w:rPr>
                <w:i/>
              </w:rPr>
            </w:pPr>
          </w:p>
        </w:tc>
        <w:tc>
          <w:tcPr>
            <w:tcW w:w="4500" w:type="dxa"/>
            <w:gridSpan w:val="2"/>
            <w:shd w:val="clear" w:color="auto" w:fill="auto"/>
            <w:vAlign w:val="center"/>
          </w:tcPr>
          <w:p w14:paraId="0B989B15" w14:textId="77777777" w:rsidR="00B2161C" w:rsidRPr="004C0761" w:rsidRDefault="00B2161C" w:rsidP="00B2161C">
            <w:pPr>
              <w:tabs>
                <w:tab w:val="center" w:pos="4320"/>
                <w:tab w:val="right" w:pos="8640"/>
              </w:tabs>
              <w:jc w:val="center"/>
              <w:rPr>
                <w:i/>
              </w:rPr>
            </w:pPr>
          </w:p>
        </w:tc>
      </w:tr>
      <w:tr w:rsidR="00B2161C" w:rsidRPr="004C0761" w14:paraId="17B857DD" w14:textId="77777777" w:rsidTr="00B2161C">
        <w:trPr>
          <w:trHeight w:val="197"/>
          <w:tblHeader/>
        </w:trPr>
        <w:tc>
          <w:tcPr>
            <w:tcW w:w="3160" w:type="dxa"/>
            <w:shd w:val="clear" w:color="auto" w:fill="auto"/>
            <w:vAlign w:val="center"/>
          </w:tcPr>
          <w:p w14:paraId="372F041D" w14:textId="77777777" w:rsidR="00B2161C" w:rsidRDefault="00B2161C" w:rsidP="00B2161C">
            <w:pPr>
              <w:tabs>
                <w:tab w:val="center" w:pos="4320"/>
                <w:tab w:val="right" w:pos="8640"/>
              </w:tabs>
            </w:pPr>
            <w:r>
              <w:t>XSIGN_EXECPT</w:t>
            </w:r>
          </w:p>
        </w:tc>
        <w:tc>
          <w:tcPr>
            <w:tcW w:w="998" w:type="dxa"/>
            <w:shd w:val="clear" w:color="auto" w:fill="auto"/>
            <w:vAlign w:val="center"/>
          </w:tcPr>
          <w:p w14:paraId="21BDB0DE" w14:textId="77777777" w:rsidR="00B2161C" w:rsidRPr="004C0761" w:rsidRDefault="00B2161C" w:rsidP="00B2161C">
            <w:pPr>
              <w:tabs>
                <w:tab w:val="center" w:pos="4320"/>
                <w:tab w:val="right" w:pos="8640"/>
              </w:tabs>
              <w:rPr>
                <w:i/>
              </w:rPr>
            </w:pPr>
          </w:p>
        </w:tc>
        <w:tc>
          <w:tcPr>
            <w:tcW w:w="900" w:type="dxa"/>
          </w:tcPr>
          <w:p w14:paraId="0536F072" w14:textId="77777777" w:rsidR="00B2161C" w:rsidRPr="004C0761" w:rsidRDefault="00B2161C" w:rsidP="00B2161C">
            <w:pPr>
              <w:tabs>
                <w:tab w:val="center" w:pos="4320"/>
                <w:tab w:val="right" w:pos="8640"/>
              </w:tabs>
              <w:jc w:val="center"/>
              <w:rPr>
                <w:i/>
              </w:rPr>
            </w:pPr>
          </w:p>
        </w:tc>
        <w:tc>
          <w:tcPr>
            <w:tcW w:w="4500" w:type="dxa"/>
            <w:gridSpan w:val="2"/>
            <w:shd w:val="clear" w:color="auto" w:fill="auto"/>
            <w:vAlign w:val="center"/>
          </w:tcPr>
          <w:p w14:paraId="27B2F6F2" w14:textId="77777777" w:rsidR="00B2161C" w:rsidRPr="004C0761" w:rsidRDefault="00B2161C" w:rsidP="00B2161C">
            <w:pPr>
              <w:tabs>
                <w:tab w:val="center" w:pos="4320"/>
                <w:tab w:val="right" w:pos="8640"/>
              </w:tabs>
              <w:jc w:val="center"/>
              <w:rPr>
                <w:i/>
              </w:rPr>
            </w:pPr>
          </w:p>
        </w:tc>
      </w:tr>
      <w:tr w:rsidR="00B2161C" w:rsidRPr="004C0761" w14:paraId="41690497" w14:textId="77777777" w:rsidTr="00B2161C">
        <w:trPr>
          <w:trHeight w:val="276"/>
          <w:tblHeader/>
        </w:trPr>
        <w:tc>
          <w:tcPr>
            <w:tcW w:w="3160" w:type="dxa"/>
            <w:shd w:val="clear" w:color="auto" w:fill="E6E6E6"/>
            <w:vAlign w:val="center"/>
          </w:tcPr>
          <w:p w14:paraId="160F8ABC" w14:textId="77777777" w:rsidR="00B2161C" w:rsidRPr="004C0761" w:rsidRDefault="00B2161C" w:rsidP="00B2161C">
            <w:pPr>
              <w:tabs>
                <w:tab w:val="center" w:pos="4320"/>
                <w:tab w:val="right" w:pos="8640"/>
              </w:tabs>
              <w:rPr>
                <w:b/>
              </w:rPr>
            </w:pPr>
            <w:r w:rsidRPr="004C0761">
              <w:rPr>
                <w:b/>
              </w:rPr>
              <w:t xml:space="preserve">Test/Exception </w:t>
            </w:r>
          </w:p>
        </w:tc>
        <w:tc>
          <w:tcPr>
            <w:tcW w:w="2618" w:type="dxa"/>
            <w:gridSpan w:val="3"/>
            <w:vMerge w:val="restart"/>
            <w:shd w:val="clear" w:color="auto" w:fill="E6E6E6"/>
            <w:vAlign w:val="center"/>
          </w:tcPr>
          <w:p w14:paraId="6D4A12C7" w14:textId="77777777" w:rsidR="00B2161C" w:rsidRPr="004C0761" w:rsidRDefault="00B2161C" w:rsidP="00B2161C">
            <w:pPr>
              <w:tabs>
                <w:tab w:val="center" w:pos="4320"/>
                <w:tab w:val="right" w:pos="8640"/>
              </w:tabs>
              <w:jc w:val="center"/>
              <w:rPr>
                <w:b/>
                <w:sz w:val="16"/>
                <w:szCs w:val="16"/>
              </w:rPr>
            </w:pPr>
            <w:r w:rsidRPr="004C0761">
              <w:rPr>
                <w:b/>
                <w:sz w:val="16"/>
                <w:szCs w:val="16"/>
              </w:rPr>
              <w:t>Specific Instructions</w:t>
            </w:r>
          </w:p>
        </w:tc>
        <w:tc>
          <w:tcPr>
            <w:tcW w:w="3780" w:type="dxa"/>
            <w:vMerge w:val="restart"/>
            <w:shd w:val="clear" w:color="auto" w:fill="E6E6E6"/>
            <w:vAlign w:val="center"/>
          </w:tcPr>
          <w:p w14:paraId="4DBF5D3E" w14:textId="77777777" w:rsidR="00B2161C" w:rsidRPr="004C0761" w:rsidRDefault="00B2161C" w:rsidP="00B2161C">
            <w:pPr>
              <w:tabs>
                <w:tab w:val="center" w:pos="4320"/>
                <w:tab w:val="right" w:pos="8640"/>
              </w:tabs>
              <w:jc w:val="center"/>
              <w:rPr>
                <w:b/>
                <w:sz w:val="16"/>
                <w:szCs w:val="16"/>
              </w:rPr>
            </w:pPr>
            <w:r w:rsidRPr="004C0761">
              <w:rPr>
                <w:b/>
                <w:sz w:val="16"/>
                <w:szCs w:val="16"/>
              </w:rPr>
              <w:t>Notes</w:t>
            </w:r>
          </w:p>
        </w:tc>
      </w:tr>
      <w:tr w:rsidR="00B2161C" w:rsidRPr="004C0761" w14:paraId="57662EE2" w14:textId="77777777" w:rsidTr="00B2161C">
        <w:trPr>
          <w:trHeight w:val="276"/>
          <w:tblHeader/>
        </w:trPr>
        <w:tc>
          <w:tcPr>
            <w:tcW w:w="3160" w:type="dxa"/>
            <w:shd w:val="clear" w:color="auto" w:fill="E6E6E6"/>
            <w:vAlign w:val="center"/>
          </w:tcPr>
          <w:p w14:paraId="74E1F25D" w14:textId="77777777" w:rsidR="00B2161C" w:rsidRPr="004C0761" w:rsidRDefault="00B2161C" w:rsidP="00B2161C">
            <w:pPr>
              <w:tabs>
                <w:tab w:val="center" w:pos="4320"/>
                <w:tab w:val="right" w:pos="8640"/>
              </w:tabs>
              <w:rPr>
                <w:b/>
              </w:rPr>
            </w:pPr>
            <w:r w:rsidRPr="004C0761">
              <w:rPr>
                <w:b/>
              </w:rPr>
              <w:t>Case</w:t>
            </w:r>
          </w:p>
        </w:tc>
        <w:tc>
          <w:tcPr>
            <w:tcW w:w="2618" w:type="dxa"/>
            <w:gridSpan w:val="3"/>
            <w:vMerge/>
            <w:shd w:val="clear" w:color="auto" w:fill="E6E6E6"/>
            <w:vAlign w:val="center"/>
          </w:tcPr>
          <w:p w14:paraId="1B1BCE00" w14:textId="77777777" w:rsidR="00B2161C" w:rsidRPr="004C0761" w:rsidRDefault="00B2161C" w:rsidP="00B2161C">
            <w:pPr>
              <w:tabs>
                <w:tab w:val="center" w:pos="4320"/>
                <w:tab w:val="right" w:pos="8640"/>
              </w:tabs>
              <w:jc w:val="center"/>
              <w:rPr>
                <w:b/>
                <w:sz w:val="16"/>
                <w:szCs w:val="16"/>
              </w:rPr>
            </w:pPr>
          </w:p>
        </w:tc>
        <w:tc>
          <w:tcPr>
            <w:tcW w:w="3780" w:type="dxa"/>
            <w:vMerge/>
            <w:shd w:val="clear" w:color="auto" w:fill="E6E6E6"/>
            <w:vAlign w:val="center"/>
          </w:tcPr>
          <w:p w14:paraId="14BAA55A" w14:textId="77777777" w:rsidR="00B2161C" w:rsidRPr="004C0761" w:rsidRDefault="00B2161C" w:rsidP="00B2161C">
            <w:pPr>
              <w:tabs>
                <w:tab w:val="center" w:pos="4320"/>
                <w:tab w:val="right" w:pos="8640"/>
              </w:tabs>
              <w:jc w:val="center"/>
              <w:rPr>
                <w:b/>
                <w:sz w:val="16"/>
                <w:szCs w:val="16"/>
              </w:rPr>
            </w:pPr>
          </w:p>
        </w:tc>
      </w:tr>
      <w:tr w:rsidR="00B2161C" w:rsidRPr="004C0761" w14:paraId="3AB4B208" w14:textId="77777777" w:rsidTr="00B2161C">
        <w:trPr>
          <w:trHeight w:val="276"/>
          <w:tblHeader/>
        </w:trPr>
        <w:tc>
          <w:tcPr>
            <w:tcW w:w="3160" w:type="dxa"/>
            <w:shd w:val="clear" w:color="auto" w:fill="FFFFFF"/>
            <w:vAlign w:val="center"/>
          </w:tcPr>
          <w:p w14:paraId="06216EFE" w14:textId="77777777" w:rsidR="00B2161C" w:rsidRPr="009C4838" w:rsidRDefault="00B2161C" w:rsidP="00C1153B">
            <w:pPr>
              <w:numPr>
                <w:ilvl w:val="0"/>
                <w:numId w:val="21"/>
              </w:numPr>
              <w:spacing w:after="0" w:line="240" w:lineRule="auto"/>
              <w:ind w:right="-26"/>
            </w:pPr>
            <w:r>
              <w:t xml:space="preserve">Validate single </w:t>
            </w:r>
            <w:r w:rsidRPr="009C4838">
              <w:t>and</w:t>
            </w:r>
            <w:r>
              <w:t xml:space="preserve"> multiple installation maintenance log  updates</w:t>
            </w:r>
            <w:r w:rsidRPr="009C4838">
              <w:t xml:space="preserve"> in single sync operation</w:t>
            </w:r>
          </w:p>
          <w:p w14:paraId="4BABC669" w14:textId="77777777" w:rsidR="00B2161C" w:rsidRDefault="00B2161C" w:rsidP="00C1153B">
            <w:pPr>
              <w:numPr>
                <w:ilvl w:val="0"/>
                <w:numId w:val="21"/>
              </w:numPr>
              <w:spacing w:after="0" w:line="240" w:lineRule="auto"/>
              <w:ind w:right="-26"/>
            </w:pPr>
            <w:r>
              <w:t xml:space="preserve">Validate multiple installation maintenance log updates </w:t>
            </w:r>
            <w:r w:rsidRPr="009C4838">
              <w:t xml:space="preserve"> from different TBs</w:t>
            </w:r>
            <w:r>
              <w:t xml:space="preserve"> from the same district</w:t>
            </w:r>
          </w:p>
          <w:p w14:paraId="17E79692" w14:textId="77777777" w:rsidR="00B2161C" w:rsidRDefault="00B2161C" w:rsidP="00C1153B">
            <w:pPr>
              <w:numPr>
                <w:ilvl w:val="0"/>
                <w:numId w:val="21"/>
              </w:numPr>
              <w:spacing w:after="0" w:line="240" w:lineRule="auto"/>
              <w:ind w:right="-26"/>
            </w:pPr>
            <w:r>
              <w:t xml:space="preserve">Validate mainteacne history with new install – </w:t>
            </w:r>
            <w:r w:rsidRPr="00082C28">
              <w:rPr>
                <w:color w:val="FF0000"/>
              </w:rPr>
              <w:t>does this happen</w:t>
            </w:r>
          </w:p>
          <w:p w14:paraId="2A880C26" w14:textId="77777777" w:rsidR="00B2161C" w:rsidRDefault="00B2161C" w:rsidP="00C1153B">
            <w:pPr>
              <w:numPr>
                <w:ilvl w:val="0"/>
                <w:numId w:val="21"/>
              </w:numPr>
              <w:spacing w:after="0" w:line="240" w:lineRule="auto"/>
              <w:ind w:right="-26"/>
            </w:pPr>
            <w:r>
              <w:t>Validate Installation/Maintenance Log parent/child relationship</w:t>
            </w:r>
          </w:p>
          <w:p w14:paraId="4046CE9E" w14:textId="77777777" w:rsidR="00B2161C" w:rsidRDefault="00B2161C" w:rsidP="00B2161C">
            <w:pPr>
              <w:ind w:left="720" w:right="-26"/>
            </w:pPr>
          </w:p>
          <w:p w14:paraId="777161CE" w14:textId="77777777" w:rsidR="00B2161C" w:rsidRPr="009C4838" w:rsidRDefault="00B2161C" w:rsidP="00B2161C">
            <w:pPr>
              <w:ind w:left="360" w:right="-26"/>
            </w:pPr>
          </w:p>
        </w:tc>
        <w:tc>
          <w:tcPr>
            <w:tcW w:w="2618" w:type="dxa"/>
            <w:gridSpan w:val="3"/>
            <w:shd w:val="clear" w:color="auto" w:fill="FFFFFF"/>
            <w:vAlign w:val="center"/>
          </w:tcPr>
          <w:p w14:paraId="53C216F1" w14:textId="77777777" w:rsidR="00B2161C" w:rsidRPr="004C0761" w:rsidRDefault="00B2161C" w:rsidP="00B2161C">
            <w:pPr>
              <w:tabs>
                <w:tab w:val="center" w:pos="4320"/>
              </w:tabs>
              <w:ind w:right="-26"/>
              <w:rPr>
                <w:b/>
                <w:sz w:val="16"/>
                <w:szCs w:val="16"/>
              </w:rPr>
            </w:pPr>
            <w:r>
              <w:rPr>
                <w:b/>
                <w:sz w:val="16"/>
                <w:szCs w:val="16"/>
              </w:rPr>
              <w:t>For validation use asset Items (NM0510)</w:t>
            </w:r>
          </w:p>
        </w:tc>
        <w:tc>
          <w:tcPr>
            <w:tcW w:w="3780" w:type="dxa"/>
            <w:shd w:val="clear" w:color="auto" w:fill="FFFFFF"/>
            <w:vAlign w:val="center"/>
          </w:tcPr>
          <w:p w14:paraId="57F7062C" w14:textId="77777777" w:rsidR="00B2161C" w:rsidRPr="004C0761" w:rsidRDefault="00B2161C" w:rsidP="00B2161C">
            <w:pPr>
              <w:tabs>
                <w:tab w:val="center" w:pos="4320"/>
              </w:tabs>
              <w:ind w:right="-26"/>
              <w:rPr>
                <w:b/>
                <w:sz w:val="16"/>
                <w:szCs w:val="16"/>
              </w:rPr>
            </w:pPr>
          </w:p>
        </w:tc>
      </w:tr>
    </w:tbl>
    <w:p w14:paraId="411EB3E6" w14:textId="77777777" w:rsidR="00B2161C" w:rsidRDefault="00B2161C" w:rsidP="008406E9">
      <w:pPr>
        <w:pStyle w:val="head1"/>
        <w:ind w:left="792" w:firstLine="0"/>
      </w:pPr>
    </w:p>
    <w:p w14:paraId="51E853F9" w14:textId="77777777" w:rsidR="00926752" w:rsidRDefault="00926752" w:rsidP="008406E9">
      <w:pPr>
        <w:pStyle w:val="head1"/>
        <w:ind w:left="792" w:firstLine="0"/>
      </w:pPr>
    </w:p>
    <w:p w14:paraId="58EA53FE" w14:textId="77777777" w:rsidR="00926752" w:rsidRDefault="00926752" w:rsidP="008406E9">
      <w:pPr>
        <w:pStyle w:val="head1"/>
        <w:ind w:left="792" w:firstLine="0"/>
      </w:pPr>
    </w:p>
    <w:p w14:paraId="30A51DA0" w14:textId="77777777" w:rsidR="001C35CC" w:rsidRDefault="001C35CC" w:rsidP="00C1153B">
      <w:pPr>
        <w:pStyle w:val="head1"/>
        <w:numPr>
          <w:ilvl w:val="1"/>
          <w:numId w:val="2"/>
        </w:numPr>
      </w:pPr>
      <w:bookmarkStart w:id="22" w:name="_Toc415060491"/>
      <w:r>
        <w:t>Sync Standard Sign Assets</w:t>
      </w:r>
      <w:bookmarkEnd w:id="2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5C748B07" w14:textId="77777777" w:rsidTr="00926752">
        <w:trPr>
          <w:trHeight w:val="467"/>
        </w:trPr>
        <w:tc>
          <w:tcPr>
            <w:tcW w:w="3168" w:type="dxa"/>
            <w:shd w:val="clear" w:color="auto" w:fill="70AD47"/>
            <w:vAlign w:val="center"/>
          </w:tcPr>
          <w:p w14:paraId="496E619C"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2AA37963" w14:textId="77777777" w:rsidR="00926752" w:rsidRPr="00926752" w:rsidRDefault="00926752" w:rsidP="00926752">
            <w:pPr>
              <w:keepNext/>
              <w:spacing w:before="240" w:after="60" w:line="240" w:lineRule="auto"/>
              <w:ind w:left="360"/>
              <w:jc w:val="both"/>
              <w:outlineLvl w:val="1"/>
              <w:rPr>
                <w:rFonts w:ascii="Arial" w:eastAsia="Times New Roman" w:hAnsi="Arial" w:cs="Arial"/>
                <w:b/>
                <w:bCs/>
                <w:i/>
                <w:iCs/>
                <w:sz w:val="28"/>
                <w:szCs w:val="28"/>
              </w:rPr>
            </w:pPr>
          </w:p>
        </w:tc>
      </w:tr>
      <w:tr w:rsidR="00926752" w:rsidRPr="00926752" w14:paraId="54739DF2" w14:textId="77777777" w:rsidTr="00926752">
        <w:tc>
          <w:tcPr>
            <w:tcW w:w="3168" w:type="dxa"/>
            <w:shd w:val="clear" w:color="auto" w:fill="auto"/>
            <w:vAlign w:val="center"/>
          </w:tcPr>
          <w:p w14:paraId="7E0670F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5829BE3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Broker/TI API</w:t>
            </w:r>
          </w:p>
        </w:tc>
      </w:tr>
      <w:tr w:rsidR="00926752" w:rsidRPr="00926752" w14:paraId="5F8E9B81" w14:textId="77777777" w:rsidTr="00926752">
        <w:tc>
          <w:tcPr>
            <w:tcW w:w="3168" w:type="dxa"/>
            <w:shd w:val="clear" w:color="auto" w:fill="auto"/>
            <w:vAlign w:val="center"/>
          </w:tcPr>
          <w:p w14:paraId="727F35D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154051C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Transformation of Sign data collected with the SFA into TransInfo – the ODOT enterprise asset repository</w:t>
            </w:r>
          </w:p>
        </w:tc>
      </w:tr>
      <w:tr w:rsidR="00926752" w:rsidRPr="00926752" w14:paraId="714D6A26" w14:textId="77777777" w:rsidTr="00926752">
        <w:tc>
          <w:tcPr>
            <w:tcW w:w="3168" w:type="dxa"/>
            <w:shd w:val="clear" w:color="auto" w:fill="auto"/>
            <w:vAlign w:val="center"/>
          </w:tcPr>
          <w:p w14:paraId="7CF09DF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35EA1C5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 of 5.1 – 5.2 Sync Installation tasks</w:t>
            </w:r>
          </w:p>
        </w:tc>
      </w:tr>
      <w:tr w:rsidR="00926752" w:rsidRPr="00926752" w14:paraId="301F7986" w14:textId="77777777" w:rsidTr="00926752">
        <w:trPr>
          <w:trHeight w:val="728"/>
        </w:trPr>
        <w:tc>
          <w:tcPr>
            <w:tcW w:w="3168" w:type="dxa"/>
            <w:shd w:val="clear" w:color="auto" w:fill="auto"/>
            <w:vAlign w:val="center"/>
          </w:tcPr>
          <w:p w14:paraId="41EE376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6ACF5C94"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Action listing compiled in 3.0.</w:t>
            </w:r>
          </w:p>
        </w:tc>
      </w:tr>
    </w:tbl>
    <w:p w14:paraId="4285E8EA" w14:textId="77777777" w:rsidR="00926752" w:rsidRPr="00926752" w:rsidRDefault="00926752" w:rsidP="00926752">
      <w:pPr>
        <w:spacing w:after="0" w:line="240" w:lineRule="auto"/>
        <w:jc w:val="both"/>
        <w:rPr>
          <w:rFonts w:ascii="Arial" w:eastAsia="Times New Roman"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5"/>
        <w:gridCol w:w="1050"/>
        <w:gridCol w:w="3675"/>
      </w:tblGrid>
      <w:tr w:rsidR="00926752" w:rsidRPr="00926752" w14:paraId="568A23D9" w14:textId="77777777" w:rsidTr="00926752">
        <w:trPr>
          <w:trHeight w:val="179"/>
        </w:trPr>
        <w:tc>
          <w:tcPr>
            <w:tcW w:w="4698" w:type="dxa"/>
            <w:shd w:val="clear" w:color="auto" w:fill="E6E6E6"/>
            <w:vAlign w:val="center"/>
          </w:tcPr>
          <w:p w14:paraId="26452DA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1068" w:type="dxa"/>
            <w:shd w:val="clear" w:color="auto" w:fill="E6E6E6"/>
            <w:vAlign w:val="center"/>
          </w:tcPr>
          <w:p w14:paraId="46F6296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System</w:t>
            </w:r>
          </w:p>
        </w:tc>
        <w:tc>
          <w:tcPr>
            <w:tcW w:w="3792" w:type="dxa"/>
            <w:shd w:val="clear" w:color="auto" w:fill="E6E6E6"/>
            <w:vAlign w:val="center"/>
          </w:tcPr>
          <w:p w14:paraId="6CA023C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16EC5ECF" w14:textId="77777777" w:rsidTr="00926752">
        <w:trPr>
          <w:trHeight w:val="503"/>
        </w:trPr>
        <w:tc>
          <w:tcPr>
            <w:tcW w:w="4698" w:type="dxa"/>
            <w:shd w:val="clear" w:color="auto" w:fill="auto"/>
            <w:vAlign w:val="center"/>
          </w:tcPr>
          <w:p w14:paraId="0C8E147A" w14:textId="77777777" w:rsidR="00926752" w:rsidRPr="00926752" w:rsidRDefault="00926752" w:rsidP="00C1153B">
            <w:pPr>
              <w:numPr>
                <w:ilvl w:val="0"/>
                <w:numId w:val="25"/>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Read action listing, isolate target standard sign installation id.</w:t>
            </w:r>
          </w:p>
          <w:p w14:paraId="41B43B3A" w14:textId="77777777" w:rsidR="00926752" w:rsidRPr="00926752" w:rsidRDefault="00926752" w:rsidP="00C1153B">
            <w:pPr>
              <w:numPr>
                <w:ilvl w:val="0"/>
                <w:numId w:val="25"/>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Pull target standard sign record(s) from  tblInstallatedStandardSigns</w:t>
            </w:r>
          </w:p>
          <w:p w14:paraId="3A50EEAC" w14:textId="77777777" w:rsidR="00926752" w:rsidRPr="00926752" w:rsidRDefault="00926752" w:rsidP="00C1153B">
            <w:pPr>
              <w:numPr>
                <w:ilvl w:val="0"/>
                <w:numId w:val="25"/>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Pass data to TI API</w:t>
            </w:r>
          </w:p>
          <w:p w14:paraId="4DE104B7" w14:textId="77777777" w:rsidR="00926752" w:rsidRPr="00926752" w:rsidRDefault="00926752" w:rsidP="00C1153B">
            <w:pPr>
              <w:numPr>
                <w:ilvl w:val="0"/>
                <w:numId w:val="2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API deletes target sign records in SNSN –if preexisting, Set type = ‘S’, validate and inserts new standard sign data records into NM_INV_ITEMS_ALL (as SNSN asset) NM_MEMBERS_ALL</w:t>
            </w:r>
          </w:p>
          <w:p w14:paraId="4C7EBE37" w14:textId="77777777" w:rsidR="00926752" w:rsidRPr="00926752" w:rsidRDefault="00926752" w:rsidP="00C1153B">
            <w:pPr>
              <w:numPr>
                <w:ilvl w:val="0"/>
                <w:numId w:val="2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API builds child relationship in NM_INV_TYPE_GROUPING</w:t>
            </w:r>
          </w:p>
          <w:p w14:paraId="355426BD" w14:textId="77777777" w:rsidR="00926752" w:rsidRPr="00926752" w:rsidRDefault="00926752" w:rsidP="00C1153B">
            <w:pPr>
              <w:numPr>
                <w:ilvl w:val="0"/>
                <w:numId w:val="2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 xml:space="preserve">If successful remove target record from tblEditHistory </w:t>
            </w:r>
          </w:p>
          <w:p w14:paraId="785EE391" w14:textId="77777777" w:rsidR="00926752" w:rsidRPr="00926752" w:rsidRDefault="00926752" w:rsidP="00C1153B">
            <w:pPr>
              <w:numPr>
                <w:ilvl w:val="0"/>
                <w:numId w:val="2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If error or validation failure write data (as described in 490 section xXX) to exception table</w:t>
            </w:r>
          </w:p>
          <w:p w14:paraId="6B4D39BE" w14:textId="77777777" w:rsidR="00926752" w:rsidRPr="00926752" w:rsidRDefault="00926752" w:rsidP="00C1153B">
            <w:pPr>
              <w:numPr>
                <w:ilvl w:val="0"/>
                <w:numId w:val="2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Proceed to next action listing</w:t>
            </w:r>
          </w:p>
          <w:p w14:paraId="0CAD28D6" w14:textId="77777777" w:rsidR="00926752" w:rsidRPr="00926752" w:rsidRDefault="00926752" w:rsidP="00926752">
            <w:pPr>
              <w:tabs>
                <w:tab w:val="center" w:pos="664"/>
              </w:tabs>
              <w:spacing w:after="0" w:line="240" w:lineRule="auto"/>
              <w:jc w:val="both"/>
              <w:rPr>
                <w:rFonts w:ascii="Arial" w:eastAsia="Times New Roman" w:hAnsi="Arial" w:cs="Arial"/>
                <w:sz w:val="20"/>
                <w:szCs w:val="20"/>
              </w:rPr>
            </w:pPr>
          </w:p>
        </w:tc>
        <w:tc>
          <w:tcPr>
            <w:tcW w:w="1068" w:type="dxa"/>
            <w:vAlign w:val="center"/>
          </w:tcPr>
          <w:p w14:paraId="6A04422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sz w:val="20"/>
                <w:szCs w:val="20"/>
              </w:rPr>
            </w:pPr>
          </w:p>
        </w:tc>
        <w:tc>
          <w:tcPr>
            <w:tcW w:w="3792" w:type="dxa"/>
            <w:vAlign w:val="center"/>
          </w:tcPr>
          <w:p w14:paraId="4069C22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 xml:space="preserve">It’s the developers prerogative to either process all assets per installation at a time or one asset at a time </w:t>
            </w:r>
          </w:p>
          <w:p w14:paraId="344A4E0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p>
          <w:p w14:paraId="21A01FB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p>
        </w:tc>
      </w:tr>
    </w:tbl>
    <w:p w14:paraId="04FDE3B3"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2FD9A191" w14:textId="77777777" w:rsidTr="00926752">
        <w:trPr>
          <w:trHeight w:val="276"/>
          <w:tblHeader/>
        </w:trPr>
        <w:tc>
          <w:tcPr>
            <w:tcW w:w="3160" w:type="dxa"/>
            <w:shd w:val="clear" w:color="auto" w:fill="E6E6E6"/>
            <w:vAlign w:val="center"/>
          </w:tcPr>
          <w:p w14:paraId="1B14FBD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0F0ED26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46A9BA9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786712A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2543A9E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0A7B1443" w14:textId="77777777" w:rsidTr="00926752">
        <w:trPr>
          <w:trHeight w:val="276"/>
          <w:tblHeader/>
        </w:trPr>
        <w:tc>
          <w:tcPr>
            <w:tcW w:w="3160" w:type="dxa"/>
            <w:shd w:val="clear" w:color="auto" w:fill="E6E6E6"/>
            <w:vAlign w:val="center"/>
          </w:tcPr>
          <w:p w14:paraId="4B17F65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7151559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584C9B3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0DEAF9B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86FD204" w14:textId="77777777" w:rsidTr="00926752">
        <w:trPr>
          <w:trHeight w:val="197"/>
          <w:tblHeader/>
        </w:trPr>
        <w:tc>
          <w:tcPr>
            <w:tcW w:w="3160" w:type="dxa"/>
            <w:shd w:val="clear" w:color="auto" w:fill="auto"/>
            <w:vAlign w:val="center"/>
          </w:tcPr>
          <w:p w14:paraId="2EC510F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tblInstalledStandardSigns</w:t>
            </w:r>
          </w:p>
        </w:tc>
        <w:tc>
          <w:tcPr>
            <w:tcW w:w="998" w:type="dxa"/>
            <w:shd w:val="clear" w:color="auto" w:fill="auto"/>
            <w:vAlign w:val="center"/>
          </w:tcPr>
          <w:p w14:paraId="5928267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7458D4E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0EEBD5A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535B2D92" w14:textId="77777777" w:rsidTr="00926752">
        <w:trPr>
          <w:trHeight w:val="197"/>
          <w:tblHeader/>
        </w:trPr>
        <w:tc>
          <w:tcPr>
            <w:tcW w:w="3160" w:type="dxa"/>
            <w:shd w:val="clear" w:color="auto" w:fill="auto"/>
            <w:vAlign w:val="center"/>
          </w:tcPr>
          <w:p w14:paraId="44D8AA5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tblEditStandard</w:t>
            </w:r>
          </w:p>
        </w:tc>
        <w:tc>
          <w:tcPr>
            <w:tcW w:w="998" w:type="dxa"/>
            <w:shd w:val="clear" w:color="auto" w:fill="auto"/>
            <w:vAlign w:val="center"/>
          </w:tcPr>
          <w:p w14:paraId="470B78A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1E1FE56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48B142C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6BF0281B"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397FC320" w14:textId="77777777" w:rsidTr="00926752">
        <w:trPr>
          <w:trHeight w:val="276"/>
          <w:tblHeader/>
        </w:trPr>
        <w:tc>
          <w:tcPr>
            <w:tcW w:w="3160" w:type="dxa"/>
            <w:shd w:val="clear" w:color="auto" w:fill="E6E6E6"/>
            <w:vAlign w:val="center"/>
          </w:tcPr>
          <w:p w14:paraId="773F8D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5C23F40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6A54FDD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599A15E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074692F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4874531D" w14:textId="77777777" w:rsidTr="00926752">
        <w:trPr>
          <w:trHeight w:val="276"/>
          <w:tblHeader/>
        </w:trPr>
        <w:tc>
          <w:tcPr>
            <w:tcW w:w="3160" w:type="dxa"/>
            <w:shd w:val="clear" w:color="auto" w:fill="E6E6E6"/>
            <w:vAlign w:val="center"/>
          </w:tcPr>
          <w:p w14:paraId="756D767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0366BD4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17770A3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4CCF517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19473699" w14:textId="77777777" w:rsidTr="00926752">
        <w:trPr>
          <w:trHeight w:val="197"/>
          <w:tblHeader/>
        </w:trPr>
        <w:tc>
          <w:tcPr>
            <w:tcW w:w="3160" w:type="dxa"/>
            <w:shd w:val="clear" w:color="auto" w:fill="auto"/>
            <w:vAlign w:val="center"/>
          </w:tcPr>
          <w:p w14:paraId="31A54B1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w:t>
            </w:r>
          </w:p>
        </w:tc>
        <w:tc>
          <w:tcPr>
            <w:tcW w:w="998" w:type="dxa"/>
            <w:shd w:val="clear" w:color="auto" w:fill="auto"/>
            <w:vAlign w:val="center"/>
          </w:tcPr>
          <w:p w14:paraId="2D3D824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2BBA9822" w14:textId="77777777" w:rsidR="00926752" w:rsidRPr="00926752" w:rsidRDefault="00926752" w:rsidP="00926752">
            <w:pPr>
              <w:tabs>
                <w:tab w:val="center" w:pos="684"/>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306B23B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171149A0" w14:textId="77777777" w:rsidTr="00926752">
        <w:trPr>
          <w:trHeight w:val="251"/>
          <w:tblHeader/>
        </w:trPr>
        <w:tc>
          <w:tcPr>
            <w:tcW w:w="3160" w:type="dxa"/>
            <w:shd w:val="clear" w:color="auto" w:fill="auto"/>
            <w:vAlign w:val="center"/>
          </w:tcPr>
          <w:p w14:paraId="5C0647C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NM_MEMBERS_ALL</w:t>
            </w:r>
          </w:p>
        </w:tc>
        <w:tc>
          <w:tcPr>
            <w:tcW w:w="998" w:type="dxa"/>
            <w:shd w:val="clear" w:color="auto" w:fill="auto"/>
            <w:vAlign w:val="center"/>
          </w:tcPr>
          <w:p w14:paraId="77FB651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02631DF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2F81867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5810B495" w14:textId="77777777" w:rsidTr="00926752">
        <w:trPr>
          <w:trHeight w:val="197"/>
          <w:tblHeader/>
        </w:trPr>
        <w:tc>
          <w:tcPr>
            <w:tcW w:w="3160" w:type="dxa"/>
            <w:shd w:val="clear" w:color="auto" w:fill="auto"/>
            <w:vAlign w:val="center"/>
          </w:tcPr>
          <w:p w14:paraId="0D422BE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NM_INV_TYPE_GROUPING</w:t>
            </w:r>
          </w:p>
        </w:tc>
        <w:tc>
          <w:tcPr>
            <w:tcW w:w="998" w:type="dxa"/>
            <w:shd w:val="clear" w:color="auto" w:fill="auto"/>
            <w:vAlign w:val="center"/>
          </w:tcPr>
          <w:p w14:paraId="3E9C3B2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0A95298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1766A69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6833436E" w14:textId="77777777" w:rsidTr="00926752">
        <w:trPr>
          <w:trHeight w:val="197"/>
          <w:tblHeader/>
        </w:trPr>
        <w:tc>
          <w:tcPr>
            <w:tcW w:w="3160" w:type="dxa"/>
            <w:shd w:val="clear" w:color="auto" w:fill="auto"/>
            <w:vAlign w:val="center"/>
          </w:tcPr>
          <w:p w14:paraId="13ECA2E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XSIGN_EXECPT</w:t>
            </w:r>
          </w:p>
        </w:tc>
        <w:tc>
          <w:tcPr>
            <w:tcW w:w="998" w:type="dxa"/>
            <w:shd w:val="clear" w:color="auto" w:fill="auto"/>
            <w:vAlign w:val="center"/>
          </w:tcPr>
          <w:p w14:paraId="78324B8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3C88BBE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649CA35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11AEB259"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7A16FE4F" w14:textId="77777777" w:rsidTr="00926752">
        <w:trPr>
          <w:trHeight w:val="276"/>
          <w:tblHeader/>
        </w:trPr>
        <w:tc>
          <w:tcPr>
            <w:tcW w:w="3160" w:type="dxa"/>
            <w:shd w:val="clear" w:color="auto" w:fill="E6E6E6"/>
            <w:vAlign w:val="center"/>
          </w:tcPr>
          <w:p w14:paraId="75FCBC9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7BDB2EB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229CF2B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0B65C499" w14:textId="77777777" w:rsidTr="00926752">
        <w:trPr>
          <w:trHeight w:val="276"/>
          <w:tblHeader/>
        </w:trPr>
        <w:tc>
          <w:tcPr>
            <w:tcW w:w="3160" w:type="dxa"/>
            <w:shd w:val="clear" w:color="auto" w:fill="E6E6E6"/>
            <w:vAlign w:val="center"/>
          </w:tcPr>
          <w:p w14:paraId="5F271BA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7A5BBDE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2C9280D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4638401D" w14:textId="77777777" w:rsidTr="00926752">
        <w:trPr>
          <w:trHeight w:val="276"/>
          <w:tblHeader/>
        </w:trPr>
        <w:tc>
          <w:tcPr>
            <w:tcW w:w="3160" w:type="dxa"/>
            <w:shd w:val="clear" w:color="auto" w:fill="FFFFFF"/>
            <w:vAlign w:val="center"/>
          </w:tcPr>
          <w:p w14:paraId="5A33EB29" w14:textId="77777777" w:rsidR="00926752" w:rsidRPr="00926752" w:rsidRDefault="00926752" w:rsidP="00C1153B">
            <w:pPr>
              <w:numPr>
                <w:ilvl w:val="0"/>
                <w:numId w:val="24"/>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single and multiple installation standard sign  updates in single sync operation</w:t>
            </w:r>
          </w:p>
          <w:p w14:paraId="14D16BF9" w14:textId="77777777" w:rsidR="00926752" w:rsidRPr="00926752" w:rsidRDefault="00926752" w:rsidP="00C1153B">
            <w:pPr>
              <w:numPr>
                <w:ilvl w:val="0"/>
                <w:numId w:val="24"/>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multiple installation standard sign  from different TBs from the same district</w:t>
            </w:r>
          </w:p>
          <w:p w14:paraId="4127EE66" w14:textId="77777777" w:rsidR="00926752" w:rsidRPr="00926752" w:rsidRDefault="00926752" w:rsidP="00C1153B">
            <w:pPr>
              <w:numPr>
                <w:ilvl w:val="0"/>
                <w:numId w:val="24"/>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Installation/Standard Sign Log parent/child relationship</w:t>
            </w:r>
          </w:p>
          <w:p w14:paraId="33F188B6" w14:textId="77777777" w:rsidR="00926752" w:rsidRPr="00926752" w:rsidRDefault="00926752" w:rsidP="00C1153B">
            <w:pPr>
              <w:numPr>
                <w:ilvl w:val="0"/>
                <w:numId w:val="24"/>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insertion of standard sign with new install</w:t>
            </w:r>
          </w:p>
          <w:p w14:paraId="541676CC" w14:textId="77777777" w:rsidR="00926752" w:rsidRPr="00926752" w:rsidRDefault="00926752" w:rsidP="00C1153B">
            <w:pPr>
              <w:numPr>
                <w:ilvl w:val="0"/>
                <w:numId w:val="24"/>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Check multiple panels on the same install</w:t>
            </w:r>
          </w:p>
          <w:p w14:paraId="7CD8514A" w14:textId="77777777" w:rsidR="00926752" w:rsidRPr="00926752" w:rsidRDefault="00926752" w:rsidP="00C1153B">
            <w:pPr>
              <w:numPr>
                <w:ilvl w:val="0"/>
                <w:numId w:val="24"/>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Check end-dated rebuilt install with edits multiple panels</w:t>
            </w:r>
          </w:p>
          <w:p w14:paraId="11B37447" w14:textId="77777777" w:rsidR="00926752" w:rsidRPr="00926752" w:rsidRDefault="00926752" w:rsidP="00926752">
            <w:pPr>
              <w:spacing w:after="0" w:line="240" w:lineRule="auto"/>
              <w:ind w:left="720" w:right="-26"/>
              <w:jc w:val="both"/>
              <w:rPr>
                <w:rFonts w:ascii="Arial" w:eastAsia="Times New Roman" w:hAnsi="Arial" w:cs="Arial"/>
                <w:sz w:val="20"/>
                <w:szCs w:val="20"/>
              </w:rPr>
            </w:pPr>
          </w:p>
          <w:p w14:paraId="2C808CF4" w14:textId="77777777" w:rsidR="00926752" w:rsidRPr="00926752" w:rsidRDefault="00926752" w:rsidP="00926752">
            <w:pPr>
              <w:spacing w:after="0" w:line="240" w:lineRule="auto"/>
              <w:ind w:left="360" w:right="-26"/>
              <w:jc w:val="both"/>
              <w:rPr>
                <w:rFonts w:ascii="Arial" w:eastAsia="Times New Roman" w:hAnsi="Arial" w:cs="Arial"/>
                <w:sz w:val="20"/>
                <w:szCs w:val="20"/>
              </w:rPr>
            </w:pPr>
          </w:p>
        </w:tc>
        <w:tc>
          <w:tcPr>
            <w:tcW w:w="2618" w:type="dxa"/>
            <w:shd w:val="clear" w:color="auto" w:fill="FFFFFF"/>
            <w:vAlign w:val="center"/>
          </w:tcPr>
          <w:p w14:paraId="5AAC3937" w14:textId="77777777" w:rsidR="00926752" w:rsidRPr="00926752" w:rsidRDefault="00926752" w:rsidP="00926752">
            <w:pPr>
              <w:tabs>
                <w:tab w:val="center" w:pos="4320"/>
              </w:tabs>
              <w:spacing w:after="0" w:line="240" w:lineRule="auto"/>
              <w:ind w:right="-26"/>
              <w:jc w:val="both"/>
              <w:rPr>
                <w:rFonts w:ascii="Arial" w:eastAsia="Times New Roman" w:hAnsi="Arial" w:cs="Arial"/>
                <w:b/>
                <w:sz w:val="16"/>
                <w:szCs w:val="16"/>
              </w:rPr>
            </w:pPr>
            <w:r w:rsidRPr="00926752">
              <w:rPr>
                <w:rFonts w:ascii="Arial" w:eastAsia="Times New Roman" w:hAnsi="Arial" w:cs="Arial"/>
                <w:b/>
                <w:sz w:val="16"/>
                <w:szCs w:val="16"/>
              </w:rPr>
              <w:t>For validation use asset Items form (NM0510)</w:t>
            </w:r>
          </w:p>
          <w:p w14:paraId="1C1BE540"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75367BCC" w14:textId="77777777" w:rsidR="00926752" w:rsidRPr="00926752" w:rsidRDefault="00926752" w:rsidP="00926752">
            <w:pPr>
              <w:tabs>
                <w:tab w:val="center" w:pos="4320"/>
              </w:tabs>
              <w:spacing w:after="0" w:line="240" w:lineRule="auto"/>
              <w:ind w:right="-26"/>
              <w:jc w:val="both"/>
              <w:rPr>
                <w:rFonts w:ascii="Arial" w:eastAsia="Times New Roman" w:hAnsi="Arial" w:cs="Arial"/>
                <w:b/>
                <w:sz w:val="16"/>
                <w:szCs w:val="16"/>
              </w:rPr>
            </w:pPr>
          </w:p>
        </w:tc>
      </w:tr>
    </w:tbl>
    <w:p w14:paraId="77006DE0" w14:textId="77777777" w:rsidR="00926752" w:rsidRDefault="00926752" w:rsidP="008406E9">
      <w:pPr>
        <w:pStyle w:val="head1"/>
        <w:ind w:left="792" w:firstLine="0"/>
      </w:pPr>
    </w:p>
    <w:p w14:paraId="6684264E" w14:textId="77777777" w:rsidR="001C35CC" w:rsidRDefault="001C35CC" w:rsidP="00C1153B">
      <w:pPr>
        <w:pStyle w:val="head1"/>
        <w:numPr>
          <w:ilvl w:val="1"/>
          <w:numId w:val="2"/>
        </w:numPr>
      </w:pPr>
      <w:bookmarkStart w:id="23" w:name="_Toc415060492"/>
      <w:r>
        <w:t>Sync Custom Sign and Legend Assets</w:t>
      </w:r>
      <w:bookmarkEnd w:id="2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4090A8DD" w14:textId="77777777" w:rsidTr="00926752">
        <w:trPr>
          <w:trHeight w:val="467"/>
        </w:trPr>
        <w:tc>
          <w:tcPr>
            <w:tcW w:w="3168" w:type="dxa"/>
            <w:shd w:val="clear" w:color="auto" w:fill="70AD47"/>
            <w:vAlign w:val="center"/>
          </w:tcPr>
          <w:p w14:paraId="76BE68F5"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01CD6B0E" w14:textId="77777777" w:rsidR="00926752" w:rsidRPr="00926752" w:rsidRDefault="00926752" w:rsidP="007B7C8F">
            <w:pPr>
              <w:keepNext/>
              <w:spacing w:before="240" w:after="60" w:line="240" w:lineRule="auto"/>
              <w:jc w:val="both"/>
              <w:outlineLvl w:val="1"/>
              <w:rPr>
                <w:rFonts w:ascii="Arial" w:eastAsia="Times New Roman" w:hAnsi="Arial" w:cs="Arial"/>
                <w:b/>
                <w:bCs/>
                <w:i/>
                <w:iCs/>
                <w:sz w:val="28"/>
                <w:szCs w:val="28"/>
              </w:rPr>
            </w:pPr>
          </w:p>
        </w:tc>
      </w:tr>
      <w:tr w:rsidR="00926752" w:rsidRPr="00926752" w14:paraId="53704669" w14:textId="77777777" w:rsidTr="00926752">
        <w:tc>
          <w:tcPr>
            <w:tcW w:w="3168" w:type="dxa"/>
            <w:shd w:val="clear" w:color="auto" w:fill="auto"/>
            <w:vAlign w:val="center"/>
          </w:tcPr>
          <w:p w14:paraId="08AB09A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249DC3E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Broker/TI API</w:t>
            </w:r>
          </w:p>
        </w:tc>
      </w:tr>
      <w:tr w:rsidR="00926752" w:rsidRPr="00926752" w14:paraId="0B200A08" w14:textId="77777777" w:rsidTr="00926752">
        <w:tc>
          <w:tcPr>
            <w:tcW w:w="3168" w:type="dxa"/>
            <w:shd w:val="clear" w:color="auto" w:fill="auto"/>
            <w:vAlign w:val="center"/>
          </w:tcPr>
          <w:p w14:paraId="154A026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534B4EE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Transformation of Sign data collected with the SFA into TransInfo – the ODOT enterprise asset repository</w:t>
            </w:r>
          </w:p>
        </w:tc>
      </w:tr>
      <w:tr w:rsidR="00926752" w:rsidRPr="00926752" w14:paraId="2EB33845" w14:textId="77777777" w:rsidTr="00926752">
        <w:tc>
          <w:tcPr>
            <w:tcW w:w="3168" w:type="dxa"/>
            <w:shd w:val="clear" w:color="auto" w:fill="auto"/>
            <w:vAlign w:val="center"/>
          </w:tcPr>
          <w:p w14:paraId="672D9B4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5BAA48A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 of 5.1 – 5.2 Sync Installation tasks</w:t>
            </w:r>
          </w:p>
        </w:tc>
      </w:tr>
      <w:tr w:rsidR="00926752" w:rsidRPr="00926752" w14:paraId="2BF10C28" w14:textId="77777777" w:rsidTr="00926752">
        <w:trPr>
          <w:trHeight w:val="728"/>
        </w:trPr>
        <w:tc>
          <w:tcPr>
            <w:tcW w:w="3168" w:type="dxa"/>
            <w:shd w:val="clear" w:color="auto" w:fill="auto"/>
            <w:vAlign w:val="center"/>
          </w:tcPr>
          <w:p w14:paraId="2C82689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21F415B2"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Action listing compiled in 3.0.</w:t>
            </w:r>
          </w:p>
        </w:tc>
      </w:tr>
    </w:tbl>
    <w:p w14:paraId="596C20BD" w14:textId="77777777" w:rsidR="00926752" w:rsidRPr="00926752" w:rsidRDefault="00926752" w:rsidP="00926752">
      <w:pPr>
        <w:spacing w:after="0" w:line="240" w:lineRule="auto"/>
        <w:jc w:val="both"/>
        <w:rPr>
          <w:rFonts w:ascii="Arial" w:eastAsia="Times New Roman"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1050"/>
        <w:gridCol w:w="3679"/>
      </w:tblGrid>
      <w:tr w:rsidR="00926752" w:rsidRPr="00926752" w14:paraId="0580DE96" w14:textId="77777777" w:rsidTr="00926752">
        <w:trPr>
          <w:trHeight w:val="179"/>
        </w:trPr>
        <w:tc>
          <w:tcPr>
            <w:tcW w:w="4698" w:type="dxa"/>
            <w:shd w:val="clear" w:color="auto" w:fill="E6E6E6"/>
            <w:vAlign w:val="center"/>
          </w:tcPr>
          <w:p w14:paraId="2430D41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1068" w:type="dxa"/>
            <w:shd w:val="clear" w:color="auto" w:fill="E6E6E6"/>
            <w:vAlign w:val="center"/>
          </w:tcPr>
          <w:p w14:paraId="00446F1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System</w:t>
            </w:r>
          </w:p>
        </w:tc>
        <w:tc>
          <w:tcPr>
            <w:tcW w:w="3792" w:type="dxa"/>
            <w:shd w:val="clear" w:color="auto" w:fill="E6E6E6"/>
            <w:vAlign w:val="center"/>
          </w:tcPr>
          <w:p w14:paraId="5C67645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4F777B41" w14:textId="77777777" w:rsidTr="00926752">
        <w:trPr>
          <w:trHeight w:val="503"/>
        </w:trPr>
        <w:tc>
          <w:tcPr>
            <w:tcW w:w="4698" w:type="dxa"/>
            <w:shd w:val="clear" w:color="auto" w:fill="auto"/>
            <w:vAlign w:val="center"/>
          </w:tcPr>
          <w:p w14:paraId="3BE7C9DA"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Read action listing, isolate target custom sign installation id.</w:t>
            </w:r>
          </w:p>
          <w:p w14:paraId="46379439"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Pull target custom sign record(s) from  tblInstallatedCoustomSigns</w:t>
            </w:r>
          </w:p>
          <w:p w14:paraId="5D3E3B5A"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Pull target legends records from tblCustomSignLegends</w:t>
            </w:r>
          </w:p>
          <w:p w14:paraId="3777D412"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 xml:space="preserve">Transform legend data for insertion into SNSN (Signs). COUSTOM_LGND </w:t>
            </w:r>
          </w:p>
          <w:p w14:paraId="0B0F915B"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Pass data to TI API</w:t>
            </w:r>
          </w:p>
          <w:p w14:paraId="6F48093A"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API deletes target sign records –if preexisting, set sign type = ‘C’; validate and inserts new Custom sign data records into NM_INV_ITEMS_ALL (as SNSN asset) NM_MEMBERS_ALL</w:t>
            </w:r>
          </w:p>
          <w:p w14:paraId="3996E69D"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API builds child relationship in NM_INV_TYPE_GROUPING</w:t>
            </w:r>
          </w:p>
          <w:p w14:paraId="6D19E847"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If successful remove target record from tblEditCustom</w:t>
            </w:r>
          </w:p>
          <w:p w14:paraId="15F0E46E"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If error or validation failure write data (as described in 490 section xXX) to exception table</w:t>
            </w:r>
          </w:p>
          <w:p w14:paraId="55781485" w14:textId="77777777" w:rsidR="00926752" w:rsidRPr="00926752" w:rsidRDefault="00926752" w:rsidP="00C1153B">
            <w:pPr>
              <w:numPr>
                <w:ilvl w:val="0"/>
                <w:numId w:val="27"/>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Proceed to next action listing</w:t>
            </w:r>
          </w:p>
          <w:p w14:paraId="7AB813DF" w14:textId="77777777" w:rsidR="00926752" w:rsidRPr="00926752" w:rsidRDefault="00926752" w:rsidP="00926752">
            <w:pPr>
              <w:tabs>
                <w:tab w:val="center" w:pos="664"/>
              </w:tabs>
              <w:spacing w:after="0" w:line="240" w:lineRule="auto"/>
              <w:jc w:val="both"/>
              <w:rPr>
                <w:rFonts w:ascii="Arial" w:eastAsia="Times New Roman" w:hAnsi="Arial" w:cs="Arial"/>
                <w:sz w:val="20"/>
                <w:szCs w:val="20"/>
              </w:rPr>
            </w:pPr>
          </w:p>
          <w:p w14:paraId="02DF3EE3" w14:textId="77777777" w:rsidR="00926752" w:rsidRPr="00926752" w:rsidRDefault="00926752" w:rsidP="00926752">
            <w:pPr>
              <w:tabs>
                <w:tab w:val="center" w:pos="664"/>
              </w:tabs>
              <w:spacing w:after="0" w:line="240" w:lineRule="auto"/>
              <w:ind w:left="720"/>
              <w:jc w:val="both"/>
              <w:rPr>
                <w:rFonts w:ascii="Arial" w:eastAsia="Times New Roman" w:hAnsi="Arial" w:cs="Arial"/>
                <w:sz w:val="20"/>
                <w:szCs w:val="20"/>
              </w:rPr>
            </w:pPr>
          </w:p>
        </w:tc>
        <w:tc>
          <w:tcPr>
            <w:tcW w:w="1068" w:type="dxa"/>
            <w:vAlign w:val="center"/>
          </w:tcPr>
          <w:p w14:paraId="497C3B1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sz w:val="20"/>
                <w:szCs w:val="20"/>
              </w:rPr>
            </w:pPr>
          </w:p>
        </w:tc>
        <w:tc>
          <w:tcPr>
            <w:tcW w:w="3792" w:type="dxa"/>
            <w:vAlign w:val="center"/>
          </w:tcPr>
          <w:p w14:paraId="3DF3DD2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trike/>
                <w:color w:val="FF0000"/>
                <w:sz w:val="20"/>
                <w:szCs w:val="20"/>
              </w:rPr>
            </w:pPr>
            <w:r w:rsidRPr="00926752">
              <w:rPr>
                <w:rFonts w:ascii="Arial" w:eastAsia="Times New Roman" w:hAnsi="Arial" w:cs="Arial"/>
                <w:strike/>
                <w:color w:val="FF0000"/>
                <w:sz w:val="20"/>
                <w:szCs w:val="20"/>
              </w:rPr>
              <w:t>CUSTOM_LGND_ID attribute in SNSN Asset will not be unique and therefore serves no purpose. – CD agreed</w:t>
            </w:r>
          </w:p>
        </w:tc>
      </w:tr>
    </w:tbl>
    <w:p w14:paraId="35C049E6"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4CD6B0AE" w14:textId="77777777" w:rsidTr="00926752">
        <w:trPr>
          <w:trHeight w:val="276"/>
          <w:tblHeader/>
        </w:trPr>
        <w:tc>
          <w:tcPr>
            <w:tcW w:w="3160" w:type="dxa"/>
            <w:shd w:val="clear" w:color="auto" w:fill="E6E6E6"/>
            <w:vAlign w:val="center"/>
          </w:tcPr>
          <w:p w14:paraId="2CDFDBD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230288E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334BA53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780D325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2D52641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69907AB5" w14:textId="77777777" w:rsidTr="00926752">
        <w:trPr>
          <w:trHeight w:val="276"/>
          <w:tblHeader/>
        </w:trPr>
        <w:tc>
          <w:tcPr>
            <w:tcW w:w="3160" w:type="dxa"/>
            <w:shd w:val="clear" w:color="auto" w:fill="E6E6E6"/>
            <w:vAlign w:val="center"/>
          </w:tcPr>
          <w:p w14:paraId="6344D36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626E3E1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3A50593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377A4AB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268DD291" w14:textId="77777777" w:rsidTr="00926752">
        <w:trPr>
          <w:trHeight w:val="197"/>
          <w:tblHeader/>
        </w:trPr>
        <w:tc>
          <w:tcPr>
            <w:tcW w:w="3160" w:type="dxa"/>
            <w:shd w:val="clear" w:color="auto" w:fill="auto"/>
            <w:vAlign w:val="center"/>
          </w:tcPr>
          <w:p w14:paraId="66C06F1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tblInstallatedCustomSigns</w:t>
            </w:r>
          </w:p>
        </w:tc>
        <w:tc>
          <w:tcPr>
            <w:tcW w:w="998" w:type="dxa"/>
            <w:shd w:val="clear" w:color="auto" w:fill="auto"/>
            <w:vAlign w:val="center"/>
          </w:tcPr>
          <w:p w14:paraId="7F735A9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07672F6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1C91F5C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307AD765" w14:textId="77777777" w:rsidTr="00926752">
        <w:trPr>
          <w:trHeight w:val="197"/>
          <w:tblHeader/>
        </w:trPr>
        <w:tc>
          <w:tcPr>
            <w:tcW w:w="3160" w:type="dxa"/>
            <w:shd w:val="clear" w:color="auto" w:fill="auto"/>
            <w:vAlign w:val="center"/>
          </w:tcPr>
          <w:p w14:paraId="29D3DC4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tblEditCustom</w:t>
            </w:r>
          </w:p>
        </w:tc>
        <w:tc>
          <w:tcPr>
            <w:tcW w:w="998" w:type="dxa"/>
            <w:shd w:val="clear" w:color="auto" w:fill="auto"/>
            <w:vAlign w:val="center"/>
          </w:tcPr>
          <w:p w14:paraId="3FB6038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44B14DC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61024E1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77E0CEC1" w14:textId="77777777" w:rsidTr="00926752">
        <w:trPr>
          <w:trHeight w:val="197"/>
          <w:tblHeader/>
        </w:trPr>
        <w:tc>
          <w:tcPr>
            <w:tcW w:w="3160" w:type="dxa"/>
            <w:shd w:val="clear" w:color="auto" w:fill="auto"/>
            <w:vAlign w:val="center"/>
          </w:tcPr>
          <w:p w14:paraId="73A60E0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tblCustomSignLegends</w:t>
            </w:r>
          </w:p>
        </w:tc>
        <w:tc>
          <w:tcPr>
            <w:tcW w:w="998" w:type="dxa"/>
            <w:shd w:val="clear" w:color="auto" w:fill="auto"/>
            <w:vAlign w:val="center"/>
          </w:tcPr>
          <w:p w14:paraId="44747E8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4425E69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7D0D075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3FFAF633" w14:textId="77777777" w:rsidTr="00926752">
        <w:trPr>
          <w:trHeight w:val="197"/>
          <w:tblHeader/>
        </w:trPr>
        <w:tc>
          <w:tcPr>
            <w:tcW w:w="3160" w:type="dxa"/>
            <w:shd w:val="clear" w:color="auto" w:fill="auto"/>
            <w:vAlign w:val="center"/>
          </w:tcPr>
          <w:p w14:paraId="0668BD1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tblEditLegend</w:t>
            </w:r>
          </w:p>
        </w:tc>
        <w:tc>
          <w:tcPr>
            <w:tcW w:w="998" w:type="dxa"/>
            <w:shd w:val="clear" w:color="auto" w:fill="auto"/>
            <w:vAlign w:val="center"/>
          </w:tcPr>
          <w:p w14:paraId="7B2A383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1DBBD70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4A33CAE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19C3E1EA"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4BD578DB" w14:textId="77777777" w:rsidTr="00926752">
        <w:trPr>
          <w:trHeight w:val="276"/>
          <w:tblHeader/>
        </w:trPr>
        <w:tc>
          <w:tcPr>
            <w:tcW w:w="3160" w:type="dxa"/>
            <w:shd w:val="clear" w:color="auto" w:fill="E6E6E6"/>
            <w:vAlign w:val="center"/>
          </w:tcPr>
          <w:p w14:paraId="0ABE8A4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4ACA949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58B3287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6C234AB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20F7571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09C6C86B" w14:textId="77777777" w:rsidTr="00926752">
        <w:trPr>
          <w:trHeight w:val="276"/>
          <w:tblHeader/>
        </w:trPr>
        <w:tc>
          <w:tcPr>
            <w:tcW w:w="3160" w:type="dxa"/>
            <w:shd w:val="clear" w:color="auto" w:fill="E6E6E6"/>
            <w:vAlign w:val="center"/>
          </w:tcPr>
          <w:p w14:paraId="578A3F6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6DB0189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17ABD9C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36CDA1D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40067849" w14:textId="77777777" w:rsidTr="00926752">
        <w:trPr>
          <w:trHeight w:val="197"/>
          <w:tblHeader/>
        </w:trPr>
        <w:tc>
          <w:tcPr>
            <w:tcW w:w="3160" w:type="dxa"/>
            <w:shd w:val="clear" w:color="auto" w:fill="auto"/>
            <w:vAlign w:val="center"/>
          </w:tcPr>
          <w:p w14:paraId="2A03686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w:t>
            </w:r>
          </w:p>
        </w:tc>
        <w:tc>
          <w:tcPr>
            <w:tcW w:w="998" w:type="dxa"/>
            <w:shd w:val="clear" w:color="auto" w:fill="auto"/>
            <w:vAlign w:val="center"/>
          </w:tcPr>
          <w:p w14:paraId="5FC8B50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31D561D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6217A44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294B4DCF" w14:textId="77777777" w:rsidTr="00926752">
        <w:trPr>
          <w:trHeight w:val="251"/>
          <w:tblHeader/>
        </w:trPr>
        <w:tc>
          <w:tcPr>
            <w:tcW w:w="3160" w:type="dxa"/>
            <w:shd w:val="clear" w:color="auto" w:fill="auto"/>
            <w:vAlign w:val="center"/>
          </w:tcPr>
          <w:p w14:paraId="5341545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NM_MEMBERS_ALL</w:t>
            </w:r>
          </w:p>
        </w:tc>
        <w:tc>
          <w:tcPr>
            <w:tcW w:w="998" w:type="dxa"/>
            <w:shd w:val="clear" w:color="auto" w:fill="auto"/>
            <w:vAlign w:val="center"/>
          </w:tcPr>
          <w:p w14:paraId="0C4DAD4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1AFD598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0461717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70DA7EA4" w14:textId="77777777" w:rsidTr="00926752">
        <w:trPr>
          <w:trHeight w:val="197"/>
          <w:tblHeader/>
        </w:trPr>
        <w:tc>
          <w:tcPr>
            <w:tcW w:w="3160" w:type="dxa"/>
            <w:shd w:val="clear" w:color="auto" w:fill="auto"/>
            <w:vAlign w:val="center"/>
          </w:tcPr>
          <w:p w14:paraId="48F4B4A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NM_INV_TYPE_GROUPING</w:t>
            </w:r>
          </w:p>
        </w:tc>
        <w:tc>
          <w:tcPr>
            <w:tcW w:w="998" w:type="dxa"/>
            <w:shd w:val="clear" w:color="auto" w:fill="auto"/>
            <w:vAlign w:val="center"/>
          </w:tcPr>
          <w:p w14:paraId="6EC4065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7134525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7F47642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6806EBCC" w14:textId="77777777" w:rsidTr="00926752">
        <w:trPr>
          <w:trHeight w:val="197"/>
          <w:tblHeader/>
        </w:trPr>
        <w:tc>
          <w:tcPr>
            <w:tcW w:w="3160" w:type="dxa"/>
            <w:shd w:val="clear" w:color="auto" w:fill="auto"/>
            <w:vAlign w:val="center"/>
          </w:tcPr>
          <w:p w14:paraId="09393C4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XSIGN_EXECPT</w:t>
            </w:r>
          </w:p>
        </w:tc>
        <w:tc>
          <w:tcPr>
            <w:tcW w:w="998" w:type="dxa"/>
            <w:shd w:val="clear" w:color="auto" w:fill="auto"/>
            <w:vAlign w:val="center"/>
          </w:tcPr>
          <w:p w14:paraId="73C9925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170099D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0D1B368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6C90D164"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5E1A1DD1" w14:textId="77777777" w:rsidTr="00926752">
        <w:trPr>
          <w:trHeight w:val="276"/>
          <w:tblHeader/>
        </w:trPr>
        <w:tc>
          <w:tcPr>
            <w:tcW w:w="3160" w:type="dxa"/>
            <w:shd w:val="clear" w:color="auto" w:fill="E6E6E6"/>
            <w:vAlign w:val="center"/>
          </w:tcPr>
          <w:p w14:paraId="0ABDD2D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2F4DDF4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597AFBC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0B07A1DE" w14:textId="77777777" w:rsidTr="00926752">
        <w:trPr>
          <w:trHeight w:val="276"/>
          <w:tblHeader/>
        </w:trPr>
        <w:tc>
          <w:tcPr>
            <w:tcW w:w="3160" w:type="dxa"/>
            <w:shd w:val="clear" w:color="auto" w:fill="E6E6E6"/>
            <w:vAlign w:val="center"/>
          </w:tcPr>
          <w:p w14:paraId="2AF6C5E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5813D74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0C35E7B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6BB3BFC" w14:textId="77777777" w:rsidTr="00926752">
        <w:trPr>
          <w:trHeight w:val="276"/>
          <w:tblHeader/>
        </w:trPr>
        <w:tc>
          <w:tcPr>
            <w:tcW w:w="3160" w:type="dxa"/>
            <w:shd w:val="clear" w:color="auto" w:fill="FFFFFF"/>
            <w:vAlign w:val="center"/>
          </w:tcPr>
          <w:p w14:paraId="3ED96637" w14:textId="77777777" w:rsidR="00926752" w:rsidRPr="00926752" w:rsidRDefault="00926752" w:rsidP="00C1153B">
            <w:pPr>
              <w:numPr>
                <w:ilvl w:val="0"/>
                <w:numId w:val="28"/>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single and multiple installation custom sign  updates in single sync operation</w:t>
            </w:r>
          </w:p>
          <w:p w14:paraId="35331809" w14:textId="77777777" w:rsidR="00926752" w:rsidRPr="00926752" w:rsidRDefault="00926752" w:rsidP="00C1153B">
            <w:pPr>
              <w:numPr>
                <w:ilvl w:val="0"/>
                <w:numId w:val="28"/>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multiple installation custom sign from different TBs from the same district</w:t>
            </w:r>
          </w:p>
          <w:p w14:paraId="042DD2C3" w14:textId="77777777" w:rsidR="00926752" w:rsidRPr="00926752" w:rsidRDefault="00926752" w:rsidP="00C1153B">
            <w:pPr>
              <w:numPr>
                <w:ilvl w:val="0"/>
                <w:numId w:val="28"/>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Installation/ custom sign parent/child relationship</w:t>
            </w:r>
          </w:p>
          <w:p w14:paraId="6CFB2CDF" w14:textId="77777777" w:rsidR="00926752" w:rsidRPr="00926752" w:rsidRDefault="00926752" w:rsidP="00C1153B">
            <w:pPr>
              <w:numPr>
                <w:ilvl w:val="0"/>
                <w:numId w:val="28"/>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Check multiple panels on the same install</w:t>
            </w:r>
          </w:p>
          <w:p w14:paraId="7AF56364" w14:textId="77777777" w:rsidR="00926752" w:rsidRPr="00926752" w:rsidRDefault="00926752" w:rsidP="00C1153B">
            <w:pPr>
              <w:numPr>
                <w:ilvl w:val="0"/>
                <w:numId w:val="28"/>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Check end-dated rebuilt install with edits multiple panels</w:t>
            </w:r>
          </w:p>
          <w:p w14:paraId="32F2E140" w14:textId="77777777" w:rsidR="00926752" w:rsidRPr="00926752" w:rsidRDefault="00926752" w:rsidP="00926752">
            <w:pPr>
              <w:spacing w:after="0" w:line="240" w:lineRule="auto"/>
              <w:ind w:left="360" w:right="-26"/>
              <w:jc w:val="both"/>
              <w:rPr>
                <w:rFonts w:ascii="Arial" w:eastAsia="Times New Roman" w:hAnsi="Arial" w:cs="Arial"/>
                <w:sz w:val="20"/>
                <w:szCs w:val="20"/>
              </w:rPr>
            </w:pPr>
          </w:p>
          <w:p w14:paraId="2AB819B6" w14:textId="77777777" w:rsidR="00926752" w:rsidRPr="00926752" w:rsidRDefault="00926752" w:rsidP="00926752">
            <w:pPr>
              <w:spacing w:after="0" w:line="240" w:lineRule="auto"/>
              <w:ind w:left="360" w:right="-26"/>
              <w:jc w:val="both"/>
              <w:rPr>
                <w:rFonts w:ascii="Arial" w:eastAsia="Times New Roman" w:hAnsi="Arial" w:cs="Arial"/>
                <w:sz w:val="20"/>
                <w:szCs w:val="20"/>
              </w:rPr>
            </w:pPr>
          </w:p>
        </w:tc>
        <w:tc>
          <w:tcPr>
            <w:tcW w:w="2618" w:type="dxa"/>
            <w:shd w:val="clear" w:color="auto" w:fill="FFFFFF"/>
            <w:vAlign w:val="center"/>
          </w:tcPr>
          <w:p w14:paraId="73BF1D33" w14:textId="77777777" w:rsidR="00926752" w:rsidRPr="00926752" w:rsidRDefault="00926752" w:rsidP="00926752">
            <w:pPr>
              <w:tabs>
                <w:tab w:val="center" w:pos="4320"/>
              </w:tabs>
              <w:spacing w:after="0" w:line="240" w:lineRule="auto"/>
              <w:ind w:right="-26"/>
              <w:jc w:val="both"/>
              <w:rPr>
                <w:rFonts w:ascii="Arial" w:eastAsia="Times New Roman" w:hAnsi="Arial" w:cs="Arial"/>
                <w:b/>
                <w:sz w:val="16"/>
                <w:szCs w:val="16"/>
              </w:rPr>
            </w:pPr>
            <w:r w:rsidRPr="00926752">
              <w:rPr>
                <w:rFonts w:ascii="Arial" w:eastAsia="Times New Roman" w:hAnsi="Arial" w:cs="Arial"/>
                <w:b/>
                <w:sz w:val="16"/>
                <w:szCs w:val="16"/>
              </w:rPr>
              <w:t>For validation use asset Items form (NM0510)</w:t>
            </w:r>
          </w:p>
          <w:p w14:paraId="05D035AD"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1FA7E2F9" w14:textId="77777777" w:rsidR="00926752" w:rsidRPr="00926752" w:rsidRDefault="00926752" w:rsidP="00926752">
            <w:pPr>
              <w:tabs>
                <w:tab w:val="center" w:pos="4320"/>
              </w:tabs>
              <w:spacing w:after="0" w:line="240" w:lineRule="auto"/>
              <w:ind w:right="-26"/>
              <w:jc w:val="both"/>
              <w:rPr>
                <w:rFonts w:ascii="Arial" w:eastAsia="Times New Roman" w:hAnsi="Arial" w:cs="Arial"/>
                <w:b/>
                <w:sz w:val="16"/>
                <w:szCs w:val="16"/>
              </w:rPr>
            </w:pPr>
          </w:p>
        </w:tc>
      </w:tr>
    </w:tbl>
    <w:p w14:paraId="57F8D7A3" w14:textId="77777777" w:rsidR="00926752" w:rsidRDefault="00926752" w:rsidP="008406E9">
      <w:pPr>
        <w:pStyle w:val="head1"/>
        <w:ind w:left="792" w:firstLine="0"/>
      </w:pPr>
    </w:p>
    <w:p w14:paraId="00755EB0" w14:textId="77777777" w:rsidR="001C35CC" w:rsidRDefault="001C35CC" w:rsidP="00C1153B">
      <w:pPr>
        <w:pStyle w:val="head1"/>
        <w:numPr>
          <w:ilvl w:val="1"/>
          <w:numId w:val="2"/>
        </w:numPr>
      </w:pPr>
      <w:bookmarkStart w:id="24" w:name="_Toc415060493"/>
      <w:r>
        <w:t>Notification of Sync Progress</w:t>
      </w:r>
      <w:bookmarkEnd w:id="2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7233083F" w14:textId="77777777" w:rsidTr="00926752">
        <w:trPr>
          <w:trHeight w:val="467"/>
        </w:trPr>
        <w:tc>
          <w:tcPr>
            <w:tcW w:w="3168" w:type="dxa"/>
            <w:shd w:val="clear" w:color="auto" w:fill="70AD47"/>
            <w:vAlign w:val="center"/>
          </w:tcPr>
          <w:p w14:paraId="31BE2A94"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677442C9" w14:textId="77777777" w:rsidR="00926752" w:rsidRPr="00926752" w:rsidRDefault="00926752" w:rsidP="00926752">
            <w:pPr>
              <w:keepNext/>
              <w:spacing w:before="240" w:after="60" w:line="240" w:lineRule="auto"/>
              <w:ind w:left="1080"/>
              <w:jc w:val="both"/>
              <w:outlineLvl w:val="1"/>
              <w:rPr>
                <w:rFonts w:ascii="Arial" w:eastAsia="Times New Roman" w:hAnsi="Arial" w:cs="Arial"/>
                <w:b/>
                <w:bCs/>
                <w:i/>
                <w:iCs/>
                <w:sz w:val="28"/>
                <w:szCs w:val="28"/>
              </w:rPr>
            </w:pPr>
          </w:p>
        </w:tc>
      </w:tr>
      <w:tr w:rsidR="00926752" w:rsidRPr="00926752" w14:paraId="7F004078" w14:textId="77777777" w:rsidTr="00926752">
        <w:tc>
          <w:tcPr>
            <w:tcW w:w="3168" w:type="dxa"/>
            <w:shd w:val="clear" w:color="auto" w:fill="auto"/>
            <w:vAlign w:val="center"/>
          </w:tcPr>
          <w:p w14:paraId="2AD05EB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16CE2F7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Broker</w:t>
            </w:r>
          </w:p>
        </w:tc>
      </w:tr>
      <w:tr w:rsidR="00926752" w:rsidRPr="00926752" w14:paraId="29877BE4" w14:textId="77777777" w:rsidTr="00926752">
        <w:tc>
          <w:tcPr>
            <w:tcW w:w="3168" w:type="dxa"/>
            <w:shd w:val="clear" w:color="auto" w:fill="auto"/>
            <w:vAlign w:val="center"/>
          </w:tcPr>
          <w:p w14:paraId="47B6440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365D04A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Informs user of the number of assets – </w:t>
            </w:r>
            <w:r w:rsidRPr="00926752">
              <w:rPr>
                <w:rFonts w:ascii="Arial" w:eastAsia="Times New Roman" w:hAnsi="Arial" w:cs="Arial"/>
                <w:i/>
                <w:color w:val="FF0000"/>
                <w:sz w:val="20"/>
                <w:szCs w:val="20"/>
              </w:rPr>
              <w:t xml:space="preserve">lov’s </w:t>
            </w:r>
            <w:r w:rsidRPr="00926752">
              <w:rPr>
                <w:rFonts w:ascii="Arial" w:eastAsia="Times New Roman" w:hAnsi="Arial" w:cs="Arial"/>
                <w:i/>
                <w:sz w:val="20"/>
                <w:szCs w:val="20"/>
              </w:rPr>
              <w:t>involved in the sync event, and the progress as reflected in the count of synced assets as the sync process proceeds, to include exceptions as they occur.</w:t>
            </w:r>
          </w:p>
        </w:tc>
      </w:tr>
      <w:tr w:rsidR="00926752" w:rsidRPr="00926752" w14:paraId="2834B7F1" w14:textId="77777777" w:rsidTr="00926752">
        <w:tc>
          <w:tcPr>
            <w:tcW w:w="3168" w:type="dxa"/>
            <w:shd w:val="clear" w:color="auto" w:fill="auto"/>
            <w:vAlign w:val="center"/>
          </w:tcPr>
          <w:p w14:paraId="4DA8A6C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5A130F0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Task 3.0, as the sync proceeds 5.1-5.6 </w:t>
            </w:r>
          </w:p>
        </w:tc>
      </w:tr>
      <w:tr w:rsidR="00926752" w:rsidRPr="00926752" w14:paraId="0B00EA69" w14:textId="77777777" w:rsidTr="00926752">
        <w:trPr>
          <w:trHeight w:val="728"/>
        </w:trPr>
        <w:tc>
          <w:tcPr>
            <w:tcW w:w="3168" w:type="dxa"/>
            <w:shd w:val="clear" w:color="auto" w:fill="auto"/>
            <w:vAlign w:val="center"/>
          </w:tcPr>
          <w:p w14:paraId="0981731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462816D6"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Action listing compiled in 3.0, completion of a synced asset or lov</w:t>
            </w:r>
          </w:p>
        </w:tc>
      </w:tr>
    </w:tbl>
    <w:p w14:paraId="3D2D6961" w14:textId="77777777" w:rsidR="00926752" w:rsidRPr="00926752" w:rsidRDefault="00926752" w:rsidP="00926752">
      <w:pPr>
        <w:spacing w:after="0" w:line="240" w:lineRule="auto"/>
        <w:jc w:val="both"/>
        <w:rPr>
          <w:rFonts w:ascii="Arial" w:eastAsia="Times New Roman"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8"/>
        <w:gridCol w:w="1056"/>
        <w:gridCol w:w="3716"/>
      </w:tblGrid>
      <w:tr w:rsidR="00926752" w:rsidRPr="00926752" w14:paraId="6D687FEA" w14:textId="77777777" w:rsidTr="00926752">
        <w:trPr>
          <w:trHeight w:val="179"/>
        </w:trPr>
        <w:tc>
          <w:tcPr>
            <w:tcW w:w="4698" w:type="dxa"/>
            <w:shd w:val="clear" w:color="auto" w:fill="E6E6E6"/>
            <w:vAlign w:val="center"/>
          </w:tcPr>
          <w:p w14:paraId="123080A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1068" w:type="dxa"/>
            <w:shd w:val="clear" w:color="auto" w:fill="E6E6E6"/>
            <w:vAlign w:val="center"/>
          </w:tcPr>
          <w:p w14:paraId="69C4A5B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System</w:t>
            </w:r>
          </w:p>
        </w:tc>
        <w:tc>
          <w:tcPr>
            <w:tcW w:w="3792" w:type="dxa"/>
            <w:shd w:val="clear" w:color="auto" w:fill="E6E6E6"/>
            <w:vAlign w:val="center"/>
          </w:tcPr>
          <w:p w14:paraId="3817356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5E4F87D5" w14:textId="77777777" w:rsidTr="00926752">
        <w:trPr>
          <w:trHeight w:val="503"/>
        </w:trPr>
        <w:tc>
          <w:tcPr>
            <w:tcW w:w="4698" w:type="dxa"/>
            <w:shd w:val="clear" w:color="auto" w:fill="auto"/>
            <w:vAlign w:val="center"/>
          </w:tcPr>
          <w:p w14:paraId="5D00297E" w14:textId="77777777" w:rsidR="00926752" w:rsidRPr="00926752" w:rsidRDefault="00926752" w:rsidP="00C1153B">
            <w:pPr>
              <w:numPr>
                <w:ilvl w:val="0"/>
                <w:numId w:val="29"/>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Read action listing, produce asset count from SFA by asset category, asset count from TI by asset category, LOV count, Hwy 100s count (number of routes)</w:t>
            </w:r>
          </w:p>
          <w:p w14:paraId="6A44BFC8" w14:textId="77777777" w:rsidR="00926752" w:rsidRPr="00926752" w:rsidRDefault="00926752" w:rsidP="00C1153B">
            <w:pPr>
              <w:numPr>
                <w:ilvl w:val="0"/>
                <w:numId w:val="30"/>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Display count data in Broker UI</w:t>
            </w:r>
          </w:p>
          <w:p w14:paraId="6A7E42E8" w14:textId="77777777" w:rsidR="00926752" w:rsidRPr="00926752" w:rsidRDefault="00926752" w:rsidP="00C1153B">
            <w:pPr>
              <w:numPr>
                <w:ilvl w:val="0"/>
                <w:numId w:val="30"/>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Update progress count in UI as sync process proceeds</w:t>
            </w:r>
          </w:p>
          <w:p w14:paraId="08D9A3AA" w14:textId="77777777" w:rsidR="00926752" w:rsidRPr="00926752" w:rsidRDefault="00926752" w:rsidP="00926752">
            <w:pPr>
              <w:tabs>
                <w:tab w:val="center" w:pos="664"/>
              </w:tabs>
              <w:spacing w:after="0" w:line="240" w:lineRule="auto"/>
              <w:jc w:val="both"/>
              <w:rPr>
                <w:rFonts w:ascii="Arial" w:eastAsia="Times New Roman" w:hAnsi="Arial" w:cs="Arial"/>
                <w:sz w:val="20"/>
                <w:szCs w:val="20"/>
              </w:rPr>
            </w:pPr>
          </w:p>
          <w:p w14:paraId="20685B05" w14:textId="77777777" w:rsidR="00926752" w:rsidRPr="00926752" w:rsidRDefault="00926752" w:rsidP="00926752">
            <w:pPr>
              <w:tabs>
                <w:tab w:val="center" w:pos="664"/>
              </w:tabs>
              <w:spacing w:after="0" w:line="240" w:lineRule="auto"/>
              <w:ind w:left="720"/>
              <w:jc w:val="both"/>
              <w:rPr>
                <w:rFonts w:ascii="Arial" w:eastAsia="Times New Roman" w:hAnsi="Arial" w:cs="Arial"/>
                <w:sz w:val="20"/>
                <w:szCs w:val="20"/>
              </w:rPr>
            </w:pPr>
          </w:p>
        </w:tc>
        <w:tc>
          <w:tcPr>
            <w:tcW w:w="1068" w:type="dxa"/>
            <w:vAlign w:val="center"/>
          </w:tcPr>
          <w:p w14:paraId="5E78936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sz w:val="20"/>
                <w:szCs w:val="20"/>
              </w:rPr>
            </w:pPr>
          </w:p>
        </w:tc>
        <w:tc>
          <w:tcPr>
            <w:tcW w:w="3792" w:type="dxa"/>
            <w:vAlign w:val="center"/>
          </w:tcPr>
          <w:p w14:paraId="52BAAB6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r w:rsidRPr="00926752">
              <w:rPr>
                <w:rFonts w:ascii="Arial" w:eastAsia="Times New Roman" w:hAnsi="Arial" w:cs="Arial"/>
                <w:color w:val="FF0000"/>
                <w:sz w:val="20"/>
                <w:szCs w:val="20"/>
              </w:rPr>
              <w:t>.</w:t>
            </w:r>
          </w:p>
        </w:tc>
      </w:tr>
    </w:tbl>
    <w:p w14:paraId="2C1ACD4C"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508D97B1" w14:textId="77777777" w:rsidTr="00926752">
        <w:trPr>
          <w:trHeight w:val="276"/>
          <w:tblHeader/>
        </w:trPr>
        <w:tc>
          <w:tcPr>
            <w:tcW w:w="3160" w:type="dxa"/>
            <w:shd w:val="clear" w:color="auto" w:fill="E6E6E6"/>
            <w:vAlign w:val="center"/>
          </w:tcPr>
          <w:p w14:paraId="1B42AB1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67A93F1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62E6D4C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4C7E050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1993A78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20FA7013" w14:textId="77777777" w:rsidTr="00926752">
        <w:trPr>
          <w:trHeight w:val="276"/>
          <w:tblHeader/>
        </w:trPr>
        <w:tc>
          <w:tcPr>
            <w:tcW w:w="3160" w:type="dxa"/>
            <w:shd w:val="clear" w:color="auto" w:fill="E6E6E6"/>
            <w:vAlign w:val="center"/>
          </w:tcPr>
          <w:p w14:paraId="630131F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3FE7F58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40C3197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17B54A9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580C4314" w14:textId="77777777" w:rsidTr="00926752">
        <w:trPr>
          <w:trHeight w:val="197"/>
          <w:tblHeader/>
        </w:trPr>
        <w:tc>
          <w:tcPr>
            <w:tcW w:w="3160" w:type="dxa"/>
            <w:shd w:val="clear" w:color="auto" w:fill="auto"/>
            <w:vAlign w:val="center"/>
          </w:tcPr>
          <w:p w14:paraId="42AA42BF"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tblEditInstallation</w:t>
            </w:r>
          </w:p>
          <w:p w14:paraId="18CF7BEC"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ExpNewINstall</w:t>
            </w:r>
          </w:p>
          <w:p w14:paraId="6AD1BABD"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tblEditSupports</w:t>
            </w:r>
          </w:p>
          <w:p w14:paraId="0AF5D2BC"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tblEditStandard</w:t>
            </w:r>
          </w:p>
          <w:p w14:paraId="13A22355"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tblEditCustom</w:t>
            </w:r>
          </w:p>
          <w:p w14:paraId="4E322DB9"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tblEditLegend</w:t>
            </w:r>
          </w:p>
          <w:p w14:paraId="7610F4BC" w14:textId="77777777" w:rsidR="00926752" w:rsidRPr="00926752" w:rsidRDefault="00926752" w:rsidP="00926752">
            <w:pPr>
              <w:tabs>
                <w:tab w:val="center" w:pos="720"/>
                <w:tab w:val="right" w:pos="8640"/>
              </w:tabs>
              <w:spacing w:after="0" w:line="240" w:lineRule="auto"/>
              <w:ind w:left="720"/>
              <w:jc w:val="both"/>
              <w:rPr>
                <w:rFonts w:ascii="Arial" w:eastAsia="Times New Roman" w:hAnsi="Arial" w:cs="Arial"/>
                <w:sz w:val="20"/>
                <w:szCs w:val="20"/>
              </w:rPr>
            </w:pPr>
            <w:r w:rsidRPr="00926752">
              <w:rPr>
                <w:rFonts w:ascii="Arial" w:eastAsia="Times New Roman" w:hAnsi="Arial" w:cs="Arial"/>
                <w:sz w:val="20"/>
                <w:szCs w:val="20"/>
              </w:rPr>
              <w:t>tblEditHistory</w:t>
            </w:r>
          </w:p>
        </w:tc>
        <w:tc>
          <w:tcPr>
            <w:tcW w:w="998" w:type="dxa"/>
            <w:shd w:val="clear" w:color="auto" w:fill="auto"/>
            <w:vAlign w:val="center"/>
          </w:tcPr>
          <w:p w14:paraId="0389CB0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583EB9C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79694F1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r w:rsidRPr="00926752">
              <w:rPr>
                <w:rFonts w:ascii="Arial" w:eastAsia="Times New Roman" w:hAnsi="Arial" w:cs="Arial"/>
                <w:i/>
                <w:sz w:val="20"/>
                <w:szCs w:val="20"/>
              </w:rPr>
              <w:t>Add lov’s</w:t>
            </w:r>
          </w:p>
        </w:tc>
      </w:tr>
    </w:tbl>
    <w:p w14:paraId="69763DBD"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058D56F1" w14:textId="77777777" w:rsidTr="00926752">
        <w:trPr>
          <w:trHeight w:val="276"/>
          <w:tblHeader/>
        </w:trPr>
        <w:tc>
          <w:tcPr>
            <w:tcW w:w="3160" w:type="dxa"/>
            <w:shd w:val="clear" w:color="auto" w:fill="E6E6E6"/>
            <w:vAlign w:val="center"/>
          </w:tcPr>
          <w:p w14:paraId="782B75F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3658892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7D93491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16686EC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3F6E4D0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68F1CE1A" w14:textId="77777777" w:rsidTr="00926752">
        <w:trPr>
          <w:trHeight w:val="276"/>
          <w:tblHeader/>
        </w:trPr>
        <w:tc>
          <w:tcPr>
            <w:tcW w:w="3160" w:type="dxa"/>
            <w:shd w:val="clear" w:color="auto" w:fill="E6E6E6"/>
            <w:vAlign w:val="center"/>
          </w:tcPr>
          <w:p w14:paraId="1A4D0FC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19630FE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0866A74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652C20C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40AB93C6" w14:textId="77777777" w:rsidTr="00926752">
        <w:trPr>
          <w:trHeight w:val="197"/>
          <w:tblHeader/>
        </w:trPr>
        <w:tc>
          <w:tcPr>
            <w:tcW w:w="3160" w:type="dxa"/>
            <w:shd w:val="clear" w:color="auto" w:fill="auto"/>
            <w:vAlign w:val="center"/>
          </w:tcPr>
          <w:p w14:paraId="1F7C9F8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w:t>
            </w:r>
          </w:p>
          <w:p w14:paraId="0B01B17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NM_INV_DOMAINS</w:t>
            </w:r>
          </w:p>
        </w:tc>
        <w:tc>
          <w:tcPr>
            <w:tcW w:w="998" w:type="dxa"/>
            <w:shd w:val="clear" w:color="auto" w:fill="auto"/>
            <w:vAlign w:val="center"/>
          </w:tcPr>
          <w:p w14:paraId="5B02533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033F19C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26CDCFD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1150D88B"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4825B8E7" w14:textId="77777777" w:rsidTr="00926752">
        <w:trPr>
          <w:trHeight w:val="276"/>
          <w:tblHeader/>
        </w:trPr>
        <w:tc>
          <w:tcPr>
            <w:tcW w:w="3160" w:type="dxa"/>
            <w:shd w:val="clear" w:color="auto" w:fill="E6E6E6"/>
            <w:vAlign w:val="center"/>
          </w:tcPr>
          <w:p w14:paraId="658FF62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5EE3361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4D9E2CB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133886E8" w14:textId="77777777" w:rsidTr="00926752">
        <w:trPr>
          <w:trHeight w:val="276"/>
          <w:tblHeader/>
        </w:trPr>
        <w:tc>
          <w:tcPr>
            <w:tcW w:w="3160" w:type="dxa"/>
            <w:shd w:val="clear" w:color="auto" w:fill="E6E6E6"/>
            <w:vAlign w:val="center"/>
          </w:tcPr>
          <w:p w14:paraId="6A3342A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4B908DC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039C035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641B26B4" w14:textId="77777777" w:rsidTr="00926752">
        <w:trPr>
          <w:trHeight w:val="276"/>
          <w:tblHeader/>
        </w:trPr>
        <w:tc>
          <w:tcPr>
            <w:tcW w:w="3160" w:type="dxa"/>
            <w:shd w:val="clear" w:color="auto" w:fill="FFFFFF"/>
            <w:vAlign w:val="center"/>
          </w:tcPr>
          <w:p w14:paraId="7A9C4081" w14:textId="77777777" w:rsidR="00926752" w:rsidRPr="00926752" w:rsidRDefault="00926752" w:rsidP="00C1153B">
            <w:pPr>
              <w:numPr>
                <w:ilvl w:val="0"/>
                <w:numId w:val="31"/>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Establish object count manually</w:t>
            </w:r>
          </w:p>
          <w:p w14:paraId="576386FA" w14:textId="77777777" w:rsidR="00926752" w:rsidRPr="00926752" w:rsidRDefault="00926752" w:rsidP="00C1153B">
            <w:pPr>
              <w:numPr>
                <w:ilvl w:val="0"/>
                <w:numId w:val="31"/>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Intentionally end broker</w:t>
            </w:r>
          </w:p>
          <w:p w14:paraId="203E173D" w14:textId="77777777" w:rsidR="00926752" w:rsidRPr="00926752" w:rsidRDefault="00926752" w:rsidP="00C1153B">
            <w:pPr>
              <w:numPr>
                <w:ilvl w:val="0"/>
                <w:numId w:val="31"/>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Validate process count</w:t>
            </w:r>
          </w:p>
          <w:p w14:paraId="090E40A7" w14:textId="77777777" w:rsidR="00926752" w:rsidRPr="00926752" w:rsidRDefault="00926752" w:rsidP="00926752">
            <w:pPr>
              <w:spacing w:after="0" w:line="240" w:lineRule="auto"/>
              <w:ind w:left="720" w:right="-26"/>
              <w:jc w:val="both"/>
              <w:rPr>
                <w:rFonts w:ascii="Arial" w:eastAsia="Times New Roman" w:hAnsi="Arial" w:cs="Arial"/>
                <w:sz w:val="20"/>
                <w:szCs w:val="20"/>
              </w:rPr>
            </w:pPr>
          </w:p>
        </w:tc>
        <w:tc>
          <w:tcPr>
            <w:tcW w:w="2618" w:type="dxa"/>
            <w:shd w:val="clear" w:color="auto" w:fill="FFFFFF"/>
            <w:vAlign w:val="center"/>
          </w:tcPr>
          <w:p w14:paraId="02D2F0B5" w14:textId="77777777" w:rsidR="00926752" w:rsidRPr="00926752" w:rsidRDefault="00926752" w:rsidP="00926752">
            <w:pPr>
              <w:tabs>
                <w:tab w:val="center" w:pos="4320"/>
              </w:tabs>
              <w:spacing w:after="0" w:line="240" w:lineRule="auto"/>
              <w:ind w:right="-26"/>
              <w:jc w:val="both"/>
              <w:rPr>
                <w:rFonts w:ascii="Arial" w:eastAsia="Times New Roman" w:hAnsi="Arial" w:cs="Arial"/>
                <w:b/>
                <w:sz w:val="16"/>
                <w:szCs w:val="16"/>
              </w:rPr>
            </w:pPr>
          </w:p>
        </w:tc>
        <w:tc>
          <w:tcPr>
            <w:tcW w:w="3780" w:type="dxa"/>
            <w:shd w:val="clear" w:color="auto" w:fill="FFFFFF"/>
            <w:vAlign w:val="center"/>
          </w:tcPr>
          <w:p w14:paraId="7168FF68" w14:textId="77777777" w:rsidR="00926752" w:rsidRPr="00926752" w:rsidRDefault="00926752" w:rsidP="00926752">
            <w:pPr>
              <w:tabs>
                <w:tab w:val="center" w:pos="4320"/>
              </w:tabs>
              <w:spacing w:after="0" w:line="240" w:lineRule="auto"/>
              <w:ind w:right="-26"/>
              <w:jc w:val="both"/>
              <w:rPr>
                <w:rFonts w:ascii="Arial" w:eastAsia="Times New Roman" w:hAnsi="Arial" w:cs="Arial"/>
                <w:b/>
                <w:sz w:val="16"/>
                <w:szCs w:val="16"/>
              </w:rPr>
            </w:pPr>
          </w:p>
        </w:tc>
      </w:tr>
    </w:tbl>
    <w:p w14:paraId="00A8A3C8" w14:textId="77777777" w:rsidR="00926752" w:rsidRPr="00926752" w:rsidRDefault="00926752" w:rsidP="00926752">
      <w:pPr>
        <w:spacing w:after="0" w:line="240" w:lineRule="auto"/>
        <w:jc w:val="both"/>
        <w:rPr>
          <w:rFonts w:ascii="Arial" w:eastAsia="Times New Roman" w:hAnsi="Arial" w:cs="Arial"/>
          <w:sz w:val="20"/>
          <w:szCs w:val="20"/>
        </w:rPr>
      </w:pPr>
    </w:p>
    <w:p w14:paraId="609FE1B5" w14:textId="77777777" w:rsidR="00926752" w:rsidRDefault="00926752" w:rsidP="008406E9">
      <w:pPr>
        <w:pStyle w:val="head1"/>
        <w:ind w:left="792" w:firstLine="0"/>
      </w:pPr>
    </w:p>
    <w:p w14:paraId="70A2C37B" w14:textId="77777777" w:rsidR="00926752" w:rsidRDefault="001C35CC" w:rsidP="00C1153B">
      <w:pPr>
        <w:pStyle w:val="head1"/>
        <w:numPr>
          <w:ilvl w:val="0"/>
          <w:numId w:val="2"/>
        </w:numPr>
      </w:pPr>
      <w:bookmarkStart w:id="25" w:name="_Toc415060494"/>
      <w:r>
        <w:t>Insert/Updated LOV data in SFA</w:t>
      </w:r>
      <w:bookmarkEnd w:id="25"/>
    </w:p>
    <w:p w14:paraId="2F322C1D" w14:textId="77777777" w:rsidR="00926752" w:rsidRDefault="00926752" w:rsidP="00C1153B">
      <w:pPr>
        <w:pStyle w:val="head1"/>
        <w:numPr>
          <w:ilvl w:val="1"/>
          <w:numId w:val="2"/>
        </w:numPr>
      </w:pPr>
      <w:bookmarkStart w:id="26" w:name="_Toc415060495"/>
      <w:r>
        <w:t>Sync Shared Domains/LOV’</w:t>
      </w:r>
      <w:r w:rsidR="000865F2">
        <w:t>s</w:t>
      </w:r>
      <w:bookmarkEnd w:id="2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4695952C" w14:textId="77777777" w:rsidTr="00926752">
        <w:trPr>
          <w:trHeight w:val="467"/>
        </w:trPr>
        <w:tc>
          <w:tcPr>
            <w:tcW w:w="3168" w:type="dxa"/>
            <w:shd w:val="clear" w:color="auto" w:fill="70AD47"/>
            <w:vAlign w:val="center"/>
          </w:tcPr>
          <w:p w14:paraId="32D313B3"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66A79896" w14:textId="77777777" w:rsidR="00926752" w:rsidRPr="00926752" w:rsidRDefault="00926752" w:rsidP="00926752">
            <w:pPr>
              <w:keepNext/>
              <w:spacing w:before="240" w:after="60" w:line="240" w:lineRule="auto"/>
              <w:ind w:left="720"/>
              <w:jc w:val="both"/>
              <w:outlineLvl w:val="1"/>
              <w:rPr>
                <w:rFonts w:ascii="Arial" w:eastAsia="Times New Roman" w:hAnsi="Arial" w:cs="Arial"/>
                <w:b/>
                <w:bCs/>
                <w:i/>
                <w:iCs/>
                <w:sz w:val="28"/>
                <w:szCs w:val="28"/>
              </w:rPr>
            </w:pPr>
          </w:p>
        </w:tc>
      </w:tr>
      <w:tr w:rsidR="00926752" w:rsidRPr="00926752" w14:paraId="37F75943" w14:textId="77777777" w:rsidTr="00926752">
        <w:tc>
          <w:tcPr>
            <w:tcW w:w="3168" w:type="dxa"/>
            <w:shd w:val="clear" w:color="auto" w:fill="auto"/>
            <w:vAlign w:val="center"/>
          </w:tcPr>
          <w:p w14:paraId="73889B4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5ABA4BB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Broker/TI API</w:t>
            </w:r>
          </w:p>
        </w:tc>
      </w:tr>
      <w:tr w:rsidR="00926752" w:rsidRPr="00926752" w14:paraId="7578AEF9" w14:textId="77777777" w:rsidTr="00926752">
        <w:tc>
          <w:tcPr>
            <w:tcW w:w="3168" w:type="dxa"/>
            <w:shd w:val="clear" w:color="auto" w:fill="auto"/>
            <w:vAlign w:val="center"/>
          </w:tcPr>
          <w:p w14:paraId="2728388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4D0C8C8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To migrate domain values maintained in TI to SFA LOV tables</w:t>
            </w:r>
          </w:p>
        </w:tc>
      </w:tr>
      <w:tr w:rsidR="00926752" w:rsidRPr="00926752" w14:paraId="2745324E" w14:textId="77777777" w:rsidTr="00926752">
        <w:tc>
          <w:tcPr>
            <w:tcW w:w="3168" w:type="dxa"/>
            <w:shd w:val="clear" w:color="auto" w:fill="auto"/>
            <w:vAlign w:val="center"/>
          </w:tcPr>
          <w:p w14:paraId="31DD77A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1844ED0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 of 4.0  tasks</w:t>
            </w:r>
          </w:p>
        </w:tc>
      </w:tr>
      <w:tr w:rsidR="00926752" w:rsidRPr="00926752" w14:paraId="1CF04D8C" w14:textId="77777777" w:rsidTr="00926752">
        <w:trPr>
          <w:trHeight w:val="728"/>
        </w:trPr>
        <w:tc>
          <w:tcPr>
            <w:tcW w:w="3168" w:type="dxa"/>
            <w:shd w:val="clear" w:color="auto" w:fill="auto"/>
            <w:vAlign w:val="center"/>
          </w:tcPr>
          <w:p w14:paraId="24A7A63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4EA14C13"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Updated TI domains: </w:t>
            </w:r>
            <w:r w:rsidRPr="00926752">
              <w:rPr>
                <w:rFonts w:ascii="Arial" w:eastAsia="Times New Roman" w:hAnsi="Arial" w:cs="Arial"/>
                <w:color w:val="000000"/>
                <w:sz w:val="18"/>
                <w:szCs w:val="18"/>
              </w:rPr>
              <w:t xml:space="preserve">SIGN_SHEETING, SIGN_SBSTR.  Updated TI Reports: </w:t>
            </w:r>
            <w:r w:rsidRPr="00926752">
              <w:rPr>
                <w:rFonts w:ascii="Arial" w:eastAsia="Times New Roman" w:hAnsi="Arial" w:cs="Arial"/>
                <w:bCs/>
                <w:color w:val="000000"/>
                <w:sz w:val="18"/>
                <w:szCs w:val="18"/>
              </w:rPr>
              <w:t>TI_RPT_MP_HUND, TI_RPT_MAINT_CREW_HIER, TI_RPT_RTE_HWY_LOC</w:t>
            </w:r>
          </w:p>
        </w:tc>
      </w:tr>
    </w:tbl>
    <w:p w14:paraId="49DBA2C4" w14:textId="77777777" w:rsidR="00926752" w:rsidRPr="00926752" w:rsidRDefault="00926752" w:rsidP="00926752">
      <w:pPr>
        <w:spacing w:after="0" w:line="240" w:lineRule="auto"/>
        <w:jc w:val="both"/>
        <w:rPr>
          <w:rFonts w:ascii="Arial" w:eastAsia="Times New Roman"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4739"/>
      </w:tblGrid>
      <w:tr w:rsidR="00926752" w:rsidRPr="00926752" w14:paraId="5E683466" w14:textId="77777777" w:rsidTr="00926752">
        <w:trPr>
          <w:trHeight w:val="179"/>
        </w:trPr>
        <w:tc>
          <w:tcPr>
            <w:tcW w:w="4698" w:type="dxa"/>
            <w:shd w:val="clear" w:color="auto" w:fill="E6E6E6"/>
            <w:vAlign w:val="center"/>
          </w:tcPr>
          <w:p w14:paraId="0A0007C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4860" w:type="dxa"/>
            <w:shd w:val="clear" w:color="auto" w:fill="E6E6E6"/>
            <w:vAlign w:val="center"/>
          </w:tcPr>
          <w:p w14:paraId="3E38321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p w14:paraId="0CE593E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4FEF84F8" w14:textId="77777777" w:rsidTr="00926752">
        <w:trPr>
          <w:trHeight w:val="503"/>
        </w:trPr>
        <w:tc>
          <w:tcPr>
            <w:tcW w:w="4698" w:type="dxa"/>
            <w:shd w:val="clear" w:color="auto" w:fill="auto"/>
            <w:vAlign w:val="center"/>
          </w:tcPr>
          <w:p w14:paraId="5EAF1654" w14:textId="77777777" w:rsidR="00926752" w:rsidRPr="00926752" w:rsidRDefault="00926752" w:rsidP="00A35663">
            <w:pPr>
              <w:numPr>
                <w:ilvl w:val="0"/>
                <w:numId w:val="32"/>
              </w:numPr>
              <w:tabs>
                <w:tab w:val="center" w:pos="427"/>
                <w:tab w:val="right" w:pos="8640"/>
              </w:tabs>
              <w:spacing w:after="0" w:line="240" w:lineRule="auto"/>
              <w:ind w:left="427" w:hanging="270"/>
              <w:jc w:val="both"/>
              <w:rPr>
                <w:rFonts w:ascii="Arial" w:eastAsia="Times New Roman" w:hAnsi="Arial" w:cs="Arial"/>
                <w:sz w:val="20"/>
                <w:szCs w:val="20"/>
              </w:rPr>
            </w:pPr>
            <w:r w:rsidRPr="00926752">
              <w:rPr>
                <w:rFonts w:ascii="Arial" w:eastAsia="Times New Roman" w:hAnsi="Arial" w:cs="Arial"/>
                <w:sz w:val="20"/>
                <w:szCs w:val="20"/>
              </w:rPr>
              <w:t xml:space="preserve">Read action Listing </w:t>
            </w:r>
          </w:p>
          <w:p w14:paraId="7DF87638" w14:textId="77777777" w:rsidR="00926752" w:rsidRPr="00926752" w:rsidRDefault="00926752" w:rsidP="00A35663">
            <w:pPr>
              <w:numPr>
                <w:ilvl w:val="1"/>
                <w:numId w:val="32"/>
              </w:numPr>
              <w:tabs>
                <w:tab w:val="center" w:pos="787"/>
              </w:tabs>
              <w:spacing w:after="0" w:line="240" w:lineRule="auto"/>
              <w:ind w:left="787" w:hanging="270"/>
              <w:jc w:val="both"/>
              <w:rPr>
                <w:rFonts w:ascii="Arial" w:eastAsia="Times New Roman" w:hAnsi="Arial" w:cs="Arial"/>
                <w:sz w:val="20"/>
                <w:szCs w:val="20"/>
              </w:rPr>
            </w:pPr>
            <w:r w:rsidRPr="00926752">
              <w:rPr>
                <w:rFonts w:ascii="Arial" w:eastAsia="Times New Roman" w:hAnsi="Arial" w:cs="Arial"/>
                <w:sz w:val="20"/>
                <w:szCs w:val="20"/>
              </w:rPr>
              <w:t>Pull target domain values</w:t>
            </w:r>
          </w:p>
          <w:p w14:paraId="3FDC3D27" w14:textId="77777777" w:rsidR="00926752" w:rsidRPr="00926752" w:rsidRDefault="00926752" w:rsidP="00A35663">
            <w:pPr>
              <w:numPr>
                <w:ilvl w:val="1"/>
                <w:numId w:val="32"/>
              </w:numPr>
              <w:tabs>
                <w:tab w:val="center" w:pos="787"/>
              </w:tabs>
              <w:spacing w:after="0" w:line="240" w:lineRule="auto"/>
              <w:ind w:left="787" w:hanging="270"/>
              <w:jc w:val="both"/>
              <w:rPr>
                <w:rFonts w:ascii="Arial" w:eastAsia="Times New Roman" w:hAnsi="Arial" w:cs="Arial"/>
                <w:sz w:val="20"/>
                <w:szCs w:val="20"/>
              </w:rPr>
            </w:pPr>
            <w:r w:rsidRPr="00926752">
              <w:rPr>
                <w:rFonts w:ascii="Arial" w:eastAsia="Times New Roman" w:hAnsi="Arial" w:cs="Arial"/>
                <w:sz w:val="20"/>
                <w:szCs w:val="20"/>
              </w:rPr>
              <w:t>pass updated domain listing to broker for insertion into SFA LOV tables</w:t>
            </w:r>
          </w:p>
          <w:p w14:paraId="7F22CFEA" w14:textId="77777777" w:rsidR="00926752" w:rsidRPr="00926752" w:rsidRDefault="00926752" w:rsidP="00A35663">
            <w:pPr>
              <w:numPr>
                <w:ilvl w:val="1"/>
                <w:numId w:val="32"/>
              </w:numPr>
              <w:tabs>
                <w:tab w:val="center" w:pos="787"/>
              </w:tabs>
              <w:spacing w:after="0" w:line="240" w:lineRule="auto"/>
              <w:ind w:left="787" w:hanging="270"/>
              <w:jc w:val="both"/>
              <w:rPr>
                <w:rFonts w:ascii="Arial" w:eastAsia="Times New Roman" w:hAnsi="Arial" w:cs="Arial"/>
                <w:sz w:val="20"/>
                <w:szCs w:val="20"/>
              </w:rPr>
            </w:pPr>
            <w:r w:rsidRPr="00926752">
              <w:rPr>
                <w:rFonts w:ascii="Arial" w:eastAsia="Times New Roman" w:hAnsi="Arial" w:cs="Arial"/>
                <w:sz w:val="20"/>
                <w:szCs w:val="20"/>
              </w:rPr>
              <w:t>In SFA delete values in target LOV table, repopulate with values from TI passed to broker in previous step.</w:t>
            </w:r>
          </w:p>
          <w:p w14:paraId="758F4089" w14:textId="77777777" w:rsidR="00926752" w:rsidRPr="00926752" w:rsidRDefault="00926752" w:rsidP="00A35663">
            <w:pPr>
              <w:numPr>
                <w:ilvl w:val="1"/>
                <w:numId w:val="32"/>
              </w:numPr>
              <w:tabs>
                <w:tab w:val="center" w:pos="787"/>
              </w:tabs>
              <w:spacing w:after="0" w:line="240" w:lineRule="auto"/>
              <w:ind w:left="877" w:hanging="360"/>
              <w:jc w:val="both"/>
              <w:rPr>
                <w:rFonts w:ascii="Arial" w:eastAsia="Times New Roman" w:hAnsi="Arial" w:cs="Arial"/>
                <w:color w:val="FF0000"/>
                <w:sz w:val="20"/>
                <w:szCs w:val="20"/>
              </w:rPr>
            </w:pPr>
            <w:r w:rsidRPr="00926752">
              <w:rPr>
                <w:rFonts w:ascii="Arial" w:eastAsia="Times New Roman" w:hAnsi="Arial" w:cs="Arial"/>
                <w:color w:val="FF0000"/>
                <w:sz w:val="20"/>
                <w:szCs w:val="20"/>
              </w:rPr>
              <w:t>In case of error?</w:t>
            </w:r>
          </w:p>
          <w:p w14:paraId="13ABC3C7" w14:textId="77777777" w:rsidR="00926752" w:rsidRPr="00926752" w:rsidRDefault="00926752" w:rsidP="00A35663">
            <w:pPr>
              <w:numPr>
                <w:ilvl w:val="0"/>
                <w:numId w:val="32"/>
              </w:numPr>
              <w:tabs>
                <w:tab w:val="center" w:pos="427"/>
                <w:tab w:val="right" w:pos="8640"/>
              </w:tabs>
              <w:spacing w:after="0" w:line="240" w:lineRule="auto"/>
              <w:ind w:left="427" w:hanging="270"/>
              <w:jc w:val="both"/>
              <w:rPr>
                <w:rFonts w:ascii="Arial" w:eastAsia="Times New Roman" w:hAnsi="Arial" w:cs="Arial"/>
                <w:sz w:val="20"/>
                <w:szCs w:val="20"/>
              </w:rPr>
            </w:pPr>
            <w:r w:rsidRPr="00926752">
              <w:rPr>
                <w:rFonts w:ascii="Arial" w:eastAsia="Times New Roman" w:hAnsi="Arial" w:cs="Arial"/>
                <w:sz w:val="20"/>
                <w:szCs w:val="20"/>
              </w:rPr>
              <w:t>If source Report/extract: API Evaluates target Report extracts for date modification sense last sync – move to task listing:</w:t>
            </w:r>
          </w:p>
          <w:p w14:paraId="3F827472" w14:textId="77777777" w:rsidR="00926752" w:rsidRPr="00926752" w:rsidRDefault="00926752" w:rsidP="00A35663">
            <w:pPr>
              <w:numPr>
                <w:ilvl w:val="1"/>
                <w:numId w:val="32"/>
              </w:numPr>
              <w:tabs>
                <w:tab w:val="center" w:pos="697"/>
              </w:tabs>
              <w:spacing w:after="0" w:line="240" w:lineRule="auto"/>
              <w:ind w:left="697" w:hanging="270"/>
              <w:jc w:val="both"/>
              <w:rPr>
                <w:rFonts w:ascii="Arial" w:eastAsia="Times New Roman" w:hAnsi="Arial" w:cs="Arial"/>
                <w:sz w:val="20"/>
                <w:szCs w:val="20"/>
              </w:rPr>
            </w:pPr>
            <w:r w:rsidRPr="00926752">
              <w:rPr>
                <w:rFonts w:ascii="Arial" w:eastAsia="Times New Roman" w:hAnsi="Arial" w:cs="Arial"/>
                <w:sz w:val="20"/>
                <w:szCs w:val="20"/>
              </w:rPr>
              <w:t>pass updated LOV data as specified in 490 section X.X LOV Extract Specification  to broker for insertion into appropriate SFA LOV tables.</w:t>
            </w:r>
          </w:p>
          <w:p w14:paraId="59D1FF18" w14:textId="77777777" w:rsidR="00A35663" w:rsidRDefault="00926752" w:rsidP="00A35663">
            <w:pPr>
              <w:numPr>
                <w:ilvl w:val="1"/>
                <w:numId w:val="32"/>
              </w:numPr>
              <w:tabs>
                <w:tab w:val="center" w:pos="697"/>
              </w:tabs>
              <w:spacing w:after="0" w:line="240" w:lineRule="auto"/>
              <w:ind w:left="697" w:hanging="270"/>
              <w:jc w:val="both"/>
              <w:rPr>
                <w:rFonts w:ascii="Arial" w:eastAsia="Times New Roman" w:hAnsi="Arial" w:cs="Arial"/>
                <w:sz w:val="20"/>
                <w:szCs w:val="20"/>
              </w:rPr>
            </w:pPr>
            <w:r w:rsidRPr="00926752">
              <w:rPr>
                <w:rFonts w:ascii="Arial" w:eastAsia="Times New Roman" w:hAnsi="Arial" w:cs="Arial"/>
                <w:sz w:val="20"/>
                <w:szCs w:val="20"/>
              </w:rPr>
              <w:t>In SFA delete updated records in target LOV table, repopulate with updated/new values from TI passed to broker  in previous step</w:t>
            </w:r>
          </w:p>
          <w:p w14:paraId="3A619B1F" w14:textId="624E7CAD" w:rsidR="00A35663" w:rsidRPr="00A35663" w:rsidRDefault="00A35663" w:rsidP="00A35663">
            <w:pPr>
              <w:numPr>
                <w:ilvl w:val="0"/>
                <w:numId w:val="11"/>
              </w:numPr>
              <w:tabs>
                <w:tab w:val="right" w:pos="8640"/>
              </w:tabs>
              <w:spacing w:after="0" w:line="240" w:lineRule="auto"/>
              <w:ind w:left="427" w:hanging="270"/>
              <w:rPr>
                <w:rFonts w:ascii="Arial" w:hAnsi="Arial" w:cs="Arial"/>
              </w:rPr>
            </w:pPr>
            <w:r w:rsidRPr="00A35663">
              <w:rPr>
                <w:rFonts w:ascii="Arial" w:eastAsia="Times New Roman" w:hAnsi="Arial" w:cs="Arial"/>
                <w:sz w:val="20"/>
                <w:szCs w:val="20"/>
              </w:rPr>
              <w:t xml:space="preserve">tblHighwayEA , tblHighways , tblHWYLkup tblRoutesState, tblHwyGPSData </w:t>
            </w:r>
            <w:r>
              <w:rPr>
                <w:rFonts w:ascii="Arial" w:eastAsia="Times New Roman" w:hAnsi="Arial" w:cs="Arial"/>
                <w:sz w:val="20"/>
                <w:szCs w:val="20"/>
              </w:rPr>
              <w:t>will be filtered</w:t>
            </w:r>
            <w:r w:rsidRPr="00A35663">
              <w:rPr>
                <w:rFonts w:ascii="Arial" w:hAnsi="Arial" w:cs="Arial"/>
              </w:rPr>
              <w:t xml:space="preserve"> </w:t>
            </w:r>
            <w:r w:rsidRPr="00A35663">
              <w:rPr>
                <w:rFonts w:ascii="Arial" w:hAnsi="Arial" w:cs="Arial"/>
                <w:bCs/>
                <w:color w:val="000000"/>
                <w:sz w:val="18"/>
                <w:szCs w:val="18"/>
              </w:rPr>
              <w:t xml:space="preserve"> </w:t>
            </w:r>
            <w:r>
              <w:rPr>
                <w:rFonts w:ascii="Arial" w:hAnsi="Arial" w:cs="Arial"/>
                <w:bCs/>
                <w:color w:val="000000"/>
                <w:sz w:val="18"/>
                <w:szCs w:val="18"/>
              </w:rPr>
              <w:t>based on</w:t>
            </w:r>
            <w:r w:rsidRPr="00A35663">
              <w:rPr>
                <w:rFonts w:ascii="Arial" w:hAnsi="Arial" w:cs="Arial"/>
                <w:bCs/>
                <w:color w:val="000000"/>
                <w:sz w:val="18"/>
                <w:szCs w:val="18"/>
              </w:rPr>
              <w:t xml:space="preserve"> district/crew as defined in signdata.tbl.DfltDist. The broker will read the tblDistinctLkup.fldCrewOnlyflag.  If check the filter will be based on the crew, if unchecked it will be based on the District</w:t>
            </w:r>
          </w:p>
          <w:p w14:paraId="0ABA1A60" w14:textId="7811D874" w:rsidR="00926752" w:rsidRPr="00926752" w:rsidRDefault="00926752" w:rsidP="00A35663">
            <w:pPr>
              <w:tabs>
                <w:tab w:val="center" w:pos="427"/>
              </w:tabs>
              <w:spacing w:after="0" w:line="240" w:lineRule="auto"/>
              <w:ind w:left="427"/>
              <w:jc w:val="both"/>
              <w:rPr>
                <w:rFonts w:ascii="Arial" w:eastAsia="Times New Roman" w:hAnsi="Arial" w:cs="Arial"/>
                <w:sz w:val="20"/>
                <w:szCs w:val="20"/>
              </w:rPr>
            </w:pPr>
          </w:p>
          <w:p w14:paraId="20928A00" w14:textId="77777777" w:rsidR="00926752" w:rsidRPr="00926752" w:rsidRDefault="00926752" w:rsidP="00926752">
            <w:pPr>
              <w:tabs>
                <w:tab w:val="center" w:pos="664"/>
                <w:tab w:val="right" w:pos="8640"/>
              </w:tabs>
              <w:spacing w:after="0" w:line="240" w:lineRule="auto"/>
              <w:jc w:val="both"/>
              <w:rPr>
                <w:rFonts w:ascii="Arial" w:eastAsia="Times New Roman" w:hAnsi="Arial" w:cs="Arial"/>
                <w:sz w:val="20"/>
                <w:szCs w:val="20"/>
              </w:rPr>
            </w:pPr>
          </w:p>
        </w:tc>
        <w:tc>
          <w:tcPr>
            <w:tcW w:w="4860" w:type="dxa"/>
            <w:vAlign w:val="center"/>
          </w:tcPr>
          <w:p w14:paraId="30C4F38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FF0000"/>
                <w:sz w:val="18"/>
                <w:szCs w:val="18"/>
              </w:rPr>
            </w:pPr>
          </w:p>
          <w:p w14:paraId="0EBF272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FF0000"/>
                <w:sz w:val="18"/>
                <w:szCs w:val="18"/>
              </w:rPr>
            </w:pPr>
            <w:r w:rsidRPr="00926752">
              <w:rPr>
                <w:rFonts w:ascii="Arial" w:eastAsia="Times New Roman" w:hAnsi="Arial" w:cs="Arial"/>
                <w:bCs/>
                <w:color w:val="FF0000"/>
                <w:sz w:val="18"/>
                <w:szCs w:val="18"/>
              </w:rPr>
              <w:t xml:space="preserve">Use LRM key to id road </w:t>
            </w:r>
          </w:p>
          <w:p w14:paraId="564D19D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p>
          <w:p w14:paraId="66E4584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Put 100’s and 100’s prelim together</w:t>
            </w:r>
          </w:p>
          <w:p w14:paraId="611C084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p>
          <w:p w14:paraId="0B75FC70"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r w:rsidRPr="00926752">
              <w:rPr>
                <w:rFonts w:ascii="Calibri" w:eastAsia="Times New Roman" w:hAnsi="Calibri" w:cs="Arial"/>
                <w:bCs/>
                <w:color w:val="000000"/>
                <w:sz w:val="16"/>
                <w:szCs w:val="16"/>
              </w:rPr>
              <w:t>Maint Hierarchy – filter by crew type = ‘SNCW’</w:t>
            </w:r>
          </w:p>
          <w:p w14:paraId="4861FF19"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r w:rsidRPr="00926752">
              <w:rPr>
                <w:rFonts w:ascii="Calibri" w:eastAsia="Times New Roman" w:hAnsi="Calibri" w:cs="Arial"/>
                <w:bCs/>
                <w:color w:val="000000"/>
                <w:sz w:val="16"/>
                <w:szCs w:val="16"/>
              </w:rPr>
              <w:t xml:space="preserve">Any update for a given crew flush and replace for that crew. </w:t>
            </w:r>
          </w:p>
          <w:p w14:paraId="72843493"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p>
          <w:p w14:paraId="54E1EB14"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r w:rsidRPr="00926752">
              <w:rPr>
                <w:rFonts w:ascii="Calibri" w:eastAsia="Times New Roman" w:hAnsi="Calibri" w:cs="Arial"/>
                <w:bCs/>
                <w:color w:val="000000"/>
                <w:sz w:val="16"/>
                <w:szCs w:val="16"/>
              </w:rPr>
              <w:t xml:space="preserve"> For route tables: Select distinct I_RTE </w:t>
            </w:r>
          </w:p>
          <w:p w14:paraId="7A044BE2"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r w:rsidRPr="00926752">
              <w:rPr>
                <w:rFonts w:ascii="Calibri" w:eastAsia="Times New Roman" w:hAnsi="Calibri" w:cs="Arial"/>
                <w:bCs/>
                <w:color w:val="000000"/>
                <w:sz w:val="16"/>
                <w:szCs w:val="16"/>
              </w:rPr>
              <w:t>Distinct US_RTE_1 US_RTE2</w:t>
            </w:r>
          </w:p>
          <w:p w14:paraId="11E01357"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r w:rsidRPr="00926752">
              <w:rPr>
                <w:rFonts w:ascii="Calibri" w:eastAsia="Times New Roman" w:hAnsi="Calibri" w:cs="Arial"/>
                <w:bCs/>
                <w:color w:val="000000"/>
                <w:sz w:val="16"/>
                <w:szCs w:val="16"/>
              </w:rPr>
              <w:t>Distinct  OR_RTE_1 OR_RTE2</w:t>
            </w:r>
          </w:p>
          <w:p w14:paraId="5C52BC5B"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p>
          <w:p w14:paraId="6D10E166"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bCs/>
                <w:color w:val="000000"/>
                <w:sz w:val="16"/>
                <w:szCs w:val="16"/>
              </w:rPr>
            </w:pPr>
            <w:r w:rsidRPr="00926752">
              <w:rPr>
                <w:rFonts w:ascii="Calibri" w:eastAsia="Times New Roman" w:hAnsi="Calibri" w:cs="Arial"/>
                <w:bCs/>
                <w:color w:val="000000"/>
                <w:sz w:val="16"/>
                <w:szCs w:val="16"/>
              </w:rPr>
              <w:t>Select Distinct District</w:t>
            </w:r>
          </w:p>
          <w:p w14:paraId="3BA3E6F0"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HWYLkup</w:t>
            </w:r>
          </w:p>
          <w:p w14:paraId="19DF59C9"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p>
          <w:p w14:paraId="28842A45"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LRM Key bit mapping</w:t>
            </w:r>
          </w:p>
          <w:p w14:paraId="71566005"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1-3 = Hwy #</w:t>
            </w:r>
          </w:p>
          <w:p w14:paraId="19AEA08C"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4-5 = suffix</w:t>
            </w:r>
          </w:p>
          <w:p w14:paraId="5B51D0BB"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FF0000"/>
                <w:sz w:val="16"/>
                <w:szCs w:val="16"/>
              </w:rPr>
            </w:pPr>
            <w:r w:rsidRPr="00926752">
              <w:rPr>
                <w:rFonts w:ascii="Calibri" w:eastAsia="Times New Roman" w:hAnsi="Calibri" w:cs="Arial"/>
                <w:color w:val="000000"/>
                <w:sz w:val="16"/>
                <w:szCs w:val="16"/>
              </w:rPr>
              <w:t xml:space="preserve">1-5 = SFA RD_ID – strip 00 from suffix for </w:t>
            </w:r>
            <w:r w:rsidRPr="00926752">
              <w:rPr>
                <w:rFonts w:ascii="Calibri" w:eastAsia="Times New Roman" w:hAnsi="Calibri" w:cs="Arial"/>
                <w:color w:val="FF0000"/>
                <w:sz w:val="16"/>
                <w:szCs w:val="16"/>
              </w:rPr>
              <w:t>mainline ?</w:t>
            </w:r>
          </w:p>
          <w:p w14:paraId="6CC186C6"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6 = RDWY_ID ( I or D)</w:t>
            </w:r>
          </w:p>
          <w:p w14:paraId="575C48E6"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7 – Mileage type</w:t>
            </w:r>
          </w:p>
          <w:p w14:paraId="0A6579D9"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8 = Overlap code</w:t>
            </w:r>
          </w:p>
          <w:p w14:paraId="72002896"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 xml:space="preserve">7-8 = SFA Mileage type and SFA Mile post prefix </w:t>
            </w:r>
          </w:p>
          <w:p w14:paraId="0B21E986"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p>
          <w:p w14:paraId="2F0863DE"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MileageType = 00,P0 or Z0-9 (last 2 char of the LRM)</w:t>
            </w:r>
          </w:p>
          <w:p w14:paraId="6FEBF93D"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p>
          <w:p w14:paraId="4AC57ED6"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If updated change all RD_ID of updated recorded=  (first 5 char LRM_Key) and suffix</w:t>
            </w:r>
          </w:p>
          <w:p w14:paraId="159FC451"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p>
          <w:p w14:paraId="2D3B1279"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r w:rsidRPr="00926752">
              <w:rPr>
                <w:rFonts w:ascii="Calibri" w:eastAsia="Times New Roman" w:hAnsi="Calibri" w:cs="Arial"/>
                <w:color w:val="000000"/>
                <w:sz w:val="16"/>
                <w:szCs w:val="16"/>
              </w:rPr>
              <w:t>Test route mile post changes mod date for update purpose.</w:t>
            </w:r>
          </w:p>
          <w:p w14:paraId="4E406487" w14:textId="77777777" w:rsidR="00926752" w:rsidRPr="00926752" w:rsidRDefault="00926752" w:rsidP="00926752">
            <w:pPr>
              <w:tabs>
                <w:tab w:val="center" w:pos="4320"/>
                <w:tab w:val="right" w:pos="8640"/>
              </w:tabs>
              <w:spacing w:after="0" w:line="240" w:lineRule="auto"/>
              <w:jc w:val="both"/>
              <w:rPr>
                <w:rFonts w:ascii="Calibri" w:eastAsia="Times New Roman" w:hAnsi="Calibri" w:cs="Arial"/>
                <w:color w:val="000000"/>
                <w:sz w:val="16"/>
                <w:szCs w:val="16"/>
              </w:rPr>
            </w:pPr>
          </w:p>
          <w:p w14:paraId="175D6E34" w14:textId="77777777" w:rsidR="00926752" w:rsidRPr="00926752" w:rsidRDefault="00926752" w:rsidP="00926752">
            <w:pPr>
              <w:spacing w:after="0" w:line="240" w:lineRule="auto"/>
              <w:ind w:left="72"/>
              <w:jc w:val="both"/>
              <w:rPr>
                <w:rFonts w:ascii="Calibri" w:eastAsia="Times New Roman" w:hAnsi="Calibri" w:cs="Arial"/>
                <w:sz w:val="16"/>
                <w:szCs w:val="16"/>
              </w:rPr>
            </w:pPr>
            <w:r w:rsidRPr="00926752">
              <w:rPr>
                <w:rFonts w:ascii="Calibri" w:eastAsia="Times New Roman" w:hAnsi="Calibri" w:cs="Arial"/>
                <w:sz w:val="16"/>
                <w:szCs w:val="16"/>
              </w:rPr>
              <w:t xml:space="preserve">DistrictLkup, Broker will include the superset of highways under the crew/district if fldCrewOnlyFlag = F </w:t>
            </w:r>
          </w:p>
          <w:p w14:paraId="76598E97" w14:textId="77777777" w:rsidR="00926752" w:rsidRDefault="00926752" w:rsidP="00926752">
            <w:pPr>
              <w:spacing w:after="0" w:line="240" w:lineRule="auto"/>
              <w:jc w:val="both"/>
              <w:rPr>
                <w:ins w:id="27" w:author="Jesse Day" w:date="2015-04-13T10:32:00Z"/>
                <w:rFonts w:ascii="Calibri" w:eastAsia="Times New Roman" w:hAnsi="Calibri" w:cs="Arial"/>
                <w:sz w:val="16"/>
                <w:szCs w:val="16"/>
              </w:rPr>
            </w:pPr>
            <w:r w:rsidRPr="00926752">
              <w:rPr>
                <w:rFonts w:ascii="Calibri" w:eastAsia="Times New Roman" w:hAnsi="Calibri" w:cs="Arial"/>
                <w:sz w:val="16"/>
                <w:szCs w:val="16"/>
              </w:rPr>
              <w:t>It is added for district 7 where 7C &amp; 7V crews will only receive the data for their crews and not the entire district.</w:t>
            </w:r>
          </w:p>
          <w:p w14:paraId="1C9BFE1F" w14:textId="77777777" w:rsidR="00D10767" w:rsidRDefault="00D10767" w:rsidP="00926752">
            <w:pPr>
              <w:spacing w:after="0" w:line="240" w:lineRule="auto"/>
              <w:jc w:val="both"/>
              <w:rPr>
                <w:ins w:id="28" w:author="Jesse Day" w:date="2015-04-13T10:32:00Z"/>
                <w:rFonts w:ascii="Calibri" w:eastAsia="Times New Roman" w:hAnsi="Calibri" w:cs="Arial"/>
                <w:sz w:val="16"/>
                <w:szCs w:val="16"/>
              </w:rPr>
            </w:pPr>
          </w:p>
          <w:p w14:paraId="2770A2EF" w14:textId="27278317" w:rsidR="00D10767" w:rsidRPr="00D10767" w:rsidRDefault="00D10767" w:rsidP="00926752">
            <w:pPr>
              <w:spacing w:after="0" w:line="240" w:lineRule="auto"/>
              <w:jc w:val="both"/>
              <w:rPr>
                <w:rFonts w:ascii="Calibri" w:eastAsia="Times New Roman" w:hAnsi="Calibri" w:cs="Arial"/>
                <w:color w:val="FF0000"/>
                <w:sz w:val="16"/>
                <w:szCs w:val="16"/>
                <w:rPrChange w:id="29" w:author="Jesse Day" w:date="2015-04-13T10:33:00Z">
                  <w:rPr>
                    <w:rFonts w:ascii="Calibri" w:eastAsia="Times New Roman" w:hAnsi="Calibri" w:cs="Arial"/>
                    <w:sz w:val="16"/>
                    <w:szCs w:val="16"/>
                  </w:rPr>
                </w:rPrChange>
              </w:rPr>
            </w:pPr>
            <w:ins w:id="30" w:author="Jesse Day" w:date="2015-04-13T10:32:00Z">
              <w:r w:rsidRPr="00D10767">
                <w:rPr>
                  <w:rFonts w:ascii="Calibri" w:eastAsia="Times New Roman" w:hAnsi="Calibri" w:cs="Arial"/>
                  <w:color w:val="FF0000"/>
                  <w:sz w:val="16"/>
                  <w:szCs w:val="16"/>
                  <w:rPrChange w:id="31" w:author="Jesse Day" w:date="2015-04-13T10:33:00Z">
                    <w:rPr>
                      <w:rFonts w:ascii="Calibri" w:eastAsia="Times New Roman" w:hAnsi="Calibri" w:cs="Arial"/>
                      <w:sz w:val="16"/>
                      <w:szCs w:val="16"/>
                    </w:rPr>
                  </w:rPrChange>
                </w:rPr>
                <w:t>Change: Dose DistrictLkup need to be an un-located asset?</w:t>
              </w:r>
            </w:ins>
          </w:p>
          <w:p w14:paraId="64C01E8E" w14:textId="77777777" w:rsidR="00926752" w:rsidRPr="00926752" w:rsidRDefault="00926752" w:rsidP="00926752">
            <w:pPr>
              <w:spacing w:after="0" w:line="240" w:lineRule="auto"/>
              <w:ind w:left="72"/>
              <w:jc w:val="both"/>
              <w:rPr>
                <w:rFonts w:ascii="Calibri" w:eastAsia="Times New Roman" w:hAnsi="Calibri" w:cs="Arial"/>
                <w:sz w:val="16"/>
                <w:szCs w:val="16"/>
              </w:rPr>
            </w:pPr>
          </w:p>
          <w:p w14:paraId="39611669" w14:textId="77777777" w:rsidR="00926752" w:rsidRPr="00926752" w:rsidRDefault="00926752" w:rsidP="00926752">
            <w:pPr>
              <w:spacing w:after="0" w:line="240" w:lineRule="auto"/>
              <w:ind w:left="72"/>
              <w:jc w:val="both"/>
              <w:rPr>
                <w:rFonts w:ascii="Calibri" w:eastAsia="Times New Roman" w:hAnsi="Calibri" w:cs="Arial"/>
                <w:sz w:val="16"/>
                <w:szCs w:val="16"/>
              </w:rPr>
            </w:pPr>
            <w:r w:rsidRPr="00926752">
              <w:rPr>
                <w:rFonts w:ascii="Calibri" w:eastAsia="Times New Roman" w:hAnsi="Calibri" w:cs="Arial"/>
                <w:sz w:val="16"/>
                <w:szCs w:val="16"/>
              </w:rPr>
              <w:t xml:space="preserve">Filter apples to highway hundredths, other highway lookups (like route, hwy), and installations/signs/supports/maintlog. </w:t>
            </w:r>
          </w:p>
          <w:p w14:paraId="5CA59867" w14:textId="77777777" w:rsidR="00926752" w:rsidRPr="00926752" w:rsidRDefault="00926752" w:rsidP="00926752">
            <w:pPr>
              <w:spacing w:after="0" w:line="240" w:lineRule="auto"/>
              <w:ind w:left="72"/>
              <w:jc w:val="both"/>
              <w:rPr>
                <w:rFonts w:ascii="Calibri" w:eastAsia="Times New Roman" w:hAnsi="Calibri" w:cs="Arial"/>
                <w:sz w:val="16"/>
                <w:szCs w:val="16"/>
              </w:rPr>
            </w:pPr>
            <w:r w:rsidRPr="00926752">
              <w:rPr>
                <w:rFonts w:ascii="Calibri" w:eastAsia="Times New Roman" w:hAnsi="Calibri" w:cs="Arial"/>
                <w:sz w:val="16"/>
                <w:szCs w:val="16"/>
              </w:rPr>
              <w:t>Broker will include only the highways under the crew if fldCrewOnlyFlag = T</w:t>
            </w:r>
          </w:p>
          <w:p w14:paraId="57D49496" w14:textId="77777777" w:rsidR="00926752" w:rsidRDefault="00926752" w:rsidP="00926752">
            <w:pPr>
              <w:spacing w:after="0" w:line="240" w:lineRule="auto"/>
              <w:ind w:left="72"/>
              <w:jc w:val="both"/>
              <w:rPr>
                <w:rFonts w:ascii="Calibri" w:eastAsia="Times New Roman" w:hAnsi="Calibri" w:cs="Arial"/>
                <w:sz w:val="16"/>
                <w:szCs w:val="16"/>
              </w:rPr>
            </w:pPr>
            <w:r w:rsidRPr="00926752">
              <w:rPr>
                <w:rFonts w:ascii="Calibri" w:eastAsia="Times New Roman" w:hAnsi="Calibri" w:cs="Arial"/>
                <w:sz w:val="16"/>
                <w:szCs w:val="16"/>
              </w:rPr>
              <w:t xml:space="preserve">Filter apples to highway hundredths, other highway lookups (like route, hwy), and installations/signs/supports/maintlog. </w:t>
            </w:r>
          </w:p>
          <w:p w14:paraId="6C9AC3C9" w14:textId="77777777" w:rsidR="003E47B7" w:rsidRDefault="003E47B7" w:rsidP="00926752">
            <w:pPr>
              <w:spacing w:after="0" w:line="240" w:lineRule="auto"/>
              <w:ind w:left="72"/>
              <w:jc w:val="both"/>
              <w:rPr>
                <w:rFonts w:ascii="Calibri" w:eastAsia="Times New Roman" w:hAnsi="Calibri" w:cs="Arial"/>
                <w:sz w:val="16"/>
                <w:szCs w:val="16"/>
              </w:rPr>
            </w:pPr>
          </w:p>
          <w:p w14:paraId="0855E00C" w14:textId="77777777" w:rsidR="003E47B7" w:rsidRPr="00926752" w:rsidRDefault="003E47B7" w:rsidP="00926752">
            <w:pPr>
              <w:spacing w:after="0" w:line="240" w:lineRule="auto"/>
              <w:ind w:left="72"/>
              <w:jc w:val="both"/>
              <w:rPr>
                <w:rFonts w:ascii="Calibri" w:eastAsia="Times New Roman" w:hAnsi="Calibri" w:cs="Arial"/>
                <w:sz w:val="16"/>
                <w:szCs w:val="16"/>
              </w:rPr>
            </w:pPr>
          </w:p>
          <w:p w14:paraId="1155314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20"/>
                <w:szCs w:val="20"/>
              </w:rPr>
            </w:pPr>
          </w:p>
          <w:p w14:paraId="0C507B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20"/>
                <w:szCs w:val="20"/>
              </w:rPr>
            </w:pPr>
          </w:p>
          <w:p w14:paraId="069E263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20"/>
                <w:szCs w:val="20"/>
              </w:rPr>
            </w:pPr>
          </w:p>
          <w:p w14:paraId="7C2C70C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20"/>
                <w:szCs w:val="20"/>
              </w:rPr>
            </w:pPr>
          </w:p>
        </w:tc>
      </w:tr>
    </w:tbl>
    <w:p w14:paraId="32CCEF8B"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1260"/>
        <w:gridCol w:w="5490"/>
      </w:tblGrid>
      <w:tr w:rsidR="00926752" w:rsidRPr="00926752" w14:paraId="08708871" w14:textId="77777777" w:rsidTr="00926752">
        <w:trPr>
          <w:trHeight w:val="276"/>
          <w:tblHeader/>
        </w:trPr>
        <w:tc>
          <w:tcPr>
            <w:tcW w:w="2808" w:type="dxa"/>
            <w:shd w:val="clear" w:color="auto" w:fill="E6E6E6"/>
            <w:vAlign w:val="center"/>
          </w:tcPr>
          <w:p w14:paraId="7B0E6BF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1260" w:type="dxa"/>
            <w:vMerge w:val="restart"/>
            <w:shd w:val="clear" w:color="auto" w:fill="E6E6E6"/>
            <w:vAlign w:val="center"/>
          </w:tcPr>
          <w:p w14:paraId="735156C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16"/>
                <w:szCs w:val="16"/>
              </w:rPr>
            </w:pPr>
            <w:r w:rsidRPr="00926752">
              <w:rPr>
                <w:rFonts w:ascii="Arial" w:eastAsia="Times New Roman" w:hAnsi="Arial" w:cs="Arial"/>
                <w:b/>
                <w:sz w:val="16"/>
                <w:szCs w:val="16"/>
              </w:rPr>
              <w:t>Access data base</w:t>
            </w:r>
          </w:p>
        </w:tc>
        <w:tc>
          <w:tcPr>
            <w:tcW w:w="5490" w:type="dxa"/>
            <w:vMerge w:val="restart"/>
            <w:shd w:val="clear" w:color="auto" w:fill="E6E6E6"/>
          </w:tcPr>
          <w:p w14:paraId="127AB4A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TI Source</w:t>
            </w:r>
          </w:p>
        </w:tc>
      </w:tr>
      <w:tr w:rsidR="00926752" w:rsidRPr="00926752" w14:paraId="1B9DEAA7" w14:textId="77777777" w:rsidTr="00926752">
        <w:trPr>
          <w:trHeight w:val="276"/>
          <w:tblHeader/>
        </w:trPr>
        <w:tc>
          <w:tcPr>
            <w:tcW w:w="2808" w:type="dxa"/>
            <w:shd w:val="clear" w:color="auto" w:fill="E6E6E6"/>
            <w:vAlign w:val="center"/>
          </w:tcPr>
          <w:p w14:paraId="602F058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1260" w:type="dxa"/>
            <w:vMerge/>
            <w:shd w:val="clear" w:color="auto" w:fill="E6E6E6"/>
            <w:vAlign w:val="center"/>
          </w:tcPr>
          <w:p w14:paraId="06F3176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5490" w:type="dxa"/>
            <w:vMerge/>
            <w:shd w:val="clear" w:color="auto" w:fill="E6E6E6"/>
          </w:tcPr>
          <w:p w14:paraId="36D4C53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7F7171C7" w14:textId="77777777" w:rsidTr="00926752">
        <w:trPr>
          <w:trHeight w:val="197"/>
          <w:tblHeader/>
        </w:trPr>
        <w:tc>
          <w:tcPr>
            <w:tcW w:w="2808" w:type="dxa"/>
            <w:shd w:val="clear" w:color="auto" w:fill="auto"/>
            <w:vAlign w:val="center"/>
          </w:tcPr>
          <w:p w14:paraId="143FDA3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tblSheeting</w:t>
            </w:r>
          </w:p>
        </w:tc>
        <w:tc>
          <w:tcPr>
            <w:tcW w:w="1260" w:type="dxa"/>
            <w:shd w:val="clear" w:color="auto" w:fill="auto"/>
            <w:vAlign w:val="center"/>
          </w:tcPr>
          <w:p w14:paraId="70A25540" w14:textId="77777777" w:rsidR="00926752" w:rsidRPr="00926752" w:rsidRDefault="00926752" w:rsidP="00926752">
            <w:pPr>
              <w:tabs>
                <w:tab w:val="center" w:pos="4320"/>
                <w:tab w:val="right" w:pos="8640"/>
              </w:tabs>
              <w:spacing w:after="0" w:line="240" w:lineRule="auto"/>
              <w:ind w:left="-550" w:firstLine="550"/>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1EAD751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Domain:</w:t>
            </w:r>
            <w:r w:rsidRPr="00926752">
              <w:rPr>
                <w:rFonts w:ascii="Arial" w:eastAsia="Times New Roman" w:hAnsi="Arial" w:cs="Arial"/>
                <w:color w:val="000000"/>
                <w:sz w:val="18"/>
                <w:szCs w:val="18"/>
              </w:rPr>
              <w:t xml:space="preserve"> SIGN_SHEETING</w:t>
            </w:r>
          </w:p>
        </w:tc>
      </w:tr>
      <w:tr w:rsidR="00926752" w:rsidRPr="00926752" w14:paraId="2B166847" w14:textId="77777777" w:rsidTr="00926752">
        <w:trPr>
          <w:trHeight w:val="197"/>
          <w:tblHeader/>
        </w:trPr>
        <w:tc>
          <w:tcPr>
            <w:tcW w:w="2808" w:type="dxa"/>
            <w:shd w:val="clear" w:color="auto" w:fill="auto"/>
            <w:vAlign w:val="center"/>
          </w:tcPr>
          <w:p w14:paraId="3E26E69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tblSubstrate</w:t>
            </w:r>
          </w:p>
        </w:tc>
        <w:tc>
          <w:tcPr>
            <w:tcW w:w="1260" w:type="dxa"/>
            <w:shd w:val="clear" w:color="auto" w:fill="auto"/>
            <w:vAlign w:val="center"/>
          </w:tcPr>
          <w:p w14:paraId="7569F0A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7C42D5F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Domain: SIGN_SBSTR</w:t>
            </w:r>
          </w:p>
        </w:tc>
      </w:tr>
      <w:tr w:rsidR="00926752" w:rsidRPr="00926752" w14:paraId="6A215EC4" w14:textId="77777777" w:rsidTr="00926752">
        <w:trPr>
          <w:trHeight w:val="197"/>
          <w:tblHeader/>
        </w:trPr>
        <w:tc>
          <w:tcPr>
            <w:tcW w:w="2808" w:type="dxa"/>
            <w:shd w:val="clear" w:color="auto" w:fill="auto"/>
            <w:vAlign w:val="center"/>
          </w:tcPr>
          <w:p w14:paraId="15AB2AA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tblSide</w:t>
            </w:r>
          </w:p>
        </w:tc>
        <w:tc>
          <w:tcPr>
            <w:tcW w:w="1260" w:type="dxa"/>
            <w:shd w:val="clear" w:color="auto" w:fill="auto"/>
            <w:vAlign w:val="center"/>
          </w:tcPr>
          <w:p w14:paraId="6290581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568FEA6E" w14:textId="0A943E50"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 xml:space="preserve">XSP see notes: - </w:t>
            </w:r>
            <w:r w:rsidR="00EC662B">
              <w:rPr>
                <w:rFonts w:ascii="Arial" w:eastAsia="Times New Roman" w:hAnsi="Arial" w:cs="Arial"/>
                <w:sz w:val="18"/>
                <w:szCs w:val="18"/>
              </w:rPr>
              <w:t>what do we here – Jason up</w:t>
            </w:r>
          </w:p>
        </w:tc>
      </w:tr>
      <w:tr w:rsidR="00926752" w:rsidRPr="00926752" w14:paraId="306EB561" w14:textId="77777777" w:rsidTr="00926752">
        <w:trPr>
          <w:trHeight w:val="197"/>
          <w:tblHeader/>
        </w:trPr>
        <w:tc>
          <w:tcPr>
            <w:tcW w:w="2808" w:type="dxa"/>
            <w:shd w:val="clear" w:color="auto" w:fill="auto"/>
            <w:vAlign w:val="center"/>
          </w:tcPr>
          <w:p w14:paraId="1D3D791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tblDirections</w:t>
            </w:r>
          </w:p>
        </w:tc>
        <w:tc>
          <w:tcPr>
            <w:tcW w:w="1260" w:type="dxa"/>
            <w:shd w:val="clear" w:color="auto" w:fill="auto"/>
            <w:vAlign w:val="center"/>
          </w:tcPr>
          <w:p w14:paraId="5A5C4DA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221C3D7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Domain: GEN_DIR</w:t>
            </w:r>
          </w:p>
        </w:tc>
      </w:tr>
      <w:tr w:rsidR="00926752" w:rsidRPr="00926752" w14:paraId="021C6F8D" w14:textId="77777777" w:rsidTr="00926752">
        <w:trPr>
          <w:trHeight w:val="197"/>
          <w:tblHeader/>
        </w:trPr>
        <w:tc>
          <w:tcPr>
            <w:tcW w:w="2808" w:type="dxa"/>
            <w:shd w:val="clear" w:color="auto" w:fill="auto"/>
            <w:vAlign w:val="center"/>
          </w:tcPr>
          <w:p w14:paraId="2231181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tblDistricts</w:t>
            </w:r>
          </w:p>
        </w:tc>
        <w:tc>
          <w:tcPr>
            <w:tcW w:w="1260" w:type="dxa"/>
            <w:shd w:val="clear" w:color="auto" w:fill="auto"/>
            <w:vAlign w:val="center"/>
          </w:tcPr>
          <w:p w14:paraId="5075F9A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58F6761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Cs/>
                <w:color w:val="000000"/>
                <w:sz w:val="18"/>
                <w:szCs w:val="18"/>
              </w:rPr>
              <w:t>TIODS_MAINT_CREW_HIER where CREW=SNCW</w:t>
            </w:r>
          </w:p>
        </w:tc>
      </w:tr>
      <w:tr w:rsidR="00926752" w:rsidRPr="00926752" w14:paraId="29C0B3A6" w14:textId="77777777" w:rsidTr="00926752">
        <w:trPr>
          <w:trHeight w:val="197"/>
          <w:tblHeader/>
        </w:trPr>
        <w:tc>
          <w:tcPr>
            <w:tcW w:w="2808" w:type="dxa"/>
            <w:shd w:val="clear" w:color="auto" w:fill="auto"/>
            <w:vAlign w:val="center"/>
          </w:tcPr>
          <w:p w14:paraId="17F033F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tblHighwayEA</w:t>
            </w:r>
          </w:p>
        </w:tc>
        <w:tc>
          <w:tcPr>
            <w:tcW w:w="1260" w:type="dxa"/>
            <w:shd w:val="clear" w:color="auto" w:fill="auto"/>
            <w:vAlign w:val="center"/>
          </w:tcPr>
          <w:p w14:paraId="75073A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315BCC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 xml:space="preserve">TIODS _MAINT_CREW_HIER &amp; ODS_RTE_HWY_LOC </w:t>
            </w:r>
          </w:p>
        </w:tc>
      </w:tr>
      <w:tr w:rsidR="00926752" w:rsidRPr="00926752" w14:paraId="5A10AFC1" w14:textId="77777777" w:rsidTr="00926752">
        <w:trPr>
          <w:trHeight w:val="197"/>
          <w:tblHeader/>
        </w:trPr>
        <w:tc>
          <w:tcPr>
            <w:tcW w:w="2808" w:type="dxa"/>
            <w:shd w:val="clear" w:color="auto" w:fill="auto"/>
            <w:vAlign w:val="center"/>
          </w:tcPr>
          <w:p w14:paraId="60B8B1C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tblHighways</w:t>
            </w:r>
          </w:p>
        </w:tc>
        <w:tc>
          <w:tcPr>
            <w:tcW w:w="1260" w:type="dxa"/>
            <w:shd w:val="clear" w:color="auto" w:fill="auto"/>
            <w:vAlign w:val="center"/>
          </w:tcPr>
          <w:p w14:paraId="288934A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32B4B85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bCs/>
                <w:color w:val="000000"/>
                <w:sz w:val="18"/>
                <w:szCs w:val="18"/>
              </w:rPr>
              <w:t>TIODS _RTE_HWY_LOC</w:t>
            </w:r>
            <w:r w:rsidRPr="00926752">
              <w:rPr>
                <w:rFonts w:ascii="Arial" w:eastAsia="Times New Roman" w:hAnsi="Arial" w:cs="Arial"/>
                <w:bCs/>
                <w:color w:val="FFFFFF"/>
                <w:sz w:val="18"/>
                <w:szCs w:val="18"/>
              </w:rPr>
              <w:t>_</w:t>
            </w:r>
          </w:p>
        </w:tc>
      </w:tr>
      <w:tr w:rsidR="00926752" w:rsidRPr="00926752" w14:paraId="30A4F735" w14:textId="77777777" w:rsidTr="00926752">
        <w:trPr>
          <w:trHeight w:val="197"/>
          <w:tblHeader/>
        </w:trPr>
        <w:tc>
          <w:tcPr>
            <w:tcW w:w="2808" w:type="dxa"/>
            <w:shd w:val="clear" w:color="auto" w:fill="auto"/>
            <w:vAlign w:val="center"/>
          </w:tcPr>
          <w:p w14:paraId="4D336A4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tblHWYLkup</w:t>
            </w:r>
          </w:p>
        </w:tc>
        <w:tc>
          <w:tcPr>
            <w:tcW w:w="1260" w:type="dxa"/>
            <w:shd w:val="clear" w:color="auto" w:fill="auto"/>
            <w:vAlign w:val="center"/>
          </w:tcPr>
          <w:p w14:paraId="48805C7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7F67153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color w:val="000000"/>
                <w:sz w:val="18"/>
                <w:szCs w:val="18"/>
              </w:rPr>
              <w:t xml:space="preserve">ODS_RTE_HWY_LOC &amp; </w:t>
            </w:r>
            <w:r w:rsidRPr="00926752">
              <w:rPr>
                <w:rFonts w:ascii="Arial" w:eastAsia="Times New Roman" w:hAnsi="Arial" w:cs="Arial"/>
                <w:bCs/>
                <w:sz w:val="18"/>
                <w:szCs w:val="18"/>
              </w:rPr>
              <w:t>ODS_MAINT_</w:t>
            </w:r>
            <w:r w:rsidRPr="00926752" w:rsidDel="00D51C2B">
              <w:rPr>
                <w:rFonts w:ascii="Arial" w:eastAsia="Times New Roman" w:hAnsi="Arial" w:cs="Arial"/>
                <w:bCs/>
                <w:sz w:val="18"/>
                <w:szCs w:val="18"/>
              </w:rPr>
              <w:t xml:space="preserve"> </w:t>
            </w:r>
            <w:r w:rsidRPr="00926752">
              <w:rPr>
                <w:rFonts w:ascii="Arial" w:eastAsia="Times New Roman" w:hAnsi="Arial" w:cs="Arial"/>
                <w:bCs/>
                <w:sz w:val="18"/>
                <w:szCs w:val="18"/>
              </w:rPr>
              <w:t>HIER</w:t>
            </w:r>
          </w:p>
        </w:tc>
      </w:tr>
      <w:tr w:rsidR="00926752" w:rsidRPr="00926752" w14:paraId="540B1EDC" w14:textId="77777777" w:rsidTr="00926752">
        <w:trPr>
          <w:trHeight w:val="197"/>
          <w:tblHeader/>
        </w:trPr>
        <w:tc>
          <w:tcPr>
            <w:tcW w:w="2808" w:type="dxa"/>
            <w:shd w:val="clear" w:color="auto" w:fill="auto"/>
            <w:vAlign w:val="center"/>
          </w:tcPr>
          <w:p w14:paraId="43AC703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tblRouteIntestate</w:t>
            </w:r>
          </w:p>
        </w:tc>
        <w:tc>
          <w:tcPr>
            <w:tcW w:w="1260" w:type="dxa"/>
            <w:shd w:val="clear" w:color="auto" w:fill="auto"/>
            <w:vAlign w:val="center"/>
          </w:tcPr>
          <w:p w14:paraId="4959BE2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12E0C5A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bCs/>
                <w:color w:val="000000"/>
                <w:sz w:val="18"/>
                <w:szCs w:val="18"/>
              </w:rPr>
              <w:t>TIODS _RTE_HWY_LOC</w:t>
            </w:r>
            <w:r w:rsidRPr="00926752">
              <w:rPr>
                <w:rFonts w:ascii="Arial" w:eastAsia="Times New Roman" w:hAnsi="Arial" w:cs="Arial"/>
                <w:bCs/>
                <w:color w:val="FFFFFF"/>
                <w:sz w:val="18"/>
                <w:szCs w:val="18"/>
              </w:rPr>
              <w:t>_</w:t>
            </w:r>
          </w:p>
        </w:tc>
      </w:tr>
      <w:tr w:rsidR="00926752" w:rsidRPr="00926752" w14:paraId="6A9757D3" w14:textId="77777777" w:rsidTr="00926752">
        <w:trPr>
          <w:trHeight w:val="197"/>
          <w:tblHeader/>
        </w:trPr>
        <w:tc>
          <w:tcPr>
            <w:tcW w:w="2808" w:type="dxa"/>
            <w:shd w:val="clear" w:color="auto" w:fill="auto"/>
            <w:vAlign w:val="center"/>
          </w:tcPr>
          <w:p w14:paraId="49ABC88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tblRoutesUS</w:t>
            </w:r>
          </w:p>
        </w:tc>
        <w:tc>
          <w:tcPr>
            <w:tcW w:w="1260" w:type="dxa"/>
            <w:shd w:val="clear" w:color="auto" w:fill="auto"/>
            <w:vAlign w:val="center"/>
          </w:tcPr>
          <w:p w14:paraId="5E39688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5B6C73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bCs/>
                <w:color w:val="000000"/>
                <w:sz w:val="18"/>
                <w:szCs w:val="18"/>
              </w:rPr>
              <w:t>TIODS _RTE_HWY_LOC</w:t>
            </w:r>
            <w:r w:rsidRPr="00926752">
              <w:rPr>
                <w:rFonts w:ascii="Arial" w:eastAsia="Times New Roman" w:hAnsi="Arial" w:cs="Arial"/>
                <w:bCs/>
                <w:color w:val="FFFFFF"/>
                <w:sz w:val="18"/>
                <w:szCs w:val="18"/>
              </w:rPr>
              <w:t>_</w:t>
            </w:r>
          </w:p>
        </w:tc>
      </w:tr>
      <w:tr w:rsidR="00926752" w:rsidRPr="00926752" w14:paraId="2CF2BC41" w14:textId="77777777" w:rsidTr="00926752">
        <w:trPr>
          <w:trHeight w:val="197"/>
          <w:tblHeader/>
        </w:trPr>
        <w:tc>
          <w:tcPr>
            <w:tcW w:w="2808" w:type="dxa"/>
            <w:shd w:val="clear" w:color="auto" w:fill="auto"/>
            <w:vAlign w:val="center"/>
          </w:tcPr>
          <w:p w14:paraId="4B113C8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tblRoutesState</w:t>
            </w:r>
          </w:p>
        </w:tc>
        <w:tc>
          <w:tcPr>
            <w:tcW w:w="1260" w:type="dxa"/>
            <w:shd w:val="clear" w:color="auto" w:fill="auto"/>
            <w:vAlign w:val="center"/>
          </w:tcPr>
          <w:p w14:paraId="6F4CD39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715D8CE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bCs/>
                <w:color w:val="000000"/>
                <w:sz w:val="18"/>
                <w:szCs w:val="18"/>
              </w:rPr>
              <w:t>TIODS _RTE_HWY_LOC</w:t>
            </w:r>
            <w:r w:rsidRPr="00926752">
              <w:rPr>
                <w:rFonts w:ascii="Arial" w:eastAsia="Times New Roman" w:hAnsi="Arial" w:cs="Arial"/>
                <w:bCs/>
                <w:color w:val="FFFFFF"/>
                <w:sz w:val="18"/>
                <w:szCs w:val="18"/>
              </w:rPr>
              <w:t>_</w:t>
            </w:r>
          </w:p>
        </w:tc>
      </w:tr>
      <w:tr w:rsidR="00926752" w:rsidRPr="00926752" w14:paraId="6BD5FA2C" w14:textId="77777777" w:rsidTr="00926752">
        <w:trPr>
          <w:trHeight w:val="197"/>
          <w:tblHeader/>
        </w:trPr>
        <w:tc>
          <w:tcPr>
            <w:tcW w:w="2808" w:type="dxa"/>
            <w:shd w:val="clear" w:color="auto" w:fill="auto"/>
            <w:vAlign w:val="center"/>
          </w:tcPr>
          <w:p w14:paraId="772CD0B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tblMilePostPrefixes</w:t>
            </w:r>
          </w:p>
        </w:tc>
        <w:tc>
          <w:tcPr>
            <w:tcW w:w="1260" w:type="dxa"/>
            <w:shd w:val="clear" w:color="auto" w:fill="auto"/>
            <w:vAlign w:val="center"/>
          </w:tcPr>
          <w:p w14:paraId="0D500B2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52C85E4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color w:val="000000"/>
                <w:sz w:val="18"/>
                <w:szCs w:val="18"/>
              </w:rPr>
              <w:t xml:space="preserve">ODS_RTE_HWY_LOC &amp; Mileage Type Domain </w:t>
            </w:r>
          </w:p>
        </w:tc>
      </w:tr>
      <w:tr w:rsidR="00926752" w:rsidRPr="00926752" w14:paraId="69C72D09" w14:textId="77777777" w:rsidTr="00926752">
        <w:trPr>
          <w:trHeight w:val="197"/>
          <w:tblHeader/>
        </w:trPr>
        <w:tc>
          <w:tcPr>
            <w:tcW w:w="2808" w:type="dxa"/>
            <w:shd w:val="clear" w:color="auto" w:fill="auto"/>
            <w:vAlign w:val="center"/>
          </w:tcPr>
          <w:p w14:paraId="0AEB5A2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tblHwyGPSData</w:t>
            </w:r>
          </w:p>
        </w:tc>
        <w:tc>
          <w:tcPr>
            <w:tcW w:w="1260" w:type="dxa"/>
            <w:shd w:val="clear" w:color="auto" w:fill="auto"/>
            <w:vAlign w:val="center"/>
          </w:tcPr>
          <w:p w14:paraId="01EE60D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signdata</w:t>
            </w:r>
          </w:p>
        </w:tc>
        <w:tc>
          <w:tcPr>
            <w:tcW w:w="5490" w:type="dxa"/>
          </w:tcPr>
          <w:p w14:paraId="3106B7D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color w:val="FF0000"/>
                <w:sz w:val="18"/>
                <w:szCs w:val="18"/>
              </w:rPr>
            </w:pPr>
            <w:r w:rsidRPr="00926752">
              <w:rPr>
                <w:rFonts w:ascii="Arial" w:eastAsia="Times New Roman" w:hAnsi="Arial" w:cs="Arial"/>
                <w:color w:val="000000"/>
                <w:sz w:val="18"/>
                <w:szCs w:val="18"/>
              </w:rPr>
              <w:t xml:space="preserve">ODS_MP_HUND  &amp; </w:t>
            </w:r>
            <w:r w:rsidRPr="00926752">
              <w:rPr>
                <w:rFonts w:ascii="Arial" w:eastAsia="Times New Roman" w:hAnsi="Arial" w:cs="Arial"/>
                <w:bCs/>
                <w:sz w:val="18"/>
                <w:szCs w:val="18"/>
              </w:rPr>
              <w:t>ODS_MAINT_</w:t>
            </w:r>
            <w:r w:rsidRPr="00926752" w:rsidDel="00D51C2B">
              <w:rPr>
                <w:rFonts w:ascii="Arial" w:eastAsia="Times New Roman" w:hAnsi="Arial" w:cs="Arial"/>
                <w:bCs/>
                <w:sz w:val="18"/>
                <w:szCs w:val="18"/>
              </w:rPr>
              <w:t xml:space="preserve"> </w:t>
            </w:r>
            <w:r w:rsidRPr="00926752">
              <w:rPr>
                <w:rFonts w:ascii="Arial" w:eastAsia="Times New Roman" w:hAnsi="Arial" w:cs="Arial"/>
                <w:bCs/>
                <w:sz w:val="18"/>
                <w:szCs w:val="18"/>
              </w:rPr>
              <w:t>HIER</w:t>
            </w:r>
          </w:p>
        </w:tc>
      </w:tr>
      <w:tr w:rsidR="00926752" w:rsidRPr="00926752" w14:paraId="5D831434" w14:textId="77777777" w:rsidTr="00926752">
        <w:trPr>
          <w:trHeight w:val="197"/>
          <w:tblHeader/>
        </w:trPr>
        <w:tc>
          <w:tcPr>
            <w:tcW w:w="2808" w:type="dxa"/>
            <w:shd w:val="clear" w:color="auto" w:fill="auto"/>
            <w:vAlign w:val="center"/>
          </w:tcPr>
          <w:p w14:paraId="1917AE2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p>
        </w:tc>
        <w:tc>
          <w:tcPr>
            <w:tcW w:w="1260" w:type="dxa"/>
            <w:shd w:val="clear" w:color="auto" w:fill="auto"/>
            <w:vAlign w:val="center"/>
          </w:tcPr>
          <w:p w14:paraId="3C7FE52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90" w:type="dxa"/>
          </w:tcPr>
          <w:p w14:paraId="1186053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i/>
                <w:sz w:val="18"/>
                <w:szCs w:val="18"/>
              </w:rPr>
              <w:t>See P490 Sign Asset Spec for TIG Extract to SFA LOV mapping</w:t>
            </w:r>
          </w:p>
        </w:tc>
      </w:tr>
      <w:tr w:rsidR="00926752" w:rsidRPr="00926752" w14:paraId="54E7FACA" w14:textId="77777777" w:rsidTr="00926752">
        <w:trPr>
          <w:trHeight w:val="197"/>
          <w:tblHeader/>
        </w:trPr>
        <w:tc>
          <w:tcPr>
            <w:tcW w:w="2808" w:type="dxa"/>
            <w:shd w:val="clear" w:color="auto" w:fill="auto"/>
            <w:vAlign w:val="center"/>
          </w:tcPr>
          <w:p w14:paraId="08AAE71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p>
        </w:tc>
        <w:tc>
          <w:tcPr>
            <w:tcW w:w="1260" w:type="dxa"/>
            <w:shd w:val="clear" w:color="auto" w:fill="auto"/>
            <w:vAlign w:val="center"/>
          </w:tcPr>
          <w:p w14:paraId="1F6FE27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90" w:type="dxa"/>
          </w:tcPr>
          <w:p w14:paraId="224F3D1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i/>
                <w:color w:val="FF0000"/>
                <w:sz w:val="18"/>
                <w:szCs w:val="18"/>
              </w:rPr>
            </w:pPr>
            <w:r w:rsidRPr="00926752">
              <w:rPr>
                <w:rFonts w:ascii="Arial" w:eastAsia="Times New Roman" w:hAnsi="Arial" w:cs="Arial"/>
                <w:i/>
                <w:sz w:val="18"/>
                <w:szCs w:val="18"/>
              </w:rPr>
              <w:t>Y/N is a data type in Access – no need to sync YES_NO domain</w:t>
            </w:r>
          </w:p>
        </w:tc>
      </w:tr>
      <w:tr w:rsidR="00926752" w:rsidRPr="00926752" w14:paraId="2AEE1D70" w14:textId="77777777" w:rsidTr="00926752">
        <w:trPr>
          <w:trHeight w:val="197"/>
          <w:tblHeader/>
        </w:trPr>
        <w:tc>
          <w:tcPr>
            <w:tcW w:w="2808" w:type="dxa"/>
            <w:shd w:val="clear" w:color="auto" w:fill="auto"/>
            <w:vAlign w:val="center"/>
          </w:tcPr>
          <w:p w14:paraId="628D0A3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p>
        </w:tc>
        <w:tc>
          <w:tcPr>
            <w:tcW w:w="1260" w:type="dxa"/>
            <w:shd w:val="clear" w:color="auto" w:fill="auto"/>
            <w:vAlign w:val="center"/>
          </w:tcPr>
          <w:p w14:paraId="57CEFE2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90" w:type="dxa"/>
          </w:tcPr>
          <w:p w14:paraId="3AFA2F1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i/>
                <w:sz w:val="18"/>
                <w:szCs w:val="18"/>
              </w:rPr>
              <w:t>LOV that require joins, which require TIG – may require re-design</w:t>
            </w:r>
          </w:p>
        </w:tc>
      </w:tr>
      <w:tr w:rsidR="00926752" w:rsidRPr="00926752" w14:paraId="19E42A7A" w14:textId="77777777" w:rsidTr="00926752">
        <w:trPr>
          <w:trHeight w:val="197"/>
          <w:tblHeader/>
        </w:trPr>
        <w:tc>
          <w:tcPr>
            <w:tcW w:w="2808" w:type="dxa"/>
            <w:shd w:val="clear" w:color="auto" w:fill="E7E6E6"/>
            <w:vAlign w:val="center"/>
          </w:tcPr>
          <w:p w14:paraId="0BEC2A7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highlight w:val="yellow"/>
              </w:rPr>
              <w:t>LOV’s Managed in Access</w:t>
            </w:r>
          </w:p>
        </w:tc>
        <w:tc>
          <w:tcPr>
            <w:tcW w:w="1260" w:type="dxa"/>
            <w:shd w:val="clear" w:color="auto" w:fill="E7E6E6"/>
            <w:vAlign w:val="center"/>
          </w:tcPr>
          <w:p w14:paraId="7E266D8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90" w:type="dxa"/>
            <w:shd w:val="clear" w:color="auto" w:fill="E7E6E6"/>
          </w:tcPr>
          <w:p w14:paraId="23449A6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bCs/>
                <w:color w:val="FF0000"/>
                <w:sz w:val="18"/>
                <w:szCs w:val="18"/>
                <w:highlight w:val="yellow"/>
              </w:rPr>
              <w:t>These LOV’s will be  populated from central server  in the event of an update or a fresh SFA data install – i.e. on a new toughbook</w:t>
            </w:r>
          </w:p>
        </w:tc>
      </w:tr>
      <w:tr w:rsidR="00926752" w:rsidRPr="00926752" w14:paraId="0403CAEE" w14:textId="77777777" w:rsidTr="00926752">
        <w:trPr>
          <w:trHeight w:val="197"/>
          <w:tblHeader/>
        </w:trPr>
        <w:tc>
          <w:tcPr>
            <w:tcW w:w="2808" w:type="dxa"/>
            <w:shd w:val="clear" w:color="auto" w:fill="auto"/>
            <w:vAlign w:val="center"/>
          </w:tcPr>
          <w:p w14:paraId="613E419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highlight w:val="yellow"/>
              </w:rPr>
            </w:pPr>
            <w:r w:rsidRPr="00926752">
              <w:rPr>
                <w:rFonts w:ascii="Arial" w:eastAsia="Times New Roman" w:hAnsi="Arial" w:cs="Arial"/>
                <w:sz w:val="20"/>
                <w:szCs w:val="20"/>
              </w:rPr>
              <w:t>tblMajorMinor</w:t>
            </w:r>
          </w:p>
        </w:tc>
        <w:tc>
          <w:tcPr>
            <w:tcW w:w="1260" w:type="dxa"/>
            <w:shd w:val="clear" w:color="auto" w:fill="auto"/>
            <w:vAlign w:val="center"/>
          </w:tcPr>
          <w:p w14:paraId="2C68263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highlight w:val="yellow"/>
              </w:rPr>
            </w:pPr>
            <w:r w:rsidRPr="00926752">
              <w:rPr>
                <w:rFonts w:ascii="Arial" w:eastAsia="Times New Roman" w:hAnsi="Arial" w:cs="Arial"/>
                <w:i/>
                <w:sz w:val="20"/>
                <w:szCs w:val="20"/>
              </w:rPr>
              <w:t>SignClient</w:t>
            </w:r>
          </w:p>
        </w:tc>
        <w:tc>
          <w:tcPr>
            <w:tcW w:w="5490" w:type="dxa"/>
          </w:tcPr>
          <w:p w14:paraId="328DC67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FF0000"/>
                <w:sz w:val="18"/>
                <w:szCs w:val="18"/>
                <w:highlight w:val="yellow"/>
              </w:rPr>
            </w:pPr>
          </w:p>
        </w:tc>
      </w:tr>
      <w:tr w:rsidR="00926752" w:rsidRPr="00926752" w14:paraId="0F3CA639" w14:textId="77777777" w:rsidTr="00926752">
        <w:trPr>
          <w:trHeight w:val="197"/>
          <w:tblHeader/>
        </w:trPr>
        <w:tc>
          <w:tcPr>
            <w:tcW w:w="2808" w:type="dxa"/>
            <w:shd w:val="clear" w:color="auto" w:fill="auto"/>
            <w:vAlign w:val="center"/>
          </w:tcPr>
          <w:p w14:paraId="208CBE1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tblSOIDefaultValues</w:t>
            </w:r>
          </w:p>
        </w:tc>
        <w:tc>
          <w:tcPr>
            <w:tcW w:w="1260" w:type="dxa"/>
            <w:shd w:val="clear" w:color="auto" w:fill="auto"/>
            <w:vAlign w:val="center"/>
          </w:tcPr>
          <w:p w14:paraId="52644F1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6D3B190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p>
        </w:tc>
      </w:tr>
      <w:tr w:rsidR="00926752" w:rsidRPr="00926752" w14:paraId="0B7B6939" w14:textId="77777777" w:rsidTr="00926752">
        <w:trPr>
          <w:trHeight w:val="197"/>
          <w:tblHeader/>
        </w:trPr>
        <w:tc>
          <w:tcPr>
            <w:tcW w:w="2808" w:type="dxa"/>
            <w:shd w:val="clear" w:color="auto" w:fill="auto"/>
            <w:vAlign w:val="center"/>
          </w:tcPr>
          <w:p w14:paraId="24C189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tblDistrictLkup</w:t>
            </w:r>
          </w:p>
        </w:tc>
        <w:tc>
          <w:tcPr>
            <w:tcW w:w="1260" w:type="dxa"/>
            <w:shd w:val="clear" w:color="auto" w:fill="auto"/>
            <w:vAlign w:val="center"/>
          </w:tcPr>
          <w:p w14:paraId="2FC43D6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16746CB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Jason to mod, add field fldCrew_Only_Flag, pop yes</w:t>
            </w:r>
          </w:p>
        </w:tc>
      </w:tr>
      <w:tr w:rsidR="00926752" w:rsidRPr="00926752" w14:paraId="285EDD08" w14:textId="77777777" w:rsidTr="00926752">
        <w:trPr>
          <w:trHeight w:val="197"/>
          <w:tblHeader/>
        </w:trPr>
        <w:tc>
          <w:tcPr>
            <w:tcW w:w="2808" w:type="dxa"/>
            <w:shd w:val="clear" w:color="auto" w:fill="auto"/>
            <w:vAlign w:val="center"/>
          </w:tcPr>
          <w:p w14:paraId="188060C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tblVersionControl</w:t>
            </w:r>
          </w:p>
        </w:tc>
        <w:tc>
          <w:tcPr>
            <w:tcW w:w="1260" w:type="dxa"/>
            <w:shd w:val="clear" w:color="auto" w:fill="auto"/>
            <w:vAlign w:val="center"/>
          </w:tcPr>
          <w:p w14:paraId="100DD7E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5490" w:type="dxa"/>
          </w:tcPr>
          <w:p w14:paraId="7E1FE34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p>
        </w:tc>
      </w:tr>
      <w:tr w:rsidR="00926752" w:rsidRPr="00926752" w14:paraId="379E33B9" w14:textId="77777777" w:rsidTr="00926752">
        <w:trPr>
          <w:trHeight w:val="197"/>
          <w:tblHeader/>
        </w:trPr>
        <w:tc>
          <w:tcPr>
            <w:tcW w:w="2808" w:type="dxa"/>
            <w:shd w:val="clear" w:color="auto" w:fill="auto"/>
            <w:vAlign w:val="center"/>
          </w:tcPr>
          <w:p w14:paraId="5A52454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tblDfltDist</w:t>
            </w:r>
          </w:p>
        </w:tc>
        <w:tc>
          <w:tcPr>
            <w:tcW w:w="1260" w:type="dxa"/>
            <w:shd w:val="clear" w:color="auto" w:fill="auto"/>
            <w:vAlign w:val="center"/>
          </w:tcPr>
          <w:p w14:paraId="2137EE8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signdata</w:t>
            </w:r>
          </w:p>
        </w:tc>
        <w:tc>
          <w:tcPr>
            <w:tcW w:w="5490" w:type="dxa"/>
          </w:tcPr>
          <w:p w14:paraId="79C5E2E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In signdata db – 1 record one attribute</w:t>
            </w:r>
          </w:p>
        </w:tc>
      </w:tr>
      <w:tr w:rsidR="000139E6" w:rsidRPr="00926752" w14:paraId="22BC5F68" w14:textId="77777777" w:rsidTr="00926752">
        <w:trPr>
          <w:trHeight w:val="197"/>
          <w:tblHeader/>
          <w:ins w:id="32" w:author="Jesse Day" w:date="2015-05-05T16:44:00Z"/>
        </w:trPr>
        <w:tc>
          <w:tcPr>
            <w:tcW w:w="2808" w:type="dxa"/>
            <w:shd w:val="clear" w:color="auto" w:fill="auto"/>
            <w:vAlign w:val="center"/>
          </w:tcPr>
          <w:p w14:paraId="184C452C" w14:textId="2FA4DF37" w:rsidR="000139E6" w:rsidRPr="00926752" w:rsidRDefault="000139E6" w:rsidP="00926752">
            <w:pPr>
              <w:tabs>
                <w:tab w:val="center" w:pos="4320"/>
                <w:tab w:val="right" w:pos="8640"/>
              </w:tabs>
              <w:spacing w:after="0" w:line="240" w:lineRule="auto"/>
              <w:jc w:val="both"/>
              <w:rPr>
                <w:ins w:id="33" w:author="Jesse Day" w:date="2015-05-05T16:44:00Z"/>
                <w:rFonts w:ascii="Arial" w:eastAsia="Times New Roman" w:hAnsi="Arial" w:cs="Arial"/>
                <w:sz w:val="20"/>
                <w:szCs w:val="20"/>
              </w:rPr>
            </w:pPr>
            <w:ins w:id="34" w:author="Jesse Day" w:date="2015-05-05T16:45:00Z">
              <w:r>
                <w:rPr>
                  <w:rFonts w:ascii="Arial" w:eastAsia="Times New Roman" w:hAnsi="Arial" w:cs="Arial"/>
                  <w:sz w:val="20"/>
                  <w:szCs w:val="20"/>
                </w:rPr>
                <w:t>tblDinstricte</w:t>
              </w:r>
            </w:ins>
          </w:p>
        </w:tc>
        <w:tc>
          <w:tcPr>
            <w:tcW w:w="1260" w:type="dxa"/>
            <w:shd w:val="clear" w:color="auto" w:fill="auto"/>
            <w:vAlign w:val="center"/>
          </w:tcPr>
          <w:p w14:paraId="41066A3F" w14:textId="77777777" w:rsidR="000139E6" w:rsidRPr="00926752" w:rsidRDefault="000139E6" w:rsidP="00926752">
            <w:pPr>
              <w:tabs>
                <w:tab w:val="center" w:pos="4320"/>
                <w:tab w:val="right" w:pos="8640"/>
              </w:tabs>
              <w:spacing w:after="0" w:line="240" w:lineRule="auto"/>
              <w:jc w:val="both"/>
              <w:rPr>
                <w:ins w:id="35" w:author="Jesse Day" w:date="2015-05-05T16:44:00Z"/>
                <w:rFonts w:ascii="Arial" w:eastAsia="Times New Roman" w:hAnsi="Arial" w:cs="Arial"/>
                <w:i/>
                <w:sz w:val="20"/>
                <w:szCs w:val="20"/>
              </w:rPr>
            </w:pPr>
          </w:p>
        </w:tc>
        <w:tc>
          <w:tcPr>
            <w:tcW w:w="5490" w:type="dxa"/>
          </w:tcPr>
          <w:p w14:paraId="2E26D4BF" w14:textId="77777777" w:rsidR="000139E6" w:rsidRPr="00926752" w:rsidRDefault="000139E6" w:rsidP="00926752">
            <w:pPr>
              <w:tabs>
                <w:tab w:val="center" w:pos="4320"/>
                <w:tab w:val="right" w:pos="8640"/>
              </w:tabs>
              <w:spacing w:after="0" w:line="240" w:lineRule="auto"/>
              <w:jc w:val="both"/>
              <w:rPr>
                <w:ins w:id="36" w:author="Jesse Day" w:date="2015-05-05T16:44:00Z"/>
                <w:rFonts w:ascii="Arial" w:eastAsia="Times New Roman" w:hAnsi="Arial" w:cs="Arial"/>
                <w:bCs/>
                <w:color w:val="000000"/>
                <w:sz w:val="18"/>
                <w:szCs w:val="18"/>
              </w:rPr>
            </w:pPr>
          </w:p>
        </w:tc>
      </w:tr>
      <w:tr w:rsidR="00926752" w:rsidRPr="00926752" w14:paraId="202E8BFF" w14:textId="77777777" w:rsidTr="00926752">
        <w:trPr>
          <w:trHeight w:val="197"/>
          <w:tblHeader/>
        </w:trPr>
        <w:tc>
          <w:tcPr>
            <w:tcW w:w="2808" w:type="dxa"/>
            <w:shd w:val="clear" w:color="auto" w:fill="auto"/>
            <w:vAlign w:val="center"/>
          </w:tcPr>
          <w:p w14:paraId="4B33137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color w:val="FF0000"/>
                <w:sz w:val="20"/>
                <w:szCs w:val="20"/>
              </w:rPr>
              <w:t>tblSignFacing</w:t>
            </w:r>
          </w:p>
        </w:tc>
        <w:tc>
          <w:tcPr>
            <w:tcW w:w="1260" w:type="dxa"/>
            <w:shd w:val="clear" w:color="auto" w:fill="auto"/>
            <w:vAlign w:val="center"/>
          </w:tcPr>
          <w:p w14:paraId="017E1B6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color w:val="FF0000"/>
                <w:sz w:val="20"/>
                <w:szCs w:val="20"/>
              </w:rPr>
              <w:t>SignClient</w:t>
            </w:r>
          </w:p>
        </w:tc>
        <w:tc>
          <w:tcPr>
            <w:tcW w:w="5490" w:type="dxa"/>
          </w:tcPr>
          <w:p w14:paraId="5DEE75E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Transformation ? Jason look for use of id – may get numeric – instead of alpha code.</w:t>
            </w:r>
          </w:p>
        </w:tc>
      </w:tr>
      <w:tr w:rsidR="00926752" w:rsidRPr="00926752" w14:paraId="6763822E" w14:textId="77777777" w:rsidTr="00926752">
        <w:trPr>
          <w:trHeight w:val="197"/>
          <w:tblHeader/>
        </w:trPr>
        <w:tc>
          <w:tcPr>
            <w:tcW w:w="2808" w:type="dxa"/>
            <w:shd w:val="clear" w:color="auto" w:fill="auto"/>
            <w:vAlign w:val="center"/>
          </w:tcPr>
          <w:p w14:paraId="34BD697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p>
        </w:tc>
        <w:tc>
          <w:tcPr>
            <w:tcW w:w="1260" w:type="dxa"/>
            <w:shd w:val="clear" w:color="auto" w:fill="auto"/>
            <w:vAlign w:val="center"/>
          </w:tcPr>
          <w:p w14:paraId="6184AE8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color w:val="FF0000"/>
                <w:sz w:val="20"/>
                <w:szCs w:val="20"/>
              </w:rPr>
            </w:pPr>
          </w:p>
        </w:tc>
        <w:tc>
          <w:tcPr>
            <w:tcW w:w="5490" w:type="dxa"/>
          </w:tcPr>
          <w:p w14:paraId="3A298F1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p>
        </w:tc>
      </w:tr>
    </w:tbl>
    <w:p w14:paraId="6F85FF37"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0"/>
        <w:gridCol w:w="1358"/>
        <w:gridCol w:w="4770"/>
      </w:tblGrid>
      <w:tr w:rsidR="00926752" w:rsidRPr="00926752" w14:paraId="76647F90" w14:textId="77777777" w:rsidTr="00926752">
        <w:trPr>
          <w:trHeight w:val="276"/>
          <w:tblHeader/>
        </w:trPr>
        <w:tc>
          <w:tcPr>
            <w:tcW w:w="3430" w:type="dxa"/>
            <w:shd w:val="clear" w:color="auto" w:fill="E6E6E6"/>
            <w:vAlign w:val="center"/>
          </w:tcPr>
          <w:p w14:paraId="029CDF6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1358" w:type="dxa"/>
            <w:vMerge w:val="restart"/>
            <w:shd w:val="clear" w:color="auto" w:fill="E6E6E6"/>
            <w:vAlign w:val="center"/>
          </w:tcPr>
          <w:p w14:paraId="57329CE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16"/>
                <w:szCs w:val="16"/>
              </w:rPr>
            </w:pPr>
            <w:r w:rsidRPr="00926752">
              <w:rPr>
                <w:rFonts w:ascii="Arial" w:eastAsia="Times New Roman" w:hAnsi="Arial" w:cs="Arial"/>
                <w:b/>
                <w:sz w:val="16"/>
                <w:szCs w:val="16"/>
              </w:rPr>
              <w:t>Schema/location</w:t>
            </w:r>
          </w:p>
        </w:tc>
        <w:tc>
          <w:tcPr>
            <w:tcW w:w="4770" w:type="dxa"/>
            <w:vMerge w:val="restart"/>
            <w:shd w:val="clear" w:color="auto" w:fill="E6E6E6"/>
          </w:tcPr>
          <w:p w14:paraId="4BBB004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6006558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p w14:paraId="6E0CA6B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6C3464E0" w14:textId="77777777" w:rsidTr="00926752">
        <w:trPr>
          <w:trHeight w:val="276"/>
          <w:tblHeader/>
        </w:trPr>
        <w:tc>
          <w:tcPr>
            <w:tcW w:w="3430" w:type="dxa"/>
            <w:shd w:val="clear" w:color="auto" w:fill="E6E6E6"/>
            <w:vAlign w:val="center"/>
          </w:tcPr>
          <w:p w14:paraId="087EA37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Field Name</w:t>
            </w:r>
            <w:r w:rsidRPr="00926752">
              <w:rPr>
                <w:rFonts w:ascii="Arial" w:eastAsia="Times New Roman" w:hAnsi="Arial" w:cs="Arial"/>
                <w:sz w:val="18"/>
                <w:szCs w:val="18"/>
              </w:rPr>
              <w:t xml:space="preserve"> </w:t>
            </w:r>
          </w:p>
        </w:tc>
        <w:tc>
          <w:tcPr>
            <w:tcW w:w="1358" w:type="dxa"/>
            <w:vMerge/>
            <w:shd w:val="clear" w:color="auto" w:fill="E6E6E6"/>
            <w:vAlign w:val="center"/>
          </w:tcPr>
          <w:p w14:paraId="7D50B75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770" w:type="dxa"/>
            <w:vMerge/>
            <w:shd w:val="clear" w:color="auto" w:fill="E6E6E6"/>
          </w:tcPr>
          <w:p w14:paraId="1C971CB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5D713284" w14:textId="77777777" w:rsidTr="00926752">
        <w:trPr>
          <w:trHeight w:val="197"/>
          <w:tblHeader/>
        </w:trPr>
        <w:tc>
          <w:tcPr>
            <w:tcW w:w="3430" w:type="dxa"/>
            <w:shd w:val="clear" w:color="auto" w:fill="auto"/>
            <w:vAlign w:val="center"/>
          </w:tcPr>
          <w:p w14:paraId="310ED68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18"/>
                <w:szCs w:val="18"/>
              </w:rPr>
            </w:pPr>
            <w:r w:rsidRPr="00926752">
              <w:rPr>
                <w:rFonts w:ascii="Arial" w:eastAsia="Times New Roman" w:hAnsi="Arial" w:cs="Arial"/>
                <w:color w:val="000000"/>
                <w:sz w:val="18"/>
                <w:szCs w:val="18"/>
              </w:rPr>
              <w:t>SIGN_SHEETING</w:t>
            </w:r>
          </w:p>
        </w:tc>
        <w:tc>
          <w:tcPr>
            <w:tcW w:w="1358" w:type="dxa"/>
            <w:shd w:val="clear" w:color="auto" w:fill="auto"/>
            <w:vAlign w:val="center"/>
          </w:tcPr>
          <w:p w14:paraId="21486A9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TI Domain</w:t>
            </w:r>
          </w:p>
        </w:tc>
        <w:tc>
          <w:tcPr>
            <w:tcW w:w="4770" w:type="dxa"/>
          </w:tcPr>
          <w:p w14:paraId="722DADC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0128B985" w14:textId="77777777" w:rsidTr="00926752">
        <w:trPr>
          <w:trHeight w:val="197"/>
          <w:tblHeader/>
        </w:trPr>
        <w:tc>
          <w:tcPr>
            <w:tcW w:w="3430" w:type="dxa"/>
            <w:shd w:val="clear" w:color="auto" w:fill="auto"/>
            <w:vAlign w:val="center"/>
          </w:tcPr>
          <w:p w14:paraId="5AABCFD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18"/>
                <w:szCs w:val="18"/>
              </w:rPr>
            </w:pPr>
            <w:r w:rsidRPr="00926752">
              <w:rPr>
                <w:rFonts w:ascii="Arial" w:eastAsia="Times New Roman" w:hAnsi="Arial" w:cs="Arial"/>
                <w:color w:val="000000"/>
                <w:sz w:val="18"/>
                <w:szCs w:val="18"/>
              </w:rPr>
              <w:t>SIGN_SBSTR</w:t>
            </w:r>
          </w:p>
        </w:tc>
        <w:tc>
          <w:tcPr>
            <w:tcW w:w="1358" w:type="dxa"/>
            <w:shd w:val="clear" w:color="auto" w:fill="auto"/>
            <w:vAlign w:val="center"/>
          </w:tcPr>
          <w:p w14:paraId="0C51357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TI Domain</w:t>
            </w:r>
          </w:p>
        </w:tc>
        <w:tc>
          <w:tcPr>
            <w:tcW w:w="4770" w:type="dxa"/>
          </w:tcPr>
          <w:p w14:paraId="227BC45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0D734018" w14:textId="77777777" w:rsidTr="00926752">
        <w:trPr>
          <w:trHeight w:val="197"/>
          <w:tblHeader/>
        </w:trPr>
        <w:tc>
          <w:tcPr>
            <w:tcW w:w="3430" w:type="dxa"/>
            <w:shd w:val="clear" w:color="auto" w:fill="auto"/>
            <w:vAlign w:val="center"/>
          </w:tcPr>
          <w:p w14:paraId="1261CA5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000000"/>
                <w:sz w:val="18"/>
                <w:szCs w:val="18"/>
              </w:rPr>
            </w:pPr>
            <w:r w:rsidRPr="00926752">
              <w:rPr>
                <w:rFonts w:ascii="Arial" w:eastAsia="Times New Roman" w:hAnsi="Arial" w:cs="Arial"/>
                <w:color w:val="000000"/>
                <w:sz w:val="18"/>
                <w:szCs w:val="18"/>
              </w:rPr>
              <w:t>GEN_DIR</w:t>
            </w:r>
          </w:p>
        </w:tc>
        <w:tc>
          <w:tcPr>
            <w:tcW w:w="1358" w:type="dxa"/>
            <w:shd w:val="clear" w:color="auto" w:fill="auto"/>
            <w:vAlign w:val="center"/>
          </w:tcPr>
          <w:p w14:paraId="4C9CD0E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TI Domain</w:t>
            </w:r>
          </w:p>
        </w:tc>
        <w:tc>
          <w:tcPr>
            <w:tcW w:w="4770" w:type="dxa"/>
          </w:tcPr>
          <w:p w14:paraId="370672E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r w:rsidRPr="00926752">
              <w:rPr>
                <w:rFonts w:ascii="Arial" w:eastAsia="Times New Roman" w:hAnsi="Arial" w:cs="Arial"/>
                <w:i/>
                <w:sz w:val="20"/>
                <w:szCs w:val="20"/>
              </w:rPr>
              <w:t>tblSIDE</w:t>
            </w:r>
          </w:p>
        </w:tc>
      </w:tr>
      <w:tr w:rsidR="00926752" w:rsidRPr="00926752" w14:paraId="3636D9A6" w14:textId="77777777" w:rsidTr="00926752">
        <w:trPr>
          <w:trHeight w:val="197"/>
          <w:tblHeader/>
        </w:trPr>
        <w:tc>
          <w:tcPr>
            <w:tcW w:w="3430" w:type="dxa"/>
            <w:shd w:val="clear" w:color="auto" w:fill="auto"/>
            <w:vAlign w:val="center"/>
          </w:tcPr>
          <w:p w14:paraId="196E9E5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TI_RPT_MP_HUND</w:t>
            </w:r>
          </w:p>
        </w:tc>
        <w:tc>
          <w:tcPr>
            <w:tcW w:w="1358" w:type="dxa"/>
            <w:shd w:val="clear" w:color="auto" w:fill="auto"/>
            <w:vAlign w:val="center"/>
          </w:tcPr>
          <w:p w14:paraId="43BCCC8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Report</w:t>
            </w:r>
          </w:p>
        </w:tc>
        <w:tc>
          <w:tcPr>
            <w:tcW w:w="4770" w:type="dxa"/>
          </w:tcPr>
          <w:p w14:paraId="3CFFA3A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1D1692E7" w14:textId="77777777" w:rsidTr="00926752">
        <w:trPr>
          <w:trHeight w:val="197"/>
          <w:tblHeader/>
        </w:trPr>
        <w:tc>
          <w:tcPr>
            <w:tcW w:w="3430" w:type="dxa"/>
            <w:shd w:val="clear" w:color="auto" w:fill="auto"/>
            <w:vAlign w:val="center"/>
          </w:tcPr>
          <w:p w14:paraId="714878D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Cs/>
                <w:color w:val="000000"/>
                <w:sz w:val="18"/>
                <w:szCs w:val="18"/>
              </w:rPr>
            </w:pPr>
            <w:r w:rsidRPr="00926752">
              <w:rPr>
                <w:rFonts w:ascii="Arial" w:eastAsia="Times New Roman" w:hAnsi="Arial" w:cs="Arial"/>
                <w:bCs/>
                <w:color w:val="000000"/>
                <w:sz w:val="18"/>
                <w:szCs w:val="18"/>
              </w:rPr>
              <w:t>TI_RPT_MAINT_CREW_HIER</w:t>
            </w:r>
          </w:p>
        </w:tc>
        <w:tc>
          <w:tcPr>
            <w:tcW w:w="1358" w:type="dxa"/>
            <w:shd w:val="clear" w:color="auto" w:fill="auto"/>
            <w:vAlign w:val="center"/>
          </w:tcPr>
          <w:p w14:paraId="044FB6A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Report</w:t>
            </w:r>
          </w:p>
        </w:tc>
        <w:tc>
          <w:tcPr>
            <w:tcW w:w="4770" w:type="dxa"/>
          </w:tcPr>
          <w:p w14:paraId="011EFE8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478989AF" w14:textId="77777777" w:rsidTr="00926752">
        <w:trPr>
          <w:trHeight w:val="197"/>
          <w:tblHeader/>
        </w:trPr>
        <w:tc>
          <w:tcPr>
            <w:tcW w:w="3430" w:type="dxa"/>
            <w:shd w:val="clear" w:color="auto" w:fill="auto"/>
            <w:vAlign w:val="center"/>
          </w:tcPr>
          <w:p w14:paraId="060E5AF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Cs/>
                <w:color w:val="000000"/>
                <w:sz w:val="18"/>
                <w:szCs w:val="18"/>
              </w:rPr>
              <w:t>TI_RPT_RTE_HWY_LOC</w:t>
            </w:r>
            <w:r w:rsidRPr="00926752">
              <w:rPr>
                <w:rFonts w:ascii="Arial" w:eastAsia="Times New Roman" w:hAnsi="Arial" w:cs="Arial"/>
                <w:bCs/>
                <w:color w:val="FFFFFF"/>
                <w:sz w:val="18"/>
                <w:szCs w:val="18"/>
              </w:rPr>
              <w:t>_</w:t>
            </w:r>
          </w:p>
        </w:tc>
        <w:tc>
          <w:tcPr>
            <w:tcW w:w="1358" w:type="dxa"/>
            <w:shd w:val="clear" w:color="auto" w:fill="auto"/>
            <w:vAlign w:val="center"/>
          </w:tcPr>
          <w:p w14:paraId="6FC3CFA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Report</w:t>
            </w:r>
          </w:p>
        </w:tc>
        <w:tc>
          <w:tcPr>
            <w:tcW w:w="4770" w:type="dxa"/>
          </w:tcPr>
          <w:p w14:paraId="4601A0F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3B565BEB" w14:textId="77777777" w:rsidTr="00926752">
        <w:trPr>
          <w:trHeight w:val="197"/>
          <w:tblHeader/>
        </w:trPr>
        <w:tc>
          <w:tcPr>
            <w:tcW w:w="3430" w:type="dxa"/>
            <w:shd w:val="clear" w:color="auto" w:fill="auto"/>
            <w:vAlign w:val="center"/>
          </w:tcPr>
          <w:p w14:paraId="0273E9E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NM_INV_DOMAINS_ALL.DATE_MODIFIED</w:t>
            </w:r>
          </w:p>
        </w:tc>
        <w:tc>
          <w:tcPr>
            <w:tcW w:w="1358" w:type="dxa"/>
            <w:shd w:val="clear" w:color="auto" w:fill="auto"/>
            <w:vAlign w:val="center"/>
          </w:tcPr>
          <w:p w14:paraId="33DFEE0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TI</w:t>
            </w:r>
          </w:p>
        </w:tc>
        <w:tc>
          <w:tcPr>
            <w:tcW w:w="4770" w:type="dxa"/>
          </w:tcPr>
          <w:p w14:paraId="30BC1AA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40660D35" w14:textId="77777777" w:rsidTr="00926752">
        <w:trPr>
          <w:trHeight w:val="197"/>
          <w:tblHeader/>
        </w:trPr>
        <w:tc>
          <w:tcPr>
            <w:tcW w:w="3430" w:type="dxa"/>
            <w:shd w:val="clear" w:color="auto" w:fill="auto"/>
            <w:vAlign w:val="center"/>
          </w:tcPr>
          <w:p w14:paraId="7B11208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 xml:space="preserve">Mileage type </w:t>
            </w:r>
          </w:p>
        </w:tc>
        <w:tc>
          <w:tcPr>
            <w:tcW w:w="1358" w:type="dxa"/>
            <w:shd w:val="clear" w:color="auto" w:fill="auto"/>
            <w:vAlign w:val="center"/>
          </w:tcPr>
          <w:p w14:paraId="5B1908C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TI Domain</w:t>
            </w:r>
          </w:p>
        </w:tc>
        <w:tc>
          <w:tcPr>
            <w:tcW w:w="4770" w:type="dxa"/>
          </w:tcPr>
          <w:p w14:paraId="6A725CF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2615860B" w14:textId="77777777" w:rsidR="00926752" w:rsidRPr="00926752" w:rsidRDefault="00926752" w:rsidP="00926752">
      <w:pPr>
        <w:spacing w:after="0" w:line="240" w:lineRule="auto"/>
        <w:jc w:val="both"/>
        <w:rPr>
          <w:rFonts w:ascii="Arial" w:eastAsia="Times New Roman"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469"/>
        <w:gridCol w:w="4749"/>
      </w:tblGrid>
      <w:tr w:rsidR="00926752" w:rsidRPr="00926752" w14:paraId="584DBCE0" w14:textId="77777777" w:rsidTr="00926752">
        <w:tc>
          <w:tcPr>
            <w:tcW w:w="9558" w:type="dxa"/>
            <w:gridSpan w:val="3"/>
            <w:shd w:val="clear" w:color="auto" w:fill="D5DCE4"/>
          </w:tcPr>
          <w:p w14:paraId="22C41B08"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Data Transformation Rules</w:t>
            </w:r>
          </w:p>
        </w:tc>
      </w:tr>
      <w:tr w:rsidR="00926752" w:rsidRPr="00926752" w14:paraId="1FD3F29C" w14:textId="77777777" w:rsidTr="00926752">
        <w:tc>
          <w:tcPr>
            <w:tcW w:w="2178" w:type="dxa"/>
            <w:shd w:val="clear" w:color="auto" w:fill="auto"/>
          </w:tcPr>
          <w:p w14:paraId="3953B557"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TI</w:t>
            </w:r>
          </w:p>
        </w:tc>
        <w:tc>
          <w:tcPr>
            <w:tcW w:w="2520" w:type="dxa"/>
            <w:shd w:val="clear" w:color="auto" w:fill="auto"/>
          </w:tcPr>
          <w:p w14:paraId="5B60ADE2"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SFA</w:t>
            </w:r>
          </w:p>
        </w:tc>
        <w:tc>
          <w:tcPr>
            <w:tcW w:w="4860" w:type="dxa"/>
            <w:shd w:val="clear" w:color="auto" w:fill="auto"/>
          </w:tcPr>
          <w:p w14:paraId="26FBAACB"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Rule</w:t>
            </w:r>
          </w:p>
        </w:tc>
      </w:tr>
      <w:tr w:rsidR="00926752" w:rsidRPr="00926752" w14:paraId="79504AD6" w14:textId="77777777" w:rsidTr="00926752">
        <w:tc>
          <w:tcPr>
            <w:tcW w:w="2178" w:type="dxa"/>
            <w:shd w:val="clear" w:color="auto" w:fill="auto"/>
          </w:tcPr>
          <w:p w14:paraId="210EFB61" w14:textId="77777777" w:rsidR="00926752" w:rsidRPr="00926752" w:rsidRDefault="00926752" w:rsidP="00926752">
            <w:pPr>
              <w:spacing w:after="0" w:line="240" w:lineRule="auto"/>
              <w:jc w:val="both"/>
              <w:rPr>
                <w:rFonts w:ascii="Arial" w:eastAsia="Times New Roman" w:hAnsi="Arial" w:cs="Arial"/>
                <w:sz w:val="18"/>
                <w:szCs w:val="18"/>
              </w:rPr>
            </w:pPr>
          </w:p>
        </w:tc>
        <w:tc>
          <w:tcPr>
            <w:tcW w:w="2520" w:type="dxa"/>
            <w:shd w:val="clear" w:color="auto" w:fill="auto"/>
          </w:tcPr>
          <w:p w14:paraId="56CE6E43" w14:textId="77777777" w:rsidR="00926752" w:rsidRPr="00926752" w:rsidRDefault="00926752" w:rsidP="00926752">
            <w:pPr>
              <w:spacing w:after="0" w:line="240" w:lineRule="auto"/>
              <w:jc w:val="both"/>
              <w:rPr>
                <w:rFonts w:ascii="Arial" w:eastAsia="Times New Roman" w:hAnsi="Arial" w:cs="Arial"/>
                <w:sz w:val="18"/>
                <w:szCs w:val="18"/>
              </w:rPr>
            </w:pPr>
          </w:p>
        </w:tc>
        <w:tc>
          <w:tcPr>
            <w:tcW w:w="4860" w:type="dxa"/>
            <w:shd w:val="clear" w:color="auto" w:fill="auto"/>
          </w:tcPr>
          <w:p w14:paraId="4868D8C1" w14:textId="77777777" w:rsidR="00926752" w:rsidRPr="00926752" w:rsidRDefault="00926752" w:rsidP="00926752">
            <w:pPr>
              <w:spacing w:after="0" w:line="240" w:lineRule="auto"/>
              <w:jc w:val="both"/>
              <w:rPr>
                <w:rFonts w:ascii="Arial" w:eastAsia="Times New Roman" w:hAnsi="Arial" w:cs="Arial"/>
                <w:sz w:val="18"/>
                <w:szCs w:val="18"/>
              </w:rPr>
            </w:pPr>
          </w:p>
        </w:tc>
      </w:tr>
      <w:tr w:rsidR="00926752" w:rsidRPr="00926752" w14:paraId="5CE19626" w14:textId="77777777" w:rsidTr="00926752">
        <w:tc>
          <w:tcPr>
            <w:tcW w:w="2178" w:type="dxa"/>
            <w:shd w:val="clear" w:color="auto" w:fill="auto"/>
          </w:tcPr>
          <w:p w14:paraId="1853F512" w14:textId="77777777" w:rsidR="00926752" w:rsidRPr="00926752" w:rsidRDefault="00926752" w:rsidP="00926752">
            <w:pPr>
              <w:spacing w:after="0" w:line="240" w:lineRule="auto"/>
              <w:jc w:val="both"/>
              <w:rPr>
                <w:rFonts w:ascii="Arial" w:eastAsia="Times New Roman" w:hAnsi="Arial" w:cs="Arial"/>
                <w:sz w:val="18"/>
                <w:szCs w:val="18"/>
              </w:rPr>
            </w:pPr>
          </w:p>
        </w:tc>
        <w:tc>
          <w:tcPr>
            <w:tcW w:w="2520" w:type="dxa"/>
            <w:shd w:val="clear" w:color="auto" w:fill="auto"/>
          </w:tcPr>
          <w:p w14:paraId="67ED7ACB" w14:textId="77777777" w:rsidR="00926752" w:rsidRPr="00926752" w:rsidRDefault="00926752" w:rsidP="00926752">
            <w:pPr>
              <w:spacing w:after="0" w:line="240" w:lineRule="auto"/>
              <w:jc w:val="both"/>
              <w:rPr>
                <w:rFonts w:ascii="Arial" w:eastAsia="Times New Roman" w:hAnsi="Arial" w:cs="Arial"/>
                <w:sz w:val="18"/>
                <w:szCs w:val="18"/>
              </w:rPr>
            </w:pPr>
          </w:p>
        </w:tc>
        <w:tc>
          <w:tcPr>
            <w:tcW w:w="4860" w:type="dxa"/>
            <w:shd w:val="clear" w:color="auto" w:fill="auto"/>
          </w:tcPr>
          <w:p w14:paraId="1C8CB3FC" w14:textId="77777777" w:rsidR="00926752" w:rsidRPr="00926752" w:rsidRDefault="00926752" w:rsidP="00926752">
            <w:pPr>
              <w:spacing w:after="0" w:line="240" w:lineRule="auto"/>
              <w:jc w:val="both"/>
              <w:rPr>
                <w:rFonts w:ascii="Arial" w:eastAsia="Times New Roman" w:hAnsi="Arial" w:cs="Arial"/>
                <w:sz w:val="18"/>
                <w:szCs w:val="18"/>
              </w:rPr>
            </w:pPr>
          </w:p>
        </w:tc>
      </w:tr>
      <w:tr w:rsidR="00926752" w:rsidRPr="00926752" w14:paraId="582F8069" w14:textId="77777777" w:rsidTr="00926752">
        <w:tc>
          <w:tcPr>
            <w:tcW w:w="2178" w:type="dxa"/>
            <w:shd w:val="clear" w:color="auto" w:fill="auto"/>
          </w:tcPr>
          <w:p w14:paraId="554A1435" w14:textId="77777777" w:rsidR="00926752" w:rsidRPr="00926752" w:rsidRDefault="00926752" w:rsidP="00926752">
            <w:pPr>
              <w:spacing w:after="0" w:line="240" w:lineRule="auto"/>
              <w:jc w:val="both"/>
              <w:rPr>
                <w:rFonts w:ascii="Arial" w:eastAsia="Times New Roman" w:hAnsi="Arial" w:cs="Arial"/>
                <w:sz w:val="18"/>
                <w:szCs w:val="18"/>
              </w:rPr>
            </w:pPr>
          </w:p>
        </w:tc>
        <w:tc>
          <w:tcPr>
            <w:tcW w:w="2520" w:type="dxa"/>
            <w:shd w:val="clear" w:color="auto" w:fill="auto"/>
          </w:tcPr>
          <w:p w14:paraId="15F61E62" w14:textId="77777777" w:rsidR="00926752" w:rsidRPr="00926752" w:rsidRDefault="00926752" w:rsidP="00926752">
            <w:pPr>
              <w:spacing w:after="0" w:line="240" w:lineRule="auto"/>
              <w:jc w:val="both"/>
              <w:rPr>
                <w:rFonts w:ascii="Arial" w:eastAsia="Times New Roman" w:hAnsi="Arial" w:cs="Arial"/>
                <w:sz w:val="18"/>
                <w:szCs w:val="18"/>
              </w:rPr>
            </w:pPr>
          </w:p>
        </w:tc>
        <w:tc>
          <w:tcPr>
            <w:tcW w:w="4860" w:type="dxa"/>
            <w:shd w:val="clear" w:color="auto" w:fill="auto"/>
          </w:tcPr>
          <w:p w14:paraId="1DF84303" w14:textId="77777777" w:rsidR="00926752" w:rsidRPr="00926752" w:rsidRDefault="00926752" w:rsidP="00926752">
            <w:pPr>
              <w:spacing w:after="0" w:line="240" w:lineRule="auto"/>
              <w:jc w:val="both"/>
              <w:rPr>
                <w:rFonts w:ascii="Arial" w:eastAsia="Times New Roman" w:hAnsi="Arial" w:cs="Arial"/>
                <w:sz w:val="18"/>
                <w:szCs w:val="18"/>
              </w:rPr>
            </w:pPr>
          </w:p>
        </w:tc>
      </w:tr>
    </w:tbl>
    <w:p w14:paraId="315E306F" w14:textId="77777777" w:rsidR="00926752" w:rsidRPr="00926752" w:rsidRDefault="00926752" w:rsidP="00926752">
      <w:pPr>
        <w:spacing w:after="0" w:line="240" w:lineRule="auto"/>
        <w:jc w:val="both"/>
        <w:rPr>
          <w:rFonts w:ascii="Arial" w:eastAsia="Times New Roman" w:hAnsi="Arial" w:cs="Arial"/>
          <w:sz w:val="18"/>
          <w:szCs w:val="18"/>
        </w:rPr>
      </w:pPr>
    </w:p>
    <w:p w14:paraId="0574E892" w14:textId="77777777" w:rsidR="00926752" w:rsidRPr="00926752" w:rsidRDefault="00926752" w:rsidP="00926752">
      <w:pPr>
        <w:spacing w:after="0" w:line="240" w:lineRule="auto"/>
        <w:contextualSpacing/>
        <w:rPr>
          <w:rFonts w:ascii="Calibri" w:eastAsia="Calibri" w:hAnsi="Calibri" w:cs="Times New Roma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6BE88125" w14:textId="77777777" w:rsidTr="00926752">
        <w:trPr>
          <w:trHeight w:val="276"/>
          <w:tblHeader/>
        </w:trPr>
        <w:tc>
          <w:tcPr>
            <w:tcW w:w="3160" w:type="dxa"/>
            <w:shd w:val="clear" w:color="auto" w:fill="E6E6E6"/>
            <w:vAlign w:val="center"/>
          </w:tcPr>
          <w:p w14:paraId="710ADF2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491F211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4A459EC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59B25157" w14:textId="77777777" w:rsidTr="00926752">
        <w:trPr>
          <w:trHeight w:val="276"/>
          <w:tblHeader/>
        </w:trPr>
        <w:tc>
          <w:tcPr>
            <w:tcW w:w="3160" w:type="dxa"/>
            <w:shd w:val="clear" w:color="auto" w:fill="E6E6E6"/>
            <w:vAlign w:val="center"/>
          </w:tcPr>
          <w:p w14:paraId="51AF4E4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4D5A813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241BCDC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75C73D9B" w14:textId="77777777" w:rsidTr="00926752">
        <w:trPr>
          <w:trHeight w:val="276"/>
          <w:tblHeader/>
        </w:trPr>
        <w:tc>
          <w:tcPr>
            <w:tcW w:w="3160" w:type="dxa"/>
            <w:shd w:val="clear" w:color="auto" w:fill="FFFFFF"/>
            <w:vAlign w:val="center"/>
          </w:tcPr>
          <w:p w14:paraId="28E74EB9" w14:textId="77777777" w:rsidR="00926752" w:rsidRPr="00926752" w:rsidRDefault="00926752" w:rsidP="000663F2">
            <w:pPr>
              <w:numPr>
                <w:ilvl w:val="0"/>
                <w:numId w:val="33"/>
              </w:numPr>
              <w:spacing w:after="0" w:line="240" w:lineRule="auto"/>
              <w:ind w:right="-26"/>
              <w:rPr>
                <w:rFonts w:ascii="Arial" w:eastAsia="Times New Roman" w:hAnsi="Arial" w:cs="Arial"/>
                <w:sz w:val="20"/>
                <w:szCs w:val="20"/>
              </w:rPr>
            </w:pPr>
            <w:r w:rsidRPr="00926752">
              <w:rPr>
                <w:rFonts w:ascii="Arial" w:eastAsia="Times New Roman" w:hAnsi="Arial" w:cs="Arial"/>
                <w:sz w:val="20"/>
                <w:szCs w:val="20"/>
              </w:rPr>
              <w:t>Validated LOV content</w:t>
            </w:r>
          </w:p>
          <w:p w14:paraId="4CC3DA0F" w14:textId="77777777" w:rsidR="00926752" w:rsidRPr="00926752" w:rsidRDefault="00926752" w:rsidP="000663F2">
            <w:pPr>
              <w:numPr>
                <w:ilvl w:val="0"/>
                <w:numId w:val="33"/>
              </w:numPr>
              <w:spacing w:after="0" w:line="240" w:lineRule="auto"/>
              <w:ind w:right="-26"/>
              <w:rPr>
                <w:rFonts w:ascii="Arial" w:eastAsia="Times New Roman" w:hAnsi="Arial" w:cs="Arial"/>
                <w:sz w:val="20"/>
                <w:szCs w:val="20"/>
              </w:rPr>
            </w:pPr>
            <w:r w:rsidRPr="00926752">
              <w:rPr>
                <w:rFonts w:ascii="Arial" w:eastAsia="Times New Roman" w:hAnsi="Arial" w:cs="Arial"/>
                <w:sz w:val="20"/>
                <w:szCs w:val="20"/>
              </w:rPr>
              <w:t>Create dummy domain values for all shared domains/LOV</w:t>
            </w:r>
          </w:p>
          <w:p w14:paraId="10915CE6" w14:textId="77777777" w:rsidR="00926752" w:rsidRPr="00926752" w:rsidRDefault="00926752" w:rsidP="000663F2">
            <w:pPr>
              <w:numPr>
                <w:ilvl w:val="0"/>
                <w:numId w:val="33"/>
              </w:numPr>
              <w:spacing w:after="0" w:line="240" w:lineRule="auto"/>
              <w:ind w:right="-26"/>
              <w:rPr>
                <w:rFonts w:ascii="Arial" w:eastAsia="Times New Roman" w:hAnsi="Arial" w:cs="Arial"/>
                <w:b/>
                <w:sz w:val="20"/>
                <w:szCs w:val="20"/>
              </w:rPr>
            </w:pPr>
            <w:r w:rsidRPr="00926752">
              <w:rPr>
                <w:rFonts w:ascii="Arial" w:eastAsia="Times New Roman" w:hAnsi="Arial" w:cs="Arial"/>
                <w:sz w:val="20"/>
                <w:szCs w:val="20"/>
              </w:rPr>
              <w:t xml:space="preserve">Manually validate updates </w:t>
            </w:r>
          </w:p>
          <w:p w14:paraId="33A5A92A" w14:textId="77777777" w:rsidR="00926752" w:rsidRPr="00926752" w:rsidRDefault="00926752" w:rsidP="000663F2">
            <w:pPr>
              <w:numPr>
                <w:ilvl w:val="0"/>
                <w:numId w:val="33"/>
              </w:numPr>
              <w:spacing w:after="0" w:line="240" w:lineRule="auto"/>
              <w:ind w:right="-26"/>
              <w:rPr>
                <w:rFonts w:ascii="Arial" w:eastAsia="Times New Roman" w:hAnsi="Arial" w:cs="Arial"/>
                <w:b/>
                <w:sz w:val="20"/>
                <w:szCs w:val="20"/>
              </w:rPr>
            </w:pPr>
            <w:r w:rsidRPr="00926752">
              <w:rPr>
                <w:rFonts w:ascii="Arial" w:eastAsia="Times New Roman" w:hAnsi="Arial" w:cs="Arial"/>
                <w:sz w:val="20"/>
                <w:szCs w:val="20"/>
              </w:rPr>
              <w:t>Create dummy routes, create new EA, modify EA extent</w:t>
            </w:r>
          </w:p>
          <w:p w14:paraId="75578047" w14:textId="77777777" w:rsidR="00926752" w:rsidRPr="00926752" w:rsidRDefault="00926752" w:rsidP="000663F2">
            <w:pPr>
              <w:numPr>
                <w:ilvl w:val="0"/>
                <w:numId w:val="33"/>
              </w:numPr>
              <w:spacing w:after="0" w:line="240" w:lineRule="auto"/>
              <w:ind w:right="-26"/>
              <w:rPr>
                <w:rFonts w:ascii="Arial" w:eastAsia="Times New Roman" w:hAnsi="Arial" w:cs="Arial"/>
                <w:b/>
                <w:sz w:val="20"/>
                <w:szCs w:val="20"/>
              </w:rPr>
            </w:pPr>
            <w:r w:rsidRPr="00926752">
              <w:rPr>
                <w:rFonts w:ascii="Arial" w:eastAsia="Times New Roman" w:hAnsi="Arial" w:cs="Arial"/>
                <w:sz w:val="20"/>
                <w:szCs w:val="20"/>
              </w:rPr>
              <w:t>Manually validate updates</w:t>
            </w:r>
          </w:p>
          <w:p w14:paraId="38E123B2" w14:textId="77777777" w:rsidR="00926752" w:rsidRPr="00926752" w:rsidRDefault="00926752" w:rsidP="000663F2">
            <w:pPr>
              <w:numPr>
                <w:ilvl w:val="0"/>
                <w:numId w:val="33"/>
              </w:numPr>
              <w:spacing w:after="0" w:line="240" w:lineRule="auto"/>
              <w:ind w:right="-26"/>
              <w:rPr>
                <w:rFonts w:ascii="Arial" w:eastAsia="Times New Roman" w:hAnsi="Arial" w:cs="Arial"/>
                <w:b/>
                <w:sz w:val="20"/>
                <w:szCs w:val="20"/>
              </w:rPr>
            </w:pPr>
            <w:r w:rsidRPr="00926752">
              <w:rPr>
                <w:rFonts w:ascii="Arial" w:eastAsia="Times New Roman" w:hAnsi="Arial" w:cs="Arial"/>
                <w:sz w:val="20"/>
                <w:szCs w:val="20"/>
              </w:rPr>
              <w:t xml:space="preserve">Intentionally interrupt sync test continuation </w:t>
            </w:r>
          </w:p>
          <w:p w14:paraId="30233FE7" w14:textId="77777777" w:rsidR="00926752" w:rsidRPr="00926752" w:rsidRDefault="00926752" w:rsidP="00926752">
            <w:pPr>
              <w:spacing w:after="0" w:line="240" w:lineRule="auto"/>
              <w:ind w:right="-26"/>
              <w:jc w:val="both"/>
              <w:rPr>
                <w:rFonts w:ascii="Arial" w:eastAsia="Times New Roman" w:hAnsi="Arial" w:cs="Arial"/>
                <w:b/>
                <w:sz w:val="20"/>
                <w:szCs w:val="20"/>
              </w:rPr>
            </w:pPr>
          </w:p>
        </w:tc>
        <w:tc>
          <w:tcPr>
            <w:tcW w:w="2618" w:type="dxa"/>
            <w:shd w:val="clear" w:color="auto" w:fill="FFFFFF"/>
            <w:vAlign w:val="center"/>
          </w:tcPr>
          <w:p w14:paraId="53574B65"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56F450A9"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r>
    </w:tbl>
    <w:p w14:paraId="779357D2" w14:textId="77777777" w:rsidR="00926752" w:rsidRPr="00926752" w:rsidRDefault="00926752" w:rsidP="00926752">
      <w:pPr>
        <w:spacing w:after="0" w:line="240" w:lineRule="auto"/>
        <w:jc w:val="both"/>
        <w:rPr>
          <w:rFonts w:ascii="Arial" w:eastAsia="Times New Roman" w:hAnsi="Arial" w:cs="Arial"/>
          <w:sz w:val="20"/>
          <w:szCs w:val="20"/>
        </w:rPr>
      </w:pPr>
    </w:p>
    <w:p w14:paraId="6A9CFE82" w14:textId="77777777" w:rsidR="00926752" w:rsidRDefault="00926752" w:rsidP="008406E9">
      <w:pPr>
        <w:pStyle w:val="head1"/>
        <w:ind w:left="792" w:firstLine="0"/>
      </w:pPr>
    </w:p>
    <w:p w14:paraId="23DCBEBC" w14:textId="77777777" w:rsidR="000865F2" w:rsidRDefault="000865F2" w:rsidP="00C1153B">
      <w:pPr>
        <w:pStyle w:val="head1"/>
        <w:numPr>
          <w:ilvl w:val="1"/>
          <w:numId w:val="2"/>
        </w:numPr>
      </w:pPr>
      <w:bookmarkStart w:id="37" w:name="_Toc415060496"/>
      <w:r>
        <w:t>TI Un-located Asset LOV Sync</w:t>
      </w:r>
      <w:bookmarkEnd w:id="3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1F89AB74" w14:textId="77777777" w:rsidTr="00926752">
        <w:trPr>
          <w:trHeight w:val="467"/>
        </w:trPr>
        <w:tc>
          <w:tcPr>
            <w:tcW w:w="3168" w:type="dxa"/>
            <w:shd w:val="clear" w:color="auto" w:fill="70AD47"/>
            <w:vAlign w:val="center"/>
          </w:tcPr>
          <w:p w14:paraId="668DEF49"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6E21BE2D" w14:textId="77777777" w:rsidR="00926752" w:rsidRPr="00926752" w:rsidRDefault="00926752" w:rsidP="00926752">
            <w:pPr>
              <w:keepNext/>
              <w:spacing w:before="240" w:after="60" w:line="240" w:lineRule="auto"/>
              <w:ind w:left="720"/>
              <w:jc w:val="both"/>
              <w:outlineLvl w:val="1"/>
              <w:rPr>
                <w:rFonts w:ascii="Arial" w:eastAsia="Times New Roman" w:hAnsi="Arial" w:cs="Arial"/>
                <w:b/>
                <w:bCs/>
                <w:i/>
                <w:iCs/>
                <w:sz w:val="28"/>
                <w:szCs w:val="28"/>
              </w:rPr>
            </w:pPr>
          </w:p>
        </w:tc>
      </w:tr>
      <w:tr w:rsidR="00926752" w:rsidRPr="00926752" w14:paraId="60C64693" w14:textId="77777777" w:rsidTr="00926752">
        <w:tc>
          <w:tcPr>
            <w:tcW w:w="3168" w:type="dxa"/>
            <w:shd w:val="clear" w:color="auto" w:fill="auto"/>
            <w:vAlign w:val="center"/>
          </w:tcPr>
          <w:p w14:paraId="7F83323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672A673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 TI API / Broker </w:t>
            </w:r>
          </w:p>
        </w:tc>
      </w:tr>
      <w:tr w:rsidR="00926752" w:rsidRPr="00926752" w14:paraId="1FABF6AE" w14:textId="77777777" w:rsidTr="00926752">
        <w:tc>
          <w:tcPr>
            <w:tcW w:w="3168" w:type="dxa"/>
            <w:shd w:val="clear" w:color="auto" w:fill="auto"/>
            <w:vAlign w:val="center"/>
          </w:tcPr>
          <w:p w14:paraId="318E6BF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3FCFBDA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To maintain complex – multi attribute – domains, and to provide TI admin rights required to maintain target LOV’s</w:t>
            </w:r>
          </w:p>
        </w:tc>
      </w:tr>
      <w:tr w:rsidR="00926752" w:rsidRPr="00926752" w14:paraId="2B6EF292" w14:textId="77777777" w:rsidTr="00926752">
        <w:tc>
          <w:tcPr>
            <w:tcW w:w="3168" w:type="dxa"/>
            <w:shd w:val="clear" w:color="auto" w:fill="auto"/>
            <w:vAlign w:val="center"/>
          </w:tcPr>
          <w:p w14:paraId="2323357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18C728A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 of 4.0  tasks</w:t>
            </w:r>
          </w:p>
        </w:tc>
      </w:tr>
      <w:tr w:rsidR="00926752" w:rsidRPr="00926752" w14:paraId="2CF0B6FD" w14:textId="77777777" w:rsidTr="00926752">
        <w:trPr>
          <w:trHeight w:val="728"/>
        </w:trPr>
        <w:tc>
          <w:tcPr>
            <w:tcW w:w="3168" w:type="dxa"/>
            <w:shd w:val="clear" w:color="auto" w:fill="auto"/>
            <w:vAlign w:val="center"/>
          </w:tcPr>
          <w:p w14:paraId="5A5CA07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2E84850B"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Un-located TI assets: Actions (SNAC), Causes SNCS, Standard Sign TYPE (SIGN), Supports (SUPP), Standard Sign Graphics (SNGR), </w:t>
            </w:r>
            <w:r w:rsidRPr="00926752">
              <w:rPr>
                <w:rFonts w:ascii="Arial" w:eastAsia="Times New Roman" w:hAnsi="Arial" w:cs="Arial"/>
                <w:i/>
                <w:color w:val="FF0000"/>
                <w:sz w:val="20"/>
                <w:szCs w:val="20"/>
              </w:rPr>
              <w:t>SIDES (SNSD)</w:t>
            </w:r>
          </w:p>
        </w:tc>
      </w:tr>
    </w:tbl>
    <w:p w14:paraId="29A8C008" w14:textId="77777777" w:rsidR="00926752" w:rsidRPr="00926752" w:rsidRDefault="00926752" w:rsidP="00926752">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2"/>
        <w:gridCol w:w="1056"/>
        <w:gridCol w:w="3897"/>
      </w:tblGrid>
      <w:tr w:rsidR="00926752" w:rsidRPr="00926752" w14:paraId="074E4867" w14:textId="77777777" w:rsidTr="00926752">
        <w:trPr>
          <w:trHeight w:val="179"/>
        </w:trPr>
        <w:tc>
          <w:tcPr>
            <w:tcW w:w="4582" w:type="dxa"/>
            <w:shd w:val="clear" w:color="auto" w:fill="E6E6E6"/>
            <w:vAlign w:val="center"/>
          </w:tcPr>
          <w:p w14:paraId="49DBCE9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1056" w:type="dxa"/>
            <w:shd w:val="clear" w:color="auto" w:fill="E6E6E6"/>
            <w:vAlign w:val="center"/>
          </w:tcPr>
          <w:p w14:paraId="109269D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System</w:t>
            </w:r>
          </w:p>
        </w:tc>
        <w:tc>
          <w:tcPr>
            <w:tcW w:w="3897" w:type="dxa"/>
            <w:shd w:val="clear" w:color="auto" w:fill="E6E6E6"/>
            <w:vAlign w:val="center"/>
          </w:tcPr>
          <w:p w14:paraId="5BF2A91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151FF95A" w14:textId="77777777" w:rsidTr="00926752">
        <w:trPr>
          <w:trHeight w:val="503"/>
        </w:trPr>
        <w:tc>
          <w:tcPr>
            <w:tcW w:w="4582" w:type="dxa"/>
            <w:shd w:val="clear" w:color="auto" w:fill="auto"/>
            <w:vAlign w:val="center"/>
          </w:tcPr>
          <w:p w14:paraId="613C57DB" w14:textId="77777777" w:rsidR="00926752" w:rsidRPr="00926752" w:rsidRDefault="00926752" w:rsidP="00C1153B">
            <w:pPr>
              <w:numPr>
                <w:ilvl w:val="0"/>
                <w:numId w:val="34"/>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Pre Sync: API Domain trigger updates domain on un-located asset update – except for side</w:t>
            </w:r>
          </w:p>
          <w:p w14:paraId="63034E7D" w14:textId="77777777" w:rsidR="00926752" w:rsidRPr="00926752" w:rsidRDefault="00926752" w:rsidP="00C1153B">
            <w:pPr>
              <w:numPr>
                <w:ilvl w:val="0"/>
                <w:numId w:val="34"/>
              </w:numPr>
              <w:tabs>
                <w:tab w:val="center" w:pos="664"/>
                <w:tab w:val="right" w:pos="8640"/>
              </w:tabs>
              <w:spacing w:after="0" w:line="240" w:lineRule="auto"/>
              <w:jc w:val="both"/>
              <w:rPr>
                <w:rFonts w:ascii="Arial" w:eastAsia="Times New Roman" w:hAnsi="Arial" w:cs="Arial"/>
                <w:sz w:val="20"/>
                <w:szCs w:val="20"/>
              </w:rPr>
            </w:pPr>
            <w:r w:rsidRPr="00926752">
              <w:rPr>
                <w:rFonts w:ascii="Calibri" w:eastAsia="Times New Roman" w:hAnsi="Calibri" w:cs="Arial"/>
              </w:rPr>
              <w:t>If active is F, trigger appends “retired-” to the beginning of the meaning in the domain</w:t>
            </w:r>
            <w:r w:rsidRPr="00926752">
              <w:rPr>
                <w:rFonts w:ascii="Arial" w:eastAsia="Times New Roman" w:hAnsi="Arial" w:cs="Arial"/>
                <w:sz w:val="20"/>
                <w:szCs w:val="20"/>
              </w:rPr>
              <w:t>.</w:t>
            </w:r>
          </w:p>
          <w:p w14:paraId="10E6FAC3" w14:textId="77777777" w:rsidR="00926752" w:rsidRPr="00926752" w:rsidRDefault="00926752" w:rsidP="00C1153B">
            <w:pPr>
              <w:numPr>
                <w:ilvl w:val="0"/>
                <w:numId w:val="34"/>
              </w:numPr>
              <w:tabs>
                <w:tab w:val="center" w:pos="664"/>
                <w:tab w:val="right" w:pos="8640"/>
              </w:tabs>
              <w:spacing w:after="0" w:line="240" w:lineRule="auto"/>
              <w:jc w:val="both"/>
              <w:rPr>
                <w:rFonts w:ascii="Arial" w:eastAsia="Times New Roman" w:hAnsi="Arial" w:cs="Arial"/>
                <w:sz w:val="20"/>
                <w:szCs w:val="20"/>
              </w:rPr>
            </w:pPr>
            <w:r w:rsidRPr="00926752">
              <w:rPr>
                <w:rFonts w:ascii="Calibri" w:eastAsia="Times New Roman" w:hAnsi="Calibri" w:cs="Arial"/>
              </w:rPr>
              <w:t>If the un-located asset instance is end-dated, then the trigger w</w:t>
            </w:r>
            <w:r w:rsidRPr="00926752">
              <w:rPr>
                <w:rFonts w:ascii="Arial" w:eastAsia="Times New Roman" w:hAnsi="Arial" w:cs="Arial"/>
                <w:sz w:val="20"/>
                <w:szCs w:val="20"/>
              </w:rPr>
              <w:t>ill end-date the domain value.</w:t>
            </w:r>
          </w:p>
          <w:p w14:paraId="082ECD28" w14:textId="77777777" w:rsidR="00926752" w:rsidRPr="00926752" w:rsidRDefault="00926752" w:rsidP="00C1153B">
            <w:pPr>
              <w:numPr>
                <w:ilvl w:val="0"/>
                <w:numId w:val="34"/>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On sync API Evaluates target assets for modification sense last sync</w:t>
            </w:r>
          </w:p>
          <w:p w14:paraId="0681217F" w14:textId="77777777" w:rsidR="00926752" w:rsidRPr="00926752" w:rsidRDefault="00926752" w:rsidP="00C1153B">
            <w:pPr>
              <w:numPr>
                <w:ilvl w:val="0"/>
                <w:numId w:val="34"/>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API passes updated Asset values to broker for insertion into target SFA LOV tables</w:t>
            </w:r>
          </w:p>
          <w:p w14:paraId="22EEADD3" w14:textId="77777777" w:rsidR="00926752" w:rsidRPr="00926752" w:rsidRDefault="00926752" w:rsidP="00C1153B">
            <w:pPr>
              <w:numPr>
                <w:ilvl w:val="0"/>
                <w:numId w:val="34"/>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 xml:space="preserve">In SFA delete values in target LOV table, repopulate with values from TI passed to broker  in previous step </w:t>
            </w:r>
          </w:p>
          <w:p w14:paraId="398F4355" w14:textId="77777777" w:rsidR="00926752" w:rsidRPr="00926752" w:rsidRDefault="00926752" w:rsidP="00926752">
            <w:pPr>
              <w:tabs>
                <w:tab w:val="center" w:pos="664"/>
                <w:tab w:val="right" w:pos="8640"/>
              </w:tabs>
              <w:spacing w:after="0" w:line="240" w:lineRule="auto"/>
              <w:jc w:val="both"/>
              <w:rPr>
                <w:rFonts w:ascii="Arial" w:eastAsia="Times New Roman" w:hAnsi="Arial" w:cs="Arial"/>
                <w:sz w:val="20"/>
                <w:szCs w:val="20"/>
              </w:rPr>
            </w:pPr>
          </w:p>
        </w:tc>
        <w:tc>
          <w:tcPr>
            <w:tcW w:w="1056" w:type="dxa"/>
            <w:vAlign w:val="center"/>
          </w:tcPr>
          <w:p w14:paraId="4816D8E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sz w:val="20"/>
                <w:szCs w:val="20"/>
              </w:rPr>
            </w:pPr>
          </w:p>
        </w:tc>
        <w:tc>
          <w:tcPr>
            <w:tcW w:w="3897" w:type="dxa"/>
            <w:vAlign w:val="center"/>
          </w:tcPr>
          <w:p w14:paraId="2F8B6178" w14:textId="77777777" w:rsidR="00926752" w:rsidRPr="00926752" w:rsidRDefault="00926752" w:rsidP="00926752">
            <w:pPr>
              <w:spacing w:before="100" w:beforeAutospacing="1" w:after="100" w:afterAutospacing="1" w:line="240" w:lineRule="auto"/>
              <w:jc w:val="both"/>
              <w:rPr>
                <w:rFonts w:ascii="Arial" w:eastAsia="Times New Roman" w:hAnsi="Arial" w:cs="Arial"/>
                <w:sz w:val="18"/>
                <w:szCs w:val="18"/>
              </w:rPr>
            </w:pPr>
            <w:r w:rsidRPr="00926752">
              <w:rPr>
                <w:rFonts w:ascii="Arial" w:eastAsia="Times New Roman" w:hAnsi="Arial" w:cs="Arial"/>
                <w:sz w:val="18"/>
                <w:szCs w:val="18"/>
              </w:rPr>
              <w:t xml:space="preserve">Add </w:t>
            </w:r>
            <w:r w:rsidRPr="00926752">
              <w:rPr>
                <w:rFonts w:ascii="Calibri" w:eastAsia="Times New Roman" w:hAnsi="Calibri" w:cs="Arial"/>
                <w:sz w:val="18"/>
                <w:szCs w:val="18"/>
              </w:rPr>
              <w:t xml:space="preserve"> attribute to standard signs, standard graphics and supports un-located asset “active” T/F – syncs with “fldshow” in the access database lookup table</w:t>
            </w:r>
          </w:p>
          <w:p w14:paraId="11270CBE" w14:textId="77777777" w:rsidR="00926752" w:rsidRPr="00926752" w:rsidRDefault="00926752" w:rsidP="00926752">
            <w:pPr>
              <w:spacing w:before="100" w:beforeAutospacing="1" w:after="100" w:afterAutospacing="1" w:line="240" w:lineRule="auto"/>
              <w:ind w:left="84"/>
              <w:jc w:val="both"/>
              <w:rPr>
                <w:rFonts w:ascii="Arial" w:eastAsia="Times New Roman" w:hAnsi="Arial" w:cs="Arial"/>
                <w:sz w:val="18"/>
                <w:szCs w:val="18"/>
              </w:rPr>
            </w:pPr>
            <w:r w:rsidRPr="00926752">
              <w:rPr>
                <w:rFonts w:ascii="Calibri" w:eastAsia="Times New Roman" w:hAnsi="Calibri" w:cs="Arial"/>
                <w:sz w:val="18"/>
                <w:szCs w:val="18"/>
              </w:rPr>
              <w:t>If the end-dated value is used in the future, it would be rejected as an exception</w:t>
            </w:r>
          </w:p>
          <w:p w14:paraId="222087D4" w14:textId="77777777" w:rsidR="00926752" w:rsidRPr="00926752" w:rsidRDefault="00926752" w:rsidP="00926752">
            <w:pPr>
              <w:spacing w:before="100" w:beforeAutospacing="1" w:after="100" w:afterAutospacing="1" w:line="240" w:lineRule="auto"/>
              <w:ind w:left="84"/>
              <w:jc w:val="both"/>
              <w:rPr>
                <w:rFonts w:ascii="Calibri" w:eastAsia="Times New Roman" w:hAnsi="Calibri" w:cs="Arial"/>
              </w:rPr>
            </w:pPr>
            <w:r w:rsidRPr="00926752">
              <w:rPr>
                <w:rFonts w:ascii="Calibri" w:eastAsia="Times New Roman" w:hAnsi="Calibri" w:cs="Arial"/>
              </w:rPr>
              <w:t>Actions and causes will not be end-dated/retired</w:t>
            </w:r>
          </w:p>
          <w:p w14:paraId="55078956" w14:textId="77777777" w:rsidR="00926752" w:rsidRPr="00926752" w:rsidRDefault="00926752" w:rsidP="00926752">
            <w:pPr>
              <w:spacing w:before="100" w:beforeAutospacing="1" w:after="100" w:afterAutospacing="1" w:line="240" w:lineRule="auto"/>
              <w:ind w:left="84"/>
              <w:jc w:val="both"/>
              <w:rPr>
                <w:rFonts w:ascii="Calibri" w:eastAsia="Times New Roman" w:hAnsi="Calibri" w:cs="Arial"/>
                <w:sz w:val="18"/>
                <w:szCs w:val="18"/>
              </w:rPr>
            </w:pPr>
          </w:p>
          <w:p w14:paraId="1D2C805C" w14:textId="77777777" w:rsidR="00926752" w:rsidRPr="00926752" w:rsidRDefault="00926752" w:rsidP="00926752">
            <w:pPr>
              <w:spacing w:before="100" w:beforeAutospacing="1" w:after="100" w:afterAutospacing="1" w:line="240" w:lineRule="auto"/>
              <w:rPr>
                <w:rFonts w:ascii="Calibri" w:eastAsia="Times New Roman" w:hAnsi="Calibri" w:cs="Arial"/>
                <w:sz w:val="18"/>
                <w:szCs w:val="18"/>
              </w:rPr>
            </w:pPr>
          </w:p>
          <w:p w14:paraId="4F451446" w14:textId="77777777" w:rsidR="00926752" w:rsidRPr="00926752" w:rsidRDefault="00926752" w:rsidP="00926752">
            <w:pPr>
              <w:tabs>
                <w:tab w:val="center" w:pos="4320"/>
                <w:tab w:val="right" w:pos="8640"/>
              </w:tabs>
              <w:spacing w:after="0" w:line="240" w:lineRule="auto"/>
              <w:ind w:left="-6"/>
              <w:rPr>
                <w:rFonts w:ascii="Arial" w:eastAsia="Times New Roman" w:hAnsi="Arial" w:cs="Arial"/>
                <w:color w:val="FF0000"/>
                <w:sz w:val="20"/>
                <w:szCs w:val="20"/>
              </w:rPr>
            </w:pPr>
          </w:p>
          <w:p w14:paraId="2827ACE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r w:rsidRPr="00926752">
              <w:rPr>
                <w:rFonts w:ascii="Arial" w:eastAsia="Times New Roman" w:hAnsi="Arial" w:cs="Arial"/>
                <w:color w:val="FF0000"/>
                <w:sz w:val="20"/>
                <w:szCs w:val="20"/>
              </w:rPr>
              <w:t>Ask Jason  re support LOV</w:t>
            </w:r>
          </w:p>
        </w:tc>
      </w:tr>
    </w:tbl>
    <w:p w14:paraId="06AD9B5C"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8"/>
        <w:gridCol w:w="1350"/>
        <w:gridCol w:w="900"/>
        <w:gridCol w:w="4410"/>
      </w:tblGrid>
      <w:tr w:rsidR="00926752" w:rsidRPr="00926752" w14:paraId="3B7FFF33" w14:textId="77777777" w:rsidTr="00926752">
        <w:trPr>
          <w:trHeight w:val="276"/>
          <w:tblHeader/>
        </w:trPr>
        <w:tc>
          <w:tcPr>
            <w:tcW w:w="2898" w:type="dxa"/>
            <w:shd w:val="clear" w:color="auto" w:fill="E6E6E6"/>
            <w:vAlign w:val="center"/>
          </w:tcPr>
          <w:p w14:paraId="4D2DCB9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1350" w:type="dxa"/>
            <w:vMerge w:val="restart"/>
            <w:shd w:val="clear" w:color="auto" w:fill="E6E6E6"/>
            <w:vAlign w:val="center"/>
          </w:tcPr>
          <w:p w14:paraId="70E888B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Access database</w:t>
            </w:r>
          </w:p>
        </w:tc>
        <w:tc>
          <w:tcPr>
            <w:tcW w:w="900" w:type="dxa"/>
            <w:vMerge w:val="restart"/>
            <w:shd w:val="clear" w:color="auto" w:fill="E6E6E6"/>
          </w:tcPr>
          <w:p w14:paraId="23D2CAE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68BEA65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410" w:type="dxa"/>
            <w:vMerge w:val="restart"/>
            <w:shd w:val="clear" w:color="auto" w:fill="E6E6E6"/>
            <w:vAlign w:val="center"/>
          </w:tcPr>
          <w:p w14:paraId="7500D1D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2C6D3E50" w14:textId="77777777" w:rsidTr="00926752">
        <w:trPr>
          <w:trHeight w:val="276"/>
          <w:tblHeader/>
        </w:trPr>
        <w:tc>
          <w:tcPr>
            <w:tcW w:w="2898" w:type="dxa"/>
            <w:shd w:val="clear" w:color="auto" w:fill="E6E6E6"/>
            <w:vAlign w:val="center"/>
          </w:tcPr>
          <w:p w14:paraId="386E215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1350" w:type="dxa"/>
            <w:vMerge/>
            <w:shd w:val="clear" w:color="auto" w:fill="E6E6E6"/>
            <w:vAlign w:val="center"/>
          </w:tcPr>
          <w:p w14:paraId="7402E4D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2E1125A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410" w:type="dxa"/>
            <w:vMerge/>
            <w:shd w:val="clear" w:color="auto" w:fill="E6E6E6"/>
            <w:vAlign w:val="center"/>
          </w:tcPr>
          <w:p w14:paraId="62DF528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5AE2E361" w14:textId="77777777" w:rsidTr="00926752">
        <w:trPr>
          <w:trHeight w:val="197"/>
          <w:tblHeader/>
        </w:trPr>
        <w:tc>
          <w:tcPr>
            <w:tcW w:w="2898" w:type="dxa"/>
            <w:shd w:val="clear" w:color="auto" w:fill="auto"/>
            <w:vAlign w:val="center"/>
          </w:tcPr>
          <w:p w14:paraId="75FC4AE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tblActions</w:t>
            </w:r>
          </w:p>
        </w:tc>
        <w:tc>
          <w:tcPr>
            <w:tcW w:w="1350" w:type="dxa"/>
            <w:shd w:val="clear" w:color="auto" w:fill="auto"/>
            <w:vAlign w:val="center"/>
          </w:tcPr>
          <w:p w14:paraId="6AD2FAA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900" w:type="dxa"/>
          </w:tcPr>
          <w:p w14:paraId="3AE5C3A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410" w:type="dxa"/>
            <w:shd w:val="clear" w:color="auto" w:fill="auto"/>
            <w:vAlign w:val="center"/>
          </w:tcPr>
          <w:p w14:paraId="1B8F134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2ED2415F" w14:textId="77777777" w:rsidTr="00926752">
        <w:trPr>
          <w:trHeight w:val="197"/>
          <w:tblHeader/>
        </w:trPr>
        <w:tc>
          <w:tcPr>
            <w:tcW w:w="2898" w:type="dxa"/>
            <w:shd w:val="clear" w:color="auto" w:fill="auto"/>
            <w:vAlign w:val="center"/>
          </w:tcPr>
          <w:p w14:paraId="4D39EB9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tblCauses</w:t>
            </w:r>
          </w:p>
        </w:tc>
        <w:tc>
          <w:tcPr>
            <w:tcW w:w="1350" w:type="dxa"/>
            <w:shd w:val="clear" w:color="auto" w:fill="auto"/>
            <w:vAlign w:val="center"/>
          </w:tcPr>
          <w:p w14:paraId="4210A4A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900" w:type="dxa"/>
          </w:tcPr>
          <w:p w14:paraId="138A54F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410" w:type="dxa"/>
            <w:shd w:val="clear" w:color="auto" w:fill="auto"/>
            <w:vAlign w:val="center"/>
          </w:tcPr>
          <w:p w14:paraId="3CEB6D7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65A4576D" w14:textId="77777777" w:rsidTr="00926752">
        <w:trPr>
          <w:trHeight w:val="197"/>
          <w:tblHeader/>
        </w:trPr>
        <w:tc>
          <w:tcPr>
            <w:tcW w:w="2898" w:type="dxa"/>
            <w:shd w:val="clear" w:color="auto" w:fill="auto"/>
            <w:vAlign w:val="center"/>
          </w:tcPr>
          <w:p w14:paraId="5322B1A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tblStandardSigns</w:t>
            </w:r>
          </w:p>
        </w:tc>
        <w:tc>
          <w:tcPr>
            <w:tcW w:w="1350" w:type="dxa"/>
            <w:shd w:val="clear" w:color="auto" w:fill="auto"/>
            <w:vAlign w:val="center"/>
          </w:tcPr>
          <w:p w14:paraId="7505385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900" w:type="dxa"/>
          </w:tcPr>
          <w:p w14:paraId="644F4D0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410" w:type="dxa"/>
            <w:shd w:val="clear" w:color="auto" w:fill="auto"/>
            <w:vAlign w:val="center"/>
          </w:tcPr>
          <w:p w14:paraId="514BD7D8" w14:textId="77777777" w:rsidR="00926752" w:rsidRPr="00926752" w:rsidRDefault="00926752" w:rsidP="00926752">
            <w:pPr>
              <w:tabs>
                <w:tab w:val="center" w:pos="4320"/>
                <w:tab w:val="right" w:pos="8640"/>
              </w:tabs>
              <w:spacing w:after="0" w:line="240" w:lineRule="auto"/>
              <w:rPr>
                <w:rFonts w:ascii="Arial" w:eastAsia="Times New Roman" w:hAnsi="Arial" w:cs="Arial"/>
                <w:i/>
                <w:sz w:val="20"/>
                <w:szCs w:val="20"/>
              </w:rPr>
            </w:pPr>
            <w:r w:rsidRPr="00926752">
              <w:rPr>
                <w:rFonts w:ascii="Arial" w:eastAsia="Times New Roman" w:hAnsi="Arial" w:cs="Arial"/>
                <w:i/>
                <w:sz w:val="20"/>
                <w:szCs w:val="20"/>
              </w:rPr>
              <w:t xml:space="preserve">Can be end-dated, </w:t>
            </w:r>
          </w:p>
        </w:tc>
      </w:tr>
      <w:tr w:rsidR="00926752" w:rsidRPr="00926752" w14:paraId="605578FE" w14:textId="77777777" w:rsidTr="00926752">
        <w:trPr>
          <w:trHeight w:val="197"/>
          <w:tblHeader/>
        </w:trPr>
        <w:tc>
          <w:tcPr>
            <w:tcW w:w="2898" w:type="dxa"/>
            <w:shd w:val="clear" w:color="auto" w:fill="auto"/>
            <w:vAlign w:val="center"/>
          </w:tcPr>
          <w:p w14:paraId="6CBAE84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tblSupport</w:t>
            </w:r>
          </w:p>
        </w:tc>
        <w:tc>
          <w:tcPr>
            <w:tcW w:w="1350" w:type="dxa"/>
            <w:shd w:val="clear" w:color="auto" w:fill="auto"/>
            <w:vAlign w:val="center"/>
          </w:tcPr>
          <w:p w14:paraId="596D08E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900" w:type="dxa"/>
          </w:tcPr>
          <w:p w14:paraId="46FACF4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410" w:type="dxa"/>
            <w:shd w:val="clear" w:color="auto" w:fill="auto"/>
            <w:vAlign w:val="center"/>
          </w:tcPr>
          <w:p w14:paraId="1EEF607E" w14:textId="77777777" w:rsidR="00926752" w:rsidRPr="00926752" w:rsidRDefault="00926752" w:rsidP="00926752">
            <w:pPr>
              <w:tabs>
                <w:tab w:val="center" w:pos="4320"/>
                <w:tab w:val="right" w:pos="8640"/>
              </w:tabs>
              <w:spacing w:after="0" w:line="240" w:lineRule="auto"/>
              <w:rPr>
                <w:rFonts w:ascii="Arial" w:eastAsia="Times New Roman" w:hAnsi="Arial" w:cs="Arial"/>
                <w:i/>
                <w:sz w:val="20"/>
                <w:szCs w:val="20"/>
              </w:rPr>
            </w:pPr>
            <w:r w:rsidRPr="00926752">
              <w:rPr>
                <w:rFonts w:ascii="Arial" w:eastAsia="Times New Roman" w:hAnsi="Arial" w:cs="Arial"/>
                <w:i/>
                <w:sz w:val="20"/>
                <w:szCs w:val="20"/>
              </w:rPr>
              <w:t>Can be end-dated/add fldshow show, set to T</w:t>
            </w:r>
          </w:p>
        </w:tc>
      </w:tr>
      <w:tr w:rsidR="00926752" w:rsidRPr="00926752" w14:paraId="640D9293" w14:textId="77777777" w:rsidTr="00926752">
        <w:trPr>
          <w:trHeight w:val="197"/>
          <w:tblHeader/>
        </w:trPr>
        <w:tc>
          <w:tcPr>
            <w:tcW w:w="2898" w:type="dxa"/>
            <w:shd w:val="clear" w:color="auto" w:fill="auto"/>
            <w:vAlign w:val="center"/>
          </w:tcPr>
          <w:p w14:paraId="4A0FA37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tblStandardSignGraphics</w:t>
            </w:r>
          </w:p>
        </w:tc>
        <w:tc>
          <w:tcPr>
            <w:tcW w:w="1350" w:type="dxa"/>
            <w:shd w:val="clear" w:color="auto" w:fill="auto"/>
            <w:vAlign w:val="center"/>
          </w:tcPr>
          <w:p w14:paraId="54FE8AA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SignClient</w:t>
            </w:r>
          </w:p>
        </w:tc>
        <w:tc>
          <w:tcPr>
            <w:tcW w:w="900" w:type="dxa"/>
          </w:tcPr>
          <w:p w14:paraId="441A2FF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410" w:type="dxa"/>
            <w:shd w:val="clear" w:color="auto" w:fill="auto"/>
            <w:vAlign w:val="center"/>
          </w:tcPr>
          <w:p w14:paraId="3BAFD866" w14:textId="77777777" w:rsidR="00926752" w:rsidRPr="00926752" w:rsidRDefault="00926752" w:rsidP="00926752">
            <w:pPr>
              <w:tabs>
                <w:tab w:val="center" w:pos="4320"/>
                <w:tab w:val="right" w:pos="8640"/>
              </w:tabs>
              <w:spacing w:after="0" w:line="240" w:lineRule="auto"/>
              <w:rPr>
                <w:rFonts w:ascii="Arial" w:eastAsia="Times New Roman" w:hAnsi="Arial" w:cs="Arial"/>
                <w:i/>
                <w:sz w:val="20"/>
                <w:szCs w:val="20"/>
              </w:rPr>
            </w:pPr>
            <w:r w:rsidRPr="00926752">
              <w:rPr>
                <w:rFonts w:ascii="Arial" w:eastAsia="Times New Roman" w:hAnsi="Arial" w:cs="Arial"/>
                <w:i/>
                <w:sz w:val="20"/>
                <w:szCs w:val="20"/>
              </w:rPr>
              <w:t>Can be end-dated/add show – add fldshow, set to T</w:t>
            </w:r>
          </w:p>
        </w:tc>
      </w:tr>
      <w:tr w:rsidR="00926752" w:rsidRPr="00926752" w14:paraId="6090582C" w14:textId="77777777" w:rsidTr="00926752">
        <w:trPr>
          <w:trHeight w:val="197"/>
          <w:tblHeader/>
        </w:trPr>
        <w:tc>
          <w:tcPr>
            <w:tcW w:w="2898" w:type="dxa"/>
            <w:shd w:val="clear" w:color="auto" w:fill="auto"/>
            <w:vAlign w:val="center"/>
          </w:tcPr>
          <w:p w14:paraId="77BD033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p>
        </w:tc>
        <w:tc>
          <w:tcPr>
            <w:tcW w:w="1350" w:type="dxa"/>
            <w:shd w:val="clear" w:color="auto" w:fill="auto"/>
            <w:vAlign w:val="center"/>
          </w:tcPr>
          <w:p w14:paraId="293151D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641C63B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410" w:type="dxa"/>
            <w:shd w:val="clear" w:color="auto" w:fill="auto"/>
            <w:vAlign w:val="center"/>
          </w:tcPr>
          <w:p w14:paraId="302A447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1C9387DF"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8"/>
        <w:gridCol w:w="2070"/>
        <w:gridCol w:w="4320"/>
      </w:tblGrid>
      <w:tr w:rsidR="00926752" w:rsidRPr="00926752" w14:paraId="1212F3EE" w14:textId="77777777" w:rsidTr="00926752">
        <w:trPr>
          <w:trHeight w:val="276"/>
          <w:tblHeader/>
        </w:trPr>
        <w:tc>
          <w:tcPr>
            <w:tcW w:w="3168" w:type="dxa"/>
            <w:gridSpan w:val="2"/>
            <w:vMerge w:val="restart"/>
            <w:shd w:val="clear" w:color="auto" w:fill="E6E6E6"/>
            <w:vAlign w:val="center"/>
          </w:tcPr>
          <w:p w14:paraId="62D04176" w14:textId="77777777" w:rsidR="00926752" w:rsidRPr="00926752" w:rsidRDefault="00926752" w:rsidP="00926752">
            <w:pPr>
              <w:tabs>
                <w:tab w:val="center" w:pos="432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TI Domain</w:t>
            </w:r>
          </w:p>
        </w:tc>
        <w:tc>
          <w:tcPr>
            <w:tcW w:w="2070" w:type="dxa"/>
            <w:vMerge w:val="restart"/>
            <w:shd w:val="clear" w:color="auto" w:fill="E6E6E6"/>
          </w:tcPr>
          <w:p w14:paraId="6A6C48B2" w14:textId="77777777" w:rsidR="00926752" w:rsidRPr="00926752" w:rsidRDefault="00926752" w:rsidP="00926752">
            <w:pPr>
              <w:tabs>
                <w:tab w:val="center" w:pos="1854"/>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TI Asset</w:t>
            </w:r>
          </w:p>
        </w:tc>
        <w:tc>
          <w:tcPr>
            <w:tcW w:w="4320" w:type="dxa"/>
            <w:vMerge w:val="restart"/>
            <w:shd w:val="clear" w:color="auto" w:fill="E6E6E6"/>
            <w:vAlign w:val="center"/>
          </w:tcPr>
          <w:p w14:paraId="572DC60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48EF0ECB" w14:textId="77777777" w:rsidTr="00926752">
        <w:trPr>
          <w:trHeight w:val="276"/>
          <w:tblHeader/>
        </w:trPr>
        <w:tc>
          <w:tcPr>
            <w:tcW w:w="3168" w:type="dxa"/>
            <w:gridSpan w:val="2"/>
            <w:vMerge/>
            <w:shd w:val="clear" w:color="auto" w:fill="E6E6E6"/>
            <w:vAlign w:val="center"/>
          </w:tcPr>
          <w:p w14:paraId="7C24AED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2070" w:type="dxa"/>
            <w:vMerge/>
            <w:shd w:val="clear" w:color="auto" w:fill="E6E6E6"/>
          </w:tcPr>
          <w:p w14:paraId="2653CBC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320" w:type="dxa"/>
            <w:vMerge/>
            <w:shd w:val="clear" w:color="auto" w:fill="E6E6E6"/>
            <w:vAlign w:val="center"/>
          </w:tcPr>
          <w:p w14:paraId="77BDD70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B52152A" w14:textId="77777777" w:rsidTr="00926752">
        <w:trPr>
          <w:trHeight w:val="197"/>
          <w:tblHeader/>
        </w:trPr>
        <w:tc>
          <w:tcPr>
            <w:tcW w:w="3160" w:type="dxa"/>
            <w:shd w:val="clear" w:color="auto" w:fill="auto"/>
            <w:vAlign w:val="center"/>
          </w:tcPr>
          <w:p w14:paraId="1617674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SIGN_ACTN</w:t>
            </w:r>
          </w:p>
        </w:tc>
        <w:tc>
          <w:tcPr>
            <w:tcW w:w="2078" w:type="dxa"/>
            <w:gridSpan w:val="2"/>
            <w:shd w:val="clear" w:color="auto" w:fill="auto"/>
            <w:vAlign w:val="center"/>
          </w:tcPr>
          <w:p w14:paraId="1AE1C6F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i/>
                <w:sz w:val="18"/>
                <w:szCs w:val="18"/>
              </w:rPr>
              <w:t>SNAC</w:t>
            </w:r>
          </w:p>
        </w:tc>
        <w:tc>
          <w:tcPr>
            <w:tcW w:w="4320" w:type="dxa"/>
            <w:shd w:val="clear" w:color="auto" w:fill="auto"/>
            <w:vAlign w:val="center"/>
          </w:tcPr>
          <w:p w14:paraId="629BBA97" w14:textId="77777777" w:rsidR="00926752" w:rsidRPr="00926752" w:rsidRDefault="00926752" w:rsidP="00926752">
            <w:pPr>
              <w:tabs>
                <w:tab w:val="center" w:pos="4320"/>
                <w:tab w:val="right" w:pos="8640"/>
              </w:tabs>
              <w:spacing w:after="0" w:line="240" w:lineRule="auto"/>
              <w:rPr>
                <w:rFonts w:ascii="Arial" w:eastAsia="Times New Roman" w:hAnsi="Arial" w:cs="Arial"/>
                <w:i/>
                <w:sz w:val="18"/>
                <w:szCs w:val="18"/>
              </w:rPr>
            </w:pPr>
          </w:p>
        </w:tc>
      </w:tr>
      <w:tr w:rsidR="00926752" w:rsidRPr="00926752" w14:paraId="6DAB5ACA" w14:textId="77777777" w:rsidTr="00926752">
        <w:trPr>
          <w:trHeight w:val="197"/>
          <w:tblHeader/>
        </w:trPr>
        <w:tc>
          <w:tcPr>
            <w:tcW w:w="3160" w:type="dxa"/>
            <w:shd w:val="clear" w:color="auto" w:fill="auto"/>
            <w:vAlign w:val="center"/>
          </w:tcPr>
          <w:p w14:paraId="6702ABB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SIGN_CAUSE</w:t>
            </w:r>
          </w:p>
        </w:tc>
        <w:tc>
          <w:tcPr>
            <w:tcW w:w="2078" w:type="dxa"/>
            <w:gridSpan w:val="2"/>
            <w:shd w:val="clear" w:color="auto" w:fill="auto"/>
            <w:vAlign w:val="center"/>
          </w:tcPr>
          <w:p w14:paraId="6C82AC4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i/>
                <w:sz w:val="18"/>
                <w:szCs w:val="18"/>
              </w:rPr>
              <w:t>SNCS</w:t>
            </w:r>
          </w:p>
        </w:tc>
        <w:tc>
          <w:tcPr>
            <w:tcW w:w="4320" w:type="dxa"/>
            <w:shd w:val="clear" w:color="auto" w:fill="auto"/>
            <w:vAlign w:val="center"/>
          </w:tcPr>
          <w:p w14:paraId="6C17F1FD" w14:textId="77777777" w:rsidR="00926752" w:rsidRPr="00926752" w:rsidRDefault="00926752" w:rsidP="00926752">
            <w:pPr>
              <w:tabs>
                <w:tab w:val="center" w:pos="4320"/>
                <w:tab w:val="right" w:pos="8640"/>
              </w:tabs>
              <w:spacing w:after="0" w:line="240" w:lineRule="auto"/>
              <w:rPr>
                <w:rFonts w:ascii="Arial" w:eastAsia="Times New Roman" w:hAnsi="Arial" w:cs="Arial"/>
                <w:i/>
                <w:sz w:val="18"/>
                <w:szCs w:val="18"/>
              </w:rPr>
            </w:pPr>
          </w:p>
        </w:tc>
      </w:tr>
      <w:tr w:rsidR="00926752" w:rsidRPr="00926752" w14:paraId="7871F0FC" w14:textId="77777777" w:rsidTr="00926752">
        <w:trPr>
          <w:trHeight w:val="197"/>
          <w:tblHeader/>
        </w:trPr>
        <w:tc>
          <w:tcPr>
            <w:tcW w:w="3160" w:type="dxa"/>
            <w:shd w:val="clear" w:color="auto" w:fill="auto"/>
            <w:vAlign w:val="center"/>
          </w:tcPr>
          <w:p w14:paraId="61C6D62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STD_SIGN_TYPE</w:t>
            </w:r>
          </w:p>
        </w:tc>
        <w:tc>
          <w:tcPr>
            <w:tcW w:w="2078" w:type="dxa"/>
            <w:gridSpan w:val="2"/>
            <w:shd w:val="clear" w:color="auto" w:fill="auto"/>
            <w:vAlign w:val="center"/>
          </w:tcPr>
          <w:p w14:paraId="241300E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i/>
                <w:sz w:val="18"/>
                <w:szCs w:val="18"/>
              </w:rPr>
              <w:t>SIGN</w:t>
            </w:r>
          </w:p>
        </w:tc>
        <w:tc>
          <w:tcPr>
            <w:tcW w:w="4320" w:type="dxa"/>
            <w:shd w:val="clear" w:color="auto" w:fill="auto"/>
            <w:vAlign w:val="center"/>
          </w:tcPr>
          <w:p w14:paraId="08171449" w14:textId="77777777" w:rsidR="00926752" w:rsidRPr="00926752" w:rsidRDefault="00926752" w:rsidP="00926752">
            <w:pPr>
              <w:tabs>
                <w:tab w:val="center" w:pos="4320"/>
                <w:tab w:val="right" w:pos="8640"/>
              </w:tabs>
              <w:spacing w:after="0" w:line="240" w:lineRule="auto"/>
              <w:rPr>
                <w:rFonts w:ascii="Arial" w:eastAsia="Times New Roman" w:hAnsi="Arial" w:cs="Arial"/>
                <w:i/>
                <w:sz w:val="18"/>
                <w:szCs w:val="18"/>
              </w:rPr>
            </w:pPr>
            <w:r w:rsidRPr="00926752">
              <w:rPr>
                <w:rFonts w:ascii="Arial" w:eastAsia="Times New Roman" w:hAnsi="Arial" w:cs="Arial"/>
                <w:i/>
                <w:sz w:val="18"/>
                <w:szCs w:val="18"/>
              </w:rPr>
              <w:t>Add ACTIVE attribute, set to T in conversion</w:t>
            </w:r>
          </w:p>
        </w:tc>
      </w:tr>
      <w:tr w:rsidR="00926752" w:rsidRPr="00926752" w14:paraId="28FC16F2" w14:textId="77777777" w:rsidTr="00926752">
        <w:trPr>
          <w:trHeight w:val="197"/>
          <w:tblHeader/>
        </w:trPr>
        <w:tc>
          <w:tcPr>
            <w:tcW w:w="3160" w:type="dxa"/>
            <w:shd w:val="clear" w:color="auto" w:fill="auto"/>
            <w:vAlign w:val="center"/>
          </w:tcPr>
          <w:p w14:paraId="4636E3C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SIGN_SUPP</w:t>
            </w:r>
          </w:p>
        </w:tc>
        <w:tc>
          <w:tcPr>
            <w:tcW w:w="2078" w:type="dxa"/>
            <w:gridSpan w:val="2"/>
            <w:shd w:val="clear" w:color="auto" w:fill="auto"/>
            <w:vAlign w:val="center"/>
          </w:tcPr>
          <w:p w14:paraId="42CD9A1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18"/>
                <w:szCs w:val="18"/>
              </w:rPr>
            </w:pPr>
            <w:r w:rsidRPr="00926752">
              <w:rPr>
                <w:rFonts w:ascii="Arial" w:eastAsia="Times New Roman" w:hAnsi="Arial" w:cs="Arial"/>
                <w:i/>
                <w:sz w:val="18"/>
                <w:szCs w:val="18"/>
              </w:rPr>
              <w:t>SUPP</w:t>
            </w:r>
          </w:p>
        </w:tc>
        <w:tc>
          <w:tcPr>
            <w:tcW w:w="4320" w:type="dxa"/>
            <w:shd w:val="clear" w:color="auto" w:fill="auto"/>
            <w:vAlign w:val="center"/>
          </w:tcPr>
          <w:p w14:paraId="649E53A7" w14:textId="77777777" w:rsidR="00926752" w:rsidRPr="00926752" w:rsidRDefault="00926752" w:rsidP="00926752">
            <w:pPr>
              <w:tabs>
                <w:tab w:val="center" w:pos="4320"/>
                <w:tab w:val="right" w:pos="8640"/>
              </w:tabs>
              <w:spacing w:after="0" w:line="240" w:lineRule="auto"/>
              <w:rPr>
                <w:rFonts w:ascii="Arial" w:eastAsia="Times New Roman" w:hAnsi="Arial" w:cs="Arial"/>
                <w:i/>
                <w:sz w:val="18"/>
                <w:szCs w:val="18"/>
              </w:rPr>
            </w:pPr>
            <w:r w:rsidRPr="00926752">
              <w:rPr>
                <w:rFonts w:ascii="Arial" w:eastAsia="Times New Roman" w:hAnsi="Arial" w:cs="Arial"/>
                <w:i/>
                <w:sz w:val="18"/>
                <w:szCs w:val="18"/>
              </w:rPr>
              <w:t>Add ACTIVE attribute, set to T in converson</w:t>
            </w:r>
          </w:p>
        </w:tc>
      </w:tr>
      <w:tr w:rsidR="00926752" w:rsidRPr="00926752" w14:paraId="33C90BFF" w14:textId="77777777" w:rsidTr="00926752">
        <w:trPr>
          <w:trHeight w:val="197"/>
          <w:tblHeader/>
        </w:trPr>
        <w:tc>
          <w:tcPr>
            <w:tcW w:w="3160" w:type="dxa"/>
            <w:shd w:val="clear" w:color="auto" w:fill="auto"/>
            <w:vAlign w:val="center"/>
          </w:tcPr>
          <w:p w14:paraId="6A08FD4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SIGN_STD_GRAF</w:t>
            </w:r>
          </w:p>
        </w:tc>
        <w:tc>
          <w:tcPr>
            <w:tcW w:w="2078" w:type="dxa"/>
            <w:gridSpan w:val="2"/>
            <w:shd w:val="clear" w:color="auto" w:fill="auto"/>
            <w:vAlign w:val="center"/>
          </w:tcPr>
          <w:p w14:paraId="75E8A16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18"/>
                <w:szCs w:val="18"/>
              </w:rPr>
              <w:t>SNGR</w:t>
            </w:r>
          </w:p>
        </w:tc>
        <w:tc>
          <w:tcPr>
            <w:tcW w:w="4320" w:type="dxa"/>
            <w:shd w:val="clear" w:color="auto" w:fill="auto"/>
            <w:vAlign w:val="center"/>
          </w:tcPr>
          <w:p w14:paraId="78857AE8" w14:textId="77777777" w:rsidR="00926752" w:rsidRPr="00926752" w:rsidRDefault="00926752" w:rsidP="00926752">
            <w:pPr>
              <w:tabs>
                <w:tab w:val="center" w:pos="4320"/>
                <w:tab w:val="right" w:pos="8640"/>
              </w:tabs>
              <w:spacing w:after="0" w:line="240" w:lineRule="auto"/>
              <w:rPr>
                <w:rFonts w:ascii="Arial" w:eastAsia="Times New Roman" w:hAnsi="Arial" w:cs="Arial"/>
                <w:i/>
                <w:sz w:val="18"/>
                <w:szCs w:val="18"/>
              </w:rPr>
            </w:pPr>
            <w:r w:rsidRPr="00926752">
              <w:rPr>
                <w:rFonts w:ascii="Arial" w:eastAsia="Times New Roman" w:hAnsi="Arial" w:cs="Arial"/>
                <w:i/>
                <w:sz w:val="18"/>
                <w:szCs w:val="18"/>
              </w:rPr>
              <w:t>Add ACTIVE attribute, set to T in converson</w:t>
            </w:r>
          </w:p>
        </w:tc>
      </w:tr>
    </w:tbl>
    <w:p w14:paraId="42DDF6E6"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2E051645" w14:textId="77777777" w:rsidTr="00926752">
        <w:trPr>
          <w:trHeight w:val="276"/>
          <w:tblHeader/>
        </w:trPr>
        <w:tc>
          <w:tcPr>
            <w:tcW w:w="3160" w:type="dxa"/>
            <w:shd w:val="clear" w:color="auto" w:fill="E6E6E6"/>
            <w:vAlign w:val="center"/>
          </w:tcPr>
          <w:p w14:paraId="5855B76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6B6A198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6062167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49250276" w14:textId="77777777" w:rsidTr="00926752">
        <w:trPr>
          <w:trHeight w:val="276"/>
          <w:tblHeader/>
        </w:trPr>
        <w:tc>
          <w:tcPr>
            <w:tcW w:w="3160" w:type="dxa"/>
            <w:shd w:val="clear" w:color="auto" w:fill="E6E6E6"/>
            <w:vAlign w:val="center"/>
          </w:tcPr>
          <w:p w14:paraId="143427A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2FE1788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77D889A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0F0C68E" w14:textId="77777777" w:rsidTr="00926752">
        <w:trPr>
          <w:trHeight w:val="276"/>
          <w:tblHeader/>
        </w:trPr>
        <w:tc>
          <w:tcPr>
            <w:tcW w:w="3160" w:type="dxa"/>
            <w:shd w:val="clear" w:color="auto" w:fill="FFFFFF"/>
            <w:vAlign w:val="center"/>
          </w:tcPr>
          <w:p w14:paraId="2BDC5763" w14:textId="77777777" w:rsidR="00926752" w:rsidRPr="00926752" w:rsidRDefault="00926752" w:rsidP="00C1153B">
            <w:pPr>
              <w:numPr>
                <w:ilvl w:val="0"/>
                <w:numId w:val="35"/>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 xml:space="preserve">Add dummy records to un- located assets </w:t>
            </w:r>
          </w:p>
          <w:p w14:paraId="3F1147BB" w14:textId="77777777" w:rsidR="00926752" w:rsidRPr="00926752" w:rsidRDefault="00926752" w:rsidP="00C1153B">
            <w:pPr>
              <w:numPr>
                <w:ilvl w:val="0"/>
                <w:numId w:val="35"/>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Manually Validate domain update trigger</w:t>
            </w:r>
          </w:p>
          <w:p w14:paraId="14F9B7D0" w14:textId="77777777" w:rsidR="00926752" w:rsidRPr="00926752" w:rsidRDefault="00926752" w:rsidP="00C1153B">
            <w:pPr>
              <w:numPr>
                <w:ilvl w:val="0"/>
                <w:numId w:val="35"/>
              </w:numPr>
              <w:spacing w:after="0" w:line="240" w:lineRule="auto"/>
              <w:ind w:right="-26"/>
              <w:jc w:val="both"/>
              <w:rPr>
                <w:rFonts w:ascii="Arial" w:eastAsia="Times New Roman" w:hAnsi="Arial" w:cs="Arial"/>
                <w:sz w:val="20"/>
                <w:szCs w:val="20"/>
              </w:rPr>
            </w:pPr>
            <w:r w:rsidRPr="00926752">
              <w:rPr>
                <w:rFonts w:ascii="Arial" w:eastAsia="Times New Roman" w:hAnsi="Arial" w:cs="Arial"/>
                <w:sz w:val="20"/>
                <w:szCs w:val="20"/>
              </w:rPr>
              <w:t>Test sync</w:t>
            </w:r>
          </w:p>
          <w:p w14:paraId="4B0D6919" w14:textId="77777777" w:rsidR="00926752" w:rsidRPr="00926752" w:rsidRDefault="00926752" w:rsidP="00C1153B">
            <w:pPr>
              <w:numPr>
                <w:ilvl w:val="0"/>
                <w:numId w:val="35"/>
              </w:numPr>
              <w:spacing w:after="0" w:line="240" w:lineRule="auto"/>
              <w:ind w:right="-26"/>
              <w:jc w:val="both"/>
              <w:rPr>
                <w:rFonts w:ascii="Arial" w:eastAsia="Times New Roman" w:hAnsi="Arial" w:cs="Arial"/>
                <w:b/>
                <w:sz w:val="20"/>
                <w:szCs w:val="20"/>
              </w:rPr>
            </w:pPr>
            <w:r w:rsidRPr="00926752">
              <w:rPr>
                <w:rFonts w:ascii="Arial" w:eastAsia="Times New Roman" w:hAnsi="Arial" w:cs="Arial"/>
                <w:sz w:val="20"/>
                <w:szCs w:val="20"/>
              </w:rPr>
              <w:t xml:space="preserve">Manually validate updates </w:t>
            </w:r>
          </w:p>
        </w:tc>
        <w:tc>
          <w:tcPr>
            <w:tcW w:w="2618" w:type="dxa"/>
            <w:shd w:val="clear" w:color="auto" w:fill="FFFFFF"/>
            <w:vAlign w:val="center"/>
          </w:tcPr>
          <w:p w14:paraId="5C85C94F"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1388C4C0"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r>
    </w:tbl>
    <w:p w14:paraId="2FFDF008" w14:textId="77777777" w:rsidR="00926752" w:rsidRPr="00926752" w:rsidRDefault="00926752" w:rsidP="00926752">
      <w:pPr>
        <w:spacing w:after="0" w:line="240" w:lineRule="auto"/>
        <w:jc w:val="both"/>
        <w:rPr>
          <w:rFonts w:ascii="Arial" w:eastAsia="Times New Roman" w:hAnsi="Arial" w:cs="Arial"/>
          <w:sz w:val="20"/>
          <w:szCs w:val="20"/>
        </w:rPr>
      </w:pPr>
    </w:p>
    <w:p w14:paraId="3BEE3075" w14:textId="77777777" w:rsidR="00926752" w:rsidRDefault="00926752" w:rsidP="008406E9">
      <w:pPr>
        <w:pStyle w:val="head1"/>
        <w:ind w:left="792" w:firstLine="0"/>
      </w:pPr>
    </w:p>
    <w:p w14:paraId="3BC5DDC5" w14:textId="77777777" w:rsidR="000865F2" w:rsidRDefault="000865F2" w:rsidP="00C1153B">
      <w:pPr>
        <w:pStyle w:val="head1"/>
        <w:numPr>
          <w:ilvl w:val="0"/>
          <w:numId w:val="2"/>
        </w:numPr>
      </w:pPr>
      <w:bookmarkStart w:id="38" w:name="_Toc415060497"/>
      <w:r>
        <w:t>TI to SFA Sync</w:t>
      </w:r>
      <w:bookmarkEnd w:id="38"/>
    </w:p>
    <w:p w14:paraId="30D9A7E2" w14:textId="77777777" w:rsidR="000865F2" w:rsidRDefault="000865F2" w:rsidP="00C1153B">
      <w:pPr>
        <w:pStyle w:val="head1"/>
        <w:numPr>
          <w:ilvl w:val="1"/>
          <w:numId w:val="2"/>
        </w:numPr>
      </w:pPr>
      <w:bookmarkStart w:id="39" w:name="_Toc415060498"/>
      <w:r>
        <w:t>TI to SFA Installation Updated and End-date Sync</w:t>
      </w:r>
      <w:bookmarkEnd w:id="3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6CA09436" w14:textId="77777777" w:rsidTr="00926752">
        <w:trPr>
          <w:trHeight w:val="467"/>
        </w:trPr>
        <w:tc>
          <w:tcPr>
            <w:tcW w:w="3168" w:type="dxa"/>
            <w:shd w:val="clear" w:color="auto" w:fill="70AD47"/>
            <w:vAlign w:val="center"/>
          </w:tcPr>
          <w:p w14:paraId="290A505C"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0BB9A94D" w14:textId="77777777" w:rsidR="00926752" w:rsidRPr="00926752" w:rsidRDefault="00926752" w:rsidP="00926752">
            <w:pPr>
              <w:keepNext/>
              <w:spacing w:before="240" w:after="60" w:line="240" w:lineRule="auto"/>
              <w:ind w:left="720"/>
              <w:jc w:val="both"/>
              <w:outlineLvl w:val="1"/>
              <w:rPr>
                <w:rFonts w:ascii="Arial" w:eastAsia="Times New Roman" w:hAnsi="Arial" w:cs="Arial"/>
                <w:b/>
                <w:bCs/>
                <w:i/>
                <w:iCs/>
                <w:sz w:val="28"/>
                <w:szCs w:val="28"/>
              </w:rPr>
            </w:pPr>
          </w:p>
        </w:tc>
      </w:tr>
      <w:tr w:rsidR="00926752" w:rsidRPr="00926752" w14:paraId="4A5FB952" w14:textId="77777777" w:rsidTr="00926752">
        <w:tc>
          <w:tcPr>
            <w:tcW w:w="3168" w:type="dxa"/>
            <w:shd w:val="clear" w:color="auto" w:fill="auto"/>
            <w:vAlign w:val="center"/>
          </w:tcPr>
          <w:p w14:paraId="6762C00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526D68F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TI API / Broker </w:t>
            </w:r>
          </w:p>
        </w:tc>
      </w:tr>
      <w:tr w:rsidR="00926752" w:rsidRPr="00926752" w14:paraId="7BD8B820" w14:textId="77777777" w:rsidTr="00926752">
        <w:tc>
          <w:tcPr>
            <w:tcW w:w="3168" w:type="dxa"/>
            <w:shd w:val="clear" w:color="auto" w:fill="auto"/>
            <w:vAlign w:val="center"/>
          </w:tcPr>
          <w:p w14:paraId="55555B7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46A3253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To updates SFA assets from TI</w:t>
            </w:r>
          </w:p>
        </w:tc>
      </w:tr>
      <w:tr w:rsidR="00926752" w:rsidRPr="00926752" w14:paraId="6816EC3D" w14:textId="77777777" w:rsidTr="00926752">
        <w:tc>
          <w:tcPr>
            <w:tcW w:w="3168" w:type="dxa"/>
            <w:shd w:val="clear" w:color="auto" w:fill="auto"/>
            <w:vAlign w:val="center"/>
          </w:tcPr>
          <w:p w14:paraId="441CA67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1A2A695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Completions of 5.0 tasks</w:t>
            </w:r>
          </w:p>
        </w:tc>
      </w:tr>
      <w:tr w:rsidR="00926752" w:rsidRPr="00926752" w14:paraId="158424BD" w14:textId="77777777" w:rsidTr="00926752">
        <w:trPr>
          <w:trHeight w:val="728"/>
        </w:trPr>
        <w:tc>
          <w:tcPr>
            <w:tcW w:w="3168" w:type="dxa"/>
            <w:shd w:val="clear" w:color="auto" w:fill="auto"/>
            <w:vAlign w:val="center"/>
          </w:tcPr>
          <w:p w14:paraId="5271D99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74B66D18"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Updated or end-dated Sign Installations in TI</w:t>
            </w:r>
          </w:p>
        </w:tc>
      </w:tr>
    </w:tbl>
    <w:p w14:paraId="0982133F" w14:textId="77777777" w:rsidR="00926752" w:rsidRPr="00926752" w:rsidRDefault="00926752" w:rsidP="00926752">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6"/>
        <w:gridCol w:w="4909"/>
      </w:tblGrid>
      <w:tr w:rsidR="00926752" w:rsidRPr="00926752" w14:paraId="78225452" w14:textId="77777777" w:rsidTr="00926752">
        <w:trPr>
          <w:trHeight w:val="179"/>
        </w:trPr>
        <w:tc>
          <w:tcPr>
            <w:tcW w:w="4626" w:type="dxa"/>
            <w:shd w:val="clear" w:color="auto" w:fill="E6E6E6"/>
            <w:vAlign w:val="center"/>
          </w:tcPr>
          <w:p w14:paraId="5E290E4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4909" w:type="dxa"/>
            <w:shd w:val="clear" w:color="auto" w:fill="E6E6E6"/>
            <w:vAlign w:val="center"/>
          </w:tcPr>
          <w:p w14:paraId="6815DB6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p w14:paraId="298F43A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269B9C4A" w14:textId="77777777" w:rsidTr="00926752">
        <w:trPr>
          <w:trHeight w:val="503"/>
        </w:trPr>
        <w:tc>
          <w:tcPr>
            <w:tcW w:w="4626" w:type="dxa"/>
            <w:shd w:val="clear" w:color="auto" w:fill="auto"/>
            <w:vAlign w:val="center"/>
          </w:tcPr>
          <w:p w14:paraId="5809D003" w14:textId="77777777" w:rsidR="00926752" w:rsidRPr="00926752" w:rsidRDefault="00926752" w:rsidP="00C1153B">
            <w:pPr>
              <w:numPr>
                <w:ilvl w:val="0"/>
                <w:numId w:val="36"/>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Read action listing</w:t>
            </w:r>
          </w:p>
          <w:p w14:paraId="0B7DF79B" w14:textId="77777777" w:rsidR="00926752" w:rsidRPr="00926752" w:rsidRDefault="00926752" w:rsidP="00C1153B">
            <w:pPr>
              <w:numPr>
                <w:ilvl w:val="0"/>
                <w:numId w:val="36"/>
              </w:numPr>
              <w:tabs>
                <w:tab w:val="center" w:pos="664"/>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If New:</w:t>
            </w:r>
          </w:p>
          <w:p w14:paraId="7A90BA17"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API pulls target installation data record from  NM_INV_ITEMS_ALL (SNIN)and NM_MEMBERS_ALL</w:t>
            </w:r>
          </w:p>
          <w:p w14:paraId="1D3FFAD2"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Broker passed data to Broker for insertion into tblInstallations</w:t>
            </w:r>
          </w:p>
          <w:p w14:paraId="3A860482"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Broker process child assets as prescribed in the following unit tasks</w:t>
            </w:r>
          </w:p>
          <w:p w14:paraId="4267CE3C" w14:textId="77777777" w:rsidR="00926752" w:rsidRPr="00926752" w:rsidRDefault="00926752" w:rsidP="00C1153B">
            <w:pPr>
              <w:numPr>
                <w:ilvl w:val="0"/>
                <w:numId w:val="3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If location updated:</w:t>
            </w:r>
          </w:p>
          <w:p w14:paraId="235FB9ED"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API pulls target installation data record from  NM_INV_ITEMS_ALL (SNIN)and NM_MEMBERS_ALL</w:t>
            </w:r>
          </w:p>
          <w:p w14:paraId="2A6C82AE"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Broker applies updated attributes to target installations</w:t>
            </w:r>
          </w:p>
          <w:p w14:paraId="1FDE0EED"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API process child assets as prescribed in the following unit tasks</w:t>
            </w:r>
          </w:p>
          <w:p w14:paraId="24EF590A" w14:textId="77777777" w:rsidR="00926752" w:rsidRPr="00926752" w:rsidRDefault="00926752" w:rsidP="00C1153B">
            <w:pPr>
              <w:numPr>
                <w:ilvl w:val="0"/>
                <w:numId w:val="36"/>
              </w:numPr>
              <w:tabs>
                <w:tab w:val="center" w:pos="664"/>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If end-dated</w:t>
            </w:r>
          </w:p>
          <w:p w14:paraId="0D379E4A"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API pulls target installation data record from  NM_INV_ITEMS_ALL (SNIN)and NM_MEMBERS_ALL</w:t>
            </w:r>
          </w:p>
          <w:p w14:paraId="29C04591"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Broker deletes target installation and all Child asset records</w:t>
            </w:r>
          </w:p>
          <w:p w14:paraId="5039867E" w14:textId="77777777" w:rsidR="00926752" w:rsidRPr="00926752" w:rsidRDefault="00926752" w:rsidP="00C1153B">
            <w:pPr>
              <w:numPr>
                <w:ilvl w:val="1"/>
                <w:numId w:val="36"/>
              </w:numPr>
              <w:tabs>
                <w:tab w:val="center" w:pos="664"/>
              </w:tabs>
              <w:spacing w:after="0" w:line="240" w:lineRule="auto"/>
              <w:ind w:left="990" w:hanging="270"/>
              <w:jc w:val="both"/>
              <w:rPr>
                <w:rFonts w:ascii="Arial" w:eastAsia="Times New Roman" w:hAnsi="Arial" w:cs="Arial"/>
                <w:sz w:val="20"/>
                <w:szCs w:val="20"/>
              </w:rPr>
            </w:pPr>
            <w:r w:rsidRPr="00926752">
              <w:rPr>
                <w:rFonts w:ascii="Arial" w:eastAsia="Times New Roman" w:hAnsi="Arial" w:cs="Arial"/>
                <w:sz w:val="20"/>
                <w:szCs w:val="20"/>
              </w:rPr>
              <w:t>API process child assets as prescribed in the following unit tasks</w:t>
            </w:r>
          </w:p>
          <w:p w14:paraId="49E9802A" w14:textId="77777777" w:rsidR="00926752" w:rsidRPr="00926752" w:rsidRDefault="00926752" w:rsidP="00926752">
            <w:pPr>
              <w:tabs>
                <w:tab w:val="center" w:pos="664"/>
              </w:tabs>
              <w:spacing w:after="0" w:line="240" w:lineRule="auto"/>
              <w:jc w:val="both"/>
              <w:rPr>
                <w:rFonts w:ascii="Arial" w:eastAsia="Times New Roman" w:hAnsi="Arial" w:cs="Arial"/>
                <w:sz w:val="20"/>
                <w:szCs w:val="20"/>
              </w:rPr>
            </w:pPr>
          </w:p>
        </w:tc>
        <w:tc>
          <w:tcPr>
            <w:tcW w:w="4909" w:type="dxa"/>
            <w:vAlign w:val="center"/>
          </w:tcPr>
          <w:p w14:paraId="1DE6B6C8" w14:textId="77777777" w:rsidR="00926752" w:rsidRPr="00926752" w:rsidRDefault="00926752" w:rsidP="00926752">
            <w:pPr>
              <w:spacing w:after="0" w:line="240" w:lineRule="auto"/>
              <w:contextualSpacing/>
              <w:rPr>
                <w:rFonts w:ascii="Calibri" w:eastAsia="Calibri" w:hAnsi="Calibri" w:cs="Times New Roman"/>
                <w:sz w:val="18"/>
                <w:szCs w:val="18"/>
              </w:rPr>
            </w:pPr>
            <w:r w:rsidRPr="00926752">
              <w:rPr>
                <w:rFonts w:ascii="Calibri" w:eastAsia="Calibri" w:hAnsi="Calibri" w:cs="Times New Roman"/>
                <w:sz w:val="18"/>
                <w:szCs w:val="18"/>
              </w:rPr>
              <w:t>In the event of a an end-date installation because of a end-dated datum and the installation has been edited in the field:</w:t>
            </w:r>
          </w:p>
          <w:p w14:paraId="36FEE33C" w14:textId="77777777" w:rsidR="00926752" w:rsidRPr="00926752" w:rsidRDefault="00926752" w:rsidP="00926752">
            <w:pPr>
              <w:spacing w:after="0" w:line="240" w:lineRule="auto"/>
              <w:contextualSpacing/>
              <w:rPr>
                <w:rFonts w:ascii="Calibri" w:eastAsia="Calibri" w:hAnsi="Calibri" w:cs="Times New Roman"/>
                <w:sz w:val="18"/>
                <w:szCs w:val="18"/>
              </w:rPr>
            </w:pPr>
            <w:r w:rsidRPr="00926752">
              <w:rPr>
                <w:rFonts w:ascii="Calibri" w:eastAsia="Calibri" w:hAnsi="Calibri" w:cs="Times New Roman"/>
                <w:sz w:val="18"/>
                <w:szCs w:val="18"/>
              </w:rPr>
              <w:t>Broker will update the end-dated asset with any changes to that asset since the last sync</w:t>
            </w:r>
          </w:p>
          <w:p w14:paraId="6B6040B2" w14:textId="77777777" w:rsidR="00926752" w:rsidRPr="00926752" w:rsidRDefault="00926752" w:rsidP="00926752">
            <w:pPr>
              <w:spacing w:after="0" w:line="240" w:lineRule="auto"/>
              <w:contextualSpacing/>
              <w:rPr>
                <w:rFonts w:ascii="Calibri" w:eastAsia="Calibri" w:hAnsi="Calibri" w:cs="Times New Roman"/>
                <w:sz w:val="18"/>
                <w:szCs w:val="18"/>
              </w:rPr>
            </w:pPr>
            <w:r w:rsidRPr="00926752">
              <w:rPr>
                <w:rFonts w:ascii="Calibri" w:eastAsia="Calibri" w:hAnsi="Calibri" w:cs="Times New Roman"/>
                <w:sz w:val="18"/>
                <w:szCs w:val="18"/>
              </w:rPr>
              <w:t>Broker will delete the sign off Toughbook</w:t>
            </w:r>
          </w:p>
          <w:p w14:paraId="669EECF0" w14:textId="77777777" w:rsidR="00926752" w:rsidRPr="00926752" w:rsidRDefault="00926752" w:rsidP="00926752">
            <w:pPr>
              <w:spacing w:after="0" w:line="240" w:lineRule="auto"/>
              <w:contextualSpacing/>
              <w:rPr>
                <w:rFonts w:ascii="Calibri" w:eastAsia="Calibri" w:hAnsi="Calibri" w:cs="Times New Roman"/>
              </w:rPr>
            </w:pPr>
            <w:r w:rsidRPr="00926752">
              <w:rPr>
                <w:rFonts w:ascii="Calibri" w:eastAsia="Calibri" w:hAnsi="Calibri" w:cs="Times New Roman"/>
                <w:sz w:val="18"/>
                <w:szCs w:val="18"/>
              </w:rPr>
              <w:t>If there is a failure when sending data from TI to Access, it will be logged in the oracle exception table. It will be put into as a retry entry that the broker will manage. It will appear as exception every time there sync until corrected</w:t>
            </w:r>
            <w:r w:rsidRPr="00926752">
              <w:rPr>
                <w:rFonts w:ascii="Calibri" w:eastAsia="Calibri" w:hAnsi="Calibri" w:cs="Times New Roman"/>
              </w:rPr>
              <w:t>.</w:t>
            </w:r>
          </w:p>
          <w:p w14:paraId="79F4B230" w14:textId="77777777" w:rsidR="00926752" w:rsidRPr="00926752" w:rsidRDefault="00926752" w:rsidP="00926752">
            <w:pPr>
              <w:spacing w:after="0" w:line="240" w:lineRule="auto"/>
              <w:contextualSpacing/>
              <w:rPr>
                <w:rFonts w:ascii="Calibri" w:eastAsia="Calibri" w:hAnsi="Calibri" w:cs="Times New Roman"/>
              </w:rPr>
            </w:pPr>
          </w:p>
          <w:p w14:paraId="3B64D71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p>
        </w:tc>
      </w:tr>
    </w:tbl>
    <w:p w14:paraId="3AC7990D"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61CBDED1" w14:textId="77777777" w:rsidTr="00926752">
        <w:trPr>
          <w:trHeight w:val="276"/>
          <w:tblHeader/>
        </w:trPr>
        <w:tc>
          <w:tcPr>
            <w:tcW w:w="3160" w:type="dxa"/>
            <w:shd w:val="clear" w:color="auto" w:fill="E6E6E6"/>
            <w:vAlign w:val="center"/>
          </w:tcPr>
          <w:p w14:paraId="16475D3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4ACFEA7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2563794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743077A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026B19D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7A512591" w14:textId="77777777" w:rsidTr="00926752">
        <w:trPr>
          <w:trHeight w:val="276"/>
          <w:tblHeader/>
        </w:trPr>
        <w:tc>
          <w:tcPr>
            <w:tcW w:w="3160" w:type="dxa"/>
            <w:shd w:val="clear" w:color="auto" w:fill="E6E6E6"/>
            <w:vAlign w:val="center"/>
          </w:tcPr>
          <w:p w14:paraId="652FE63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799FF19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0803583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035BF84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689DD374" w14:textId="77777777" w:rsidTr="00926752">
        <w:trPr>
          <w:trHeight w:val="197"/>
          <w:tblHeader/>
        </w:trPr>
        <w:tc>
          <w:tcPr>
            <w:tcW w:w="3160" w:type="dxa"/>
            <w:shd w:val="clear" w:color="auto" w:fill="auto"/>
            <w:vAlign w:val="center"/>
          </w:tcPr>
          <w:p w14:paraId="161B211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tblInstallations</w:t>
            </w:r>
          </w:p>
        </w:tc>
        <w:tc>
          <w:tcPr>
            <w:tcW w:w="998" w:type="dxa"/>
            <w:shd w:val="clear" w:color="auto" w:fill="auto"/>
            <w:vAlign w:val="center"/>
          </w:tcPr>
          <w:p w14:paraId="29D13B1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5AD56D2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48C92BB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09C60527"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15EF6958" w14:textId="77777777" w:rsidTr="00926752">
        <w:trPr>
          <w:trHeight w:val="276"/>
          <w:tblHeader/>
        </w:trPr>
        <w:tc>
          <w:tcPr>
            <w:tcW w:w="3160" w:type="dxa"/>
            <w:shd w:val="clear" w:color="auto" w:fill="E6E6E6"/>
            <w:vAlign w:val="center"/>
          </w:tcPr>
          <w:p w14:paraId="0CC04DE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4878B11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592E9EF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6C953AE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340098B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0ABAF11E" w14:textId="77777777" w:rsidTr="00926752">
        <w:trPr>
          <w:trHeight w:val="276"/>
          <w:tblHeader/>
        </w:trPr>
        <w:tc>
          <w:tcPr>
            <w:tcW w:w="3160" w:type="dxa"/>
            <w:shd w:val="clear" w:color="auto" w:fill="E6E6E6"/>
            <w:vAlign w:val="center"/>
          </w:tcPr>
          <w:p w14:paraId="1CA905A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Field Name</w:t>
            </w:r>
            <w:r w:rsidRPr="00926752">
              <w:rPr>
                <w:rFonts w:ascii="Arial" w:eastAsia="Times New Roman" w:hAnsi="Arial" w:cs="Arial"/>
                <w:sz w:val="18"/>
                <w:szCs w:val="18"/>
              </w:rPr>
              <w:t xml:space="preserve"> </w:t>
            </w:r>
          </w:p>
        </w:tc>
        <w:tc>
          <w:tcPr>
            <w:tcW w:w="998" w:type="dxa"/>
            <w:vMerge/>
            <w:shd w:val="clear" w:color="auto" w:fill="E6E6E6"/>
            <w:vAlign w:val="center"/>
          </w:tcPr>
          <w:p w14:paraId="1B4B73E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38A90A6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4801DE5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6F4C96E6" w14:textId="77777777" w:rsidTr="00926752">
        <w:trPr>
          <w:trHeight w:val="197"/>
          <w:tblHeader/>
        </w:trPr>
        <w:tc>
          <w:tcPr>
            <w:tcW w:w="3160" w:type="dxa"/>
            <w:shd w:val="clear" w:color="auto" w:fill="auto"/>
            <w:vAlign w:val="center"/>
          </w:tcPr>
          <w:p w14:paraId="40C0D30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 (SNIN)and NM_MEMBERS_ALL</w:t>
            </w:r>
          </w:p>
        </w:tc>
        <w:tc>
          <w:tcPr>
            <w:tcW w:w="998" w:type="dxa"/>
            <w:shd w:val="clear" w:color="auto" w:fill="auto"/>
            <w:vAlign w:val="center"/>
          </w:tcPr>
          <w:p w14:paraId="406BB5A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7F250E9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4BAE0D9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6845DA1B"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29553154" w14:textId="77777777" w:rsidTr="00926752">
        <w:trPr>
          <w:trHeight w:val="276"/>
          <w:tblHeader/>
        </w:trPr>
        <w:tc>
          <w:tcPr>
            <w:tcW w:w="3160" w:type="dxa"/>
            <w:shd w:val="clear" w:color="auto" w:fill="E6E6E6"/>
            <w:vAlign w:val="center"/>
          </w:tcPr>
          <w:p w14:paraId="5ACD350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0D77DA4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49FDD15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701021E0" w14:textId="77777777" w:rsidTr="00926752">
        <w:trPr>
          <w:trHeight w:val="276"/>
          <w:tblHeader/>
        </w:trPr>
        <w:tc>
          <w:tcPr>
            <w:tcW w:w="3160" w:type="dxa"/>
            <w:shd w:val="clear" w:color="auto" w:fill="E6E6E6"/>
            <w:vAlign w:val="center"/>
          </w:tcPr>
          <w:p w14:paraId="44522FD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2003350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3615740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525DF41" w14:textId="77777777" w:rsidTr="00926752">
        <w:trPr>
          <w:trHeight w:val="276"/>
          <w:tblHeader/>
        </w:trPr>
        <w:tc>
          <w:tcPr>
            <w:tcW w:w="3160" w:type="dxa"/>
            <w:shd w:val="clear" w:color="auto" w:fill="FFFFFF"/>
            <w:vAlign w:val="center"/>
          </w:tcPr>
          <w:p w14:paraId="35F09493" w14:textId="77777777" w:rsidR="00926752" w:rsidRPr="00926752" w:rsidRDefault="00926752" w:rsidP="00C1153B">
            <w:pPr>
              <w:numPr>
                <w:ilvl w:val="0"/>
                <w:numId w:val="37"/>
              </w:numPr>
              <w:spacing w:after="0" w:line="240" w:lineRule="auto"/>
              <w:ind w:left="540" w:right="-26"/>
              <w:jc w:val="both"/>
              <w:rPr>
                <w:rFonts w:ascii="Arial" w:eastAsia="Times New Roman" w:hAnsi="Arial" w:cs="Arial"/>
                <w:sz w:val="18"/>
                <w:szCs w:val="18"/>
              </w:rPr>
            </w:pPr>
            <w:r w:rsidRPr="00926752">
              <w:rPr>
                <w:rFonts w:ascii="Arial" w:eastAsia="Times New Roman" w:hAnsi="Arial" w:cs="Arial"/>
                <w:sz w:val="18"/>
                <w:szCs w:val="18"/>
              </w:rPr>
              <w:t>ADD, updated and end-date installation in TI</w:t>
            </w:r>
          </w:p>
          <w:p w14:paraId="69808B2A" w14:textId="77777777" w:rsidR="00926752" w:rsidRPr="00926752" w:rsidRDefault="00926752" w:rsidP="00C1153B">
            <w:pPr>
              <w:numPr>
                <w:ilvl w:val="0"/>
                <w:numId w:val="37"/>
              </w:numPr>
              <w:spacing w:after="0" w:line="240" w:lineRule="auto"/>
              <w:ind w:left="540" w:right="-26"/>
              <w:jc w:val="both"/>
              <w:rPr>
                <w:rFonts w:ascii="Arial" w:eastAsia="Times New Roman" w:hAnsi="Arial" w:cs="Arial"/>
                <w:sz w:val="18"/>
                <w:szCs w:val="18"/>
              </w:rPr>
            </w:pPr>
            <w:r w:rsidRPr="00926752">
              <w:rPr>
                <w:rFonts w:ascii="Arial" w:eastAsia="Times New Roman" w:hAnsi="Arial" w:cs="Arial"/>
                <w:sz w:val="18"/>
                <w:szCs w:val="18"/>
              </w:rPr>
              <w:t>Validated updates and deletions, including  child assets post sync</w:t>
            </w:r>
          </w:p>
        </w:tc>
        <w:tc>
          <w:tcPr>
            <w:tcW w:w="2618" w:type="dxa"/>
            <w:shd w:val="clear" w:color="auto" w:fill="FFFFFF"/>
            <w:vAlign w:val="center"/>
          </w:tcPr>
          <w:p w14:paraId="0367BA34"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3D5F1E9A"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r>
    </w:tbl>
    <w:p w14:paraId="18F263E8" w14:textId="77777777" w:rsidR="00926752" w:rsidRDefault="00926752" w:rsidP="008406E9">
      <w:pPr>
        <w:pStyle w:val="head1"/>
        <w:ind w:left="792" w:firstLine="0"/>
      </w:pPr>
    </w:p>
    <w:p w14:paraId="25EF83F7" w14:textId="77777777" w:rsidR="000865F2" w:rsidRDefault="000865F2" w:rsidP="00C1153B">
      <w:pPr>
        <w:pStyle w:val="head1"/>
        <w:numPr>
          <w:ilvl w:val="1"/>
          <w:numId w:val="2"/>
        </w:numPr>
      </w:pPr>
      <w:bookmarkStart w:id="40" w:name="_Toc415060499"/>
      <w:r>
        <w:t xml:space="preserve">TI to </w:t>
      </w:r>
      <w:r w:rsidRPr="000865F2">
        <w:t>TI to SFA Maintenance History Update and End-date Sync</w:t>
      </w:r>
      <w:bookmarkEnd w:id="4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29A49EC6" w14:textId="77777777" w:rsidTr="00926752">
        <w:trPr>
          <w:trHeight w:val="467"/>
        </w:trPr>
        <w:tc>
          <w:tcPr>
            <w:tcW w:w="3168" w:type="dxa"/>
            <w:shd w:val="clear" w:color="auto" w:fill="70AD47"/>
            <w:vAlign w:val="center"/>
          </w:tcPr>
          <w:p w14:paraId="70A6558C"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382CCC41" w14:textId="77777777" w:rsidR="00926752" w:rsidRPr="00926752" w:rsidRDefault="00926752" w:rsidP="00926752">
            <w:pPr>
              <w:keepNext/>
              <w:spacing w:before="240" w:after="60" w:line="240" w:lineRule="auto"/>
              <w:jc w:val="both"/>
              <w:outlineLvl w:val="1"/>
              <w:rPr>
                <w:rFonts w:ascii="Arial" w:eastAsia="Times New Roman" w:hAnsi="Arial" w:cs="Arial"/>
                <w:b/>
                <w:bCs/>
                <w:i/>
                <w:iCs/>
                <w:sz w:val="28"/>
                <w:szCs w:val="28"/>
              </w:rPr>
            </w:pPr>
          </w:p>
        </w:tc>
      </w:tr>
      <w:tr w:rsidR="00926752" w:rsidRPr="00926752" w14:paraId="1CECE4E8" w14:textId="77777777" w:rsidTr="00926752">
        <w:tc>
          <w:tcPr>
            <w:tcW w:w="3168" w:type="dxa"/>
            <w:shd w:val="clear" w:color="auto" w:fill="auto"/>
            <w:vAlign w:val="center"/>
          </w:tcPr>
          <w:p w14:paraId="2B6BDE8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6443ED2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TI API / Broker </w:t>
            </w:r>
          </w:p>
        </w:tc>
      </w:tr>
      <w:tr w:rsidR="00926752" w:rsidRPr="00926752" w14:paraId="079BA3F3" w14:textId="77777777" w:rsidTr="00926752">
        <w:tc>
          <w:tcPr>
            <w:tcW w:w="3168" w:type="dxa"/>
            <w:shd w:val="clear" w:color="auto" w:fill="auto"/>
            <w:vAlign w:val="center"/>
          </w:tcPr>
          <w:p w14:paraId="47164A8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3D37253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To updates SFA assets from TI</w:t>
            </w:r>
          </w:p>
        </w:tc>
      </w:tr>
      <w:tr w:rsidR="00926752" w:rsidRPr="00926752" w14:paraId="461A612E" w14:textId="77777777" w:rsidTr="00926752">
        <w:tc>
          <w:tcPr>
            <w:tcW w:w="3168" w:type="dxa"/>
            <w:shd w:val="clear" w:color="auto" w:fill="auto"/>
            <w:vAlign w:val="center"/>
          </w:tcPr>
          <w:p w14:paraId="78ED432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4135C02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Completions of 6.1 tasks</w:t>
            </w:r>
          </w:p>
        </w:tc>
      </w:tr>
      <w:tr w:rsidR="00926752" w:rsidRPr="00926752" w14:paraId="44EC0CF2" w14:textId="77777777" w:rsidTr="00926752">
        <w:trPr>
          <w:trHeight w:val="728"/>
        </w:trPr>
        <w:tc>
          <w:tcPr>
            <w:tcW w:w="3168" w:type="dxa"/>
            <w:shd w:val="clear" w:color="auto" w:fill="auto"/>
            <w:vAlign w:val="center"/>
          </w:tcPr>
          <w:p w14:paraId="7D0EEB9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4070DD71"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Updated or end-dated Supports or Maintenance History</w:t>
            </w:r>
          </w:p>
        </w:tc>
      </w:tr>
    </w:tbl>
    <w:p w14:paraId="2EB97209" w14:textId="77777777" w:rsidR="00926752" w:rsidRPr="00926752" w:rsidRDefault="00926752" w:rsidP="00926752">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8"/>
        <w:gridCol w:w="4917"/>
      </w:tblGrid>
      <w:tr w:rsidR="00926752" w:rsidRPr="00926752" w14:paraId="6BA6B541" w14:textId="77777777" w:rsidTr="00926752">
        <w:trPr>
          <w:trHeight w:val="179"/>
        </w:trPr>
        <w:tc>
          <w:tcPr>
            <w:tcW w:w="4618" w:type="dxa"/>
            <w:shd w:val="clear" w:color="auto" w:fill="E6E6E6"/>
            <w:vAlign w:val="center"/>
          </w:tcPr>
          <w:p w14:paraId="1B58A01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4917" w:type="dxa"/>
            <w:shd w:val="clear" w:color="auto" w:fill="E6E6E6"/>
            <w:vAlign w:val="center"/>
          </w:tcPr>
          <w:p w14:paraId="320307A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p w14:paraId="394A1F7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34148356" w14:textId="77777777" w:rsidTr="00926752">
        <w:trPr>
          <w:trHeight w:val="503"/>
        </w:trPr>
        <w:tc>
          <w:tcPr>
            <w:tcW w:w="4618" w:type="dxa"/>
            <w:shd w:val="clear" w:color="auto" w:fill="auto"/>
            <w:vAlign w:val="center"/>
          </w:tcPr>
          <w:p w14:paraId="75847D50" w14:textId="77777777" w:rsidR="00926752" w:rsidRPr="00926752" w:rsidRDefault="00926752" w:rsidP="00C1153B">
            <w:pPr>
              <w:numPr>
                <w:ilvl w:val="0"/>
                <w:numId w:val="39"/>
              </w:numPr>
              <w:tabs>
                <w:tab w:val="center" w:pos="450"/>
                <w:tab w:val="right" w:pos="864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Read action listing</w:t>
            </w:r>
          </w:p>
          <w:p w14:paraId="76C86C42" w14:textId="77777777" w:rsidR="00926752" w:rsidRPr="00926752" w:rsidRDefault="00926752" w:rsidP="00C1153B">
            <w:pPr>
              <w:numPr>
                <w:ilvl w:val="0"/>
                <w:numId w:val="39"/>
              </w:numPr>
              <w:tabs>
                <w:tab w:val="center" w:pos="450"/>
                <w:tab w:val="right" w:pos="864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If New:</w:t>
            </w:r>
          </w:p>
          <w:p w14:paraId="01EE061C"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API pulls target installation data record from  NM_INV_ITEMS_ALL (SNML)</w:t>
            </w:r>
          </w:p>
          <w:p w14:paraId="236D0377"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establishes Parent InstalledId</w:t>
            </w:r>
          </w:p>
          <w:p w14:paraId="282AB4EA"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passed InstalledId with SNML data for insertion into tblInstallationHistory;</w:t>
            </w:r>
          </w:p>
          <w:p w14:paraId="096B46D5" w14:textId="77777777" w:rsidR="00926752" w:rsidRPr="00926752" w:rsidRDefault="00926752" w:rsidP="00C1153B">
            <w:pPr>
              <w:numPr>
                <w:ilvl w:val="0"/>
                <w:numId w:val="39"/>
              </w:numPr>
              <w:spacing w:after="0" w:line="240" w:lineRule="auto"/>
              <w:ind w:left="450" w:hanging="270"/>
              <w:jc w:val="both"/>
              <w:rPr>
                <w:rFonts w:ascii="Arial" w:eastAsia="Times New Roman" w:hAnsi="Arial" w:cs="Arial"/>
                <w:sz w:val="20"/>
                <w:szCs w:val="20"/>
              </w:rPr>
            </w:pPr>
            <w:r w:rsidRPr="00926752">
              <w:rPr>
                <w:rFonts w:ascii="Arial" w:eastAsia="Times New Roman" w:hAnsi="Arial" w:cs="Arial"/>
                <w:sz w:val="20"/>
                <w:szCs w:val="20"/>
              </w:rPr>
              <w:t>If end-dated (rare if ever)</w:t>
            </w:r>
          </w:p>
          <w:p w14:paraId="73891A57" w14:textId="77777777" w:rsidR="00926752" w:rsidRPr="00926752" w:rsidRDefault="00926752" w:rsidP="00C1153B">
            <w:pPr>
              <w:numPr>
                <w:ilvl w:val="1"/>
                <w:numId w:val="39"/>
              </w:numPr>
              <w:tabs>
                <w:tab w:val="center" w:pos="664"/>
              </w:tabs>
              <w:spacing w:after="0" w:line="240" w:lineRule="auto"/>
              <w:ind w:left="630" w:hanging="180"/>
              <w:jc w:val="both"/>
              <w:rPr>
                <w:rFonts w:ascii="Arial" w:eastAsia="Times New Roman" w:hAnsi="Arial" w:cs="Arial"/>
                <w:sz w:val="20"/>
                <w:szCs w:val="20"/>
              </w:rPr>
            </w:pPr>
            <w:r w:rsidRPr="00926752">
              <w:rPr>
                <w:rFonts w:ascii="Arial" w:eastAsia="Times New Roman" w:hAnsi="Arial" w:cs="Arial"/>
                <w:sz w:val="20"/>
                <w:szCs w:val="20"/>
              </w:rPr>
              <w:t>API pulls target support data record from  NM_INV_ITEMS_ALL (SNML)</w:t>
            </w:r>
          </w:p>
          <w:p w14:paraId="6DC467F3"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API pulls all targets support sibling data records</w:t>
            </w:r>
          </w:p>
          <w:p w14:paraId="22D4C84B" w14:textId="77777777" w:rsidR="00926752" w:rsidRPr="00926752" w:rsidRDefault="00926752" w:rsidP="00C1153B">
            <w:pPr>
              <w:numPr>
                <w:ilvl w:val="1"/>
                <w:numId w:val="39"/>
              </w:numPr>
              <w:tabs>
                <w:tab w:val="center" w:pos="664"/>
              </w:tabs>
              <w:spacing w:after="0" w:line="240" w:lineRule="auto"/>
              <w:ind w:left="990" w:hanging="540"/>
              <w:jc w:val="both"/>
              <w:rPr>
                <w:rFonts w:ascii="Arial" w:eastAsia="Times New Roman" w:hAnsi="Arial" w:cs="Arial"/>
                <w:sz w:val="20"/>
                <w:szCs w:val="20"/>
              </w:rPr>
            </w:pPr>
            <w:r w:rsidRPr="00926752">
              <w:rPr>
                <w:rFonts w:ascii="Arial" w:eastAsia="Times New Roman" w:hAnsi="Arial" w:cs="Arial"/>
                <w:sz w:val="20"/>
                <w:szCs w:val="20"/>
              </w:rPr>
              <w:t xml:space="preserve">Broker deletes target Child asset records </w:t>
            </w:r>
          </w:p>
          <w:p w14:paraId="5814B831" w14:textId="77777777" w:rsidR="00926752" w:rsidRPr="00926752" w:rsidRDefault="00926752" w:rsidP="00C1153B">
            <w:pPr>
              <w:numPr>
                <w:ilvl w:val="1"/>
                <w:numId w:val="39"/>
              </w:numPr>
              <w:tabs>
                <w:tab w:val="center" w:pos="664"/>
              </w:tabs>
              <w:spacing w:after="0" w:line="240" w:lineRule="auto"/>
              <w:ind w:left="990" w:hanging="540"/>
              <w:jc w:val="both"/>
              <w:rPr>
                <w:rFonts w:ascii="Arial" w:eastAsia="Times New Roman" w:hAnsi="Arial" w:cs="Arial"/>
                <w:sz w:val="20"/>
                <w:szCs w:val="20"/>
              </w:rPr>
            </w:pPr>
            <w:r w:rsidRPr="00926752">
              <w:rPr>
                <w:rFonts w:ascii="Arial" w:eastAsia="Times New Roman" w:hAnsi="Arial" w:cs="Arial"/>
                <w:sz w:val="20"/>
                <w:szCs w:val="20"/>
              </w:rPr>
              <w:t>Broker inserts sibling records</w:t>
            </w:r>
          </w:p>
          <w:p w14:paraId="2DEB0C90" w14:textId="77777777" w:rsidR="00926752" w:rsidRPr="00926752" w:rsidRDefault="00926752" w:rsidP="00926752">
            <w:pPr>
              <w:tabs>
                <w:tab w:val="center" w:pos="664"/>
              </w:tabs>
              <w:spacing w:after="0" w:line="240" w:lineRule="auto"/>
              <w:ind w:hanging="540"/>
              <w:jc w:val="both"/>
              <w:rPr>
                <w:rFonts w:ascii="Arial" w:eastAsia="Times New Roman" w:hAnsi="Arial" w:cs="Arial"/>
                <w:sz w:val="20"/>
                <w:szCs w:val="20"/>
              </w:rPr>
            </w:pPr>
          </w:p>
          <w:p w14:paraId="2D4DC535" w14:textId="77777777" w:rsidR="00926752" w:rsidRPr="00926752" w:rsidRDefault="00926752" w:rsidP="00926752">
            <w:pPr>
              <w:tabs>
                <w:tab w:val="center" w:pos="664"/>
                <w:tab w:val="right" w:pos="8640"/>
              </w:tabs>
              <w:spacing w:after="0" w:line="240" w:lineRule="auto"/>
              <w:ind w:left="720"/>
              <w:jc w:val="both"/>
              <w:rPr>
                <w:rFonts w:ascii="Arial" w:eastAsia="Times New Roman" w:hAnsi="Arial" w:cs="Arial"/>
                <w:sz w:val="20"/>
                <w:szCs w:val="20"/>
              </w:rPr>
            </w:pPr>
          </w:p>
        </w:tc>
        <w:tc>
          <w:tcPr>
            <w:tcW w:w="4917" w:type="dxa"/>
            <w:vAlign w:val="center"/>
          </w:tcPr>
          <w:p w14:paraId="1B935461" w14:textId="77777777" w:rsidR="00926752" w:rsidRPr="00926752" w:rsidRDefault="00926752" w:rsidP="00926752">
            <w:pPr>
              <w:spacing w:after="0" w:line="240" w:lineRule="auto"/>
              <w:ind w:left="174"/>
              <w:contextualSpacing/>
              <w:rPr>
                <w:rFonts w:ascii="Calibri" w:eastAsia="Calibri" w:hAnsi="Calibri" w:cs="Times New Roman"/>
              </w:rPr>
            </w:pPr>
            <w:r w:rsidRPr="00926752">
              <w:rPr>
                <w:rFonts w:ascii="Calibri" w:eastAsia="Calibri" w:hAnsi="Calibri" w:cs="Times New Roman"/>
                <w:sz w:val="18"/>
                <w:szCs w:val="18"/>
              </w:rPr>
              <w:t>If there is a failure when sending data from TI to Access, it will be logged in the oracle exception table. It will be put into as a retry entry that the broker will manage. It will appear as exception every time there sync until corrected</w:t>
            </w:r>
            <w:r w:rsidRPr="00926752">
              <w:rPr>
                <w:rFonts w:ascii="Calibri" w:eastAsia="Calibri" w:hAnsi="Calibri" w:cs="Times New Roman"/>
              </w:rPr>
              <w:t>.</w:t>
            </w:r>
          </w:p>
          <w:p w14:paraId="7E18C3B5" w14:textId="77777777" w:rsidR="00926752" w:rsidRPr="00926752" w:rsidRDefault="00926752" w:rsidP="00926752">
            <w:pPr>
              <w:spacing w:after="0" w:line="240" w:lineRule="auto"/>
              <w:ind w:left="84"/>
              <w:contextualSpacing/>
              <w:rPr>
                <w:rFonts w:ascii="Calibri" w:eastAsia="Calibri" w:hAnsi="Calibri" w:cs="Times New Roman"/>
              </w:rPr>
            </w:pPr>
          </w:p>
          <w:p w14:paraId="1718F8F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p>
        </w:tc>
      </w:tr>
    </w:tbl>
    <w:p w14:paraId="11FF3F08"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333562E5" w14:textId="77777777" w:rsidTr="00926752">
        <w:trPr>
          <w:trHeight w:val="276"/>
          <w:tblHeader/>
        </w:trPr>
        <w:tc>
          <w:tcPr>
            <w:tcW w:w="3160" w:type="dxa"/>
            <w:shd w:val="clear" w:color="auto" w:fill="E6E6E6"/>
            <w:vAlign w:val="center"/>
          </w:tcPr>
          <w:p w14:paraId="0821BFA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11C1D71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54653F0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4B30002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0B82C7B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7CC3B73B" w14:textId="77777777" w:rsidTr="00926752">
        <w:trPr>
          <w:trHeight w:val="276"/>
          <w:tblHeader/>
        </w:trPr>
        <w:tc>
          <w:tcPr>
            <w:tcW w:w="3160" w:type="dxa"/>
            <w:shd w:val="clear" w:color="auto" w:fill="E6E6E6"/>
            <w:vAlign w:val="center"/>
          </w:tcPr>
          <w:p w14:paraId="221FBEB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36E5207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0F1A695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034803B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5BEE19FD" w14:textId="77777777" w:rsidTr="00926752">
        <w:trPr>
          <w:trHeight w:val="197"/>
          <w:tblHeader/>
        </w:trPr>
        <w:tc>
          <w:tcPr>
            <w:tcW w:w="3160" w:type="dxa"/>
            <w:shd w:val="clear" w:color="auto" w:fill="auto"/>
            <w:vAlign w:val="center"/>
          </w:tcPr>
          <w:p w14:paraId="7B594945"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tblInstallationHistory</w:t>
            </w:r>
          </w:p>
        </w:tc>
        <w:tc>
          <w:tcPr>
            <w:tcW w:w="998" w:type="dxa"/>
            <w:shd w:val="clear" w:color="auto" w:fill="auto"/>
            <w:vAlign w:val="center"/>
          </w:tcPr>
          <w:p w14:paraId="2B5CD02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22A969C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584B4DA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5867EC74"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3C249B9E" w14:textId="77777777" w:rsidTr="00926752">
        <w:trPr>
          <w:trHeight w:val="276"/>
          <w:tblHeader/>
        </w:trPr>
        <w:tc>
          <w:tcPr>
            <w:tcW w:w="3160" w:type="dxa"/>
            <w:shd w:val="clear" w:color="auto" w:fill="E6E6E6"/>
            <w:vAlign w:val="center"/>
          </w:tcPr>
          <w:p w14:paraId="25E70D6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2BFA44D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3B30DCA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5C8EC57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6C3B5B2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1B27B18B" w14:textId="77777777" w:rsidTr="00926752">
        <w:trPr>
          <w:trHeight w:val="276"/>
          <w:tblHeader/>
        </w:trPr>
        <w:tc>
          <w:tcPr>
            <w:tcW w:w="3160" w:type="dxa"/>
            <w:shd w:val="clear" w:color="auto" w:fill="E6E6E6"/>
            <w:vAlign w:val="center"/>
          </w:tcPr>
          <w:p w14:paraId="6372DBE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Field Name</w:t>
            </w:r>
            <w:r w:rsidRPr="00926752">
              <w:rPr>
                <w:rFonts w:ascii="Arial" w:eastAsia="Times New Roman" w:hAnsi="Arial" w:cs="Arial"/>
                <w:sz w:val="18"/>
                <w:szCs w:val="18"/>
              </w:rPr>
              <w:t xml:space="preserve"> </w:t>
            </w:r>
          </w:p>
        </w:tc>
        <w:tc>
          <w:tcPr>
            <w:tcW w:w="998" w:type="dxa"/>
            <w:vMerge/>
            <w:shd w:val="clear" w:color="auto" w:fill="E6E6E6"/>
            <w:vAlign w:val="center"/>
          </w:tcPr>
          <w:p w14:paraId="486C2A0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78943B7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69B9E23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904DC99" w14:textId="77777777" w:rsidTr="00926752">
        <w:trPr>
          <w:trHeight w:val="197"/>
          <w:tblHeader/>
        </w:trPr>
        <w:tc>
          <w:tcPr>
            <w:tcW w:w="3160" w:type="dxa"/>
            <w:shd w:val="clear" w:color="auto" w:fill="auto"/>
            <w:vAlign w:val="center"/>
          </w:tcPr>
          <w:p w14:paraId="5CD2F45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 (SMML)</w:t>
            </w:r>
          </w:p>
        </w:tc>
        <w:tc>
          <w:tcPr>
            <w:tcW w:w="998" w:type="dxa"/>
            <w:shd w:val="clear" w:color="auto" w:fill="auto"/>
            <w:vAlign w:val="center"/>
          </w:tcPr>
          <w:p w14:paraId="23F58FF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1E9FE99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77D0316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1A8F7D7A"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3FF88431" w14:textId="77777777" w:rsidTr="00926752">
        <w:trPr>
          <w:trHeight w:val="276"/>
          <w:tblHeader/>
        </w:trPr>
        <w:tc>
          <w:tcPr>
            <w:tcW w:w="3160" w:type="dxa"/>
            <w:shd w:val="clear" w:color="auto" w:fill="E6E6E6"/>
            <w:vAlign w:val="center"/>
          </w:tcPr>
          <w:p w14:paraId="0DCD650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1BA9576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4A8A8AB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51136CE9" w14:textId="77777777" w:rsidTr="00926752">
        <w:trPr>
          <w:trHeight w:val="276"/>
          <w:tblHeader/>
        </w:trPr>
        <w:tc>
          <w:tcPr>
            <w:tcW w:w="3160" w:type="dxa"/>
            <w:shd w:val="clear" w:color="auto" w:fill="E6E6E6"/>
            <w:vAlign w:val="center"/>
          </w:tcPr>
          <w:p w14:paraId="3BF4335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2262DE9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4601E0A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6D0B7F75" w14:textId="77777777" w:rsidTr="00926752">
        <w:trPr>
          <w:trHeight w:val="276"/>
          <w:tblHeader/>
        </w:trPr>
        <w:tc>
          <w:tcPr>
            <w:tcW w:w="3160" w:type="dxa"/>
            <w:shd w:val="clear" w:color="auto" w:fill="FFFFFF"/>
            <w:vAlign w:val="center"/>
          </w:tcPr>
          <w:p w14:paraId="7145FA1D" w14:textId="77777777" w:rsidR="00926752" w:rsidRPr="00926752" w:rsidRDefault="00926752" w:rsidP="00C1153B">
            <w:pPr>
              <w:numPr>
                <w:ilvl w:val="0"/>
                <w:numId w:val="38"/>
              </w:num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ADD, update and end-date SNML  in TI</w:t>
            </w:r>
          </w:p>
          <w:p w14:paraId="249911B7" w14:textId="77777777" w:rsidR="00926752" w:rsidRPr="00926752" w:rsidRDefault="00926752" w:rsidP="00C1153B">
            <w:pPr>
              <w:numPr>
                <w:ilvl w:val="0"/>
                <w:numId w:val="38"/>
              </w:num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Validated updates and deletions</w:t>
            </w:r>
          </w:p>
        </w:tc>
        <w:tc>
          <w:tcPr>
            <w:tcW w:w="2618" w:type="dxa"/>
            <w:shd w:val="clear" w:color="auto" w:fill="FFFFFF"/>
            <w:vAlign w:val="center"/>
          </w:tcPr>
          <w:p w14:paraId="1F49519B" w14:textId="77777777" w:rsidR="00926752" w:rsidRPr="00926752" w:rsidRDefault="00926752" w:rsidP="00926752">
            <w:pPr>
              <w:tabs>
                <w:tab w:val="center" w:pos="4320"/>
              </w:tabs>
              <w:spacing w:after="0" w:line="240" w:lineRule="auto"/>
              <w:jc w:val="center"/>
              <w:rPr>
                <w:rFonts w:ascii="Arial" w:eastAsia="Times New Roman" w:hAnsi="Arial" w:cs="Arial"/>
                <w:b/>
                <w:sz w:val="16"/>
                <w:szCs w:val="16"/>
              </w:rPr>
            </w:pPr>
          </w:p>
        </w:tc>
        <w:tc>
          <w:tcPr>
            <w:tcW w:w="3780" w:type="dxa"/>
            <w:shd w:val="clear" w:color="auto" w:fill="FFFFFF"/>
            <w:vAlign w:val="center"/>
          </w:tcPr>
          <w:p w14:paraId="5ACC5CA8" w14:textId="77777777" w:rsidR="00926752" w:rsidRPr="00926752" w:rsidRDefault="00926752" w:rsidP="00926752">
            <w:pPr>
              <w:tabs>
                <w:tab w:val="center" w:pos="4320"/>
              </w:tabs>
              <w:spacing w:after="0" w:line="240" w:lineRule="auto"/>
              <w:jc w:val="center"/>
              <w:rPr>
                <w:rFonts w:ascii="Arial" w:eastAsia="Times New Roman" w:hAnsi="Arial" w:cs="Arial"/>
                <w:b/>
                <w:sz w:val="16"/>
                <w:szCs w:val="16"/>
              </w:rPr>
            </w:pPr>
          </w:p>
        </w:tc>
      </w:tr>
    </w:tbl>
    <w:p w14:paraId="6D2590F4" w14:textId="77777777" w:rsidR="00926752" w:rsidRDefault="00926752" w:rsidP="008406E9">
      <w:pPr>
        <w:pStyle w:val="head1"/>
        <w:ind w:left="792" w:firstLine="0"/>
      </w:pPr>
    </w:p>
    <w:p w14:paraId="5536DEBE" w14:textId="77777777" w:rsidR="000865F2" w:rsidRDefault="000865F2" w:rsidP="00C1153B">
      <w:pPr>
        <w:pStyle w:val="head1"/>
        <w:numPr>
          <w:ilvl w:val="1"/>
          <w:numId w:val="2"/>
        </w:numPr>
      </w:pPr>
      <w:bookmarkStart w:id="41" w:name="_Toc414890442"/>
      <w:bookmarkStart w:id="42" w:name="_Toc415060500"/>
      <w:r w:rsidRPr="00926752">
        <w:t>TI to SFA Support Update and End-date Sync</w:t>
      </w:r>
      <w:bookmarkEnd w:id="41"/>
      <w:bookmarkEnd w:id="4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63DE0408" w14:textId="77777777" w:rsidTr="00926752">
        <w:trPr>
          <w:trHeight w:val="467"/>
        </w:trPr>
        <w:tc>
          <w:tcPr>
            <w:tcW w:w="3168" w:type="dxa"/>
            <w:shd w:val="clear" w:color="auto" w:fill="70AD47"/>
            <w:vAlign w:val="center"/>
          </w:tcPr>
          <w:p w14:paraId="350C13D6"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2B61D967" w14:textId="77777777" w:rsidR="00926752" w:rsidRPr="00926752" w:rsidRDefault="00926752" w:rsidP="00926752">
            <w:pPr>
              <w:keepNext/>
              <w:spacing w:before="240" w:after="60" w:line="240" w:lineRule="auto"/>
              <w:ind w:left="720"/>
              <w:jc w:val="both"/>
              <w:outlineLvl w:val="1"/>
              <w:rPr>
                <w:rFonts w:ascii="Arial" w:eastAsia="Times New Roman" w:hAnsi="Arial" w:cs="Arial"/>
                <w:b/>
                <w:bCs/>
                <w:i/>
                <w:iCs/>
                <w:sz w:val="28"/>
                <w:szCs w:val="28"/>
              </w:rPr>
            </w:pPr>
          </w:p>
        </w:tc>
      </w:tr>
      <w:tr w:rsidR="00926752" w:rsidRPr="00926752" w14:paraId="5737BBEB" w14:textId="77777777" w:rsidTr="00926752">
        <w:tc>
          <w:tcPr>
            <w:tcW w:w="3168" w:type="dxa"/>
            <w:shd w:val="clear" w:color="auto" w:fill="auto"/>
            <w:vAlign w:val="center"/>
          </w:tcPr>
          <w:p w14:paraId="574D88E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548A42F6"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TI API / Broker </w:t>
            </w:r>
          </w:p>
        </w:tc>
      </w:tr>
      <w:tr w:rsidR="00926752" w:rsidRPr="00926752" w14:paraId="6F04E6A1" w14:textId="77777777" w:rsidTr="00926752">
        <w:tc>
          <w:tcPr>
            <w:tcW w:w="3168" w:type="dxa"/>
            <w:shd w:val="clear" w:color="auto" w:fill="auto"/>
            <w:vAlign w:val="center"/>
          </w:tcPr>
          <w:p w14:paraId="10311D6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4742F6D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To updates SFA assets from TI</w:t>
            </w:r>
          </w:p>
        </w:tc>
      </w:tr>
      <w:tr w:rsidR="00926752" w:rsidRPr="00926752" w14:paraId="7D647C3F" w14:textId="77777777" w:rsidTr="00926752">
        <w:tc>
          <w:tcPr>
            <w:tcW w:w="3168" w:type="dxa"/>
            <w:shd w:val="clear" w:color="auto" w:fill="auto"/>
            <w:vAlign w:val="center"/>
          </w:tcPr>
          <w:p w14:paraId="2A109BB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5A334ED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Completions of 6.1 tasks</w:t>
            </w:r>
          </w:p>
        </w:tc>
      </w:tr>
      <w:tr w:rsidR="00926752" w:rsidRPr="00926752" w14:paraId="3C9A1A26" w14:textId="77777777" w:rsidTr="00926752">
        <w:trPr>
          <w:trHeight w:val="728"/>
        </w:trPr>
        <w:tc>
          <w:tcPr>
            <w:tcW w:w="3168" w:type="dxa"/>
            <w:shd w:val="clear" w:color="auto" w:fill="auto"/>
            <w:vAlign w:val="center"/>
          </w:tcPr>
          <w:p w14:paraId="12FF7D8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6E7FEC53"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Updated or end-dated Supports or Maintenance History</w:t>
            </w:r>
          </w:p>
        </w:tc>
      </w:tr>
    </w:tbl>
    <w:p w14:paraId="7EE9F027" w14:textId="77777777" w:rsidR="00926752" w:rsidRPr="00926752" w:rsidRDefault="00926752" w:rsidP="00926752">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8"/>
        <w:gridCol w:w="4917"/>
      </w:tblGrid>
      <w:tr w:rsidR="00926752" w:rsidRPr="00926752" w14:paraId="15020AA4" w14:textId="77777777" w:rsidTr="00926752">
        <w:trPr>
          <w:trHeight w:val="179"/>
        </w:trPr>
        <w:tc>
          <w:tcPr>
            <w:tcW w:w="4618" w:type="dxa"/>
            <w:shd w:val="clear" w:color="auto" w:fill="E6E6E6"/>
            <w:vAlign w:val="center"/>
          </w:tcPr>
          <w:p w14:paraId="6FAF0BE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4917" w:type="dxa"/>
            <w:shd w:val="clear" w:color="auto" w:fill="E6E6E6"/>
            <w:vAlign w:val="center"/>
          </w:tcPr>
          <w:p w14:paraId="2968104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p w14:paraId="1844732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1B81BB24" w14:textId="77777777" w:rsidTr="00926752">
        <w:trPr>
          <w:trHeight w:val="503"/>
        </w:trPr>
        <w:tc>
          <w:tcPr>
            <w:tcW w:w="4618" w:type="dxa"/>
            <w:shd w:val="clear" w:color="auto" w:fill="auto"/>
            <w:vAlign w:val="center"/>
          </w:tcPr>
          <w:p w14:paraId="0A5EF1E6" w14:textId="77777777" w:rsidR="00926752" w:rsidRPr="00926752" w:rsidRDefault="00926752" w:rsidP="00C1153B">
            <w:pPr>
              <w:numPr>
                <w:ilvl w:val="0"/>
                <w:numId w:val="39"/>
              </w:numPr>
              <w:tabs>
                <w:tab w:val="center" w:pos="450"/>
                <w:tab w:val="right" w:pos="864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Read action listing</w:t>
            </w:r>
          </w:p>
          <w:p w14:paraId="7772C07F" w14:textId="77777777" w:rsidR="00926752" w:rsidRPr="00926752" w:rsidRDefault="00926752" w:rsidP="00C1153B">
            <w:pPr>
              <w:numPr>
                <w:ilvl w:val="0"/>
                <w:numId w:val="39"/>
              </w:numPr>
              <w:tabs>
                <w:tab w:val="center" w:pos="450"/>
                <w:tab w:val="right" w:pos="864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If New:</w:t>
            </w:r>
          </w:p>
          <w:p w14:paraId="084FADF8"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API pulls target Support data record from  NM_INV_ITEMS_ALL (SNSU)</w:t>
            </w:r>
          </w:p>
          <w:p w14:paraId="73D1B0DF"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establishes Parent InstalledId</w:t>
            </w:r>
          </w:p>
          <w:p w14:paraId="4E7B5A8A"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passed InstalledId  and support data to Broker for insertion into tblSupports;</w:t>
            </w:r>
          </w:p>
          <w:p w14:paraId="6D4D3FF7" w14:textId="77777777" w:rsidR="00926752" w:rsidRPr="00926752" w:rsidRDefault="00926752" w:rsidP="00C1153B">
            <w:pPr>
              <w:numPr>
                <w:ilvl w:val="0"/>
                <w:numId w:val="39"/>
              </w:numPr>
              <w:spacing w:after="0" w:line="240" w:lineRule="auto"/>
              <w:ind w:left="450" w:hanging="270"/>
              <w:jc w:val="both"/>
              <w:rPr>
                <w:rFonts w:ascii="Arial" w:eastAsia="Times New Roman" w:hAnsi="Arial" w:cs="Arial"/>
                <w:sz w:val="20"/>
                <w:szCs w:val="20"/>
              </w:rPr>
            </w:pPr>
            <w:r w:rsidRPr="00926752">
              <w:rPr>
                <w:rFonts w:ascii="Arial" w:eastAsia="Times New Roman" w:hAnsi="Arial" w:cs="Arial"/>
                <w:sz w:val="20"/>
                <w:szCs w:val="20"/>
              </w:rPr>
              <w:t>If end-dated</w:t>
            </w:r>
          </w:p>
          <w:p w14:paraId="479BCCC8" w14:textId="77777777" w:rsidR="00926752" w:rsidRPr="00926752" w:rsidRDefault="00926752" w:rsidP="00C1153B">
            <w:pPr>
              <w:numPr>
                <w:ilvl w:val="1"/>
                <w:numId w:val="39"/>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API pulls all targets support sibling data records</w:t>
            </w:r>
          </w:p>
          <w:p w14:paraId="3F0BFDC8" w14:textId="77777777" w:rsidR="00926752" w:rsidRPr="00926752" w:rsidRDefault="00926752" w:rsidP="00C1153B">
            <w:pPr>
              <w:numPr>
                <w:ilvl w:val="1"/>
                <w:numId w:val="39"/>
              </w:numPr>
              <w:tabs>
                <w:tab w:val="center" w:pos="664"/>
              </w:tabs>
              <w:spacing w:after="0" w:line="240" w:lineRule="auto"/>
              <w:ind w:left="990" w:hanging="540"/>
              <w:jc w:val="both"/>
              <w:rPr>
                <w:rFonts w:ascii="Arial" w:eastAsia="Times New Roman" w:hAnsi="Arial" w:cs="Arial"/>
                <w:sz w:val="20"/>
                <w:szCs w:val="20"/>
              </w:rPr>
            </w:pPr>
            <w:r w:rsidRPr="00926752">
              <w:rPr>
                <w:rFonts w:ascii="Arial" w:eastAsia="Times New Roman" w:hAnsi="Arial" w:cs="Arial"/>
                <w:sz w:val="20"/>
                <w:szCs w:val="20"/>
              </w:rPr>
              <w:t xml:space="preserve">Broker deletes target Child asset records </w:t>
            </w:r>
          </w:p>
          <w:p w14:paraId="4A13B56D" w14:textId="77777777" w:rsidR="00926752" w:rsidRPr="00926752" w:rsidRDefault="00926752" w:rsidP="00C1153B">
            <w:pPr>
              <w:numPr>
                <w:ilvl w:val="1"/>
                <w:numId w:val="39"/>
              </w:numPr>
              <w:tabs>
                <w:tab w:val="center" w:pos="664"/>
              </w:tabs>
              <w:spacing w:after="0" w:line="240" w:lineRule="auto"/>
              <w:ind w:left="990" w:hanging="540"/>
              <w:jc w:val="both"/>
              <w:rPr>
                <w:rFonts w:ascii="Arial" w:eastAsia="Times New Roman" w:hAnsi="Arial" w:cs="Arial"/>
                <w:sz w:val="20"/>
                <w:szCs w:val="20"/>
              </w:rPr>
            </w:pPr>
            <w:r w:rsidRPr="00926752">
              <w:rPr>
                <w:rFonts w:ascii="Arial" w:eastAsia="Times New Roman" w:hAnsi="Arial" w:cs="Arial"/>
                <w:sz w:val="20"/>
                <w:szCs w:val="20"/>
              </w:rPr>
              <w:t>Broker inserts sibling records</w:t>
            </w:r>
          </w:p>
          <w:p w14:paraId="7123F348" w14:textId="77777777" w:rsidR="00926752" w:rsidRPr="00926752" w:rsidRDefault="00926752" w:rsidP="00926752">
            <w:pPr>
              <w:tabs>
                <w:tab w:val="center" w:pos="664"/>
              </w:tabs>
              <w:spacing w:after="0" w:line="240" w:lineRule="auto"/>
              <w:ind w:hanging="540"/>
              <w:jc w:val="both"/>
              <w:rPr>
                <w:rFonts w:ascii="Arial" w:eastAsia="Times New Roman" w:hAnsi="Arial" w:cs="Arial"/>
                <w:sz w:val="20"/>
                <w:szCs w:val="20"/>
              </w:rPr>
            </w:pPr>
          </w:p>
          <w:p w14:paraId="0B390573" w14:textId="77777777" w:rsidR="00926752" w:rsidRPr="00926752" w:rsidRDefault="00926752" w:rsidP="00926752">
            <w:pPr>
              <w:tabs>
                <w:tab w:val="center" w:pos="664"/>
                <w:tab w:val="right" w:pos="8640"/>
              </w:tabs>
              <w:spacing w:after="0" w:line="240" w:lineRule="auto"/>
              <w:ind w:left="720"/>
              <w:jc w:val="both"/>
              <w:rPr>
                <w:rFonts w:ascii="Arial" w:eastAsia="Times New Roman" w:hAnsi="Arial" w:cs="Arial"/>
                <w:sz w:val="20"/>
                <w:szCs w:val="20"/>
              </w:rPr>
            </w:pPr>
          </w:p>
        </w:tc>
        <w:tc>
          <w:tcPr>
            <w:tcW w:w="4917" w:type="dxa"/>
            <w:vAlign w:val="center"/>
          </w:tcPr>
          <w:p w14:paraId="2592BCA9" w14:textId="77777777" w:rsidR="00926752" w:rsidRPr="00926752" w:rsidRDefault="00926752" w:rsidP="00926752">
            <w:pPr>
              <w:spacing w:after="0" w:line="240" w:lineRule="auto"/>
              <w:ind w:left="174"/>
              <w:contextualSpacing/>
              <w:rPr>
                <w:rFonts w:ascii="Calibri" w:eastAsia="Calibri" w:hAnsi="Calibri" w:cs="Times New Roman"/>
              </w:rPr>
            </w:pPr>
            <w:r w:rsidRPr="00926752">
              <w:rPr>
                <w:rFonts w:ascii="Calibri" w:eastAsia="Calibri" w:hAnsi="Calibri" w:cs="Times New Roman"/>
                <w:sz w:val="18"/>
                <w:szCs w:val="18"/>
              </w:rPr>
              <w:t>If there is a failure when sending data from TI to Access, it will be logged in the oracle exception table. It will be put into as a retry entry that the broker will manage. It will appear as exception every time there sync until corrected</w:t>
            </w:r>
            <w:r w:rsidRPr="00926752">
              <w:rPr>
                <w:rFonts w:ascii="Calibri" w:eastAsia="Calibri" w:hAnsi="Calibri" w:cs="Times New Roman"/>
              </w:rPr>
              <w:t>.</w:t>
            </w:r>
          </w:p>
          <w:p w14:paraId="095C557F" w14:textId="77777777" w:rsidR="00926752" w:rsidRPr="00926752" w:rsidRDefault="00926752" w:rsidP="00926752">
            <w:pPr>
              <w:spacing w:after="0" w:line="240" w:lineRule="auto"/>
              <w:ind w:left="174"/>
              <w:contextualSpacing/>
              <w:rPr>
                <w:rFonts w:ascii="Calibri" w:eastAsia="Calibri" w:hAnsi="Calibri" w:cs="Times New Roman"/>
              </w:rPr>
            </w:pPr>
          </w:p>
          <w:p w14:paraId="3648A22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p>
        </w:tc>
      </w:tr>
    </w:tbl>
    <w:p w14:paraId="5AF5090D"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56492833" w14:textId="77777777" w:rsidTr="00926752">
        <w:trPr>
          <w:trHeight w:val="276"/>
          <w:tblHeader/>
        </w:trPr>
        <w:tc>
          <w:tcPr>
            <w:tcW w:w="3160" w:type="dxa"/>
            <w:shd w:val="clear" w:color="auto" w:fill="E6E6E6"/>
            <w:vAlign w:val="center"/>
          </w:tcPr>
          <w:p w14:paraId="056921A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2D3D972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2EDD956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05BA6F0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5C41759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1A06EF4C" w14:textId="77777777" w:rsidTr="00926752">
        <w:trPr>
          <w:trHeight w:val="276"/>
          <w:tblHeader/>
        </w:trPr>
        <w:tc>
          <w:tcPr>
            <w:tcW w:w="3160" w:type="dxa"/>
            <w:shd w:val="clear" w:color="auto" w:fill="E6E6E6"/>
            <w:vAlign w:val="center"/>
          </w:tcPr>
          <w:p w14:paraId="4F98208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1A2448B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7D054E8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4FA2223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74B74565" w14:textId="77777777" w:rsidTr="00926752">
        <w:trPr>
          <w:trHeight w:val="197"/>
          <w:tblHeader/>
        </w:trPr>
        <w:tc>
          <w:tcPr>
            <w:tcW w:w="3160" w:type="dxa"/>
            <w:shd w:val="clear" w:color="auto" w:fill="auto"/>
            <w:vAlign w:val="center"/>
          </w:tcPr>
          <w:p w14:paraId="1716F84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tblSupports</w:t>
            </w:r>
          </w:p>
        </w:tc>
        <w:tc>
          <w:tcPr>
            <w:tcW w:w="998" w:type="dxa"/>
            <w:shd w:val="clear" w:color="auto" w:fill="auto"/>
            <w:vAlign w:val="center"/>
          </w:tcPr>
          <w:p w14:paraId="673E673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600AC37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17FA345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35EE38B1"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79CF7666" w14:textId="77777777" w:rsidTr="00926752">
        <w:trPr>
          <w:trHeight w:val="276"/>
          <w:tblHeader/>
        </w:trPr>
        <w:tc>
          <w:tcPr>
            <w:tcW w:w="3160" w:type="dxa"/>
            <w:shd w:val="clear" w:color="auto" w:fill="E6E6E6"/>
            <w:vAlign w:val="center"/>
          </w:tcPr>
          <w:p w14:paraId="0F01A1A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4CA3B58C"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3F789DF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114FF77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43D5BD64"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4AA1FFF6" w14:textId="77777777" w:rsidTr="00926752">
        <w:trPr>
          <w:trHeight w:val="276"/>
          <w:tblHeader/>
        </w:trPr>
        <w:tc>
          <w:tcPr>
            <w:tcW w:w="3160" w:type="dxa"/>
            <w:shd w:val="clear" w:color="auto" w:fill="E6E6E6"/>
            <w:vAlign w:val="center"/>
          </w:tcPr>
          <w:p w14:paraId="26FE156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Field Name</w:t>
            </w:r>
            <w:r w:rsidRPr="00926752">
              <w:rPr>
                <w:rFonts w:ascii="Arial" w:eastAsia="Times New Roman" w:hAnsi="Arial" w:cs="Arial"/>
                <w:sz w:val="18"/>
                <w:szCs w:val="18"/>
              </w:rPr>
              <w:t xml:space="preserve"> </w:t>
            </w:r>
          </w:p>
        </w:tc>
        <w:tc>
          <w:tcPr>
            <w:tcW w:w="998" w:type="dxa"/>
            <w:vMerge/>
            <w:shd w:val="clear" w:color="auto" w:fill="E6E6E6"/>
            <w:vAlign w:val="center"/>
          </w:tcPr>
          <w:p w14:paraId="7C88BF8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2527879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7889698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42232B4A" w14:textId="77777777" w:rsidTr="00926752">
        <w:trPr>
          <w:trHeight w:val="197"/>
          <w:tblHeader/>
        </w:trPr>
        <w:tc>
          <w:tcPr>
            <w:tcW w:w="3160" w:type="dxa"/>
            <w:shd w:val="clear" w:color="auto" w:fill="auto"/>
            <w:vAlign w:val="center"/>
          </w:tcPr>
          <w:p w14:paraId="43E568E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 (SNSU)</w:t>
            </w:r>
          </w:p>
        </w:tc>
        <w:tc>
          <w:tcPr>
            <w:tcW w:w="998" w:type="dxa"/>
            <w:shd w:val="clear" w:color="auto" w:fill="auto"/>
            <w:vAlign w:val="center"/>
          </w:tcPr>
          <w:p w14:paraId="52F5DB9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3CF5940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343DCE6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5A409DBB"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4BFA65BC" w14:textId="77777777" w:rsidTr="00926752">
        <w:trPr>
          <w:trHeight w:val="276"/>
          <w:tblHeader/>
        </w:trPr>
        <w:tc>
          <w:tcPr>
            <w:tcW w:w="3160" w:type="dxa"/>
            <w:shd w:val="clear" w:color="auto" w:fill="E6E6E6"/>
            <w:vAlign w:val="center"/>
          </w:tcPr>
          <w:p w14:paraId="7BF005B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421753A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13F2282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54161C0A" w14:textId="77777777" w:rsidTr="00926752">
        <w:trPr>
          <w:trHeight w:val="276"/>
          <w:tblHeader/>
        </w:trPr>
        <w:tc>
          <w:tcPr>
            <w:tcW w:w="3160" w:type="dxa"/>
            <w:shd w:val="clear" w:color="auto" w:fill="E6E6E6"/>
            <w:vAlign w:val="center"/>
          </w:tcPr>
          <w:p w14:paraId="601DBEC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702CBE3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7F895F3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3C02F6DF" w14:textId="77777777" w:rsidTr="00926752">
        <w:trPr>
          <w:trHeight w:val="276"/>
          <w:tblHeader/>
        </w:trPr>
        <w:tc>
          <w:tcPr>
            <w:tcW w:w="3160" w:type="dxa"/>
            <w:shd w:val="clear" w:color="auto" w:fill="FFFFFF"/>
            <w:vAlign w:val="center"/>
          </w:tcPr>
          <w:p w14:paraId="6F3E96DA" w14:textId="77777777" w:rsidR="00926752" w:rsidRPr="00926752" w:rsidRDefault="00926752" w:rsidP="00C1153B">
            <w:pPr>
              <w:numPr>
                <w:ilvl w:val="0"/>
                <w:numId w:val="38"/>
              </w:numPr>
              <w:spacing w:after="0" w:line="240" w:lineRule="auto"/>
              <w:ind w:right="-26"/>
              <w:jc w:val="both"/>
              <w:rPr>
                <w:rFonts w:ascii="Arial" w:eastAsia="Times New Roman" w:hAnsi="Arial" w:cs="Arial"/>
                <w:sz w:val="18"/>
                <w:szCs w:val="18"/>
              </w:rPr>
            </w:pPr>
            <w:r w:rsidRPr="00926752">
              <w:rPr>
                <w:rFonts w:ascii="Arial" w:eastAsia="Times New Roman" w:hAnsi="Arial" w:cs="Arial"/>
                <w:sz w:val="18"/>
                <w:szCs w:val="18"/>
              </w:rPr>
              <w:t>ADD, update and end-date Support  in TI</w:t>
            </w:r>
          </w:p>
          <w:p w14:paraId="4F2E26A0" w14:textId="77777777" w:rsidR="00926752" w:rsidRPr="00926752" w:rsidRDefault="00926752" w:rsidP="00C1153B">
            <w:pPr>
              <w:numPr>
                <w:ilvl w:val="0"/>
                <w:numId w:val="38"/>
              </w:numPr>
              <w:spacing w:after="0" w:line="240" w:lineRule="auto"/>
              <w:ind w:right="-26"/>
              <w:jc w:val="both"/>
              <w:rPr>
                <w:rFonts w:ascii="Arial" w:eastAsia="Times New Roman" w:hAnsi="Arial" w:cs="Arial"/>
                <w:sz w:val="18"/>
                <w:szCs w:val="18"/>
              </w:rPr>
            </w:pPr>
            <w:r w:rsidRPr="00926752">
              <w:rPr>
                <w:rFonts w:ascii="Arial" w:eastAsia="Times New Roman" w:hAnsi="Arial" w:cs="Arial"/>
                <w:sz w:val="18"/>
                <w:szCs w:val="18"/>
              </w:rPr>
              <w:t>Validated updates and deletions</w:t>
            </w:r>
          </w:p>
        </w:tc>
        <w:tc>
          <w:tcPr>
            <w:tcW w:w="2618" w:type="dxa"/>
            <w:shd w:val="clear" w:color="auto" w:fill="FFFFFF"/>
            <w:vAlign w:val="center"/>
          </w:tcPr>
          <w:p w14:paraId="388CA4AA"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0695CDC0"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r>
    </w:tbl>
    <w:p w14:paraId="58C5A4B9" w14:textId="77777777" w:rsidR="00926752" w:rsidRPr="00926752" w:rsidRDefault="00926752" w:rsidP="008406E9">
      <w:pPr>
        <w:pStyle w:val="head1"/>
        <w:ind w:left="792" w:firstLine="0"/>
      </w:pPr>
    </w:p>
    <w:p w14:paraId="314D33A3" w14:textId="77777777" w:rsidR="000865F2" w:rsidRDefault="000865F2" w:rsidP="00C1153B">
      <w:pPr>
        <w:pStyle w:val="head1"/>
        <w:numPr>
          <w:ilvl w:val="1"/>
          <w:numId w:val="2"/>
        </w:numPr>
      </w:pPr>
      <w:bookmarkStart w:id="43" w:name="_Toc414890443"/>
      <w:bookmarkStart w:id="44" w:name="_Toc415060501"/>
      <w:r w:rsidRPr="00926752">
        <w:t>TI to SFA SIGN (Standard and Custom) Update and End-date</w:t>
      </w:r>
      <w:bookmarkEnd w:id="43"/>
      <w:bookmarkEnd w:id="4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926752" w:rsidRPr="00926752" w14:paraId="7C2900F9" w14:textId="77777777" w:rsidTr="00926752">
        <w:trPr>
          <w:trHeight w:val="467"/>
        </w:trPr>
        <w:tc>
          <w:tcPr>
            <w:tcW w:w="3168" w:type="dxa"/>
            <w:shd w:val="clear" w:color="auto" w:fill="70AD47"/>
            <w:vAlign w:val="center"/>
          </w:tcPr>
          <w:p w14:paraId="79C2B34D" w14:textId="77777777" w:rsidR="00926752" w:rsidRPr="00926752" w:rsidRDefault="00926752" w:rsidP="00926752">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70AD47"/>
            <w:vAlign w:val="center"/>
          </w:tcPr>
          <w:p w14:paraId="3D658EED" w14:textId="77777777" w:rsidR="00926752" w:rsidRPr="00926752" w:rsidRDefault="00926752" w:rsidP="00926752">
            <w:pPr>
              <w:keepNext/>
              <w:spacing w:before="240" w:after="60" w:line="240" w:lineRule="auto"/>
              <w:ind w:left="720"/>
              <w:jc w:val="both"/>
              <w:outlineLvl w:val="1"/>
              <w:rPr>
                <w:rFonts w:ascii="Arial" w:eastAsia="Times New Roman" w:hAnsi="Arial" w:cs="Arial"/>
                <w:b/>
                <w:bCs/>
                <w:i/>
                <w:iCs/>
                <w:sz w:val="28"/>
                <w:szCs w:val="28"/>
              </w:rPr>
            </w:pPr>
          </w:p>
        </w:tc>
      </w:tr>
      <w:tr w:rsidR="00926752" w:rsidRPr="00926752" w14:paraId="4E3C0292" w14:textId="77777777" w:rsidTr="00926752">
        <w:tc>
          <w:tcPr>
            <w:tcW w:w="3168" w:type="dxa"/>
            <w:shd w:val="clear" w:color="auto" w:fill="auto"/>
            <w:vAlign w:val="center"/>
          </w:tcPr>
          <w:p w14:paraId="4C17395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Actor </w:t>
            </w:r>
            <w:r w:rsidRPr="00926752">
              <w:rPr>
                <w:rFonts w:ascii="Arial" w:eastAsia="Times New Roman" w:hAnsi="Arial" w:cs="Arial"/>
                <w:sz w:val="20"/>
                <w:szCs w:val="20"/>
              </w:rPr>
              <w:t>(What person, job function or system performs this Task?)</w:t>
            </w:r>
          </w:p>
        </w:tc>
        <w:tc>
          <w:tcPr>
            <w:tcW w:w="6390" w:type="dxa"/>
            <w:shd w:val="clear" w:color="auto" w:fill="auto"/>
            <w:vAlign w:val="center"/>
          </w:tcPr>
          <w:p w14:paraId="32003D4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 xml:space="preserve">TI API / Broker </w:t>
            </w:r>
          </w:p>
        </w:tc>
      </w:tr>
      <w:tr w:rsidR="00926752" w:rsidRPr="00926752" w14:paraId="35D0758F" w14:textId="77777777" w:rsidTr="00926752">
        <w:tc>
          <w:tcPr>
            <w:tcW w:w="3168" w:type="dxa"/>
            <w:shd w:val="clear" w:color="auto" w:fill="auto"/>
            <w:vAlign w:val="center"/>
          </w:tcPr>
          <w:p w14:paraId="6F3B67D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Purpose </w:t>
            </w:r>
            <w:r w:rsidRPr="00926752">
              <w:rPr>
                <w:rFonts w:ascii="Arial" w:eastAsia="Times New Roman" w:hAnsi="Arial" w:cs="Arial"/>
                <w:sz w:val="18"/>
                <w:szCs w:val="18"/>
              </w:rPr>
              <w:t>(Why does this task exist; what value does it add?)</w:t>
            </w:r>
          </w:p>
        </w:tc>
        <w:tc>
          <w:tcPr>
            <w:tcW w:w="6390" w:type="dxa"/>
            <w:shd w:val="clear" w:color="auto" w:fill="auto"/>
            <w:vAlign w:val="center"/>
          </w:tcPr>
          <w:p w14:paraId="550B83E9"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To updates SFA assets from TI</w:t>
            </w:r>
          </w:p>
        </w:tc>
      </w:tr>
      <w:tr w:rsidR="00926752" w:rsidRPr="00926752" w14:paraId="5DA8EB95" w14:textId="77777777" w:rsidTr="00926752">
        <w:tc>
          <w:tcPr>
            <w:tcW w:w="3168" w:type="dxa"/>
            <w:shd w:val="clear" w:color="auto" w:fill="auto"/>
            <w:vAlign w:val="center"/>
          </w:tcPr>
          <w:p w14:paraId="193AC8B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18"/>
                <w:szCs w:val="18"/>
              </w:rPr>
            </w:pPr>
            <w:r w:rsidRPr="00926752">
              <w:rPr>
                <w:rFonts w:ascii="Arial" w:eastAsia="Times New Roman" w:hAnsi="Arial" w:cs="Arial"/>
                <w:b/>
                <w:sz w:val="20"/>
                <w:szCs w:val="20"/>
              </w:rPr>
              <w:t xml:space="preserve">Triggers </w:t>
            </w:r>
            <w:r w:rsidRPr="00926752">
              <w:rPr>
                <w:rFonts w:ascii="Arial" w:eastAsia="Times New Roman" w:hAnsi="Arial" w:cs="Arial"/>
                <w:sz w:val="18"/>
                <w:szCs w:val="18"/>
              </w:rPr>
              <w:t>(What kicks off this task?)</w:t>
            </w:r>
          </w:p>
        </w:tc>
        <w:tc>
          <w:tcPr>
            <w:tcW w:w="6390" w:type="dxa"/>
            <w:shd w:val="clear" w:color="auto" w:fill="auto"/>
            <w:vAlign w:val="center"/>
          </w:tcPr>
          <w:p w14:paraId="7F32DF2E"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Completions of 6.1 tasks</w:t>
            </w:r>
          </w:p>
        </w:tc>
      </w:tr>
      <w:tr w:rsidR="00926752" w:rsidRPr="00926752" w14:paraId="5F21ED1B" w14:textId="77777777" w:rsidTr="00926752">
        <w:trPr>
          <w:trHeight w:val="728"/>
        </w:trPr>
        <w:tc>
          <w:tcPr>
            <w:tcW w:w="3168" w:type="dxa"/>
            <w:shd w:val="clear" w:color="auto" w:fill="auto"/>
            <w:vAlign w:val="center"/>
          </w:tcPr>
          <w:p w14:paraId="3462A75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Dependencies </w:t>
            </w:r>
            <w:r w:rsidRPr="00926752">
              <w:rPr>
                <w:rFonts w:ascii="Arial" w:eastAsia="Times New Roman" w:hAnsi="Arial" w:cs="Arial"/>
                <w:sz w:val="18"/>
                <w:szCs w:val="18"/>
              </w:rPr>
              <w:t>(What has to exist before this Task can start?)</w:t>
            </w:r>
          </w:p>
        </w:tc>
        <w:tc>
          <w:tcPr>
            <w:tcW w:w="6390" w:type="dxa"/>
            <w:shd w:val="clear" w:color="auto" w:fill="auto"/>
            <w:vAlign w:val="center"/>
          </w:tcPr>
          <w:p w14:paraId="47BAAA3E" w14:textId="77777777" w:rsidR="00926752" w:rsidRPr="00926752" w:rsidRDefault="00926752" w:rsidP="00926752">
            <w:pPr>
              <w:tabs>
                <w:tab w:val="center" w:pos="342"/>
                <w:tab w:val="right" w:pos="8640"/>
              </w:tabs>
              <w:spacing w:after="0" w:line="240" w:lineRule="auto"/>
              <w:jc w:val="both"/>
              <w:rPr>
                <w:rFonts w:ascii="Arial" w:eastAsia="Times New Roman" w:hAnsi="Arial" w:cs="Arial"/>
                <w:i/>
                <w:sz w:val="20"/>
                <w:szCs w:val="20"/>
              </w:rPr>
            </w:pPr>
            <w:r w:rsidRPr="00926752">
              <w:rPr>
                <w:rFonts w:ascii="Arial" w:eastAsia="Times New Roman" w:hAnsi="Arial" w:cs="Arial"/>
                <w:i/>
                <w:sz w:val="20"/>
                <w:szCs w:val="20"/>
              </w:rPr>
              <w:t>Updated or end-dated Sign (SNSN)</w:t>
            </w:r>
          </w:p>
        </w:tc>
      </w:tr>
    </w:tbl>
    <w:p w14:paraId="339203D2" w14:textId="77777777" w:rsidR="00926752" w:rsidRPr="00926752" w:rsidRDefault="00926752" w:rsidP="00926752">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9"/>
        <w:gridCol w:w="4906"/>
      </w:tblGrid>
      <w:tr w:rsidR="00926752" w:rsidRPr="00926752" w14:paraId="79140AAE" w14:textId="77777777" w:rsidTr="00926752">
        <w:trPr>
          <w:trHeight w:val="179"/>
        </w:trPr>
        <w:tc>
          <w:tcPr>
            <w:tcW w:w="4629" w:type="dxa"/>
            <w:shd w:val="clear" w:color="auto" w:fill="E6E6E6"/>
            <w:vAlign w:val="center"/>
          </w:tcPr>
          <w:p w14:paraId="03A94F0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4"/>
                <w:szCs w:val="24"/>
              </w:rPr>
              <w:t>STEPS</w:t>
            </w:r>
            <w:r w:rsidRPr="00926752">
              <w:rPr>
                <w:rFonts w:ascii="Arial" w:eastAsia="Times New Roman" w:hAnsi="Arial" w:cs="Arial"/>
                <w:sz w:val="20"/>
                <w:szCs w:val="20"/>
              </w:rPr>
              <w:t xml:space="preserve"> </w:t>
            </w:r>
            <w:r w:rsidRPr="00926752">
              <w:rPr>
                <w:rFonts w:ascii="Arial" w:eastAsia="Times New Roman" w:hAnsi="Arial" w:cs="Arial"/>
                <w:sz w:val="18"/>
                <w:szCs w:val="18"/>
              </w:rPr>
              <w:t>(Sequence of lower level of detail in the task)</w:t>
            </w:r>
          </w:p>
        </w:tc>
        <w:tc>
          <w:tcPr>
            <w:tcW w:w="4906" w:type="dxa"/>
            <w:shd w:val="clear" w:color="auto" w:fill="E6E6E6"/>
            <w:vAlign w:val="center"/>
          </w:tcPr>
          <w:p w14:paraId="114A95A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p w14:paraId="755C82D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20"/>
                <w:szCs w:val="20"/>
              </w:rPr>
            </w:pPr>
            <w:r w:rsidRPr="00926752">
              <w:rPr>
                <w:rFonts w:ascii="Arial" w:eastAsia="Times New Roman" w:hAnsi="Arial" w:cs="Arial"/>
                <w:b/>
                <w:sz w:val="20"/>
                <w:szCs w:val="20"/>
              </w:rPr>
              <w:t>NOTES/Questions</w:t>
            </w:r>
          </w:p>
        </w:tc>
      </w:tr>
      <w:tr w:rsidR="00926752" w:rsidRPr="00926752" w14:paraId="339A599E" w14:textId="77777777" w:rsidTr="00926752">
        <w:trPr>
          <w:trHeight w:val="503"/>
        </w:trPr>
        <w:tc>
          <w:tcPr>
            <w:tcW w:w="4629" w:type="dxa"/>
            <w:shd w:val="clear" w:color="auto" w:fill="auto"/>
            <w:vAlign w:val="center"/>
          </w:tcPr>
          <w:p w14:paraId="10EAA53B" w14:textId="77777777" w:rsidR="00926752" w:rsidRPr="00926752" w:rsidRDefault="00926752" w:rsidP="00C1153B">
            <w:pPr>
              <w:numPr>
                <w:ilvl w:val="0"/>
                <w:numId w:val="40"/>
              </w:numPr>
              <w:tabs>
                <w:tab w:val="center" w:pos="45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Read action listing</w:t>
            </w:r>
          </w:p>
          <w:p w14:paraId="14D19131" w14:textId="77777777" w:rsidR="00926752" w:rsidRPr="00926752" w:rsidRDefault="00926752" w:rsidP="00C1153B">
            <w:pPr>
              <w:numPr>
                <w:ilvl w:val="0"/>
                <w:numId w:val="40"/>
              </w:numPr>
              <w:tabs>
                <w:tab w:val="center" w:pos="45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API pulls target Support data record from  NM_INV_ITEMS_ALL (SNSN)</w:t>
            </w:r>
          </w:p>
          <w:p w14:paraId="46BBC696" w14:textId="77777777" w:rsidR="00926752" w:rsidRPr="00926752" w:rsidRDefault="00926752" w:rsidP="00C1153B">
            <w:pPr>
              <w:numPr>
                <w:ilvl w:val="0"/>
                <w:numId w:val="40"/>
              </w:numPr>
              <w:tabs>
                <w:tab w:val="center" w:pos="450"/>
                <w:tab w:val="right" w:pos="864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If New, and SIGN_TYP=S:</w:t>
            </w:r>
          </w:p>
          <w:p w14:paraId="2CBE54C4"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establishes Parent InstalledId</w:t>
            </w:r>
          </w:p>
          <w:p w14:paraId="1CC6A8BD"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passes InstalledId  and standard sign data to Broker for insertion into tblInstalledStandardSigns;</w:t>
            </w:r>
          </w:p>
          <w:p w14:paraId="0C4423B8" w14:textId="77777777" w:rsidR="00926752" w:rsidRPr="00926752" w:rsidRDefault="00926752" w:rsidP="00C1153B">
            <w:pPr>
              <w:numPr>
                <w:ilvl w:val="0"/>
                <w:numId w:val="40"/>
              </w:numPr>
              <w:spacing w:after="0" w:line="240" w:lineRule="auto"/>
              <w:ind w:left="450" w:hanging="270"/>
              <w:jc w:val="both"/>
              <w:rPr>
                <w:rFonts w:ascii="Arial" w:eastAsia="Times New Roman" w:hAnsi="Arial" w:cs="Arial"/>
                <w:sz w:val="20"/>
                <w:szCs w:val="20"/>
              </w:rPr>
            </w:pPr>
            <w:r w:rsidRPr="00926752">
              <w:rPr>
                <w:rFonts w:ascii="Arial" w:eastAsia="Times New Roman" w:hAnsi="Arial" w:cs="Arial"/>
                <w:sz w:val="20"/>
                <w:szCs w:val="20"/>
              </w:rPr>
              <w:t>If end-dated and SIGN_TYP=S:</w:t>
            </w:r>
          </w:p>
          <w:p w14:paraId="2D1B0124"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API pulls all targets support sibling data records (if any)</w:t>
            </w:r>
          </w:p>
          <w:p w14:paraId="00079DDF" w14:textId="77777777" w:rsidR="00926752" w:rsidRPr="00926752" w:rsidRDefault="00926752" w:rsidP="00C1153B">
            <w:pPr>
              <w:numPr>
                <w:ilvl w:val="1"/>
                <w:numId w:val="40"/>
              </w:numPr>
              <w:tabs>
                <w:tab w:val="center" w:pos="664"/>
              </w:tabs>
              <w:spacing w:after="0" w:line="240" w:lineRule="auto"/>
              <w:ind w:left="990" w:hanging="540"/>
              <w:jc w:val="both"/>
              <w:rPr>
                <w:rFonts w:ascii="Arial" w:eastAsia="Times New Roman" w:hAnsi="Arial" w:cs="Arial"/>
                <w:sz w:val="20"/>
                <w:szCs w:val="20"/>
              </w:rPr>
            </w:pPr>
            <w:r w:rsidRPr="00926752">
              <w:rPr>
                <w:rFonts w:ascii="Arial" w:eastAsia="Times New Roman" w:hAnsi="Arial" w:cs="Arial"/>
                <w:sz w:val="20"/>
                <w:szCs w:val="20"/>
              </w:rPr>
              <w:t xml:space="preserve">Broker deletes target Child asset records </w:t>
            </w:r>
          </w:p>
          <w:p w14:paraId="3F4014AE" w14:textId="77777777" w:rsidR="00926752" w:rsidRPr="00926752" w:rsidRDefault="00926752" w:rsidP="00C1153B">
            <w:pPr>
              <w:numPr>
                <w:ilvl w:val="1"/>
                <w:numId w:val="40"/>
              </w:numPr>
              <w:tabs>
                <w:tab w:val="center" w:pos="664"/>
              </w:tabs>
              <w:spacing w:after="0" w:line="240" w:lineRule="auto"/>
              <w:ind w:left="990" w:hanging="540"/>
              <w:jc w:val="both"/>
              <w:rPr>
                <w:rFonts w:ascii="Arial" w:eastAsia="Times New Roman" w:hAnsi="Arial" w:cs="Arial"/>
                <w:sz w:val="20"/>
                <w:szCs w:val="20"/>
              </w:rPr>
            </w:pPr>
            <w:r w:rsidRPr="00926752">
              <w:rPr>
                <w:rFonts w:ascii="Arial" w:eastAsia="Times New Roman" w:hAnsi="Arial" w:cs="Arial"/>
                <w:sz w:val="20"/>
                <w:szCs w:val="20"/>
              </w:rPr>
              <w:t>Broker inserts sibling records</w:t>
            </w:r>
          </w:p>
          <w:p w14:paraId="1866388C" w14:textId="77777777" w:rsidR="00926752" w:rsidRPr="00926752" w:rsidRDefault="00926752" w:rsidP="00C1153B">
            <w:pPr>
              <w:numPr>
                <w:ilvl w:val="0"/>
                <w:numId w:val="40"/>
              </w:numPr>
              <w:tabs>
                <w:tab w:val="center" w:pos="450"/>
                <w:tab w:val="right" w:pos="8640"/>
              </w:tabs>
              <w:spacing w:after="0" w:line="240" w:lineRule="auto"/>
              <w:ind w:hanging="540"/>
              <w:jc w:val="both"/>
              <w:rPr>
                <w:rFonts w:ascii="Arial" w:eastAsia="Times New Roman" w:hAnsi="Arial" w:cs="Arial"/>
                <w:sz w:val="20"/>
                <w:szCs w:val="20"/>
              </w:rPr>
            </w:pPr>
            <w:r w:rsidRPr="00926752">
              <w:rPr>
                <w:rFonts w:ascii="Arial" w:eastAsia="Times New Roman" w:hAnsi="Arial" w:cs="Arial"/>
                <w:sz w:val="20"/>
                <w:szCs w:val="20"/>
              </w:rPr>
              <w:t>If New and SIGN_TYP=C:</w:t>
            </w:r>
          </w:p>
          <w:p w14:paraId="2494121A"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establishes Parent InstalledId</w:t>
            </w:r>
          </w:p>
          <w:p w14:paraId="5F872E9C"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passes InstalledId  and Custom sign data to Broker for insertion into tblInstalledCusotmSigns (minus CUSTOM_LEG)</w:t>
            </w:r>
          </w:p>
          <w:p w14:paraId="6013F53B"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pulls newCustLegnedId (this is an autonumber field populated at insertion of new custom sign in previous step) from tblInstalledCustomSigns; transforms CUSTOM_LENG for insertions into tblCustomSignLegends</w:t>
            </w:r>
          </w:p>
          <w:p w14:paraId="78B3BB1C" w14:textId="77777777" w:rsidR="00926752" w:rsidRPr="00926752" w:rsidRDefault="00926752" w:rsidP="00C1153B">
            <w:pPr>
              <w:numPr>
                <w:ilvl w:val="0"/>
                <w:numId w:val="40"/>
              </w:numPr>
              <w:spacing w:after="0" w:line="240" w:lineRule="auto"/>
              <w:ind w:left="450" w:hanging="270"/>
              <w:jc w:val="both"/>
              <w:rPr>
                <w:rFonts w:ascii="Arial" w:eastAsia="Times New Roman" w:hAnsi="Arial" w:cs="Arial"/>
                <w:sz w:val="20"/>
                <w:szCs w:val="20"/>
              </w:rPr>
            </w:pPr>
            <w:r w:rsidRPr="00926752">
              <w:rPr>
                <w:rFonts w:ascii="Arial" w:eastAsia="Times New Roman" w:hAnsi="Arial" w:cs="Arial"/>
                <w:sz w:val="20"/>
                <w:szCs w:val="20"/>
              </w:rPr>
              <w:t>If end-dated and SIGN_TYP=C:</w:t>
            </w:r>
          </w:p>
          <w:p w14:paraId="221E29D8"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API pulls all targets support sibling data records</w:t>
            </w:r>
          </w:p>
          <w:p w14:paraId="7A3802EE" w14:textId="77777777" w:rsidR="00926752" w:rsidRPr="00926752" w:rsidRDefault="00926752" w:rsidP="00C1153B">
            <w:pPr>
              <w:numPr>
                <w:ilvl w:val="1"/>
                <w:numId w:val="40"/>
              </w:numPr>
              <w:tabs>
                <w:tab w:val="center" w:pos="664"/>
              </w:tabs>
              <w:spacing w:after="0" w:line="240" w:lineRule="auto"/>
              <w:ind w:left="720" w:hanging="270"/>
              <w:jc w:val="both"/>
              <w:rPr>
                <w:rFonts w:ascii="Arial" w:eastAsia="Times New Roman" w:hAnsi="Arial" w:cs="Arial"/>
                <w:sz w:val="20"/>
                <w:szCs w:val="20"/>
              </w:rPr>
            </w:pPr>
            <w:r w:rsidRPr="00926752">
              <w:rPr>
                <w:rFonts w:ascii="Arial" w:eastAsia="Times New Roman" w:hAnsi="Arial" w:cs="Arial"/>
                <w:sz w:val="20"/>
                <w:szCs w:val="20"/>
              </w:rPr>
              <w:t>Broker deletes target Child asset records Broker inserts sibling records into tblInstalledCustomSigns and tblCustomSignLegends</w:t>
            </w:r>
          </w:p>
          <w:p w14:paraId="51D55EE5" w14:textId="77777777" w:rsidR="00926752" w:rsidRPr="00926752" w:rsidRDefault="00926752" w:rsidP="00926752">
            <w:pPr>
              <w:tabs>
                <w:tab w:val="center" w:pos="664"/>
              </w:tabs>
              <w:spacing w:after="0" w:line="240" w:lineRule="auto"/>
              <w:ind w:hanging="540"/>
              <w:jc w:val="both"/>
              <w:rPr>
                <w:rFonts w:ascii="Arial" w:eastAsia="Times New Roman" w:hAnsi="Arial" w:cs="Arial"/>
                <w:sz w:val="20"/>
                <w:szCs w:val="20"/>
              </w:rPr>
            </w:pPr>
          </w:p>
          <w:p w14:paraId="01A6498B" w14:textId="77777777" w:rsidR="00926752" w:rsidRPr="00926752" w:rsidRDefault="00926752" w:rsidP="00926752">
            <w:pPr>
              <w:tabs>
                <w:tab w:val="center" w:pos="664"/>
                <w:tab w:val="right" w:pos="8640"/>
              </w:tabs>
              <w:spacing w:after="0" w:line="240" w:lineRule="auto"/>
              <w:ind w:left="720"/>
              <w:jc w:val="both"/>
              <w:rPr>
                <w:rFonts w:ascii="Arial" w:eastAsia="Times New Roman" w:hAnsi="Arial" w:cs="Arial"/>
                <w:sz w:val="20"/>
                <w:szCs w:val="20"/>
              </w:rPr>
            </w:pPr>
          </w:p>
        </w:tc>
        <w:tc>
          <w:tcPr>
            <w:tcW w:w="4906" w:type="dxa"/>
            <w:vAlign w:val="center"/>
          </w:tcPr>
          <w:p w14:paraId="635FFE82" w14:textId="77777777" w:rsidR="00926752" w:rsidRPr="00926752" w:rsidRDefault="00926752" w:rsidP="00926752">
            <w:pPr>
              <w:spacing w:after="0" w:line="240" w:lineRule="auto"/>
              <w:ind w:left="174"/>
              <w:contextualSpacing/>
              <w:rPr>
                <w:rFonts w:ascii="Calibri" w:eastAsia="Calibri" w:hAnsi="Calibri" w:cs="Times New Roman"/>
              </w:rPr>
            </w:pPr>
            <w:r w:rsidRPr="00926752">
              <w:rPr>
                <w:rFonts w:ascii="Calibri" w:eastAsia="Calibri" w:hAnsi="Calibri" w:cs="Times New Roman"/>
                <w:sz w:val="18"/>
                <w:szCs w:val="18"/>
              </w:rPr>
              <w:t>If there is a failure when sending data from TI to Access, it will be logged in the oracle exception table. It will be put into as a retry entry that the broker will manage. It will appear as exception every time there sync until corrected</w:t>
            </w:r>
            <w:r w:rsidRPr="00926752">
              <w:rPr>
                <w:rFonts w:ascii="Calibri" w:eastAsia="Calibri" w:hAnsi="Calibri" w:cs="Times New Roman"/>
              </w:rPr>
              <w:t>.</w:t>
            </w:r>
          </w:p>
          <w:p w14:paraId="74B3B716" w14:textId="77777777" w:rsidR="00926752" w:rsidRPr="00926752" w:rsidRDefault="00926752" w:rsidP="00926752">
            <w:pPr>
              <w:spacing w:after="0" w:line="240" w:lineRule="auto"/>
              <w:contextualSpacing/>
              <w:rPr>
                <w:rFonts w:ascii="Calibri" w:eastAsia="Calibri" w:hAnsi="Calibri" w:cs="Times New Roman"/>
              </w:rPr>
            </w:pPr>
          </w:p>
          <w:p w14:paraId="2D83C7F2" w14:textId="77777777" w:rsidR="00926752" w:rsidRPr="00926752" w:rsidRDefault="00926752" w:rsidP="00926752">
            <w:pPr>
              <w:tabs>
                <w:tab w:val="center" w:pos="4320"/>
                <w:tab w:val="right" w:pos="8640"/>
              </w:tabs>
              <w:spacing w:after="0" w:line="240" w:lineRule="auto"/>
              <w:jc w:val="both"/>
              <w:rPr>
                <w:rFonts w:ascii="Arial" w:eastAsia="Times New Roman" w:hAnsi="Arial" w:cs="Arial"/>
                <w:color w:val="FF0000"/>
                <w:sz w:val="20"/>
                <w:szCs w:val="20"/>
              </w:rPr>
            </w:pPr>
          </w:p>
        </w:tc>
      </w:tr>
    </w:tbl>
    <w:p w14:paraId="436CDFE9" w14:textId="77777777" w:rsidR="00926752" w:rsidRPr="00926752" w:rsidRDefault="00926752" w:rsidP="00926752">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5400"/>
      </w:tblGrid>
      <w:tr w:rsidR="00926752" w:rsidRPr="00926752" w14:paraId="4B0FE1C5" w14:textId="77777777" w:rsidTr="00926752">
        <w:trPr>
          <w:trHeight w:val="276"/>
          <w:tblHeader/>
        </w:trPr>
        <w:tc>
          <w:tcPr>
            <w:tcW w:w="3160" w:type="dxa"/>
            <w:shd w:val="clear" w:color="auto" w:fill="E6E6E6"/>
            <w:vAlign w:val="center"/>
          </w:tcPr>
          <w:p w14:paraId="42D6BB7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Access DATA </w:t>
            </w:r>
          </w:p>
        </w:tc>
        <w:tc>
          <w:tcPr>
            <w:tcW w:w="998" w:type="dxa"/>
            <w:vMerge w:val="restart"/>
            <w:shd w:val="clear" w:color="auto" w:fill="E6E6E6"/>
            <w:vAlign w:val="center"/>
          </w:tcPr>
          <w:p w14:paraId="42E3C66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5400" w:type="dxa"/>
            <w:vMerge w:val="restart"/>
            <w:shd w:val="clear" w:color="auto" w:fill="E6E6E6"/>
          </w:tcPr>
          <w:p w14:paraId="373F8AB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p w14:paraId="1BB9E09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p w14:paraId="44E973E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39639028" w14:textId="77777777" w:rsidTr="00926752">
        <w:trPr>
          <w:trHeight w:val="276"/>
          <w:tblHeader/>
        </w:trPr>
        <w:tc>
          <w:tcPr>
            <w:tcW w:w="3160" w:type="dxa"/>
            <w:shd w:val="clear" w:color="auto" w:fill="E6E6E6"/>
            <w:vAlign w:val="center"/>
          </w:tcPr>
          <w:p w14:paraId="3B552AA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Table Name</w:t>
            </w:r>
            <w:r w:rsidRPr="00926752">
              <w:rPr>
                <w:rFonts w:ascii="Arial" w:eastAsia="Times New Roman" w:hAnsi="Arial" w:cs="Arial"/>
                <w:sz w:val="18"/>
                <w:szCs w:val="18"/>
              </w:rPr>
              <w:t xml:space="preserve"> </w:t>
            </w:r>
          </w:p>
        </w:tc>
        <w:tc>
          <w:tcPr>
            <w:tcW w:w="998" w:type="dxa"/>
            <w:vMerge/>
            <w:shd w:val="clear" w:color="auto" w:fill="E6E6E6"/>
            <w:vAlign w:val="center"/>
          </w:tcPr>
          <w:p w14:paraId="4D51BAE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5400" w:type="dxa"/>
            <w:vMerge/>
            <w:shd w:val="clear" w:color="auto" w:fill="E6E6E6"/>
          </w:tcPr>
          <w:p w14:paraId="537B39C1"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0D51F155" w14:textId="77777777" w:rsidTr="00926752">
        <w:trPr>
          <w:trHeight w:val="215"/>
          <w:tblHeader/>
        </w:trPr>
        <w:tc>
          <w:tcPr>
            <w:tcW w:w="3160" w:type="dxa"/>
            <w:shd w:val="clear" w:color="auto" w:fill="auto"/>
            <w:vAlign w:val="center"/>
          </w:tcPr>
          <w:p w14:paraId="3B9E2FB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tblInstalledStandardSigns</w:t>
            </w:r>
          </w:p>
        </w:tc>
        <w:tc>
          <w:tcPr>
            <w:tcW w:w="998" w:type="dxa"/>
            <w:shd w:val="clear" w:color="auto" w:fill="auto"/>
            <w:vAlign w:val="center"/>
          </w:tcPr>
          <w:p w14:paraId="3E994983"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00" w:type="dxa"/>
          </w:tcPr>
          <w:p w14:paraId="19A5EBC0"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2EDF00BD" w14:textId="77777777" w:rsidTr="00926752">
        <w:trPr>
          <w:trHeight w:val="197"/>
          <w:tblHeader/>
        </w:trPr>
        <w:tc>
          <w:tcPr>
            <w:tcW w:w="3160" w:type="dxa"/>
            <w:shd w:val="clear" w:color="auto" w:fill="auto"/>
            <w:vAlign w:val="center"/>
          </w:tcPr>
          <w:p w14:paraId="1BA3EF6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tblInstalledCusotmSigns</w:t>
            </w:r>
          </w:p>
        </w:tc>
        <w:tc>
          <w:tcPr>
            <w:tcW w:w="998" w:type="dxa"/>
            <w:shd w:val="clear" w:color="auto" w:fill="auto"/>
            <w:vAlign w:val="center"/>
          </w:tcPr>
          <w:p w14:paraId="7B24B5C8"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00" w:type="dxa"/>
          </w:tcPr>
          <w:p w14:paraId="4A5EB8A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77503E8A" w14:textId="77777777" w:rsidTr="00926752">
        <w:trPr>
          <w:trHeight w:val="197"/>
          <w:tblHeader/>
        </w:trPr>
        <w:tc>
          <w:tcPr>
            <w:tcW w:w="3160" w:type="dxa"/>
            <w:shd w:val="clear" w:color="auto" w:fill="auto"/>
            <w:vAlign w:val="center"/>
          </w:tcPr>
          <w:p w14:paraId="3C2C283B"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tblCustomSignLegends</w:t>
            </w:r>
          </w:p>
        </w:tc>
        <w:tc>
          <w:tcPr>
            <w:tcW w:w="998" w:type="dxa"/>
            <w:shd w:val="clear" w:color="auto" w:fill="auto"/>
            <w:vAlign w:val="center"/>
          </w:tcPr>
          <w:p w14:paraId="0510238C"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00" w:type="dxa"/>
          </w:tcPr>
          <w:p w14:paraId="5730699B"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r w:rsidR="00926752" w:rsidRPr="00926752" w14:paraId="515AA712" w14:textId="77777777" w:rsidTr="00926752">
        <w:trPr>
          <w:trHeight w:val="197"/>
          <w:tblHeader/>
        </w:trPr>
        <w:tc>
          <w:tcPr>
            <w:tcW w:w="3160" w:type="dxa"/>
            <w:shd w:val="clear" w:color="auto" w:fill="auto"/>
            <w:vAlign w:val="center"/>
          </w:tcPr>
          <w:p w14:paraId="5C7C2F2A"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p>
        </w:tc>
        <w:tc>
          <w:tcPr>
            <w:tcW w:w="998" w:type="dxa"/>
            <w:shd w:val="clear" w:color="auto" w:fill="auto"/>
            <w:vAlign w:val="center"/>
          </w:tcPr>
          <w:p w14:paraId="232A41FD"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5400" w:type="dxa"/>
          </w:tcPr>
          <w:p w14:paraId="273257A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1DC836DB"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926752" w:rsidRPr="00926752" w14:paraId="7532FFA2" w14:textId="77777777" w:rsidTr="00926752">
        <w:trPr>
          <w:trHeight w:val="276"/>
          <w:tblHeader/>
        </w:trPr>
        <w:tc>
          <w:tcPr>
            <w:tcW w:w="3160" w:type="dxa"/>
            <w:shd w:val="clear" w:color="auto" w:fill="E6E6E6"/>
            <w:vAlign w:val="center"/>
          </w:tcPr>
          <w:p w14:paraId="24ED36D1"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TI DATA </w:t>
            </w:r>
          </w:p>
        </w:tc>
        <w:tc>
          <w:tcPr>
            <w:tcW w:w="998" w:type="dxa"/>
            <w:vMerge w:val="restart"/>
            <w:shd w:val="clear" w:color="auto" w:fill="E6E6E6"/>
            <w:vAlign w:val="center"/>
          </w:tcPr>
          <w:p w14:paraId="3B5CBFCD"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Data Type</w:t>
            </w:r>
          </w:p>
        </w:tc>
        <w:tc>
          <w:tcPr>
            <w:tcW w:w="900" w:type="dxa"/>
            <w:vMerge w:val="restart"/>
            <w:shd w:val="clear" w:color="auto" w:fill="E6E6E6"/>
          </w:tcPr>
          <w:p w14:paraId="7036E713"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New/</w:t>
            </w:r>
          </w:p>
          <w:p w14:paraId="054BA84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Updated Field</w:t>
            </w:r>
          </w:p>
        </w:tc>
        <w:tc>
          <w:tcPr>
            <w:tcW w:w="4500" w:type="dxa"/>
            <w:vMerge w:val="restart"/>
            <w:shd w:val="clear" w:color="auto" w:fill="E6E6E6"/>
            <w:vAlign w:val="center"/>
          </w:tcPr>
          <w:p w14:paraId="4284A17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Rules/Notes</w:t>
            </w:r>
          </w:p>
        </w:tc>
      </w:tr>
      <w:tr w:rsidR="00926752" w:rsidRPr="00926752" w14:paraId="46C04E5A" w14:textId="77777777" w:rsidTr="00926752">
        <w:trPr>
          <w:trHeight w:val="276"/>
          <w:tblHeader/>
        </w:trPr>
        <w:tc>
          <w:tcPr>
            <w:tcW w:w="3160" w:type="dxa"/>
            <w:shd w:val="clear" w:color="auto" w:fill="E6E6E6"/>
            <w:vAlign w:val="center"/>
          </w:tcPr>
          <w:p w14:paraId="4085ECE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Field Name</w:t>
            </w:r>
            <w:r w:rsidRPr="00926752">
              <w:rPr>
                <w:rFonts w:ascii="Arial" w:eastAsia="Times New Roman" w:hAnsi="Arial" w:cs="Arial"/>
                <w:sz w:val="18"/>
                <w:szCs w:val="18"/>
              </w:rPr>
              <w:t xml:space="preserve"> </w:t>
            </w:r>
          </w:p>
        </w:tc>
        <w:tc>
          <w:tcPr>
            <w:tcW w:w="998" w:type="dxa"/>
            <w:vMerge/>
            <w:shd w:val="clear" w:color="auto" w:fill="E6E6E6"/>
            <w:vAlign w:val="center"/>
          </w:tcPr>
          <w:p w14:paraId="6CDE27EA"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900" w:type="dxa"/>
            <w:vMerge/>
            <w:shd w:val="clear" w:color="auto" w:fill="E6E6E6"/>
          </w:tcPr>
          <w:p w14:paraId="21AE3F96"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4500" w:type="dxa"/>
            <w:vMerge/>
            <w:shd w:val="clear" w:color="auto" w:fill="E6E6E6"/>
            <w:vAlign w:val="center"/>
          </w:tcPr>
          <w:p w14:paraId="34CA0F78"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54912D60" w14:textId="77777777" w:rsidTr="00926752">
        <w:trPr>
          <w:trHeight w:val="197"/>
          <w:tblHeader/>
        </w:trPr>
        <w:tc>
          <w:tcPr>
            <w:tcW w:w="3160" w:type="dxa"/>
            <w:shd w:val="clear" w:color="auto" w:fill="auto"/>
            <w:vAlign w:val="center"/>
          </w:tcPr>
          <w:p w14:paraId="5A8AB1C7" w14:textId="77777777" w:rsidR="00926752" w:rsidRPr="00926752" w:rsidRDefault="00926752" w:rsidP="00926752">
            <w:pPr>
              <w:tabs>
                <w:tab w:val="center" w:pos="4320"/>
                <w:tab w:val="right" w:pos="8640"/>
              </w:tabs>
              <w:spacing w:after="0" w:line="240" w:lineRule="auto"/>
              <w:jc w:val="both"/>
              <w:rPr>
                <w:rFonts w:ascii="Arial" w:eastAsia="Times New Roman" w:hAnsi="Arial" w:cs="Arial"/>
                <w:sz w:val="20"/>
                <w:szCs w:val="20"/>
              </w:rPr>
            </w:pPr>
            <w:r w:rsidRPr="00926752">
              <w:rPr>
                <w:rFonts w:ascii="Arial" w:eastAsia="Times New Roman" w:hAnsi="Arial" w:cs="Arial"/>
                <w:sz w:val="20"/>
                <w:szCs w:val="20"/>
              </w:rPr>
              <w:t>NM_INV_ITEMS_ALL (SNSN)</w:t>
            </w:r>
          </w:p>
        </w:tc>
        <w:tc>
          <w:tcPr>
            <w:tcW w:w="998" w:type="dxa"/>
            <w:shd w:val="clear" w:color="auto" w:fill="auto"/>
            <w:vAlign w:val="center"/>
          </w:tcPr>
          <w:p w14:paraId="15D30C64" w14:textId="77777777" w:rsidR="00926752" w:rsidRPr="00926752" w:rsidRDefault="00926752" w:rsidP="00926752">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5C8F1DC9"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c>
          <w:tcPr>
            <w:tcW w:w="4500" w:type="dxa"/>
            <w:shd w:val="clear" w:color="auto" w:fill="auto"/>
            <w:vAlign w:val="center"/>
          </w:tcPr>
          <w:p w14:paraId="79769077"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i/>
                <w:sz w:val="20"/>
                <w:szCs w:val="20"/>
              </w:rPr>
            </w:pPr>
          </w:p>
        </w:tc>
      </w:tr>
    </w:tbl>
    <w:p w14:paraId="6086975C" w14:textId="77777777" w:rsidR="00926752" w:rsidRPr="00926752" w:rsidRDefault="00926752" w:rsidP="00926752">
      <w:pPr>
        <w:spacing w:after="0" w:line="240" w:lineRule="auto"/>
        <w:jc w:val="both"/>
        <w:rPr>
          <w:rFonts w:ascii="Arial" w:eastAsia="Times New Roman" w:hAnsi="Arial" w:cs="Arial"/>
          <w:sz w:val="18"/>
          <w:szCs w:val="1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4"/>
        <w:gridCol w:w="2472"/>
        <w:gridCol w:w="4929"/>
      </w:tblGrid>
      <w:tr w:rsidR="00926752" w:rsidRPr="00926752" w14:paraId="3C9E4E27" w14:textId="77777777" w:rsidTr="00926752">
        <w:tc>
          <w:tcPr>
            <w:tcW w:w="9535" w:type="dxa"/>
            <w:gridSpan w:val="3"/>
            <w:shd w:val="clear" w:color="auto" w:fill="D5DCE4"/>
          </w:tcPr>
          <w:p w14:paraId="26699C4F"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Data Transformation Rules</w:t>
            </w:r>
          </w:p>
        </w:tc>
      </w:tr>
      <w:tr w:rsidR="00926752" w:rsidRPr="00926752" w14:paraId="2277DA84" w14:textId="77777777" w:rsidTr="00926752">
        <w:tc>
          <w:tcPr>
            <w:tcW w:w="2134" w:type="dxa"/>
            <w:shd w:val="clear" w:color="auto" w:fill="auto"/>
          </w:tcPr>
          <w:p w14:paraId="202904A3"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TI</w:t>
            </w:r>
          </w:p>
        </w:tc>
        <w:tc>
          <w:tcPr>
            <w:tcW w:w="2472" w:type="dxa"/>
            <w:shd w:val="clear" w:color="auto" w:fill="auto"/>
          </w:tcPr>
          <w:p w14:paraId="60A3AC37" w14:textId="77777777" w:rsidR="00926752" w:rsidRPr="00926752" w:rsidRDefault="00926752" w:rsidP="00926752">
            <w:pPr>
              <w:spacing w:after="0" w:line="240" w:lineRule="auto"/>
              <w:jc w:val="both"/>
              <w:rPr>
                <w:rFonts w:ascii="Arial" w:eastAsia="Times New Roman" w:hAnsi="Arial" w:cs="Arial"/>
                <w:sz w:val="18"/>
                <w:szCs w:val="18"/>
              </w:rPr>
            </w:pPr>
            <w:r w:rsidRPr="00926752">
              <w:rPr>
                <w:rFonts w:ascii="Arial" w:eastAsia="Times New Roman" w:hAnsi="Arial" w:cs="Arial"/>
                <w:sz w:val="18"/>
                <w:szCs w:val="18"/>
              </w:rPr>
              <w:t>SFA</w:t>
            </w:r>
          </w:p>
        </w:tc>
        <w:tc>
          <w:tcPr>
            <w:tcW w:w="4929" w:type="dxa"/>
            <w:shd w:val="clear" w:color="auto" w:fill="auto"/>
          </w:tcPr>
          <w:p w14:paraId="0212B35E" w14:textId="77777777" w:rsidR="00926752" w:rsidRPr="00926752" w:rsidRDefault="00926752" w:rsidP="00926752">
            <w:pPr>
              <w:spacing w:after="0" w:line="240" w:lineRule="auto"/>
              <w:jc w:val="both"/>
              <w:rPr>
                <w:rFonts w:ascii="Arial" w:eastAsia="Times New Roman" w:hAnsi="Arial" w:cs="Arial"/>
                <w:sz w:val="18"/>
                <w:szCs w:val="18"/>
              </w:rPr>
            </w:pPr>
          </w:p>
        </w:tc>
      </w:tr>
      <w:tr w:rsidR="00926752" w:rsidRPr="00926752" w14:paraId="06760A8B" w14:textId="77777777" w:rsidTr="00926752">
        <w:tc>
          <w:tcPr>
            <w:tcW w:w="2134" w:type="dxa"/>
            <w:shd w:val="clear" w:color="auto" w:fill="auto"/>
          </w:tcPr>
          <w:p w14:paraId="6B06CABA" w14:textId="77777777" w:rsidR="00926752" w:rsidRPr="00926752" w:rsidRDefault="00926752" w:rsidP="00926752">
            <w:pPr>
              <w:spacing w:after="0" w:line="240" w:lineRule="auto"/>
              <w:jc w:val="both"/>
              <w:rPr>
                <w:rFonts w:ascii="Arial" w:eastAsia="Times New Roman" w:hAnsi="Arial" w:cs="Arial"/>
                <w:sz w:val="18"/>
                <w:szCs w:val="18"/>
              </w:rPr>
            </w:pPr>
          </w:p>
        </w:tc>
        <w:tc>
          <w:tcPr>
            <w:tcW w:w="2472" w:type="dxa"/>
            <w:shd w:val="clear" w:color="auto" w:fill="auto"/>
          </w:tcPr>
          <w:p w14:paraId="7E9C2B11" w14:textId="77777777" w:rsidR="00926752" w:rsidRPr="00926752" w:rsidRDefault="00926752" w:rsidP="00926752">
            <w:pPr>
              <w:spacing w:after="0" w:line="240" w:lineRule="auto"/>
              <w:jc w:val="both"/>
              <w:rPr>
                <w:rFonts w:ascii="Arial" w:eastAsia="Times New Roman" w:hAnsi="Arial" w:cs="Arial"/>
                <w:sz w:val="18"/>
                <w:szCs w:val="18"/>
              </w:rPr>
            </w:pPr>
          </w:p>
        </w:tc>
        <w:tc>
          <w:tcPr>
            <w:tcW w:w="4929" w:type="dxa"/>
            <w:shd w:val="clear" w:color="auto" w:fill="auto"/>
          </w:tcPr>
          <w:p w14:paraId="482D21C9" w14:textId="77777777" w:rsidR="00926752" w:rsidRPr="00926752" w:rsidRDefault="00926752" w:rsidP="00926752">
            <w:pPr>
              <w:spacing w:after="0" w:line="240" w:lineRule="auto"/>
              <w:jc w:val="both"/>
              <w:rPr>
                <w:rFonts w:ascii="Arial" w:eastAsia="Times New Roman" w:hAnsi="Arial" w:cs="Arial"/>
                <w:sz w:val="18"/>
                <w:szCs w:val="18"/>
              </w:rPr>
            </w:pPr>
          </w:p>
        </w:tc>
      </w:tr>
    </w:tbl>
    <w:p w14:paraId="797F26E6" w14:textId="77777777" w:rsidR="00926752" w:rsidRPr="00926752" w:rsidRDefault="00926752" w:rsidP="00926752">
      <w:pPr>
        <w:spacing w:after="0" w:line="240" w:lineRule="auto"/>
        <w:jc w:val="both"/>
        <w:rPr>
          <w:rFonts w:ascii="Arial" w:eastAsia="Times New Roman" w:hAnsi="Arial" w:cs="Arial"/>
          <w:sz w:val="18"/>
          <w:szCs w:val="18"/>
        </w:rPr>
      </w:pPr>
    </w:p>
    <w:p w14:paraId="1E042C6F" w14:textId="77777777" w:rsidR="00926752" w:rsidRPr="00926752" w:rsidRDefault="00926752" w:rsidP="00926752">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926752" w:rsidRPr="00926752" w14:paraId="66124590" w14:textId="77777777" w:rsidTr="00926752">
        <w:trPr>
          <w:trHeight w:val="276"/>
          <w:tblHeader/>
        </w:trPr>
        <w:tc>
          <w:tcPr>
            <w:tcW w:w="3160" w:type="dxa"/>
            <w:shd w:val="clear" w:color="auto" w:fill="E6E6E6"/>
            <w:vAlign w:val="center"/>
          </w:tcPr>
          <w:p w14:paraId="212960F0"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 xml:space="preserve">Test/Exception </w:t>
            </w:r>
          </w:p>
        </w:tc>
        <w:tc>
          <w:tcPr>
            <w:tcW w:w="2618" w:type="dxa"/>
            <w:vMerge w:val="restart"/>
            <w:shd w:val="clear" w:color="auto" w:fill="E6E6E6"/>
            <w:vAlign w:val="center"/>
          </w:tcPr>
          <w:p w14:paraId="4B789D05"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Specific Instructions</w:t>
            </w:r>
          </w:p>
        </w:tc>
        <w:tc>
          <w:tcPr>
            <w:tcW w:w="3780" w:type="dxa"/>
            <w:vMerge w:val="restart"/>
            <w:shd w:val="clear" w:color="auto" w:fill="E6E6E6"/>
            <w:vAlign w:val="center"/>
          </w:tcPr>
          <w:p w14:paraId="6D2CADBE"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r w:rsidRPr="00926752">
              <w:rPr>
                <w:rFonts w:ascii="Arial" w:eastAsia="Times New Roman" w:hAnsi="Arial" w:cs="Arial"/>
                <w:b/>
                <w:sz w:val="16"/>
                <w:szCs w:val="16"/>
              </w:rPr>
              <w:t>Notes</w:t>
            </w:r>
          </w:p>
        </w:tc>
      </w:tr>
      <w:tr w:rsidR="00926752" w:rsidRPr="00926752" w14:paraId="4F093918" w14:textId="77777777" w:rsidTr="00926752">
        <w:trPr>
          <w:trHeight w:val="276"/>
          <w:tblHeader/>
        </w:trPr>
        <w:tc>
          <w:tcPr>
            <w:tcW w:w="3160" w:type="dxa"/>
            <w:shd w:val="clear" w:color="auto" w:fill="E6E6E6"/>
            <w:vAlign w:val="center"/>
          </w:tcPr>
          <w:p w14:paraId="660382BF" w14:textId="77777777" w:rsidR="00926752" w:rsidRPr="00926752" w:rsidRDefault="00926752" w:rsidP="00926752">
            <w:pPr>
              <w:tabs>
                <w:tab w:val="center" w:pos="4320"/>
                <w:tab w:val="right" w:pos="8640"/>
              </w:tabs>
              <w:spacing w:after="0" w:line="240" w:lineRule="auto"/>
              <w:jc w:val="both"/>
              <w:rPr>
                <w:rFonts w:ascii="Arial" w:eastAsia="Times New Roman" w:hAnsi="Arial" w:cs="Arial"/>
                <w:b/>
                <w:sz w:val="20"/>
                <w:szCs w:val="20"/>
              </w:rPr>
            </w:pPr>
            <w:r w:rsidRPr="00926752">
              <w:rPr>
                <w:rFonts w:ascii="Arial" w:eastAsia="Times New Roman" w:hAnsi="Arial" w:cs="Arial"/>
                <w:b/>
                <w:sz w:val="20"/>
                <w:szCs w:val="20"/>
              </w:rPr>
              <w:t>Case</w:t>
            </w:r>
          </w:p>
        </w:tc>
        <w:tc>
          <w:tcPr>
            <w:tcW w:w="2618" w:type="dxa"/>
            <w:vMerge/>
            <w:shd w:val="clear" w:color="auto" w:fill="E6E6E6"/>
            <w:vAlign w:val="center"/>
          </w:tcPr>
          <w:p w14:paraId="2FBBC6A2"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51C0083F" w14:textId="77777777" w:rsidR="00926752" w:rsidRPr="00926752" w:rsidRDefault="00926752" w:rsidP="00926752">
            <w:pPr>
              <w:tabs>
                <w:tab w:val="center" w:pos="4320"/>
                <w:tab w:val="right" w:pos="8640"/>
              </w:tabs>
              <w:spacing w:after="0" w:line="240" w:lineRule="auto"/>
              <w:jc w:val="center"/>
              <w:rPr>
                <w:rFonts w:ascii="Arial" w:eastAsia="Times New Roman" w:hAnsi="Arial" w:cs="Arial"/>
                <w:b/>
                <w:sz w:val="16"/>
                <w:szCs w:val="16"/>
              </w:rPr>
            </w:pPr>
          </w:p>
        </w:tc>
      </w:tr>
      <w:tr w:rsidR="00926752" w:rsidRPr="00926752" w14:paraId="4D75E98A" w14:textId="77777777" w:rsidTr="00926752">
        <w:trPr>
          <w:trHeight w:val="276"/>
          <w:tblHeader/>
        </w:trPr>
        <w:tc>
          <w:tcPr>
            <w:tcW w:w="3160" w:type="dxa"/>
            <w:shd w:val="clear" w:color="auto" w:fill="FFFFFF"/>
            <w:vAlign w:val="center"/>
          </w:tcPr>
          <w:p w14:paraId="2FE03040" w14:textId="77777777" w:rsidR="00926752" w:rsidRPr="00926752" w:rsidRDefault="00926752" w:rsidP="00C1153B">
            <w:pPr>
              <w:numPr>
                <w:ilvl w:val="0"/>
                <w:numId w:val="38"/>
              </w:numPr>
              <w:spacing w:after="0" w:line="240" w:lineRule="auto"/>
              <w:ind w:right="-26"/>
              <w:jc w:val="both"/>
              <w:rPr>
                <w:rFonts w:ascii="Arial" w:eastAsia="Times New Roman" w:hAnsi="Arial" w:cs="Arial"/>
                <w:sz w:val="18"/>
                <w:szCs w:val="18"/>
              </w:rPr>
            </w:pPr>
            <w:r w:rsidRPr="00926752">
              <w:rPr>
                <w:rFonts w:ascii="Arial" w:eastAsia="Times New Roman" w:hAnsi="Arial" w:cs="Arial"/>
                <w:sz w:val="18"/>
                <w:szCs w:val="18"/>
              </w:rPr>
              <w:t>ADD, update and end-date SNSN  in TI</w:t>
            </w:r>
          </w:p>
          <w:p w14:paraId="46A7DB9F" w14:textId="77777777" w:rsidR="00926752" w:rsidRPr="00926752" w:rsidRDefault="00926752" w:rsidP="00C1153B">
            <w:pPr>
              <w:numPr>
                <w:ilvl w:val="0"/>
                <w:numId w:val="38"/>
              </w:numPr>
              <w:spacing w:after="0" w:line="240" w:lineRule="auto"/>
              <w:ind w:right="-26"/>
              <w:jc w:val="both"/>
              <w:rPr>
                <w:rFonts w:ascii="Arial" w:eastAsia="Times New Roman" w:hAnsi="Arial" w:cs="Arial"/>
                <w:sz w:val="18"/>
                <w:szCs w:val="18"/>
              </w:rPr>
            </w:pPr>
            <w:r w:rsidRPr="00926752">
              <w:rPr>
                <w:rFonts w:ascii="Arial" w:eastAsia="Times New Roman" w:hAnsi="Arial" w:cs="Arial"/>
                <w:sz w:val="18"/>
                <w:szCs w:val="18"/>
              </w:rPr>
              <w:t>Validated updates and deletions</w:t>
            </w:r>
          </w:p>
          <w:p w14:paraId="30A12A78" w14:textId="77777777" w:rsidR="00926752" w:rsidRPr="00926752" w:rsidRDefault="00926752" w:rsidP="00C1153B">
            <w:pPr>
              <w:numPr>
                <w:ilvl w:val="0"/>
                <w:numId w:val="38"/>
              </w:numPr>
              <w:spacing w:after="0" w:line="240" w:lineRule="auto"/>
              <w:ind w:right="-26"/>
              <w:jc w:val="both"/>
              <w:rPr>
                <w:rFonts w:ascii="Arial" w:eastAsia="Times New Roman" w:hAnsi="Arial" w:cs="Arial"/>
                <w:sz w:val="18"/>
                <w:szCs w:val="18"/>
              </w:rPr>
            </w:pPr>
            <w:r w:rsidRPr="00926752">
              <w:rPr>
                <w:rFonts w:ascii="Arial" w:eastAsia="Times New Roman" w:hAnsi="Arial" w:cs="Arial"/>
                <w:sz w:val="18"/>
                <w:szCs w:val="18"/>
              </w:rPr>
              <w:t>Validate Transformation of SignLegend</w:t>
            </w:r>
          </w:p>
        </w:tc>
        <w:tc>
          <w:tcPr>
            <w:tcW w:w="2618" w:type="dxa"/>
            <w:shd w:val="clear" w:color="auto" w:fill="FFFFFF"/>
            <w:vAlign w:val="center"/>
          </w:tcPr>
          <w:p w14:paraId="31E710EA"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0880BA40" w14:textId="77777777" w:rsidR="00926752" w:rsidRPr="00926752" w:rsidRDefault="00926752" w:rsidP="00926752">
            <w:pPr>
              <w:tabs>
                <w:tab w:val="center" w:pos="4320"/>
              </w:tabs>
              <w:spacing w:after="0" w:line="240" w:lineRule="auto"/>
              <w:ind w:right="-26"/>
              <w:jc w:val="center"/>
              <w:rPr>
                <w:rFonts w:ascii="Arial" w:eastAsia="Times New Roman" w:hAnsi="Arial" w:cs="Arial"/>
                <w:b/>
                <w:sz w:val="16"/>
                <w:szCs w:val="16"/>
              </w:rPr>
            </w:pPr>
          </w:p>
        </w:tc>
      </w:tr>
    </w:tbl>
    <w:p w14:paraId="3F8D2721" w14:textId="77777777" w:rsidR="00926752" w:rsidRPr="00926752" w:rsidRDefault="00926752" w:rsidP="008406E9">
      <w:pPr>
        <w:pStyle w:val="head1"/>
        <w:ind w:left="792" w:firstLine="0"/>
      </w:pPr>
    </w:p>
    <w:p w14:paraId="2522E838" w14:textId="77777777" w:rsidR="000865F2" w:rsidRPr="00926752" w:rsidRDefault="000865F2" w:rsidP="00C1153B">
      <w:pPr>
        <w:pStyle w:val="head1"/>
        <w:numPr>
          <w:ilvl w:val="0"/>
          <w:numId w:val="2"/>
        </w:numPr>
      </w:pPr>
      <w:bookmarkStart w:id="45" w:name="_Toc415060502"/>
      <w:r w:rsidRPr="00926752">
        <w:t>Sync Status</w:t>
      </w:r>
      <w:bookmarkEnd w:id="45"/>
    </w:p>
    <w:p w14:paraId="47336DE8" w14:textId="77777777" w:rsidR="000865F2" w:rsidRDefault="000865F2" w:rsidP="00C1153B">
      <w:pPr>
        <w:pStyle w:val="head1"/>
        <w:numPr>
          <w:ilvl w:val="1"/>
          <w:numId w:val="2"/>
        </w:numPr>
      </w:pPr>
      <w:bookmarkStart w:id="46" w:name="_Toc414890445"/>
      <w:bookmarkStart w:id="47" w:name="_Toc415060503"/>
      <w:r w:rsidRPr="00926752">
        <w:t>Create Exception Table in Oracle</w:t>
      </w:r>
      <w:bookmarkEnd w:id="46"/>
      <w:bookmarkEnd w:id="4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1B2B10D3" w14:textId="77777777" w:rsidTr="004D226D">
        <w:trPr>
          <w:trHeight w:val="467"/>
        </w:trPr>
        <w:tc>
          <w:tcPr>
            <w:tcW w:w="3168" w:type="dxa"/>
            <w:shd w:val="clear" w:color="auto" w:fill="00B050"/>
            <w:vAlign w:val="center"/>
          </w:tcPr>
          <w:p w14:paraId="1B0C34A6"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3E4C9634" w14:textId="77777777" w:rsidR="008406E9" w:rsidRPr="008406E9" w:rsidRDefault="008406E9" w:rsidP="008406E9">
            <w:pPr>
              <w:keepNext/>
              <w:spacing w:before="240" w:after="60" w:line="240" w:lineRule="auto"/>
              <w:jc w:val="both"/>
              <w:outlineLvl w:val="1"/>
              <w:rPr>
                <w:rFonts w:ascii="Arial" w:eastAsia="Times New Roman" w:hAnsi="Arial" w:cs="Arial"/>
                <w:b/>
                <w:bCs/>
                <w:i/>
                <w:iCs/>
                <w:sz w:val="28"/>
                <w:szCs w:val="28"/>
              </w:rPr>
            </w:pPr>
          </w:p>
        </w:tc>
      </w:tr>
      <w:tr w:rsidR="008406E9" w:rsidRPr="008406E9" w14:paraId="610920CA" w14:textId="77777777" w:rsidTr="004D226D">
        <w:tc>
          <w:tcPr>
            <w:tcW w:w="3168" w:type="dxa"/>
            <w:shd w:val="clear" w:color="auto" w:fill="auto"/>
            <w:vAlign w:val="center"/>
          </w:tcPr>
          <w:p w14:paraId="5E31308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201F04D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TI DBA</w:t>
            </w:r>
          </w:p>
        </w:tc>
      </w:tr>
      <w:tr w:rsidR="008406E9" w:rsidRPr="008406E9" w14:paraId="0608F799" w14:textId="77777777" w:rsidTr="004D226D">
        <w:tc>
          <w:tcPr>
            <w:tcW w:w="3168" w:type="dxa"/>
            <w:shd w:val="clear" w:color="auto" w:fill="auto"/>
            <w:vAlign w:val="center"/>
          </w:tcPr>
          <w:p w14:paraId="363BD52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306DF97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Provides data storage for sync error log</w:t>
            </w:r>
          </w:p>
        </w:tc>
      </w:tr>
      <w:tr w:rsidR="008406E9" w:rsidRPr="008406E9" w14:paraId="41E26C5D" w14:textId="77777777" w:rsidTr="004D226D">
        <w:tc>
          <w:tcPr>
            <w:tcW w:w="3168" w:type="dxa"/>
            <w:shd w:val="clear" w:color="auto" w:fill="auto"/>
            <w:vAlign w:val="center"/>
          </w:tcPr>
          <w:p w14:paraId="210F4B2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62C1DA5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r>
      <w:tr w:rsidR="008406E9" w:rsidRPr="008406E9" w14:paraId="371A2209" w14:textId="77777777" w:rsidTr="004D226D">
        <w:trPr>
          <w:trHeight w:val="728"/>
        </w:trPr>
        <w:tc>
          <w:tcPr>
            <w:tcW w:w="3168" w:type="dxa"/>
            <w:shd w:val="clear" w:color="auto" w:fill="auto"/>
            <w:vAlign w:val="center"/>
          </w:tcPr>
          <w:p w14:paraId="2663F21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634A5E8D" w14:textId="77777777"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p>
        </w:tc>
      </w:tr>
    </w:tbl>
    <w:p w14:paraId="009892CF" w14:textId="77777777" w:rsidR="008406E9" w:rsidRPr="008406E9" w:rsidRDefault="008406E9" w:rsidP="008406E9">
      <w:pPr>
        <w:tabs>
          <w:tab w:val="left" w:pos="6384"/>
        </w:tabs>
        <w:spacing w:after="0" w:line="240" w:lineRule="auto"/>
        <w:jc w:val="both"/>
        <w:rPr>
          <w:rFonts w:ascii="Arial" w:eastAsia="Times New Roman" w:hAnsi="Arial" w:cs="Arial"/>
          <w:sz w:val="8"/>
          <w:szCs w:val="8"/>
        </w:rPr>
      </w:pPr>
      <w:r w:rsidRPr="008406E9">
        <w:rPr>
          <w:rFonts w:ascii="Arial" w:eastAsia="Times New Roman" w:hAnsi="Arial" w:cs="Arial"/>
          <w:sz w:val="8"/>
          <w:szCs w:val="8"/>
        </w:rPr>
        <w:tab/>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2"/>
        <w:gridCol w:w="5963"/>
      </w:tblGrid>
      <w:tr w:rsidR="008406E9" w:rsidRPr="008406E9" w14:paraId="2021B82C" w14:textId="77777777" w:rsidTr="008406E9">
        <w:trPr>
          <w:trHeight w:val="179"/>
        </w:trPr>
        <w:tc>
          <w:tcPr>
            <w:tcW w:w="3572" w:type="dxa"/>
            <w:shd w:val="clear" w:color="auto" w:fill="E6E6E6"/>
            <w:vAlign w:val="center"/>
          </w:tcPr>
          <w:p w14:paraId="7844B30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5963" w:type="dxa"/>
            <w:shd w:val="clear" w:color="auto" w:fill="E6E6E6"/>
            <w:vAlign w:val="center"/>
          </w:tcPr>
          <w:p w14:paraId="7E94738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448F950A" w14:textId="77777777" w:rsidTr="008406E9">
        <w:trPr>
          <w:trHeight w:val="503"/>
        </w:trPr>
        <w:tc>
          <w:tcPr>
            <w:tcW w:w="3572" w:type="dxa"/>
            <w:shd w:val="clear" w:color="auto" w:fill="auto"/>
            <w:vAlign w:val="center"/>
          </w:tcPr>
          <w:p w14:paraId="48A342A1" w14:textId="77777777" w:rsidR="008406E9" w:rsidRPr="008406E9" w:rsidRDefault="008406E9" w:rsidP="00C1153B">
            <w:pPr>
              <w:numPr>
                <w:ilvl w:val="0"/>
                <w:numId w:val="41"/>
              </w:num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Create XSIGN_EXECPT table as described below</w:t>
            </w:r>
          </w:p>
        </w:tc>
        <w:tc>
          <w:tcPr>
            <w:tcW w:w="5963" w:type="dxa"/>
            <w:vAlign w:val="center"/>
          </w:tcPr>
          <w:p w14:paraId="3A4001BD" w14:textId="77777777" w:rsidR="008406E9" w:rsidRPr="008406E9" w:rsidRDefault="008406E9" w:rsidP="008406E9">
            <w:pPr>
              <w:spacing w:after="0" w:line="240" w:lineRule="auto"/>
              <w:contextualSpacing/>
              <w:rPr>
                <w:rFonts w:ascii="Calibri" w:eastAsia="Times New Roman" w:hAnsi="Calibri" w:cs="Times New Roman"/>
                <w:color w:val="FF0000"/>
                <w:sz w:val="20"/>
                <w:szCs w:val="20"/>
              </w:rPr>
            </w:pPr>
            <w:r w:rsidRPr="008406E9">
              <w:rPr>
                <w:rFonts w:ascii="Calibri" w:eastAsia="Times New Roman" w:hAnsi="Calibri" w:cs="Times New Roman"/>
                <w:color w:val="FF0000"/>
                <w:sz w:val="20"/>
                <w:szCs w:val="20"/>
              </w:rPr>
              <w:t>Table Location? Report Schema?</w:t>
            </w:r>
          </w:p>
        </w:tc>
      </w:tr>
    </w:tbl>
    <w:p w14:paraId="53557141"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tbl>
      <w:tblPr>
        <w:tblW w:w="95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630"/>
        <w:gridCol w:w="1170"/>
        <w:gridCol w:w="990"/>
        <w:gridCol w:w="1080"/>
        <w:gridCol w:w="990"/>
        <w:gridCol w:w="810"/>
        <w:gridCol w:w="1080"/>
        <w:gridCol w:w="1597"/>
      </w:tblGrid>
      <w:tr w:rsidR="008406E9" w:rsidRPr="008406E9" w14:paraId="20CF2A54" w14:textId="77777777" w:rsidTr="008406E9">
        <w:trPr>
          <w:trHeight w:val="224"/>
        </w:trPr>
        <w:tc>
          <w:tcPr>
            <w:tcW w:w="9517" w:type="dxa"/>
            <w:gridSpan w:val="9"/>
            <w:shd w:val="clear" w:color="auto" w:fill="D9D9D9"/>
          </w:tcPr>
          <w:p w14:paraId="0FE6B58A"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ab/>
            </w:r>
            <w:r w:rsidRPr="008406E9">
              <w:rPr>
                <w:rFonts w:ascii="Arial" w:eastAsia="Times New Roman" w:hAnsi="Arial" w:cs="Arial"/>
                <w:sz w:val="16"/>
                <w:szCs w:val="16"/>
              </w:rPr>
              <w:tab/>
              <w:t>XSIGN EXECPT Taple</w:t>
            </w:r>
          </w:p>
        </w:tc>
      </w:tr>
      <w:tr w:rsidR="008406E9" w:rsidRPr="008406E9" w14:paraId="44CE5028" w14:textId="77777777" w:rsidTr="008406E9">
        <w:trPr>
          <w:trHeight w:val="323"/>
        </w:trPr>
        <w:tc>
          <w:tcPr>
            <w:tcW w:w="1170" w:type="dxa"/>
            <w:shd w:val="clear" w:color="auto" w:fill="E7E6E6"/>
          </w:tcPr>
          <w:p w14:paraId="46979F06"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Column Name</w:t>
            </w:r>
          </w:p>
        </w:tc>
        <w:tc>
          <w:tcPr>
            <w:tcW w:w="630" w:type="dxa"/>
            <w:shd w:val="clear" w:color="auto" w:fill="auto"/>
          </w:tcPr>
          <w:p w14:paraId="41BC8019"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SYNC_DATE</w:t>
            </w:r>
          </w:p>
        </w:tc>
        <w:tc>
          <w:tcPr>
            <w:tcW w:w="1170" w:type="dxa"/>
            <w:shd w:val="clear" w:color="auto" w:fill="auto"/>
          </w:tcPr>
          <w:p w14:paraId="778B0D87"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TI_USERNAME</w:t>
            </w:r>
          </w:p>
        </w:tc>
        <w:tc>
          <w:tcPr>
            <w:tcW w:w="990" w:type="dxa"/>
            <w:shd w:val="clear" w:color="auto" w:fill="auto"/>
          </w:tcPr>
          <w:p w14:paraId="2C92FB11"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NE_ID</w:t>
            </w:r>
          </w:p>
        </w:tc>
        <w:tc>
          <w:tcPr>
            <w:tcW w:w="1080" w:type="dxa"/>
            <w:shd w:val="clear" w:color="auto" w:fill="auto"/>
          </w:tcPr>
          <w:p w14:paraId="1DB67AF1"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INSTALLATION_ID</w:t>
            </w:r>
          </w:p>
        </w:tc>
        <w:tc>
          <w:tcPr>
            <w:tcW w:w="990" w:type="dxa"/>
            <w:shd w:val="clear" w:color="auto" w:fill="auto"/>
          </w:tcPr>
          <w:p w14:paraId="7C973921"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STATEHWY</w:t>
            </w:r>
          </w:p>
        </w:tc>
        <w:tc>
          <w:tcPr>
            <w:tcW w:w="810" w:type="dxa"/>
            <w:shd w:val="clear" w:color="auto" w:fill="auto"/>
          </w:tcPr>
          <w:p w14:paraId="50778F10"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MP</w:t>
            </w:r>
          </w:p>
        </w:tc>
        <w:tc>
          <w:tcPr>
            <w:tcW w:w="1080" w:type="dxa"/>
            <w:shd w:val="clear" w:color="auto" w:fill="auto"/>
          </w:tcPr>
          <w:p w14:paraId="15B83E32"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ERROR_TYPE</w:t>
            </w:r>
          </w:p>
        </w:tc>
        <w:tc>
          <w:tcPr>
            <w:tcW w:w="1597" w:type="dxa"/>
            <w:shd w:val="clear" w:color="auto" w:fill="auto"/>
          </w:tcPr>
          <w:p w14:paraId="5836AE6C"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SYNC_ERROR</w:t>
            </w:r>
          </w:p>
        </w:tc>
      </w:tr>
      <w:tr w:rsidR="008406E9" w:rsidRPr="008406E9" w14:paraId="4D1D7808" w14:textId="77777777" w:rsidTr="008406E9">
        <w:trPr>
          <w:trHeight w:val="449"/>
        </w:trPr>
        <w:tc>
          <w:tcPr>
            <w:tcW w:w="1170" w:type="dxa"/>
            <w:shd w:val="clear" w:color="auto" w:fill="E7E6E6"/>
          </w:tcPr>
          <w:p w14:paraId="39E5F017"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Column Type</w:t>
            </w:r>
          </w:p>
        </w:tc>
        <w:tc>
          <w:tcPr>
            <w:tcW w:w="630" w:type="dxa"/>
            <w:shd w:val="clear" w:color="auto" w:fill="auto"/>
          </w:tcPr>
          <w:p w14:paraId="453868DD"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DATE</w:t>
            </w:r>
          </w:p>
        </w:tc>
        <w:tc>
          <w:tcPr>
            <w:tcW w:w="1170" w:type="dxa"/>
            <w:shd w:val="clear" w:color="auto" w:fill="auto"/>
          </w:tcPr>
          <w:p w14:paraId="201BBD34"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990" w:type="dxa"/>
            <w:shd w:val="clear" w:color="auto" w:fill="auto"/>
          </w:tcPr>
          <w:p w14:paraId="63364257"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1080" w:type="dxa"/>
            <w:shd w:val="clear" w:color="auto" w:fill="auto"/>
          </w:tcPr>
          <w:p w14:paraId="339BE444"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990" w:type="dxa"/>
            <w:shd w:val="clear" w:color="auto" w:fill="auto"/>
          </w:tcPr>
          <w:p w14:paraId="7E90C450"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810" w:type="dxa"/>
            <w:shd w:val="clear" w:color="auto" w:fill="auto"/>
          </w:tcPr>
          <w:p w14:paraId="12C8396F"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Number</w:t>
            </w:r>
          </w:p>
        </w:tc>
        <w:tc>
          <w:tcPr>
            <w:tcW w:w="1080" w:type="dxa"/>
            <w:shd w:val="clear" w:color="auto" w:fill="auto"/>
          </w:tcPr>
          <w:p w14:paraId="26502148"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1597" w:type="dxa"/>
            <w:shd w:val="clear" w:color="auto" w:fill="auto"/>
          </w:tcPr>
          <w:p w14:paraId="6B198558"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r>
      <w:tr w:rsidR="008406E9" w:rsidRPr="008406E9" w14:paraId="0923D581" w14:textId="77777777" w:rsidTr="008406E9">
        <w:tc>
          <w:tcPr>
            <w:tcW w:w="1170" w:type="dxa"/>
            <w:shd w:val="clear" w:color="auto" w:fill="E7E6E6"/>
          </w:tcPr>
          <w:p w14:paraId="7E929681"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Size</w:t>
            </w:r>
          </w:p>
        </w:tc>
        <w:tc>
          <w:tcPr>
            <w:tcW w:w="630" w:type="dxa"/>
            <w:shd w:val="clear" w:color="auto" w:fill="auto"/>
          </w:tcPr>
          <w:p w14:paraId="58A4DDA1" w14:textId="77777777" w:rsidR="008406E9" w:rsidRPr="008406E9" w:rsidRDefault="008406E9" w:rsidP="008406E9">
            <w:pPr>
              <w:spacing w:after="0" w:line="240" w:lineRule="auto"/>
              <w:ind w:left="-14"/>
              <w:jc w:val="both"/>
              <w:rPr>
                <w:rFonts w:ascii="Arial" w:eastAsia="Times New Roman" w:hAnsi="Arial" w:cs="Arial"/>
                <w:sz w:val="16"/>
                <w:szCs w:val="16"/>
              </w:rPr>
            </w:pPr>
          </w:p>
        </w:tc>
        <w:tc>
          <w:tcPr>
            <w:tcW w:w="1170" w:type="dxa"/>
            <w:shd w:val="clear" w:color="auto" w:fill="auto"/>
          </w:tcPr>
          <w:p w14:paraId="47D7529D"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20</w:t>
            </w:r>
          </w:p>
        </w:tc>
        <w:tc>
          <w:tcPr>
            <w:tcW w:w="990" w:type="dxa"/>
            <w:shd w:val="clear" w:color="auto" w:fill="auto"/>
          </w:tcPr>
          <w:p w14:paraId="2A8924CE"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10</w:t>
            </w:r>
          </w:p>
        </w:tc>
        <w:tc>
          <w:tcPr>
            <w:tcW w:w="1080" w:type="dxa"/>
            <w:shd w:val="clear" w:color="auto" w:fill="auto"/>
          </w:tcPr>
          <w:p w14:paraId="6A55CF85"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10</w:t>
            </w:r>
          </w:p>
        </w:tc>
        <w:tc>
          <w:tcPr>
            <w:tcW w:w="990" w:type="dxa"/>
            <w:shd w:val="clear" w:color="auto" w:fill="auto"/>
          </w:tcPr>
          <w:p w14:paraId="7907159A"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10</w:t>
            </w:r>
          </w:p>
        </w:tc>
        <w:tc>
          <w:tcPr>
            <w:tcW w:w="810" w:type="dxa"/>
            <w:shd w:val="clear" w:color="auto" w:fill="auto"/>
          </w:tcPr>
          <w:p w14:paraId="1FD4B18E"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NUM</w:t>
            </w:r>
          </w:p>
        </w:tc>
        <w:tc>
          <w:tcPr>
            <w:tcW w:w="1080" w:type="dxa"/>
            <w:shd w:val="clear" w:color="auto" w:fill="auto"/>
          </w:tcPr>
          <w:p w14:paraId="3DAC4AC2"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20</w:t>
            </w:r>
          </w:p>
        </w:tc>
        <w:tc>
          <w:tcPr>
            <w:tcW w:w="1597" w:type="dxa"/>
            <w:shd w:val="clear" w:color="auto" w:fill="auto"/>
          </w:tcPr>
          <w:p w14:paraId="15BCDAD5"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250</w:t>
            </w:r>
          </w:p>
        </w:tc>
      </w:tr>
    </w:tbl>
    <w:p w14:paraId="3EC26B36"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7614"/>
      </w:tblGrid>
      <w:tr w:rsidR="008406E9" w:rsidRPr="008406E9" w14:paraId="2B6E175F" w14:textId="77777777" w:rsidTr="004D226D">
        <w:tc>
          <w:tcPr>
            <w:tcW w:w="1944" w:type="dxa"/>
            <w:shd w:val="clear" w:color="auto" w:fill="E7E6E6"/>
          </w:tcPr>
          <w:p w14:paraId="4397DD0B"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Field</w:t>
            </w:r>
          </w:p>
        </w:tc>
        <w:tc>
          <w:tcPr>
            <w:tcW w:w="7614" w:type="dxa"/>
            <w:shd w:val="clear" w:color="auto" w:fill="E7E6E6"/>
          </w:tcPr>
          <w:p w14:paraId="3407D473"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Description</w:t>
            </w:r>
          </w:p>
        </w:tc>
      </w:tr>
      <w:tr w:rsidR="008406E9" w:rsidRPr="008406E9" w14:paraId="559FC59A" w14:textId="77777777" w:rsidTr="004D226D">
        <w:tc>
          <w:tcPr>
            <w:tcW w:w="1944" w:type="dxa"/>
            <w:shd w:val="clear" w:color="auto" w:fill="auto"/>
          </w:tcPr>
          <w:p w14:paraId="398357F3"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SYNC_DATE</w:t>
            </w:r>
          </w:p>
        </w:tc>
        <w:tc>
          <w:tcPr>
            <w:tcW w:w="7614" w:type="dxa"/>
            <w:shd w:val="clear" w:color="auto" w:fill="auto"/>
          </w:tcPr>
          <w:p w14:paraId="7ED1E735"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Date of Synchronization</w:t>
            </w:r>
          </w:p>
        </w:tc>
      </w:tr>
      <w:tr w:rsidR="008406E9" w:rsidRPr="008406E9" w14:paraId="059837FA" w14:textId="77777777" w:rsidTr="004D226D">
        <w:tc>
          <w:tcPr>
            <w:tcW w:w="1944" w:type="dxa"/>
            <w:shd w:val="clear" w:color="auto" w:fill="auto"/>
          </w:tcPr>
          <w:p w14:paraId="6D6C8DC4"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TI_USERNAME</w:t>
            </w:r>
          </w:p>
        </w:tc>
        <w:tc>
          <w:tcPr>
            <w:tcW w:w="7614" w:type="dxa"/>
            <w:shd w:val="clear" w:color="auto" w:fill="auto"/>
          </w:tcPr>
          <w:p w14:paraId="78879CD3"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 xml:space="preserve">Oracle Username of sync initiator </w:t>
            </w:r>
          </w:p>
        </w:tc>
      </w:tr>
      <w:tr w:rsidR="008406E9" w:rsidRPr="008406E9" w14:paraId="124A40AD" w14:textId="77777777" w:rsidTr="004D226D">
        <w:tc>
          <w:tcPr>
            <w:tcW w:w="1944" w:type="dxa"/>
            <w:shd w:val="clear" w:color="auto" w:fill="auto"/>
          </w:tcPr>
          <w:p w14:paraId="3BA825E5"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NE_ID</w:t>
            </w:r>
          </w:p>
        </w:tc>
        <w:tc>
          <w:tcPr>
            <w:tcW w:w="7614" w:type="dxa"/>
            <w:shd w:val="clear" w:color="auto" w:fill="auto"/>
          </w:tcPr>
          <w:p w14:paraId="3CC2A53F"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NE_ID of Asset creating an error in the TI to SFA Sync phase</w:t>
            </w:r>
          </w:p>
        </w:tc>
      </w:tr>
      <w:tr w:rsidR="008406E9" w:rsidRPr="008406E9" w14:paraId="7C44639D" w14:textId="77777777" w:rsidTr="004D226D">
        <w:tc>
          <w:tcPr>
            <w:tcW w:w="1944" w:type="dxa"/>
            <w:shd w:val="clear" w:color="auto" w:fill="auto"/>
          </w:tcPr>
          <w:p w14:paraId="459FD7B5"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INSTALLATION ID</w:t>
            </w:r>
          </w:p>
        </w:tc>
        <w:tc>
          <w:tcPr>
            <w:tcW w:w="7614" w:type="dxa"/>
            <w:shd w:val="clear" w:color="auto" w:fill="auto"/>
          </w:tcPr>
          <w:p w14:paraId="202310B3"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Installation ID of Asset creating an error in the SFA to TI sync phase</w:t>
            </w:r>
          </w:p>
        </w:tc>
      </w:tr>
      <w:tr w:rsidR="008406E9" w:rsidRPr="008406E9" w14:paraId="4098677A" w14:textId="77777777" w:rsidTr="004D226D">
        <w:tc>
          <w:tcPr>
            <w:tcW w:w="1944" w:type="dxa"/>
            <w:shd w:val="clear" w:color="auto" w:fill="auto"/>
          </w:tcPr>
          <w:p w14:paraId="66AE6DE7"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 xml:space="preserve">STATEHWY </w:t>
            </w:r>
          </w:p>
        </w:tc>
        <w:tc>
          <w:tcPr>
            <w:tcW w:w="7614" w:type="dxa"/>
            <w:shd w:val="clear" w:color="auto" w:fill="auto"/>
          </w:tcPr>
          <w:p w14:paraId="4CBB1819"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State Highway of Asset</w:t>
            </w:r>
          </w:p>
        </w:tc>
      </w:tr>
      <w:tr w:rsidR="008406E9" w:rsidRPr="008406E9" w14:paraId="3B9D7D3E" w14:textId="77777777" w:rsidTr="004D226D">
        <w:tc>
          <w:tcPr>
            <w:tcW w:w="1944" w:type="dxa"/>
            <w:shd w:val="clear" w:color="auto" w:fill="auto"/>
          </w:tcPr>
          <w:p w14:paraId="31C6787B"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MP</w:t>
            </w:r>
          </w:p>
        </w:tc>
        <w:tc>
          <w:tcPr>
            <w:tcW w:w="7614" w:type="dxa"/>
            <w:shd w:val="clear" w:color="auto" w:fill="auto"/>
          </w:tcPr>
          <w:p w14:paraId="2608D343"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MP location of Asset</w:t>
            </w:r>
          </w:p>
        </w:tc>
      </w:tr>
      <w:tr w:rsidR="008406E9" w:rsidRPr="008406E9" w14:paraId="0E749DCA" w14:textId="77777777" w:rsidTr="004D226D">
        <w:tc>
          <w:tcPr>
            <w:tcW w:w="1944" w:type="dxa"/>
            <w:shd w:val="clear" w:color="auto" w:fill="auto"/>
          </w:tcPr>
          <w:p w14:paraId="23DA8D70"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ERROR TYPE</w:t>
            </w:r>
          </w:p>
        </w:tc>
        <w:tc>
          <w:tcPr>
            <w:tcW w:w="7614" w:type="dxa"/>
            <w:shd w:val="clear" w:color="auto" w:fill="auto"/>
          </w:tcPr>
          <w:p w14:paraId="1270DA55"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Asset type, or Domain / LOV type</w:t>
            </w:r>
          </w:p>
        </w:tc>
      </w:tr>
      <w:tr w:rsidR="008406E9" w:rsidRPr="008406E9" w14:paraId="091D6303" w14:textId="77777777" w:rsidTr="004D226D">
        <w:tc>
          <w:tcPr>
            <w:tcW w:w="1944" w:type="dxa"/>
            <w:shd w:val="clear" w:color="auto" w:fill="auto"/>
          </w:tcPr>
          <w:p w14:paraId="2AD5F69F"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SYNC ERROR</w:t>
            </w:r>
          </w:p>
        </w:tc>
        <w:tc>
          <w:tcPr>
            <w:tcW w:w="7614" w:type="dxa"/>
            <w:shd w:val="clear" w:color="auto" w:fill="auto"/>
          </w:tcPr>
          <w:p w14:paraId="6D62F9FD"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 xml:space="preserve">Sync Error Description </w:t>
            </w:r>
          </w:p>
        </w:tc>
      </w:tr>
    </w:tbl>
    <w:p w14:paraId="476C268F" w14:textId="77777777" w:rsidR="008406E9" w:rsidRPr="008406E9" w:rsidRDefault="008406E9" w:rsidP="008406E9">
      <w:pPr>
        <w:spacing w:after="0" w:line="240" w:lineRule="auto"/>
        <w:jc w:val="both"/>
        <w:rPr>
          <w:rFonts w:ascii="Arial" w:eastAsia="Times New Roman" w:hAnsi="Arial" w:cs="Arial"/>
          <w:sz w:val="18"/>
          <w:szCs w:val="18"/>
        </w:rPr>
      </w:pPr>
    </w:p>
    <w:p w14:paraId="1B1005D5"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3BA72D04" w14:textId="77777777" w:rsidTr="004D226D">
        <w:trPr>
          <w:trHeight w:val="276"/>
          <w:tblHeader/>
        </w:trPr>
        <w:tc>
          <w:tcPr>
            <w:tcW w:w="3160" w:type="dxa"/>
            <w:shd w:val="clear" w:color="auto" w:fill="E6E6E6"/>
            <w:vAlign w:val="center"/>
          </w:tcPr>
          <w:p w14:paraId="50BC739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68ABAFC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1D82BD5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4979B587" w14:textId="77777777" w:rsidTr="004D226D">
        <w:trPr>
          <w:trHeight w:val="276"/>
          <w:tblHeader/>
        </w:trPr>
        <w:tc>
          <w:tcPr>
            <w:tcW w:w="3160" w:type="dxa"/>
            <w:shd w:val="clear" w:color="auto" w:fill="E6E6E6"/>
            <w:vAlign w:val="center"/>
          </w:tcPr>
          <w:p w14:paraId="1776CDF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43C7681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53F06C5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0B92F0F2" w14:textId="77777777" w:rsidTr="004D226D">
        <w:trPr>
          <w:trHeight w:val="276"/>
          <w:tblHeader/>
        </w:trPr>
        <w:tc>
          <w:tcPr>
            <w:tcW w:w="3160" w:type="dxa"/>
            <w:shd w:val="clear" w:color="auto" w:fill="FFFFFF"/>
            <w:vAlign w:val="center"/>
          </w:tcPr>
          <w:p w14:paraId="5D35C70B" w14:textId="77777777" w:rsidR="008406E9" w:rsidRPr="008406E9" w:rsidRDefault="008406E9" w:rsidP="00C1153B">
            <w:pPr>
              <w:numPr>
                <w:ilvl w:val="1"/>
                <w:numId w:val="25"/>
              </w:numPr>
              <w:spacing w:after="0" w:line="240" w:lineRule="auto"/>
              <w:ind w:left="450" w:right="-26" w:hanging="252"/>
              <w:jc w:val="both"/>
              <w:rPr>
                <w:rFonts w:ascii="Arial" w:eastAsia="Times New Roman" w:hAnsi="Arial" w:cs="Arial"/>
                <w:b/>
                <w:sz w:val="20"/>
                <w:szCs w:val="20"/>
              </w:rPr>
            </w:pPr>
            <w:r w:rsidRPr="008406E9">
              <w:rPr>
                <w:rFonts w:ascii="Arial" w:eastAsia="Times New Roman" w:hAnsi="Arial" w:cs="Arial"/>
                <w:sz w:val="20"/>
                <w:szCs w:val="20"/>
              </w:rPr>
              <w:t xml:space="preserve">Validate table design </w:t>
            </w:r>
          </w:p>
        </w:tc>
        <w:tc>
          <w:tcPr>
            <w:tcW w:w="2618" w:type="dxa"/>
            <w:shd w:val="clear" w:color="auto" w:fill="FFFFFF"/>
            <w:vAlign w:val="center"/>
          </w:tcPr>
          <w:p w14:paraId="7321EA61"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77296EF7"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r>
    </w:tbl>
    <w:p w14:paraId="1F322718" w14:textId="77777777" w:rsidR="00926752" w:rsidRPr="00926752" w:rsidRDefault="00926752" w:rsidP="008406E9">
      <w:pPr>
        <w:pStyle w:val="head1"/>
        <w:ind w:left="792" w:firstLine="0"/>
      </w:pPr>
    </w:p>
    <w:p w14:paraId="62127984" w14:textId="77777777" w:rsidR="000865F2" w:rsidRDefault="000865F2" w:rsidP="00C1153B">
      <w:pPr>
        <w:pStyle w:val="head1"/>
        <w:numPr>
          <w:ilvl w:val="1"/>
          <w:numId w:val="2"/>
        </w:numPr>
      </w:pPr>
      <w:bookmarkStart w:id="48" w:name="_Toc414890446"/>
      <w:bookmarkStart w:id="49" w:name="_Toc415060504"/>
      <w:r w:rsidRPr="00926752">
        <w:t>SFA to TI Sync Exceptions</w:t>
      </w:r>
      <w:bookmarkEnd w:id="48"/>
      <w:bookmarkEnd w:id="4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2A1C55DD" w14:textId="77777777" w:rsidTr="004D226D">
        <w:trPr>
          <w:trHeight w:val="467"/>
        </w:trPr>
        <w:tc>
          <w:tcPr>
            <w:tcW w:w="3168" w:type="dxa"/>
            <w:shd w:val="clear" w:color="auto" w:fill="00B050"/>
            <w:vAlign w:val="center"/>
          </w:tcPr>
          <w:p w14:paraId="79CCA6D3"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3B28DFBE" w14:textId="77777777" w:rsidR="008406E9" w:rsidRPr="008406E9" w:rsidRDefault="008406E9" w:rsidP="008406E9">
            <w:pPr>
              <w:keepNext/>
              <w:spacing w:before="240" w:after="60" w:line="240" w:lineRule="auto"/>
              <w:ind w:left="720"/>
              <w:jc w:val="both"/>
              <w:outlineLvl w:val="1"/>
              <w:rPr>
                <w:rFonts w:ascii="Arial" w:eastAsia="Times New Roman" w:hAnsi="Arial" w:cs="Arial"/>
                <w:b/>
                <w:bCs/>
                <w:i/>
                <w:iCs/>
                <w:sz w:val="28"/>
                <w:szCs w:val="28"/>
              </w:rPr>
            </w:pPr>
          </w:p>
        </w:tc>
      </w:tr>
      <w:tr w:rsidR="008406E9" w:rsidRPr="008406E9" w14:paraId="6CF690EA" w14:textId="77777777" w:rsidTr="004D226D">
        <w:tc>
          <w:tcPr>
            <w:tcW w:w="3168" w:type="dxa"/>
            <w:shd w:val="clear" w:color="auto" w:fill="auto"/>
            <w:vAlign w:val="center"/>
          </w:tcPr>
          <w:p w14:paraId="1C16D0F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325B206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TI API / Broker </w:t>
            </w:r>
          </w:p>
        </w:tc>
      </w:tr>
      <w:tr w:rsidR="008406E9" w:rsidRPr="008406E9" w14:paraId="062EDAB4" w14:textId="77777777" w:rsidTr="004D226D">
        <w:tc>
          <w:tcPr>
            <w:tcW w:w="3168" w:type="dxa"/>
            <w:shd w:val="clear" w:color="auto" w:fill="auto"/>
            <w:vAlign w:val="center"/>
          </w:tcPr>
          <w:p w14:paraId="4A22532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21DBBEA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To write sync failure records to </w:t>
            </w:r>
            <w:r w:rsidRPr="008406E9">
              <w:rPr>
                <w:rFonts w:ascii="Arial" w:eastAsia="Times New Roman" w:hAnsi="Arial" w:cs="Arial"/>
                <w:sz w:val="20"/>
                <w:szCs w:val="20"/>
              </w:rPr>
              <w:t>XSIGN_EXECPT</w:t>
            </w:r>
          </w:p>
        </w:tc>
      </w:tr>
      <w:tr w:rsidR="008406E9" w:rsidRPr="008406E9" w14:paraId="62CF50F4" w14:textId="77777777" w:rsidTr="004D226D">
        <w:tc>
          <w:tcPr>
            <w:tcW w:w="3168" w:type="dxa"/>
            <w:shd w:val="clear" w:color="auto" w:fill="auto"/>
            <w:vAlign w:val="center"/>
          </w:tcPr>
          <w:p w14:paraId="4E88D56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72708C9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SFA to TI Data Sync Failure</w:t>
            </w:r>
          </w:p>
        </w:tc>
      </w:tr>
      <w:tr w:rsidR="008406E9" w:rsidRPr="008406E9" w14:paraId="3A92CC35" w14:textId="77777777" w:rsidTr="004D226D">
        <w:trPr>
          <w:trHeight w:val="728"/>
        </w:trPr>
        <w:tc>
          <w:tcPr>
            <w:tcW w:w="3168" w:type="dxa"/>
            <w:shd w:val="clear" w:color="auto" w:fill="auto"/>
            <w:vAlign w:val="center"/>
          </w:tcPr>
          <w:p w14:paraId="46618C7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27567352" w14:textId="22D9A570"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XSIGN_EXCEP</w:t>
            </w:r>
            <w:ins w:id="50" w:author="Jesse Day" w:date="2015-05-05T16:55:00Z">
              <w:r w:rsidR="00DA38C9">
                <w:rPr>
                  <w:rFonts w:ascii="Arial" w:eastAsia="Times New Roman" w:hAnsi="Arial" w:cs="Arial"/>
                  <w:i/>
                  <w:sz w:val="20"/>
                  <w:szCs w:val="20"/>
                </w:rPr>
                <w:t>T</w:t>
              </w:r>
            </w:ins>
            <w:bookmarkStart w:id="51" w:name="_GoBack"/>
            <w:bookmarkEnd w:id="51"/>
            <w:del w:id="52" w:author="Jesse Day" w:date="2015-05-05T16:55:00Z">
              <w:r w:rsidRPr="008406E9" w:rsidDel="00DA38C9">
                <w:rPr>
                  <w:rFonts w:ascii="Arial" w:eastAsia="Times New Roman" w:hAnsi="Arial" w:cs="Arial"/>
                  <w:i/>
                  <w:sz w:val="20"/>
                  <w:szCs w:val="20"/>
                </w:rPr>
                <w:delText>TION</w:delText>
              </w:r>
            </w:del>
            <w:r w:rsidRPr="008406E9">
              <w:rPr>
                <w:rFonts w:ascii="Arial" w:eastAsia="Times New Roman" w:hAnsi="Arial" w:cs="Arial"/>
                <w:i/>
                <w:sz w:val="20"/>
                <w:szCs w:val="20"/>
              </w:rPr>
              <w:t xml:space="preserve"> table, Sign data  updates in SFA, and an initiated sync process</w:t>
            </w:r>
          </w:p>
        </w:tc>
      </w:tr>
    </w:tbl>
    <w:p w14:paraId="2CB0E8AB" w14:textId="77777777" w:rsidR="008406E9" w:rsidRPr="008406E9" w:rsidRDefault="008406E9" w:rsidP="008406E9">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9"/>
        <w:gridCol w:w="5186"/>
      </w:tblGrid>
      <w:tr w:rsidR="008406E9" w:rsidRPr="008406E9" w14:paraId="48371354" w14:textId="77777777" w:rsidTr="008406E9">
        <w:trPr>
          <w:trHeight w:val="179"/>
        </w:trPr>
        <w:tc>
          <w:tcPr>
            <w:tcW w:w="4349" w:type="dxa"/>
            <w:shd w:val="clear" w:color="auto" w:fill="E6E6E6"/>
            <w:vAlign w:val="center"/>
          </w:tcPr>
          <w:p w14:paraId="19DAB2A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5186" w:type="dxa"/>
            <w:shd w:val="clear" w:color="auto" w:fill="E6E6E6"/>
            <w:vAlign w:val="center"/>
          </w:tcPr>
          <w:p w14:paraId="7605666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1B0BBA9D" w14:textId="77777777" w:rsidTr="008406E9">
        <w:trPr>
          <w:trHeight w:val="503"/>
        </w:trPr>
        <w:tc>
          <w:tcPr>
            <w:tcW w:w="4349" w:type="dxa"/>
            <w:shd w:val="clear" w:color="auto" w:fill="auto"/>
            <w:vAlign w:val="center"/>
          </w:tcPr>
          <w:p w14:paraId="03ED4C1F" w14:textId="77777777" w:rsidR="008406E9" w:rsidRPr="008406E9" w:rsidRDefault="008406E9" w:rsidP="00C1153B">
            <w:pPr>
              <w:numPr>
                <w:ilvl w:val="0"/>
                <w:numId w:val="42"/>
              </w:numPr>
              <w:spacing w:after="0" w:line="240" w:lineRule="auto"/>
              <w:ind w:left="360" w:hanging="270"/>
              <w:jc w:val="both"/>
              <w:rPr>
                <w:rFonts w:ascii="Arial" w:eastAsia="Times New Roman" w:hAnsi="Arial" w:cs="Arial"/>
                <w:sz w:val="20"/>
                <w:szCs w:val="20"/>
              </w:rPr>
            </w:pPr>
            <w:r w:rsidRPr="008406E9">
              <w:rPr>
                <w:rFonts w:ascii="Arial" w:eastAsia="Times New Roman" w:hAnsi="Arial" w:cs="Arial"/>
                <w:sz w:val="20"/>
                <w:szCs w:val="20"/>
              </w:rPr>
              <w:t xml:space="preserve">Establish sync error messages– created easily understood “decoded” oracle error messages, </w:t>
            </w:r>
          </w:p>
          <w:p w14:paraId="418DE321" w14:textId="77777777" w:rsidR="008406E9" w:rsidRPr="008406E9" w:rsidRDefault="008406E9" w:rsidP="00C1153B">
            <w:pPr>
              <w:numPr>
                <w:ilvl w:val="0"/>
                <w:numId w:val="42"/>
              </w:numPr>
              <w:spacing w:after="0" w:line="240" w:lineRule="auto"/>
              <w:ind w:left="360" w:hanging="270"/>
              <w:jc w:val="both"/>
              <w:rPr>
                <w:rFonts w:ascii="Arial" w:eastAsia="Times New Roman" w:hAnsi="Arial" w:cs="Arial"/>
                <w:sz w:val="20"/>
                <w:szCs w:val="20"/>
              </w:rPr>
            </w:pPr>
            <w:r w:rsidRPr="008406E9">
              <w:rPr>
                <w:rFonts w:ascii="Arial" w:eastAsia="Times New Roman" w:hAnsi="Arial" w:cs="Arial"/>
                <w:sz w:val="20"/>
                <w:szCs w:val="20"/>
              </w:rPr>
              <w:t>Initiating action: SFA to TI Asset Sync Failure</w:t>
            </w:r>
          </w:p>
          <w:p w14:paraId="7B4F46B8" w14:textId="77777777" w:rsidR="008406E9" w:rsidRPr="008406E9" w:rsidRDefault="008406E9" w:rsidP="00C1153B">
            <w:pPr>
              <w:numPr>
                <w:ilvl w:val="1"/>
                <w:numId w:val="42"/>
              </w:numPr>
              <w:spacing w:after="0" w:line="240" w:lineRule="auto"/>
              <w:ind w:left="720"/>
              <w:jc w:val="both"/>
              <w:rPr>
                <w:rFonts w:ascii="Arial" w:eastAsia="Times New Roman" w:hAnsi="Arial" w:cs="Arial"/>
                <w:sz w:val="20"/>
                <w:szCs w:val="20"/>
              </w:rPr>
            </w:pPr>
            <w:r w:rsidRPr="008406E9">
              <w:rPr>
                <w:rFonts w:ascii="Arial" w:eastAsia="Times New Roman" w:hAnsi="Arial" w:cs="Arial"/>
                <w:sz w:val="20"/>
                <w:szCs w:val="20"/>
              </w:rPr>
              <w:t>Capture and decode  error</w:t>
            </w:r>
          </w:p>
          <w:p w14:paraId="2B5909F7" w14:textId="77777777" w:rsidR="008406E9" w:rsidRPr="008406E9" w:rsidRDefault="008406E9" w:rsidP="00C1153B">
            <w:pPr>
              <w:numPr>
                <w:ilvl w:val="1"/>
                <w:numId w:val="42"/>
              </w:numPr>
              <w:spacing w:after="0" w:line="240" w:lineRule="auto"/>
              <w:ind w:left="720"/>
              <w:jc w:val="both"/>
              <w:rPr>
                <w:rFonts w:ascii="Arial" w:eastAsia="Times New Roman" w:hAnsi="Arial" w:cs="Arial"/>
                <w:sz w:val="20"/>
                <w:szCs w:val="20"/>
              </w:rPr>
            </w:pPr>
            <w:r w:rsidRPr="008406E9">
              <w:rPr>
                <w:rFonts w:ascii="Arial" w:eastAsia="Times New Roman" w:hAnsi="Arial" w:cs="Arial"/>
                <w:sz w:val="20"/>
                <w:szCs w:val="20"/>
              </w:rPr>
              <w:t>Write Exception record to XSIGN_EXCEPT</w:t>
            </w:r>
          </w:p>
          <w:p w14:paraId="11E00BCB" w14:textId="77777777" w:rsidR="008406E9" w:rsidRPr="008406E9" w:rsidRDefault="008406E9" w:rsidP="00C1153B">
            <w:pPr>
              <w:numPr>
                <w:ilvl w:val="1"/>
                <w:numId w:val="42"/>
              </w:numPr>
              <w:spacing w:after="0" w:line="240" w:lineRule="auto"/>
              <w:ind w:left="720"/>
              <w:jc w:val="both"/>
              <w:rPr>
                <w:rFonts w:ascii="Arial" w:eastAsia="Times New Roman" w:hAnsi="Arial" w:cs="Arial"/>
                <w:sz w:val="20"/>
                <w:szCs w:val="20"/>
              </w:rPr>
            </w:pPr>
            <w:r w:rsidRPr="008406E9">
              <w:rPr>
                <w:rFonts w:ascii="Arial" w:eastAsia="Times New Roman" w:hAnsi="Arial" w:cs="Arial"/>
                <w:sz w:val="20"/>
                <w:szCs w:val="20"/>
              </w:rPr>
              <w:t xml:space="preserve">Write Exception record to text file,  imbed sync date/time in file name– for the specific Session ID exclude fields Highlighted in yellow below,  Write text file to: C:\work , open file on the desk top. </w:t>
            </w:r>
          </w:p>
          <w:p w14:paraId="5B313406" w14:textId="77777777" w:rsidR="008406E9" w:rsidRPr="008406E9" w:rsidRDefault="008406E9" w:rsidP="00C1153B">
            <w:pPr>
              <w:numPr>
                <w:ilvl w:val="1"/>
                <w:numId w:val="42"/>
              </w:numPr>
              <w:spacing w:after="0" w:line="240" w:lineRule="auto"/>
              <w:ind w:left="720"/>
              <w:jc w:val="both"/>
              <w:rPr>
                <w:rFonts w:ascii="Arial" w:eastAsia="Times New Roman" w:hAnsi="Arial" w:cs="Arial"/>
                <w:sz w:val="20"/>
                <w:szCs w:val="20"/>
              </w:rPr>
            </w:pPr>
            <w:r w:rsidRPr="008406E9">
              <w:rPr>
                <w:rFonts w:ascii="Arial" w:eastAsia="Times New Roman" w:hAnsi="Arial" w:cs="Arial"/>
                <w:sz w:val="20"/>
                <w:szCs w:val="20"/>
              </w:rPr>
              <w:t>Do not include TI to SFA sync errors</w:t>
            </w:r>
          </w:p>
        </w:tc>
        <w:tc>
          <w:tcPr>
            <w:tcW w:w="5186" w:type="dxa"/>
            <w:vAlign w:val="center"/>
          </w:tcPr>
          <w:p w14:paraId="09A5BCC0" w14:textId="77777777" w:rsidR="008406E9" w:rsidRPr="008406E9" w:rsidRDefault="008406E9" w:rsidP="008406E9">
            <w:pPr>
              <w:spacing w:after="0" w:line="240" w:lineRule="auto"/>
              <w:contextualSpacing/>
              <w:rPr>
                <w:rFonts w:ascii="Calibri" w:eastAsia="Calibri" w:hAnsi="Calibri" w:cs="Times New Roman"/>
                <w:sz w:val="18"/>
                <w:szCs w:val="18"/>
              </w:rPr>
            </w:pPr>
            <w:r w:rsidRPr="008406E9">
              <w:rPr>
                <w:rFonts w:ascii="Calibri" w:eastAsia="Calibri" w:hAnsi="Calibri" w:cs="Times New Roman"/>
                <w:sz w:val="18"/>
                <w:szCs w:val="18"/>
              </w:rPr>
              <w:t xml:space="preserve">If a single installation is updated centrally (or on a different Toughbook and synced) and on the Toughbook, during the same sync cycle then the second Toughbook wins but an exception is logged saying that it overwrote the data. (thus, if the date on the TI record is newer than the last sync date, then it will be overwritten but create an exception) – these conflicts are identified and the task flagged as an error in the task listing </w:t>
            </w:r>
          </w:p>
          <w:p w14:paraId="3646BAD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p>
          <w:p w14:paraId="527985B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If an installation is edited twice in the same day write to oracle sync log do not remove from edit table let it sync next day – write exception – date track error</w:t>
            </w:r>
          </w:p>
        </w:tc>
      </w:tr>
    </w:tbl>
    <w:p w14:paraId="2C02D98D"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0460B8C3"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0D9CCFB5"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630"/>
        <w:gridCol w:w="900"/>
        <w:gridCol w:w="1170"/>
        <w:gridCol w:w="990"/>
        <w:gridCol w:w="1080"/>
        <w:gridCol w:w="990"/>
        <w:gridCol w:w="810"/>
        <w:gridCol w:w="1080"/>
        <w:gridCol w:w="1080"/>
      </w:tblGrid>
      <w:tr w:rsidR="008406E9" w:rsidRPr="008406E9" w14:paraId="23AEF801" w14:textId="77777777" w:rsidTr="004D226D">
        <w:trPr>
          <w:trHeight w:val="224"/>
        </w:trPr>
        <w:tc>
          <w:tcPr>
            <w:tcW w:w="1170" w:type="dxa"/>
            <w:shd w:val="clear" w:color="auto" w:fill="D9D9D9"/>
          </w:tcPr>
          <w:p w14:paraId="53D91570" w14:textId="77777777" w:rsidR="008406E9" w:rsidRPr="008406E9" w:rsidRDefault="008406E9" w:rsidP="008406E9">
            <w:pPr>
              <w:spacing w:after="0" w:line="240" w:lineRule="auto"/>
              <w:ind w:left="-14"/>
              <w:jc w:val="both"/>
              <w:rPr>
                <w:rFonts w:ascii="Arial" w:eastAsia="Times New Roman" w:hAnsi="Arial" w:cs="Arial"/>
                <w:sz w:val="16"/>
                <w:szCs w:val="16"/>
              </w:rPr>
            </w:pPr>
          </w:p>
        </w:tc>
        <w:tc>
          <w:tcPr>
            <w:tcW w:w="8730" w:type="dxa"/>
            <w:gridSpan w:val="9"/>
            <w:shd w:val="clear" w:color="auto" w:fill="D9D9D9"/>
          </w:tcPr>
          <w:p w14:paraId="4A185CDA"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ab/>
            </w:r>
            <w:r w:rsidRPr="008406E9">
              <w:rPr>
                <w:rFonts w:ascii="Arial" w:eastAsia="Times New Roman" w:hAnsi="Arial" w:cs="Arial"/>
                <w:sz w:val="16"/>
                <w:szCs w:val="16"/>
              </w:rPr>
              <w:tab/>
              <w:t>XSIGN EXECPT Table</w:t>
            </w:r>
          </w:p>
        </w:tc>
      </w:tr>
      <w:tr w:rsidR="008406E9" w:rsidRPr="008406E9" w14:paraId="1F568F29" w14:textId="77777777" w:rsidTr="004D226D">
        <w:trPr>
          <w:trHeight w:val="323"/>
        </w:trPr>
        <w:tc>
          <w:tcPr>
            <w:tcW w:w="1170" w:type="dxa"/>
            <w:shd w:val="clear" w:color="auto" w:fill="E7E6E6"/>
          </w:tcPr>
          <w:p w14:paraId="0A6D0BEB"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Column Name</w:t>
            </w:r>
          </w:p>
        </w:tc>
        <w:tc>
          <w:tcPr>
            <w:tcW w:w="630" w:type="dxa"/>
            <w:shd w:val="clear" w:color="auto" w:fill="auto"/>
          </w:tcPr>
          <w:p w14:paraId="146EE9C6"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SYNC_DATE</w:t>
            </w:r>
          </w:p>
        </w:tc>
        <w:tc>
          <w:tcPr>
            <w:tcW w:w="900" w:type="dxa"/>
            <w:shd w:val="clear" w:color="auto" w:fill="FFFF00"/>
          </w:tcPr>
          <w:p w14:paraId="7E0B1BA1"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Session ID</w:t>
            </w:r>
          </w:p>
        </w:tc>
        <w:tc>
          <w:tcPr>
            <w:tcW w:w="1170" w:type="dxa"/>
            <w:shd w:val="clear" w:color="auto" w:fill="FFFF00"/>
          </w:tcPr>
          <w:p w14:paraId="0B2FF35E"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TI_USERNAME</w:t>
            </w:r>
          </w:p>
        </w:tc>
        <w:tc>
          <w:tcPr>
            <w:tcW w:w="990" w:type="dxa"/>
            <w:shd w:val="clear" w:color="auto" w:fill="FFFF00"/>
          </w:tcPr>
          <w:p w14:paraId="499804A3" w14:textId="77777777" w:rsidR="008406E9" w:rsidRPr="008406E9" w:rsidRDefault="008406E9" w:rsidP="008406E9">
            <w:pPr>
              <w:spacing w:after="0" w:line="240" w:lineRule="auto"/>
              <w:ind w:left="-14"/>
              <w:jc w:val="both"/>
              <w:rPr>
                <w:rFonts w:ascii="Arial" w:eastAsia="Times New Roman" w:hAnsi="Arial" w:cs="Arial"/>
                <w:sz w:val="16"/>
                <w:szCs w:val="16"/>
                <w:highlight w:val="yellow"/>
              </w:rPr>
            </w:pPr>
            <w:r w:rsidRPr="008406E9">
              <w:rPr>
                <w:rFonts w:ascii="Arial" w:eastAsia="Times New Roman" w:hAnsi="Arial" w:cs="Arial"/>
                <w:sz w:val="16"/>
                <w:szCs w:val="16"/>
                <w:highlight w:val="yellow"/>
              </w:rPr>
              <w:t>NE_ID</w:t>
            </w:r>
          </w:p>
        </w:tc>
        <w:tc>
          <w:tcPr>
            <w:tcW w:w="1080" w:type="dxa"/>
            <w:shd w:val="clear" w:color="auto" w:fill="auto"/>
          </w:tcPr>
          <w:p w14:paraId="67F6B07D"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INSTALLATION_ID</w:t>
            </w:r>
          </w:p>
        </w:tc>
        <w:tc>
          <w:tcPr>
            <w:tcW w:w="990" w:type="dxa"/>
            <w:shd w:val="clear" w:color="auto" w:fill="auto"/>
          </w:tcPr>
          <w:p w14:paraId="7DDD8BFD"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STATEHWY</w:t>
            </w:r>
          </w:p>
        </w:tc>
        <w:tc>
          <w:tcPr>
            <w:tcW w:w="810" w:type="dxa"/>
            <w:shd w:val="clear" w:color="auto" w:fill="auto"/>
          </w:tcPr>
          <w:p w14:paraId="37506E49"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MP</w:t>
            </w:r>
          </w:p>
        </w:tc>
        <w:tc>
          <w:tcPr>
            <w:tcW w:w="1080" w:type="dxa"/>
            <w:shd w:val="clear" w:color="auto" w:fill="auto"/>
          </w:tcPr>
          <w:p w14:paraId="23A3A649"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ERROR_TYPE</w:t>
            </w:r>
          </w:p>
        </w:tc>
        <w:tc>
          <w:tcPr>
            <w:tcW w:w="1080" w:type="dxa"/>
            <w:shd w:val="clear" w:color="auto" w:fill="auto"/>
          </w:tcPr>
          <w:p w14:paraId="582F0819"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SYNC_ERROR</w:t>
            </w:r>
          </w:p>
        </w:tc>
      </w:tr>
      <w:tr w:rsidR="008406E9" w:rsidRPr="008406E9" w14:paraId="39276D97" w14:textId="77777777" w:rsidTr="004D226D">
        <w:trPr>
          <w:trHeight w:val="449"/>
        </w:trPr>
        <w:tc>
          <w:tcPr>
            <w:tcW w:w="1170" w:type="dxa"/>
            <w:shd w:val="clear" w:color="auto" w:fill="E7E6E6"/>
          </w:tcPr>
          <w:p w14:paraId="56BED6D5"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Column Type</w:t>
            </w:r>
          </w:p>
        </w:tc>
        <w:tc>
          <w:tcPr>
            <w:tcW w:w="630" w:type="dxa"/>
            <w:shd w:val="clear" w:color="auto" w:fill="auto"/>
          </w:tcPr>
          <w:p w14:paraId="72449965"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DATE</w:t>
            </w:r>
          </w:p>
        </w:tc>
        <w:tc>
          <w:tcPr>
            <w:tcW w:w="900" w:type="dxa"/>
            <w:shd w:val="clear" w:color="auto" w:fill="FFFF00"/>
          </w:tcPr>
          <w:p w14:paraId="4CBDA6BC"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NUMBER</w:t>
            </w:r>
          </w:p>
        </w:tc>
        <w:tc>
          <w:tcPr>
            <w:tcW w:w="1170" w:type="dxa"/>
            <w:shd w:val="clear" w:color="auto" w:fill="FFFF00"/>
          </w:tcPr>
          <w:p w14:paraId="22B25BA1"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990" w:type="dxa"/>
            <w:shd w:val="clear" w:color="auto" w:fill="FFFF00"/>
          </w:tcPr>
          <w:p w14:paraId="2F720775" w14:textId="77777777" w:rsidR="008406E9" w:rsidRPr="008406E9" w:rsidRDefault="008406E9" w:rsidP="008406E9">
            <w:pPr>
              <w:spacing w:after="0" w:line="240" w:lineRule="auto"/>
              <w:ind w:left="-14"/>
              <w:jc w:val="both"/>
              <w:rPr>
                <w:rFonts w:ascii="Arial" w:eastAsia="Times New Roman" w:hAnsi="Arial" w:cs="Arial"/>
                <w:sz w:val="16"/>
                <w:szCs w:val="16"/>
                <w:highlight w:val="yellow"/>
              </w:rPr>
            </w:pPr>
            <w:r w:rsidRPr="008406E9">
              <w:rPr>
                <w:rFonts w:ascii="Arial" w:eastAsia="Times New Roman" w:hAnsi="Arial" w:cs="Arial"/>
                <w:sz w:val="16"/>
                <w:szCs w:val="16"/>
                <w:highlight w:val="yellow"/>
              </w:rPr>
              <w:t>VARCHAR2</w:t>
            </w:r>
          </w:p>
        </w:tc>
        <w:tc>
          <w:tcPr>
            <w:tcW w:w="1080" w:type="dxa"/>
            <w:shd w:val="clear" w:color="auto" w:fill="auto"/>
          </w:tcPr>
          <w:p w14:paraId="4494D06C"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990" w:type="dxa"/>
            <w:shd w:val="clear" w:color="auto" w:fill="auto"/>
          </w:tcPr>
          <w:p w14:paraId="1C0C8C90"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810" w:type="dxa"/>
            <w:shd w:val="clear" w:color="auto" w:fill="auto"/>
          </w:tcPr>
          <w:p w14:paraId="2879352C"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Number</w:t>
            </w:r>
          </w:p>
        </w:tc>
        <w:tc>
          <w:tcPr>
            <w:tcW w:w="1080" w:type="dxa"/>
            <w:shd w:val="clear" w:color="auto" w:fill="auto"/>
          </w:tcPr>
          <w:p w14:paraId="4CF9B00D"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c>
          <w:tcPr>
            <w:tcW w:w="1080" w:type="dxa"/>
            <w:shd w:val="clear" w:color="auto" w:fill="auto"/>
          </w:tcPr>
          <w:p w14:paraId="21E3BF1D"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VARCHAR2</w:t>
            </w:r>
          </w:p>
        </w:tc>
      </w:tr>
      <w:tr w:rsidR="008406E9" w:rsidRPr="008406E9" w14:paraId="361F1EC2" w14:textId="77777777" w:rsidTr="004D226D">
        <w:tc>
          <w:tcPr>
            <w:tcW w:w="1170" w:type="dxa"/>
            <w:shd w:val="clear" w:color="auto" w:fill="E7E6E6"/>
          </w:tcPr>
          <w:p w14:paraId="38A3FA38"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Size</w:t>
            </w:r>
          </w:p>
        </w:tc>
        <w:tc>
          <w:tcPr>
            <w:tcW w:w="630" w:type="dxa"/>
            <w:shd w:val="clear" w:color="auto" w:fill="auto"/>
          </w:tcPr>
          <w:p w14:paraId="05C31150" w14:textId="77777777" w:rsidR="008406E9" w:rsidRPr="008406E9" w:rsidRDefault="008406E9" w:rsidP="008406E9">
            <w:pPr>
              <w:spacing w:after="0" w:line="240" w:lineRule="auto"/>
              <w:ind w:left="-14"/>
              <w:jc w:val="both"/>
              <w:rPr>
                <w:rFonts w:ascii="Arial" w:eastAsia="Times New Roman" w:hAnsi="Arial" w:cs="Arial"/>
                <w:sz w:val="16"/>
                <w:szCs w:val="16"/>
              </w:rPr>
            </w:pPr>
          </w:p>
        </w:tc>
        <w:tc>
          <w:tcPr>
            <w:tcW w:w="900" w:type="dxa"/>
            <w:shd w:val="clear" w:color="auto" w:fill="FFFF00"/>
          </w:tcPr>
          <w:p w14:paraId="277BCACF" w14:textId="77777777" w:rsidR="008406E9" w:rsidRPr="008406E9" w:rsidRDefault="008406E9" w:rsidP="008406E9">
            <w:pPr>
              <w:spacing w:after="0" w:line="240" w:lineRule="auto"/>
              <w:ind w:left="-14"/>
              <w:jc w:val="both"/>
              <w:rPr>
                <w:rFonts w:ascii="Arial" w:eastAsia="Times New Roman" w:hAnsi="Arial" w:cs="Arial"/>
                <w:sz w:val="16"/>
                <w:szCs w:val="16"/>
              </w:rPr>
            </w:pPr>
          </w:p>
        </w:tc>
        <w:tc>
          <w:tcPr>
            <w:tcW w:w="1170" w:type="dxa"/>
            <w:shd w:val="clear" w:color="auto" w:fill="FFFF00"/>
          </w:tcPr>
          <w:p w14:paraId="53202923"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20</w:t>
            </w:r>
          </w:p>
        </w:tc>
        <w:tc>
          <w:tcPr>
            <w:tcW w:w="990" w:type="dxa"/>
            <w:shd w:val="clear" w:color="auto" w:fill="FFFF00"/>
          </w:tcPr>
          <w:p w14:paraId="13D6F790" w14:textId="77777777" w:rsidR="008406E9" w:rsidRPr="008406E9" w:rsidRDefault="008406E9" w:rsidP="008406E9">
            <w:pPr>
              <w:spacing w:after="0" w:line="240" w:lineRule="auto"/>
              <w:ind w:left="-14"/>
              <w:jc w:val="both"/>
              <w:rPr>
                <w:rFonts w:ascii="Arial" w:eastAsia="Times New Roman" w:hAnsi="Arial" w:cs="Arial"/>
                <w:sz w:val="16"/>
                <w:szCs w:val="16"/>
                <w:highlight w:val="yellow"/>
              </w:rPr>
            </w:pPr>
            <w:r w:rsidRPr="008406E9">
              <w:rPr>
                <w:rFonts w:ascii="Arial" w:eastAsia="Times New Roman" w:hAnsi="Arial" w:cs="Arial"/>
                <w:sz w:val="16"/>
                <w:szCs w:val="16"/>
                <w:highlight w:val="yellow"/>
              </w:rPr>
              <w:t>10</w:t>
            </w:r>
          </w:p>
        </w:tc>
        <w:tc>
          <w:tcPr>
            <w:tcW w:w="1080" w:type="dxa"/>
            <w:shd w:val="clear" w:color="auto" w:fill="auto"/>
          </w:tcPr>
          <w:p w14:paraId="38E40C9B"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10</w:t>
            </w:r>
          </w:p>
        </w:tc>
        <w:tc>
          <w:tcPr>
            <w:tcW w:w="990" w:type="dxa"/>
            <w:shd w:val="clear" w:color="auto" w:fill="auto"/>
          </w:tcPr>
          <w:p w14:paraId="1FC4601E"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10</w:t>
            </w:r>
          </w:p>
        </w:tc>
        <w:tc>
          <w:tcPr>
            <w:tcW w:w="810" w:type="dxa"/>
            <w:shd w:val="clear" w:color="auto" w:fill="auto"/>
          </w:tcPr>
          <w:p w14:paraId="4BA80F27"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NUM</w:t>
            </w:r>
          </w:p>
        </w:tc>
        <w:tc>
          <w:tcPr>
            <w:tcW w:w="1080" w:type="dxa"/>
            <w:shd w:val="clear" w:color="auto" w:fill="auto"/>
          </w:tcPr>
          <w:p w14:paraId="095A241D"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20</w:t>
            </w:r>
          </w:p>
        </w:tc>
        <w:tc>
          <w:tcPr>
            <w:tcW w:w="1080" w:type="dxa"/>
            <w:shd w:val="clear" w:color="auto" w:fill="auto"/>
          </w:tcPr>
          <w:p w14:paraId="622810F3" w14:textId="77777777" w:rsidR="008406E9" w:rsidRPr="008406E9" w:rsidRDefault="008406E9" w:rsidP="008406E9">
            <w:pPr>
              <w:spacing w:after="0" w:line="240" w:lineRule="auto"/>
              <w:ind w:left="-14"/>
              <w:jc w:val="both"/>
              <w:rPr>
                <w:rFonts w:ascii="Arial" w:eastAsia="Times New Roman" w:hAnsi="Arial" w:cs="Arial"/>
                <w:sz w:val="16"/>
                <w:szCs w:val="16"/>
              </w:rPr>
            </w:pPr>
            <w:r w:rsidRPr="008406E9">
              <w:rPr>
                <w:rFonts w:ascii="Arial" w:eastAsia="Times New Roman" w:hAnsi="Arial" w:cs="Arial"/>
                <w:sz w:val="16"/>
                <w:szCs w:val="16"/>
              </w:rPr>
              <w:t>250</w:t>
            </w:r>
          </w:p>
        </w:tc>
      </w:tr>
    </w:tbl>
    <w:p w14:paraId="62EBC234"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09863AE8"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564FD4FA" w14:textId="77777777" w:rsidTr="004D226D">
        <w:trPr>
          <w:trHeight w:val="276"/>
          <w:tblHeader/>
        </w:trPr>
        <w:tc>
          <w:tcPr>
            <w:tcW w:w="3160" w:type="dxa"/>
            <w:shd w:val="clear" w:color="auto" w:fill="E6E6E6"/>
            <w:vAlign w:val="center"/>
          </w:tcPr>
          <w:p w14:paraId="7D8E8CF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60C3439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3E04B99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7A2CA6EB" w14:textId="77777777" w:rsidTr="004D226D">
        <w:trPr>
          <w:trHeight w:val="276"/>
          <w:tblHeader/>
        </w:trPr>
        <w:tc>
          <w:tcPr>
            <w:tcW w:w="3160" w:type="dxa"/>
            <w:shd w:val="clear" w:color="auto" w:fill="E6E6E6"/>
            <w:vAlign w:val="center"/>
          </w:tcPr>
          <w:p w14:paraId="4FAA6AD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57D182C9"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1B933A3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540F9F12" w14:textId="77777777" w:rsidTr="004D226D">
        <w:trPr>
          <w:trHeight w:val="276"/>
          <w:tblHeader/>
        </w:trPr>
        <w:tc>
          <w:tcPr>
            <w:tcW w:w="3160" w:type="dxa"/>
            <w:shd w:val="clear" w:color="auto" w:fill="FFFFFF"/>
            <w:vAlign w:val="center"/>
          </w:tcPr>
          <w:p w14:paraId="1E0C70E5" w14:textId="77777777" w:rsidR="008406E9" w:rsidRPr="008406E9" w:rsidRDefault="008406E9" w:rsidP="00C1153B">
            <w:pPr>
              <w:numPr>
                <w:ilvl w:val="1"/>
                <w:numId w:val="23"/>
              </w:numPr>
              <w:spacing w:after="0" w:line="240" w:lineRule="auto"/>
              <w:ind w:left="360" w:right="-26" w:hanging="270"/>
              <w:jc w:val="both"/>
              <w:rPr>
                <w:rFonts w:ascii="Arial" w:eastAsia="Times New Roman" w:hAnsi="Arial" w:cs="Arial"/>
                <w:sz w:val="20"/>
                <w:szCs w:val="20"/>
              </w:rPr>
            </w:pPr>
            <w:r w:rsidRPr="008406E9">
              <w:rPr>
                <w:rFonts w:ascii="Arial" w:eastAsia="Times New Roman" w:hAnsi="Arial" w:cs="Arial"/>
                <w:sz w:val="20"/>
                <w:szCs w:val="20"/>
              </w:rPr>
              <w:t>Determine all possible error messages</w:t>
            </w:r>
          </w:p>
          <w:p w14:paraId="5E53CDD7" w14:textId="77777777" w:rsidR="008406E9" w:rsidRPr="008406E9" w:rsidRDefault="008406E9" w:rsidP="00C1153B">
            <w:pPr>
              <w:numPr>
                <w:ilvl w:val="1"/>
                <w:numId w:val="23"/>
              </w:numPr>
              <w:spacing w:after="0" w:line="240" w:lineRule="auto"/>
              <w:ind w:left="360" w:right="-26" w:hanging="270"/>
              <w:jc w:val="both"/>
              <w:rPr>
                <w:rFonts w:ascii="Arial" w:eastAsia="Times New Roman" w:hAnsi="Arial" w:cs="Arial"/>
                <w:b/>
                <w:sz w:val="20"/>
                <w:szCs w:val="20"/>
              </w:rPr>
            </w:pPr>
            <w:r w:rsidRPr="008406E9">
              <w:rPr>
                <w:rFonts w:ascii="Arial" w:eastAsia="Times New Roman" w:hAnsi="Arial" w:cs="Arial"/>
                <w:sz w:val="20"/>
                <w:szCs w:val="20"/>
              </w:rPr>
              <w:t>Create errors in test data and validate error listing</w:t>
            </w:r>
          </w:p>
        </w:tc>
        <w:tc>
          <w:tcPr>
            <w:tcW w:w="2618" w:type="dxa"/>
            <w:shd w:val="clear" w:color="auto" w:fill="FFFFFF"/>
            <w:vAlign w:val="center"/>
          </w:tcPr>
          <w:p w14:paraId="500CAA57"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10EFA167"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r>
    </w:tbl>
    <w:p w14:paraId="76564748" w14:textId="77777777" w:rsidR="008406E9" w:rsidRPr="00926752" w:rsidRDefault="008406E9" w:rsidP="008406E9">
      <w:pPr>
        <w:pStyle w:val="head1"/>
        <w:ind w:left="792" w:firstLine="0"/>
      </w:pPr>
    </w:p>
    <w:p w14:paraId="66F99BE0" w14:textId="77777777" w:rsidR="000865F2" w:rsidRDefault="000865F2" w:rsidP="00C1153B">
      <w:pPr>
        <w:pStyle w:val="head1"/>
        <w:numPr>
          <w:ilvl w:val="1"/>
          <w:numId w:val="2"/>
        </w:numPr>
      </w:pPr>
      <w:bookmarkStart w:id="53" w:name="_Toc414890447"/>
      <w:bookmarkStart w:id="54" w:name="_Toc415060505"/>
      <w:r w:rsidRPr="00926752">
        <w:t>TI to SFA Sync Exceptions</w:t>
      </w:r>
      <w:bookmarkEnd w:id="53"/>
      <w:bookmarkEnd w:id="5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3C0D1BD2" w14:textId="77777777" w:rsidTr="004D226D">
        <w:trPr>
          <w:trHeight w:val="467"/>
        </w:trPr>
        <w:tc>
          <w:tcPr>
            <w:tcW w:w="3168" w:type="dxa"/>
            <w:shd w:val="clear" w:color="auto" w:fill="00B050"/>
            <w:vAlign w:val="center"/>
          </w:tcPr>
          <w:p w14:paraId="10DDD0FF"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28A77A57" w14:textId="77777777" w:rsidR="008406E9" w:rsidRPr="008406E9" w:rsidRDefault="008406E9" w:rsidP="008406E9">
            <w:pPr>
              <w:keepNext/>
              <w:spacing w:before="240" w:after="60" w:line="240" w:lineRule="auto"/>
              <w:ind w:left="720"/>
              <w:jc w:val="both"/>
              <w:outlineLvl w:val="1"/>
              <w:rPr>
                <w:rFonts w:ascii="Arial" w:eastAsia="Times New Roman" w:hAnsi="Arial" w:cs="Arial"/>
                <w:b/>
                <w:bCs/>
                <w:i/>
                <w:iCs/>
                <w:sz w:val="28"/>
                <w:szCs w:val="28"/>
              </w:rPr>
            </w:pPr>
          </w:p>
        </w:tc>
      </w:tr>
      <w:tr w:rsidR="008406E9" w:rsidRPr="008406E9" w14:paraId="5133317B" w14:textId="77777777" w:rsidTr="004D226D">
        <w:tc>
          <w:tcPr>
            <w:tcW w:w="3168" w:type="dxa"/>
            <w:shd w:val="clear" w:color="auto" w:fill="auto"/>
            <w:vAlign w:val="center"/>
          </w:tcPr>
          <w:p w14:paraId="5DF1145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04A536C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TI API / Broker </w:t>
            </w:r>
          </w:p>
        </w:tc>
      </w:tr>
      <w:tr w:rsidR="008406E9" w:rsidRPr="008406E9" w14:paraId="730B2B8D" w14:textId="77777777" w:rsidTr="004D226D">
        <w:tc>
          <w:tcPr>
            <w:tcW w:w="3168" w:type="dxa"/>
            <w:shd w:val="clear" w:color="auto" w:fill="auto"/>
            <w:vAlign w:val="center"/>
          </w:tcPr>
          <w:p w14:paraId="33FE169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35B4C58B"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To wright sync failure records to </w:t>
            </w:r>
            <w:r w:rsidRPr="008406E9">
              <w:rPr>
                <w:rFonts w:ascii="Arial" w:eastAsia="Times New Roman" w:hAnsi="Arial" w:cs="Arial"/>
                <w:sz w:val="20"/>
                <w:szCs w:val="20"/>
              </w:rPr>
              <w:t>XSIGN_EXECPT</w:t>
            </w:r>
          </w:p>
        </w:tc>
      </w:tr>
      <w:tr w:rsidR="008406E9" w:rsidRPr="008406E9" w14:paraId="3415B27E" w14:textId="77777777" w:rsidTr="004D226D">
        <w:tc>
          <w:tcPr>
            <w:tcW w:w="3168" w:type="dxa"/>
            <w:shd w:val="clear" w:color="auto" w:fill="auto"/>
            <w:vAlign w:val="center"/>
          </w:tcPr>
          <w:p w14:paraId="0E92BA0F"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2DF8926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SFA to TI Data Sync Failure</w:t>
            </w:r>
          </w:p>
        </w:tc>
      </w:tr>
      <w:tr w:rsidR="008406E9" w:rsidRPr="008406E9" w14:paraId="1AEB9D9C" w14:textId="77777777" w:rsidTr="004D226D">
        <w:trPr>
          <w:trHeight w:val="728"/>
        </w:trPr>
        <w:tc>
          <w:tcPr>
            <w:tcW w:w="3168" w:type="dxa"/>
            <w:shd w:val="clear" w:color="auto" w:fill="auto"/>
            <w:vAlign w:val="center"/>
          </w:tcPr>
          <w:p w14:paraId="3F6D584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60E060BA" w14:textId="3A4276F0"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XSIGN_EXCEP</w:t>
            </w:r>
            <w:ins w:id="55" w:author="Jesse Day" w:date="2015-05-05T16:54:00Z">
              <w:r w:rsidR="00DA38C9">
                <w:rPr>
                  <w:rFonts w:ascii="Arial" w:eastAsia="Times New Roman" w:hAnsi="Arial" w:cs="Arial"/>
                  <w:i/>
                  <w:sz w:val="20"/>
                  <w:szCs w:val="20"/>
                </w:rPr>
                <w:t>T</w:t>
              </w:r>
            </w:ins>
            <w:del w:id="56" w:author="Jesse Day" w:date="2015-05-05T16:54:00Z">
              <w:r w:rsidRPr="008406E9" w:rsidDel="00DA38C9">
                <w:rPr>
                  <w:rFonts w:ascii="Arial" w:eastAsia="Times New Roman" w:hAnsi="Arial" w:cs="Arial"/>
                  <w:i/>
                  <w:sz w:val="20"/>
                  <w:szCs w:val="20"/>
                </w:rPr>
                <w:delText>TION</w:delText>
              </w:r>
            </w:del>
            <w:r w:rsidRPr="008406E9">
              <w:rPr>
                <w:rFonts w:ascii="Arial" w:eastAsia="Times New Roman" w:hAnsi="Arial" w:cs="Arial"/>
                <w:i/>
                <w:sz w:val="20"/>
                <w:szCs w:val="20"/>
              </w:rPr>
              <w:t xml:space="preserve"> table, Sign data  updates in TI, and an initiated sync process</w:t>
            </w:r>
          </w:p>
        </w:tc>
      </w:tr>
    </w:tbl>
    <w:p w14:paraId="5C0A1B93" w14:textId="77777777" w:rsidR="008406E9" w:rsidRPr="008406E9" w:rsidRDefault="008406E9" w:rsidP="008406E9">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9"/>
        <w:gridCol w:w="5186"/>
      </w:tblGrid>
      <w:tr w:rsidR="008406E9" w:rsidRPr="008406E9" w14:paraId="1234E916" w14:textId="77777777" w:rsidTr="008406E9">
        <w:trPr>
          <w:trHeight w:val="179"/>
        </w:trPr>
        <w:tc>
          <w:tcPr>
            <w:tcW w:w="4349" w:type="dxa"/>
            <w:shd w:val="clear" w:color="auto" w:fill="E6E6E6"/>
            <w:vAlign w:val="center"/>
          </w:tcPr>
          <w:p w14:paraId="0AD0AF3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5186" w:type="dxa"/>
            <w:shd w:val="clear" w:color="auto" w:fill="E6E6E6"/>
            <w:vAlign w:val="center"/>
          </w:tcPr>
          <w:p w14:paraId="02DDCE0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2475B3A6" w14:textId="77777777" w:rsidTr="008406E9">
        <w:trPr>
          <w:trHeight w:val="503"/>
        </w:trPr>
        <w:tc>
          <w:tcPr>
            <w:tcW w:w="4349" w:type="dxa"/>
            <w:shd w:val="clear" w:color="auto" w:fill="auto"/>
            <w:vAlign w:val="center"/>
          </w:tcPr>
          <w:p w14:paraId="12DEB9FA" w14:textId="77777777" w:rsidR="008406E9" w:rsidRPr="008406E9" w:rsidRDefault="008406E9" w:rsidP="00C1153B">
            <w:pPr>
              <w:numPr>
                <w:ilvl w:val="0"/>
                <w:numId w:val="43"/>
              </w:numPr>
              <w:spacing w:after="0" w:line="240" w:lineRule="auto"/>
              <w:ind w:left="360" w:hanging="270"/>
              <w:jc w:val="both"/>
              <w:rPr>
                <w:rFonts w:ascii="Arial" w:eastAsia="Times New Roman" w:hAnsi="Arial" w:cs="Arial"/>
                <w:sz w:val="20"/>
                <w:szCs w:val="20"/>
              </w:rPr>
            </w:pPr>
            <w:r w:rsidRPr="008406E9">
              <w:rPr>
                <w:rFonts w:ascii="Arial" w:eastAsia="Times New Roman" w:hAnsi="Arial" w:cs="Arial"/>
                <w:sz w:val="20"/>
                <w:szCs w:val="20"/>
              </w:rPr>
              <w:t xml:space="preserve">Write Access error message to table </w:t>
            </w:r>
          </w:p>
          <w:p w14:paraId="05917328" w14:textId="77777777" w:rsidR="008406E9" w:rsidRPr="008406E9" w:rsidRDefault="008406E9" w:rsidP="00C1153B">
            <w:pPr>
              <w:numPr>
                <w:ilvl w:val="0"/>
                <w:numId w:val="43"/>
              </w:numPr>
              <w:spacing w:after="0" w:line="240" w:lineRule="auto"/>
              <w:ind w:left="360" w:hanging="270"/>
              <w:jc w:val="both"/>
              <w:rPr>
                <w:rFonts w:ascii="Arial" w:eastAsia="Times New Roman" w:hAnsi="Arial" w:cs="Arial"/>
                <w:sz w:val="20"/>
                <w:szCs w:val="20"/>
              </w:rPr>
            </w:pPr>
            <w:r w:rsidRPr="008406E9">
              <w:rPr>
                <w:rFonts w:ascii="Arial" w:eastAsia="Times New Roman" w:hAnsi="Arial" w:cs="Arial"/>
                <w:sz w:val="20"/>
                <w:szCs w:val="20"/>
              </w:rPr>
              <w:t>Initiating action: TI  to SFA Asset Sync Failure</w:t>
            </w:r>
          </w:p>
          <w:p w14:paraId="37FB7603" w14:textId="77777777" w:rsidR="008406E9" w:rsidRPr="008406E9" w:rsidRDefault="008406E9" w:rsidP="00C1153B">
            <w:pPr>
              <w:numPr>
                <w:ilvl w:val="1"/>
                <w:numId w:val="43"/>
              </w:numPr>
              <w:spacing w:after="0" w:line="240" w:lineRule="auto"/>
              <w:ind w:left="720"/>
              <w:jc w:val="both"/>
              <w:rPr>
                <w:rFonts w:ascii="Arial" w:eastAsia="Times New Roman" w:hAnsi="Arial" w:cs="Arial"/>
                <w:sz w:val="20"/>
                <w:szCs w:val="20"/>
              </w:rPr>
            </w:pPr>
            <w:r w:rsidRPr="008406E9">
              <w:rPr>
                <w:rFonts w:ascii="Arial" w:eastAsia="Times New Roman" w:hAnsi="Arial" w:cs="Arial"/>
                <w:sz w:val="20"/>
                <w:szCs w:val="20"/>
              </w:rPr>
              <w:t>Capture and error</w:t>
            </w:r>
          </w:p>
          <w:p w14:paraId="44EB1892" w14:textId="77777777" w:rsidR="008406E9" w:rsidRPr="008406E9" w:rsidRDefault="008406E9" w:rsidP="00C1153B">
            <w:pPr>
              <w:numPr>
                <w:ilvl w:val="1"/>
                <w:numId w:val="43"/>
              </w:numPr>
              <w:spacing w:after="0" w:line="240" w:lineRule="auto"/>
              <w:ind w:left="720"/>
              <w:jc w:val="both"/>
              <w:rPr>
                <w:rFonts w:ascii="Arial" w:eastAsia="Times New Roman" w:hAnsi="Arial" w:cs="Arial"/>
                <w:sz w:val="20"/>
                <w:szCs w:val="20"/>
              </w:rPr>
            </w:pPr>
            <w:r w:rsidRPr="008406E9">
              <w:rPr>
                <w:rFonts w:ascii="Arial" w:eastAsia="Times New Roman" w:hAnsi="Arial" w:cs="Arial"/>
                <w:sz w:val="20"/>
                <w:szCs w:val="20"/>
              </w:rPr>
              <w:t>Write Exception record to a XSIGN_EXCEPT</w:t>
            </w:r>
          </w:p>
          <w:p w14:paraId="0A1A7DD2" w14:textId="77777777" w:rsidR="008406E9" w:rsidRPr="008406E9" w:rsidRDefault="008406E9" w:rsidP="008406E9">
            <w:pPr>
              <w:spacing w:after="0" w:line="240" w:lineRule="auto"/>
              <w:ind w:left="720"/>
              <w:jc w:val="both"/>
              <w:rPr>
                <w:rFonts w:ascii="Arial" w:eastAsia="Times New Roman" w:hAnsi="Arial" w:cs="Arial"/>
                <w:sz w:val="20"/>
                <w:szCs w:val="20"/>
              </w:rPr>
            </w:pPr>
          </w:p>
        </w:tc>
        <w:tc>
          <w:tcPr>
            <w:tcW w:w="5186" w:type="dxa"/>
            <w:vAlign w:val="center"/>
          </w:tcPr>
          <w:p w14:paraId="3559A08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r w:rsidRPr="008406E9">
              <w:rPr>
                <w:rFonts w:ascii="Arial" w:eastAsia="Times New Roman" w:hAnsi="Arial" w:cs="Arial"/>
                <w:b/>
                <w:sz w:val="16"/>
                <w:szCs w:val="16"/>
              </w:rPr>
              <w:t>Errors TBD</w:t>
            </w:r>
          </w:p>
          <w:p w14:paraId="4A70409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p>
          <w:p w14:paraId="4F69FF99" w14:textId="77777777" w:rsidR="008406E9" w:rsidRPr="008406E9" w:rsidRDefault="008406E9" w:rsidP="00C1153B">
            <w:pPr>
              <w:numPr>
                <w:ilvl w:val="0"/>
                <w:numId w:val="45"/>
              </w:numPr>
              <w:spacing w:after="0" w:line="240" w:lineRule="auto"/>
              <w:ind w:left="162" w:hanging="180"/>
              <w:contextualSpacing/>
              <w:jc w:val="both"/>
              <w:rPr>
                <w:rFonts w:ascii="Calibri" w:eastAsia="Calibri" w:hAnsi="Calibri" w:cs="Times New Roman"/>
              </w:rPr>
            </w:pPr>
            <w:r w:rsidRPr="008406E9">
              <w:rPr>
                <w:rFonts w:ascii="Calibri" w:eastAsia="Calibri" w:hAnsi="Calibri" w:cs="Times New Roman"/>
                <w:sz w:val="18"/>
                <w:szCs w:val="18"/>
              </w:rPr>
              <w:t xml:space="preserve">If there is a failure when sending data from TI to Access, it will be logged in the oracle exception table. It will be put into as a retry entry – </w:t>
            </w:r>
            <w:r w:rsidRPr="008406E9">
              <w:rPr>
                <w:rFonts w:ascii="Calibri" w:eastAsia="Calibri" w:hAnsi="Calibri" w:cs="Times New Roman"/>
                <w:color w:val="FF0000"/>
                <w:sz w:val="18"/>
                <w:szCs w:val="18"/>
              </w:rPr>
              <w:t>ask Joe</w:t>
            </w:r>
            <w:r w:rsidRPr="008406E9">
              <w:rPr>
                <w:rFonts w:ascii="Calibri" w:eastAsia="Calibri" w:hAnsi="Calibri" w:cs="Times New Roman"/>
                <w:sz w:val="18"/>
                <w:szCs w:val="18"/>
              </w:rPr>
              <w:t xml:space="preserve"> - that the broker will manage. It will appear as exception every time there sync until corrected</w:t>
            </w:r>
            <w:r w:rsidRPr="008406E9">
              <w:rPr>
                <w:rFonts w:ascii="Calibri" w:eastAsia="Calibri" w:hAnsi="Calibri" w:cs="Times New Roman"/>
              </w:rPr>
              <w:t>.</w:t>
            </w:r>
          </w:p>
          <w:p w14:paraId="307F734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p>
        </w:tc>
      </w:tr>
    </w:tbl>
    <w:p w14:paraId="5279A6C5"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1FFFA7A3"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2DCEEA6A"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3E589E5C" w14:textId="77777777" w:rsidTr="004D226D">
        <w:trPr>
          <w:trHeight w:val="276"/>
          <w:tblHeader/>
        </w:trPr>
        <w:tc>
          <w:tcPr>
            <w:tcW w:w="3160" w:type="dxa"/>
            <w:shd w:val="clear" w:color="auto" w:fill="E6E6E6"/>
            <w:vAlign w:val="center"/>
          </w:tcPr>
          <w:p w14:paraId="7603A1F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0468BF0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4174F14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45AD82C2" w14:textId="77777777" w:rsidTr="004D226D">
        <w:trPr>
          <w:trHeight w:val="276"/>
          <w:tblHeader/>
        </w:trPr>
        <w:tc>
          <w:tcPr>
            <w:tcW w:w="3160" w:type="dxa"/>
            <w:shd w:val="clear" w:color="auto" w:fill="E6E6E6"/>
            <w:vAlign w:val="center"/>
          </w:tcPr>
          <w:p w14:paraId="68C0156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2C01CC1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5BFE4BC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16B86AAF" w14:textId="77777777" w:rsidTr="004D226D">
        <w:trPr>
          <w:trHeight w:val="276"/>
          <w:tblHeader/>
        </w:trPr>
        <w:tc>
          <w:tcPr>
            <w:tcW w:w="3160" w:type="dxa"/>
            <w:shd w:val="clear" w:color="auto" w:fill="FFFFFF"/>
            <w:vAlign w:val="center"/>
          </w:tcPr>
          <w:p w14:paraId="2C7E1D2D" w14:textId="77777777" w:rsidR="008406E9" w:rsidRPr="008406E9" w:rsidRDefault="008406E9" w:rsidP="00C1153B">
            <w:pPr>
              <w:numPr>
                <w:ilvl w:val="1"/>
                <w:numId w:val="44"/>
              </w:numPr>
              <w:spacing w:after="0" w:line="240" w:lineRule="auto"/>
              <w:ind w:left="450" w:right="-26" w:hanging="252"/>
              <w:jc w:val="both"/>
              <w:rPr>
                <w:rFonts w:ascii="Arial" w:eastAsia="Times New Roman" w:hAnsi="Arial" w:cs="Arial"/>
                <w:sz w:val="20"/>
                <w:szCs w:val="20"/>
              </w:rPr>
            </w:pPr>
            <w:r w:rsidRPr="008406E9">
              <w:rPr>
                <w:rFonts w:ascii="Arial" w:eastAsia="Times New Roman" w:hAnsi="Arial" w:cs="Arial"/>
                <w:sz w:val="20"/>
                <w:szCs w:val="20"/>
              </w:rPr>
              <w:t>Determine all possible all possible error messages</w:t>
            </w:r>
          </w:p>
          <w:p w14:paraId="7D3212DF" w14:textId="77777777" w:rsidR="008406E9" w:rsidRPr="008406E9" w:rsidRDefault="008406E9" w:rsidP="00C1153B">
            <w:pPr>
              <w:numPr>
                <w:ilvl w:val="1"/>
                <w:numId w:val="44"/>
              </w:numPr>
              <w:spacing w:after="0" w:line="240" w:lineRule="auto"/>
              <w:ind w:left="450" w:right="-26" w:hanging="252"/>
              <w:jc w:val="both"/>
              <w:rPr>
                <w:rFonts w:ascii="Arial" w:eastAsia="Times New Roman" w:hAnsi="Arial" w:cs="Arial"/>
                <w:b/>
                <w:sz w:val="20"/>
                <w:szCs w:val="20"/>
              </w:rPr>
            </w:pPr>
            <w:r w:rsidRPr="008406E9">
              <w:rPr>
                <w:rFonts w:ascii="Arial" w:eastAsia="Times New Roman" w:hAnsi="Arial" w:cs="Arial"/>
                <w:sz w:val="20"/>
                <w:szCs w:val="20"/>
              </w:rPr>
              <w:t>Create errors in test data and validate error listing</w:t>
            </w:r>
          </w:p>
        </w:tc>
        <w:tc>
          <w:tcPr>
            <w:tcW w:w="2618" w:type="dxa"/>
            <w:shd w:val="clear" w:color="auto" w:fill="FFFFFF"/>
            <w:vAlign w:val="center"/>
          </w:tcPr>
          <w:p w14:paraId="050AF8D1"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10F80A86"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r>
    </w:tbl>
    <w:p w14:paraId="3BE1714C" w14:textId="77777777" w:rsidR="008406E9" w:rsidRPr="00926752" w:rsidRDefault="008406E9" w:rsidP="008406E9">
      <w:pPr>
        <w:pStyle w:val="head1"/>
        <w:ind w:left="792" w:firstLine="0"/>
      </w:pPr>
    </w:p>
    <w:p w14:paraId="52C45384" w14:textId="77777777" w:rsidR="000865F2" w:rsidRDefault="000865F2" w:rsidP="00C1153B">
      <w:pPr>
        <w:pStyle w:val="head1"/>
        <w:numPr>
          <w:ilvl w:val="1"/>
          <w:numId w:val="2"/>
        </w:numPr>
      </w:pPr>
      <w:bookmarkStart w:id="57" w:name="_Toc414890448"/>
      <w:bookmarkStart w:id="58" w:name="_Toc415060506"/>
      <w:r w:rsidRPr="00926752">
        <w:t>Create Sync Status Table in Oracle</w:t>
      </w:r>
      <w:bookmarkEnd w:id="57"/>
      <w:bookmarkEnd w:id="5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1E077062" w14:textId="77777777" w:rsidTr="004D226D">
        <w:trPr>
          <w:trHeight w:val="467"/>
        </w:trPr>
        <w:tc>
          <w:tcPr>
            <w:tcW w:w="3168" w:type="dxa"/>
            <w:shd w:val="clear" w:color="auto" w:fill="00B050"/>
            <w:vAlign w:val="center"/>
          </w:tcPr>
          <w:p w14:paraId="50C4BFCD"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26FEF4F0" w14:textId="77777777" w:rsidR="008406E9" w:rsidRPr="008406E9" w:rsidRDefault="008406E9" w:rsidP="008406E9">
            <w:pPr>
              <w:keepNext/>
              <w:spacing w:before="240" w:after="60" w:line="240" w:lineRule="auto"/>
              <w:ind w:left="720"/>
              <w:jc w:val="both"/>
              <w:outlineLvl w:val="1"/>
              <w:rPr>
                <w:rFonts w:ascii="Arial" w:eastAsia="Times New Roman" w:hAnsi="Arial" w:cs="Arial"/>
                <w:b/>
                <w:bCs/>
                <w:i/>
                <w:iCs/>
                <w:sz w:val="28"/>
                <w:szCs w:val="28"/>
              </w:rPr>
            </w:pPr>
          </w:p>
        </w:tc>
      </w:tr>
      <w:tr w:rsidR="008406E9" w:rsidRPr="008406E9" w14:paraId="3C09902A" w14:textId="77777777" w:rsidTr="004D226D">
        <w:tc>
          <w:tcPr>
            <w:tcW w:w="3168" w:type="dxa"/>
            <w:shd w:val="clear" w:color="auto" w:fill="auto"/>
            <w:vAlign w:val="center"/>
          </w:tcPr>
          <w:p w14:paraId="1E6F273C"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2940F52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TI DBA</w:t>
            </w:r>
          </w:p>
        </w:tc>
      </w:tr>
      <w:tr w:rsidR="008406E9" w:rsidRPr="008406E9" w14:paraId="3B3F9C5A" w14:textId="77777777" w:rsidTr="004D226D">
        <w:tc>
          <w:tcPr>
            <w:tcW w:w="3168" w:type="dxa"/>
            <w:shd w:val="clear" w:color="auto" w:fill="auto"/>
            <w:vAlign w:val="center"/>
          </w:tcPr>
          <w:p w14:paraId="55EC818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6D323C4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Provides data storage for sync error log</w:t>
            </w:r>
          </w:p>
        </w:tc>
      </w:tr>
      <w:tr w:rsidR="008406E9" w:rsidRPr="008406E9" w14:paraId="5FD68582" w14:textId="77777777" w:rsidTr="004D226D">
        <w:tc>
          <w:tcPr>
            <w:tcW w:w="3168" w:type="dxa"/>
            <w:shd w:val="clear" w:color="auto" w:fill="auto"/>
            <w:vAlign w:val="center"/>
          </w:tcPr>
          <w:p w14:paraId="125E0ED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3D6B7E3B"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End of a successful sync</w:t>
            </w:r>
          </w:p>
        </w:tc>
      </w:tr>
      <w:tr w:rsidR="008406E9" w:rsidRPr="008406E9" w14:paraId="4BE1C67E" w14:textId="77777777" w:rsidTr="004D226D">
        <w:trPr>
          <w:trHeight w:val="728"/>
        </w:trPr>
        <w:tc>
          <w:tcPr>
            <w:tcW w:w="3168" w:type="dxa"/>
            <w:shd w:val="clear" w:color="auto" w:fill="auto"/>
            <w:vAlign w:val="center"/>
          </w:tcPr>
          <w:p w14:paraId="43CCB18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1EC37810" w14:textId="77777777"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p>
        </w:tc>
      </w:tr>
    </w:tbl>
    <w:p w14:paraId="2F88B0F5" w14:textId="77777777" w:rsidR="008406E9" w:rsidRPr="008406E9" w:rsidRDefault="008406E9" w:rsidP="008406E9">
      <w:pPr>
        <w:tabs>
          <w:tab w:val="left" w:pos="6384"/>
        </w:tabs>
        <w:spacing w:after="0" w:line="240" w:lineRule="auto"/>
        <w:jc w:val="both"/>
        <w:rPr>
          <w:rFonts w:ascii="Arial" w:eastAsia="Times New Roman" w:hAnsi="Arial" w:cs="Arial"/>
          <w:sz w:val="8"/>
          <w:szCs w:val="8"/>
        </w:rPr>
      </w:pPr>
      <w:r w:rsidRPr="008406E9">
        <w:rPr>
          <w:rFonts w:ascii="Arial" w:eastAsia="Times New Roman" w:hAnsi="Arial" w:cs="Arial"/>
          <w:sz w:val="8"/>
          <w:szCs w:val="8"/>
        </w:rPr>
        <w:tab/>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1"/>
        <w:gridCol w:w="5964"/>
      </w:tblGrid>
      <w:tr w:rsidR="008406E9" w:rsidRPr="008406E9" w14:paraId="73F8E789" w14:textId="77777777" w:rsidTr="008406E9">
        <w:trPr>
          <w:trHeight w:val="179"/>
        </w:trPr>
        <w:tc>
          <w:tcPr>
            <w:tcW w:w="3571" w:type="dxa"/>
            <w:shd w:val="clear" w:color="auto" w:fill="E6E6E6"/>
            <w:vAlign w:val="center"/>
          </w:tcPr>
          <w:p w14:paraId="29F9710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5964" w:type="dxa"/>
            <w:shd w:val="clear" w:color="auto" w:fill="E6E6E6"/>
            <w:vAlign w:val="center"/>
          </w:tcPr>
          <w:p w14:paraId="61722B6D"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32809796" w14:textId="77777777" w:rsidTr="008406E9">
        <w:trPr>
          <w:trHeight w:val="503"/>
        </w:trPr>
        <w:tc>
          <w:tcPr>
            <w:tcW w:w="3571" w:type="dxa"/>
            <w:shd w:val="clear" w:color="auto" w:fill="auto"/>
            <w:vAlign w:val="center"/>
          </w:tcPr>
          <w:p w14:paraId="2ED76509" w14:textId="77777777" w:rsidR="008406E9" w:rsidRPr="008406E9" w:rsidRDefault="008406E9" w:rsidP="00C1153B">
            <w:pPr>
              <w:numPr>
                <w:ilvl w:val="0"/>
                <w:numId w:val="41"/>
              </w:num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Create XSIGN_STATUS table as described below</w:t>
            </w:r>
          </w:p>
        </w:tc>
        <w:tc>
          <w:tcPr>
            <w:tcW w:w="5964" w:type="dxa"/>
            <w:vAlign w:val="center"/>
          </w:tcPr>
          <w:p w14:paraId="184BE443" w14:textId="77777777" w:rsidR="008406E9" w:rsidRPr="008406E9" w:rsidRDefault="008406E9" w:rsidP="008406E9">
            <w:pPr>
              <w:spacing w:after="0" w:line="240" w:lineRule="auto"/>
              <w:contextualSpacing/>
              <w:rPr>
                <w:rFonts w:ascii="Calibri" w:eastAsia="Times New Roman" w:hAnsi="Calibri" w:cs="Times New Roman"/>
                <w:color w:val="FF0000"/>
                <w:sz w:val="20"/>
                <w:szCs w:val="20"/>
              </w:rPr>
            </w:pPr>
            <w:r w:rsidRPr="008406E9">
              <w:rPr>
                <w:rFonts w:ascii="Calibri" w:eastAsia="Times New Roman" w:hAnsi="Calibri" w:cs="Times New Roman"/>
                <w:color w:val="FF0000"/>
                <w:sz w:val="20"/>
                <w:szCs w:val="20"/>
              </w:rPr>
              <w:t>Create in Report Schema</w:t>
            </w:r>
          </w:p>
        </w:tc>
      </w:tr>
    </w:tbl>
    <w:p w14:paraId="0A4426A5"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738B308D" w14:textId="77777777" w:rsidR="008406E9" w:rsidRPr="008406E9" w:rsidRDefault="008406E9" w:rsidP="008406E9">
      <w:pPr>
        <w:spacing w:after="0" w:line="240" w:lineRule="auto"/>
        <w:jc w:val="both"/>
        <w:rPr>
          <w:rFonts w:ascii="Arial" w:eastAsia="Times New Roman" w:hAnsi="Arial" w:cs="Arial"/>
          <w:sz w:val="18"/>
          <w:szCs w:val="18"/>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990"/>
        <w:gridCol w:w="1170"/>
        <w:gridCol w:w="810"/>
        <w:gridCol w:w="810"/>
        <w:gridCol w:w="810"/>
        <w:gridCol w:w="810"/>
        <w:gridCol w:w="810"/>
        <w:gridCol w:w="810"/>
        <w:gridCol w:w="900"/>
        <w:gridCol w:w="900"/>
      </w:tblGrid>
      <w:tr w:rsidR="008406E9" w:rsidRPr="008406E9" w14:paraId="4EF738D0" w14:textId="77777777" w:rsidTr="004D226D">
        <w:trPr>
          <w:trHeight w:val="224"/>
        </w:trPr>
        <w:tc>
          <w:tcPr>
            <w:tcW w:w="9810" w:type="dxa"/>
            <w:gridSpan w:val="11"/>
            <w:shd w:val="clear" w:color="auto" w:fill="D9D9D9"/>
          </w:tcPr>
          <w:p w14:paraId="3DD27C4C"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ab/>
            </w:r>
            <w:r w:rsidRPr="008406E9">
              <w:rPr>
                <w:rFonts w:ascii="Arial" w:eastAsia="Times New Roman" w:hAnsi="Arial" w:cs="Arial"/>
                <w:sz w:val="16"/>
                <w:szCs w:val="16"/>
              </w:rPr>
              <w:tab/>
              <w:t>SYNC STATUS Columns</w:t>
            </w:r>
          </w:p>
        </w:tc>
      </w:tr>
      <w:tr w:rsidR="008406E9" w:rsidRPr="008406E9" w14:paraId="1610DCE9" w14:textId="77777777" w:rsidTr="004D226D">
        <w:tc>
          <w:tcPr>
            <w:tcW w:w="990" w:type="dxa"/>
            <w:shd w:val="clear" w:color="auto" w:fill="E7E6E6"/>
          </w:tcPr>
          <w:p w14:paraId="7D4B6F28"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Column Name</w:t>
            </w:r>
          </w:p>
        </w:tc>
        <w:tc>
          <w:tcPr>
            <w:tcW w:w="990" w:type="dxa"/>
            <w:shd w:val="clear" w:color="auto" w:fill="auto"/>
          </w:tcPr>
          <w:p w14:paraId="51F44B70"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SYNC_DATE</w:t>
            </w:r>
          </w:p>
        </w:tc>
        <w:tc>
          <w:tcPr>
            <w:tcW w:w="1170" w:type="dxa"/>
            <w:shd w:val="clear" w:color="auto" w:fill="auto"/>
          </w:tcPr>
          <w:p w14:paraId="23FEF5E9"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TI_USERNAME</w:t>
            </w:r>
          </w:p>
        </w:tc>
        <w:tc>
          <w:tcPr>
            <w:tcW w:w="810" w:type="dxa"/>
            <w:shd w:val="clear" w:color="auto" w:fill="auto"/>
          </w:tcPr>
          <w:p w14:paraId="072CA68B"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SFA_CNT</w:t>
            </w:r>
          </w:p>
        </w:tc>
        <w:tc>
          <w:tcPr>
            <w:tcW w:w="810" w:type="dxa"/>
            <w:shd w:val="clear" w:color="auto" w:fill="auto"/>
          </w:tcPr>
          <w:p w14:paraId="56FDCD21"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SFA_EXP</w:t>
            </w:r>
          </w:p>
        </w:tc>
        <w:tc>
          <w:tcPr>
            <w:tcW w:w="810" w:type="dxa"/>
            <w:shd w:val="clear" w:color="auto" w:fill="auto"/>
          </w:tcPr>
          <w:p w14:paraId="61B35263"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TI_CNT</w:t>
            </w:r>
          </w:p>
        </w:tc>
        <w:tc>
          <w:tcPr>
            <w:tcW w:w="810" w:type="dxa"/>
            <w:shd w:val="clear" w:color="auto" w:fill="auto"/>
          </w:tcPr>
          <w:p w14:paraId="376C9348"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TI_EXP</w:t>
            </w:r>
          </w:p>
        </w:tc>
        <w:tc>
          <w:tcPr>
            <w:tcW w:w="810" w:type="dxa"/>
            <w:shd w:val="clear" w:color="auto" w:fill="auto"/>
          </w:tcPr>
          <w:p w14:paraId="5B5AF989"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LOV_CNT</w:t>
            </w:r>
          </w:p>
        </w:tc>
        <w:tc>
          <w:tcPr>
            <w:tcW w:w="810" w:type="dxa"/>
            <w:shd w:val="clear" w:color="auto" w:fill="auto"/>
          </w:tcPr>
          <w:p w14:paraId="4C23E871"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LOV_EXC</w:t>
            </w:r>
          </w:p>
        </w:tc>
        <w:tc>
          <w:tcPr>
            <w:tcW w:w="900" w:type="dxa"/>
            <w:shd w:val="clear" w:color="auto" w:fill="auto"/>
          </w:tcPr>
          <w:p w14:paraId="18991191"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MP 100_CNT</w:t>
            </w:r>
          </w:p>
        </w:tc>
        <w:tc>
          <w:tcPr>
            <w:tcW w:w="900" w:type="dxa"/>
            <w:shd w:val="clear" w:color="auto" w:fill="auto"/>
          </w:tcPr>
          <w:p w14:paraId="4343AB56"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MP 100_EXP</w:t>
            </w:r>
          </w:p>
        </w:tc>
      </w:tr>
      <w:tr w:rsidR="008406E9" w:rsidRPr="008406E9" w14:paraId="64A65FA5" w14:textId="77777777" w:rsidTr="004D226D">
        <w:tc>
          <w:tcPr>
            <w:tcW w:w="990" w:type="dxa"/>
            <w:shd w:val="clear" w:color="auto" w:fill="E7E6E6"/>
          </w:tcPr>
          <w:p w14:paraId="1FF781E1"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990" w:type="dxa"/>
            <w:shd w:val="clear" w:color="auto" w:fill="auto"/>
          </w:tcPr>
          <w:p w14:paraId="753E6728"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1170" w:type="dxa"/>
            <w:shd w:val="clear" w:color="auto" w:fill="auto"/>
          </w:tcPr>
          <w:p w14:paraId="7608623D"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3AADAFFA"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3444E05D" w14:textId="77777777" w:rsidR="008406E9" w:rsidRPr="008406E9" w:rsidRDefault="008406E9" w:rsidP="008406E9">
            <w:pPr>
              <w:spacing w:after="0" w:line="240" w:lineRule="auto"/>
              <w:jc w:val="both"/>
              <w:rPr>
                <w:rFonts w:ascii="Arial" w:eastAsia="Times New Roman" w:hAnsi="Arial" w:cs="Arial"/>
                <w:sz w:val="16"/>
                <w:szCs w:val="16"/>
              </w:rPr>
            </w:pPr>
          </w:p>
        </w:tc>
        <w:tc>
          <w:tcPr>
            <w:tcW w:w="810" w:type="dxa"/>
            <w:shd w:val="clear" w:color="auto" w:fill="auto"/>
          </w:tcPr>
          <w:p w14:paraId="516021C2"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6FFBDE60"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2C8EECFB"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02262670"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900" w:type="dxa"/>
            <w:shd w:val="clear" w:color="auto" w:fill="auto"/>
          </w:tcPr>
          <w:p w14:paraId="0C9D5495"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900" w:type="dxa"/>
            <w:shd w:val="clear" w:color="auto" w:fill="auto"/>
          </w:tcPr>
          <w:p w14:paraId="0AC28CF6" w14:textId="77777777" w:rsidR="008406E9" w:rsidRPr="008406E9" w:rsidRDefault="008406E9" w:rsidP="008406E9">
            <w:pPr>
              <w:spacing w:after="0" w:line="240" w:lineRule="auto"/>
              <w:ind w:left="-18"/>
              <w:jc w:val="both"/>
              <w:rPr>
                <w:rFonts w:ascii="Arial" w:eastAsia="Times New Roman" w:hAnsi="Arial" w:cs="Arial"/>
                <w:sz w:val="16"/>
                <w:szCs w:val="16"/>
              </w:rPr>
            </w:pPr>
          </w:p>
        </w:tc>
      </w:tr>
      <w:tr w:rsidR="008406E9" w:rsidRPr="008406E9" w14:paraId="17110318" w14:textId="77777777" w:rsidTr="004D226D">
        <w:tc>
          <w:tcPr>
            <w:tcW w:w="990" w:type="dxa"/>
            <w:shd w:val="clear" w:color="auto" w:fill="E7E6E6"/>
          </w:tcPr>
          <w:p w14:paraId="5DB026EB"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Column Type</w:t>
            </w:r>
          </w:p>
        </w:tc>
        <w:tc>
          <w:tcPr>
            <w:tcW w:w="990" w:type="dxa"/>
            <w:shd w:val="clear" w:color="auto" w:fill="auto"/>
          </w:tcPr>
          <w:p w14:paraId="49D1E07C"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DATE</w:t>
            </w:r>
          </w:p>
        </w:tc>
        <w:tc>
          <w:tcPr>
            <w:tcW w:w="1170" w:type="dxa"/>
            <w:shd w:val="clear" w:color="auto" w:fill="auto"/>
          </w:tcPr>
          <w:p w14:paraId="139DCA18"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VARCHAR2</w:t>
            </w:r>
          </w:p>
        </w:tc>
        <w:tc>
          <w:tcPr>
            <w:tcW w:w="810" w:type="dxa"/>
            <w:shd w:val="clear" w:color="auto" w:fill="auto"/>
          </w:tcPr>
          <w:p w14:paraId="275EB46A"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810" w:type="dxa"/>
            <w:shd w:val="clear" w:color="auto" w:fill="auto"/>
          </w:tcPr>
          <w:p w14:paraId="773C1B19"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810" w:type="dxa"/>
            <w:shd w:val="clear" w:color="auto" w:fill="auto"/>
          </w:tcPr>
          <w:p w14:paraId="57E8910E"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810" w:type="dxa"/>
            <w:shd w:val="clear" w:color="auto" w:fill="auto"/>
          </w:tcPr>
          <w:p w14:paraId="1011B369"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810" w:type="dxa"/>
            <w:shd w:val="clear" w:color="auto" w:fill="auto"/>
          </w:tcPr>
          <w:p w14:paraId="121C7726"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810" w:type="dxa"/>
            <w:shd w:val="clear" w:color="auto" w:fill="auto"/>
          </w:tcPr>
          <w:p w14:paraId="6913A287"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900" w:type="dxa"/>
            <w:shd w:val="clear" w:color="auto" w:fill="auto"/>
          </w:tcPr>
          <w:p w14:paraId="314EF7F3"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c>
          <w:tcPr>
            <w:tcW w:w="900" w:type="dxa"/>
            <w:shd w:val="clear" w:color="auto" w:fill="auto"/>
          </w:tcPr>
          <w:p w14:paraId="3D8AF620"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Number</w:t>
            </w:r>
          </w:p>
        </w:tc>
      </w:tr>
      <w:tr w:rsidR="008406E9" w:rsidRPr="008406E9" w14:paraId="58CC6EC9" w14:textId="77777777" w:rsidTr="004D226D">
        <w:tc>
          <w:tcPr>
            <w:tcW w:w="990" w:type="dxa"/>
            <w:shd w:val="clear" w:color="auto" w:fill="E7E6E6"/>
          </w:tcPr>
          <w:p w14:paraId="02B05E8E"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Size</w:t>
            </w:r>
          </w:p>
        </w:tc>
        <w:tc>
          <w:tcPr>
            <w:tcW w:w="990" w:type="dxa"/>
            <w:shd w:val="clear" w:color="auto" w:fill="auto"/>
          </w:tcPr>
          <w:p w14:paraId="43280EDB"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1170" w:type="dxa"/>
            <w:shd w:val="clear" w:color="auto" w:fill="auto"/>
          </w:tcPr>
          <w:p w14:paraId="72CEB3E9" w14:textId="77777777" w:rsidR="008406E9" w:rsidRPr="008406E9" w:rsidRDefault="008406E9" w:rsidP="008406E9">
            <w:pPr>
              <w:spacing w:after="0" w:line="240" w:lineRule="auto"/>
              <w:ind w:left="-18"/>
              <w:jc w:val="both"/>
              <w:rPr>
                <w:rFonts w:ascii="Arial" w:eastAsia="Times New Roman" w:hAnsi="Arial" w:cs="Arial"/>
                <w:sz w:val="16"/>
                <w:szCs w:val="16"/>
              </w:rPr>
            </w:pPr>
            <w:r w:rsidRPr="008406E9">
              <w:rPr>
                <w:rFonts w:ascii="Arial" w:eastAsia="Times New Roman" w:hAnsi="Arial" w:cs="Arial"/>
                <w:sz w:val="16"/>
                <w:szCs w:val="16"/>
              </w:rPr>
              <w:t>20</w:t>
            </w:r>
          </w:p>
        </w:tc>
        <w:tc>
          <w:tcPr>
            <w:tcW w:w="810" w:type="dxa"/>
            <w:shd w:val="clear" w:color="auto" w:fill="auto"/>
          </w:tcPr>
          <w:p w14:paraId="7ED8E601"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61FCB803"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372C2A79"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34664690"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52ADDDA6"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810" w:type="dxa"/>
            <w:shd w:val="clear" w:color="auto" w:fill="auto"/>
          </w:tcPr>
          <w:p w14:paraId="731D1340"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900" w:type="dxa"/>
            <w:shd w:val="clear" w:color="auto" w:fill="auto"/>
          </w:tcPr>
          <w:p w14:paraId="3D78784F" w14:textId="77777777" w:rsidR="008406E9" w:rsidRPr="008406E9" w:rsidRDefault="008406E9" w:rsidP="008406E9">
            <w:pPr>
              <w:spacing w:after="0" w:line="240" w:lineRule="auto"/>
              <w:ind w:left="-18"/>
              <w:jc w:val="both"/>
              <w:rPr>
                <w:rFonts w:ascii="Arial" w:eastAsia="Times New Roman" w:hAnsi="Arial" w:cs="Arial"/>
                <w:sz w:val="16"/>
                <w:szCs w:val="16"/>
              </w:rPr>
            </w:pPr>
          </w:p>
        </w:tc>
        <w:tc>
          <w:tcPr>
            <w:tcW w:w="900" w:type="dxa"/>
            <w:shd w:val="clear" w:color="auto" w:fill="auto"/>
          </w:tcPr>
          <w:p w14:paraId="51AC447E" w14:textId="77777777" w:rsidR="008406E9" w:rsidRPr="008406E9" w:rsidRDefault="008406E9" w:rsidP="008406E9">
            <w:pPr>
              <w:spacing w:after="0" w:line="240" w:lineRule="auto"/>
              <w:ind w:left="-18"/>
              <w:jc w:val="both"/>
              <w:rPr>
                <w:rFonts w:ascii="Arial" w:eastAsia="Times New Roman" w:hAnsi="Arial" w:cs="Arial"/>
                <w:sz w:val="16"/>
                <w:szCs w:val="16"/>
              </w:rPr>
            </w:pPr>
          </w:p>
        </w:tc>
      </w:tr>
    </w:tbl>
    <w:p w14:paraId="35C30D21" w14:textId="77777777" w:rsidR="008406E9" w:rsidRPr="008406E9" w:rsidRDefault="008406E9" w:rsidP="008406E9">
      <w:pPr>
        <w:spacing w:after="0" w:line="240" w:lineRule="auto"/>
        <w:jc w:val="both"/>
        <w:rPr>
          <w:rFonts w:ascii="Arial" w:eastAsia="Times New Roman" w:hAnsi="Arial" w:cs="Arial"/>
          <w:sz w:val="18"/>
          <w:szCs w:val="18"/>
        </w:rPr>
      </w:pPr>
    </w:p>
    <w:p w14:paraId="16DB8B59"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7614"/>
      </w:tblGrid>
      <w:tr w:rsidR="008406E9" w:rsidRPr="008406E9" w14:paraId="51E7B561" w14:textId="77777777" w:rsidTr="004D226D">
        <w:tc>
          <w:tcPr>
            <w:tcW w:w="1944" w:type="dxa"/>
            <w:shd w:val="clear" w:color="auto" w:fill="E7E6E6"/>
          </w:tcPr>
          <w:p w14:paraId="7F7D9F6F"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Field</w:t>
            </w:r>
          </w:p>
        </w:tc>
        <w:tc>
          <w:tcPr>
            <w:tcW w:w="7614" w:type="dxa"/>
            <w:shd w:val="clear" w:color="auto" w:fill="E7E6E6"/>
          </w:tcPr>
          <w:p w14:paraId="115A57D1"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Description</w:t>
            </w:r>
          </w:p>
        </w:tc>
      </w:tr>
      <w:tr w:rsidR="008406E9" w:rsidRPr="008406E9" w14:paraId="09608E64" w14:textId="77777777" w:rsidTr="004D226D">
        <w:tc>
          <w:tcPr>
            <w:tcW w:w="1944" w:type="dxa"/>
            <w:shd w:val="clear" w:color="auto" w:fill="auto"/>
          </w:tcPr>
          <w:p w14:paraId="41263CE1"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16"/>
                <w:szCs w:val="16"/>
              </w:rPr>
              <w:t>SYNC_DATE</w:t>
            </w:r>
          </w:p>
        </w:tc>
        <w:tc>
          <w:tcPr>
            <w:tcW w:w="7614" w:type="dxa"/>
            <w:shd w:val="clear" w:color="auto" w:fill="auto"/>
          </w:tcPr>
          <w:p w14:paraId="72FA5A21"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Date of Synchronization</w:t>
            </w:r>
          </w:p>
        </w:tc>
      </w:tr>
      <w:tr w:rsidR="008406E9" w:rsidRPr="008406E9" w14:paraId="65FA8D8D" w14:textId="77777777" w:rsidTr="004D226D">
        <w:tc>
          <w:tcPr>
            <w:tcW w:w="1944" w:type="dxa"/>
            <w:shd w:val="clear" w:color="auto" w:fill="auto"/>
          </w:tcPr>
          <w:p w14:paraId="5843431B"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16"/>
                <w:szCs w:val="16"/>
              </w:rPr>
              <w:t>TI_USERNAME</w:t>
            </w:r>
          </w:p>
        </w:tc>
        <w:tc>
          <w:tcPr>
            <w:tcW w:w="7614" w:type="dxa"/>
            <w:shd w:val="clear" w:color="auto" w:fill="auto"/>
          </w:tcPr>
          <w:p w14:paraId="2772462A"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 xml:space="preserve">Oracle Username of sync initiator </w:t>
            </w:r>
          </w:p>
        </w:tc>
      </w:tr>
      <w:tr w:rsidR="008406E9" w:rsidRPr="008406E9" w14:paraId="0C897416" w14:textId="77777777" w:rsidTr="004D226D">
        <w:tc>
          <w:tcPr>
            <w:tcW w:w="1944" w:type="dxa"/>
            <w:shd w:val="clear" w:color="auto" w:fill="auto"/>
          </w:tcPr>
          <w:p w14:paraId="58154153"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16"/>
                <w:szCs w:val="16"/>
              </w:rPr>
              <w:t>SFA_CNT</w:t>
            </w:r>
          </w:p>
        </w:tc>
        <w:tc>
          <w:tcPr>
            <w:tcW w:w="7614" w:type="dxa"/>
            <w:shd w:val="clear" w:color="auto" w:fill="auto"/>
          </w:tcPr>
          <w:p w14:paraId="4277E498"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SFA to TI Assets Updates</w:t>
            </w:r>
          </w:p>
        </w:tc>
      </w:tr>
      <w:tr w:rsidR="008406E9" w:rsidRPr="008406E9" w14:paraId="7CCD2A41" w14:textId="77777777" w:rsidTr="004D226D">
        <w:tc>
          <w:tcPr>
            <w:tcW w:w="1944" w:type="dxa"/>
            <w:shd w:val="clear" w:color="auto" w:fill="auto"/>
          </w:tcPr>
          <w:p w14:paraId="103733CE"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SFA_EXP</w:t>
            </w:r>
          </w:p>
        </w:tc>
        <w:tc>
          <w:tcPr>
            <w:tcW w:w="7614" w:type="dxa"/>
            <w:shd w:val="clear" w:color="auto" w:fill="auto"/>
          </w:tcPr>
          <w:p w14:paraId="30CB2813"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SFA to TI Exceptions</w:t>
            </w:r>
          </w:p>
        </w:tc>
      </w:tr>
      <w:tr w:rsidR="008406E9" w:rsidRPr="008406E9" w14:paraId="191EA472" w14:textId="77777777" w:rsidTr="004D226D">
        <w:tc>
          <w:tcPr>
            <w:tcW w:w="1944" w:type="dxa"/>
            <w:shd w:val="clear" w:color="auto" w:fill="auto"/>
          </w:tcPr>
          <w:p w14:paraId="65DAF925"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TI_CNT</w:t>
            </w:r>
          </w:p>
        </w:tc>
        <w:tc>
          <w:tcPr>
            <w:tcW w:w="7614" w:type="dxa"/>
            <w:shd w:val="clear" w:color="auto" w:fill="auto"/>
          </w:tcPr>
          <w:p w14:paraId="1C94F243"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TI to SFA Updates</w:t>
            </w:r>
          </w:p>
        </w:tc>
      </w:tr>
      <w:tr w:rsidR="008406E9" w:rsidRPr="008406E9" w14:paraId="4FBAB18F" w14:textId="77777777" w:rsidTr="004D226D">
        <w:tc>
          <w:tcPr>
            <w:tcW w:w="1944" w:type="dxa"/>
            <w:shd w:val="clear" w:color="auto" w:fill="auto"/>
          </w:tcPr>
          <w:p w14:paraId="4797746B"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TI_EXCP</w:t>
            </w:r>
          </w:p>
        </w:tc>
        <w:tc>
          <w:tcPr>
            <w:tcW w:w="7614" w:type="dxa"/>
            <w:shd w:val="clear" w:color="auto" w:fill="auto"/>
          </w:tcPr>
          <w:p w14:paraId="1859FFE5"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TI to SFA Exceptions</w:t>
            </w:r>
          </w:p>
        </w:tc>
      </w:tr>
      <w:tr w:rsidR="008406E9" w:rsidRPr="008406E9" w14:paraId="211A74B5" w14:textId="77777777" w:rsidTr="004D226D">
        <w:tc>
          <w:tcPr>
            <w:tcW w:w="1944" w:type="dxa"/>
            <w:shd w:val="clear" w:color="auto" w:fill="auto"/>
          </w:tcPr>
          <w:p w14:paraId="483A8BB9"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LOV_CNT</w:t>
            </w:r>
          </w:p>
        </w:tc>
        <w:tc>
          <w:tcPr>
            <w:tcW w:w="7614" w:type="dxa"/>
            <w:shd w:val="clear" w:color="auto" w:fill="auto"/>
          </w:tcPr>
          <w:p w14:paraId="090F0AB5"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LOV table updates</w:t>
            </w:r>
          </w:p>
        </w:tc>
      </w:tr>
      <w:tr w:rsidR="008406E9" w:rsidRPr="008406E9" w14:paraId="73D26C55" w14:textId="77777777" w:rsidTr="004D226D">
        <w:tc>
          <w:tcPr>
            <w:tcW w:w="1944" w:type="dxa"/>
            <w:shd w:val="clear" w:color="auto" w:fill="auto"/>
          </w:tcPr>
          <w:p w14:paraId="0EFC0B04"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LOV_EXP</w:t>
            </w:r>
          </w:p>
        </w:tc>
        <w:tc>
          <w:tcPr>
            <w:tcW w:w="7614" w:type="dxa"/>
            <w:shd w:val="clear" w:color="auto" w:fill="auto"/>
          </w:tcPr>
          <w:p w14:paraId="763F41F6"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LOV table Exceptions</w:t>
            </w:r>
          </w:p>
        </w:tc>
      </w:tr>
      <w:tr w:rsidR="008406E9" w:rsidRPr="008406E9" w14:paraId="630773B0" w14:textId="77777777" w:rsidTr="004D226D">
        <w:tc>
          <w:tcPr>
            <w:tcW w:w="1944" w:type="dxa"/>
            <w:shd w:val="clear" w:color="auto" w:fill="auto"/>
          </w:tcPr>
          <w:p w14:paraId="6A92DD5B"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100_CNT</w:t>
            </w:r>
          </w:p>
        </w:tc>
        <w:tc>
          <w:tcPr>
            <w:tcW w:w="7614" w:type="dxa"/>
            <w:shd w:val="clear" w:color="auto" w:fill="auto"/>
          </w:tcPr>
          <w:p w14:paraId="1F42DC3B"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100 table updates</w:t>
            </w:r>
          </w:p>
        </w:tc>
      </w:tr>
      <w:tr w:rsidR="008406E9" w:rsidRPr="008406E9" w14:paraId="7A721D6E" w14:textId="77777777" w:rsidTr="004D226D">
        <w:tc>
          <w:tcPr>
            <w:tcW w:w="1944" w:type="dxa"/>
            <w:shd w:val="clear" w:color="auto" w:fill="auto"/>
          </w:tcPr>
          <w:p w14:paraId="2FEDFFE1" w14:textId="77777777" w:rsidR="008406E9" w:rsidRPr="008406E9" w:rsidRDefault="008406E9" w:rsidP="008406E9">
            <w:pPr>
              <w:spacing w:after="0" w:line="240" w:lineRule="auto"/>
              <w:jc w:val="both"/>
              <w:rPr>
                <w:rFonts w:ascii="Arial" w:eastAsia="Times New Roman" w:hAnsi="Arial" w:cs="Arial"/>
                <w:sz w:val="16"/>
                <w:szCs w:val="16"/>
              </w:rPr>
            </w:pPr>
            <w:r w:rsidRPr="008406E9">
              <w:rPr>
                <w:rFonts w:ascii="Arial" w:eastAsia="Times New Roman" w:hAnsi="Arial" w:cs="Arial"/>
                <w:sz w:val="16"/>
                <w:szCs w:val="16"/>
              </w:rPr>
              <w:t>100_EXP</w:t>
            </w:r>
          </w:p>
        </w:tc>
        <w:tc>
          <w:tcPr>
            <w:tcW w:w="7614" w:type="dxa"/>
            <w:shd w:val="clear" w:color="auto" w:fill="auto"/>
          </w:tcPr>
          <w:p w14:paraId="587E2584" w14:textId="77777777" w:rsidR="008406E9" w:rsidRPr="008406E9" w:rsidRDefault="008406E9" w:rsidP="008406E9">
            <w:p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Count of 100 table Exceptions</w:t>
            </w:r>
          </w:p>
        </w:tc>
      </w:tr>
    </w:tbl>
    <w:p w14:paraId="06DFF50F"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78778BA6" w14:textId="77777777" w:rsidTr="004D226D">
        <w:trPr>
          <w:trHeight w:val="276"/>
          <w:tblHeader/>
        </w:trPr>
        <w:tc>
          <w:tcPr>
            <w:tcW w:w="3160" w:type="dxa"/>
            <w:shd w:val="clear" w:color="auto" w:fill="E6E6E6"/>
            <w:vAlign w:val="center"/>
          </w:tcPr>
          <w:p w14:paraId="58C8E9BC"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2EBBAE5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711CC9D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1F24DF33" w14:textId="77777777" w:rsidTr="004D226D">
        <w:trPr>
          <w:trHeight w:val="276"/>
          <w:tblHeader/>
        </w:trPr>
        <w:tc>
          <w:tcPr>
            <w:tcW w:w="3160" w:type="dxa"/>
            <w:shd w:val="clear" w:color="auto" w:fill="E6E6E6"/>
            <w:vAlign w:val="center"/>
          </w:tcPr>
          <w:p w14:paraId="1D356401"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244A4837"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50C1354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5D8B689C" w14:textId="77777777" w:rsidTr="004D226D">
        <w:trPr>
          <w:trHeight w:val="276"/>
          <w:tblHeader/>
        </w:trPr>
        <w:tc>
          <w:tcPr>
            <w:tcW w:w="3160" w:type="dxa"/>
            <w:shd w:val="clear" w:color="auto" w:fill="FFFFFF"/>
            <w:vAlign w:val="center"/>
          </w:tcPr>
          <w:p w14:paraId="6493602C" w14:textId="77777777" w:rsidR="008406E9" w:rsidRPr="008406E9" w:rsidRDefault="008406E9" w:rsidP="00C1153B">
            <w:pPr>
              <w:numPr>
                <w:ilvl w:val="1"/>
                <w:numId w:val="46"/>
              </w:numPr>
              <w:spacing w:after="0" w:line="240" w:lineRule="auto"/>
              <w:ind w:left="360" w:right="-26" w:hanging="270"/>
              <w:jc w:val="both"/>
              <w:rPr>
                <w:rFonts w:ascii="Arial" w:eastAsia="Times New Roman" w:hAnsi="Arial" w:cs="Arial"/>
                <w:b/>
                <w:sz w:val="20"/>
                <w:szCs w:val="20"/>
              </w:rPr>
            </w:pPr>
            <w:r w:rsidRPr="008406E9">
              <w:rPr>
                <w:rFonts w:ascii="Arial" w:eastAsia="Times New Roman" w:hAnsi="Arial" w:cs="Arial"/>
                <w:sz w:val="20"/>
                <w:szCs w:val="20"/>
              </w:rPr>
              <w:t xml:space="preserve">Validate table design </w:t>
            </w:r>
          </w:p>
        </w:tc>
        <w:tc>
          <w:tcPr>
            <w:tcW w:w="2618" w:type="dxa"/>
            <w:shd w:val="clear" w:color="auto" w:fill="FFFFFF"/>
            <w:vAlign w:val="center"/>
          </w:tcPr>
          <w:p w14:paraId="04DD5E1E"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3B70481E"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r w:rsidRPr="008406E9">
              <w:rPr>
                <w:rFonts w:ascii="Arial" w:eastAsia="Times New Roman" w:hAnsi="Arial" w:cs="Arial"/>
                <w:b/>
                <w:sz w:val="16"/>
                <w:szCs w:val="16"/>
              </w:rPr>
              <w:t>Joe to evaluate Access Exception count</w:t>
            </w:r>
          </w:p>
        </w:tc>
      </w:tr>
    </w:tbl>
    <w:p w14:paraId="48390DFA" w14:textId="77777777" w:rsidR="008406E9" w:rsidRPr="00926752" w:rsidRDefault="008406E9" w:rsidP="008406E9">
      <w:pPr>
        <w:pStyle w:val="head1"/>
        <w:ind w:left="792" w:firstLine="0"/>
      </w:pPr>
    </w:p>
    <w:p w14:paraId="4FD9F979" w14:textId="77777777" w:rsidR="000865F2" w:rsidRDefault="000865F2" w:rsidP="00C1153B">
      <w:pPr>
        <w:pStyle w:val="head1"/>
        <w:numPr>
          <w:ilvl w:val="1"/>
          <w:numId w:val="2"/>
        </w:numPr>
      </w:pPr>
      <w:bookmarkStart w:id="59" w:name="_Toc414890449"/>
      <w:bookmarkStart w:id="60" w:name="_Toc415060507"/>
      <w:r w:rsidRPr="00926752">
        <w:t>Sync Status Update</w:t>
      </w:r>
      <w:bookmarkEnd w:id="59"/>
      <w:bookmarkEnd w:id="6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56E2C82D" w14:textId="77777777" w:rsidTr="004D226D">
        <w:trPr>
          <w:trHeight w:val="467"/>
        </w:trPr>
        <w:tc>
          <w:tcPr>
            <w:tcW w:w="3168" w:type="dxa"/>
            <w:shd w:val="clear" w:color="auto" w:fill="00B050"/>
            <w:vAlign w:val="center"/>
          </w:tcPr>
          <w:p w14:paraId="784485FF"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77D58F2E" w14:textId="77777777" w:rsidR="008406E9" w:rsidRPr="008406E9" w:rsidRDefault="008406E9" w:rsidP="008406E9">
            <w:pPr>
              <w:keepNext/>
              <w:spacing w:before="240" w:after="60" w:line="240" w:lineRule="auto"/>
              <w:ind w:left="720"/>
              <w:jc w:val="both"/>
              <w:outlineLvl w:val="1"/>
              <w:rPr>
                <w:rFonts w:ascii="Arial" w:eastAsia="Times New Roman" w:hAnsi="Arial" w:cs="Arial"/>
                <w:b/>
                <w:bCs/>
                <w:i/>
                <w:iCs/>
                <w:sz w:val="28"/>
                <w:szCs w:val="28"/>
              </w:rPr>
            </w:pPr>
          </w:p>
        </w:tc>
      </w:tr>
      <w:tr w:rsidR="008406E9" w:rsidRPr="008406E9" w14:paraId="68D4E27A" w14:textId="77777777" w:rsidTr="004D226D">
        <w:tc>
          <w:tcPr>
            <w:tcW w:w="3168" w:type="dxa"/>
            <w:shd w:val="clear" w:color="auto" w:fill="auto"/>
            <w:vAlign w:val="center"/>
          </w:tcPr>
          <w:p w14:paraId="552658E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3B2DD86F"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Broker </w:t>
            </w:r>
          </w:p>
        </w:tc>
      </w:tr>
      <w:tr w:rsidR="008406E9" w:rsidRPr="008406E9" w14:paraId="6D5AE091" w14:textId="77777777" w:rsidTr="004D226D">
        <w:tc>
          <w:tcPr>
            <w:tcW w:w="3168" w:type="dxa"/>
            <w:shd w:val="clear" w:color="auto" w:fill="auto"/>
            <w:vAlign w:val="center"/>
          </w:tcPr>
          <w:p w14:paraId="4A015F7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31B7A5A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To wright sync status  records to </w:t>
            </w:r>
            <w:r w:rsidRPr="008406E9">
              <w:rPr>
                <w:rFonts w:ascii="Arial" w:eastAsia="Times New Roman" w:hAnsi="Arial" w:cs="Arial"/>
                <w:sz w:val="20"/>
                <w:szCs w:val="20"/>
              </w:rPr>
              <w:t>XSIGN_STATUS</w:t>
            </w:r>
          </w:p>
        </w:tc>
      </w:tr>
      <w:tr w:rsidR="008406E9" w:rsidRPr="008406E9" w14:paraId="49B4BBC4" w14:textId="77777777" w:rsidTr="004D226D">
        <w:tc>
          <w:tcPr>
            <w:tcW w:w="3168" w:type="dxa"/>
            <w:shd w:val="clear" w:color="auto" w:fill="auto"/>
            <w:vAlign w:val="center"/>
          </w:tcPr>
          <w:p w14:paraId="5265FFE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2E172A0B"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Completions of sync process</w:t>
            </w:r>
          </w:p>
        </w:tc>
      </w:tr>
      <w:tr w:rsidR="008406E9" w:rsidRPr="008406E9" w14:paraId="3E60D45B" w14:textId="77777777" w:rsidTr="004D226D">
        <w:trPr>
          <w:trHeight w:val="728"/>
        </w:trPr>
        <w:tc>
          <w:tcPr>
            <w:tcW w:w="3168" w:type="dxa"/>
            <w:shd w:val="clear" w:color="auto" w:fill="auto"/>
            <w:vAlign w:val="center"/>
          </w:tcPr>
          <w:p w14:paraId="35942AE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103E3AC2" w14:textId="77777777"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Completion all sync process tasks</w:t>
            </w:r>
          </w:p>
        </w:tc>
      </w:tr>
    </w:tbl>
    <w:p w14:paraId="23BF8386" w14:textId="77777777" w:rsidR="008406E9" w:rsidRPr="008406E9" w:rsidRDefault="008406E9" w:rsidP="008406E9">
      <w:pPr>
        <w:spacing w:after="0" w:line="240" w:lineRule="auto"/>
        <w:jc w:val="both"/>
        <w:rPr>
          <w:rFonts w:ascii="Arial" w:eastAsia="Times New Roman" w:hAnsi="Arial" w:cs="Arial"/>
          <w:sz w:val="8"/>
          <w:szCs w:val="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0"/>
        <w:gridCol w:w="5185"/>
      </w:tblGrid>
      <w:tr w:rsidR="008406E9" w:rsidRPr="008406E9" w14:paraId="1E9F6731" w14:textId="77777777" w:rsidTr="008406E9">
        <w:trPr>
          <w:trHeight w:val="179"/>
        </w:trPr>
        <w:tc>
          <w:tcPr>
            <w:tcW w:w="4350" w:type="dxa"/>
            <w:shd w:val="clear" w:color="auto" w:fill="E6E6E6"/>
            <w:vAlign w:val="center"/>
          </w:tcPr>
          <w:p w14:paraId="052564B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5185" w:type="dxa"/>
            <w:shd w:val="clear" w:color="auto" w:fill="E6E6E6"/>
            <w:vAlign w:val="center"/>
          </w:tcPr>
          <w:p w14:paraId="069509A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5595C41D" w14:textId="77777777" w:rsidTr="008406E9">
        <w:trPr>
          <w:trHeight w:val="503"/>
        </w:trPr>
        <w:tc>
          <w:tcPr>
            <w:tcW w:w="4350" w:type="dxa"/>
            <w:shd w:val="clear" w:color="auto" w:fill="auto"/>
            <w:vAlign w:val="center"/>
          </w:tcPr>
          <w:p w14:paraId="64468662" w14:textId="77777777" w:rsidR="008406E9" w:rsidRPr="008406E9" w:rsidRDefault="008406E9" w:rsidP="00C1153B">
            <w:pPr>
              <w:numPr>
                <w:ilvl w:val="0"/>
                <w:numId w:val="47"/>
              </w:numPr>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Write sync status data, as defined in the previous task to the XSYNC_STATUS table.</w:t>
            </w:r>
          </w:p>
        </w:tc>
        <w:tc>
          <w:tcPr>
            <w:tcW w:w="5185" w:type="dxa"/>
            <w:vAlign w:val="center"/>
          </w:tcPr>
          <w:p w14:paraId="009E57A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16"/>
                <w:szCs w:val="16"/>
              </w:rPr>
            </w:pPr>
          </w:p>
        </w:tc>
      </w:tr>
    </w:tbl>
    <w:p w14:paraId="6D915E95"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7CE65B75"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078E7F2A" w14:textId="77777777" w:rsidTr="004D226D">
        <w:trPr>
          <w:trHeight w:val="276"/>
          <w:tblHeader/>
        </w:trPr>
        <w:tc>
          <w:tcPr>
            <w:tcW w:w="3160" w:type="dxa"/>
            <w:shd w:val="clear" w:color="auto" w:fill="E6E6E6"/>
            <w:vAlign w:val="center"/>
          </w:tcPr>
          <w:p w14:paraId="2C4F95E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0436CF9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45C73D7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55650FC1" w14:textId="77777777" w:rsidTr="004D226D">
        <w:trPr>
          <w:trHeight w:val="276"/>
          <w:tblHeader/>
        </w:trPr>
        <w:tc>
          <w:tcPr>
            <w:tcW w:w="3160" w:type="dxa"/>
            <w:shd w:val="clear" w:color="auto" w:fill="E6E6E6"/>
            <w:vAlign w:val="center"/>
          </w:tcPr>
          <w:p w14:paraId="00B11BD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2584E53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7659281E"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206E345A" w14:textId="77777777" w:rsidTr="004D226D">
        <w:trPr>
          <w:trHeight w:val="276"/>
          <w:tblHeader/>
        </w:trPr>
        <w:tc>
          <w:tcPr>
            <w:tcW w:w="3160" w:type="dxa"/>
            <w:shd w:val="clear" w:color="auto" w:fill="FFFFFF"/>
            <w:vAlign w:val="center"/>
          </w:tcPr>
          <w:p w14:paraId="211A434B" w14:textId="77777777" w:rsidR="008406E9" w:rsidRPr="008406E9" w:rsidRDefault="008406E9" w:rsidP="00C1153B">
            <w:pPr>
              <w:numPr>
                <w:ilvl w:val="1"/>
                <w:numId w:val="48"/>
              </w:numPr>
              <w:spacing w:after="0" w:line="240" w:lineRule="auto"/>
              <w:ind w:left="360" w:right="-26" w:hanging="270"/>
              <w:jc w:val="both"/>
              <w:rPr>
                <w:rFonts w:ascii="Arial" w:eastAsia="Times New Roman" w:hAnsi="Arial" w:cs="Arial"/>
                <w:b/>
                <w:sz w:val="20"/>
                <w:szCs w:val="20"/>
              </w:rPr>
            </w:pPr>
            <w:r w:rsidRPr="008406E9">
              <w:rPr>
                <w:rFonts w:ascii="Arial" w:eastAsia="Times New Roman" w:hAnsi="Arial" w:cs="Arial"/>
                <w:sz w:val="20"/>
                <w:szCs w:val="20"/>
              </w:rPr>
              <w:t>Complete multiple sync updates, Validated sync status records</w:t>
            </w:r>
          </w:p>
        </w:tc>
        <w:tc>
          <w:tcPr>
            <w:tcW w:w="2618" w:type="dxa"/>
            <w:shd w:val="clear" w:color="auto" w:fill="FFFFFF"/>
            <w:vAlign w:val="center"/>
          </w:tcPr>
          <w:p w14:paraId="07946878"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63787D5D"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r>
    </w:tbl>
    <w:p w14:paraId="3EDB12D3" w14:textId="77777777" w:rsidR="008406E9" w:rsidRPr="008406E9" w:rsidRDefault="008406E9" w:rsidP="008406E9">
      <w:pPr>
        <w:spacing w:after="0" w:line="240" w:lineRule="auto"/>
        <w:jc w:val="both"/>
        <w:rPr>
          <w:rFonts w:ascii="Arial" w:eastAsia="Times New Roman" w:hAnsi="Arial" w:cs="Arial"/>
          <w:sz w:val="20"/>
          <w:szCs w:val="20"/>
        </w:rPr>
      </w:pPr>
    </w:p>
    <w:p w14:paraId="756DEFFB" w14:textId="77777777" w:rsidR="008406E9" w:rsidRPr="00926752" w:rsidRDefault="008406E9" w:rsidP="008406E9">
      <w:pPr>
        <w:pStyle w:val="head1"/>
        <w:ind w:left="792" w:firstLine="0"/>
      </w:pPr>
    </w:p>
    <w:p w14:paraId="159C6D64" w14:textId="77777777" w:rsidR="000865F2" w:rsidRPr="00926752" w:rsidRDefault="000865F2" w:rsidP="00C1153B">
      <w:pPr>
        <w:pStyle w:val="head1"/>
        <w:numPr>
          <w:ilvl w:val="0"/>
          <w:numId w:val="2"/>
        </w:numPr>
      </w:pPr>
      <w:bookmarkStart w:id="61" w:name="_Toc415060508"/>
      <w:r w:rsidRPr="00926752">
        <w:t>Initial Data Conversion</w:t>
      </w:r>
      <w:bookmarkEnd w:id="61"/>
    </w:p>
    <w:p w14:paraId="2D1D5CE3" w14:textId="77777777" w:rsidR="000865F2" w:rsidRDefault="000865F2" w:rsidP="00C1153B">
      <w:pPr>
        <w:pStyle w:val="head1"/>
        <w:numPr>
          <w:ilvl w:val="1"/>
          <w:numId w:val="2"/>
        </w:numPr>
      </w:pPr>
      <w:bookmarkStart w:id="62" w:name="_Toc415060509"/>
      <w:r w:rsidRPr="00926752">
        <w:t>Initial Data Conversion</w:t>
      </w:r>
      <w:bookmarkEnd w:id="6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364E8DF7" w14:textId="77777777" w:rsidTr="004D226D">
        <w:trPr>
          <w:trHeight w:val="467"/>
        </w:trPr>
        <w:tc>
          <w:tcPr>
            <w:tcW w:w="3168" w:type="dxa"/>
            <w:shd w:val="clear" w:color="auto" w:fill="00B050"/>
            <w:vAlign w:val="center"/>
          </w:tcPr>
          <w:p w14:paraId="5A8135D9"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29FBA751" w14:textId="77777777" w:rsidR="008406E9" w:rsidRPr="008406E9" w:rsidRDefault="008406E9" w:rsidP="008406E9">
            <w:pPr>
              <w:keepNext/>
              <w:spacing w:before="240" w:after="60" w:line="240" w:lineRule="auto"/>
              <w:jc w:val="both"/>
              <w:outlineLvl w:val="1"/>
              <w:rPr>
                <w:rFonts w:ascii="Arial" w:eastAsia="Times New Roman" w:hAnsi="Arial" w:cs="Arial"/>
                <w:b/>
                <w:bCs/>
                <w:i/>
                <w:iCs/>
                <w:sz w:val="28"/>
                <w:szCs w:val="28"/>
              </w:rPr>
            </w:pPr>
          </w:p>
        </w:tc>
      </w:tr>
      <w:tr w:rsidR="008406E9" w:rsidRPr="008406E9" w14:paraId="3395ADE8" w14:textId="77777777" w:rsidTr="004D226D">
        <w:tc>
          <w:tcPr>
            <w:tcW w:w="3168" w:type="dxa"/>
            <w:shd w:val="clear" w:color="auto" w:fill="auto"/>
            <w:vAlign w:val="center"/>
          </w:tcPr>
          <w:p w14:paraId="7EA917C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3801AEA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SFA Sign Integration TEAM</w:t>
            </w:r>
          </w:p>
        </w:tc>
      </w:tr>
      <w:tr w:rsidR="008406E9" w:rsidRPr="008406E9" w14:paraId="3D148DB7" w14:textId="77777777" w:rsidTr="004D226D">
        <w:tc>
          <w:tcPr>
            <w:tcW w:w="3168" w:type="dxa"/>
            <w:shd w:val="clear" w:color="auto" w:fill="auto"/>
            <w:vAlign w:val="center"/>
          </w:tcPr>
          <w:p w14:paraId="103D7F71"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224EC395" w14:textId="77777777" w:rsidR="008406E9" w:rsidRPr="008406E9" w:rsidRDefault="008406E9" w:rsidP="008406E9">
            <w:pPr>
              <w:tabs>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1.  To create a complete test database in TI for Testing</w:t>
            </w:r>
          </w:p>
          <w:p w14:paraId="42B1E114" w14:textId="77777777" w:rsidR="008406E9" w:rsidRPr="008406E9" w:rsidRDefault="008406E9" w:rsidP="008406E9">
            <w:pPr>
              <w:tabs>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2. To learn from and develop final Data conversion process</w:t>
            </w:r>
          </w:p>
        </w:tc>
      </w:tr>
      <w:tr w:rsidR="008406E9" w:rsidRPr="008406E9" w14:paraId="27B72B6B" w14:textId="77777777" w:rsidTr="004D226D">
        <w:tc>
          <w:tcPr>
            <w:tcW w:w="3168" w:type="dxa"/>
            <w:shd w:val="clear" w:color="auto" w:fill="auto"/>
            <w:vAlign w:val="center"/>
          </w:tcPr>
          <w:p w14:paraId="588D69F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4427035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r>
      <w:tr w:rsidR="008406E9" w:rsidRPr="008406E9" w14:paraId="03BE8F96" w14:textId="77777777" w:rsidTr="004D226D">
        <w:trPr>
          <w:trHeight w:val="728"/>
        </w:trPr>
        <w:tc>
          <w:tcPr>
            <w:tcW w:w="3168" w:type="dxa"/>
            <w:shd w:val="clear" w:color="auto" w:fill="auto"/>
            <w:vAlign w:val="center"/>
          </w:tcPr>
          <w:p w14:paraId="39097E6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3C437A7B" w14:textId="77777777"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p>
        </w:tc>
      </w:tr>
    </w:tbl>
    <w:p w14:paraId="40972B3C" w14:textId="77777777" w:rsidR="008406E9" w:rsidRPr="008406E9" w:rsidRDefault="008406E9" w:rsidP="008406E9">
      <w:pPr>
        <w:spacing w:after="0" w:line="240" w:lineRule="auto"/>
        <w:jc w:val="both"/>
        <w:rPr>
          <w:rFonts w:ascii="Arial" w:eastAsia="Times New Roman" w:hAnsi="Arial" w:cs="Arial"/>
          <w:sz w:val="8"/>
          <w:szCs w:val="8"/>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3"/>
        <w:gridCol w:w="5022"/>
      </w:tblGrid>
      <w:tr w:rsidR="008406E9" w:rsidRPr="008406E9" w14:paraId="110D59BA" w14:textId="77777777" w:rsidTr="008406E9">
        <w:trPr>
          <w:trHeight w:val="179"/>
        </w:trPr>
        <w:tc>
          <w:tcPr>
            <w:tcW w:w="4603" w:type="dxa"/>
            <w:shd w:val="clear" w:color="auto" w:fill="E6E6E6"/>
            <w:vAlign w:val="center"/>
          </w:tcPr>
          <w:p w14:paraId="02626A0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5022" w:type="dxa"/>
            <w:shd w:val="clear" w:color="auto" w:fill="E6E6E6"/>
            <w:vAlign w:val="center"/>
          </w:tcPr>
          <w:p w14:paraId="148B329E"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System/actor</w:t>
            </w:r>
          </w:p>
          <w:p w14:paraId="3B218C3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0BB900FB" w14:textId="77777777" w:rsidTr="008406E9">
        <w:trPr>
          <w:trHeight w:val="503"/>
        </w:trPr>
        <w:tc>
          <w:tcPr>
            <w:tcW w:w="4603" w:type="dxa"/>
            <w:shd w:val="clear" w:color="auto" w:fill="auto"/>
            <w:vAlign w:val="center"/>
          </w:tcPr>
          <w:p w14:paraId="4837E114" w14:textId="77777777" w:rsidR="008406E9" w:rsidRPr="008406E9" w:rsidRDefault="008406E9" w:rsidP="00C1153B">
            <w:pPr>
              <w:numPr>
                <w:ilvl w:val="0"/>
                <w:numId w:val="49"/>
              </w:numPr>
              <w:spacing w:after="0" w:line="240" w:lineRule="auto"/>
              <w:ind w:left="360" w:hanging="180"/>
              <w:jc w:val="both"/>
              <w:rPr>
                <w:rFonts w:ascii="Arial" w:eastAsia="Times New Roman" w:hAnsi="Arial" w:cs="Arial"/>
                <w:sz w:val="20"/>
                <w:szCs w:val="20"/>
              </w:rPr>
            </w:pPr>
            <w:r w:rsidRPr="008406E9">
              <w:rPr>
                <w:rFonts w:ascii="Arial" w:eastAsia="Times New Roman" w:hAnsi="Arial" w:cs="Arial"/>
                <w:sz w:val="20"/>
                <w:szCs w:val="20"/>
              </w:rPr>
              <w:t xml:space="preserve"> Acquire SFA signdata databases from each district</w:t>
            </w:r>
          </w:p>
          <w:p w14:paraId="22C29210" w14:textId="77777777" w:rsidR="008406E9" w:rsidRPr="008406E9" w:rsidRDefault="008406E9" w:rsidP="008406E9">
            <w:pPr>
              <w:spacing w:after="0" w:line="240" w:lineRule="auto"/>
              <w:ind w:left="360"/>
              <w:jc w:val="both"/>
              <w:rPr>
                <w:rFonts w:ascii="Arial" w:eastAsia="Times New Roman" w:hAnsi="Arial" w:cs="Arial"/>
                <w:sz w:val="20"/>
                <w:szCs w:val="20"/>
              </w:rPr>
            </w:pPr>
          </w:p>
        </w:tc>
        <w:tc>
          <w:tcPr>
            <w:tcW w:w="5022" w:type="dxa"/>
            <w:vAlign w:val="center"/>
          </w:tcPr>
          <w:p w14:paraId="1D6A227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r w:rsidRPr="008406E9">
              <w:rPr>
                <w:rFonts w:ascii="Arial" w:eastAsia="Times New Roman" w:hAnsi="Arial" w:cs="Arial"/>
                <w:sz w:val="20"/>
                <w:szCs w:val="20"/>
              </w:rPr>
              <w:t>Jason to prepare and provide files to Bentley</w:t>
            </w:r>
          </w:p>
        </w:tc>
      </w:tr>
      <w:tr w:rsidR="008406E9" w:rsidRPr="008406E9" w14:paraId="3470188B" w14:textId="77777777" w:rsidTr="008406E9">
        <w:trPr>
          <w:trHeight w:val="503"/>
        </w:trPr>
        <w:tc>
          <w:tcPr>
            <w:tcW w:w="4603" w:type="dxa"/>
            <w:shd w:val="clear" w:color="auto" w:fill="auto"/>
            <w:vAlign w:val="center"/>
          </w:tcPr>
          <w:p w14:paraId="5367572D" w14:textId="77777777" w:rsidR="008406E9" w:rsidRPr="008406E9" w:rsidRDefault="008406E9" w:rsidP="00C1153B">
            <w:pPr>
              <w:numPr>
                <w:ilvl w:val="0"/>
                <w:numId w:val="49"/>
              </w:numPr>
              <w:spacing w:after="0" w:line="240" w:lineRule="auto"/>
              <w:ind w:left="360" w:hanging="180"/>
              <w:jc w:val="both"/>
              <w:rPr>
                <w:rFonts w:ascii="Arial" w:eastAsia="Times New Roman" w:hAnsi="Arial" w:cs="Arial"/>
                <w:sz w:val="20"/>
                <w:szCs w:val="20"/>
              </w:rPr>
            </w:pPr>
            <w:r w:rsidRPr="008406E9">
              <w:rPr>
                <w:rFonts w:ascii="Arial" w:eastAsia="Times New Roman" w:hAnsi="Arial" w:cs="Arial"/>
                <w:sz w:val="20"/>
                <w:szCs w:val="20"/>
              </w:rPr>
              <w:t>Broker perform initial SFA to TI Load</w:t>
            </w:r>
          </w:p>
          <w:p w14:paraId="3E8849D1" w14:textId="77777777" w:rsidR="008406E9" w:rsidRPr="008406E9" w:rsidRDefault="008406E9" w:rsidP="008406E9">
            <w:pPr>
              <w:spacing w:after="0" w:line="240" w:lineRule="auto"/>
              <w:ind w:left="360"/>
              <w:jc w:val="both"/>
              <w:rPr>
                <w:rFonts w:ascii="Arial" w:eastAsia="Times New Roman" w:hAnsi="Arial" w:cs="Arial"/>
                <w:sz w:val="20"/>
                <w:szCs w:val="20"/>
              </w:rPr>
            </w:pPr>
          </w:p>
        </w:tc>
        <w:tc>
          <w:tcPr>
            <w:tcW w:w="5022" w:type="dxa"/>
            <w:vAlign w:val="center"/>
          </w:tcPr>
          <w:p w14:paraId="0D84A30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Hieratical loaders to be provided by Bentley.</w:t>
            </w:r>
          </w:p>
        </w:tc>
      </w:tr>
      <w:tr w:rsidR="008406E9" w:rsidRPr="008406E9" w14:paraId="7B21B693" w14:textId="77777777" w:rsidTr="008406E9">
        <w:trPr>
          <w:trHeight w:val="503"/>
        </w:trPr>
        <w:tc>
          <w:tcPr>
            <w:tcW w:w="4603" w:type="dxa"/>
            <w:shd w:val="clear" w:color="auto" w:fill="auto"/>
            <w:vAlign w:val="center"/>
          </w:tcPr>
          <w:p w14:paraId="4B6A58C6" w14:textId="77777777" w:rsidR="008406E9" w:rsidRPr="008406E9" w:rsidRDefault="008406E9" w:rsidP="00C1153B">
            <w:pPr>
              <w:numPr>
                <w:ilvl w:val="0"/>
                <w:numId w:val="49"/>
              </w:numPr>
              <w:spacing w:after="0" w:line="240" w:lineRule="auto"/>
              <w:ind w:left="360" w:hanging="180"/>
              <w:jc w:val="both"/>
              <w:rPr>
                <w:rFonts w:ascii="Arial" w:eastAsia="Times New Roman" w:hAnsi="Arial" w:cs="Arial"/>
                <w:sz w:val="20"/>
                <w:szCs w:val="20"/>
              </w:rPr>
            </w:pPr>
            <w:r w:rsidRPr="008406E9">
              <w:rPr>
                <w:rFonts w:ascii="Arial" w:eastAsia="Times New Roman" w:hAnsi="Arial" w:cs="Arial"/>
                <w:sz w:val="20"/>
                <w:szCs w:val="20"/>
              </w:rPr>
              <w:t>Create CSV Loaders for TI only Sign domains – SIGN_SHEETING, SIGN_SBST LOV</w:t>
            </w:r>
          </w:p>
          <w:p w14:paraId="49DC7A52" w14:textId="77777777" w:rsidR="008406E9" w:rsidRPr="008406E9" w:rsidRDefault="008406E9" w:rsidP="008406E9">
            <w:pPr>
              <w:spacing w:after="0" w:line="240" w:lineRule="auto"/>
              <w:ind w:left="180"/>
              <w:jc w:val="both"/>
              <w:rPr>
                <w:rFonts w:ascii="Arial" w:eastAsia="Times New Roman" w:hAnsi="Arial" w:cs="Arial"/>
                <w:sz w:val="20"/>
                <w:szCs w:val="20"/>
              </w:rPr>
            </w:pPr>
          </w:p>
        </w:tc>
        <w:tc>
          <w:tcPr>
            <w:tcW w:w="5022" w:type="dxa"/>
            <w:vAlign w:val="center"/>
          </w:tcPr>
          <w:p w14:paraId="2A4D863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See 5.1</w:t>
            </w:r>
          </w:p>
        </w:tc>
      </w:tr>
      <w:tr w:rsidR="008406E9" w:rsidRPr="008406E9" w14:paraId="2964CA6E" w14:textId="77777777" w:rsidTr="008406E9">
        <w:trPr>
          <w:trHeight w:val="503"/>
        </w:trPr>
        <w:tc>
          <w:tcPr>
            <w:tcW w:w="4603" w:type="dxa"/>
            <w:shd w:val="clear" w:color="auto" w:fill="auto"/>
            <w:vAlign w:val="center"/>
          </w:tcPr>
          <w:p w14:paraId="57662F1F" w14:textId="77777777" w:rsidR="008406E9" w:rsidRPr="008406E9" w:rsidRDefault="008406E9" w:rsidP="00C1153B">
            <w:pPr>
              <w:numPr>
                <w:ilvl w:val="0"/>
                <w:numId w:val="49"/>
              </w:numPr>
              <w:spacing w:after="0" w:line="240" w:lineRule="auto"/>
              <w:ind w:left="360" w:hanging="180"/>
              <w:jc w:val="both"/>
              <w:rPr>
                <w:rFonts w:ascii="Arial" w:eastAsia="Times New Roman" w:hAnsi="Arial" w:cs="Arial"/>
                <w:sz w:val="20"/>
                <w:szCs w:val="20"/>
              </w:rPr>
            </w:pPr>
            <w:r w:rsidRPr="008406E9">
              <w:rPr>
                <w:rFonts w:ascii="Arial" w:eastAsia="Times New Roman" w:hAnsi="Arial" w:cs="Arial"/>
                <w:sz w:val="20"/>
                <w:szCs w:val="20"/>
              </w:rPr>
              <w:t xml:space="preserve"> Create loader for un-located  Assets</w:t>
            </w:r>
          </w:p>
        </w:tc>
        <w:tc>
          <w:tcPr>
            <w:tcW w:w="5022" w:type="dxa"/>
            <w:vAlign w:val="center"/>
          </w:tcPr>
          <w:p w14:paraId="062A8CB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See 5.2</w:t>
            </w:r>
          </w:p>
        </w:tc>
      </w:tr>
      <w:tr w:rsidR="008406E9" w:rsidRPr="008406E9" w14:paraId="2CE1795C" w14:textId="77777777" w:rsidTr="008406E9">
        <w:trPr>
          <w:trHeight w:val="503"/>
        </w:trPr>
        <w:tc>
          <w:tcPr>
            <w:tcW w:w="4603" w:type="dxa"/>
            <w:shd w:val="clear" w:color="auto" w:fill="auto"/>
            <w:vAlign w:val="center"/>
          </w:tcPr>
          <w:p w14:paraId="1AB6AD2A" w14:textId="77777777" w:rsidR="008406E9" w:rsidRPr="008406E9" w:rsidRDefault="008406E9" w:rsidP="00C1153B">
            <w:pPr>
              <w:numPr>
                <w:ilvl w:val="0"/>
                <w:numId w:val="49"/>
              </w:numPr>
              <w:spacing w:after="0" w:line="240" w:lineRule="auto"/>
              <w:ind w:left="360" w:hanging="180"/>
              <w:jc w:val="both"/>
              <w:rPr>
                <w:rFonts w:ascii="Arial" w:eastAsia="Times New Roman" w:hAnsi="Arial" w:cs="Arial"/>
                <w:sz w:val="20"/>
                <w:szCs w:val="20"/>
              </w:rPr>
            </w:pPr>
            <w:r w:rsidRPr="008406E9">
              <w:rPr>
                <w:rFonts w:ascii="Arial" w:eastAsia="Times New Roman" w:hAnsi="Arial" w:cs="Arial"/>
                <w:sz w:val="20"/>
                <w:szCs w:val="20"/>
              </w:rPr>
              <w:t xml:space="preserve"> Create new sign Domains in TI</w:t>
            </w:r>
          </w:p>
        </w:tc>
        <w:tc>
          <w:tcPr>
            <w:tcW w:w="5022" w:type="dxa"/>
            <w:vAlign w:val="center"/>
          </w:tcPr>
          <w:p w14:paraId="6D1DD78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See 5.1 / 5.2</w:t>
            </w:r>
          </w:p>
        </w:tc>
      </w:tr>
      <w:tr w:rsidR="008406E9" w:rsidRPr="008406E9" w14:paraId="0761F6F8" w14:textId="77777777" w:rsidTr="008406E9">
        <w:trPr>
          <w:trHeight w:val="503"/>
        </w:trPr>
        <w:tc>
          <w:tcPr>
            <w:tcW w:w="4603" w:type="dxa"/>
            <w:shd w:val="clear" w:color="auto" w:fill="auto"/>
            <w:vAlign w:val="center"/>
          </w:tcPr>
          <w:p w14:paraId="60F97DE2" w14:textId="77777777" w:rsidR="008406E9" w:rsidRPr="008406E9" w:rsidRDefault="008406E9" w:rsidP="00C1153B">
            <w:pPr>
              <w:numPr>
                <w:ilvl w:val="0"/>
                <w:numId w:val="49"/>
              </w:numPr>
              <w:spacing w:after="0" w:line="240" w:lineRule="auto"/>
              <w:ind w:left="360" w:hanging="180"/>
              <w:jc w:val="both"/>
              <w:rPr>
                <w:rFonts w:ascii="Arial" w:eastAsia="Times New Roman" w:hAnsi="Arial" w:cs="Arial"/>
                <w:sz w:val="20"/>
                <w:szCs w:val="20"/>
              </w:rPr>
            </w:pPr>
            <w:r w:rsidRPr="008406E9">
              <w:rPr>
                <w:rFonts w:ascii="Arial" w:eastAsia="Times New Roman" w:hAnsi="Arial" w:cs="Arial"/>
                <w:sz w:val="20"/>
                <w:szCs w:val="20"/>
              </w:rPr>
              <w:t xml:space="preserve"> Broker Populated SFA LOV’s from TI reports </w:t>
            </w:r>
          </w:p>
        </w:tc>
        <w:tc>
          <w:tcPr>
            <w:tcW w:w="5022" w:type="dxa"/>
            <w:vAlign w:val="center"/>
          </w:tcPr>
          <w:p w14:paraId="5E5F418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See 5.1</w:t>
            </w:r>
          </w:p>
        </w:tc>
      </w:tr>
    </w:tbl>
    <w:p w14:paraId="544C4589"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1088"/>
        <w:gridCol w:w="5310"/>
      </w:tblGrid>
      <w:tr w:rsidR="008406E9" w:rsidRPr="008406E9" w14:paraId="100B15BB" w14:textId="77777777" w:rsidTr="004D226D">
        <w:trPr>
          <w:trHeight w:val="377"/>
          <w:tblHeader/>
        </w:trPr>
        <w:tc>
          <w:tcPr>
            <w:tcW w:w="3160" w:type="dxa"/>
            <w:shd w:val="clear" w:color="auto" w:fill="E6E6E6"/>
            <w:vAlign w:val="center"/>
          </w:tcPr>
          <w:p w14:paraId="0D14708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Access DATA </w:t>
            </w:r>
          </w:p>
        </w:tc>
        <w:tc>
          <w:tcPr>
            <w:tcW w:w="6398" w:type="dxa"/>
            <w:gridSpan w:val="2"/>
            <w:vMerge w:val="restart"/>
            <w:shd w:val="clear" w:color="auto" w:fill="E6E6E6"/>
            <w:vAlign w:val="center"/>
          </w:tcPr>
          <w:p w14:paraId="642D1FF7"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New/</w:t>
            </w:r>
          </w:p>
          <w:p w14:paraId="3230206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Updated Field</w:t>
            </w:r>
          </w:p>
          <w:p w14:paraId="7B5892F7"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Rules/Notes</w:t>
            </w:r>
          </w:p>
        </w:tc>
      </w:tr>
      <w:tr w:rsidR="008406E9" w:rsidRPr="008406E9" w14:paraId="3E8B383F" w14:textId="77777777" w:rsidTr="004D226D">
        <w:trPr>
          <w:trHeight w:val="276"/>
          <w:tblHeader/>
        </w:trPr>
        <w:tc>
          <w:tcPr>
            <w:tcW w:w="3160" w:type="dxa"/>
            <w:shd w:val="clear" w:color="auto" w:fill="E6E6E6"/>
            <w:vAlign w:val="center"/>
          </w:tcPr>
          <w:p w14:paraId="144D4E2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i/>
                <w:sz w:val="20"/>
                <w:szCs w:val="20"/>
              </w:rPr>
              <w:t>Asset Data</w:t>
            </w:r>
          </w:p>
        </w:tc>
        <w:tc>
          <w:tcPr>
            <w:tcW w:w="6398" w:type="dxa"/>
            <w:gridSpan w:val="2"/>
            <w:vMerge/>
            <w:shd w:val="clear" w:color="auto" w:fill="E6E6E6"/>
            <w:vAlign w:val="center"/>
          </w:tcPr>
          <w:p w14:paraId="74BAD50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4F646372" w14:textId="77777777" w:rsidTr="004D226D">
        <w:trPr>
          <w:trHeight w:val="197"/>
          <w:tblHeader/>
        </w:trPr>
        <w:tc>
          <w:tcPr>
            <w:tcW w:w="3160" w:type="dxa"/>
            <w:shd w:val="clear" w:color="auto" w:fill="auto"/>
            <w:vAlign w:val="center"/>
          </w:tcPr>
          <w:p w14:paraId="7DF9A67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 xml:space="preserve">tblInstallations </w:t>
            </w:r>
          </w:p>
        </w:tc>
        <w:tc>
          <w:tcPr>
            <w:tcW w:w="1088" w:type="dxa"/>
            <w:vMerge w:val="restart"/>
            <w:shd w:val="clear" w:color="auto" w:fill="auto"/>
            <w:vAlign w:val="center"/>
          </w:tcPr>
          <w:p w14:paraId="6D7444C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Asset Data</w:t>
            </w:r>
          </w:p>
        </w:tc>
        <w:tc>
          <w:tcPr>
            <w:tcW w:w="5310" w:type="dxa"/>
            <w:vMerge w:val="restart"/>
            <w:shd w:val="clear" w:color="auto" w:fill="auto"/>
            <w:vAlign w:val="center"/>
          </w:tcPr>
          <w:p w14:paraId="207F517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r>
      <w:tr w:rsidR="008406E9" w:rsidRPr="008406E9" w14:paraId="0F528A31" w14:textId="77777777" w:rsidTr="004D226D">
        <w:trPr>
          <w:trHeight w:val="197"/>
          <w:tblHeader/>
        </w:trPr>
        <w:tc>
          <w:tcPr>
            <w:tcW w:w="3160" w:type="dxa"/>
            <w:shd w:val="clear" w:color="auto" w:fill="auto"/>
            <w:vAlign w:val="center"/>
          </w:tcPr>
          <w:p w14:paraId="5947EED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tblInstalledCustomSigns</w:t>
            </w:r>
          </w:p>
        </w:tc>
        <w:tc>
          <w:tcPr>
            <w:tcW w:w="1088" w:type="dxa"/>
            <w:vMerge/>
            <w:shd w:val="clear" w:color="auto" w:fill="auto"/>
            <w:vAlign w:val="center"/>
          </w:tcPr>
          <w:p w14:paraId="37A3AE6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1D66E45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1E71ADC5" w14:textId="77777777" w:rsidTr="004D226D">
        <w:trPr>
          <w:trHeight w:val="197"/>
          <w:tblHeader/>
        </w:trPr>
        <w:tc>
          <w:tcPr>
            <w:tcW w:w="3160" w:type="dxa"/>
            <w:shd w:val="clear" w:color="auto" w:fill="auto"/>
            <w:vAlign w:val="center"/>
          </w:tcPr>
          <w:p w14:paraId="6C8C303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tblInstalledStandardSigns</w:t>
            </w:r>
          </w:p>
        </w:tc>
        <w:tc>
          <w:tcPr>
            <w:tcW w:w="1088" w:type="dxa"/>
            <w:vMerge/>
            <w:shd w:val="clear" w:color="auto" w:fill="auto"/>
            <w:vAlign w:val="center"/>
          </w:tcPr>
          <w:p w14:paraId="5921E96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0504A66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3DB26823" w14:textId="77777777" w:rsidTr="004D226D">
        <w:trPr>
          <w:trHeight w:val="197"/>
          <w:tblHeader/>
        </w:trPr>
        <w:tc>
          <w:tcPr>
            <w:tcW w:w="3160" w:type="dxa"/>
            <w:shd w:val="clear" w:color="auto" w:fill="auto"/>
            <w:vAlign w:val="center"/>
          </w:tcPr>
          <w:p w14:paraId="0A240FF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tblCustomeLegends</w:t>
            </w:r>
          </w:p>
        </w:tc>
        <w:tc>
          <w:tcPr>
            <w:tcW w:w="1088" w:type="dxa"/>
            <w:vMerge/>
            <w:shd w:val="clear" w:color="auto" w:fill="auto"/>
            <w:vAlign w:val="center"/>
          </w:tcPr>
          <w:p w14:paraId="2484854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0AFA419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34031D8" w14:textId="77777777" w:rsidTr="004D226D">
        <w:trPr>
          <w:trHeight w:val="197"/>
          <w:tblHeader/>
        </w:trPr>
        <w:tc>
          <w:tcPr>
            <w:tcW w:w="3160" w:type="dxa"/>
            <w:shd w:val="clear" w:color="auto" w:fill="auto"/>
            <w:vAlign w:val="center"/>
          </w:tcPr>
          <w:p w14:paraId="0051E85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tblInstalledSuppports</w:t>
            </w:r>
          </w:p>
        </w:tc>
        <w:tc>
          <w:tcPr>
            <w:tcW w:w="1088" w:type="dxa"/>
            <w:vMerge/>
            <w:shd w:val="clear" w:color="auto" w:fill="auto"/>
            <w:vAlign w:val="center"/>
          </w:tcPr>
          <w:p w14:paraId="614B6BCE"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2573B70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20F331E8" w14:textId="77777777" w:rsidTr="004D226D">
        <w:trPr>
          <w:trHeight w:val="197"/>
          <w:tblHeader/>
        </w:trPr>
        <w:tc>
          <w:tcPr>
            <w:tcW w:w="3160" w:type="dxa"/>
            <w:shd w:val="clear" w:color="auto" w:fill="auto"/>
            <w:vAlign w:val="center"/>
          </w:tcPr>
          <w:p w14:paraId="30C52A2C"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tblInstallationHistorey</w:t>
            </w:r>
          </w:p>
        </w:tc>
        <w:tc>
          <w:tcPr>
            <w:tcW w:w="1088" w:type="dxa"/>
            <w:vMerge/>
            <w:shd w:val="clear" w:color="auto" w:fill="auto"/>
            <w:vAlign w:val="center"/>
          </w:tcPr>
          <w:p w14:paraId="16EFB9B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05B58D1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02E2791D" w14:textId="77777777" w:rsidTr="004D226D">
        <w:trPr>
          <w:trHeight w:val="197"/>
          <w:tblHeader/>
        </w:trPr>
        <w:tc>
          <w:tcPr>
            <w:tcW w:w="9558" w:type="dxa"/>
            <w:gridSpan w:val="3"/>
            <w:shd w:val="clear" w:color="auto" w:fill="E7E6E6"/>
            <w:vAlign w:val="center"/>
          </w:tcPr>
          <w:p w14:paraId="2CCE56B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Simple Domains</w:t>
            </w:r>
          </w:p>
        </w:tc>
      </w:tr>
      <w:tr w:rsidR="008406E9" w:rsidRPr="008406E9" w14:paraId="33FD4673" w14:textId="77777777" w:rsidTr="004D226D">
        <w:trPr>
          <w:trHeight w:val="197"/>
          <w:tblHeader/>
        </w:trPr>
        <w:tc>
          <w:tcPr>
            <w:tcW w:w="3160" w:type="dxa"/>
            <w:shd w:val="clear" w:color="auto" w:fill="auto"/>
            <w:vAlign w:val="center"/>
          </w:tcPr>
          <w:p w14:paraId="454D08F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tblSheeting</w:t>
            </w:r>
          </w:p>
        </w:tc>
        <w:tc>
          <w:tcPr>
            <w:tcW w:w="1088" w:type="dxa"/>
            <w:vMerge w:val="restart"/>
            <w:shd w:val="clear" w:color="auto" w:fill="auto"/>
            <w:vAlign w:val="center"/>
          </w:tcPr>
          <w:p w14:paraId="375D540E"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r w:rsidRPr="008406E9">
              <w:rPr>
                <w:rFonts w:ascii="Arial" w:eastAsia="Times New Roman" w:hAnsi="Arial" w:cs="Arial"/>
                <w:i/>
                <w:sz w:val="20"/>
                <w:szCs w:val="20"/>
              </w:rPr>
              <w:t>LOV</w:t>
            </w:r>
          </w:p>
        </w:tc>
        <w:tc>
          <w:tcPr>
            <w:tcW w:w="5310" w:type="dxa"/>
            <w:vMerge w:val="restart"/>
            <w:shd w:val="clear" w:color="auto" w:fill="auto"/>
            <w:vAlign w:val="center"/>
          </w:tcPr>
          <w:p w14:paraId="126E7EA5"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r w:rsidRPr="008406E9">
              <w:rPr>
                <w:rFonts w:ascii="Arial" w:eastAsia="Times New Roman" w:hAnsi="Arial" w:cs="Arial"/>
                <w:i/>
                <w:sz w:val="20"/>
                <w:szCs w:val="20"/>
              </w:rPr>
              <w:t>Load into TI Domain</w:t>
            </w:r>
          </w:p>
        </w:tc>
      </w:tr>
      <w:tr w:rsidR="008406E9" w:rsidRPr="008406E9" w14:paraId="303105EE" w14:textId="77777777" w:rsidTr="004D226D">
        <w:trPr>
          <w:trHeight w:val="197"/>
          <w:tblHeader/>
        </w:trPr>
        <w:tc>
          <w:tcPr>
            <w:tcW w:w="3160" w:type="dxa"/>
            <w:shd w:val="clear" w:color="auto" w:fill="auto"/>
            <w:vAlign w:val="center"/>
          </w:tcPr>
          <w:p w14:paraId="168480B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tblSubstrate</w:t>
            </w:r>
          </w:p>
        </w:tc>
        <w:tc>
          <w:tcPr>
            <w:tcW w:w="1088" w:type="dxa"/>
            <w:vMerge/>
            <w:shd w:val="clear" w:color="auto" w:fill="auto"/>
            <w:vAlign w:val="center"/>
          </w:tcPr>
          <w:p w14:paraId="7449FB1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5533683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F0E78B5" w14:textId="77777777" w:rsidTr="004D226D">
        <w:trPr>
          <w:trHeight w:val="197"/>
          <w:tblHeader/>
        </w:trPr>
        <w:tc>
          <w:tcPr>
            <w:tcW w:w="9558" w:type="dxa"/>
            <w:gridSpan w:val="3"/>
            <w:shd w:val="clear" w:color="auto" w:fill="E7E6E6"/>
            <w:vAlign w:val="center"/>
          </w:tcPr>
          <w:p w14:paraId="63BD450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LOVs derived from TI  Reports</w:t>
            </w:r>
          </w:p>
        </w:tc>
      </w:tr>
      <w:tr w:rsidR="008406E9" w:rsidRPr="008406E9" w14:paraId="66EFC297" w14:textId="77777777" w:rsidTr="004D226D">
        <w:trPr>
          <w:trHeight w:val="197"/>
          <w:tblHeader/>
        </w:trPr>
        <w:tc>
          <w:tcPr>
            <w:tcW w:w="3160" w:type="dxa"/>
            <w:shd w:val="clear" w:color="auto" w:fill="auto"/>
            <w:vAlign w:val="center"/>
          </w:tcPr>
          <w:p w14:paraId="19399D0F"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tblDirections</w:t>
            </w:r>
          </w:p>
        </w:tc>
        <w:tc>
          <w:tcPr>
            <w:tcW w:w="1088" w:type="dxa"/>
            <w:vMerge w:val="restart"/>
            <w:shd w:val="clear" w:color="auto" w:fill="auto"/>
            <w:vAlign w:val="center"/>
          </w:tcPr>
          <w:p w14:paraId="524B121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r w:rsidRPr="008406E9">
              <w:rPr>
                <w:rFonts w:ascii="Arial" w:eastAsia="Times New Roman" w:hAnsi="Arial" w:cs="Arial"/>
                <w:i/>
                <w:sz w:val="20"/>
                <w:szCs w:val="20"/>
              </w:rPr>
              <w:t>LOV</w:t>
            </w:r>
          </w:p>
        </w:tc>
        <w:tc>
          <w:tcPr>
            <w:tcW w:w="5310" w:type="dxa"/>
            <w:vMerge w:val="restart"/>
            <w:shd w:val="clear" w:color="auto" w:fill="auto"/>
            <w:vAlign w:val="center"/>
          </w:tcPr>
          <w:p w14:paraId="25025E7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Populate SFA LOV with TI Reports, see 5.1, needed for operational SFA tests</w:t>
            </w:r>
          </w:p>
        </w:tc>
      </w:tr>
      <w:tr w:rsidR="008406E9" w:rsidRPr="008406E9" w14:paraId="2FF5601C" w14:textId="77777777" w:rsidTr="004D226D">
        <w:trPr>
          <w:trHeight w:val="197"/>
          <w:tblHeader/>
        </w:trPr>
        <w:tc>
          <w:tcPr>
            <w:tcW w:w="3160" w:type="dxa"/>
            <w:shd w:val="clear" w:color="auto" w:fill="auto"/>
            <w:vAlign w:val="center"/>
          </w:tcPr>
          <w:p w14:paraId="17090B4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tblDistricts</w:t>
            </w:r>
          </w:p>
        </w:tc>
        <w:tc>
          <w:tcPr>
            <w:tcW w:w="1088" w:type="dxa"/>
            <w:vMerge/>
            <w:shd w:val="clear" w:color="auto" w:fill="auto"/>
            <w:vAlign w:val="center"/>
          </w:tcPr>
          <w:p w14:paraId="51015B68"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3C1C97B9"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1DA05FBC" w14:textId="77777777" w:rsidTr="004D226D">
        <w:trPr>
          <w:trHeight w:val="197"/>
          <w:tblHeader/>
        </w:trPr>
        <w:tc>
          <w:tcPr>
            <w:tcW w:w="3160" w:type="dxa"/>
            <w:shd w:val="clear" w:color="auto" w:fill="auto"/>
            <w:vAlign w:val="center"/>
          </w:tcPr>
          <w:p w14:paraId="7374EC1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tblHighwayEA</w:t>
            </w:r>
          </w:p>
        </w:tc>
        <w:tc>
          <w:tcPr>
            <w:tcW w:w="1088" w:type="dxa"/>
            <w:vMerge/>
            <w:shd w:val="clear" w:color="auto" w:fill="auto"/>
            <w:vAlign w:val="center"/>
          </w:tcPr>
          <w:p w14:paraId="6791E0A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62637C3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7752667A" w14:textId="77777777" w:rsidTr="004D226D">
        <w:trPr>
          <w:trHeight w:val="197"/>
          <w:tblHeader/>
        </w:trPr>
        <w:tc>
          <w:tcPr>
            <w:tcW w:w="3160" w:type="dxa"/>
            <w:shd w:val="clear" w:color="auto" w:fill="auto"/>
            <w:vAlign w:val="center"/>
          </w:tcPr>
          <w:p w14:paraId="2C85736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tblHighways</w:t>
            </w:r>
          </w:p>
        </w:tc>
        <w:tc>
          <w:tcPr>
            <w:tcW w:w="1088" w:type="dxa"/>
            <w:vMerge/>
            <w:shd w:val="clear" w:color="auto" w:fill="auto"/>
            <w:vAlign w:val="center"/>
          </w:tcPr>
          <w:p w14:paraId="16A93AE5"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75451C0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4FD360DF" w14:textId="77777777" w:rsidTr="004D226D">
        <w:trPr>
          <w:trHeight w:val="197"/>
          <w:tblHeader/>
        </w:trPr>
        <w:tc>
          <w:tcPr>
            <w:tcW w:w="3160" w:type="dxa"/>
            <w:shd w:val="clear" w:color="auto" w:fill="auto"/>
            <w:vAlign w:val="center"/>
          </w:tcPr>
          <w:p w14:paraId="2F32606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tblHWYLkup</w:t>
            </w:r>
          </w:p>
        </w:tc>
        <w:tc>
          <w:tcPr>
            <w:tcW w:w="1088" w:type="dxa"/>
            <w:vMerge/>
            <w:shd w:val="clear" w:color="auto" w:fill="auto"/>
            <w:vAlign w:val="center"/>
          </w:tcPr>
          <w:p w14:paraId="3AA9935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1686E387"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29F16A46" w14:textId="77777777" w:rsidTr="004D226D">
        <w:trPr>
          <w:trHeight w:val="197"/>
          <w:tblHeader/>
        </w:trPr>
        <w:tc>
          <w:tcPr>
            <w:tcW w:w="3160" w:type="dxa"/>
            <w:shd w:val="clear" w:color="auto" w:fill="auto"/>
            <w:vAlign w:val="center"/>
          </w:tcPr>
          <w:p w14:paraId="7B383901"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tblRouteIntestate</w:t>
            </w:r>
          </w:p>
        </w:tc>
        <w:tc>
          <w:tcPr>
            <w:tcW w:w="1088" w:type="dxa"/>
            <w:vMerge/>
            <w:shd w:val="clear" w:color="auto" w:fill="auto"/>
            <w:vAlign w:val="center"/>
          </w:tcPr>
          <w:p w14:paraId="36EFCE1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28C1B2B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47C97082" w14:textId="77777777" w:rsidTr="004D226D">
        <w:trPr>
          <w:trHeight w:val="197"/>
          <w:tblHeader/>
        </w:trPr>
        <w:tc>
          <w:tcPr>
            <w:tcW w:w="3160" w:type="dxa"/>
            <w:shd w:val="clear" w:color="auto" w:fill="auto"/>
            <w:vAlign w:val="center"/>
          </w:tcPr>
          <w:p w14:paraId="2D86D2D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tblRoutesUS</w:t>
            </w:r>
          </w:p>
        </w:tc>
        <w:tc>
          <w:tcPr>
            <w:tcW w:w="1088" w:type="dxa"/>
            <w:vMerge/>
            <w:shd w:val="clear" w:color="auto" w:fill="auto"/>
            <w:vAlign w:val="center"/>
          </w:tcPr>
          <w:p w14:paraId="2852C8DD"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0AF08275"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2B4833AE" w14:textId="77777777" w:rsidTr="004D226D">
        <w:trPr>
          <w:trHeight w:val="197"/>
          <w:tblHeader/>
        </w:trPr>
        <w:tc>
          <w:tcPr>
            <w:tcW w:w="3160" w:type="dxa"/>
            <w:shd w:val="clear" w:color="auto" w:fill="auto"/>
            <w:vAlign w:val="center"/>
          </w:tcPr>
          <w:p w14:paraId="15EE194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tblRoutesState</w:t>
            </w:r>
          </w:p>
        </w:tc>
        <w:tc>
          <w:tcPr>
            <w:tcW w:w="1088" w:type="dxa"/>
            <w:vMerge/>
            <w:shd w:val="clear" w:color="auto" w:fill="auto"/>
            <w:vAlign w:val="center"/>
          </w:tcPr>
          <w:p w14:paraId="6A4D4BED"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3266C2B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060F380B" w14:textId="77777777" w:rsidTr="004D226D">
        <w:trPr>
          <w:trHeight w:val="197"/>
          <w:tblHeader/>
        </w:trPr>
        <w:tc>
          <w:tcPr>
            <w:tcW w:w="3160" w:type="dxa"/>
            <w:shd w:val="clear" w:color="auto" w:fill="auto"/>
            <w:vAlign w:val="center"/>
          </w:tcPr>
          <w:p w14:paraId="0BF36E3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tblMilePostPrefixes</w:t>
            </w:r>
          </w:p>
        </w:tc>
        <w:tc>
          <w:tcPr>
            <w:tcW w:w="1088" w:type="dxa"/>
            <w:vMerge/>
            <w:shd w:val="clear" w:color="auto" w:fill="auto"/>
            <w:vAlign w:val="center"/>
          </w:tcPr>
          <w:p w14:paraId="14D7B27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31E7009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32720579" w14:textId="77777777" w:rsidTr="004D226D">
        <w:trPr>
          <w:trHeight w:val="197"/>
          <w:tblHeader/>
        </w:trPr>
        <w:tc>
          <w:tcPr>
            <w:tcW w:w="3160" w:type="dxa"/>
            <w:shd w:val="clear" w:color="auto" w:fill="auto"/>
            <w:vAlign w:val="center"/>
          </w:tcPr>
          <w:p w14:paraId="10E5A98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tblHwyGPSData</w:t>
            </w:r>
          </w:p>
        </w:tc>
        <w:tc>
          <w:tcPr>
            <w:tcW w:w="1088" w:type="dxa"/>
            <w:vMerge/>
            <w:shd w:val="clear" w:color="auto" w:fill="auto"/>
            <w:vAlign w:val="center"/>
          </w:tcPr>
          <w:p w14:paraId="55A58E5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4B526178"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0F3C69F2" w14:textId="77777777" w:rsidTr="004D226D">
        <w:trPr>
          <w:trHeight w:val="197"/>
          <w:tblHeader/>
        </w:trPr>
        <w:tc>
          <w:tcPr>
            <w:tcW w:w="9558" w:type="dxa"/>
            <w:gridSpan w:val="3"/>
            <w:shd w:val="clear" w:color="auto" w:fill="E7E6E6"/>
            <w:vAlign w:val="center"/>
          </w:tcPr>
          <w:p w14:paraId="5B48B45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LOV used to pop un located assets</w:t>
            </w:r>
          </w:p>
        </w:tc>
      </w:tr>
      <w:tr w:rsidR="008406E9" w:rsidRPr="008406E9" w14:paraId="243F0EC8" w14:textId="77777777" w:rsidTr="004D226D">
        <w:trPr>
          <w:trHeight w:val="197"/>
          <w:tblHeader/>
        </w:trPr>
        <w:tc>
          <w:tcPr>
            <w:tcW w:w="3160" w:type="dxa"/>
            <w:shd w:val="clear" w:color="auto" w:fill="auto"/>
            <w:vAlign w:val="center"/>
          </w:tcPr>
          <w:p w14:paraId="1BB91CB1"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tblActions</w:t>
            </w:r>
          </w:p>
        </w:tc>
        <w:tc>
          <w:tcPr>
            <w:tcW w:w="1088" w:type="dxa"/>
            <w:vMerge w:val="restart"/>
            <w:shd w:val="clear" w:color="auto" w:fill="auto"/>
            <w:vAlign w:val="center"/>
          </w:tcPr>
          <w:p w14:paraId="278E797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r w:rsidRPr="008406E9">
              <w:rPr>
                <w:rFonts w:ascii="Arial" w:eastAsia="Times New Roman" w:hAnsi="Arial" w:cs="Arial"/>
                <w:i/>
                <w:sz w:val="20"/>
                <w:szCs w:val="20"/>
              </w:rPr>
              <w:t>LOV</w:t>
            </w:r>
          </w:p>
        </w:tc>
        <w:tc>
          <w:tcPr>
            <w:tcW w:w="5310" w:type="dxa"/>
            <w:vMerge w:val="restart"/>
            <w:shd w:val="clear" w:color="auto" w:fill="auto"/>
            <w:vAlign w:val="center"/>
          </w:tcPr>
          <w:p w14:paraId="1FD752F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18"/>
                <w:szCs w:val="18"/>
              </w:rPr>
            </w:pPr>
            <w:r w:rsidRPr="008406E9">
              <w:rPr>
                <w:rFonts w:ascii="Arial" w:eastAsia="Times New Roman" w:hAnsi="Arial" w:cs="Arial"/>
                <w:i/>
                <w:sz w:val="18"/>
                <w:szCs w:val="18"/>
              </w:rPr>
              <w:t>Un located asset, provide trigger to populated TI Domain</w:t>
            </w:r>
          </w:p>
          <w:p w14:paraId="22962A5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i/>
                <w:sz w:val="18"/>
                <w:szCs w:val="18"/>
              </w:rPr>
              <w:t xml:space="preserve">Pre </w:t>
            </w:r>
            <w:r w:rsidRPr="008406E9">
              <w:rPr>
                <w:rFonts w:ascii="Calibri" w:eastAsia="Times New Roman" w:hAnsi="Calibri" w:cs="Arial"/>
                <w:sz w:val="18"/>
                <w:szCs w:val="18"/>
              </w:rPr>
              <w:t>conversion set all s</w:t>
            </w:r>
            <w:r w:rsidRPr="008406E9">
              <w:rPr>
                <w:rFonts w:ascii="Arial" w:eastAsia="Times New Roman" w:hAnsi="Arial" w:cs="Arial"/>
                <w:sz w:val="18"/>
                <w:szCs w:val="18"/>
              </w:rPr>
              <w:t>tandard graphics and supports</w:t>
            </w:r>
            <w:r w:rsidRPr="008406E9">
              <w:rPr>
                <w:rFonts w:ascii="Calibri" w:eastAsia="Times New Roman" w:hAnsi="Calibri" w:cs="Arial"/>
                <w:sz w:val="18"/>
                <w:szCs w:val="18"/>
              </w:rPr>
              <w:t xml:space="preserve"> fldshow to T</w:t>
            </w:r>
          </w:p>
          <w:p w14:paraId="75E415D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p>
          <w:p w14:paraId="4A25B935" w14:textId="77777777" w:rsidR="008406E9" w:rsidRPr="008406E9" w:rsidRDefault="008406E9" w:rsidP="008406E9">
            <w:pPr>
              <w:tabs>
                <w:tab w:val="center" w:pos="4320"/>
                <w:tab w:val="right" w:pos="8640"/>
              </w:tabs>
              <w:spacing w:after="0" w:line="240" w:lineRule="auto"/>
              <w:rPr>
                <w:rFonts w:ascii="Arial" w:eastAsia="Times New Roman" w:hAnsi="Arial" w:cs="Arial"/>
                <w:i/>
                <w:sz w:val="18"/>
                <w:szCs w:val="18"/>
              </w:rPr>
            </w:pPr>
            <w:r w:rsidRPr="008406E9">
              <w:rPr>
                <w:rFonts w:ascii="Arial" w:eastAsia="Times New Roman" w:hAnsi="Arial" w:cs="Arial"/>
                <w:sz w:val="18"/>
                <w:szCs w:val="18"/>
              </w:rPr>
              <w:t>CD to develop CSV and Load – CSV provided to Bentley</w:t>
            </w:r>
          </w:p>
        </w:tc>
      </w:tr>
      <w:tr w:rsidR="008406E9" w:rsidRPr="008406E9" w14:paraId="72F1EE9D" w14:textId="77777777" w:rsidTr="004D226D">
        <w:trPr>
          <w:trHeight w:val="197"/>
          <w:tblHeader/>
        </w:trPr>
        <w:tc>
          <w:tcPr>
            <w:tcW w:w="3160" w:type="dxa"/>
            <w:shd w:val="clear" w:color="auto" w:fill="auto"/>
            <w:vAlign w:val="center"/>
          </w:tcPr>
          <w:p w14:paraId="2226D10B"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tblCauses</w:t>
            </w:r>
          </w:p>
        </w:tc>
        <w:tc>
          <w:tcPr>
            <w:tcW w:w="1088" w:type="dxa"/>
            <w:vMerge/>
            <w:shd w:val="clear" w:color="auto" w:fill="auto"/>
            <w:vAlign w:val="center"/>
          </w:tcPr>
          <w:p w14:paraId="462E6A4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7DB063C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AC8BDFC" w14:textId="77777777" w:rsidTr="004D226D">
        <w:trPr>
          <w:trHeight w:val="197"/>
          <w:tblHeader/>
        </w:trPr>
        <w:tc>
          <w:tcPr>
            <w:tcW w:w="3160" w:type="dxa"/>
            <w:shd w:val="clear" w:color="auto" w:fill="auto"/>
            <w:vAlign w:val="center"/>
          </w:tcPr>
          <w:p w14:paraId="465BE4F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tblStandardSigns</w:t>
            </w:r>
          </w:p>
        </w:tc>
        <w:tc>
          <w:tcPr>
            <w:tcW w:w="1088" w:type="dxa"/>
            <w:vMerge/>
            <w:shd w:val="clear" w:color="auto" w:fill="auto"/>
            <w:vAlign w:val="center"/>
          </w:tcPr>
          <w:p w14:paraId="4E6B88C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0E6C461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15FAB7A" w14:textId="77777777" w:rsidTr="004D226D">
        <w:trPr>
          <w:trHeight w:val="197"/>
          <w:tblHeader/>
        </w:trPr>
        <w:tc>
          <w:tcPr>
            <w:tcW w:w="3160" w:type="dxa"/>
            <w:shd w:val="clear" w:color="auto" w:fill="auto"/>
            <w:vAlign w:val="center"/>
          </w:tcPr>
          <w:p w14:paraId="322D552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tblSupport</w:t>
            </w:r>
          </w:p>
        </w:tc>
        <w:tc>
          <w:tcPr>
            <w:tcW w:w="1088" w:type="dxa"/>
            <w:vMerge/>
            <w:shd w:val="clear" w:color="auto" w:fill="auto"/>
            <w:vAlign w:val="center"/>
          </w:tcPr>
          <w:p w14:paraId="10285C2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7764641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433BE295" w14:textId="77777777" w:rsidTr="004D226D">
        <w:trPr>
          <w:trHeight w:val="197"/>
          <w:tblHeader/>
        </w:trPr>
        <w:tc>
          <w:tcPr>
            <w:tcW w:w="3160" w:type="dxa"/>
            <w:shd w:val="clear" w:color="auto" w:fill="auto"/>
            <w:vAlign w:val="center"/>
          </w:tcPr>
          <w:p w14:paraId="2E42564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tblStandardSignGraphics</w:t>
            </w:r>
          </w:p>
        </w:tc>
        <w:tc>
          <w:tcPr>
            <w:tcW w:w="1088" w:type="dxa"/>
            <w:vMerge/>
            <w:shd w:val="clear" w:color="auto" w:fill="auto"/>
            <w:vAlign w:val="center"/>
          </w:tcPr>
          <w:p w14:paraId="41F52F19"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5310" w:type="dxa"/>
            <w:vMerge/>
            <w:shd w:val="clear" w:color="auto" w:fill="auto"/>
            <w:vAlign w:val="center"/>
          </w:tcPr>
          <w:p w14:paraId="761CA03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7CF234BC" w14:textId="77777777" w:rsidTr="004D226D">
        <w:trPr>
          <w:trHeight w:val="197"/>
          <w:tblHeader/>
        </w:trPr>
        <w:tc>
          <w:tcPr>
            <w:tcW w:w="3160" w:type="dxa"/>
            <w:shd w:val="clear" w:color="auto" w:fill="auto"/>
            <w:vAlign w:val="center"/>
          </w:tcPr>
          <w:p w14:paraId="6B703E6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p>
        </w:tc>
        <w:tc>
          <w:tcPr>
            <w:tcW w:w="6398" w:type="dxa"/>
            <w:gridSpan w:val="2"/>
            <w:shd w:val="clear" w:color="auto" w:fill="auto"/>
            <w:vAlign w:val="center"/>
          </w:tcPr>
          <w:p w14:paraId="4C15D75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bl>
    <w:p w14:paraId="72DE093A"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5400"/>
      </w:tblGrid>
      <w:tr w:rsidR="008406E9" w:rsidRPr="008406E9" w14:paraId="348806BB" w14:textId="77777777" w:rsidTr="004D226D">
        <w:trPr>
          <w:trHeight w:val="276"/>
          <w:tblHeader/>
        </w:trPr>
        <w:tc>
          <w:tcPr>
            <w:tcW w:w="3160" w:type="dxa"/>
            <w:shd w:val="clear" w:color="auto" w:fill="E6E6E6"/>
            <w:vAlign w:val="center"/>
          </w:tcPr>
          <w:p w14:paraId="4B14FCD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TI DATA </w:t>
            </w:r>
          </w:p>
        </w:tc>
        <w:tc>
          <w:tcPr>
            <w:tcW w:w="998" w:type="dxa"/>
            <w:vMerge w:val="restart"/>
            <w:shd w:val="clear" w:color="auto" w:fill="E6E6E6"/>
            <w:vAlign w:val="center"/>
          </w:tcPr>
          <w:p w14:paraId="7F35A1C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Data Type</w:t>
            </w:r>
          </w:p>
        </w:tc>
        <w:tc>
          <w:tcPr>
            <w:tcW w:w="5400" w:type="dxa"/>
            <w:vMerge w:val="restart"/>
            <w:shd w:val="clear" w:color="auto" w:fill="E6E6E6"/>
          </w:tcPr>
          <w:p w14:paraId="478CDE15"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New/</w:t>
            </w:r>
          </w:p>
          <w:p w14:paraId="0230B6D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Updated Field</w:t>
            </w:r>
          </w:p>
          <w:p w14:paraId="21E3A044"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Rules/Notes</w:t>
            </w:r>
          </w:p>
        </w:tc>
      </w:tr>
      <w:tr w:rsidR="008406E9" w:rsidRPr="008406E9" w14:paraId="7FAF030B" w14:textId="77777777" w:rsidTr="004D226D">
        <w:trPr>
          <w:trHeight w:val="276"/>
          <w:tblHeader/>
        </w:trPr>
        <w:tc>
          <w:tcPr>
            <w:tcW w:w="3160" w:type="dxa"/>
            <w:shd w:val="clear" w:color="auto" w:fill="E6E6E6"/>
            <w:vAlign w:val="center"/>
          </w:tcPr>
          <w:p w14:paraId="6176FCF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i/>
                <w:sz w:val="20"/>
                <w:szCs w:val="20"/>
              </w:rPr>
              <w:t>TI asset tables</w:t>
            </w:r>
          </w:p>
        </w:tc>
        <w:tc>
          <w:tcPr>
            <w:tcW w:w="998" w:type="dxa"/>
            <w:vMerge/>
            <w:shd w:val="clear" w:color="auto" w:fill="E6E6E6"/>
            <w:vAlign w:val="center"/>
          </w:tcPr>
          <w:p w14:paraId="2CD4539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5400" w:type="dxa"/>
            <w:vMerge/>
            <w:shd w:val="clear" w:color="auto" w:fill="E6E6E6"/>
          </w:tcPr>
          <w:p w14:paraId="6896E3D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6F8663A2" w14:textId="77777777" w:rsidTr="004D226D">
        <w:trPr>
          <w:trHeight w:val="197"/>
          <w:tblHeader/>
        </w:trPr>
        <w:tc>
          <w:tcPr>
            <w:tcW w:w="3160" w:type="dxa"/>
            <w:shd w:val="clear" w:color="auto" w:fill="auto"/>
            <w:vAlign w:val="center"/>
          </w:tcPr>
          <w:p w14:paraId="7814C4B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 xml:space="preserve">NM_INV_ITEMS_ALL </w:t>
            </w:r>
          </w:p>
        </w:tc>
        <w:tc>
          <w:tcPr>
            <w:tcW w:w="998" w:type="dxa"/>
            <w:vMerge w:val="restart"/>
            <w:shd w:val="clear" w:color="auto" w:fill="auto"/>
            <w:vAlign w:val="center"/>
          </w:tcPr>
          <w:p w14:paraId="4FCA925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val="restart"/>
          </w:tcPr>
          <w:p w14:paraId="295CFDEE"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26768D9" w14:textId="77777777" w:rsidTr="004D226D">
        <w:trPr>
          <w:trHeight w:val="197"/>
          <w:tblHeader/>
        </w:trPr>
        <w:tc>
          <w:tcPr>
            <w:tcW w:w="3160" w:type="dxa"/>
            <w:shd w:val="clear" w:color="auto" w:fill="auto"/>
            <w:vAlign w:val="center"/>
          </w:tcPr>
          <w:p w14:paraId="11A9255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NM_MEMBERS_ALL</w:t>
            </w:r>
          </w:p>
        </w:tc>
        <w:tc>
          <w:tcPr>
            <w:tcW w:w="998" w:type="dxa"/>
            <w:vMerge/>
            <w:shd w:val="clear" w:color="auto" w:fill="auto"/>
            <w:vAlign w:val="center"/>
          </w:tcPr>
          <w:p w14:paraId="2109DB8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tcPr>
          <w:p w14:paraId="1236FBD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EEF4835" w14:textId="77777777" w:rsidTr="004D226D">
        <w:trPr>
          <w:trHeight w:val="197"/>
          <w:tblHeader/>
        </w:trPr>
        <w:tc>
          <w:tcPr>
            <w:tcW w:w="9558" w:type="dxa"/>
            <w:gridSpan w:val="3"/>
            <w:shd w:val="clear" w:color="auto" w:fill="E7E6E6"/>
            <w:vAlign w:val="center"/>
          </w:tcPr>
          <w:p w14:paraId="342E4A9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TI Assets</w:t>
            </w:r>
          </w:p>
        </w:tc>
      </w:tr>
      <w:tr w:rsidR="008406E9" w:rsidRPr="008406E9" w14:paraId="7CBE224B" w14:textId="77777777" w:rsidTr="004D226D">
        <w:trPr>
          <w:trHeight w:val="197"/>
          <w:tblHeader/>
        </w:trPr>
        <w:tc>
          <w:tcPr>
            <w:tcW w:w="3160" w:type="dxa"/>
            <w:shd w:val="clear" w:color="auto" w:fill="auto"/>
            <w:vAlign w:val="center"/>
          </w:tcPr>
          <w:p w14:paraId="6CB2078C"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SNIN - installation</w:t>
            </w:r>
          </w:p>
        </w:tc>
        <w:tc>
          <w:tcPr>
            <w:tcW w:w="998" w:type="dxa"/>
            <w:vMerge w:val="restart"/>
            <w:shd w:val="clear" w:color="auto" w:fill="auto"/>
            <w:vAlign w:val="center"/>
          </w:tcPr>
          <w:p w14:paraId="04D86E1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val="restart"/>
          </w:tcPr>
          <w:p w14:paraId="7E040EF1" w14:textId="444786A6"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r w:rsidRPr="008406E9">
              <w:rPr>
                <w:rFonts w:ascii="Arial" w:eastAsia="Times New Roman" w:hAnsi="Arial" w:cs="Arial"/>
                <w:sz w:val="20"/>
                <w:szCs w:val="20"/>
              </w:rPr>
              <w:t>Use start date</w:t>
            </w:r>
            <w:ins w:id="63" w:author="Jesse Day" w:date="2015-04-23T16:38:00Z">
              <w:r w:rsidR="009941C9">
                <w:rPr>
                  <w:rFonts w:ascii="Arial" w:eastAsia="Times New Roman" w:hAnsi="Arial" w:cs="Arial"/>
                  <w:sz w:val="20"/>
                  <w:szCs w:val="20"/>
                </w:rPr>
                <w:t xml:space="preserve"> </w:t>
              </w:r>
            </w:ins>
            <w:ins w:id="64" w:author="Jesse Day" w:date="2015-04-23T16:39:00Z">
              <w:r w:rsidR="009941C9">
                <w:rPr>
                  <w:rFonts w:ascii="Arial" w:eastAsia="Times New Roman" w:hAnsi="Arial" w:cs="Arial"/>
                  <w:sz w:val="20"/>
                  <w:szCs w:val="20"/>
                </w:rPr>
                <w:t>–</w:t>
              </w:r>
            </w:ins>
            <w:ins w:id="65" w:author="Jesse Day" w:date="2015-04-23T16:38:00Z">
              <w:r w:rsidR="009941C9">
                <w:rPr>
                  <w:rFonts w:ascii="Arial" w:eastAsia="Times New Roman" w:hAnsi="Arial" w:cs="Arial"/>
                  <w:sz w:val="20"/>
                  <w:szCs w:val="20"/>
                </w:rPr>
                <w:t xml:space="preserve"> changed </w:t>
              </w:r>
            </w:ins>
            <w:ins w:id="66" w:author="Jesse Day" w:date="2015-04-23T16:39:00Z">
              <w:r w:rsidR="009941C9">
                <w:rPr>
                  <w:rFonts w:ascii="Arial" w:eastAsia="Times New Roman" w:hAnsi="Arial" w:cs="Arial"/>
                  <w:sz w:val="20"/>
                  <w:szCs w:val="20"/>
                </w:rPr>
                <w:t>to sync date on 420 -</w:t>
              </w:r>
            </w:ins>
            <w:r w:rsidRPr="008406E9">
              <w:rPr>
                <w:rFonts w:ascii="Arial" w:eastAsia="Times New Roman" w:hAnsi="Arial" w:cs="Arial"/>
                <w:sz w:val="20"/>
                <w:szCs w:val="20"/>
              </w:rPr>
              <w:t xml:space="preserve"> of the highway for initially data sync</w:t>
            </w:r>
          </w:p>
        </w:tc>
      </w:tr>
      <w:tr w:rsidR="008406E9" w:rsidRPr="008406E9" w14:paraId="5B8A3B95" w14:textId="77777777" w:rsidTr="004D226D">
        <w:trPr>
          <w:trHeight w:val="197"/>
          <w:tblHeader/>
        </w:trPr>
        <w:tc>
          <w:tcPr>
            <w:tcW w:w="3160" w:type="dxa"/>
            <w:shd w:val="clear" w:color="auto" w:fill="auto"/>
            <w:vAlign w:val="center"/>
          </w:tcPr>
          <w:p w14:paraId="2536831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SNSU – supports</w:t>
            </w:r>
          </w:p>
        </w:tc>
        <w:tc>
          <w:tcPr>
            <w:tcW w:w="998" w:type="dxa"/>
            <w:vMerge/>
            <w:shd w:val="clear" w:color="auto" w:fill="auto"/>
            <w:vAlign w:val="center"/>
          </w:tcPr>
          <w:p w14:paraId="374F0BB4"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tcPr>
          <w:p w14:paraId="6E80BAC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22606C1D" w14:textId="77777777" w:rsidTr="004D226D">
        <w:trPr>
          <w:trHeight w:val="197"/>
          <w:tblHeader/>
        </w:trPr>
        <w:tc>
          <w:tcPr>
            <w:tcW w:w="3160" w:type="dxa"/>
            <w:shd w:val="clear" w:color="auto" w:fill="auto"/>
            <w:vAlign w:val="center"/>
          </w:tcPr>
          <w:p w14:paraId="611CB47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SNSN - Signs</w:t>
            </w:r>
          </w:p>
        </w:tc>
        <w:tc>
          <w:tcPr>
            <w:tcW w:w="998" w:type="dxa"/>
            <w:vMerge/>
            <w:shd w:val="clear" w:color="auto" w:fill="auto"/>
            <w:vAlign w:val="center"/>
          </w:tcPr>
          <w:p w14:paraId="25453F2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tcPr>
          <w:p w14:paraId="6C94C54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718C5002" w14:textId="77777777" w:rsidTr="004D226D">
        <w:trPr>
          <w:trHeight w:val="197"/>
          <w:tblHeader/>
        </w:trPr>
        <w:tc>
          <w:tcPr>
            <w:tcW w:w="3160" w:type="dxa"/>
            <w:shd w:val="clear" w:color="auto" w:fill="auto"/>
            <w:vAlign w:val="center"/>
          </w:tcPr>
          <w:p w14:paraId="6820672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r w:rsidRPr="008406E9">
              <w:rPr>
                <w:rFonts w:ascii="Arial" w:eastAsia="Times New Roman" w:hAnsi="Arial" w:cs="Arial"/>
                <w:sz w:val="20"/>
                <w:szCs w:val="20"/>
              </w:rPr>
              <w:t>SNML – Sign Maintenance Log</w:t>
            </w:r>
          </w:p>
        </w:tc>
        <w:tc>
          <w:tcPr>
            <w:tcW w:w="998" w:type="dxa"/>
            <w:vMerge/>
            <w:shd w:val="clear" w:color="auto" w:fill="auto"/>
            <w:vAlign w:val="center"/>
          </w:tcPr>
          <w:p w14:paraId="3E2336F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tcPr>
          <w:p w14:paraId="680060BE"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53578CEF" w14:textId="77777777" w:rsidTr="004D226D">
        <w:trPr>
          <w:trHeight w:val="197"/>
          <w:tblHeader/>
        </w:trPr>
        <w:tc>
          <w:tcPr>
            <w:tcW w:w="9558" w:type="dxa"/>
            <w:gridSpan w:val="3"/>
            <w:shd w:val="clear" w:color="auto" w:fill="E7E6E6"/>
            <w:vAlign w:val="center"/>
          </w:tcPr>
          <w:p w14:paraId="2EE647A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TI Domains</w:t>
            </w:r>
          </w:p>
        </w:tc>
      </w:tr>
      <w:tr w:rsidR="008406E9" w:rsidRPr="008406E9" w14:paraId="41D16348" w14:textId="77777777" w:rsidTr="004D226D">
        <w:trPr>
          <w:trHeight w:val="197"/>
          <w:tblHeader/>
        </w:trPr>
        <w:tc>
          <w:tcPr>
            <w:tcW w:w="3160" w:type="dxa"/>
            <w:shd w:val="clear" w:color="auto" w:fill="auto"/>
            <w:vAlign w:val="center"/>
          </w:tcPr>
          <w:p w14:paraId="60C6A0A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SIGN_SHEETING</w:t>
            </w:r>
          </w:p>
        </w:tc>
        <w:tc>
          <w:tcPr>
            <w:tcW w:w="998" w:type="dxa"/>
            <w:vMerge w:val="restart"/>
            <w:shd w:val="clear" w:color="auto" w:fill="auto"/>
            <w:vAlign w:val="center"/>
          </w:tcPr>
          <w:p w14:paraId="3F0E6C8E"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val="restart"/>
          </w:tcPr>
          <w:p w14:paraId="2767526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5B0713AB" w14:textId="77777777" w:rsidTr="004D226D">
        <w:trPr>
          <w:trHeight w:val="197"/>
          <w:tblHeader/>
        </w:trPr>
        <w:tc>
          <w:tcPr>
            <w:tcW w:w="3160" w:type="dxa"/>
            <w:shd w:val="clear" w:color="auto" w:fill="auto"/>
            <w:vAlign w:val="center"/>
          </w:tcPr>
          <w:p w14:paraId="18DA928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SIGN_SBSTR</w:t>
            </w:r>
          </w:p>
        </w:tc>
        <w:tc>
          <w:tcPr>
            <w:tcW w:w="998" w:type="dxa"/>
            <w:vMerge/>
            <w:shd w:val="clear" w:color="auto" w:fill="auto"/>
            <w:vAlign w:val="center"/>
          </w:tcPr>
          <w:p w14:paraId="143428E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5400" w:type="dxa"/>
            <w:vMerge/>
          </w:tcPr>
          <w:p w14:paraId="3012C47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0E484104" w14:textId="77777777" w:rsidTr="004D226D">
        <w:trPr>
          <w:trHeight w:val="197"/>
          <w:tblHeader/>
        </w:trPr>
        <w:tc>
          <w:tcPr>
            <w:tcW w:w="3160" w:type="dxa"/>
            <w:shd w:val="clear" w:color="auto" w:fill="auto"/>
            <w:vAlign w:val="center"/>
          </w:tcPr>
          <w:p w14:paraId="398A613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SIGN_ACTN</w:t>
            </w:r>
          </w:p>
        </w:tc>
        <w:tc>
          <w:tcPr>
            <w:tcW w:w="998" w:type="dxa"/>
            <w:shd w:val="clear" w:color="auto" w:fill="auto"/>
            <w:vAlign w:val="center"/>
          </w:tcPr>
          <w:p w14:paraId="0CBF2EA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18"/>
                <w:szCs w:val="18"/>
              </w:rPr>
            </w:pPr>
            <w:r w:rsidRPr="008406E9">
              <w:rPr>
                <w:rFonts w:ascii="Arial" w:eastAsia="Times New Roman" w:hAnsi="Arial" w:cs="Arial"/>
                <w:i/>
                <w:sz w:val="18"/>
                <w:szCs w:val="18"/>
              </w:rPr>
              <w:t>TI – UNL asset SNAC</w:t>
            </w:r>
          </w:p>
        </w:tc>
        <w:tc>
          <w:tcPr>
            <w:tcW w:w="5400" w:type="dxa"/>
            <w:vMerge/>
          </w:tcPr>
          <w:p w14:paraId="1D6D89B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0865125C" w14:textId="77777777" w:rsidTr="004D226D">
        <w:trPr>
          <w:trHeight w:val="197"/>
          <w:tblHeader/>
        </w:trPr>
        <w:tc>
          <w:tcPr>
            <w:tcW w:w="3160" w:type="dxa"/>
            <w:shd w:val="clear" w:color="auto" w:fill="auto"/>
            <w:vAlign w:val="center"/>
          </w:tcPr>
          <w:p w14:paraId="04F2F7A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SIGN_CAUSE</w:t>
            </w:r>
          </w:p>
        </w:tc>
        <w:tc>
          <w:tcPr>
            <w:tcW w:w="998" w:type="dxa"/>
            <w:shd w:val="clear" w:color="auto" w:fill="auto"/>
            <w:vAlign w:val="center"/>
          </w:tcPr>
          <w:p w14:paraId="7813297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18"/>
                <w:szCs w:val="18"/>
              </w:rPr>
            </w:pPr>
            <w:r w:rsidRPr="008406E9">
              <w:rPr>
                <w:rFonts w:ascii="Arial" w:eastAsia="Times New Roman" w:hAnsi="Arial" w:cs="Arial"/>
                <w:i/>
                <w:sz w:val="18"/>
                <w:szCs w:val="18"/>
              </w:rPr>
              <w:t>SNCS</w:t>
            </w:r>
          </w:p>
        </w:tc>
        <w:tc>
          <w:tcPr>
            <w:tcW w:w="5400" w:type="dxa"/>
            <w:vMerge/>
          </w:tcPr>
          <w:p w14:paraId="122AA0B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75426CDB" w14:textId="77777777" w:rsidTr="004D226D">
        <w:trPr>
          <w:trHeight w:val="197"/>
          <w:tblHeader/>
        </w:trPr>
        <w:tc>
          <w:tcPr>
            <w:tcW w:w="3160" w:type="dxa"/>
            <w:shd w:val="clear" w:color="auto" w:fill="auto"/>
            <w:vAlign w:val="center"/>
          </w:tcPr>
          <w:p w14:paraId="287E008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STD_SIGN_TYPE</w:t>
            </w:r>
          </w:p>
        </w:tc>
        <w:tc>
          <w:tcPr>
            <w:tcW w:w="998" w:type="dxa"/>
            <w:shd w:val="clear" w:color="auto" w:fill="auto"/>
            <w:vAlign w:val="center"/>
          </w:tcPr>
          <w:p w14:paraId="04E7223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18"/>
                <w:szCs w:val="18"/>
              </w:rPr>
            </w:pPr>
            <w:r w:rsidRPr="008406E9">
              <w:rPr>
                <w:rFonts w:ascii="Arial" w:eastAsia="Times New Roman" w:hAnsi="Arial" w:cs="Arial"/>
                <w:i/>
                <w:sz w:val="18"/>
                <w:szCs w:val="18"/>
              </w:rPr>
              <w:t>SIGN</w:t>
            </w:r>
          </w:p>
        </w:tc>
        <w:tc>
          <w:tcPr>
            <w:tcW w:w="5400" w:type="dxa"/>
            <w:vMerge/>
          </w:tcPr>
          <w:p w14:paraId="32189CC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49C021BD" w14:textId="77777777" w:rsidTr="004D226D">
        <w:trPr>
          <w:trHeight w:val="197"/>
          <w:tblHeader/>
        </w:trPr>
        <w:tc>
          <w:tcPr>
            <w:tcW w:w="3160" w:type="dxa"/>
            <w:shd w:val="clear" w:color="auto" w:fill="auto"/>
            <w:vAlign w:val="center"/>
          </w:tcPr>
          <w:p w14:paraId="1056F81C"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SIGN_SUPP</w:t>
            </w:r>
          </w:p>
        </w:tc>
        <w:tc>
          <w:tcPr>
            <w:tcW w:w="998" w:type="dxa"/>
            <w:shd w:val="clear" w:color="auto" w:fill="auto"/>
            <w:vAlign w:val="center"/>
          </w:tcPr>
          <w:p w14:paraId="7379090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18"/>
                <w:szCs w:val="18"/>
              </w:rPr>
            </w:pPr>
            <w:r w:rsidRPr="008406E9">
              <w:rPr>
                <w:rFonts w:ascii="Arial" w:eastAsia="Times New Roman" w:hAnsi="Arial" w:cs="Arial"/>
                <w:i/>
                <w:sz w:val="18"/>
                <w:szCs w:val="18"/>
              </w:rPr>
              <w:t>SUPP</w:t>
            </w:r>
          </w:p>
        </w:tc>
        <w:tc>
          <w:tcPr>
            <w:tcW w:w="5400" w:type="dxa"/>
            <w:vMerge/>
          </w:tcPr>
          <w:p w14:paraId="055C875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bl>
    <w:p w14:paraId="6ADB3E67" w14:textId="77777777" w:rsidR="008406E9" w:rsidRPr="008406E9" w:rsidRDefault="008406E9" w:rsidP="008406E9">
      <w:pPr>
        <w:spacing w:after="0" w:line="240" w:lineRule="auto"/>
        <w:jc w:val="both"/>
        <w:rPr>
          <w:rFonts w:ascii="Arial" w:eastAsia="Times New Roman" w:hAnsi="Arial" w:cs="Arial"/>
          <w:sz w:val="18"/>
          <w:szCs w:val="18"/>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469"/>
        <w:gridCol w:w="4934"/>
      </w:tblGrid>
      <w:tr w:rsidR="008406E9" w:rsidRPr="008406E9" w14:paraId="2EC909F2" w14:textId="77777777" w:rsidTr="008406E9">
        <w:tc>
          <w:tcPr>
            <w:tcW w:w="9535" w:type="dxa"/>
            <w:gridSpan w:val="3"/>
            <w:shd w:val="clear" w:color="auto" w:fill="D5DCE4"/>
          </w:tcPr>
          <w:p w14:paraId="77F5E116"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Data Transformation Rules</w:t>
            </w:r>
          </w:p>
        </w:tc>
      </w:tr>
      <w:tr w:rsidR="008406E9" w:rsidRPr="008406E9" w14:paraId="69FCA869" w14:textId="77777777" w:rsidTr="008406E9">
        <w:tc>
          <w:tcPr>
            <w:tcW w:w="2132" w:type="dxa"/>
            <w:shd w:val="clear" w:color="auto" w:fill="auto"/>
          </w:tcPr>
          <w:p w14:paraId="718F539D"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TI</w:t>
            </w:r>
          </w:p>
        </w:tc>
        <w:tc>
          <w:tcPr>
            <w:tcW w:w="2469" w:type="dxa"/>
            <w:shd w:val="clear" w:color="auto" w:fill="auto"/>
          </w:tcPr>
          <w:p w14:paraId="2287B1E9"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SFA</w:t>
            </w:r>
          </w:p>
        </w:tc>
        <w:tc>
          <w:tcPr>
            <w:tcW w:w="4934" w:type="dxa"/>
            <w:shd w:val="clear" w:color="auto" w:fill="auto"/>
          </w:tcPr>
          <w:p w14:paraId="4AC1057F" w14:textId="77777777" w:rsidR="008406E9" w:rsidRPr="008406E9" w:rsidRDefault="008406E9" w:rsidP="008406E9">
            <w:p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Rule</w:t>
            </w:r>
          </w:p>
        </w:tc>
      </w:tr>
      <w:tr w:rsidR="008406E9" w:rsidRPr="008406E9" w14:paraId="794E63C5" w14:textId="77777777" w:rsidTr="008406E9">
        <w:tc>
          <w:tcPr>
            <w:tcW w:w="2132" w:type="dxa"/>
            <w:shd w:val="clear" w:color="auto" w:fill="auto"/>
          </w:tcPr>
          <w:p w14:paraId="1CD5A4BB" w14:textId="77777777" w:rsidR="008406E9" w:rsidRPr="008406E9" w:rsidRDefault="008406E9" w:rsidP="008406E9">
            <w:pPr>
              <w:spacing w:after="0" w:line="240" w:lineRule="auto"/>
              <w:jc w:val="both"/>
              <w:rPr>
                <w:rFonts w:ascii="Arial" w:eastAsia="Times New Roman" w:hAnsi="Arial" w:cs="Arial"/>
                <w:sz w:val="18"/>
                <w:szCs w:val="18"/>
              </w:rPr>
            </w:pPr>
          </w:p>
        </w:tc>
        <w:tc>
          <w:tcPr>
            <w:tcW w:w="2469" w:type="dxa"/>
            <w:shd w:val="clear" w:color="auto" w:fill="auto"/>
          </w:tcPr>
          <w:p w14:paraId="4B1D5294" w14:textId="77777777" w:rsidR="008406E9" w:rsidRPr="008406E9" w:rsidRDefault="008406E9" w:rsidP="008406E9">
            <w:pPr>
              <w:spacing w:after="0" w:line="240" w:lineRule="auto"/>
              <w:jc w:val="both"/>
              <w:rPr>
                <w:rFonts w:ascii="Arial" w:eastAsia="Times New Roman" w:hAnsi="Arial" w:cs="Arial"/>
                <w:sz w:val="18"/>
                <w:szCs w:val="18"/>
              </w:rPr>
            </w:pPr>
          </w:p>
        </w:tc>
        <w:tc>
          <w:tcPr>
            <w:tcW w:w="4934" w:type="dxa"/>
            <w:shd w:val="clear" w:color="auto" w:fill="auto"/>
          </w:tcPr>
          <w:p w14:paraId="3EF5DDE5" w14:textId="77777777" w:rsidR="008406E9" w:rsidRPr="008406E9" w:rsidRDefault="008406E9" w:rsidP="008406E9">
            <w:pPr>
              <w:spacing w:after="0" w:line="240" w:lineRule="auto"/>
              <w:jc w:val="both"/>
              <w:rPr>
                <w:rFonts w:ascii="Arial" w:eastAsia="Times New Roman" w:hAnsi="Arial" w:cs="Arial"/>
                <w:sz w:val="18"/>
                <w:szCs w:val="18"/>
              </w:rPr>
            </w:pPr>
          </w:p>
        </w:tc>
      </w:tr>
      <w:tr w:rsidR="008406E9" w:rsidRPr="008406E9" w14:paraId="4F001C0C" w14:textId="77777777" w:rsidTr="008406E9">
        <w:tc>
          <w:tcPr>
            <w:tcW w:w="2132" w:type="dxa"/>
            <w:shd w:val="clear" w:color="auto" w:fill="auto"/>
          </w:tcPr>
          <w:p w14:paraId="4F5664A4" w14:textId="77777777" w:rsidR="008406E9" w:rsidRPr="008406E9" w:rsidRDefault="008406E9" w:rsidP="008406E9">
            <w:pPr>
              <w:spacing w:after="0" w:line="240" w:lineRule="auto"/>
              <w:jc w:val="both"/>
              <w:rPr>
                <w:rFonts w:ascii="Arial" w:eastAsia="Times New Roman" w:hAnsi="Arial" w:cs="Arial"/>
                <w:sz w:val="18"/>
                <w:szCs w:val="18"/>
              </w:rPr>
            </w:pPr>
          </w:p>
        </w:tc>
        <w:tc>
          <w:tcPr>
            <w:tcW w:w="2469" w:type="dxa"/>
            <w:shd w:val="clear" w:color="auto" w:fill="auto"/>
          </w:tcPr>
          <w:p w14:paraId="405FCCF5" w14:textId="77777777" w:rsidR="008406E9" w:rsidRPr="008406E9" w:rsidRDefault="008406E9" w:rsidP="008406E9">
            <w:pPr>
              <w:spacing w:after="0" w:line="240" w:lineRule="auto"/>
              <w:jc w:val="both"/>
              <w:rPr>
                <w:rFonts w:ascii="Arial" w:eastAsia="Times New Roman" w:hAnsi="Arial" w:cs="Arial"/>
                <w:sz w:val="18"/>
                <w:szCs w:val="18"/>
              </w:rPr>
            </w:pPr>
          </w:p>
        </w:tc>
        <w:tc>
          <w:tcPr>
            <w:tcW w:w="4934" w:type="dxa"/>
            <w:shd w:val="clear" w:color="auto" w:fill="auto"/>
          </w:tcPr>
          <w:p w14:paraId="3646A3A1" w14:textId="77777777" w:rsidR="008406E9" w:rsidRPr="008406E9" w:rsidRDefault="008406E9" w:rsidP="008406E9">
            <w:pPr>
              <w:spacing w:after="0" w:line="240" w:lineRule="auto"/>
              <w:jc w:val="both"/>
              <w:rPr>
                <w:rFonts w:ascii="Arial" w:eastAsia="Times New Roman" w:hAnsi="Arial" w:cs="Arial"/>
                <w:sz w:val="18"/>
                <w:szCs w:val="18"/>
              </w:rPr>
            </w:pPr>
          </w:p>
        </w:tc>
      </w:tr>
      <w:tr w:rsidR="008406E9" w:rsidRPr="008406E9" w14:paraId="0D66737C" w14:textId="77777777" w:rsidTr="008406E9">
        <w:tc>
          <w:tcPr>
            <w:tcW w:w="2132" w:type="dxa"/>
            <w:shd w:val="clear" w:color="auto" w:fill="auto"/>
          </w:tcPr>
          <w:p w14:paraId="5240D9EA" w14:textId="77777777" w:rsidR="008406E9" w:rsidRPr="008406E9" w:rsidRDefault="008406E9" w:rsidP="008406E9">
            <w:pPr>
              <w:spacing w:after="0" w:line="240" w:lineRule="auto"/>
              <w:jc w:val="both"/>
              <w:rPr>
                <w:rFonts w:ascii="Arial" w:eastAsia="Times New Roman" w:hAnsi="Arial" w:cs="Arial"/>
                <w:sz w:val="18"/>
                <w:szCs w:val="18"/>
              </w:rPr>
            </w:pPr>
          </w:p>
        </w:tc>
        <w:tc>
          <w:tcPr>
            <w:tcW w:w="2469" w:type="dxa"/>
            <w:shd w:val="clear" w:color="auto" w:fill="auto"/>
          </w:tcPr>
          <w:p w14:paraId="1CF4D2E2" w14:textId="77777777" w:rsidR="008406E9" w:rsidRPr="008406E9" w:rsidRDefault="008406E9" w:rsidP="008406E9">
            <w:pPr>
              <w:spacing w:after="0" w:line="240" w:lineRule="auto"/>
              <w:jc w:val="both"/>
              <w:rPr>
                <w:rFonts w:ascii="Arial" w:eastAsia="Times New Roman" w:hAnsi="Arial" w:cs="Arial"/>
                <w:sz w:val="18"/>
                <w:szCs w:val="18"/>
              </w:rPr>
            </w:pPr>
          </w:p>
        </w:tc>
        <w:tc>
          <w:tcPr>
            <w:tcW w:w="4934" w:type="dxa"/>
            <w:shd w:val="clear" w:color="auto" w:fill="auto"/>
          </w:tcPr>
          <w:p w14:paraId="774AD8A7" w14:textId="77777777" w:rsidR="008406E9" w:rsidRPr="008406E9" w:rsidRDefault="008406E9" w:rsidP="008406E9">
            <w:pPr>
              <w:spacing w:after="0" w:line="240" w:lineRule="auto"/>
              <w:jc w:val="both"/>
              <w:rPr>
                <w:rFonts w:ascii="Arial" w:eastAsia="Times New Roman" w:hAnsi="Arial" w:cs="Arial"/>
                <w:sz w:val="18"/>
                <w:szCs w:val="18"/>
              </w:rPr>
            </w:pPr>
          </w:p>
        </w:tc>
      </w:tr>
    </w:tbl>
    <w:p w14:paraId="2E69166B" w14:textId="77777777" w:rsidR="008406E9" w:rsidRPr="008406E9" w:rsidRDefault="008406E9" w:rsidP="008406E9">
      <w:pPr>
        <w:spacing w:after="0" w:line="240" w:lineRule="auto"/>
        <w:jc w:val="both"/>
        <w:rPr>
          <w:rFonts w:ascii="Arial" w:eastAsia="Times New Roman" w:hAnsi="Arial" w:cs="Arial"/>
          <w:sz w:val="18"/>
          <w:szCs w:val="18"/>
        </w:rPr>
      </w:pPr>
    </w:p>
    <w:p w14:paraId="108DCD75"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13D9C774" w14:textId="77777777" w:rsidTr="004D226D">
        <w:trPr>
          <w:trHeight w:val="276"/>
          <w:tblHeader/>
        </w:trPr>
        <w:tc>
          <w:tcPr>
            <w:tcW w:w="3160" w:type="dxa"/>
            <w:shd w:val="clear" w:color="auto" w:fill="E6E6E6"/>
            <w:vAlign w:val="center"/>
          </w:tcPr>
          <w:p w14:paraId="2B0FB90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153A0BE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6EE64B0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477A9540" w14:textId="77777777" w:rsidTr="004D226D">
        <w:trPr>
          <w:trHeight w:val="276"/>
          <w:tblHeader/>
        </w:trPr>
        <w:tc>
          <w:tcPr>
            <w:tcW w:w="3160" w:type="dxa"/>
            <w:shd w:val="clear" w:color="auto" w:fill="E6E6E6"/>
            <w:vAlign w:val="center"/>
          </w:tcPr>
          <w:p w14:paraId="24C57AB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4700B21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00BC00E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7933C678" w14:textId="77777777" w:rsidTr="004D226D">
        <w:trPr>
          <w:trHeight w:val="276"/>
          <w:tblHeader/>
        </w:trPr>
        <w:tc>
          <w:tcPr>
            <w:tcW w:w="3160" w:type="dxa"/>
            <w:shd w:val="clear" w:color="auto" w:fill="FFFFFF"/>
            <w:vAlign w:val="center"/>
          </w:tcPr>
          <w:p w14:paraId="44BC861A" w14:textId="77777777" w:rsidR="008406E9" w:rsidRPr="008406E9" w:rsidRDefault="008406E9" w:rsidP="00C1153B">
            <w:pPr>
              <w:numPr>
                <w:ilvl w:val="0"/>
                <w:numId w:val="50"/>
              </w:numPr>
              <w:spacing w:after="0" w:line="240" w:lineRule="auto"/>
              <w:ind w:right="-26"/>
              <w:jc w:val="both"/>
              <w:rPr>
                <w:rFonts w:ascii="Arial" w:eastAsia="Times New Roman" w:hAnsi="Arial" w:cs="Arial"/>
                <w:sz w:val="20"/>
                <w:szCs w:val="20"/>
              </w:rPr>
            </w:pPr>
            <w:r w:rsidRPr="008406E9">
              <w:rPr>
                <w:rFonts w:ascii="Arial" w:eastAsia="Times New Roman" w:hAnsi="Arial" w:cs="Arial"/>
                <w:sz w:val="20"/>
                <w:szCs w:val="20"/>
              </w:rPr>
              <w:t xml:space="preserve">Validate asset data load – manually asset count, spot check assets and attribution  </w:t>
            </w:r>
          </w:p>
          <w:p w14:paraId="0F716E30" w14:textId="77777777" w:rsidR="008406E9" w:rsidRPr="008406E9" w:rsidRDefault="008406E9" w:rsidP="00C1153B">
            <w:pPr>
              <w:numPr>
                <w:ilvl w:val="0"/>
                <w:numId w:val="50"/>
              </w:numPr>
              <w:spacing w:after="0" w:line="240" w:lineRule="auto"/>
              <w:ind w:right="-26"/>
              <w:jc w:val="both"/>
              <w:rPr>
                <w:rFonts w:ascii="Arial" w:eastAsia="Times New Roman" w:hAnsi="Arial" w:cs="Arial"/>
                <w:sz w:val="20"/>
                <w:szCs w:val="20"/>
              </w:rPr>
            </w:pPr>
            <w:r w:rsidRPr="008406E9">
              <w:rPr>
                <w:rFonts w:ascii="Arial" w:eastAsia="Times New Roman" w:hAnsi="Arial" w:cs="Arial"/>
                <w:sz w:val="20"/>
                <w:szCs w:val="20"/>
              </w:rPr>
              <w:t>Validte TI maintained Domains – count, spot check</w:t>
            </w:r>
          </w:p>
          <w:p w14:paraId="0D9CD9A5" w14:textId="77777777" w:rsidR="008406E9" w:rsidRPr="008406E9" w:rsidRDefault="008406E9" w:rsidP="00C1153B">
            <w:pPr>
              <w:numPr>
                <w:ilvl w:val="0"/>
                <w:numId w:val="50"/>
              </w:numPr>
              <w:spacing w:after="0" w:line="240" w:lineRule="auto"/>
              <w:ind w:right="-26"/>
              <w:jc w:val="both"/>
              <w:rPr>
                <w:rFonts w:ascii="Arial" w:eastAsia="Times New Roman" w:hAnsi="Arial" w:cs="Arial"/>
                <w:sz w:val="20"/>
                <w:szCs w:val="20"/>
              </w:rPr>
            </w:pPr>
            <w:r w:rsidRPr="008406E9">
              <w:rPr>
                <w:rFonts w:ascii="Arial" w:eastAsia="Times New Roman" w:hAnsi="Arial" w:cs="Arial"/>
                <w:sz w:val="20"/>
                <w:szCs w:val="20"/>
              </w:rPr>
              <w:t>Validate un-located asset – instance count, validate domain update trigger.</w:t>
            </w:r>
          </w:p>
          <w:p w14:paraId="555636E1" w14:textId="77777777" w:rsidR="008406E9" w:rsidRPr="008406E9" w:rsidRDefault="008406E9" w:rsidP="00C1153B">
            <w:pPr>
              <w:numPr>
                <w:ilvl w:val="0"/>
                <w:numId w:val="50"/>
              </w:numPr>
              <w:spacing w:after="0" w:line="240" w:lineRule="auto"/>
              <w:ind w:right="-26"/>
              <w:jc w:val="both"/>
              <w:rPr>
                <w:rFonts w:ascii="Arial" w:eastAsia="Times New Roman" w:hAnsi="Arial" w:cs="Arial"/>
                <w:sz w:val="20"/>
                <w:szCs w:val="20"/>
              </w:rPr>
            </w:pPr>
            <w:r w:rsidRPr="008406E9">
              <w:rPr>
                <w:rFonts w:ascii="Arial" w:eastAsia="Times New Roman" w:hAnsi="Arial" w:cs="Arial"/>
                <w:sz w:val="20"/>
                <w:szCs w:val="20"/>
              </w:rPr>
              <w:t>Validated SFA LOV tables created from TI Report, record count spot check data</w:t>
            </w:r>
          </w:p>
          <w:p w14:paraId="67842875" w14:textId="77777777" w:rsidR="008406E9" w:rsidRPr="008406E9" w:rsidRDefault="008406E9" w:rsidP="008406E9">
            <w:pPr>
              <w:spacing w:after="0" w:line="240" w:lineRule="auto"/>
              <w:ind w:right="-26"/>
              <w:jc w:val="both"/>
              <w:rPr>
                <w:rFonts w:ascii="Arial" w:eastAsia="Times New Roman" w:hAnsi="Arial" w:cs="Arial"/>
                <w:sz w:val="20"/>
                <w:szCs w:val="20"/>
              </w:rPr>
            </w:pPr>
          </w:p>
          <w:p w14:paraId="5410FEB9" w14:textId="77777777" w:rsidR="008406E9" w:rsidRPr="008406E9" w:rsidRDefault="008406E9" w:rsidP="00C1153B">
            <w:pPr>
              <w:numPr>
                <w:ilvl w:val="0"/>
                <w:numId w:val="50"/>
              </w:numPr>
              <w:spacing w:after="0" w:line="240" w:lineRule="auto"/>
              <w:ind w:right="-26"/>
              <w:jc w:val="both"/>
              <w:rPr>
                <w:rFonts w:ascii="Arial" w:eastAsia="Times New Roman" w:hAnsi="Arial" w:cs="Arial"/>
                <w:b/>
                <w:sz w:val="20"/>
                <w:szCs w:val="20"/>
              </w:rPr>
            </w:pPr>
            <w:r w:rsidRPr="008406E9">
              <w:rPr>
                <w:rFonts w:ascii="Arial" w:eastAsia="Times New Roman" w:hAnsi="Arial" w:cs="Arial"/>
                <w:sz w:val="20"/>
                <w:szCs w:val="20"/>
              </w:rPr>
              <w:t xml:space="preserve">Manually validate updates </w:t>
            </w:r>
          </w:p>
        </w:tc>
        <w:tc>
          <w:tcPr>
            <w:tcW w:w="2618" w:type="dxa"/>
            <w:shd w:val="clear" w:color="auto" w:fill="FFFFFF"/>
            <w:vAlign w:val="center"/>
          </w:tcPr>
          <w:p w14:paraId="2B08E077"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0E98063B"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r>
    </w:tbl>
    <w:p w14:paraId="5251DCE8" w14:textId="77777777" w:rsidR="008406E9" w:rsidRPr="00926752" w:rsidRDefault="008406E9" w:rsidP="008406E9">
      <w:pPr>
        <w:pStyle w:val="head1"/>
        <w:ind w:left="792" w:firstLine="0"/>
      </w:pPr>
    </w:p>
    <w:p w14:paraId="29949F1A" w14:textId="77777777" w:rsidR="009F5836" w:rsidRPr="00926752" w:rsidRDefault="009F5836" w:rsidP="00C1153B">
      <w:pPr>
        <w:pStyle w:val="head1"/>
        <w:numPr>
          <w:ilvl w:val="0"/>
          <w:numId w:val="2"/>
        </w:numPr>
      </w:pPr>
      <w:bookmarkStart w:id="67" w:name="_Toc415060510"/>
      <w:r w:rsidRPr="00926752">
        <w:t>Data Transformation Requirements</w:t>
      </w:r>
      <w:bookmarkEnd w:id="67"/>
    </w:p>
    <w:p w14:paraId="45A874B9" w14:textId="77777777" w:rsidR="000865F2" w:rsidRDefault="009F5836" w:rsidP="00C1153B">
      <w:pPr>
        <w:pStyle w:val="head1"/>
        <w:numPr>
          <w:ilvl w:val="1"/>
          <w:numId w:val="2"/>
        </w:numPr>
      </w:pPr>
      <w:bookmarkStart w:id="68" w:name="_Toc415060511"/>
      <w:r w:rsidRPr="00926752">
        <w:t>Initial Data Conversion</w:t>
      </w:r>
      <w:bookmarkEnd w:id="6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8406E9" w14:paraId="51771A53" w14:textId="77777777" w:rsidTr="004D226D">
        <w:trPr>
          <w:trHeight w:val="467"/>
        </w:trPr>
        <w:tc>
          <w:tcPr>
            <w:tcW w:w="3168" w:type="dxa"/>
            <w:shd w:val="clear" w:color="auto" w:fill="00B050"/>
            <w:vAlign w:val="center"/>
          </w:tcPr>
          <w:p w14:paraId="6A92B399" w14:textId="77777777" w:rsidR="008406E9" w:rsidRPr="008406E9" w:rsidRDefault="008406E9" w:rsidP="008406E9">
            <w:pPr>
              <w:tabs>
                <w:tab w:val="center" w:pos="4320"/>
                <w:tab w:val="right" w:pos="8640"/>
              </w:tabs>
              <w:spacing w:after="0" w:line="240" w:lineRule="auto"/>
              <w:jc w:val="both"/>
              <w:rPr>
                <w:rFonts w:ascii="Times New Roman" w:eastAsia="Times New Roman" w:hAnsi="Times New Roman" w:cs="Arial"/>
                <w:b/>
                <w:color w:val="FFFFFF"/>
                <w:sz w:val="20"/>
                <w:szCs w:val="20"/>
              </w:rPr>
            </w:pPr>
          </w:p>
        </w:tc>
        <w:tc>
          <w:tcPr>
            <w:tcW w:w="6390" w:type="dxa"/>
            <w:shd w:val="clear" w:color="auto" w:fill="00B050"/>
            <w:vAlign w:val="center"/>
          </w:tcPr>
          <w:p w14:paraId="1900DEFC" w14:textId="77777777" w:rsidR="008406E9" w:rsidRPr="008406E9" w:rsidRDefault="008406E9" w:rsidP="008406E9">
            <w:pPr>
              <w:keepNext/>
              <w:spacing w:before="240" w:after="60" w:line="240" w:lineRule="auto"/>
              <w:jc w:val="both"/>
              <w:outlineLvl w:val="1"/>
              <w:rPr>
                <w:rFonts w:ascii="Arial" w:eastAsia="Times New Roman" w:hAnsi="Arial" w:cs="Arial"/>
                <w:b/>
                <w:bCs/>
                <w:i/>
                <w:iCs/>
                <w:sz w:val="28"/>
                <w:szCs w:val="28"/>
              </w:rPr>
            </w:pPr>
          </w:p>
        </w:tc>
      </w:tr>
      <w:tr w:rsidR="008406E9" w:rsidRPr="008406E9" w14:paraId="3964356B" w14:textId="77777777" w:rsidTr="004D226D">
        <w:tc>
          <w:tcPr>
            <w:tcW w:w="3168" w:type="dxa"/>
            <w:shd w:val="clear" w:color="auto" w:fill="auto"/>
            <w:vAlign w:val="center"/>
          </w:tcPr>
          <w:p w14:paraId="6139C581"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Actor </w:t>
            </w:r>
            <w:r w:rsidRPr="008406E9">
              <w:rPr>
                <w:rFonts w:ascii="Arial" w:eastAsia="Times New Roman" w:hAnsi="Arial" w:cs="Arial"/>
                <w:sz w:val="20"/>
                <w:szCs w:val="20"/>
              </w:rPr>
              <w:t>(What person, job function or system performs this Task?)</w:t>
            </w:r>
          </w:p>
        </w:tc>
        <w:tc>
          <w:tcPr>
            <w:tcW w:w="6390" w:type="dxa"/>
            <w:shd w:val="clear" w:color="auto" w:fill="auto"/>
            <w:vAlign w:val="center"/>
          </w:tcPr>
          <w:p w14:paraId="005AE08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 xml:space="preserve">Initial data load/  Broker during Sync </w:t>
            </w:r>
          </w:p>
        </w:tc>
      </w:tr>
      <w:tr w:rsidR="008406E9" w:rsidRPr="008406E9" w14:paraId="77649F70" w14:textId="77777777" w:rsidTr="004D226D">
        <w:tc>
          <w:tcPr>
            <w:tcW w:w="3168" w:type="dxa"/>
            <w:shd w:val="clear" w:color="auto" w:fill="auto"/>
            <w:vAlign w:val="center"/>
          </w:tcPr>
          <w:p w14:paraId="5462215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Purpose </w:t>
            </w:r>
            <w:r w:rsidRPr="008406E9">
              <w:rPr>
                <w:rFonts w:ascii="Arial" w:eastAsia="Times New Roman" w:hAnsi="Arial" w:cs="Arial"/>
                <w:sz w:val="18"/>
                <w:szCs w:val="18"/>
              </w:rPr>
              <w:t>(Why does this task exist; what value does it add?)</w:t>
            </w:r>
          </w:p>
        </w:tc>
        <w:tc>
          <w:tcPr>
            <w:tcW w:w="6390" w:type="dxa"/>
            <w:shd w:val="clear" w:color="auto" w:fill="auto"/>
            <w:vAlign w:val="center"/>
          </w:tcPr>
          <w:p w14:paraId="53A4E150" w14:textId="77777777" w:rsidR="008406E9" w:rsidRPr="008406E9" w:rsidRDefault="008406E9" w:rsidP="008406E9">
            <w:pPr>
              <w:tabs>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To list all transformation requirements in one place</w:t>
            </w:r>
          </w:p>
        </w:tc>
      </w:tr>
      <w:tr w:rsidR="008406E9" w:rsidRPr="008406E9" w14:paraId="75FDD656" w14:textId="77777777" w:rsidTr="004D226D">
        <w:tc>
          <w:tcPr>
            <w:tcW w:w="3168" w:type="dxa"/>
            <w:shd w:val="clear" w:color="auto" w:fill="auto"/>
            <w:vAlign w:val="center"/>
          </w:tcPr>
          <w:p w14:paraId="6A4582AC"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r w:rsidRPr="008406E9">
              <w:rPr>
                <w:rFonts w:ascii="Arial" w:eastAsia="Times New Roman" w:hAnsi="Arial" w:cs="Arial"/>
                <w:b/>
                <w:sz w:val="20"/>
                <w:szCs w:val="20"/>
              </w:rPr>
              <w:t xml:space="preserve">Triggers </w:t>
            </w:r>
            <w:r w:rsidRPr="008406E9">
              <w:rPr>
                <w:rFonts w:ascii="Arial" w:eastAsia="Times New Roman" w:hAnsi="Arial" w:cs="Arial"/>
                <w:sz w:val="18"/>
                <w:szCs w:val="18"/>
              </w:rPr>
              <w:t>(What kicks off this task?)</w:t>
            </w:r>
          </w:p>
        </w:tc>
        <w:tc>
          <w:tcPr>
            <w:tcW w:w="6390" w:type="dxa"/>
            <w:shd w:val="clear" w:color="auto" w:fill="auto"/>
            <w:vAlign w:val="center"/>
          </w:tcPr>
          <w:p w14:paraId="07B2EB6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r w:rsidRPr="008406E9">
              <w:rPr>
                <w:rFonts w:ascii="Arial" w:eastAsia="Times New Roman" w:hAnsi="Arial" w:cs="Arial"/>
                <w:i/>
                <w:sz w:val="20"/>
                <w:szCs w:val="20"/>
              </w:rPr>
              <w:t>NA</w:t>
            </w:r>
          </w:p>
        </w:tc>
      </w:tr>
      <w:tr w:rsidR="008406E9" w:rsidRPr="008406E9" w14:paraId="0252A177" w14:textId="77777777" w:rsidTr="004D226D">
        <w:trPr>
          <w:trHeight w:val="728"/>
        </w:trPr>
        <w:tc>
          <w:tcPr>
            <w:tcW w:w="3168" w:type="dxa"/>
            <w:shd w:val="clear" w:color="auto" w:fill="auto"/>
            <w:vAlign w:val="center"/>
          </w:tcPr>
          <w:p w14:paraId="26148E1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Dependencies </w:t>
            </w:r>
            <w:r w:rsidRPr="008406E9">
              <w:rPr>
                <w:rFonts w:ascii="Arial" w:eastAsia="Times New Roman" w:hAnsi="Arial" w:cs="Arial"/>
                <w:sz w:val="18"/>
                <w:szCs w:val="18"/>
              </w:rPr>
              <w:t>(What has to exist before this Task can start?)</w:t>
            </w:r>
          </w:p>
        </w:tc>
        <w:tc>
          <w:tcPr>
            <w:tcW w:w="6390" w:type="dxa"/>
            <w:shd w:val="clear" w:color="auto" w:fill="auto"/>
            <w:vAlign w:val="center"/>
          </w:tcPr>
          <w:p w14:paraId="7D9CC586" w14:textId="77777777" w:rsidR="008406E9" w:rsidRPr="008406E9" w:rsidRDefault="008406E9" w:rsidP="008406E9">
            <w:pPr>
              <w:tabs>
                <w:tab w:val="center" w:pos="342"/>
                <w:tab w:val="right" w:pos="8640"/>
              </w:tabs>
              <w:spacing w:after="0" w:line="240" w:lineRule="auto"/>
              <w:jc w:val="both"/>
              <w:rPr>
                <w:rFonts w:ascii="Arial" w:eastAsia="Times New Roman" w:hAnsi="Arial" w:cs="Arial"/>
                <w:i/>
                <w:sz w:val="20"/>
                <w:szCs w:val="20"/>
              </w:rPr>
            </w:pPr>
          </w:p>
        </w:tc>
      </w:tr>
    </w:tbl>
    <w:p w14:paraId="37090868" w14:textId="77777777" w:rsidR="008406E9" w:rsidRPr="008406E9" w:rsidRDefault="008406E9" w:rsidP="008406E9">
      <w:pPr>
        <w:spacing w:after="0" w:line="240" w:lineRule="auto"/>
        <w:jc w:val="both"/>
        <w:rPr>
          <w:rFonts w:ascii="Arial" w:eastAsia="Times New Roman"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3"/>
        <w:gridCol w:w="1221"/>
        <w:gridCol w:w="3066"/>
      </w:tblGrid>
      <w:tr w:rsidR="008406E9" w:rsidRPr="008406E9" w14:paraId="662D102F" w14:textId="77777777" w:rsidTr="004D226D">
        <w:trPr>
          <w:trHeight w:val="629"/>
        </w:trPr>
        <w:tc>
          <w:tcPr>
            <w:tcW w:w="5238" w:type="dxa"/>
            <w:shd w:val="clear" w:color="auto" w:fill="E6E6E6"/>
            <w:vAlign w:val="center"/>
          </w:tcPr>
          <w:p w14:paraId="70943DC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4"/>
                <w:szCs w:val="24"/>
              </w:rPr>
              <w:t>STEPS</w:t>
            </w:r>
            <w:r w:rsidRPr="008406E9">
              <w:rPr>
                <w:rFonts w:ascii="Arial" w:eastAsia="Times New Roman" w:hAnsi="Arial" w:cs="Arial"/>
                <w:sz w:val="20"/>
                <w:szCs w:val="20"/>
              </w:rPr>
              <w:t xml:space="preserve"> </w:t>
            </w:r>
            <w:r w:rsidRPr="008406E9">
              <w:rPr>
                <w:rFonts w:ascii="Arial" w:eastAsia="Times New Roman" w:hAnsi="Arial" w:cs="Arial"/>
                <w:sz w:val="18"/>
                <w:szCs w:val="18"/>
              </w:rPr>
              <w:t>(Sequence of lower level of detail in the task)</w:t>
            </w:r>
          </w:p>
        </w:tc>
        <w:tc>
          <w:tcPr>
            <w:tcW w:w="1111" w:type="dxa"/>
            <w:shd w:val="clear" w:color="auto" w:fill="E6E6E6"/>
            <w:vAlign w:val="center"/>
          </w:tcPr>
          <w:p w14:paraId="0212A40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System/actor</w:t>
            </w:r>
          </w:p>
        </w:tc>
        <w:tc>
          <w:tcPr>
            <w:tcW w:w="3209" w:type="dxa"/>
            <w:shd w:val="clear" w:color="auto" w:fill="E6E6E6"/>
            <w:vAlign w:val="center"/>
          </w:tcPr>
          <w:p w14:paraId="202C7FB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20"/>
                <w:szCs w:val="20"/>
              </w:rPr>
            </w:pPr>
            <w:r w:rsidRPr="008406E9">
              <w:rPr>
                <w:rFonts w:ascii="Arial" w:eastAsia="Times New Roman" w:hAnsi="Arial" w:cs="Arial"/>
                <w:b/>
                <w:sz w:val="20"/>
                <w:szCs w:val="20"/>
              </w:rPr>
              <w:t>NOTES/Questions</w:t>
            </w:r>
          </w:p>
        </w:tc>
      </w:tr>
      <w:tr w:rsidR="008406E9" w:rsidRPr="008406E9" w14:paraId="09EC01A6" w14:textId="77777777" w:rsidTr="004D226D">
        <w:trPr>
          <w:trHeight w:val="503"/>
        </w:trPr>
        <w:tc>
          <w:tcPr>
            <w:tcW w:w="5238" w:type="dxa"/>
            <w:shd w:val="clear" w:color="auto" w:fill="auto"/>
            <w:vAlign w:val="center"/>
          </w:tcPr>
          <w:p w14:paraId="69D2D774" w14:textId="77777777" w:rsidR="008406E9" w:rsidRPr="008406E9" w:rsidRDefault="008406E9" w:rsidP="00C1153B">
            <w:pPr>
              <w:numPr>
                <w:ilvl w:val="0"/>
                <w:numId w:val="51"/>
              </w:num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 xml:space="preserve">Pre conversion: tblInstallation.RDWYID converted 1 to I, 2 to D in </w:t>
            </w:r>
          </w:p>
        </w:tc>
        <w:tc>
          <w:tcPr>
            <w:tcW w:w="1111" w:type="dxa"/>
            <w:vAlign w:val="center"/>
          </w:tcPr>
          <w:p w14:paraId="58A06B0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sz w:val="20"/>
                <w:szCs w:val="20"/>
              </w:rPr>
            </w:pPr>
          </w:p>
        </w:tc>
        <w:tc>
          <w:tcPr>
            <w:tcW w:w="3209" w:type="dxa"/>
            <w:vAlign w:val="center"/>
          </w:tcPr>
          <w:p w14:paraId="1D380A33"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p>
        </w:tc>
      </w:tr>
      <w:tr w:rsidR="008406E9" w:rsidRPr="008406E9" w14:paraId="2847A027" w14:textId="77777777" w:rsidTr="004D226D">
        <w:trPr>
          <w:trHeight w:val="503"/>
        </w:trPr>
        <w:tc>
          <w:tcPr>
            <w:tcW w:w="5238" w:type="dxa"/>
            <w:shd w:val="clear" w:color="auto" w:fill="auto"/>
            <w:vAlign w:val="center"/>
          </w:tcPr>
          <w:p w14:paraId="3E07FCD8" w14:textId="77777777" w:rsidR="008406E9" w:rsidRPr="008406E9" w:rsidRDefault="008406E9" w:rsidP="00C1153B">
            <w:pPr>
              <w:numPr>
                <w:ilvl w:val="0"/>
                <w:numId w:val="51"/>
              </w:num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In process sync transformation: tblInstalletion.fldSide to XSP</w:t>
            </w:r>
          </w:p>
        </w:tc>
        <w:tc>
          <w:tcPr>
            <w:tcW w:w="1111" w:type="dxa"/>
            <w:vAlign w:val="center"/>
          </w:tcPr>
          <w:p w14:paraId="537BC58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sz w:val="20"/>
                <w:szCs w:val="20"/>
              </w:rPr>
            </w:pPr>
          </w:p>
        </w:tc>
        <w:tc>
          <w:tcPr>
            <w:tcW w:w="3209" w:type="dxa"/>
            <w:vAlign w:val="center"/>
          </w:tcPr>
          <w:p w14:paraId="4E54DA4D"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r w:rsidRPr="008406E9">
              <w:rPr>
                <w:rFonts w:ascii="Arial" w:eastAsia="Times New Roman" w:hAnsi="Arial" w:cs="Arial"/>
                <w:color w:val="FF0000"/>
                <w:sz w:val="20"/>
                <w:szCs w:val="20"/>
              </w:rPr>
              <w:t>Ref. 4.1, 4.4</w:t>
            </w:r>
          </w:p>
        </w:tc>
      </w:tr>
      <w:tr w:rsidR="008406E9" w:rsidRPr="008406E9" w14:paraId="04C06670" w14:textId="77777777" w:rsidTr="004D226D">
        <w:trPr>
          <w:trHeight w:val="503"/>
        </w:trPr>
        <w:tc>
          <w:tcPr>
            <w:tcW w:w="5238" w:type="dxa"/>
            <w:shd w:val="clear" w:color="auto" w:fill="auto"/>
          </w:tcPr>
          <w:p w14:paraId="5ED7CC63" w14:textId="77777777" w:rsidR="008406E9" w:rsidRPr="008406E9" w:rsidRDefault="008406E9" w:rsidP="00C1153B">
            <w:pPr>
              <w:numPr>
                <w:ilvl w:val="0"/>
                <w:numId w:val="41"/>
              </w:numPr>
              <w:spacing w:after="0" w:line="240" w:lineRule="auto"/>
              <w:ind w:right="-90"/>
              <w:jc w:val="both"/>
              <w:rPr>
                <w:rFonts w:ascii="Arial" w:eastAsia="Times New Roman" w:hAnsi="Arial" w:cs="Arial"/>
                <w:sz w:val="18"/>
                <w:szCs w:val="18"/>
              </w:rPr>
            </w:pPr>
            <w:r w:rsidRPr="008406E9">
              <w:rPr>
                <w:rFonts w:ascii="Arial" w:eastAsia="Times New Roman" w:hAnsi="Arial" w:cs="Arial"/>
                <w:sz w:val="18"/>
                <w:szCs w:val="18"/>
              </w:rPr>
              <w:t>In process sync: Ignore creation data set startdate for a new installation to sync date</w:t>
            </w:r>
          </w:p>
        </w:tc>
        <w:tc>
          <w:tcPr>
            <w:tcW w:w="1111" w:type="dxa"/>
            <w:vAlign w:val="center"/>
          </w:tcPr>
          <w:p w14:paraId="17C8D21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sz w:val="20"/>
                <w:szCs w:val="20"/>
              </w:rPr>
            </w:pPr>
          </w:p>
        </w:tc>
        <w:tc>
          <w:tcPr>
            <w:tcW w:w="3209" w:type="dxa"/>
            <w:vAlign w:val="center"/>
          </w:tcPr>
          <w:p w14:paraId="0E30E4A6"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r w:rsidRPr="008406E9">
              <w:rPr>
                <w:rFonts w:ascii="Arial" w:eastAsia="Times New Roman" w:hAnsi="Arial" w:cs="Arial"/>
                <w:color w:val="FF0000"/>
                <w:sz w:val="20"/>
                <w:szCs w:val="20"/>
              </w:rPr>
              <w:t>Ref. 4.1</w:t>
            </w:r>
          </w:p>
        </w:tc>
      </w:tr>
      <w:tr w:rsidR="008406E9" w:rsidRPr="008406E9" w14:paraId="10DB5C57" w14:textId="77777777" w:rsidTr="004D226D">
        <w:trPr>
          <w:trHeight w:val="503"/>
        </w:trPr>
        <w:tc>
          <w:tcPr>
            <w:tcW w:w="5238" w:type="dxa"/>
            <w:shd w:val="clear" w:color="auto" w:fill="auto"/>
            <w:vAlign w:val="center"/>
          </w:tcPr>
          <w:p w14:paraId="642677A7" w14:textId="77777777" w:rsidR="008406E9" w:rsidRPr="008406E9" w:rsidRDefault="008406E9" w:rsidP="00C1153B">
            <w:pPr>
              <w:numPr>
                <w:ilvl w:val="0"/>
                <w:numId w:val="52"/>
              </w:num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In process SFA to TI sync transformation: tblCustomSignLegends.fldLegend to SNSN.CUSTOM_LGND</w:t>
            </w:r>
          </w:p>
        </w:tc>
        <w:tc>
          <w:tcPr>
            <w:tcW w:w="1111" w:type="dxa"/>
            <w:vAlign w:val="center"/>
          </w:tcPr>
          <w:p w14:paraId="32C93EE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sz w:val="20"/>
                <w:szCs w:val="20"/>
              </w:rPr>
            </w:pPr>
          </w:p>
        </w:tc>
        <w:tc>
          <w:tcPr>
            <w:tcW w:w="3209" w:type="dxa"/>
            <w:vAlign w:val="center"/>
          </w:tcPr>
          <w:p w14:paraId="6D7DDEDB"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r w:rsidRPr="008406E9">
              <w:rPr>
                <w:rFonts w:ascii="Arial" w:eastAsia="Times New Roman" w:hAnsi="Arial" w:cs="Arial"/>
                <w:color w:val="FF0000"/>
                <w:sz w:val="20"/>
                <w:szCs w:val="20"/>
              </w:rPr>
              <w:t>Ref. 4.6</w:t>
            </w:r>
          </w:p>
        </w:tc>
      </w:tr>
      <w:tr w:rsidR="008406E9" w:rsidRPr="008406E9" w14:paraId="5BE8F10C" w14:textId="77777777" w:rsidTr="004D226D">
        <w:trPr>
          <w:trHeight w:val="503"/>
        </w:trPr>
        <w:tc>
          <w:tcPr>
            <w:tcW w:w="5238" w:type="dxa"/>
            <w:shd w:val="clear" w:color="auto" w:fill="auto"/>
            <w:vAlign w:val="center"/>
          </w:tcPr>
          <w:p w14:paraId="4A7234EB" w14:textId="77777777" w:rsidR="008406E9" w:rsidRPr="008406E9" w:rsidRDefault="008406E9" w:rsidP="00C1153B">
            <w:pPr>
              <w:numPr>
                <w:ilvl w:val="0"/>
                <w:numId w:val="52"/>
              </w:numPr>
              <w:spacing w:after="0" w:line="240" w:lineRule="auto"/>
              <w:jc w:val="both"/>
              <w:rPr>
                <w:rFonts w:ascii="Arial" w:eastAsia="Times New Roman" w:hAnsi="Arial" w:cs="Arial"/>
                <w:sz w:val="18"/>
                <w:szCs w:val="18"/>
              </w:rPr>
            </w:pPr>
            <w:r w:rsidRPr="008406E9">
              <w:rPr>
                <w:rFonts w:ascii="Arial" w:eastAsia="Times New Roman" w:hAnsi="Arial" w:cs="Arial"/>
                <w:sz w:val="18"/>
                <w:szCs w:val="18"/>
              </w:rPr>
              <w:t>In process TI to SFA sync transformation: SNSN.CUSTOM_LGND to tblCustomSignLegends.fldLegend, and fldLindNo</w:t>
            </w:r>
          </w:p>
        </w:tc>
        <w:tc>
          <w:tcPr>
            <w:tcW w:w="1111" w:type="dxa"/>
            <w:vAlign w:val="center"/>
          </w:tcPr>
          <w:p w14:paraId="1A6507DF"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sz w:val="20"/>
                <w:szCs w:val="20"/>
              </w:rPr>
            </w:pPr>
          </w:p>
        </w:tc>
        <w:tc>
          <w:tcPr>
            <w:tcW w:w="3209" w:type="dxa"/>
            <w:vAlign w:val="center"/>
          </w:tcPr>
          <w:p w14:paraId="30EBAA17"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r w:rsidRPr="008406E9">
              <w:rPr>
                <w:rFonts w:ascii="Arial" w:eastAsia="Times New Roman" w:hAnsi="Arial" w:cs="Arial"/>
                <w:color w:val="FF0000"/>
                <w:sz w:val="20"/>
                <w:szCs w:val="20"/>
              </w:rPr>
              <w:t>Ref 6.4</w:t>
            </w:r>
          </w:p>
        </w:tc>
      </w:tr>
      <w:tr w:rsidR="008406E9" w:rsidRPr="008406E9" w14:paraId="6F2326B0" w14:textId="77777777" w:rsidTr="004D226D">
        <w:trPr>
          <w:trHeight w:val="503"/>
        </w:trPr>
        <w:tc>
          <w:tcPr>
            <w:tcW w:w="5238" w:type="dxa"/>
            <w:shd w:val="clear" w:color="auto" w:fill="auto"/>
            <w:vAlign w:val="center"/>
          </w:tcPr>
          <w:p w14:paraId="12743826" w14:textId="77777777" w:rsidR="008406E9" w:rsidRPr="008406E9" w:rsidRDefault="008406E9" w:rsidP="00C1153B">
            <w:pPr>
              <w:numPr>
                <w:ilvl w:val="0"/>
                <w:numId w:val="45"/>
              </w:numPr>
              <w:spacing w:after="0" w:line="240" w:lineRule="auto"/>
              <w:jc w:val="both"/>
              <w:rPr>
                <w:rFonts w:ascii="Arial" w:eastAsia="Times New Roman" w:hAnsi="Arial" w:cs="Arial"/>
                <w:color w:val="000000"/>
                <w:sz w:val="18"/>
                <w:szCs w:val="18"/>
              </w:rPr>
            </w:pPr>
            <w:r w:rsidRPr="008406E9">
              <w:rPr>
                <w:rFonts w:ascii="Arial" w:eastAsia="Times New Roman" w:hAnsi="Arial" w:cs="Arial"/>
                <w:sz w:val="18"/>
                <w:szCs w:val="18"/>
              </w:rPr>
              <w:t xml:space="preserve">Pre conversion: set </w:t>
            </w:r>
            <w:r w:rsidRPr="008406E9">
              <w:rPr>
                <w:rFonts w:ascii="Arial" w:eastAsia="Times New Roman" w:hAnsi="Arial" w:cs="Arial"/>
                <w:color w:val="000000"/>
                <w:sz w:val="18"/>
                <w:szCs w:val="18"/>
              </w:rPr>
              <w:t>tblHWYLkup. MileageType = 00,P0 or Z0-9 (last 2 char of the LRM)</w:t>
            </w:r>
          </w:p>
          <w:p w14:paraId="0F9AB4AB"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18"/>
                <w:szCs w:val="18"/>
              </w:rPr>
            </w:pPr>
          </w:p>
        </w:tc>
        <w:tc>
          <w:tcPr>
            <w:tcW w:w="1111" w:type="dxa"/>
            <w:vAlign w:val="center"/>
          </w:tcPr>
          <w:p w14:paraId="3D11B3B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sz w:val="20"/>
                <w:szCs w:val="20"/>
              </w:rPr>
            </w:pPr>
          </w:p>
        </w:tc>
        <w:tc>
          <w:tcPr>
            <w:tcW w:w="3209" w:type="dxa"/>
            <w:vAlign w:val="center"/>
          </w:tcPr>
          <w:p w14:paraId="6B27C0FA" w14:textId="77777777" w:rsidR="008406E9" w:rsidRPr="008406E9" w:rsidRDefault="008406E9" w:rsidP="008406E9">
            <w:pPr>
              <w:tabs>
                <w:tab w:val="center" w:pos="4320"/>
                <w:tab w:val="right" w:pos="8640"/>
              </w:tabs>
              <w:spacing w:after="0" w:line="240" w:lineRule="auto"/>
              <w:jc w:val="both"/>
              <w:rPr>
                <w:rFonts w:ascii="Arial" w:eastAsia="Times New Roman" w:hAnsi="Arial" w:cs="Arial"/>
                <w:color w:val="FF0000"/>
                <w:sz w:val="20"/>
                <w:szCs w:val="20"/>
              </w:rPr>
            </w:pPr>
          </w:p>
        </w:tc>
      </w:tr>
    </w:tbl>
    <w:p w14:paraId="32900F1F" w14:textId="77777777" w:rsidR="008406E9" w:rsidRPr="008406E9" w:rsidRDefault="008406E9" w:rsidP="008406E9">
      <w:pPr>
        <w:tabs>
          <w:tab w:val="left" w:pos="3161"/>
        </w:tabs>
        <w:spacing w:after="0" w:line="240" w:lineRule="auto"/>
        <w:jc w:val="both"/>
        <w:rPr>
          <w:rFonts w:ascii="Arial" w:eastAsia="Times New Roman" w:hAnsi="Arial" w:cs="Arial"/>
          <w:sz w:val="8"/>
          <w:szCs w:val="8"/>
          <w:vertAlign w:val="subscript"/>
        </w:rPr>
      </w:pPr>
    </w:p>
    <w:p w14:paraId="5BA0E25D"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8"/>
        <w:gridCol w:w="900"/>
        <w:gridCol w:w="1262"/>
        <w:gridCol w:w="998"/>
        <w:gridCol w:w="900"/>
        <w:gridCol w:w="4477"/>
        <w:gridCol w:w="23"/>
      </w:tblGrid>
      <w:tr w:rsidR="008406E9" w:rsidRPr="008406E9" w14:paraId="26F04CCD" w14:textId="77777777" w:rsidTr="008406E9">
        <w:trPr>
          <w:gridAfter w:val="1"/>
          <w:wAfter w:w="23" w:type="dxa"/>
          <w:trHeight w:val="276"/>
          <w:tblHeader/>
        </w:trPr>
        <w:tc>
          <w:tcPr>
            <w:tcW w:w="998" w:type="dxa"/>
            <w:shd w:val="clear" w:color="auto" w:fill="E6E6E6"/>
            <w:vAlign w:val="center"/>
          </w:tcPr>
          <w:p w14:paraId="4618FC47"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Data Type</w:t>
            </w:r>
          </w:p>
        </w:tc>
        <w:tc>
          <w:tcPr>
            <w:tcW w:w="900" w:type="dxa"/>
            <w:shd w:val="clear" w:color="auto" w:fill="E6E6E6"/>
          </w:tcPr>
          <w:p w14:paraId="4792F84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New/</w:t>
            </w:r>
          </w:p>
          <w:p w14:paraId="6C4A7B86"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Updated Field</w:t>
            </w:r>
          </w:p>
        </w:tc>
        <w:tc>
          <w:tcPr>
            <w:tcW w:w="7637" w:type="dxa"/>
            <w:gridSpan w:val="4"/>
            <w:shd w:val="clear" w:color="auto" w:fill="E6E6E6"/>
            <w:vAlign w:val="center"/>
          </w:tcPr>
          <w:p w14:paraId="0071C07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Rules/Notes</w:t>
            </w:r>
          </w:p>
        </w:tc>
      </w:tr>
      <w:tr w:rsidR="008406E9" w:rsidRPr="008406E9" w14:paraId="0CD83B15" w14:textId="77777777" w:rsidTr="004D226D">
        <w:trPr>
          <w:trHeight w:val="276"/>
          <w:tblHeader/>
        </w:trPr>
        <w:tc>
          <w:tcPr>
            <w:tcW w:w="3160" w:type="dxa"/>
            <w:gridSpan w:val="3"/>
            <w:shd w:val="clear" w:color="auto" w:fill="E6E6E6"/>
            <w:vAlign w:val="center"/>
          </w:tcPr>
          <w:p w14:paraId="6BBF0C3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Field Name</w:t>
            </w:r>
            <w:r w:rsidRPr="008406E9">
              <w:rPr>
                <w:rFonts w:ascii="Arial" w:eastAsia="Times New Roman" w:hAnsi="Arial" w:cs="Arial"/>
                <w:sz w:val="18"/>
                <w:szCs w:val="18"/>
              </w:rPr>
              <w:t xml:space="preserve"> </w:t>
            </w:r>
          </w:p>
        </w:tc>
        <w:tc>
          <w:tcPr>
            <w:tcW w:w="998" w:type="dxa"/>
            <w:shd w:val="clear" w:color="auto" w:fill="E6E6E6"/>
            <w:vAlign w:val="center"/>
          </w:tcPr>
          <w:p w14:paraId="1B44AB15"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900" w:type="dxa"/>
            <w:shd w:val="clear" w:color="auto" w:fill="E6E6E6"/>
          </w:tcPr>
          <w:p w14:paraId="346401B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4500" w:type="dxa"/>
            <w:gridSpan w:val="2"/>
            <w:shd w:val="clear" w:color="auto" w:fill="E6E6E6"/>
            <w:vAlign w:val="center"/>
          </w:tcPr>
          <w:p w14:paraId="7BA1E4EC"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6EAB2A25" w14:textId="77777777" w:rsidTr="004D226D">
        <w:trPr>
          <w:trHeight w:val="197"/>
          <w:tblHeader/>
        </w:trPr>
        <w:tc>
          <w:tcPr>
            <w:tcW w:w="3160" w:type="dxa"/>
            <w:gridSpan w:val="3"/>
            <w:shd w:val="clear" w:color="auto" w:fill="auto"/>
            <w:vAlign w:val="center"/>
          </w:tcPr>
          <w:p w14:paraId="5E5F4628"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p>
        </w:tc>
        <w:tc>
          <w:tcPr>
            <w:tcW w:w="998" w:type="dxa"/>
            <w:shd w:val="clear" w:color="auto" w:fill="auto"/>
            <w:vAlign w:val="center"/>
          </w:tcPr>
          <w:p w14:paraId="081348D9"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66DE57E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4500" w:type="dxa"/>
            <w:gridSpan w:val="2"/>
            <w:shd w:val="clear" w:color="auto" w:fill="auto"/>
            <w:vAlign w:val="center"/>
          </w:tcPr>
          <w:p w14:paraId="7ADF96D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r w:rsidR="008406E9" w:rsidRPr="008406E9" w14:paraId="6B77F511" w14:textId="77777777" w:rsidTr="004D226D">
        <w:trPr>
          <w:trHeight w:val="197"/>
          <w:tblHeader/>
        </w:trPr>
        <w:tc>
          <w:tcPr>
            <w:tcW w:w="3160" w:type="dxa"/>
            <w:gridSpan w:val="3"/>
            <w:shd w:val="clear" w:color="auto" w:fill="auto"/>
            <w:vAlign w:val="center"/>
          </w:tcPr>
          <w:p w14:paraId="377CBE82" w14:textId="77777777" w:rsidR="008406E9" w:rsidRPr="008406E9" w:rsidRDefault="008406E9" w:rsidP="008406E9">
            <w:pPr>
              <w:tabs>
                <w:tab w:val="center" w:pos="4320"/>
                <w:tab w:val="right" w:pos="8640"/>
              </w:tabs>
              <w:spacing w:after="0" w:line="240" w:lineRule="auto"/>
              <w:jc w:val="both"/>
              <w:rPr>
                <w:rFonts w:ascii="Arial" w:eastAsia="Times New Roman" w:hAnsi="Arial" w:cs="Arial"/>
                <w:sz w:val="20"/>
                <w:szCs w:val="20"/>
              </w:rPr>
            </w:pPr>
          </w:p>
        </w:tc>
        <w:tc>
          <w:tcPr>
            <w:tcW w:w="998" w:type="dxa"/>
            <w:shd w:val="clear" w:color="auto" w:fill="auto"/>
            <w:vAlign w:val="center"/>
          </w:tcPr>
          <w:p w14:paraId="47A55ED0" w14:textId="77777777" w:rsidR="008406E9" w:rsidRPr="008406E9" w:rsidRDefault="008406E9" w:rsidP="008406E9">
            <w:pPr>
              <w:tabs>
                <w:tab w:val="center" w:pos="4320"/>
                <w:tab w:val="right" w:pos="8640"/>
              </w:tabs>
              <w:spacing w:after="0" w:line="240" w:lineRule="auto"/>
              <w:jc w:val="both"/>
              <w:rPr>
                <w:rFonts w:ascii="Arial" w:eastAsia="Times New Roman" w:hAnsi="Arial" w:cs="Arial"/>
                <w:i/>
                <w:sz w:val="20"/>
                <w:szCs w:val="20"/>
              </w:rPr>
            </w:pPr>
          </w:p>
        </w:tc>
        <w:tc>
          <w:tcPr>
            <w:tcW w:w="900" w:type="dxa"/>
          </w:tcPr>
          <w:p w14:paraId="2E332662"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c>
          <w:tcPr>
            <w:tcW w:w="4500" w:type="dxa"/>
            <w:gridSpan w:val="2"/>
            <w:shd w:val="clear" w:color="auto" w:fill="auto"/>
            <w:vAlign w:val="center"/>
          </w:tcPr>
          <w:p w14:paraId="7B5448C0"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i/>
                <w:sz w:val="20"/>
                <w:szCs w:val="20"/>
              </w:rPr>
            </w:pPr>
          </w:p>
        </w:tc>
      </w:tr>
    </w:tbl>
    <w:p w14:paraId="74018F2C" w14:textId="77777777" w:rsidR="008406E9" w:rsidRPr="008406E9" w:rsidRDefault="008406E9" w:rsidP="008406E9">
      <w:pPr>
        <w:spacing w:after="0" w:line="240" w:lineRule="auto"/>
        <w:jc w:val="both"/>
        <w:rPr>
          <w:rFonts w:ascii="Arial" w:eastAsia="Times New Roman" w:hAnsi="Arial" w:cs="Arial"/>
          <w:sz w:val="18"/>
          <w:szCs w:val="1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8406E9" w14:paraId="7AC48CB5" w14:textId="77777777" w:rsidTr="004D226D">
        <w:trPr>
          <w:trHeight w:val="276"/>
          <w:tblHeader/>
        </w:trPr>
        <w:tc>
          <w:tcPr>
            <w:tcW w:w="3160" w:type="dxa"/>
            <w:shd w:val="clear" w:color="auto" w:fill="E6E6E6"/>
            <w:vAlign w:val="center"/>
          </w:tcPr>
          <w:p w14:paraId="7ADE90E1"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 xml:space="preserve">Test/Exception </w:t>
            </w:r>
          </w:p>
        </w:tc>
        <w:tc>
          <w:tcPr>
            <w:tcW w:w="2618" w:type="dxa"/>
            <w:vMerge w:val="restart"/>
            <w:shd w:val="clear" w:color="auto" w:fill="E6E6E6"/>
            <w:vAlign w:val="center"/>
          </w:tcPr>
          <w:p w14:paraId="4768F85B"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Specific Instructions</w:t>
            </w:r>
          </w:p>
        </w:tc>
        <w:tc>
          <w:tcPr>
            <w:tcW w:w="3780" w:type="dxa"/>
            <w:vMerge w:val="restart"/>
            <w:shd w:val="clear" w:color="auto" w:fill="E6E6E6"/>
            <w:vAlign w:val="center"/>
          </w:tcPr>
          <w:p w14:paraId="210C9533"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r w:rsidRPr="008406E9">
              <w:rPr>
                <w:rFonts w:ascii="Arial" w:eastAsia="Times New Roman" w:hAnsi="Arial" w:cs="Arial"/>
                <w:b/>
                <w:sz w:val="16"/>
                <w:szCs w:val="16"/>
              </w:rPr>
              <w:t>Notes</w:t>
            </w:r>
          </w:p>
        </w:tc>
      </w:tr>
      <w:tr w:rsidR="008406E9" w:rsidRPr="008406E9" w14:paraId="5D8E2B73" w14:textId="77777777" w:rsidTr="004D226D">
        <w:trPr>
          <w:trHeight w:val="276"/>
          <w:tblHeader/>
        </w:trPr>
        <w:tc>
          <w:tcPr>
            <w:tcW w:w="3160" w:type="dxa"/>
            <w:shd w:val="clear" w:color="auto" w:fill="E6E6E6"/>
            <w:vAlign w:val="center"/>
          </w:tcPr>
          <w:p w14:paraId="6156EB05" w14:textId="77777777" w:rsidR="008406E9" w:rsidRPr="008406E9" w:rsidRDefault="008406E9" w:rsidP="008406E9">
            <w:pPr>
              <w:tabs>
                <w:tab w:val="center" w:pos="4320"/>
                <w:tab w:val="right" w:pos="8640"/>
              </w:tabs>
              <w:spacing w:after="0" w:line="240" w:lineRule="auto"/>
              <w:jc w:val="both"/>
              <w:rPr>
                <w:rFonts w:ascii="Arial" w:eastAsia="Times New Roman" w:hAnsi="Arial" w:cs="Arial"/>
                <w:b/>
                <w:sz w:val="20"/>
                <w:szCs w:val="20"/>
              </w:rPr>
            </w:pPr>
            <w:r w:rsidRPr="008406E9">
              <w:rPr>
                <w:rFonts w:ascii="Arial" w:eastAsia="Times New Roman" w:hAnsi="Arial" w:cs="Arial"/>
                <w:b/>
                <w:sz w:val="20"/>
                <w:szCs w:val="20"/>
              </w:rPr>
              <w:t>Case</w:t>
            </w:r>
          </w:p>
        </w:tc>
        <w:tc>
          <w:tcPr>
            <w:tcW w:w="2618" w:type="dxa"/>
            <w:vMerge/>
            <w:shd w:val="clear" w:color="auto" w:fill="E6E6E6"/>
            <w:vAlign w:val="center"/>
          </w:tcPr>
          <w:p w14:paraId="5E8314FA"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c>
          <w:tcPr>
            <w:tcW w:w="3780" w:type="dxa"/>
            <w:vMerge/>
            <w:shd w:val="clear" w:color="auto" w:fill="E6E6E6"/>
            <w:vAlign w:val="center"/>
          </w:tcPr>
          <w:p w14:paraId="65C8A5D1" w14:textId="77777777" w:rsidR="008406E9" w:rsidRPr="008406E9" w:rsidRDefault="008406E9" w:rsidP="008406E9">
            <w:pPr>
              <w:tabs>
                <w:tab w:val="center" w:pos="4320"/>
                <w:tab w:val="right" w:pos="8640"/>
              </w:tabs>
              <w:spacing w:after="0" w:line="240" w:lineRule="auto"/>
              <w:jc w:val="center"/>
              <w:rPr>
                <w:rFonts w:ascii="Arial" w:eastAsia="Times New Roman" w:hAnsi="Arial" w:cs="Arial"/>
                <w:b/>
                <w:sz w:val="16"/>
                <w:szCs w:val="16"/>
              </w:rPr>
            </w:pPr>
          </w:p>
        </w:tc>
      </w:tr>
      <w:tr w:rsidR="008406E9" w:rsidRPr="008406E9" w14:paraId="23CA35A9" w14:textId="77777777" w:rsidTr="004D226D">
        <w:trPr>
          <w:trHeight w:val="276"/>
          <w:tblHeader/>
        </w:trPr>
        <w:tc>
          <w:tcPr>
            <w:tcW w:w="3160" w:type="dxa"/>
            <w:shd w:val="clear" w:color="auto" w:fill="FFFFFF"/>
            <w:vAlign w:val="center"/>
          </w:tcPr>
          <w:p w14:paraId="3225C387" w14:textId="77777777" w:rsidR="008406E9" w:rsidRPr="008406E9" w:rsidRDefault="008406E9" w:rsidP="00C1153B">
            <w:pPr>
              <w:numPr>
                <w:ilvl w:val="0"/>
                <w:numId w:val="50"/>
              </w:numPr>
              <w:spacing w:after="0" w:line="240" w:lineRule="auto"/>
              <w:ind w:right="-26"/>
              <w:jc w:val="both"/>
              <w:rPr>
                <w:rFonts w:ascii="Arial" w:eastAsia="Times New Roman" w:hAnsi="Arial" w:cs="Arial"/>
                <w:sz w:val="20"/>
                <w:szCs w:val="20"/>
              </w:rPr>
            </w:pPr>
            <w:r w:rsidRPr="008406E9">
              <w:rPr>
                <w:rFonts w:ascii="Arial" w:eastAsia="Times New Roman" w:hAnsi="Arial" w:cs="Arial"/>
                <w:sz w:val="20"/>
                <w:szCs w:val="20"/>
              </w:rPr>
              <w:t>Create dummy domain values for all shared domains/LOV</w:t>
            </w:r>
          </w:p>
          <w:p w14:paraId="6DCAE955" w14:textId="77777777" w:rsidR="008406E9" w:rsidRPr="008406E9" w:rsidRDefault="008406E9" w:rsidP="008406E9">
            <w:pPr>
              <w:spacing w:after="0" w:line="240" w:lineRule="auto"/>
              <w:ind w:right="-26"/>
              <w:jc w:val="both"/>
              <w:rPr>
                <w:rFonts w:ascii="Arial" w:eastAsia="Times New Roman" w:hAnsi="Arial" w:cs="Arial"/>
                <w:sz w:val="20"/>
                <w:szCs w:val="20"/>
              </w:rPr>
            </w:pPr>
          </w:p>
          <w:p w14:paraId="1C66532C" w14:textId="77777777" w:rsidR="008406E9" w:rsidRPr="008406E9" w:rsidRDefault="008406E9" w:rsidP="00C1153B">
            <w:pPr>
              <w:numPr>
                <w:ilvl w:val="0"/>
                <w:numId w:val="50"/>
              </w:numPr>
              <w:spacing w:after="0" w:line="240" w:lineRule="auto"/>
              <w:ind w:right="-26"/>
              <w:jc w:val="both"/>
              <w:rPr>
                <w:rFonts w:ascii="Arial" w:eastAsia="Times New Roman" w:hAnsi="Arial" w:cs="Arial"/>
                <w:b/>
                <w:sz w:val="20"/>
                <w:szCs w:val="20"/>
              </w:rPr>
            </w:pPr>
            <w:r w:rsidRPr="008406E9">
              <w:rPr>
                <w:rFonts w:ascii="Arial" w:eastAsia="Times New Roman" w:hAnsi="Arial" w:cs="Arial"/>
                <w:sz w:val="20"/>
                <w:szCs w:val="20"/>
              </w:rPr>
              <w:t xml:space="preserve">Manually validate updates </w:t>
            </w:r>
          </w:p>
        </w:tc>
        <w:tc>
          <w:tcPr>
            <w:tcW w:w="2618" w:type="dxa"/>
            <w:shd w:val="clear" w:color="auto" w:fill="FFFFFF"/>
            <w:vAlign w:val="center"/>
          </w:tcPr>
          <w:p w14:paraId="1C918B0A"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c>
          <w:tcPr>
            <w:tcW w:w="3780" w:type="dxa"/>
            <w:shd w:val="clear" w:color="auto" w:fill="FFFFFF"/>
            <w:vAlign w:val="center"/>
          </w:tcPr>
          <w:p w14:paraId="168FC01F" w14:textId="77777777" w:rsidR="008406E9" w:rsidRPr="008406E9" w:rsidRDefault="008406E9" w:rsidP="008406E9">
            <w:pPr>
              <w:tabs>
                <w:tab w:val="center" w:pos="4320"/>
              </w:tabs>
              <w:spacing w:after="0" w:line="240" w:lineRule="auto"/>
              <w:ind w:right="-26"/>
              <w:jc w:val="center"/>
              <w:rPr>
                <w:rFonts w:ascii="Arial" w:eastAsia="Times New Roman" w:hAnsi="Arial" w:cs="Arial"/>
                <w:b/>
                <w:sz w:val="16"/>
                <w:szCs w:val="16"/>
              </w:rPr>
            </w:pPr>
          </w:p>
        </w:tc>
      </w:tr>
    </w:tbl>
    <w:p w14:paraId="1F796A6A" w14:textId="77777777" w:rsidR="008406E9" w:rsidRPr="00926752" w:rsidRDefault="008406E9" w:rsidP="008406E9">
      <w:pPr>
        <w:pStyle w:val="head1"/>
        <w:ind w:left="792" w:firstLine="0"/>
      </w:pPr>
    </w:p>
    <w:p w14:paraId="0FF42C11" w14:textId="77777777" w:rsidR="009F5836" w:rsidRDefault="009F5836" w:rsidP="00C1153B">
      <w:pPr>
        <w:pStyle w:val="head1"/>
        <w:numPr>
          <w:ilvl w:val="0"/>
          <w:numId w:val="2"/>
        </w:numPr>
      </w:pPr>
      <w:bookmarkStart w:id="69" w:name="_Toc415060512"/>
      <w:r w:rsidRPr="00926752">
        <w:t>Client (Toughbook) Configuration</w:t>
      </w:r>
      <w:bookmarkEnd w:id="6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390"/>
      </w:tblGrid>
      <w:tr w:rsidR="008406E9" w:rsidRPr="00467565" w14:paraId="614689DD" w14:textId="77777777" w:rsidTr="004D226D">
        <w:trPr>
          <w:trHeight w:val="467"/>
        </w:trPr>
        <w:tc>
          <w:tcPr>
            <w:tcW w:w="3168" w:type="dxa"/>
            <w:shd w:val="clear" w:color="auto" w:fill="70AD47"/>
            <w:vAlign w:val="center"/>
          </w:tcPr>
          <w:p w14:paraId="254B4D90" w14:textId="77777777" w:rsidR="008406E9" w:rsidRPr="00467565" w:rsidRDefault="008406E9" w:rsidP="004D226D">
            <w:pPr>
              <w:tabs>
                <w:tab w:val="center" w:pos="4320"/>
                <w:tab w:val="right" w:pos="8640"/>
              </w:tabs>
              <w:rPr>
                <w:rFonts w:ascii="Times New Roman" w:hAnsi="Times New Roman"/>
                <w:b/>
                <w:color w:val="FFFFFF"/>
              </w:rPr>
            </w:pPr>
          </w:p>
        </w:tc>
        <w:tc>
          <w:tcPr>
            <w:tcW w:w="6390" w:type="dxa"/>
            <w:shd w:val="clear" w:color="auto" w:fill="70AD47"/>
            <w:vAlign w:val="center"/>
          </w:tcPr>
          <w:p w14:paraId="54EB486E" w14:textId="77777777" w:rsidR="008406E9" w:rsidRPr="004B7AA3" w:rsidRDefault="008406E9" w:rsidP="007B7C8F">
            <w:pPr>
              <w:pStyle w:val="Heading2"/>
              <w:numPr>
                <w:ilvl w:val="0"/>
                <w:numId w:val="0"/>
              </w:numPr>
              <w:ind w:left="1980"/>
            </w:pPr>
          </w:p>
        </w:tc>
      </w:tr>
      <w:tr w:rsidR="008406E9" w:rsidRPr="004C0761" w14:paraId="2DCB4940" w14:textId="77777777" w:rsidTr="004D226D">
        <w:tc>
          <w:tcPr>
            <w:tcW w:w="3168" w:type="dxa"/>
            <w:shd w:val="clear" w:color="auto" w:fill="auto"/>
            <w:vAlign w:val="center"/>
          </w:tcPr>
          <w:p w14:paraId="6A23BE52" w14:textId="77777777" w:rsidR="008406E9" w:rsidRPr="004C0761" w:rsidRDefault="008406E9" w:rsidP="004D226D">
            <w:pPr>
              <w:tabs>
                <w:tab w:val="center" w:pos="4320"/>
                <w:tab w:val="right" w:pos="8640"/>
              </w:tabs>
              <w:rPr>
                <w:b/>
              </w:rPr>
            </w:pPr>
            <w:r w:rsidRPr="004C0761">
              <w:rPr>
                <w:b/>
              </w:rPr>
              <w:t xml:space="preserve">Actor </w:t>
            </w:r>
            <w:r w:rsidRPr="004C0761">
              <w:t>(What person, job function or system performs this Task?)</w:t>
            </w:r>
          </w:p>
        </w:tc>
        <w:tc>
          <w:tcPr>
            <w:tcW w:w="6390" w:type="dxa"/>
            <w:shd w:val="clear" w:color="auto" w:fill="auto"/>
            <w:vAlign w:val="center"/>
          </w:tcPr>
          <w:p w14:paraId="78494439" w14:textId="77777777" w:rsidR="008406E9" w:rsidRPr="004C0761" w:rsidRDefault="008406E9" w:rsidP="004D226D">
            <w:pPr>
              <w:tabs>
                <w:tab w:val="center" w:pos="4320"/>
                <w:tab w:val="right" w:pos="8640"/>
              </w:tabs>
              <w:rPr>
                <w:i/>
              </w:rPr>
            </w:pPr>
            <w:r>
              <w:rPr>
                <w:i/>
              </w:rPr>
              <w:t xml:space="preserve">Bentley Developer will create of xml config files.  Toughbook Configuration service provided by ODOT IT Staff </w:t>
            </w:r>
          </w:p>
        </w:tc>
      </w:tr>
      <w:tr w:rsidR="008406E9" w:rsidRPr="004C0761" w14:paraId="7FC02405" w14:textId="77777777" w:rsidTr="004D226D">
        <w:tc>
          <w:tcPr>
            <w:tcW w:w="3168" w:type="dxa"/>
            <w:shd w:val="clear" w:color="auto" w:fill="auto"/>
            <w:vAlign w:val="center"/>
          </w:tcPr>
          <w:p w14:paraId="6AC5F08B" w14:textId="77777777" w:rsidR="008406E9" w:rsidRPr="004C0761" w:rsidRDefault="008406E9" w:rsidP="004D226D">
            <w:pPr>
              <w:tabs>
                <w:tab w:val="center" w:pos="4320"/>
                <w:tab w:val="right" w:pos="8640"/>
              </w:tabs>
              <w:rPr>
                <w:b/>
              </w:rPr>
            </w:pPr>
            <w:r w:rsidRPr="004C0761">
              <w:rPr>
                <w:b/>
              </w:rPr>
              <w:t xml:space="preserve">Purpose </w:t>
            </w:r>
            <w:r w:rsidRPr="004C0761">
              <w:rPr>
                <w:sz w:val="18"/>
                <w:szCs w:val="18"/>
              </w:rPr>
              <w:t>(Why does this task exist; what value does it add?)</w:t>
            </w:r>
          </w:p>
        </w:tc>
        <w:tc>
          <w:tcPr>
            <w:tcW w:w="6390" w:type="dxa"/>
            <w:shd w:val="clear" w:color="auto" w:fill="auto"/>
            <w:vAlign w:val="center"/>
          </w:tcPr>
          <w:p w14:paraId="46A9EB99" w14:textId="77777777" w:rsidR="008406E9" w:rsidRPr="004C0761" w:rsidRDefault="008406E9" w:rsidP="004D226D">
            <w:pPr>
              <w:tabs>
                <w:tab w:val="center" w:pos="4320"/>
                <w:tab w:val="right" w:pos="8640"/>
              </w:tabs>
              <w:rPr>
                <w:i/>
              </w:rPr>
            </w:pPr>
            <w:r>
              <w:rPr>
                <w:i/>
              </w:rPr>
              <w:t>Each Toughbook or SFA client has to have an Oracle Login and an assigned district and crew.  The Login will we stored in an encrypted xml file, the District and Crew Id is stored in a standard XML file</w:t>
            </w:r>
          </w:p>
        </w:tc>
      </w:tr>
      <w:tr w:rsidR="008406E9" w:rsidRPr="004C0761" w14:paraId="447214F6" w14:textId="77777777" w:rsidTr="004D226D">
        <w:tc>
          <w:tcPr>
            <w:tcW w:w="3168" w:type="dxa"/>
            <w:shd w:val="clear" w:color="auto" w:fill="auto"/>
            <w:vAlign w:val="center"/>
          </w:tcPr>
          <w:p w14:paraId="0932D30C" w14:textId="77777777" w:rsidR="008406E9" w:rsidRPr="004C0761" w:rsidRDefault="008406E9" w:rsidP="004D226D">
            <w:pPr>
              <w:tabs>
                <w:tab w:val="center" w:pos="4320"/>
                <w:tab w:val="right" w:pos="8640"/>
              </w:tabs>
              <w:rPr>
                <w:sz w:val="18"/>
                <w:szCs w:val="18"/>
              </w:rPr>
            </w:pPr>
            <w:r w:rsidRPr="004C0761">
              <w:rPr>
                <w:b/>
              </w:rPr>
              <w:t xml:space="preserve">Triggers </w:t>
            </w:r>
            <w:r w:rsidRPr="004C0761">
              <w:rPr>
                <w:sz w:val="18"/>
                <w:szCs w:val="18"/>
              </w:rPr>
              <w:t>(What kicks off this task?)</w:t>
            </w:r>
          </w:p>
        </w:tc>
        <w:tc>
          <w:tcPr>
            <w:tcW w:w="6390" w:type="dxa"/>
            <w:shd w:val="clear" w:color="auto" w:fill="auto"/>
            <w:vAlign w:val="center"/>
          </w:tcPr>
          <w:p w14:paraId="7DD73751" w14:textId="77777777" w:rsidR="008406E9" w:rsidRPr="004C0761" w:rsidRDefault="008406E9" w:rsidP="004D226D">
            <w:pPr>
              <w:tabs>
                <w:tab w:val="center" w:pos="4320"/>
                <w:tab w:val="right" w:pos="8640"/>
              </w:tabs>
              <w:rPr>
                <w:i/>
              </w:rPr>
            </w:pPr>
          </w:p>
        </w:tc>
      </w:tr>
      <w:tr w:rsidR="008406E9" w:rsidRPr="004C0761" w14:paraId="5221065E" w14:textId="77777777" w:rsidTr="004D226D">
        <w:tc>
          <w:tcPr>
            <w:tcW w:w="3168" w:type="dxa"/>
            <w:shd w:val="clear" w:color="auto" w:fill="auto"/>
            <w:vAlign w:val="center"/>
          </w:tcPr>
          <w:p w14:paraId="679B08FE" w14:textId="77777777" w:rsidR="008406E9" w:rsidRPr="004C0761" w:rsidRDefault="008406E9" w:rsidP="004D226D">
            <w:pPr>
              <w:tabs>
                <w:tab w:val="center" w:pos="4320"/>
                <w:tab w:val="right" w:pos="8640"/>
              </w:tabs>
              <w:rPr>
                <w:b/>
              </w:rPr>
            </w:pPr>
            <w:r w:rsidRPr="004C0761">
              <w:rPr>
                <w:b/>
              </w:rPr>
              <w:t xml:space="preserve">Dependencies </w:t>
            </w:r>
            <w:r w:rsidRPr="004C0761">
              <w:rPr>
                <w:sz w:val="18"/>
                <w:szCs w:val="18"/>
              </w:rPr>
              <w:t>(What has to exist before this Task can start?)</w:t>
            </w:r>
          </w:p>
        </w:tc>
        <w:tc>
          <w:tcPr>
            <w:tcW w:w="6390" w:type="dxa"/>
            <w:shd w:val="clear" w:color="auto" w:fill="auto"/>
            <w:vAlign w:val="center"/>
          </w:tcPr>
          <w:p w14:paraId="41B4DA21" w14:textId="77777777" w:rsidR="008406E9" w:rsidRPr="004C0761" w:rsidRDefault="008406E9" w:rsidP="004D226D">
            <w:pPr>
              <w:tabs>
                <w:tab w:val="center" w:pos="4320"/>
                <w:tab w:val="right" w:pos="8640"/>
              </w:tabs>
              <w:rPr>
                <w:i/>
              </w:rPr>
            </w:pPr>
          </w:p>
        </w:tc>
      </w:tr>
    </w:tbl>
    <w:p w14:paraId="57FE30F1" w14:textId="77777777" w:rsidR="008406E9" w:rsidRPr="004C0761" w:rsidRDefault="008406E9" w:rsidP="008406E9">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0"/>
        <w:gridCol w:w="1052"/>
        <w:gridCol w:w="3698"/>
      </w:tblGrid>
      <w:tr w:rsidR="008406E9" w:rsidRPr="004C0761" w14:paraId="37F06D9B" w14:textId="77777777" w:rsidTr="004D226D">
        <w:trPr>
          <w:trHeight w:val="179"/>
        </w:trPr>
        <w:tc>
          <w:tcPr>
            <w:tcW w:w="4698" w:type="dxa"/>
            <w:shd w:val="clear" w:color="auto" w:fill="E6E6E6"/>
            <w:vAlign w:val="center"/>
          </w:tcPr>
          <w:p w14:paraId="4DA883DD" w14:textId="77777777" w:rsidR="008406E9" w:rsidRPr="004C0761" w:rsidRDefault="008406E9" w:rsidP="004D226D">
            <w:pPr>
              <w:tabs>
                <w:tab w:val="center" w:pos="4320"/>
                <w:tab w:val="right" w:pos="8640"/>
              </w:tabs>
              <w:rPr>
                <w:b/>
              </w:rPr>
            </w:pPr>
            <w:r w:rsidRPr="004C0761">
              <w:rPr>
                <w:b/>
                <w:sz w:val="24"/>
                <w:szCs w:val="24"/>
              </w:rPr>
              <w:t>STEPS</w:t>
            </w:r>
            <w:r w:rsidRPr="004C0761">
              <w:t xml:space="preserve"> </w:t>
            </w:r>
            <w:r w:rsidRPr="004C0761">
              <w:rPr>
                <w:sz w:val="18"/>
                <w:szCs w:val="18"/>
              </w:rPr>
              <w:t>(Sequence of lower level of detail in the task)</w:t>
            </w:r>
          </w:p>
        </w:tc>
        <w:tc>
          <w:tcPr>
            <w:tcW w:w="1068" w:type="dxa"/>
            <w:shd w:val="clear" w:color="auto" w:fill="E6E6E6"/>
            <w:vAlign w:val="center"/>
          </w:tcPr>
          <w:p w14:paraId="54D787DB" w14:textId="77777777" w:rsidR="008406E9" w:rsidRPr="004C0761" w:rsidRDefault="008406E9" w:rsidP="004D226D">
            <w:pPr>
              <w:tabs>
                <w:tab w:val="center" w:pos="4320"/>
                <w:tab w:val="right" w:pos="8640"/>
              </w:tabs>
              <w:jc w:val="center"/>
              <w:rPr>
                <w:b/>
                <w:sz w:val="16"/>
                <w:szCs w:val="16"/>
              </w:rPr>
            </w:pPr>
            <w:r w:rsidRPr="004C0761">
              <w:rPr>
                <w:b/>
                <w:sz w:val="16"/>
                <w:szCs w:val="16"/>
              </w:rPr>
              <w:t>System</w:t>
            </w:r>
          </w:p>
        </w:tc>
        <w:tc>
          <w:tcPr>
            <w:tcW w:w="3792" w:type="dxa"/>
            <w:shd w:val="clear" w:color="auto" w:fill="E6E6E6"/>
            <w:vAlign w:val="center"/>
          </w:tcPr>
          <w:p w14:paraId="6B83BCD7" w14:textId="77777777" w:rsidR="008406E9" w:rsidRPr="004C0761" w:rsidRDefault="008406E9" w:rsidP="004D226D">
            <w:pPr>
              <w:tabs>
                <w:tab w:val="center" w:pos="4320"/>
                <w:tab w:val="right" w:pos="8640"/>
              </w:tabs>
              <w:jc w:val="center"/>
              <w:rPr>
                <w:b/>
              </w:rPr>
            </w:pPr>
            <w:r w:rsidRPr="004C0761">
              <w:rPr>
                <w:b/>
              </w:rPr>
              <w:t>NOTES</w:t>
            </w:r>
          </w:p>
        </w:tc>
      </w:tr>
      <w:tr w:rsidR="008406E9" w:rsidRPr="004C0761" w14:paraId="7F607487" w14:textId="77777777" w:rsidTr="004D226D">
        <w:trPr>
          <w:trHeight w:val="503"/>
        </w:trPr>
        <w:tc>
          <w:tcPr>
            <w:tcW w:w="4698" w:type="dxa"/>
            <w:shd w:val="clear" w:color="auto" w:fill="auto"/>
            <w:vAlign w:val="center"/>
          </w:tcPr>
          <w:p w14:paraId="1DA9A38F" w14:textId="77777777" w:rsidR="008406E9" w:rsidRPr="00453066" w:rsidRDefault="008406E9" w:rsidP="00C1153B">
            <w:pPr>
              <w:numPr>
                <w:ilvl w:val="1"/>
                <w:numId w:val="51"/>
              </w:numPr>
              <w:tabs>
                <w:tab w:val="center" w:pos="664"/>
              </w:tabs>
              <w:spacing w:after="0" w:line="240" w:lineRule="auto"/>
              <w:ind w:left="720" w:right="252"/>
              <w:rPr>
                <w:color w:val="000000"/>
              </w:rPr>
            </w:pPr>
            <w:r w:rsidRPr="00453066">
              <w:rPr>
                <w:color w:val="000000"/>
              </w:rPr>
              <w:t>The password and District/Crew template xml file will be downloaded from the xcopy site along with the Broker.exe</w:t>
            </w:r>
            <w:r w:rsidRPr="00AB2C39">
              <w:rPr>
                <w:color w:val="000000"/>
              </w:rPr>
              <w:t xml:space="preserve"> and the SFA Access sign application</w:t>
            </w:r>
            <w:r w:rsidRPr="00453066">
              <w:rPr>
                <w:color w:val="000000"/>
              </w:rPr>
              <w:t xml:space="preserve"> – the url is: ?</w:t>
            </w:r>
          </w:p>
          <w:p w14:paraId="0FF46D09" w14:textId="77777777" w:rsidR="008406E9" w:rsidRPr="00453066" w:rsidRDefault="008406E9" w:rsidP="00C1153B">
            <w:pPr>
              <w:numPr>
                <w:ilvl w:val="1"/>
                <w:numId w:val="51"/>
              </w:numPr>
              <w:tabs>
                <w:tab w:val="center" w:pos="664"/>
              </w:tabs>
              <w:spacing w:after="0" w:line="240" w:lineRule="auto"/>
              <w:ind w:left="720" w:right="252"/>
              <w:rPr>
                <w:color w:val="000000"/>
              </w:rPr>
            </w:pPr>
            <w:r w:rsidRPr="00453066">
              <w:rPr>
                <w:color w:val="000000"/>
              </w:rPr>
              <w:t xml:space="preserve">The IT Technician will </w:t>
            </w:r>
            <w:r w:rsidRPr="00DC7637">
              <w:rPr>
                <w:color w:val="000000"/>
              </w:rPr>
              <w:t>acquire</w:t>
            </w:r>
            <w:r w:rsidRPr="00FA0750">
              <w:rPr>
                <w:color w:val="000000"/>
              </w:rPr>
              <w:t xml:space="preserve"> </w:t>
            </w:r>
            <w:r w:rsidRPr="00453066">
              <w:rPr>
                <w:color w:val="000000"/>
              </w:rPr>
              <w:t>the assigned UN/PW from the TI DBA, and the assigned district/crew from the Districted Sign maintenance manager.</w:t>
            </w:r>
          </w:p>
          <w:p w14:paraId="2F079BB5" w14:textId="77777777" w:rsidR="008406E9" w:rsidRDefault="008406E9" w:rsidP="00C1153B">
            <w:pPr>
              <w:numPr>
                <w:ilvl w:val="1"/>
                <w:numId w:val="51"/>
              </w:numPr>
              <w:tabs>
                <w:tab w:val="center" w:pos="664"/>
              </w:tabs>
              <w:spacing w:after="0" w:line="240" w:lineRule="auto"/>
              <w:ind w:left="720" w:right="252"/>
            </w:pPr>
            <w:r w:rsidRPr="00453066">
              <w:rPr>
                <w:color w:val="000000"/>
              </w:rPr>
              <w:t>The TI Technician will the configure the login and district/crew xml files</w:t>
            </w:r>
            <w:r w:rsidRPr="00AB2C39">
              <w:rPr>
                <w:color w:val="000000"/>
              </w:rPr>
              <w:t xml:space="preserve"> as documented </w:t>
            </w:r>
            <w:r w:rsidRPr="00DC7637">
              <w:rPr>
                <w:color w:val="000000"/>
              </w:rPr>
              <w:t>and</w:t>
            </w:r>
            <w:r w:rsidRPr="00453066">
              <w:rPr>
                <w:color w:val="000000"/>
              </w:rPr>
              <w:t xml:space="preserve"> place them at c:\ ?</w:t>
            </w:r>
            <w:r>
              <w:t xml:space="preserve"> </w:t>
            </w:r>
          </w:p>
          <w:p w14:paraId="51ED3363" w14:textId="77777777" w:rsidR="008406E9" w:rsidRDefault="008406E9" w:rsidP="00C1153B">
            <w:pPr>
              <w:numPr>
                <w:ilvl w:val="1"/>
                <w:numId w:val="51"/>
              </w:numPr>
              <w:tabs>
                <w:tab w:val="center" w:pos="664"/>
              </w:tabs>
              <w:spacing w:after="0" w:line="240" w:lineRule="auto"/>
              <w:ind w:left="720" w:right="252"/>
            </w:pPr>
            <w:r>
              <w:t>The TI technician will copy the SFA Access application to c:\?</w:t>
            </w:r>
          </w:p>
          <w:p w14:paraId="13D9457E" w14:textId="77777777" w:rsidR="008406E9" w:rsidRPr="004C0761" w:rsidRDefault="008406E9" w:rsidP="00C1153B">
            <w:pPr>
              <w:numPr>
                <w:ilvl w:val="1"/>
                <w:numId w:val="51"/>
              </w:numPr>
              <w:tabs>
                <w:tab w:val="center" w:pos="664"/>
              </w:tabs>
              <w:spacing w:after="0" w:line="240" w:lineRule="auto"/>
              <w:ind w:left="720" w:right="252"/>
            </w:pPr>
            <w:r>
              <w:t>The TI technical will then initiate the Broke</w:t>
            </w:r>
          </w:p>
        </w:tc>
        <w:tc>
          <w:tcPr>
            <w:tcW w:w="1068" w:type="dxa"/>
            <w:vAlign w:val="center"/>
          </w:tcPr>
          <w:p w14:paraId="114BB52A" w14:textId="77777777" w:rsidR="008406E9" w:rsidRPr="004C0761" w:rsidRDefault="008406E9" w:rsidP="004D226D">
            <w:pPr>
              <w:tabs>
                <w:tab w:val="center" w:pos="4320"/>
                <w:tab w:val="right" w:pos="8640"/>
              </w:tabs>
              <w:jc w:val="both"/>
            </w:pPr>
          </w:p>
        </w:tc>
        <w:tc>
          <w:tcPr>
            <w:tcW w:w="3792" w:type="dxa"/>
            <w:vAlign w:val="center"/>
          </w:tcPr>
          <w:p w14:paraId="2071BD30" w14:textId="77777777" w:rsidR="008406E9" w:rsidRDefault="008406E9" w:rsidP="004D226D">
            <w:pPr>
              <w:tabs>
                <w:tab w:val="center" w:pos="4320"/>
                <w:tab w:val="right" w:pos="8640"/>
              </w:tabs>
              <w:rPr>
                <w:color w:val="808080"/>
              </w:rPr>
            </w:pPr>
            <w:r>
              <w:rPr>
                <w:color w:val="808080"/>
              </w:rPr>
              <w:t>What is the URL for XCOPY – can an IT technician initiate a download from the site.</w:t>
            </w:r>
          </w:p>
          <w:p w14:paraId="4673A55E" w14:textId="77777777" w:rsidR="008406E9" w:rsidRDefault="008406E9" w:rsidP="004D226D">
            <w:pPr>
              <w:tabs>
                <w:tab w:val="center" w:pos="4320"/>
                <w:tab w:val="right" w:pos="8640"/>
              </w:tabs>
              <w:rPr>
                <w:color w:val="808080"/>
              </w:rPr>
            </w:pPr>
          </w:p>
          <w:p w14:paraId="5D9BD333" w14:textId="77777777" w:rsidR="008406E9" w:rsidRDefault="008406E9" w:rsidP="004D226D">
            <w:pPr>
              <w:tabs>
                <w:tab w:val="center" w:pos="4320"/>
                <w:tab w:val="right" w:pos="8640"/>
              </w:tabs>
              <w:rPr>
                <w:color w:val="808080"/>
              </w:rPr>
            </w:pPr>
            <w:r>
              <w:rPr>
                <w:color w:val="808080"/>
              </w:rPr>
              <w:t>Joe M needs to determine the file location for the XML files</w:t>
            </w:r>
          </w:p>
          <w:p w14:paraId="3E023361" w14:textId="77777777" w:rsidR="008406E9" w:rsidRDefault="008406E9" w:rsidP="004D226D">
            <w:pPr>
              <w:tabs>
                <w:tab w:val="center" w:pos="4320"/>
                <w:tab w:val="right" w:pos="8640"/>
              </w:tabs>
              <w:rPr>
                <w:color w:val="808080"/>
              </w:rPr>
            </w:pPr>
          </w:p>
          <w:p w14:paraId="7579E0A2" w14:textId="77777777" w:rsidR="008406E9" w:rsidRDefault="008406E9" w:rsidP="004D226D">
            <w:pPr>
              <w:tabs>
                <w:tab w:val="center" w:pos="4320"/>
                <w:tab w:val="right" w:pos="8640"/>
              </w:tabs>
              <w:rPr>
                <w:color w:val="808080"/>
              </w:rPr>
            </w:pPr>
            <w:r>
              <w:rPr>
                <w:color w:val="808080"/>
              </w:rPr>
              <w:t>What is the file location for the SFA Access Application</w:t>
            </w:r>
          </w:p>
          <w:p w14:paraId="5FABA33B" w14:textId="77777777" w:rsidR="008406E9" w:rsidRDefault="008406E9" w:rsidP="004D226D">
            <w:pPr>
              <w:tabs>
                <w:tab w:val="center" w:pos="4320"/>
                <w:tab w:val="right" w:pos="8640"/>
              </w:tabs>
              <w:rPr>
                <w:color w:val="808080"/>
              </w:rPr>
            </w:pPr>
          </w:p>
          <w:p w14:paraId="56A1FC5A" w14:textId="77777777" w:rsidR="008406E9" w:rsidRDefault="008406E9" w:rsidP="004D226D">
            <w:pPr>
              <w:tabs>
                <w:tab w:val="center" w:pos="4320"/>
                <w:tab w:val="right" w:pos="8640"/>
              </w:tabs>
              <w:rPr>
                <w:color w:val="808080"/>
              </w:rPr>
            </w:pPr>
            <w:r>
              <w:rPr>
                <w:color w:val="808080"/>
              </w:rPr>
              <w:t>Configuration documentation required</w:t>
            </w:r>
          </w:p>
          <w:p w14:paraId="1F5AF472" w14:textId="77777777" w:rsidR="008406E9" w:rsidRPr="004C0761" w:rsidRDefault="008406E9" w:rsidP="004D226D">
            <w:pPr>
              <w:tabs>
                <w:tab w:val="center" w:pos="4320"/>
                <w:tab w:val="right" w:pos="8640"/>
              </w:tabs>
              <w:rPr>
                <w:color w:val="808080"/>
              </w:rPr>
            </w:pPr>
          </w:p>
        </w:tc>
      </w:tr>
      <w:tr w:rsidR="008406E9" w:rsidRPr="004C0761" w14:paraId="7C72C079" w14:textId="77777777" w:rsidTr="004D226D">
        <w:trPr>
          <w:trHeight w:val="276"/>
        </w:trPr>
        <w:tc>
          <w:tcPr>
            <w:tcW w:w="4698" w:type="dxa"/>
            <w:shd w:val="clear" w:color="auto" w:fill="auto"/>
            <w:vAlign w:val="center"/>
          </w:tcPr>
          <w:p w14:paraId="32636B4F" w14:textId="77777777" w:rsidR="008406E9" w:rsidRPr="004C0761" w:rsidRDefault="008406E9" w:rsidP="004D226D">
            <w:pPr>
              <w:tabs>
                <w:tab w:val="center" w:pos="664"/>
                <w:tab w:val="right" w:pos="8640"/>
              </w:tabs>
              <w:ind w:left="648"/>
            </w:pPr>
          </w:p>
        </w:tc>
        <w:tc>
          <w:tcPr>
            <w:tcW w:w="1068" w:type="dxa"/>
            <w:vAlign w:val="center"/>
          </w:tcPr>
          <w:p w14:paraId="2B1890BD" w14:textId="77777777" w:rsidR="008406E9" w:rsidRPr="004C0761" w:rsidRDefault="008406E9" w:rsidP="004D226D">
            <w:pPr>
              <w:tabs>
                <w:tab w:val="center" w:pos="4320"/>
                <w:tab w:val="right" w:pos="8640"/>
              </w:tabs>
              <w:jc w:val="center"/>
            </w:pPr>
          </w:p>
        </w:tc>
        <w:tc>
          <w:tcPr>
            <w:tcW w:w="3792" w:type="dxa"/>
            <w:vAlign w:val="center"/>
          </w:tcPr>
          <w:p w14:paraId="687570BC" w14:textId="77777777" w:rsidR="008406E9" w:rsidRPr="004C0761" w:rsidRDefault="008406E9" w:rsidP="004D226D">
            <w:pPr>
              <w:tabs>
                <w:tab w:val="center" w:pos="4320"/>
                <w:tab w:val="right" w:pos="8640"/>
              </w:tabs>
              <w:rPr>
                <w:color w:val="FF0000"/>
              </w:rPr>
            </w:pPr>
          </w:p>
        </w:tc>
      </w:tr>
    </w:tbl>
    <w:p w14:paraId="594EDC8A" w14:textId="77777777" w:rsidR="008406E9" w:rsidRPr="004C0761" w:rsidRDefault="008406E9" w:rsidP="008406E9">
      <w:pPr>
        <w:tabs>
          <w:tab w:val="left" w:pos="3161"/>
        </w:tabs>
        <w:rPr>
          <w:sz w:val="8"/>
          <w:szCs w:val="8"/>
          <w:vertAlign w:val="subscrip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998"/>
        <w:gridCol w:w="900"/>
        <w:gridCol w:w="4500"/>
      </w:tblGrid>
      <w:tr w:rsidR="008406E9" w:rsidRPr="004C0761" w14:paraId="06C78C8F" w14:textId="77777777" w:rsidTr="004D226D">
        <w:trPr>
          <w:trHeight w:val="276"/>
          <w:tblHeader/>
        </w:trPr>
        <w:tc>
          <w:tcPr>
            <w:tcW w:w="3160" w:type="dxa"/>
            <w:shd w:val="clear" w:color="auto" w:fill="E6E6E6"/>
            <w:vAlign w:val="center"/>
          </w:tcPr>
          <w:p w14:paraId="416F7A44" w14:textId="77777777" w:rsidR="008406E9" w:rsidRPr="004C0761" w:rsidRDefault="008406E9" w:rsidP="004D226D">
            <w:pPr>
              <w:tabs>
                <w:tab w:val="center" w:pos="4320"/>
                <w:tab w:val="right" w:pos="8640"/>
              </w:tabs>
              <w:rPr>
                <w:b/>
              </w:rPr>
            </w:pPr>
            <w:r w:rsidRPr="004C0761">
              <w:rPr>
                <w:b/>
              </w:rPr>
              <w:t xml:space="preserve">Access DATA </w:t>
            </w:r>
          </w:p>
        </w:tc>
        <w:tc>
          <w:tcPr>
            <w:tcW w:w="998" w:type="dxa"/>
            <w:vMerge w:val="restart"/>
            <w:shd w:val="clear" w:color="auto" w:fill="E6E6E6"/>
            <w:vAlign w:val="center"/>
          </w:tcPr>
          <w:p w14:paraId="6CB25E43" w14:textId="77777777" w:rsidR="008406E9" w:rsidRPr="004C0761" w:rsidRDefault="008406E9" w:rsidP="004D226D">
            <w:pPr>
              <w:tabs>
                <w:tab w:val="center" w:pos="4320"/>
                <w:tab w:val="right" w:pos="8640"/>
              </w:tabs>
              <w:jc w:val="center"/>
              <w:rPr>
                <w:b/>
                <w:sz w:val="16"/>
                <w:szCs w:val="16"/>
              </w:rPr>
            </w:pPr>
            <w:r w:rsidRPr="004C0761">
              <w:rPr>
                <w:b/>
                <w:sz w:val="16"/>
                <w:szCs w:val="16"/>
              </w:rPr>
              <w:t>Data Type</w:t>
            </w:r>
          </w:p>
        </w:tc>
        <w:tc>
          <w:tcPr>
            <w:tcW w:w="900" w:type="dxa"/>
            <w:vMerge w:val="restart"/>
            <w:shd w:val="clear" w:color="auto" w:fill="E6E6E6"/>
          </w:tcPr>
          <w:p w14:paraId="11D72F32" w14:textId="77777777" w:rsidR="008406E9" w:rsidRPr="004C0761" w:rsidRDefault="008406E9" w:rsidP="004D226D">
            <w:pPr>
              <w:tabs>
                <w:tab w:val="center" w:pos="4320"/>
                <w:tab w:val="right" w:pos="8640"/>
              </w:tabs>
              <w:jc w:val="center"/>
              <w:rPr>
                <w:b/>
                <w:sz w:val="16"/>
                <w:szCs w:val="16"/>
              </w:rPr>
            </w:pPr>
            <w:r w:rsidRPr="004C0761">
              <w:rPr>
                <w:b/>
                <w:sz w:val="16"/>
                <w:szCs w:val="16"/>
              </w:rPr>
              <w:t>New/</w:t>
            </w:r>
          </w:p>
          <w:p w14:paraId="073A5893" w14:textId="77777777" w:rsidR="008406E9" w:rsidRPr="004C0761" w:rsidRDefault="008406E9" w:rsidP="004D226D">
            <w:pPr>
              <w:tabs>
                <w:tab w:val="center" w:pos="4320"/>
                <w:tab w:val="right" w:pos="8640"/>
              </w:tabs>
              <w:jc w:val="center"/>
              <w:rPr>
                <w:b/>
                <w:sz w:val="16"/>
                <w:szCs w:val="16"/>
              </w:rPr>
            </w:pPr>
            <w:r w:rsidRPr="004C0761">
              <w:rPr>
                <w:b/>
                <w:sz w:val="16"/>
                <w:szCs w:val="16"/>
              </w:rPr>
              <w:t>Updated Field</w:t>
            </w:r>
          </w:p>
        </w:tc>
        <w:tc>
          <w:tcPr>
            <w:tcW w:w="4500" w:type="dxa"/>
            <w:vMerge w:val="restart"/>
            <w:shd w:val="clear" w:color="auto" w:fill="E6E6E6"/>
            <w:vAlign w:val="center"/>
          </w:tcPr>
          <w:p w14:paraId="6464B6D9" w14:textId="77777777" w:rsidR="008406E9" w:rsidRPr="004C0761" w:rsidRDefault="008406E9" w:rsidP="004D226D">
            <w:pPr>
              <w:tabs>
                <w:tab w:val="center" w:pos="4320"/>
                <w:tab w:val="right" w:pos="8640"/>
              </w:tabs>
              <w:jc w:val="center"/>
              <w:rPr>
                <w:b/>
                <w:sz w:val="16"/>
                <w:szCs w:val="16"/>
              </w:rPr>
            </w:pPr>
            <w:r w:rsidRPr="004C0761">
              <w:rPr>
                <w:b/>
                <w:sz w:val="16"/>
                <w:szCs w:val="16"/>
              </w:rPr>
              <w:t>Rules/Notes</w:t>
            </w:r>
          </w:p>
        </w:tc>
      </w:tr>
      <w:tr w:rsidR="008406E9" w:rsidRPr="004C0761" w14:paraId="01301869" w14:textId="77777777" w:rsidTr="004D226D">
        <w:trPr>
          <w:trHeight w:val="276"/>
          <w:tblHeader/>
        </w:trPr>
        <w:tc>
          <w:tcPr>
            <w:tcW w:w="3160" w:type="dxa"/>
            <w:shd w:val="clear" w:color="auto" w:fill="E6E6E6"/>
            <w:vAlign w:val="center"/>
          </w:tcPr>
          <w:p w14:paraId="306808BE" w14:textId="77777777" w:rsidR="008406E9" w:rsidRPr="004C0761" w:rsidRDefault="008406E9" w:rsidP="004D226D">
            <w:pPr>
              <w:tabs>
                <w:tab w:val="center" w:pos="4320"/>
                <w:tab w:val="right" w:pos="8640"/>
              </w:tabs>
              <w:rPr>
                <w:b/>
              </w:rPr>
            </w:pPr>
            <w:r w:rsidRPr="004C0761">
              <w:rPr>
                <w:b/>
              </w:rPr>
              <w:t>Field Name</w:t>
            </w:r>
            <w:r w:rsidRPr="004C0761">
              <w:rPr>
                <w:sz w:val="18"/>
                <w:szCs w:val="18"/>
              </w:rPr>
              <w:t xml:space="preserve"> </w:t>
            </w:r>
          </w:p>
        </w:tc>
        <w:tc>
          <w:tcPr>
            <w:tcW w:w="998" w:type="dxa"/>
            <w:vMerge/>
            <w:shd w:val="clear" w:color="auto" w:fill="E6E6E6"/>
            <w:vAlign w:val="center"/>
          </w:tcPr>
          <w:p w14:paraId="22241CBE" w14:textId="77777777" w:rsidR="008406E9" w:rsidRPr="004C0761" w:rsidRDefault="008406E9" w:rsidP="004D226D">
            <w:pPr>
              <w:tabs>
                <w:tab w:val="center" w:pos="4320"/>
                <w:tab w:val="right" w:pos="8640"/>
              </w:tabs>
              <w:jc w:val="center"/>
              <w:rPr>
                <w:b/>
                <w:sz w:val="16"/>
                <w:szCs w:val="16"/>
              </w:rPr>
            </w:pPr>
          </w:p>
        </w:tc>
        <w:tc>
          <w:tcPr>
            <w:tcW w:w="900" w:type="dxa"/>
            <w:vMerge/>
            <w:shd w:val="clear" w:color="auto" w:fill="E6E6E6"/>
          </w:tcPr>
          <w:p w14:paraId="5E6F75F2" w14:textId="77777777" w:rsidR="008406E9" w:rsidRPr="004C0761" w:rsidRDefault="008406E9" w:rsidP="004D226D">
            <w:pPr>
              <w:tabs>
                <w:tab w:val="center" w:pos="4320"/>
                <w:tab w:val="right" w:pos="8640"/>
              </w:tabs>
              <w:jc w:val="center"/>
              <w:rPr>
                <w:b/>
                <w:sz w:val="16"/>
                <w:szCs w:val="16"/>
              </w:rPr>
            </w:pPr>
          </w:p>
        </w:tc>
        <w:tc>
          <w:tcPr>
            <w:tcW w:w="4500" w:type="dxa"/>
            <w:vMerge/>
            <w:shd w:val="clear" w:color="auto" w:fill="E6E6E6"/>
            <w:vAlign w:val="center"/>
          </w:tcPr>
          <w:p w14:paraId="750CA558" w14:textId="77777777" w:rsidR="008406E9" w:rsidRPr="004C0761" w:rsidRDefault="008406E9" w:rsidP="004D226D">
            <w:pPr>
              <w:tabs>
                <w:tab w:val="center" w:pos="4320"/>
                <w:tab w:val="right" w:pos="8640"/>
              </w:tabs>
              <w:jc w:val="center"/>
              <w:rPr>
                <w:b/>
                <w:sz w:val="16"/>
                <w:szCs w:val="16"/>
              </w:rPr>
            </w:pPr>
          </w:p>
        </w:tc>
      </w:tr>
      <w:tr w:rsidR="008406E9" w:rsidRPr="004C0761" w14:paraId="1CECAA9C" w14:textId="77777777" w:rsidTr="004D226D">
        <w:trPr>
          <w:trHeight w:val="197"/>
          <w:tblHeader/>
        </w:trPr>
        <w:tc>
          <w:tcPr>
            <w:tcW w:w="3160" w:type="dxa"/>
            <w:shd w:val="clear" w:color="auto" w:fill="auto"/>
            <w:vAlign w:val="center"/>
          </w:tcPr>
          <w:p w14:paraId="2D2515F0" w14:textId="77777777" w:rsidR="008406E9" w:rsidRPr="004C0761" w:rsidRDefault="008406E9" w:rsidP="004D226D">
            <w:pPr>
              <w:tabs>
                <w:tab w:val="center" w:pos="4320"/>
                <w:tab w:val="right" w:pos="8640"/>
              </w:tabs>
            </w:pPr>
            <w:r w:rsidRPr="004C0761">
              <w:t>None</w:t>
            </w:r>
          </w:p>
        </w:tc>
        <w:tc>
          <w:tcPr>
            <w:tcW w:w="998" w:type="dxa"/>
            <w:shd w:val="clear" w:color="auto" w:fill="auto"/>
            <w:vAlign w:val="center"/>
          </w:tcPr>
          <w:p w14:paraId="02C76EF6" w14:textId="77777777" w:rsidR="008406E9" w:rsidRPr="004C0761" w:rsidRDefault="008406E9" w:rsidP="004D226D">
            <w:pPr>
              <w:tabs>
                <w:tab w:val="center" w:pos="4320"/>
                <w:tab w:val="right" w:pos="8640"/>
              </w:tabs>
              <w:rPr>
                <w:i/>
              </w:rPr>
            </w:pPr>
          </w:p>
        </w:tc>
        <w:tc>
          <w:tcPr>
            <w:tcW w:w="900" w:type="dxa"/>
          </w:tcPr>
          <w:p w14:paraId="37F87905" w14:textId="77777777" w:rsidR="008406E9" w:rsidRPr="004C0761" w:rsidRDefault="008406E9" w:rsidP="004D226D">
            <w:pPr>
              <w:tabs>
                <w:tab w:val="center" w:pos="4320"/>
                <w:tab w:val="right" w:pos="8640"/>
              </w:tabs>
              <w:jc w:val="center"/>
              <w:rPr>
                <w:i/>
              </w:rPr>
            </w:pPr>
          </w:p>
        </w:tc>
        <w:tc>
          <w:tcPr>
            <w:tcW w:w="4500" w:type="dxa"/>
            <w:shd w:val="clear" w:color="auto" w:fill="auto"/>
            <w:vAlign w:val="center"/>
          </w:tcPr>
          <w:p w14:paraId="52478601" w14:textId="77777777" w:rsidR="008406E9" w:rsidRPr="004C0761" w:rsidRDefault="008406E9" w:rsidP="004D226D">
            <w:pPr>
              <w:tabs>
                <w:tab w:val="center" w:pos="4320"/>
                <w:tab w:val="right" w:pos="8640"/>
              </w:tabs>
              <w:jc w:val="center"/>
              <w:rPr>
                <w:i/>
              </w:rPr>
            </w:pPr>
          </w:p>
        </w:tc>
      </w:tr>
    </w:tbl>
    <w:p w14:paraId="3E59D8C5" w14:textId="77777777" w:rsidR="008406E9" w:rsidRPr="004C0761" w:rsidRDefault="008406E9" w:rsidP="008406E9">
      <w:pPr>
        <w:rPr>
          <w:sz w:val="8"/>
          <w:szCs w:val="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0"/>
        <w:gridCol w:w="2618"/>
        <w:gridCol w:w="3780"/>
      </w:tblGrid>
      <w:tr w:rsidR="008406E9" w:rsidRPr="004C0761" w14:paraId="7C92DFA2" w14:textId="77777777" w:rsidTr="004D226D">
        <w:trPr>
          <w:trHeight w:val="276"/>
          <w:tblHeader/>
        </w:trPr>
        <w:tc>
          <w:tcPr>
            <w:tcW w:w="3160" w:type="dxa"/>
            <w:shd w:val="clear" w:color="auto" w:fill="E6E6E6"/>
            <w:vAlign w:val="center"/>
          </w:tcPr>
          <w:p w14:paraId="17DDDCF4" w14:textId="77777777" w:rsidR="008406E9" w:rsidRPr="004C0761" w:rsidRDefault="008406E9" w:rsidP="004D226D">
            <w:pPr>
              <w:tabs>
                <w:tab w:val="center" w:pos="4320"/>
                <w:tab w:val="right" w:pos="8640"/>
              </w:tabs>
              <w:rPr>
                <w:b/>
              </w:rPr>
            </w:pPr>
            <w:r w:rsidRPr="004C0761">
              <w:rPr>
                <w:b/>
              </w:rPr>
              <w:t xml:space="preserve">Test/Exception </w:t>
            </w:r>
          </w:p>
        </w:tc>
        <w:tc>
          <w:tcPr>
            <w:tcW w:w="2618" w:type="dxa"/>
            <w:vMerge w:val="restart"/>
            <w:shd w:val="clear" w:color="auto" w:fill="E6E6E6"/>
            <w:vAlign w:val="center"/>
          </w:tcPr>
          <w:p w14:paraId="357238E2" w14:textId="77777777" w:rsidR="008406E9" w:rsidRPr="004C0761" w:rsidRDefault="008406E9" w:rsidP="004D226D">
            <w:pPr>
              <w:tabs>
                <w:tab w:val="center" w:pos="4320"/>
                <w:tab w:val="right" w:pos="8640"/>
              </w:tabs>
              <w:jc w:val="center"/>
              <w:rPr>
                <w:b/>
                <w:sz w:val="16"/>
                <w:szCs w:val="16"/>
              </w:rPr>
            </w:pPr>
            <w:r w:rsidRPr="004C0761">
              <w:rPr>
                <w:b/>
                <w:sz w:val="16"/>
                <w:szCs w:val="16"/>
              </w:rPr>
              <w:t>Specific Instructions</w:t>
            </w:r>
          </w:p>
        </w:tc>
        <w:tc>
          <w:tcPr>
            <w:tcW w:w="3780" w:type="dxa"/>
            <w:vMerge w:val="restart"/>
            <w:shd w:val="clear" w:color="auto" w:fill="E6E6E6"/>
            <w:vAlign w:val="center"/>
          </w:tcPr>
          <w:p w14:paraId="79FD1170" w14:textId="77777777" w:rsidR="008406E9" w:rsidRPr="004C0761" w:rsidRDefault="008406E9" w:rsidP="004D226D">
            <w:pPr>
              <w:tabs>
                <w:tab w:val="center" w:pos="4320"/>
                <w:tab w:val="right" w:pos="8640"/>
              </w:tabs>
              <w:jc w:val="center"/>
              <w:rPr>
                <w:b/>
                <w:sz w:val="16"/>
                <w:szCs w:val="16"/>
              </w:rPr>
            </w:pPr>
            <w:r w:rsidRPr="004C0761">
              <w:rPr>
                <w:b/>
                <w:sz w:val="16"/>
                <w:szCs w:val="16"/>
              </w:rPr>
              <w:t>Notes</w:t>
            </w:r>
          </w:p>
        </w:tc>
      </w:tr>
      <w:tr w:rsidR="008406E9" w:rsidRPr="004C0761" w14:paraId="4802F78B" w14:textId="77777777" w:rsidTr="004D226D">
        <w:trPr>
          <w:trHeight w:val="276"/>
          <w:tblHeader/>
        </w:trPr>
        <w:tc>
          <w:tcPr>
            <w:tcW w:w="3160" w:type="dxa"/>
            <w:shd w:val="clear" w:color="auto" w:fill="E6E6E6"/>
            <w:vAlign w:val="center"/>
          </w:tcPr>
          <w:p w14:paraId="299A4410" w14:textId="77777777" w:rsidR="008406E9" w:rsidRPr="004C0761" w:rsidRDefault="008406E9" w:rsidP="004D226D">
            <w:pPr>
              <w:tabs>
                <w:tab w:val="center" w:pos="4320"/>
                <w:tab w:val="right" w:pos="8640"/>
              </w:tabs>
              <w:rPr>
                <w:b/>
              </w:rPr>
            </w:pPr>
            <w:r w:rsidRPr="004C0761">
              <w:rPr>
                <w:b/>
              </w:rPr>
              <w:t>Case</w:t>
            </w:r>
          </w:p>
        </w:tc>
        <w:tc>
          <w:tcPr>
            <w:tcW w:w="2618" w:type="dxa"/>
            <w:vMerge/>
            <w:shd w:val="clear" w:color="auto" w:fill="E6E6E6"/>
            <w:vAlign w:val="center"/>
          </w:tcPr>
          <w:p w14:paraId="1E31D72E" w14:textId="77777777" w:rsidR="008406E9" w:rsidRPr="004C0761" w:rsidRDefault="008406E9" w:rsidP="004D226D">
            <w:pPr>
              <w:tabs>
                <w:tab w:val="center" w:pos="4320"/>
                <w:tab w:val="right" w:pos="8640"/>
              </w:tabs>
              <w:jc w:val="center"/>
              <w:rPr>
                <w:b/>
                <w:sz w:val="16"/>
                <w:szCs w:val="16"/>
              </w:rPr>
            </w:pPr>
          </w:p>
        </w:tc>
        <w:tc>
          <w:tcPr>
            <w:tcW w:w="3780" w:type="dxa"/>
            <w:vMerge/>
            <w:shd w:val="clear" w:color="auto" w:fill="E6E6E6"/>
            <w:vAlign w:val="center"/>
          </w:tcPr>
          <w:p w14:paraId="7918D07B" w14:textId="77777777" w:rsidR="008406E9" w:rsidRPr="004C0761" w:rsidRDefault="008406E9" w:rsidP="004D226D">
            <w:pPr>
              <w:tabs>
                <w:tab w:val="center" w:pos="4320"/>
                <w:tab w:val="right" w:pos="8640"/>
              </w:tabs>
              <w:jc w:val="center"/>
              <w:rPr>
                <w:b/>
                <w:sz w:val="16"/>
                <w:szCs w:val="16"/>
              </w:rPr>
            </w:pPr>
          </w:p>
        </w:tc>
      </w:tr>
      <w:tr w:rsidR="008406E9" w:rsidRPr="004C0761" w14:paraId="2EED9924" w14:textId="77777777" w:rsidTr="004D226D">
        <w:trPr>
          <w:trHeight w:val="197"/>
          <w:tblHeader/>
        </w:trPr>
        <w:tc>
          <w:tcPr>
            <w:tcW w:w="3160" w:type="dxa"/>
            <w:shd w:val="clear" w:color="auto" w:fill="auto"/>
            <w:vAlign w:val="center"/>
          </w:tcPr>
          <w:p w14:paraId="34DF68E3" w14:textId="77777777" w:rsidR="008406E9" w:rsidRPr="004C0761" w:rsidRDefault="008406E9" w:rsidP="004D226D">
            <w:pPr>
              <w:tabs>
                <w:tab w:val="center" w:pos="4320"/>
                <w:tab w:val="right" w:pos="8640"/>
              </w:tabs>
            </w:pPr>
          </w:p>
        </w:tc>
        <w:tc>
          <w:tcPr>
            <w:tcW w:w="2618" w:type="dxa"/>
            <w:shd w:val="clear" w:color="auto" w:fill="auto"/>
            <w:vAlign w:val="center"/>
          </w:tcPr>
          <w:p w14:paraId="79C79AB0" w14:textId="77777777" w:rsidR="008406E9" w:rsidRPr="004C0761" w:rsidRDefault="008406E9" w:rsidP="004D226D">
            <w:pPr>
              <w:tabs>
                <w:tab w:val="center" w:pos="4320"/>
                <w:tab w:val="right" w:pos="8640"/>
              </w:tabs>
              <w:rPr>
                <w:i/>
              </w:rPr>
            </w:pPr>
          </w:p>
        </w:tc>
        <w:tc>
          <w:tcPr>
            <w:tcW w:w="3780" w:type="dxa"/>
            <w:shd w:val="clear" w:color="auto" w:fill="auto"/>
            <w:vAlign w:val="center"/>
          </w:tcPr>
          <w:p w14:paraId="7986440D" w14:textId="77777777" w:rsidR="008406E9" w:rsidRPr="004C0761" w:rsidRDefault="008406E9" w:rsidP="004D226D">
            <w:pPr>
              <w:tabs>
                <w:tab w:val="center" w:pos="4320"/>
                <w:tab w:val="right" w:pos="8640"/>
              </w:tabs>
              <w:rPr>
                <w:i/>
              </w:rPr>
            </w:pPr>
          </w:p>
        </w:tc>
      </w:tr>
    </w:tbl>
    <w:p w14:paraId="6C18BBA3" w14:textId="77777777" w:rsidR="008406E9" w:rsidRDefault="008406E9" w:rsidP="008406E9">
      <w:pPr>
        <w:rPr>
          <w:ins w:id="70" w:author="Jesse Day" w:date="2015-04-23T16:39:00Z"/>
          <w:rFonts w:ascii="Times New Roman" w:hAnsi="Times New Roman"/>
          <w:sz w:val="18"/>
          <w:szCs w:val="18"/>
        </w:rPr>
      </w:pPr>
    </w:p>
    <w:p w14:paraId="06160864" w14:textId="77777777" w:rsidR="009941C9" w:rsidRDefault="009941C9" w:rsidP="008406E9">
      <w:pPr>
        <w:rPr>
          <w:rFonts w:ascii="Times New Roman" w:hAnsi="Times New Roman"/>
          <w:sz w:val="18"/>
          <w:szCs w:val="18"/>
        </w:rPr>
      </w:pPr>
    </w:p>
    <w:p w14:paraId="0BE359F3" w14:textId="77777777" w:rsidR="008406E9" w:rsidRDefault="008406E9" w:rsidP="008406E9">
      <w:pPr>
        <w:pStyle w:val="head1"/>
        <w:ind w:left="0" w:firstLine="0"/>
      </w:pPr>
    </w:p>
    <w:p w14:paraId="2BFE6AF6" w14:textId="77777777" w:rsidR="008406E9" w:rsidRPr="00926752" w:rsidRDefault="008406E9" w:rsidP="008406E9">
      <w:pPr>
        <w:pStyle w:val="head1"/>
        <w:ind w:left="360" w:firstLine="0"/>
      </w:pPr>
    </w:p>
    <w:p w14:paraId="5A5A353C" w14:textId="77777777" w:rsidR="009F5836" w:rsidRPr="00926752" w:rsidRDefault="009F5836" w:rsidP="009F5836">
      <w:pPr>
        <w:pStyle w:val="Heading1"/>
      </w:pPr>
      <w:bookmarkStart w:id="71" w:name="_Toc415060513"/>
      <w:r w:rsidRPr="00926752">
        <w:t>Appendix</w:t>
      </w:r>
      <w:bookmarkEnd w:id="71"/>
    </w:p>
    <w:p w14:paraId="51B91EC7" w14:textId="77777777" w:rsidR="009F5836" w:rsidRDefault="004D226D" w:rsidP="008406E9">
      <w:pPr>
        <w:pStyle w:val="Heading2"/>
      </w:pPr>
      <w:bookmarkStart w:id="72" w:name="_Toc414890999"/>
      <w:bookmarkStart w:id="73" w:name="_Toc415060514"/>
      <w:r w:rsidRPr="008406E9">
        <w:t>SFA tblInstallations.fldSide to TI Installation (SNIN) XSP Transformation Crosswalk</w:t>
      </w:r>
      <w:bookmarkEnd w:id="72"/>
      <w:bookmarkEnd w:id="73"/>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159"/>
        <w:gridCol w:w="2120"/>
        <w:gridCol w:w="5660"/>
      </w:tblGrid>
      <w:tr w:rsidR="008406E9" w:rsidRPr="008406E9" w14:paraId="465AE63C" w14:textId="77777777" w:rsidTr="004D226D">
        <w:trPr>
          <w:trHeight w:val="492"/>
        </w:trPr>
        <w:tc>
          <w:tcPr>
            <w:tcW w:w="1001" w:type="dxa"/>
            <w:shd w:val="clear" w:color="auto" w:fill="auto"/>
            <w:noWrap/>
            <w:vAlign w:val="bottom"/>
            <w:hideMark/>
          </w:tcPr>
          <w:p w14:paraId="45DEAC48" w14:textId="77777777" w:rsidR="008406E9" w:rsidRPr="008406E9" w:rsidRDefault="008406E9" w:rsidP="008406E9">
            <w:pPr>
              <w:spacing w:after="0" w:line="240" w:lineRule="auto"/>
              <w:jc w:val="both"/>
              <w:rPr>
                <w:rFonts w:ascii="Arial" w:eastAsia="Times New Roman" w:hAnsi="Arial" w:cs="Arial"/>
                <w:b/>
                <w:bCs/>
                <w:color w:val="000000"/>
                <w:sz w:val="18"/>
                <w:szCs w:val="18"/>
              </w:rPr>
            </w:pPr>
            <w:r w:rsidRPr="008406E9">
              <w:rPr>
                <w:rFonts w:ascii="Arial" w:eastAsia="Times New Roman" w:hAnsi="Arial" w:cs="Arial"/>
                <w:b/>
                <w:bCs/>
                <w:color w:val="000000"/>
                <w:sz w:val="18"/>
                <w:szCs w:val="18"/>
              </w:rPr>
              <w:t>XSP/Value</w:t>
            </w:r>
          </w:p>
        </w:tc>
        <w:tc>
          <w:tcPr>
            <w:tcW w:w="1159" w:type="dxa"/>
            <w:shd w:val="clear" w:color="auto" w:fill="auto"/>
            <w:vAlign w:val="bottom"/>
            <w:hideMark/>
          </w:tcPr>
          <w:p w14:paraId="0A8426E4" w14:textId="77777777" w:rsidR="008406E9" w:rsidRPr="008406E9" w:rsidRDefault="008406E9" w:rsidP="008406E9">
            <w:pPr>
              <w:spacing w:after="0" w:line="240" w:lineRule="auto"/>
              <w:jc w:val="both"/>
              <w:rPr>
                <w:rFonts w:ascii="Arial" w:eastAsia="Times New Roman" w:hAnsi="Arial" w:cs="Arial"/>
                <w:b/>
                <w:bCs/>
                <w:color w:val="000000"/>
                <w:sz w:val="18"/>
                <w:szCs w:val="18"/>
              </w:rPr>
            </w:pPr>
            <w:r w:rsidRPr="008406E9">
              <w:rPr>
                <w:rFonts w:ascii="Arial" w:eastAsia="Times New Roman" w:hAnsi="Arial" w:cs="Arial"/>
                <w:b/>
                <w:bCs/>
                <w:color w:val="000000"/>
                <w:sz w:val="18"/>
                <w:szCs w:val="18"/>
              </w:rPr>
              <w:t>tblinstallations.fldSide</w:t>
            </w:r>
          </w:p>
        </w:tc>
        <w:tc>
          <w:tcPr>
            <w:tcW w:w="2120" w:type="dxa"/>
            <w:shd w:val="clear" w:color="auto" w:fill="auto"/>
            <w:noWrap/>
            <w:vAlign w:val="bottom"/>
            <w:hideMark/>
          </w:tcPr>
          <w:p w14:paraId="0AD4BF6A" w14:textId="77777777" w:rsidR="008406E9" w:rsidRPr="008406E9" w:rsidRDefault="008406E9" w:rsidP="008406E9">
            <w:pPr>
              <w:spacing w:after="0" w:line="240" w:lineRule="auto"/>
              <w:jc w:val="both"/>
              <w:rPr>
                <w:rFonts w:ascii="Arial" w:eastAsia="Times New Roman" w:hAnsi="Arial" w:cs="Arial"/>
                <w:b/>
                <w:bCs/>
                <w:color w:val="000000"/>
                <w:sz w:val="18"/>
                <w:szCs w:val="18"/>
              </w:rPr>
            </w:pPr>
            <w:r w:rsidRPr="008406E9">
              <w:rPr>
                <w:rFonts w:ascii="Arial" w:eastAsia="Times New Roman" w:hAnsi="Arial" w:cs="Arial"/>
                <w:b/>
                <w:bCs/>
                <w:color w:val="000000"/>
                <w:sz w:val="18"/>
                <w:szCs w:val="18"/>
              </w:rPr>
              <w:t>Description</w:t>
            </w:r>
          </w:p>
        </w:tc>
        <w:tc>
          <w:tcPr>
            <w:tcW w:w="5660" w:type="dxa"/>
            <w:shd w:val="clear" w:color="auto" w:fill="auto"/>
            <w:noWrap/>
            <w:vAlign w:val="bottom"/>
            <w:hideMark/>
          </w:tcPr>
          <w:p w14:paraId="1EBFFD08" w14:textId="77777777" w:rsidR="008406E9" w:rsidRPr="008406E9" w:rsidRDefault="008406E9" w:rsidP="008406E9">
            <w:pPr>
              <w:spacing w:after="0" w:line="240" w:lineRule="auto"/>
              <w:jc w:val="both"/>
              <w:rPr>
                <w:rFonts w:ascii="Arial" w:eastAsia="Times New Roman" w:hAnsi="Arial" w:cs="Arial"/>
                <w:b/>
                <w:bCs/>
                <w:color w:val="000000"/>
                <w:sz w:val="18"/>
                <w:szCs w:val="18"/>
              </w:rPr>
            </w:pPr>
            <w:r w:rsidRPr="008406E9">
              <w:rPr>
                <w:rFonts w:ascii="Arial" w:eastAsia="Times New Roman" w:hAnsi="Arial" w:cs="Arial"/>
                <w:b/>
                <w:bCs/>
                <w:color w:val="000000"/>
                <w:sz w:val="18"/>
                <w:szCs w:val="18"/>
              </w:rPr>
              <w:t>Transformation</w:t>
            </w:r>
          </w:p>
        </w:tc>
      </w:tr>
      <w:tr w:rsidR="008406E9" w:rsidRPr="008406E9" w14:paraId="482BA132" w14:textId="77777777" w:rsidTr="004D226D">
        <w:trPr>
          <w:trHeight w:val="288"/>
        </w:trPr>
        <w:tc>
          <w:tcPr>
            <w:tcW w:w="1001" w:type="dxa"/>
            <w:shd w:val="clear" w:color="auto" w:fill="auto"/>
            <w:noWrap/>
            <w:vAlign w:val="bottom"/>
            <w:hideMark/>
          </w:tcPr>
          <w:p w14:paraId="283F6CD5"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ITRL</w:t>
            </w:r>
          </w:p>
        </w:tc>
        <w:tc>
          <w:tcPr>
            <w:tcW w:w="1159" w:type="dxa"/>
            <w:shd w:val="clear" w:color="auto" w:fill="auto"/>
            <w:noWrap/>
            <w:vAlign w:val="bottom"/>
            <w:hideMark/>
          </w:tcPr>
          <w:p w14:paraId="243EE379"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L</w:t>
            </w:r>
          </w:p>
        </w:tc>
        <w:tc>
          <w:tcPr>
            <w:tcW w:w="2120" w:type="dxa"/>
            <w:shd w:val="clear" w:color="auto" w:fill="auto"/>
            <w:noWrap/>
            <w:vAlign w:val="bottom"/>
            <w:hideMark/>
          </w:tcPr>
          <w:p w14:paraId="1BA9665C"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Travel Left on increasing</w:t>
            </w:r>
          </w:p>
        </w:tc>
        <w:tc>
          <w:tcPr>
            <w:tcW w:w="5660" w:type="dxa"/>
            <w:shd w:val="clear" w:color="auto" w:fill="auto"/>
            <w:noWrap/>
            <w:vAlign w:val="bottom"/>
            <w:hideMark/>
          </w:tcPr>
          <w:p w14:paraId="4CC8A340"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where tblinstallations.flddirection = hwy.general direction</w:t>
            </w:r>
          </w:p>
        </w:tc>
      </w:tr>
      <w:tr w:rsidR="008406E9" w:rsidRPr="008406E9" w14:paraId="4F196AE8" w14:textId="77777777" w:rsidTr="004D226D">
        <w:trPr>
          <w:trHeight w:val="288"/>
        </w:trPr>
        <w:tc>
          <w:tcPr>
            <w:tcW w:w="1001" w:type="dxa"/>
            <w:shd w:val="clear" w:color="auto" w:fill="auto"/>
            <w:noWrap/>
            <w:vAlign w:val="bottom"/>
            <w:hideMark/>
          </w:tcPr>
          <w:p w14:paraId="4CD3D7ED"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DTRL</w:t>
            </w:r>
          </w:p>
        </w:tc>
        <w:tc>
          <w:tcPr>
            <w:tcW w:w="1159" w:type="dxa"/>
            <w:shd w:val="clear" w:color="auto" w:fill="auto"/>
            <w:noWrap/>
            <w:vAlign w:val="bottom"/>
            <w:hideMark/>
          </w:tcPr>
          <w:p w14:paraId="760F73FD"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L</w:t>
            </w:r>
          </w:p>
        </w:tc>
        <w:tc>
          <w:tcPr>
            <w:tcW w:w="2120" w:type="dxa"/>
            <w:shd w:val="clear" w:color="auto" w:fill="auto"/>
            <w:noWrap/>
            <w:vAlign w:val="bottom"/>
            <w:hideMark/>
          </w:tcPr>
          <w:p w14:paraId="49E1A965"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Travel Left on decreasing</w:t>
            </w:r>
          </w:p>
        </w:tc>
        <w:tc>
          <w:tcPr>
            <w:tcW w:w="5660" w:type="dxa"/>
            <w:shd w:val="clear" w:color="auto" w:fill="auto"/>
            <w:noWrap/>
            <w:vAlign w:val="bottom"/>
            <w:hideMark/>
          </w:tcPr>
          <w:p w14:paraId="712C6486"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where tblinstallations.flddirection is opposite hwy.general direction</w:t>
            </w:r>
          </w:p>
        </w:tc>
      </w:tr>
      <w:tr w:rsidR="008406E9" w:rsidRPr="008406E9" w14:paraId="1C91A364" w14:textId="77777777" w:rsidTr="004D226D">
        <w:trPr>
          <w:trHeight w:val="288"/>
        </w:trPr>
        <w:tc>
          <w:tcPr>
            <w:tcW w:w="1001" w:type="dxa"/>
            <w:shd w:val="clear" w:color="auto" w:fill="auto"/>
            <w:noWrap/>
            <w:vAlign w:val="bottom"/>
            <w:hideMark/>
          </w:tcPr>
          <w:p w14:paraId="1D27146F"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ITRR</w:t>
            </w:r>
          </w:p>
        </w:tc>
        <w:tc>
          <w:tcPr>
            <w:tcW w:w="1159" w:type="dxa"/>
            <w:shd w:val="clear" w:color="auto" w:fill="auto"/>
            <w:noWrap/>
            <w:vAlign w:val="bottom"/>
            <w:hideMark/>
          </w:tcPr>
          <w:p w14:paraId="7F47AB1B"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R</w:t>
            </w:r>
          </w:p>
        </w:tc>
        <w:tc>
          <w:tcPr>
            <w:tcW w:w="2120" w:type="dxa"/>
            <w:shd w:val="clear" w:color="auto" w:fill="auto"/>
            <w:noWrap/>
            <w:vAlign w:val="bottom"/>
            <w:hideMark/>
          </w:tcPr>
          <w:p w14:paraId="7B7C2144"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travel right on increasing</w:t>
            </w:r>
          </w:p>
        </w:tc>
        <w:tc>
          <w:tcPr>
            <w:tcW w:w="5660" w:type="dxa"/>
            <w:shd w:val="clear" w:color="auto" w:fill="auto"/>
            <w:noWrap/>
            <w:vAlign w:val="bottom"/>
            <w:hideMark/>
          </w:tcPr>
          <w:p w14:paraId="641534A6"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where tblinstallations.flddirection = hwy.general direction</w:t>
            </w:r>
          </w:p>
        </w:tc>
      </w:tr>
      <w:tr w:rsidR="008406E9" w:rsidRPr="008406E9" w14:paraId="6E6AD4B5" w14:textId="77777777" w:rsidTr="004D226D">
        <w:trPr>
          <w:trHeight w:val="288"/>
        </w:trPr>
        <w:tc>
          <w:tcPr>
            <w:tcW w:w="1001" w:type="dxa"/>
            <w:shd w:val="clear" w:color="auto" w:fill="auto"/>
            <w:noWrap/>
            <w:vAlign w:val="bottom"/>
            <w:hideMark/>
          </w:tcPr>
          <w:p w14:paraId="1A35FA10"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DTRR</w:t>
            </w:r>
          </w:p>
        </w:tc>
        <w:tc>
          <w:tcPr>
            <w:tcW w:w="1159" w:type="dxa"/>
            <w:shd w:val="clear" w:color="auto" w:fill="auto"/>
            <w:noWrap/>
            <w:vAlign w:val="bottom"/>
            <w:hideMark/>
          </w:tcPr>
          <w:p w14:paraId="23C6FD46"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R</w:t>
            </w:r>
          </w:p>
        </w:tc>
        <w:tc>
          <w:tcPr>
            <w:tcW w:w="2120" w:type="dxa"/>
            <w:shd w:val="clear" w:color="auto" w:fill="auto"/>
            <w:noWrap/>
            <w:vAlign w:val="bottom"/>
            <w:hideMark/>
          </w:tcPr>
          <w:p w14:paraId="23EF2885"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travel right on decreasing</w:t>
            </w:r>
          </w:p>
        </w:tc>
        <w:tc>
          <w:tcPr>
            <w:tcW w:w="5660" w:type="dxa"/>
            <w:shd w:val="clear" w:color="auto" w:fill="auto"/>
            <w:noWrap/>
            <w:vAlign w:val="bottom"/>
            <w:hideMark/>
          </w:tcPr>
          <w:p w14:paraId="28F231BC"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where tblinstallations.flddirection is opposite hwy.general direction</w:t>
            </w:r>
          </w:p>
        </w:tc>
      </w:tr>
      <w:tr w:rsidR="008406E9" w:rsidRPr="008406E9" w14:paraId="61C8EDA5" w14:textId="77777777" w:rsidTr="004D226D">
        <w:trPr>
          <w:trHeight w:val="288"/>
        </w:trPr>
        <w:tc>
          <w:tcPr>
            <w:tcW w:w="1001" w:type="dxa"/>
            <w:shd w:val="clear" w:color="auto" w:fill="auto"/>
            <w:noWrap/>
            <w:vAlign w:val="bottom"/>
            <w:hideMark/>
          </w:tcPr>
          <w:p w14:paraId="136F14AD"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O</w:t>
            </w:r>
          </w:p>
        </w:tc>
        <w:tc>
          <w:tcPr>
            <w:tcW w:w="1159" w:type="dxa"/>
            <w:shd w:val="clear" w:color="auto" w:fill="auto"/>
            <w:noWrap/>
            <w:vAlign w:val="bottom"/>
            <w:hideMark/>
          </w:tcPr>
          <w:p w14:paraId="2778DA23"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O</w:t>
            </w:r>
          </w:p>
        </w:tc>
        <w:tc>
          <w:tcPr>
            <w:tcW w:w="2120" w:type="dxa"/>
            <w:shd w:val="clear" w:color="auto" w:fill="auto"/>
            <w:noWrap/>
            <w:vAlign w:val="bottom"/>
            <w:hideMark/>
          </w:tcPr>
          <w:p w14:paraId="62552769"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over</w:t>
            </w:r>
          </w:p>
        </w:tc>
        <w:tc>
          <w:tcPr>
            <w:tcW w:w="5660" w:type="dxa"/>
            <w:shd w:val="clear" w:color="auto" w:fill="auto"/>
            <w:noWrap/>
            <w:vAlign w:val="bottom"/>
            <w:hideMark/>
          </w:tcPr>
          <w:p w14:paraId="77D5D7E9" w14:textId="77777777" w:rsidR="008406E9" w:rsidRPr="008406E9" w:rsidRDefault="008406E9" w:rsidP="008406E9">
            <w:pPr>
              <w:spacing w:after="0" w:line="240" w:lineRule="auto"/>
              <w:jc w:val="both"/>
              <w:rPr>
                <w:rFonts w:ascii="Arial" w:eastAsia="Times New Roman" w:hAnsi="Arial" w:cs="Arial"/>
                <w:color w:val="000000"/>
                <w:sz w:val="18"/>
                <w:szCs w:val="18"/>
              </w:rPr>
            </w:pPr>
            <w:r w:rsidRPr="008406E9">
              <w:rPr>
                <w:rFonts w:ascii="Arial" w:eastAsia="Times New Roman" w:hAnsi="Arial" w:cs="Arial"/>
                <w:color w:val="000000"/>
                <w:sz w:val="18"/>
                <w:szCs w:val="18"/>
              </w:rPr>
              <w:t>straight crosswalk</w:t>
            </w:r>
          </w:p>
        </w:tc>
      </w:tr>
    </w:tbl>
    <w:p w14:paraId="7451B146" w14:textId="77777777" w:rsidR="008406E9" w:rsidRDefault="008406E9" w:rsidP="008406E9"/>
    <w:p w14:paraId="7D0ABE91" w14:textId="77777777" w:rsidR="008406E9" w:rsidRDefault="008406E9" w:rsidP="008406E9"/>
    <w:p w14:paraId="203DAF7F" w14:textId="77777777" w:rsidR="008406E9" w:rsidRDefault="008406E9" w:rsidP="008406E9"/>
    <w:p w14:paraId="7982677C" w14:textId="77777777" w:rsidR="008406E9" w:rsidRDefault="008406E9" w:rsidP="008406E9"/>
    <w:p w14:paraId="1AC903C6" w14:textId="77777777" w:rsidR="008406E9" w:rsidRDefault="008406E9" w:rsidP="008406E9"/>
    <w:p w14:paraId="2CA282FF" w14:textId="77777777" w:rsidR="008406E9" w:rsidRDefault="008406E9" w:rsidP="008406E9"/>
    <w:p w14:paraId="71882FB9" w14:textId="77777777" w:rsidR="008406E9" w:rsidRPr="008406E9" w:rsidRDefault="008406E9" w:rsidP="008406E9">
      <w:pPr>
        <w:pStyle w:val="Heading2"/>
      </w:pPr>
      <w:bookmarkStart w:id="74" w:name="_Toc414891000"/>
      <w:bookmarkStart w:id="75" w:name="_Toc415060515"/>
      <w:r>
        <w:t>Sync Process Logical Data Flow Diagram</w:t>
      </w:r>
      <w:bookmarkEnd w:id="74"/>
      <w:bookmarkEnd w:id="75"/>
    </w:p>
    <w:p w14:paraId="109BCA2A" w14:textId="77777777" w:rsidR="009F5836" w:rsidRPr="009F5836" w:rsidRDefault="009F5836" w:rsidP="009F5836"/>
    <w:p w14:paraId="43A76DC5" w14:textId="77777777" w:rsidR="009F5836" w:rsidRDefault="008406E9" w:rsidP="009F5836">
      <w:pPr>
        <w:ind w:left="432"/>
      </w:pPr>
      <w:r w:rsidRPr="00D84036">
        <w:rPr>
          <w:noProof/>
        </w:rPr>
        <w:drawing>
          <wp:inline distT="0" distB="0" distL="0" distR="0" wp14:anchorId="1E5132EA" wp14:editId="2C1AED96">
            <wp:extent cx="5943600" cy="431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092B0778" w14:textId="77777777" w:rsidR="001E5AA8" w:rsidRDefault="001E5AA8" w:rsidP="009F5836">
      <w:pPr>
        <w:ind w:left="432"/>
      </w:pPr>
    </w:p>
    <w:p w14:paraId="52CA4575" w14:textId="77777777" w:rsidR="001E5AA8" w:rsidRDefault="001E5AA8" w:rsidP="009F5836">
      <w:pPr>
        <w:ind w:left="432"/>
      </w:pPr>
    </w:p>
    <w:p w14:paraId="34D7828E" w14:textId="77777777" w:rsidR="001E5AA8" w:rsidRDefault="001E5AA8" w:rsidP="009F5836">
      <w:pPr>
        <w:ind w:left="432"/>
      </w:pPr>
    </w:p>
    <w:p w14:paraId="4AB84E63" w14:textId="77777777" w:rsidR="001E5AA8" w:rsidRDefault="001E5AA8" w:rsidP="009F5836">
      <w:pPr>
        <w:ind w:left="432"/>
      </w:pPr>
    </w:p>
    <w:p w14:paraId="1BA40CC6" w14:textId="77777777" w:rsidR="001E5AA8" w:rsidRDefault="001E5AA8" w:rsidP="009F5836">
      <w:pPr>
        <w:ind w:left="432"/>
      </w:pPr>
    </w:p>
    <w:p w14:paraId="7F8AD57A" w14:textId="77777777" w:rsidR="001E5AA8" w:rsidRDefault="001E5AA8" w:rsidP="009F5836">
      <w:pPr>
        <w:ind w:left="432"/>
      </w:pPr>
    </w:p>
    <w:p w14:paraId="0C2CA974" w14:textId="77777777" w:rsidR="001E5AA8" w:rsidRDefault="001E5AA8" w:rsidP="009F5836">
      <w:pPr>
        <w:ind w:left="432"/>
      </w:pPr>
    </w:p>
    <w:p w14:paraId="286D6BA2" w14:textId="77777777" w:rsidR="001E5AA8" w:rsidRDefault="001E5AA8" w:rsidP="009F5836">
      <w:pPr>
        <w:ind w:left="432"/>
      </w:pPr>
    </w:p>
    <w:p w14:paraId="08C6EAF0" w14:textId="77777777" w:rsidR="001E5AA8" w:rsidRDefault="001E5AA8" w:rsidP="001E5AA8"/>
    <w:p w14:paraId="522FBECC" w14:textId="77777777" w:rsidR="001E5AA8" w:rsidRDefault="001E5AA8" w:rsidP="001E5AA8"/>
    <w:p w14:paraId="0CB76823" w14:textId="77777777" w:rsidR="001E5AA8" w:rsidRPr="009F5836" w:rsidRDefault="001E5AA8" w:rsidP="001E5AA8"/>
    <w:p w14:paraId="7322B9E3" w14:textId="77777777" w:rsidR="008406E9" w:rsidRDefault="008406E9" w:rsidP="001E5AA8">
      <w:pPr>
        <w:pStyle w:val="Heading2"/>
      </w:pPr>
      <w:bookmarkStart w:id="76" w:name="_Toc414891001"/>
      <w:bookmarkStart w:id="77" w:name="_Toc415060516"/>
      <w:r>
        <w:t>TI to SFA, New Custom Sign Sync Diagram</w:t>
      </w:r>
      <w:bookmarkEnd w:id="76"/>
      <w:bookmarkEnd w:id="77"/>
    </w:p>
    <w:p w14:paraId="16423BFE" w14:textId="77777777" w:rsidR="009F5836" w:rsidRDefault="009F5836" w:rsidP="009F5836"/>
    <w:p w14:paraId="060442F0" w14:textId="77777777" w:rsidR="001E5AA8" w:rsidRPr="009F5836" w:rsidRDefault="001E5AA8" w:rsidP="009F5836">
      <w:r w:rsidRPr="00D84036">
        <w:rPr>
          <w:noProof/>
        </w:rPr>
        <w:drawing>
          <wp:inline distT="0" distB="0" distL="0" distR="0" wp14:anchorId="20195E46" wp14:editId="0842618D">
            <wp:extent cx="5943600" cy="397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71290"/>
                    </a:xfrm>
                    <a:prstGeom prst="rect">
                      <a:avLst/>
                    </a:prstGeom>
                    <a:noFill/>
                    <a:ln>
                      <a:noFill/>
                    </a:ln>
                  </pic:spPr>
                </pic:pic>
              </a:graphicData>
            </a:graphic>
          </wp:inline>
        </w:drawing>
      </w:r>
    </w:p>
    <w:p w14:paraId="6C88A57C" w14:textId="77777777" w:rsidR="009F5836" w:rsidRPr="009F5836" w:rsidRDefault="009F5836" w:rsidP="008406E9">
      <w:pPr>
        <w:pStyle w:val="head1"/>
        <w:ind w:firstLine="0"/>
      </w:pPr>
    </w:p>
    <w:p w14:paraId="51417E02" w14:textId="77777777" w:rsidR="009F5836" w:rsidRDefault="009F5836" w:rsidP="001E5AA8">
      <w:pPr>
        <w:pStyle w:val="head1"/>
        <w:ind w:left="0" w:firstLine="0"/>
      </w:pPr>
    </w:p>
    <w:p w14:paraId="588BE539" w14:textId="77777777" w:rsidR="000865F2" w:rsidRPr="000865F2" w:rsidRDefault="000865F2" w:rsidP="001E5AA8">
      <w:pPr>
        <w:pStyle w:val="head1"/>
        <w:ind w:left="540" w:firstLine="0"/>
      </w:pPr>
    </w:p>
    <w:p w14:paraId="09E59506" w14:textId="77777777" w:rsidR="000865F2" w:rsidRDefault="000865F2" w:rsidP="008406E9">
      <w:pPr>
        <w:pStyle w:val="head1"/>
        <w:ind w:left="0" w:firstLine="0"/>
      </w:pPr>
    </w:p>
    <w:p w14:paraId="4792CE70" w14:textId="77777777" w:rsidR="001C35CC" w:rsidRDefault="001C35CC" w:rsidP="001E5AA8">
      <w:pPr>
        <w:pStyle w:val="head1"/>
        <w:ind w:left="990" w:firstLine="0"/>
      </w:pPr>
    </w:p>
    <w:p w14:paraId="66066E8F" w14:textId="77777777" w:rsidR="001C35CC" w:rsidRPr="006B7114" w:rsidRDefault="001C35CC" w:rsidP="001E5AA8">
      <w:pPr>
        <w:pStyle w:val="head1"/>
        <w:ind w:left="990" w:firstLine="0"/>
      </w:pPr>
    </w:p>
    <w:sectPr w:rsidR="001C35CC" w:rsidRPr="006B71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esse Day" w:date="2015-01-29T09:15:00Z" w:initials="JD">
    <w:p w14:paraId="69462806" w14:textId="77777777" w:rsidR="000139E6" w:rsidRDefault="000139E6" w:rsidP="009F5836">
      <w:pPr>
        <w:pStyle w:val="CommentText"/>
      </w:pPr>
      <w:r>
        <w:rPr>
          <w:rStyle w:val="CommentReference"/>
        </w:rPr>
        <w:annotationRef/>
      </w:r>
      <w:r>
        <w:t>update flow chart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628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F6E93" w14:textId="77777777" w:rsidR="009827D8" w:rsidRDefault="009827D8" w:rsidP="004D226D">
      <w:pPr>
        <w:spacing w:after="0" w:line="240" w:lineRule="auto"/>
      </w:pPr>
      <w:r>
        <w:separator/>
      </w:r>
    </w:p>
  </w:endnote>
  <w:endnote w:type="continuationSeparator" w:id="0">
    <w:p w14:paraId="092FE33A" w14:textId="77777777" w:rsidR="009827D8" w:rsidRDefault="009827D8" w:rsidP="004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26E71" w14:textId="77777777" w:rsidR="000139E6" w:rsidRDefault="000139E6" w:rsidP="004D226D">
    <w:pPr>
      <w:pStyle w:val="Footer"/>
    </w:pPr>
  </w:p>
  <w:p w14:paraId="6F73B60C" w14:textId="77777777" w:rsidR="000139E6" w:rsidRDefault="000139E6" w:rsidP="004D226D">
    <w:pPr>
      <w:pStyle w:val="Footer"/>
    </w:pPr>
    <w:r>
      <w:rPr>
        <w:noProof/>
        <w:lang w:val="en-AU" w:eastAsia="en-AU"/>
      </w:rPr>
      <w:pict w14:anchorId="4FFD9D4C">
        <v:line id="_x0000_s2049" style="position:absolute;left:0;text-align:left;z-index:251659264" from="1.5pt,3.45pt" to="453pt,3.45pt"/>
      </w:pict>
    </w:r>
  </w:p>
  <w:p w14:paraId="451BD1C3" w14:textId="77777777" w:rsidR="000139E6" w:rsidRPr="009E4AB2" w:rsidRDefault="000139E6" w:rsidP="004D226D">
    <w:pPr>
      <w:pStyle w:val="Footer"/>
      <w:jc w:val="right"/>
      <w:rPr>
        <w:sz w:val="18"/>
        <w:szCs w:val="18"/>
      </w:rPr>
    </w:pPr>
    <w:r>
      <w:rPr>
        <w:sz w:val="18"/>
        <w:szCs w:val="18"/>
      </w:rPr>
      <w:t xml:space="preserve">Page </w:t>
    </w:r>
    <w:r>
      <w:rPr>
        <w:rStyle w:val="PageNumber"/>
      </w:rPr>
      <w:fldChar w:fldCharType="begin"/>
    </w:r>
    <w:r>
      <w:rPr>
        <w:rStyle w:val="PageNumber"/>
      </w:rPr>
      <w:instrText xml:space="preserve"> PAGE </w:instrText>
    </w:r>
    <w:r>
      <w:rPr>
        <w:rStyle w:val="PageNumber"/>
      </w:rPr>
      <w:fldChar w:fldCharType="separate"/>
    </w:r>
    <w:r w:rsidR="00FA688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9277" w14:textId="77777777" w:rsidR="009827D8" w:rsidRDefault="009827D8" w:rsidP="004D226D">
      <w:pPr>
        <w:spacing w:after="0" w:line="240" w:lineRule="auto"/>
      </w:pPr>
      <w:r>
        <w:separator/>
      </w:r>
    </w:p>
  </w:footnote>
  <w:footnote w:type="continuationSeparator" w:id="0">
    <w:p w14:paraId="0EEFF43E" w14:textId="77777777" w:rsidR="009827D8" w:rsidRDefault="009827D8" w:rsidP="004D2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EBBA0" w14:textId="7AC236AF" w:rsidR="000139E6" w:rsidRPr="004D226D" w:rsidRDefault="000139E6" w:rsidP="004D226D">
    <w:pPr>
      <w:ind w:right="-1246"/>
      <w:rPr>
        <w:sz w:val="28"/>
        <w:szCs w:val="28"/>
      </w:rPr>
    </w:pPr>
    <w:r w:rsidRPr="004D226D">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SFA Broker Component Design</w:t>
    </w:r>
    <w:r w:rsidRPr="004D226D">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D226D">
      <w:rPr>
        <w:sz w:val="28"/>
        <w:szCs w:val="28"/>
      </w:rPr>
      <w:tab/>
    </w:r>
    <w:r w:rsidRPr="004D226D">
      <w:rPr>
        <w:sz w:val="28"/>
        <w:szCs w:val="28"/>
      </w:rPr>
      <w:tab/>
    </w:r>
    <w:r w:rsidRPr="004D226D">
      <w:rPr>
        <w:sz w:val="28"/>
        <w:szCs w:val="28"/>
      </w:rPr>
      <w:tab/>
    </w:r>
    <w:r w:rsidRPr="004D226D">
      <w:rPr>
        <w:sz w:val="28"/>
        <w:szCs w:val="28"/>
      </w:rPr>
      <w:tab/>
    </w:r>
    <w:r w:rsidRPr="004D226D">
      <w:rPr>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470"/>
    <w:multiLevelType w:val="multilevel"/>
    <w:tmpl w:val="D1F8C500"/>
    <w:lvl w:ilvl="0">
      <w:start w:val="1"/>
      <w:numFmt w:val="decimal"/>
      <w:lvlText w:val="%1."/>
      <w:lvlJc w:val="left"/>
      <w:pPr>
        <w:ind w:left="720" w:hanging="360"/>
      </w:pPr>
      <w:rPr>
        <w:rFonts w:hint="default"/>
      </w:rPr>
    </w:lvl>
    <w:lvl w:ilvl="1">
      <w:start w:val="1"/>
      <w:numFmt w:val="decimal"/>
      <w:lvlText w:val="%2."/>
      <w:lvlJc w:val="left"/>
      <w:pPr>
        <w:ind w:left="529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7D65850"/>
    <w:multiLevelType w:val="multilevel"/>
    <w:tmpl w:val="6748B722"/>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AFE6E0E"/>
    <w:multiLevelType w:val="multilevel"/>
    <w:tmpl w:val="5832F932"/>
    <w:lvl w:ilvl="0">
      <w:start w:val="1"/>
      <w:numFmt w:val="decimal"/>
      <w:lvlText w:val="%1."/>
      <w:lvlJc w:val="left"/>
      <w:pPr>
        <w:ind w:left="360" w:hanging="360"/>
      </w:pPr>
      <w:rPr>
        <w:rFonts w:hint="default"/>
        <w:b w:val="0"/>
      </w:rPr>
    </w:lvl>
    <w:lvl w:ilvl="1">
      <w:start w:val="1"/>
      <w:numFmt w:val="decimal"/>
      <w:isLgl/>
      <w:lvlText w:val="%1.%2"/>
      <w:lvlJc w:val="left"/>
      <w:pPr>
        <w:ind w:left="1980" w:hanging="720"/>
      </w:pPr>
      <w:rPr>
        <w:rFonts w:hint="default"/>
        <w:i/>
      </w:rPr>
    </w:lvl>
    <w:lvl w:ilvl="2">
      <w:start w:val="1"/>
      <w:numFmt w:val="decimal"/>
      <w:isLgl/>
      <w:lvlText w:val="%1.%2.%3"/>
      <w:lvlJc w:val="left"/>
      <w:pPr>
        <w:ind w:left="3240" w:hanging="720"/>
      </w:pPr>
      <w:rPr>
        <w:rFonts w:hint="default"/>
        <w:i w:val="0"/>
      </w:rPr>
    </w:lvl>
    <w:lvl w:ilvl="3">
      <w:start w:val="1"/>
      <w:numFmt w:val="decimal"/>
      <w:isLgl/>
      <w:lvlText w:val="%1.%2.%3.%4"/>
      <w:lvlJc w:val="left"/>
      <w:pPr>
        <w:ind w:left="4860" w:hanging="1080"/>
      </w:pPr>
      <w:rPr>
        <w:rFonts w:hint="default"/>
        <w:i w:val="0"/>
      </w:rPr>
    </w:lvl>
    <w:lvl w:ilvl="4">
      <w:start w:val="1"/>
      <w:numFmt w:val="decimal"/>
      <w:isLgl/>
      <w:lvlText w:val="%1.%2.%3.%4.%5"/>
      <w:lvlJc w:val="left"/>
      <w:pPr>
        <w:ind w:left="6120" w:hanging="1080"/>
      </w:pPr>
      <w:rPr>
        <w:rFonts w:hint="default"/>
        <w:i w:val="0"/>
      </w:rPr>
    </w:lvl>
    <w:lvl w:ilvl="5">
      <w:start w:val="1"/>
      <w:numFmt w:val="decimal"/>
      <w:isLgl/>
      <w:lvlText w:val="%1.%2.%3.%4.%5.%6"/>
      <w:lvlJc w:val="left"/>
      <w:pPr>
        <w:ind w:left="7740" w:hanging="1440"/>
      </w:pPr>
      <w:rPr>
        <w:rFonts w:hint="default"/>
        <w:i w:val="0"/>
      </w:rPr>
    </w:lvl>
    <w:lvl w:ilvl="6">
      <w:start w:val="1"/>
      <w:numFmt w:val="decimal"/>
      <w:isLgl/>
      <w:lvlText w:val="%1.%2.%3.%4.%5.%6.%7"/>
      <w:lvlJc w:val="left"/>
      <w:pPr>
        <w:ind w:left="9360" w:hanging="1800"/>
      </w:pPr>
      <w:rPr>
        <w:rFonts w:hint="default"/>
        <w:i w:val="0"/>
      </w:rPr>
    </w:lvl>
    <w:lvl w:ilvl="7">
      <w:start w:val="1"/>
      <w:numFmt w:val="decimal"/>
      <w:isLgl/>
      <w:lvlText w:val="%1.%2.%3.%4.%5.%6.%7.%8"/>
      <w:lvlJc w:val="left"/>
      <w:pPr>
        <w:ind w:left="10620" w:hanging="1800"/>
      </w:pPr>
      <w:rPr>
        <w:rFonts w:hint="default"/>
        <w:i w:val="0"/>
      </w:rPr>
    </w:lvl>
    <w:lvl w:ilvl="8">
      <w:start w:val="1"/>
      <w:numFmt w:val="decimal"/>
      <w:isLgl/>
      <w:lvlText w:val="%1.%2.%3.%4.%5.%6.%7.%8.%9"/>
      <w:lvlJc w:val="left"/>
      <w:pPr>
        <w:ind w:left="12240" w:hanging="2160"/>
      </w:pPr>
      <w:rPr>
        <w:rFonts w:hint="default"/>
        <w:i w:val="0"/>
      </w:rPr>
    </w:lvl>
  </w:abstractNum>
  <w:abstractNum w:abstractNumId="3">
    <w:nsid w:val="0B032EC2"/>
    <w:multiLevelType w:val="hybridMultilevel"/>
    <w:tmpl w:val="04685834"/>
    <w:lvl w:ilvl="0" w:tplc="28DCED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642D7"/>
    <w:multiLevelType w:val="multilevel"/>
    <w:tmpl w:val="C7D27EA0"/>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3B0733B"/>
    <w:multiLevelType w:val="multilevel"/>
    <w:tmpl w:val="561CD558"/>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76C51AC"/>
    <w:multiLevelType w:val="multilevel"/>
    <w:tmpl w:val="1B72296A"/>
    <w:lvl w:ilvl="0">
      <w:start w:val="3"/>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9B7419E"/>
    <w:multiLevelType w:val="hybridMultilevel"/>
    <w:tmpl w:val="4E3842F6"/>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D1E40D2"/>
    <w:multiLevelType w:val="multilevel"/>
    <w:tmpl w:val="77DA6668"/>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1D8D723C"/>
    <w:multiLevelType w:val="multilevel"/>
    <w:tmpl w:val="2EA039A8"/>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1DBA2EC6"/>
    <w:multiLevelType w:val="hybridMultilevel"/>
    <w:tmpl w:val="E1F4DCAC"/>
    <w:lvl w:ilvl="0" w:tplc="DC52D2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293729"/>
    <w:multiLevelType w:val="multilevel"/>
    <w:tmpl w:val="E9E0DF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7A50DD2"/>
    <w:multiLevelType w:val="multilevel"/>
    <w:tmpl w:val="E166AB9E"/>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286F74A7"/>
    <w:multiLevelType w:val="multilevel"/>
    <w:tmpl w:val="6BA032EE"/>
    <w:lvl w:ilvl="0">
      <w:start w:val="2"/>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C05753A"/>
    <w:multiLevelType w:val="hybridMultilevel"/>
    <w:tmpl w:val="F57E78BA"/>
    <w:lvl w:ilvl="0" w:tplc="EF2AC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C07EB"/>
    <w:multiLevelType w:val="multilevel"/>
    <w:tmpl w:val="6394AAA8"/>
    <w:lvl w:ilvl="0">
      <w:start w:val="4"/>
      <w:numFmt w:val="decimal"/>
      <w:lvlText w:val="%1."/>
      <w:lvlJc w:val="left"/>
      <w:pPr>
        <w:ind w:left="720" w:hanging="360"/>
      </w:pPr>
      <w:rPr>
        <w:rFonts w:hint="default"/>
      </w:rPr>
    </w:lvl>
    <w:lvl w:ilvl="1">
      <w:start w:val="4"/>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2CF4527A"/>
    <w:multiLevelType w:val="multilevel"/>
    <w:tmpl w:val="55FE713A"/>
    <w:lvl w:ilvl="0">
      <w:start w:val="8"/>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2D3326AC"/>
    <w:multiLevelType w:val="hybridMultilevel"/>
    <w:tmpl w:val="4AA05FFA"/>
    <w:lvl w:ilvl="0" w:tplc="4F725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010743"/>
    <w:multiLevelType w:val="multilevel"/>
    <w:tmpl w:val="269E0920"/>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392344A"/>
    <w:multiLevelType w:val="hybridMultilevel"/>
    <w:tmpl w:val="4F644772"/>
    <w:lvl w:ilvl="0" w:tplc="4D425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1299D"/>
    <w:multiLevelType w:val="hybridMultilevel"/>
    <w:tmpl w:val="35B81DAC"/>
    <w:lvl w:ilvl="0" w:tplc="DF58F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F3C40"/>
    <w:multiLevelType w:val="multilevel"/>
    <w:tmpl w:val="6582AF1E"/>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DE4BFC"/>
    <w:multiLevelType w:val="hybridMultilevel"/>
    <w:tmpl w:val="A2DE9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403554"/>
    <w:multiLevelType w:val="multilevel"/>
    <w:tmpl w:val="C2F8198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3FEA380B"/>
    <w:multiLevelType w:val="hybridMultilevel"/>
    <w:tmpl w:val="5DC8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106953"/>
    <w:multiLevelType w:val="multilevel"/>
    <w:tmpl w:val="0409001F"/>
    <w:lvl w:ilvl="0">
      <w:start w:val="1"/>
      <w:numFmt w:val="decimal"/>
      <w:lvlText w:val="%1."/>
      <w:lvlJc w:val="left"/>
      <w:pPr>
        <w:ind w:left="13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2B7B29"/>
    <w:multiLevelType w:val="multilevel"/>
    <w:tmpl w:val="CE622B1A"/>
    <w:lvl w:ilvl="0">
      <w:start w:val="1"/>
      <w:numFmt w:val="decimal"/>
      <w:lvlText w:val="%1.0"/>
      <w:lvlJc w:val="left"/>
      <w:pPr>
        <w:ind w:left="63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tabs>
          <w:tab w:val="num" w:pos="1728"/>
        </w:tabs>
        <w:ind w:left="1512" w:hanging="432"/>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2323228"/>
    <w:multiLevelType w:val="hybridMultilevel"/>
    <w:tmpl w:val="75F23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D21093"/>
    <w:multiLevelType w:val="hybridMultilevel"/>
    <w:tmpl w:val="09F4562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451C77DB"/>
    <w:multiLevelType w:val="hybridMultilevel"/>
    <w:tmpl w:val="A814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2A402F"/>
    <w:multiLevelType w:val="multilevel"/>
    <w:tmpl w:val="5BA67CFE"/>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4D3107F8"/>
    <w:multiLevelType w:val="hybridMultilevel"/>
    <w:tmpl w:val="63C6007E"/>
    <w:lvl w:ilvl="0" w:tplc="B23E8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28296F"/>
    <w:multiLevelType w:val="multilevel"/>
    <w:tmpl w:val="84F66FBA"/>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52A25910"/>
    <w:multiLevelType w:val="multilevel"/>
    <w:tmpl w:val="9F7E3B1A"/>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54FD365E"/>
    <w:multiLevelType w:val="hybridMultilevel"/>
    <w:tmpl w:val="2BBAD64C"/>
    <w:lvl w:ilvl="0" w:tplc="28DCED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7B4337"/>
    <w:multiLevelType w:val="multilevel"/>
    <w:tmpl w:val="C2F8198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593B00D4"/>
    <w:multiLevelType w:val="multilevel"/>
    <w:tmpl w:val="32D802A6"/>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5AE305F9"/>
    <w:multiLevelType w:val="hybridMultilevel"/>
    <w:tmpl w:val="57B6732C"/>
    <w:lvl w:ilvl="0" w:tplc="D21C04A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F70B28"/>
    <w:multiLevelType w:val="hybridMultilevel"/>
    <w:tmpl w:val="78085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F33A85"/>
    <w:multiLevelType w:val="multilevel"/>
    <w:tmpl w:val="2006E116"/>
    <w:lvl w:ilvl="0">
      <w:start w:val="2"/>
      <w:numFmt w:val="decimal"/>
      <w:lvlText w:val="%1."/>
      <w:lvlJc w:val="left"/>
      <w:pPr>
        <w:ind w:left="720" w:hanging="360"/>
      </w:pPr>
      <w:rPr>
        <w:rFonts w:hint="default"/>
      </w:rPr>
    </w:lvl>
    <w:lvl w:ilvl="1">
      <w:start w:val="1"/>
      <w:numFmt w:val="decimal"/>
      <w:lvlText w:val="%2."/>
      <w:lvlJc w:val="left"/>
      <w:pPr>
        <w:ind w:left="529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nsid w:val="67F02A7B"/>
    <w:multiLevelType w:val="multilevel"/>
    <w:tmpl w:val="9216DC24"/>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nsid w:val="6C362ED4"/>
    <w:multiLevelType w:val="multilevel"/>
    <w:tmpl w:val="FEFA40EA"/>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6CAA0B79"/>
    <w:multiLevelType w:val="multilevel"/>
    <w:tmpl w:val="B83C6CE8"/>
    <w:lvl w:ilvl="0">
      <w:start w:val="1"/>
      <w:numFmt w:val="decimal"/>
      <w:lvlText w:val="%1.0"/>
      <w:lvlJc w:val="left"/>
      <w:pPr>
        <w:ind w:left="720" w:hanging="360"/>
      </w:pPr>
      <w:rPr>
        <w:rFonts w:hint="default"/>
      </w:rPr>
    </w:lvl>
    <w:lvl w:ilvl="1">
      <w:start w:val="1"/>
      <w:numFmt w:val="decimal"/>
      <w:lvlText w:val="%1.%2."/>
      <w:lvlJc w:val="left"/>
      <w:pPr>
        <w:ind w:left="1152" w:hanging="432"/>
      </w:pPr>
      <w:rPr>
        <w:rFonts w:hint="default"/>
      </w:rPr>
    </w:lvl>
    <w:lvl w:ilvl="2">
      <w:start w:val="2464"/>
      <w:numFmt w:val="bullet"/>
      <w:lvlText w:val="•"/>
      <w:lvlJc w:val="left"/>
      <w:pPr>
        <w:tabs>
          <w:tab w:val="num" w:pos="1728"/>
        </w:tabs>
        <w:ind w:left="1512" w:hanging="432"/>
      </w:pPr>
      <w:rPr>
        <w:rFonts w:ascii="Arial" w:hAnsi="Aria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nsid w:val="6D867036"/>
    <w:multiLevelType w:val="multilevel"/>
    <w:tmpl w:val="905A5448"/>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nsid w:val="6E435CA1"/>
    <w:multiLevelType w:val="hybridMultilevel"/>
    <w:tmpl w:val="AF54A0D6"/>
    <w:lvl w:ilvl="0" w:tplc="B8F8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CA4314"/>
    <w:multiLevelType w:val="multilevel"/>
    <w:tmpl w:val="25101982"/>
    <w:lvl w:ilvl="0">
      <w:start w:val="2"/>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nsid w:val="72A731A0"/>
    <w:multiLevelType w:val="multilevel"/>
    <w:tmpl w:val="EB14E460"/>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7">
    <w:nsid w:val="743F759B"/>
    <w:multiLevelType w:val="hybridMultilevel"/>
    <w:tmpl w:val="FE7C8336"/>
    <w:lvl w:ilvl="0" w:tplc="BB6E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F7074A"/>
    <w:multiLevelType w:val="multilevel"/>
    <w:tmpl w:val="14A436F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nsid w:val="761E3B82"/>
    <w:multiLevelType w:val="hybridMultilevel"/>
    <w:tmpl w:val="64A443DA"/>
    <w:lvl w:ilvl="0" w:tplc="36D27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C059B1"/>
    <w:multiLevelType w:val="multilevel"/>
    <w:tmpl w:val="244E42FA"/>
    <w:lvl w:ilvl="0">
      <w:start w:val="8"/>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1">
    <w:nsid w:val="786878AD"/>
    <w:multiLevelType w:val="multilevel"/>
    <w:tmpl w:val="2AEAC4D6"/>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2">
    <w:nsid w:val="78EB103B"/>
    <w:multiLevelType w:val="hybridMultilevel"/>
    <w:tmpl w:val="A92CA1E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7AC22ACC"/>
    <w:multiLevelType w:val="hybridMultilevel"/>
    <w:tmpl w:val="1332B416"/>
    <w:lvl w:ilvl="0" w:tplc="8F845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26"/>
  </w:num>
  <w:num w:numId="4">
    <w:abstractNumId w:val="42"/>
  </w:num>
  <w:num w:numId="5">
    <w:abstractNumId w:val="23"/>
  </w:num>
  <w:num w:numId="6">
    <w:abstractNumId w:val="35"/>
  </w:num>
  <w:num w:numId="7">
    <w:abstractNumId w:val="27"/>
  </w:num>
  <w:num w:numId="8">
    <w:abstractNumId w:val="36"/>
  </w:num>
  <w:num w:numId="9">
    <w:abstractNumId w:val="51"/>
  </w:num>
  <w:num w:numId="10">
    <w:abstractNumId w:val="24"/>
  </w:num>
  <w:num w:numId="11">
    <w:abstractNumId w:val="40"/>
  </w:num>
  <w:num w:numId="12">
    <w:abstractNumId w:val="29"/>
  </w:num>
  <w:num w:numId="13">
    <w:abstractNumId w:val="21"/>
  </w:num>
  <w:num w:numId="14">
    <w:abstractNumId w:val="38"/>
  </w:num>
  <w:num w:numId="15">
    <w:abstractNumId w:val="52"/>
  </w:num>
  <w:num w:numId="16">
    <w:abstractNumId w:val="37"/>
  </w:num>
  <w:num w:numId="17">
    <w:abstractNumId w:val="48"/>
  </w:num>
  <w:num w:numId="18">
    <w:abstractNumId w:val="47"/>
  </w:num>
  <w:num w:numId="19">
    <w:abstractNumId w:val="32"/>
  </w:num>
  <w:num w:numId="20">
    <w:abstractNumId w:val="39"/>
  </w:num>
  <w:num w:numId="21">
    <w:abstractNumId w:val="49"/>
  </w:num>
  <w:num w:numId="22">
    <w:abstractNumId w:val="43"/>
  </w:num>
  <w:num w:numId="23">
    <w:abstractNumId w:val="13"/>
  </w:num>
  <w:num w:numId="24">
    <w:abstractNumId w:val="46"/>
  </w:num>
  <w:num w:numId="25">
    <w:abstractNumId w:val="12"/>
  </w:num>
  <w:num w:numId="26">
    <w:abstractNumId w:val="15"/>
  </w:num>
  <w:num w:numId="27">
    <w:abstractNumId w:val="18"/>
  </w:num>
  <w:num w:numId="28">
    <w:abstractNumId w:val="30"/>
  </w:num>
  <w:num w:numId="29">
    <w:abstractNumId w:val="5"/>
  </w:num>
  <w:num w:numId="30">
    <w:abstractNumId w:val="45"/>
  </w:num>
  <w:num w:numId="31">
    <w:abstractNumId w:val="8"/>
  </w:num>
  <w:num w:numId="32">
    <w:abstractNumId w:val="33"/>
  </w:num>
  <w:num w:numId="33">
    <w:abstractNumId w:val="22"/>
  </w:num>
  <w:num w:numId="34">
    <w:abstractNumId w:val="4"/>
  </w:num>
  <w:num w:numId="35">
    <w:abstractNumId w:val="14"/>
  </w:num>
  <w:num w:numId="36">
    <w:abstractNumId w:val="9"/>
  </w:num>
  <w:num w:numId="37">
    <w:abstractNumId w:val="34"/>
  </w:num>
  <w:num w:numId="38">
    <w:abstractNumId w:val="44"/>
  </w:num>
  <w:num w:numId="39">
    <w:abstractNumId w:val="1"/>
  </w:num>
  <w:num w:numId="40">
    <w:abstractNumId w:val="41"/>
  </w:num>
  <w:num w:numId="41">
    <w:abstractNumId w:val="31"/>
  </w:num>
  <w:num w:numId="42">
    <w:abstractNumId w:val="3"/>
  </w:num>
  <w:num w:numId="43">
    <w:abstractNumId w:val="53"/>
  </w:num>
  <w:num w:numId="44">
    <w:abstractNumId w:val="50"/>
  </w:num>
  <w:num w:numId="45">
    <w:abstractNumId w:val="7"/>
  </w:num>
  <w:num w:numId="46">
    <w:abstractNumId w:val="6"/>
  </w:num>
  <w:num w:numId="47">
    <w:abstractNumId w:val="19"/>
  </w:num>
  <w:num w:numId="48">
    <w:abstractNumId w:val="16"/>
  </w:num>
  <w:num w:numId="49">
    <w:abstractNumId w:val="17"/>
  </w:num>
  <w:num w:numId="50">
    <w:abstractNumId w:val="20"/>
  </w:num>
  <w:num w:numId="51">
    <w:abstractNumId w:val="0"/>
  </w:num>
  <w:num w:numId="52">
    <w:abstractNumId w:val="10"/>
  </w:num>
  <w:num w:numId="53">
    <w:abstractNumId w:val="2"/>
  </w:num>
  <w:num w:numId="54">
    <w:abstractNumId w:val="28"/>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se Day">
    <w15:presenceInfo w15:providerId="AD" w15:userId="S-1-5-21-953463015-1924512962-2519238931-305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trackRevisions/>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4E"/>
    <w:rsid w:val="000139E6"/>
    <w:rsid w:val="000663F2"/>
    <w:rsid w:val="000865F2"/>
    <w:rsid w:val="00134B91"/>
    <w:rsid w:val="001C35CC"/>
    <w:rsid w:val="001E5AA8"/>
    <w:rsid w:val="00246BE2"/>
    <w:rsid w:val="00357DAC"/>
    <w:rsid w:val="003A4B7A"/>
    <w:rsid w:val="003E47B7"/>
    <w:rsid w:val="00455E13"/>
    <w:rsid w:val="004D226D"/>
    <w:rsid w:val="00570D55"/>
    <w:rsid w:val="006158FB"/>
    <w:rsid w:val="006B7114"/>
    <w:rsid w:val="007B7C8F"/>
    <w:rsid w:val="008406E9"/>
    <w:rsid w:val="00926752"/>
    <w:rsid w:val="009827D8"/>
    <w:rsid w:val="00993A4E"/>
    <w:rsid w:val="009941C9"/>
    <w:rsid w:val="009F5836"/>
    <w:rsid w:val="00A35663"/>
    <w:rsid w:val="00A6784E"/>
    <w:rsid w:val="00A930EE"/>
    <w:rsid w:val="00B2161C"/>
    <w:rsid w:val="00B257B9"/>
    <w:rsid w:val="00BA2663"/>
    <w:rsid w:val="00C1153B"/>
    <w:rsid w:val="00C266B8"/>
    <w:rsid w:val="00D10767"/>
    <w:rsid w:val="00DA38C9"/>
    <w:rsid w:val="00DC673E"/>
    <w:rsid w:val="00E01429"/>
    <w:rsid w:val="00EC662B"/>
    <w:rsid w:val="00FA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A402AC"/>
  <w15:chartTrackingRefBased/>
  <w15:docId w15:val="{95FE01B5-7D49-423A-BFA5-0A807EA7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114"/>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406E9"/>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B711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711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711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711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711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71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71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1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406E9"/>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B71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71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71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71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71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71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7114"/>
    <w:rPr>
      <w:rFonts w:asciiTheme="majorHAnsi" w:eastAsiaTheme="majorEastAsia" w:hAnsiTheme="majorHAnsi" w:cstheme="majorBidi"/>
      <w:i/>
      <w:iCs/>
      <w:color w:val="272727" w:themeColor="text1" w:themeTint="D8"/>
      <w:sz w:val="21"/>
      <w:szCs w:val="21"/>
    </w:rPr>
  </w:style>
  <w:style w:type="paragraph" w:customStyle="1" w:styleId="head1">
    <w:name w:val="head 1"/>
    <w:basedOn w:val="Heading2"/>
    <w:link w:val="head1Char"/>
    <w:qFormat/>
    <w:rsid w:val="001C35CC"/>
    <w:pPr>
      <w:numPr>
        <w:ilvl w:val="0"/>
        <w:numId w:val="0"/>
      </w:numPr>
      <w:ind w:left="576" w:hanging="576"/>
    </w:pPr>
  </w:style>
  <w:style w:type="character" w:styleId="CommentReference">
    <w:name w:val="annotation reference"/>
    <w:uiPriority w:val="99"/>
    <w:semiHidden/>
    <w:rsid w:val="009F5836"/>
    <w:rPr>
      <w:sz w:val="16"/>
      <w:szCs w:val="16"/>
    </w:rPr>
  </w:style>
  <w:style w:type="character" w:customStyle="1" w:styleId="head1Char">
    <w:name w:val="head 1 Char"/>
    <w:basedOn w:val="Heading2Char"/>
    <w:link w:val="head1"/>
    <w:rsid w:val="001C35CC"/>
    <w:rPr>
      <w:rFonts w:asciiTheme="majorHAnsi" w:eastAsiaTheme="majorEastAsia" w:hAnsiTheme="majorHAnsi" w:cstheme="majorBidi"/>
      <w:color w:val="000000" w:themeColor="text1"/>
      <w:sz w:val="26"/>
      <w:szCs w:val="26"/>
    </w:rPr>
  </w:style>
  <w:style w:type="paragraph" w:styleId="CommentText">
    <w:name w:val="annotation text"/>
    <w:basedOn w:val="Normal"/>
    <w:link w:val="CommentTextChar"/>
    <w:uiPriority w:val="99"/>
    <w:semiHidden/>
    <w:rsid w:val="009F5836"/>
    <w:pPr>
      <w:spacing w:after="0" w:line="240" w:lineRule="auto"/>
      <w:jc w:val="both"/>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9F5836"/>
    <w:rPr>
      <w:rFonts w:ascii="Arial" w:eastAsia="Times New Roman" w:hAnsi="Arial" w:cs="Arial"/>
      <w:sz w:val="20"/>
      <w:szCs w:val="20"/>
    </w:rPr>
  </w:style>
  <w:style w:type="paragraph" w:styleId="BalloonText">
    <w:name w:val="Balloon Text"/>
    <w:basedOn w:val="Normal"/>
    <w:link w:val="BalloonTextChar"/>
    <w:uiPriority w:val="99"/>
    <w:semiHidden/>
    <w:unhideWhenUsed/>
    <w:rsid w:val="009F5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836"/>
    <w:rPr>
      <w:rFonts w:ascii="Segoe UI" w:hAnsi="Segoe UI" w:cs="Segoe UI"/>
      <w:sz w:val="18"/>
      <w:szCs w:val="18"/>
    </w:rPr>
  </w:style>
  <w:style w:type="paragraph" w:styleId="ListParagraph">
    <w:name w:val="List Paragraph"/>
    <w:basedOn w:val="Normal"/>
    <w:uiPriority w:val="34"/>
    <w:qFormat/>
    <w:rsid w:val="00B2161C"/>
    <w:pPr>
      <w:spacing w:after="0" w:line="240" w:lineRule="auto"/>
      <w:ind w:left="720"/>
    </w:pPr>
    <w:rPr>
      <w:rFonts w:ascii="Calibri" w:eastAsia="Calibri" w:hAnsi="Calibri" w:cs="Times New Roman"/>
    </w:rPr>
  </w:style>
  <w:style w:type="paragraph" w:styleId="TOCHeading">
    <w:name w:val="TOC Heading"/>
    <w:basedOn w:val="Heading1"/>
    <w:next w:val="Normal"/>
    <w:uiPriority w:val="39"/>
    <w:unhideWhenUsed/>
    <w:qFormat/>
    <w:rsid w:val="00B2161C"/>
    <w:pPr>
      <w:numPr>
        <w:numId w:val="0"/>
      </w:numPr>
      <w:outlineLvl w:val="9"/>
    </w:pPr>
    <w:rPr>
      <w:color w:val="2E74B5" w:themeColor="accent1" w:themeShade="BF"/>
    </w:rPr>
  </w:style>
  <w:style w:type="paragraph" w:styleId="TOC1">
    <w:name w:val="toc 1"/>
    <w:basedOn w:val="Normal"/>
    <w:next w:val="Normal"/>
    <w:autoRedefine/>
    <w:uiPriority w:val="39"/>
    <w:unhideWhenUsed/>
    <w:rsid w:val="00B2161C"/>
    <w:pPr>
      <w:spacing w:after="100"/>
    </w:pPr>
  </w:style>
  <w:style w:type="paragraph" w:styleId="TOC2">
    <w:name w:val="toc 2"/>
    <w:basedOn w:val="Normal"/>
    <w:next w:val="Normal"/>
    <w:autoRedefine/>
    <w:uiPriority w:val="39"/>
    <w:unhideWhenUsed/>
    <w:rsid w:val="00B2161C"/>
    <w:pPr>
      <w:spacing w:after="100"/>
      <w:ind w:left="220"/>
    </w:pPr>
  </w:style>
  <w:style w:type="character" w:styleId="Hyperlink">
    <w:name w:val="Hyperlink"/>
    <w:basedOn w:val="DefaultParagraphFont"/>
    <w:uiPriority w:val="99"/>
    <w:unhideWhenUsed/>
    <w:rsid w:val="00B2161C"/>
    <w:rPr>
      <w:color w:val="0563C1" w:themeColor="hyperlink"/>
      <w:u w:val="single"/>
    </w:rPr>
  </w:style>
  <w:style w:type="paragraph" w:styleId="Title">
    <w:name w:val="Title"/>
    <w:basedOn w:val="Normal"/>
    <w:link w:val="TitleChar"/>
    <w:uiPriority w:val="99"/>
    <w:qFormat/>
    <w:rsid w:val="001E5AA8"/>
    <w:pPr>
      <w:spacing w:after="0" w:line="240" w:lineRule="auto"/>
      <w:jc w:val="center"/>
    </w:pPr>
    <w:rPr>
      <w:rFonts w:ascii="Arial" w:eastAsia="Times New Roman" w:hAnsi="Arial" w:cs="Arial"/>
      <w:b/>
      <w:bCs/>
      <w:color w:val="000000"/>
      <w:sz w:val="32"/>
      <w:szCs w:val="32"/>
      <w:lang w:val="en-GB"/>
    </w:rPr>
  </w:style>
  <w:style w:type="character" w:customStyle="1" w:styleId="TitleChar">
    <w:name w:val="Title Char"/>
    <w:basedOn w:val="DefaultParagraphFont"/>
    <w:link w:val="Title"/>
    <w:uiPriority w:val="99"/>
    <w:rsid w:val="001E5AA8"/>
    <w:rPr>
      <w:rFonts w:ascii="Arial" w:eastAsia="Times New Roman" w:hAnsi="Arial" w:cs="Arial"/>
      <w:b/>
      <w:bCs/>
      <w:color w:val="000000"/>
      <w:sz w:val="32"/>
      <w:szCs w:val="32"/>
      <w:lang w:val="en-GB"/>
    </w:rPr>
  </w:style>
  <w:style w:type="paragraph" w:styleId="Header">
    <w:name w:val="header"/>
    <w:basedOn w:val="Normal"/>
    <w:link w:val="HeaderChar"/>
    <w:uiPriority w:val="99"/>
    <w:rsid w:val="001E5AA8"/>
    <w:pPr>
      <w:tabs>
        <w:tab w:val="center" w:pos="4320"/>
        <w:tab w:val="right" w:pos="8640"/>
      </w:tabs>
      <w:spacing w:after="0" w:line="240" w:lineRule="auto"/>
      <w:jc w:val="both"/>
    </w:pPr>
    <w:rPr>
      <w:rFonts w:ascii="Arial" w:eastAsia="Times New Roman" w:hAnsi="Arial" w:cs="Arial"/>
      <w:sz w:val="20"/>
      <w:szCs w:val="20"/>
    </w:rPr>
  </w:style>
  <w:style w:type="character" w:customStyle="1" w:styleId="HeaderChar">
    <w:name w:val="Header Char"/>
    <w:basedOn w:val="DefaultParagraphFont"/>
    <w:link w:val="Header"/>
    <w:uiPriority w:val="99"/>
    <w:rsid w:val="001E5AA8"/>
    <w:rPr>
      <w:rFonts w:ascii="Arial" w:eastAsia="Times New Roman" w:hAnsi="Arial" w:cs="Arial"/>
      <w:sz w:val="20"/>
      <w:szCs w:val="20"/>
    </w:rPr>
  </w:style>
  <w:style w:type="paragraph" w:styleId="Footer">
    <w:name w:val="footer"/>
    <w:basedOn w:val="Normal"/>
    <w:link w:val="FooterChar"/>
    <w:uiPriority w:val="99"/>
    <w:rsid w:val="001E5AA8"/>
    <w:pPr>
      <w:tabs>
        <w:tab w:val="center" w:pos="4320"/>
        <w:tab w:val="right" w:pos="8640"/>
      </w:tabs>
      <w:spacing w:after="0" w:line="240" w:lineRule="auto"/>
      <w:jc w:val="both"/>
    </w:pPr>
    <w:rPr>
      <w:rFonts w:ascii="Arial" w:eastAsia="Times New Roman" w:hAnsi="Arial" w:cs="Arial"/>
      <w:sz w:val="20"/>
      <w:szCs w:val="20"/>
    </w:rPr>
  </w:style>
  <w:style w:type="character" w:customStyle="1" w:styleId="FooterChar">
    <w:name w:val="Footer Char"/>
    <w:basedOn w:val="DefaultParagraphFont"/>
    <w:link w:val="Footer"/>
    <w:uiPriority w:val="99"/>
    <w:rsid w:val="001E5AA8"/>
    <w:rPr>
      <w:rFonts w:ascii="Arial" w:eastAsia="Times New Roman" w:hAnsi="Arial" w:cs="Arial"/>
      <w:sz w:val="20"/>
      <w:szCs w:val="20"/>
    </w:rPr>
  </w:style>
  <w:style w:type="character" w:styleId="PageNumber">
    <w:name w:val="page number"/>
    <w:basedOn w:val="DefaultParagraphFont"/>
    <w:uiPriority w:val="99"/>
    <w:rsid w:val="001E5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74D66-DB93-40FA-8A5A-5F198B80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Pages>
  <Words>8475</Words>
  <Characters>48310</Characters>
  <Application>Microsoft Office Word</Application>
  <DocSecurity>0</DocSecurity>
  <Lines>402</Lines>
  <Paragraphs>113</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Synchronization Process Flow </vt:lpstr>
      <vt:lpstr>Summary of Sync Processes</vt:lpstr>
      <vt:lpstr>Sync Process Definitions</vt:lpstr>
      <vt:lpstr>    Launch Sync Process</vt:lpstr>
      <vt:lpstr>    Pre-Data Sync Process</vt:lpstr>
      <vt:lpstr>    </vt:lpstr>
      <vt:lpstr>    Post-Data Sync Process</vt:lpstr>
      <vt:lpstr>    </vt:lpstr>
      <vt:lpstr>    Test Connectivity</vt:lpstr>
      <vt:lpstr>    </vt:lpstr>
      <vt:lpstr>    Establish Sync Task Listing</vt:lpstr>
      <vt:lpstr>    </vt:lpstr>
      <vt:lpstr>    SFA to TI Sync</vt:lpstr>
      <vt:lpstr>    Sync New or Deleted Installation in SFA to TI</vt:lpstr>
      <vt:lpstr>    </vt:lpstr>
      <vt:lpstr>    Sync Updated Installations in SFA to TI</vt:lpstr>
      <vt:lpstr>    </vt:lpstr>
      <vt:lpstr>    Sync Updated Supports</vt:lpstr>
      <vt:lpstr>    </vt:lpstr>
      <vt:lpstr>    Sync Maintenance Log Asset</vt:lpstr>
      <vt:lpstr>    </vt:lpstr>
      <vt:lpstr>    </vt:lpstr>
      <vt:lpstr>    </vt:lpstr>
      <vt:lpstr>    Sync Standard Sign Assets</vt:lpstr>
      <vt:lpstr>    </vt:lpstr>
      <vt:lpstr>    Sync Custom Sign and Legend Assets</vt:lpstr>
      <vt:lpstr>    </vt:lpstr>
      <vt:lpstr>    Notification of Sync Progress</vt:lpstr>
      <vt:lpstr>    </vt:lpstr>
      <vt:lpstr>    Insert/Updated LOV data in SFA</vt:lpstr>
      <vt:lpstr>    Sync Shared Domains/LOV’s</vt:lpstr>
      <vt:lpstr>    </vt:lpstr>
      <vt:lpstr>    TI Un-located Asset LOV Sync</vt:lpstr>
      <vt:lpstr>    </vt:lpstr>
      <vt:lpstr>    TI to SFA Sync</vt:lpstr>
      <vt:lpstr>    TI to SFA Installation Updated and End-date Sync</vt:lpstr>
      <vt:lpstr>    </vt:lpstr>
      <vt:lpstr>    TI to TI to SFA Maintenance History Update and End-date Sync</vt:lpstr>
      <vt:lpstr>    </vt:lpstr>
      <vt:lpstr>    TI to SFA Support Update and End-date Sync</vt:lpstr>
      <vt:lpstr>    </vt:lpstr>
      <vt:lpstr>    TI to SFA SIGN (Standard and Custom) Update and End-date</vt:lpstr>
      <vt:lpstr>    </vt:lpstr>
      <vt:lpstr>    Sync Status</vt:lpstr>
      <vt:lpstr>    Create Exception Table in Oracle</vt:lpstr>
      <vt:lpstr>    </vt:lpstr>
      <vt:lpstr>    SFA to TI Sync Exceptions</vt:lpstr>
      <vt:lpstr>    </vt:lpstr>
      <vt:lpstr>    TI to SFA Sync Exceptions</vt:lpstr>
      <vt:lpstr>    </vt:lpstr>
      <vt:lpstr>    Create Sync Status Table in Oracle</vt:lpstr>
      <vt:lpstr>    </vt:lpstr>
      <vt:lpstr>    Sync Status Update</vt:lpstr>
      <vt:lpstr>    </vt:lpstr>
      <vt:lpstr>    Initial Data Conversion</vt:lpstr>
      <vt:lpstr>    Initial Data Conversion</vt:lpstr>
      <vt:lpstr>    </vt:lpstr>
      <vt:lpstr>    Data Transformation Requirements</vt:lpstr>
      <vt:lpstr>    Initial Data Conversion</vt:lpstr>
      <vt:lpstr>    </vt:lpstr>
      <vt:lpstr>    Client (Toughbook) Configuration</vt:lpstr>
      <vt:lpstr>    </vt:lpstr>
      <vt:lpstr>    </vt:lpstr>
      <vt:lpstr>Appendix</vt:lpstr>
      <vt:lpstr>    SFA tblInstallations.fldSide to TI Installation (SNIN) XSP Transformation Crossw</vt:lpstr>
      <vt:lpstr>    Sync Process Logical Data Flow Diagram</vt:lpstr>
      <vt:lpstr>    TI to SFA, New Custom Sign Sync Diagram</vt:lpstr>
      <vt:lpstr>    </vt:lpstr>
      <vt:lpstr>    </vt:lpstr>
      <vt:lpstr>    </vt:lpstr>
      <vt:lpstr>    </vt:lpstr>
      <vt:lpstr>    </vt:lpstr>
      <vt:lpstr>    </vt:lpstr>
    </vt:vector>
  </TitlesOfParts>
  <Company>Bentley Systems, Inc.</Company>
  <LinksUpToDate>false</LinksUpToDate>
  <CharactersWithSpaces>56672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10</cp:revision>
  <dcterms:created xsi:type="dcterms:W3CDTF">2015-03-24T17:11:00Z</dcterms:created>
  <dcterms:modified xsi:type="dcterms:W3CDTF">2015-05-06T11:19:00Z</dcterms:modified>
</cp:coreProperties>
</file>