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2358"/>
        <w:gridCol w:w="6300"/>
      </w:tblGrid>
      <w:tr w:rsidR="007F5997" w:rsidRPr="00227804" w14:paraId="3DB29EFE" w14:textId="77777777">
        <w:trPr>
          <w:cantSplit/>
        </w:trPr>
        <w:tc>
          <w:tcPr>
            <w:tcW w:w="2358" w:type="dxa"/>
            <w:vMerge w:val="restart"/>
          </w:tcPr>
          <w:p w14:paraId="6B36B285" w14:textId="4C91D109" w:rsidR="007F5997" w:rsidRPr="00227804" w:rsidRDefault="00544D7A" w:rsidP="00A4226D">
            <w:pPr>
              <w:spacing w:before="40"/>
            </w:pPr>
            <w:bookmarkStart w:id="0" w:name="_GoBack"/>
            <w:bookmarkEnd w:id="0"/>
            <w:r>
              <w:rPr>
                <w:noProof/>
                <w:lang w:bidi="ar-SA"/>
              </w:rPr>
              <w:drawing>
                <wp:inline distT="0" distB="0" distL="0" distR="0" wp14:anchorId="442C92D8" wp14:editId="7F2F16FC">
                  <wp:extent cx="1363980" cy="1074420"/>
                  <wp:effectExtent l="0" t="0" r="7620" b="0"/>
                  <wp:docPr id="3" name="Picture 1" descr="Cov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1074420"/>
                          </a:xfrm>
                          <a:prstGeom prst="rect">
                            <a:avLst/>
                          </a:prstGeom>
                          <a:noFill/>
                          <a:ln>
                            <a:noFill/>
                          </a:ln>
                        </pic:spPr>
                      </pic:pic>
                    </a:graphicData>
                  </a:graphic>
                </wp:inline>
              </w:drawing>
            </w:r>
          </w:p>
        </w:tc>
        <w:tc>
          <w:tcPr>
            <w:tcW w:w="6300" w:type="dxa"/>
          </w:tcPr>
          <w:p w14:paraId="2C6B92E7" w14:textId="77777777" w:rsidR="007F5997" w:rsidRPr="00227804" w:rsidRDefault="007F5997" w:rsidP="007F5997">
            <w:pPr>
              <w:pStyle w:val="Company"/>
            </w:pPr>
          </w:p>
          <w:p w14:paraId="35EF61B0" w14:textId="77777777" w:rsidR="007F5997" w:rsidRPr="00227804" w:rsidRDefault="007F5997" w:rsidP="007F5997">
            <w:pPr>
              <w:pStyle w:val="Company"/>
            </w:pPr>
          </w:p>
          <w:p w14:paraId="3B837880" w14:textId="77777777" w:rsidR="007F5997" w:rsidRPr="00227804" w:rsidRDefault="007F5997" w:rsidP="007F5997">
            <w:pPr>
              <w:pStyle w:val="Company"/>
            </w:pPr>
            <w:r w:rsidRPr="00227804">
              <w:t xml:space="preserve">Oregon Department of Transportation </w:t>
            </w:r>
          </w:p>
        </w:tc>
      </w:tr>
      <w:tr w:rsidR="007F5997" w:rsidRPr="00227804" w14:paraId="1845B1A7" w14:textId="77777777">
        <w:trPr>
          <w:cantSplit/>
          <w:trHeight w:hRule="exact" w:val="1600"/>
        </w:trPr>
        <w:tc>
          <w:tcPr>
            <w:tcW w:w="2358" w:type="dxa"/>
            <w:vMerge/>
          </w:tcPr>
          <w:p w14:paraId="088A3D9C" w14:textId="77777777" w:rsidR="007F5997" w:rsidRPr="00227804" w:rsidRDefault="007F5997" w:rsidP="007F5997">
            <w:pPr>
              <w:jc w:val="center"/>
            </w:pPr>
          </w:p>
        </w:tc>
        <w:tc>
          <w:tcPr>
            <w:tcW w:w="6300" w:type="dxa"/>
          </w:tcPr>
          <w:p w14:paraId="3A6A3A27" w14:textId="77777777" w:rsidR="007F5997" w:rsidRPr="00DD0C67" w:rsidRDefault="007F5997" w:rsidP="007F5997">
            <w:pPr>
              <w:spacing w:before="80"/>
              <w:rPr>
                <w:rFonts w:ascii="Arial" w:hAnsi="Arial" w:cs="Arial"/>
                <w:sz w:val="28"/>
              </w:rPr>
            </w:pPr>
            <w:r w:rsidRPr="00DD0C67">
              <w:rPr>
                <w:rFonts w:ascii="Arial" w:hAnsi="Arial" w:cs="Arial"/>
                <w:sz w:val="28"/>
              </w:rPr>
              <w:t>Asset Management Integration Program</w:t>
            </w:r>
          </w:p>
        </w:tc>
      </w:tr>
      <w:tr w:rsidR="007F5997" w:rsidRPr="00227804" w14:paraId="4E48DDF6" w14:textId="77777777">
        <w:trPr>
          <w:cantSplit/>
        </w:trPr>
        <w:tc>
          <w:tcPr>
            <w:tcW w:w="2358" w:type="dxa"/>
            <w:vMerge/>
          </w:tcPr>
          <w:p w14:paraId="44BD1215" w14:textId="77777777" w:rsidR="007F5997" w:rsidRPr="00227804" w:rsidRDefault="007F5997" w:rsidP="007F5997">
            <w:pPr>
              <w:jc w:val="center"/>
            </w:pPr>
          </w:p>
        </w:tc>
        <w:tc>
          <w:tcPr>
            <w:tcW w:w="6300" w:type="dxa"/>
          </w:tcPr>
          <w:p w14:paraId="246B953C" w14:textId="77777777" w:rsidR="007F5997" w:rsidRPr="00227804" w:rsidRDefault="00691F6C" w:rsidP="007F5997">
            <w:pPr>
              <w:pStyle w:val="Project"/>
            </w:pPr>
            <w:r>
              <w:t>TransInfo Signs Asset Data Integration</w:t>
            </w:r>
          </w:p>
        </w:tc>
      </w:tr>
    </w:tbl>
    <w:p w14:paraId="5C7804ED" w14:textId="77777777" w:rsidR="007F5997" w:rsidRPr="00227804" w:rsidRDefault="002A0841" w:rsidP="007F5997">
      <w:pPr>
        <w:pStyle w:val="Deliverable"/>
      </w:pPr>
      <w:r>
        <w:fldChar w:fldCharType="begin"/>
      </w:r>
      <w:r>
        <w:instrText xml:space="preserve"> SUBJECT  \* MERGEFORMAT </w:instrText>
      </w:r>
      <w:r>
        <w:fldChar w:fldCharType="separate"/>
      </w:r>
      <w:r w:rsidR="007F5997" w:rsidRPr="00227804">
        <w:t>P261S</w:t>
      </w:r>
      <w:r>
        <w:fldChar w:fldCharType="end"/>
      </w:r>
      <w:r w:rsidR="007F5997" w:rsidRPr="00227804">
        <w:t xml:space="preserve"> System Requirement Specifications</w:t>
      </w:r>
    </w:p>
    <w:p w14:paraId="0361DAC8" w14:textId="287C8736" w:rsidR="007F5997" w:rsidRPr="005426D2" w:rsidRDefault="003B721E" w:rsidP="007F5997">
      <w:pPr>
        <w:pStyle w:val="StyleRight"/>
        <w:rPr>
          <w:rFonts w:ascii="Arial" w:hAnsi="Arial" w:cs="Arial"/>
        </w:rPr>
      </w:pPr>
      <w:r w:rsidRPr="005426D2">
        <w:rPr>
          <w:rFonts w:ascii="Arial" w:hAnsi="Arial" w:cs="Arial"/>
        </w:rPr>
        <w:t xml:space="preserve">Version </w:t>
      </w:r>
      <w:r w:rsidR="007934EF">
        <w:rPr>
          <w:rFonts w:ascii="Arial" w:hAnsi="Arial" w:cs="Arial"/>
        </w:rPr>
        <w:t>v</w:t>
      </w:r>
      <w:r w:rsidR="00D41333">
        <w:rPr>
          <w:rFonts w:ascii="Arial" w:hAnsi="Arial" w:cs="Arial"/>
        </w:rPr>
        <w:t>1b</w:t>
      </w:r>
      <w:r w:rsidR="000600A2">
        <w:rPr>
          <w:rFonts w:ascii="Arial" w:hAnsi="Arial" w:cs="Arial"/>
        </w:rPr>
        <w:t>10</w:t>
      </w:r>
    </w:p>
    <w:p w14:paraId="5C12E699" w14:textId="77777777" w:rsidR="007F5997" w:rsidRPr="005426D2" w:rsidRDefault="007F5997" w:rsidP="007F5997">
      <w:pPr>
        <w:rPr>
          <w:rFonts w:ascii="Arial" w:hAnsi="Arial" w:cs="Arial"/>
        </w:rPr>
      </w:pPr>
    </w:p>
    <w:p w14:paraId="5C256168" w14:textId="77777777" w:rsidR="007F5997" w:rsidRPr="005426D2" w:rsidRDefault="007F5997" w:rsidP="007F5997">
      <w:pPr>
        <w:rPr>
          <w:rFonts w:ascii="Arial" w:hAnsi="Arial" w:cs="Arial"/>
        </w:rPr>
      </w:pPr>
    </w:p>
    <w:p w14:paraId="2116CD37" w14:textId="77777777" w:rsidR="007F5997" w:rsidRPr="005426D2" w:rsidRDefault="007F5997" w:rsidP="007F5997">
      <w:pPr>
        <w:rPr>
          <w:rFonts w:ascii="Arial" w:hAnsi="Arial" w:cs="Arial"/>
        </w:rPr>
      </w:pPr>
    </w:p>
    <w:p w14:paraId="02CB892E" w14:textId="77777777" w:rsidR="007F5997" w:rsidRPr="005426D2" w:rsidRDefault="007F5997" w:rsidP="007F5997">
      <w:pPr>
        <w:rPr>
          <w:rFonts w:ascii="Arial" w:hAnsi="Arial" w:cs="Arial"/>
        </w:rPr>
      </w:pPr>
    </w:p>
    <w:p w14:paraId="555A6727" w14:textId="77777777" w:rsidR="007F5997" w:rsidRPr="005426D2" w:rsidRDefault="007F5997" w:rsidP="007F5997">
      <w:pPr>
        <w:rPr>
          <w:rFonts w:ascii="Arial" w:hAnsi="Arial" w:cs="Arial"/>
        </w:rPr>
      </w:pPr>
    </w:p>
    <w:p w14:paraId="08341AEA" w14:textId="77777777" w:rsidR="007F5997" w:rsidRPr="005426D2" w:rsidRDefault="007F5997" w:rsidP="007F5997">
      <w:pPr>
        <w:rPr>
          <w:rFonts w:ascii="Arial" w:hAnsi="Arial" w:cs="Arial"/>
        </w:rPr>
      </w:pPr>
    </w:p>
    <w:p w14:paraId="51F94206" w14:textId="77777777" w:rsidR="007F5997" w:rsidRPr="005426D2" w:rsidRDefault="007F5997" w:rsidP="007F5997">
      <w:pPr>
        <w:rPr>
          <w:rFonts w:ascii="Arial" w:hAnsi="Arial" w:cs="Arial"/>
        </w:rPr>
      </w:pPr>
    </w:p>
    <w:p w14:paraId="6266B0CD" w14:textId="77777777" w:rsidR="007F5997" w:rsidRPr="005426D2" w:rsidRDefault="00157DEC" w:rsidP="007F5997">
      <w:pPr>
        <w:spacing w:after="240"/>
        <w:jc w:val="right"/>
        <w:rPr>
          <w:rFonts w:ascii="Arial" w:hAnsi="Arial" w:cs="Arial"/>
        </w:rPr>
      </w:pPr>
      <w:r w:rsidRPr="005426D2">
        <w:rPr>
          <w:rFonts w:ascii="Arial" w:hAnsi="Arial" w:cs="Arial"/>
        </w:rPr>
        <w:t>Gwynn Coffman</w:t>
      </w:r>
    </w:p>
    <w:p w14:paraId="18999366" w14:textId="77777777" w:rsidR="007F5997" w:rsidRPr="005426D2" w:rsidRDefault="007F5997" w:rsidP="007F5997">
      <w:pPr>
        <w:rPr>
          <w:rFonts w:ascii="Arial" w:hAnsi="Arial" w:cs="Arial"/>
        </w:rPr>
      </w:pPr>
    </w:p>
    <w:p w14:paraId="56B86B3F" w14:textId="77777777" w:rsidR="007F5997" w:rsidRPr="005426D2" w:rsidRDefault="007F5997" w:rsidP="007F5997">
      <w:pPr>
        <w:rPr>
          <w:rFonts w:ascii="Arial" w:hAnsi="Arial" w:cs="Arial"/>
        </w:rPr>
      </w:pPr>
    </w:p>
    <w:p w14:paraId="7BF73CC1" w14:textId="77777777" w:rsidR="007F5997" w:rsidRPr="005426D2" w:rsidRDefault="007F5997" w:rsidP="007F5997">
      <w:pPr>
        <w:rPr>
          <w:rFonts w:ascii="Arial" w:hAnsi="Arial" w:cs="Arial"/>
        </w:rPr>
      </w:pPr>
    </w:p>
    <w:p w14:paraId="56E2B564" w14:textId="77777777" w:rsidR="007F5997" w:rsidRPr="005426D2" w:rsidRDefault="007F5997" w:rsidP="007F5997">
      <w:pPr>
        <w:rPr>
          <w:rFonts w:ascii="Arial" w:hAnsi="Arial" w:cs="Arial"/>
        </w:rPr>
      </w:pPr>
    </w:p>
    <w:p w14:paraId="5255B224" w14:textId="77777777" w:rsidR="007F5997" w:rsidRPr="005426D2" w:rsidRDefault="007F5997" w:rsidP="007F5997">
      <w:pPr>
        <w:rPr>
          <w:rFonts w:ascii="Arial" w:hAnsi="Arial" w:cs="Arial"/>
        </w:rPr>
      </w:pPr>
    </w:p>
    <w:p w14:paraId="3C9FEFBC" w14:textId="77777777" w:rsidR="007F5997" w:rsidRPr="005426D2" w:rsidRDefault="007F5997" w:rsidP="007F5997">
      <w:pPr>
        <w:rPr>
          <w:rFonts w:ascii="Arial" w:hAnsi="Arial" w:cs="Arial"/>
        </w:rPr>
      </w:pPr>
    </w:p>
    <w:p w14:paraId="5EBCE546" w14:textId="77777777" w:rsidR="007F5997" w:rsidRPr="005426D2" w:rsidRDefault="007F5997" w:rsidP="007F5997">
      <w:pPr>
        <w:rPr>
          <w:rFonts w:ascii="Arial" w:hAnsi="Arial" w:cs="Arial"/>
        </w:rPr>
      </w:pPr>
    </w:p>
    <w:p w14:paraId="0FB49070" w14:textId="64DD9E62" w:rsidR="007F5997" w:rsidRPr="005426D2" w:rsidRDefault="007F5997" w:rsidP="007F5997">
      <w:pPr>
        <w:pStyle w:val="StyleRight"/>
        <w:rPr>
          <w:rFonts w:ascii="Arial" w:hAnsi="Arial" w:cs="Arial"/>
        </w:rPr>
      </w:pPr>
      <w:r w:rsidRPr="005426D2">
        <w:rPr>
          <w:rFonts w:ascii="Arial" w:hAnsi="Arial" w:cs="Arial"/>
        </w:rPr>
        <w:t xml:space="preserve">Last Save Date:  </w:t>
      </w:r>
      <w:r w:rsidRPr="005426D2">
        <w:rPr>
          <w:rFonts w:ascii="Arial" w:hAnsi="Arial" w:cs="Arial"/>
        </w:rPr>
        <w:fldChar w:fldCharType="begin"/>
      </w:r>
      <w:r w:rsidRPr="005426D2">
        <w:rPr>
          <w:rFonts w:ascii="Arial" w:hAnsi="Arial" w:cs="Arial"/>
        </w:rPr>
        <w:instrText xml:space="preserve"> SAVEDATE  \@ "MMMM d, yyyy"  \* MERGEFORMAT </w:instrText>
      </w:r>
      <w:r w:rsidRPr="005426D2">
        <w:rPr>
          <w:rFonts w:ascii="Arial" w:hAnsi="Arial" w:cs="Arial"/>
        </w:rPr>
        <w:fldChar w:fldCharType="separate"/>
      </w:r>
      <w:r w:rsidR="00544D7A">
        <w:rPr>
          <w:rFonts w:ascii="Arial" w:hAnsi="Arial" w:cs="Arial"/>
          <w:noProof/>
        </w:rPr>
        <w:t>September 15, 2014</w:t>
      </w:r>
      <w:r w:rsidRPr="005426D2">
        <w:rPr>
          <w:rFonts w:ascii="Arial" w:hAnsi="Arial" w:cs="Arial"/>
        </w:rPr>
        <w:fldChar w:fldCharType="end"/>
      </w:r>
    </w:p>
    <w:p w14:paraId="1D15E2A5" w14:textId="77777777" w:rsidR="007F5997" w:rsidRPr="00227804" w:rsidRDefault="007F5997" w:rsidP="007F5997">
      <w:pPr>
        <w:jc w:val="center"/>
        <w:sectPr w:rsidR="007F5997" w:rsidRPr="00227804" w:rsidSect="007F5997">
          <w:headerReference w:type="even" r:id="rId9"/>
          <w:headerReference w:type="default" r:id="rId10"/>
          <w:footerReference w:type="even" r:id="rId11"/>
          <w:footerReference w:type="default" r:id="rId12"/>
          <w:footerReference w:type="first" r:id="rId13"/>
          <w:pgSz w:w="12240" w:h="15840" w:code="1"/>
          <w:pgMar w:top="1440" w:right="1800" w:bottom="1440" w:left="1800" w:header="706" w:footer="706" w:gutter="0"/>
          <w:cols w:space="720"/>
          <w:titlePg/>
        </w:sectPr>
      </w:pPr>
    </w:p>
    <w:p w14:paraId="6BA49221" w14:textId="77777777" w:rsidR="007F5997" w:rsidRPr="00227804" w:rsidRDefault="007F5997" w:rsidP="007F5997">
      <w:pPr>
        <w:pStyle w:val="TOCEntry"/>
      </w:pPr>
      <w:bookmarkStart w:id="1" w:name="_Toc1793328"/>
      <w:r w:rsidRPr="00227804">
        <w:lastRenderedPageBreak/>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F5997" w:rsidRPr="00227804" w14:paraId="024596F7" w14:textId="77777777" w:rsidTr="00963DD3">
        <w:tc>
          <w:tcPr>
            <w:tcW w:w="2160" w:type="dxa"/>
            <w:tcBorders>
              <w:top w:val="single" w:sz="12" w:space="0" w:color="auto"/>
              <w:bottom w:val="double" w:sz="12" w:space="0" w:color="auto"/>
            </w:tcBorders>
          </w:tcPr>
          <w:p w14:paraId="2386F30D" w14:textId="77777777" w:rsidR="007F5997" w:rsidRPr="00227804" w:rsidRDefault="007F5997" w:rsidP="007F5997">
            <w:pPr>
              <w:spacing w:before="40" w:after="40"/>
              <w:rPr>
                <w:b/>
              </w:rPr>
            </w:pPr>
            <w:r w:rsidRPr="00227804">
              <w:rPr>
                <w:b/>
              </w:rPr>
              <w:t>Name Of Person Responsible For Change</w:t>
            </w:r>
          </w:p>
        </w:tc>
        <w:tc>
          <w:tcPr>
            <w:tcW w:w="1170" w:type="dxa"/>
            <w:tcBorders>
              <w:top w:val="single" w:sz="12" w:space="0" w:color="auto"/>
              <w:bottom w:val="double" w:sz="12" w:space="0" w:color="auto"/>
            </w:tcBorders>
          </w:tcPr>
          <w:p w14:paraId="0B270554" w14:textId="77777777" w:rsidR="007F5997" w:rsidRPr="00227804" w:rsidRDefault="007F5997" w:rsidP="007F5997">
            <w:pPr>
              <w:spacing w:before="40" w:after="40"/>
              <w:rPr>
                <w:b/>
              </w:rPr>
            </w:pPr>
            <w:r w:rsidRPr="00227804">
              <w:rPr>
                <w:b/>
              </w:rPr>
              <w:t>Date Of Revision</w:t>
            </w:r>
          </w:p>
        </w:tc>
        <w:tc>
          <w:tcPr>
            <w:tcW w:w="4954" w:type="dxa"/>
            <w:tcBorders>
              <w:top w:val="single" w:sz="12" w:space="0" w:color="auto"/>
              <w:bottom w:val="double" w:sz="12" w:space="0" w:color="auto"/>
            </w:tcBorders>
          </w:tcPr>
          <w:p w14:paraId="7304258E" w14:textId="77777777" w:rsidR="007F5997" w:rsidRPr="00227804" w:rsidRDefault="007F5997" w:rsidP="007F5997">
            <w:pPr>
              <w:spacing w:before="40" w:after="40"/>
              <w:rPr>
                <w:b/>
              </w:rPr>
            </w:pPr>
            <w:r w:rsidRPr="00227804">
              <w:rPr>
                <w:b/>
              </w:rPr>
              <w:t>Reason For the Change and Short Summary of the Revisions Made</w:t>
            </w:r>
          </w:p>
        </w:tc>
        <w:tc>
          <w:tcPr>
            <w:tcW w:w="1584" w:type="dxa"/>
            <w:tcBorders>
              <w:top w:val="single" w:sz="12" w:space="0" w:color="auto"/>
              <w:bottom w:val="double" w:sz="12" w:space="0" w:color="auto"/>
            </w:tcBorders>
          </w:tcPr>
          <w:p w14:paraId="0121A1B7" w14:textId="77777777" w:rsidR="007F5997" w:rsidRPr="00227804" w:rsidRDefault="007F5997" w:rsidP="007F5997">
            <w:pPr>
              <w:spacing w:before="40" w:after="40"/>
              <w:rPr>
                <w:b/>
              </w:rPr>
            </w:pPr>
            <w:r w:rsidRPr="00227804">
              <w:rPr>
                <w:b/>
              </w:rPr>
              <w:t>Version Number</w:t>
            </w:r>
          </w:p>
        </w:tc>
      </w:tr>
      <w:tr w:rsidR="007F5997" w:rsidRPr="00227804" w14:paraId="0D9A76D1" w14:textId="77777777" w:rsidTr="00963DD3">
        <w:tc>
          <w:tcPr>
            <w:tcW w:w="2160" w:type="dxa"/>
            <w:tcBorders>
              <w:top w:val="nil"/>
            </w:tcBorders>
          </w:tcPr>
          <w:p w14:paraId="42BD3F06" w14:textId="77777777" w:rsidR="007F5997" w:rsidRPr="00227804" w:rsidRDefault="00DD0C67" w:rsidP="007F5997">
            <w:pPr>
              <w:spacing w:before="40" w:after="40"/>
            </w:pPr>
            <w:r>
              <w:t>Gwynn Coffman</w:t>
            </w:r>
          </w:p>
        </w:tc>
        <w:tc>
          <w:tcPr>
            <w:tcW w:w="1170" w:type="dxa"/>
            <w:tcBorders>
              <w:top w:val="nil"/>
            </w:tcBorders>
          </w:tcPr>
          <w:p w14:paraId="71279E7B" w14:textId="77777777" w:rsidR="007F5997" w:rsidRPr="00227804" w:rsidRDefault="005426D2" w:rsidP="007F5997">
            <w:pPr>
              <w:spacing w:before="40" w:after="40"/>
            </w:pPr>
            <w:r>
              <w:t>8/19</w:t>
            </w:r>
            <w:r w:rsidR="00DD0C67">
              <w:t>/14</w:t>
            </w:r>
          </w:p>
        </w:tc>
        <w:tc>
          <w:tcPr>
            <w:tcW w:w="4954" w:type="dxa"/>
            <w:tcBorders>
              <w:top w:val="nil"/>
            </w:tcBorders>
          </w:tcPr>
          <w:p w14:paraId="17F7C95A" w14:textId="77777777" w:rsidR="007F5997" w:rsidRPr="00227804" w:rsidRDefault="007F5997" w:rsidP="007F5997">
            <w:pPr>
              <w:spacing w:before="40" w:after="40"/>
            </w:pPr>
            <w:r w:rsidRPr="00227804">
              <w:t xml:space="preserve">Initial </w:t>
            </w:r>
            <w:r w:rsidR="005426D2">
              <w:t>Pre-</w:t>
            </w:r>
            <w:r w:rsidRPr="00227804">
              <w:t>Draft</w:t>
            </w:r>
            <w:r w:rsidR="005426D2">
              <w:t xml:space="preserve"> before Workshop4</w:t>
            </w:r>
          </w:p>
        </w:tc>
        <w:tc>
          <w:tcPr>
            <w:tcW w:w="1584" w:type="dxa"/>
            <w:tcBorders>
              <w:top w:val="nil"/>
            </w:tcBorders>
          </w:tcPr>
          <w:p w14:paraId="17F42E21" w14:textId="77777777" w:rsidR="007F5997" w:rsidRPr="00227804" w:rsidRDefault="005426D2" w:rsidP="007F5997">
            <w:pPr>
              <w:spacing w:before="40" w:after="40"/>
            </w:pPr>
            <w:r>
              <w:t>v1b1</w:t>
            </w:r>
          </w:p>
        </w:tc>
      </w:tr>
      <w:tr w:rsidR="007F5997" w:rsidRPr="00227804" w14:paraId="48AA3ECE" w14:textId="77777777" w:rsidTr="00963DD3">
        <w:tc>
          <w:tcPr>
            <w:tcW w:w="2160" w:type="dxa"/>
          </w:tcPr>
          <w:p w14:paraId="79CCE6B2" w14:textId="77777777" w:rsidR="007F5997" w:rsidRPr="00227804" w:rsidRDefault="007934EF" w:rsidP="007F5997">
            <w:pPr>
              <w:spacing w:before="40" w:after="40"/>
            </w:pPr>
            <w:r>
              <w:t>Gwynn Coffman</w:t>
            </w:r>
          </w:p>
        </w:tc>
        <w:tc>
          <w:tcPr>
            <w:tcW w:w="1170" w:type="dxa"/>
          </w:tcPr>
          <w:p w14:paraId="44BB3266" w14:textId="77777777" w:rsidR="007F5997" w:rsidRPr="00227804" w:rsidRDefault="007934EF" w:rsidP="007F5997">
            <w:pPr>
              <w:spacing w:before="40" w:after="40"/>
            </w:pPr>
            <w:r>
              <w:t>8/19/14</w:t>
            </w:r>
          </w:p>
        </w:tc>
        <w:tc>
          <w:tcPr>
            <w:tcW w:w="4954" w:type="dxa"/>
          </w:tcPr>
          <w:p w14:paraId="5C895715" w14:textId="77777777" w:rsidR="007F5997" w:rsidRPr="00227804" w:rsidRDefault="007934EF" w:rsidP="007F5997">
            <w:pPr>
              <w:spacing w:before="40" w:after="40"/>
            </w:pPr>
            <w:r>
              <w:t>Initial Pre-Draft after Workshop4</w:t>
            </w:r>
          </w:p>
        </w:tc>
        <w:tc>
          <w:tcPr>
            <w:tcW w:w="1584" w:type="dxa"/>
          </w:tcPr>
          <w:p w14:paraId="1BDEAD47" w14:textId="77777777" w:rsidR="007F5997" w:rsidRPr="00227804" w:rsidRDefault="00D947CC" w:rsidP="007F5997">
            <w:pPr>
              <w:spacing w:before="40" w:after="40"/>
            </w:pPr>
            <w:r>
              <w:t>v</w:t>
            </w:r>
            <w:r w:rsidR="007934EF">
              <w:t>1b2</w:t>
            </w:r>
          </w:p>
        </w:tc>
      </w:tr>
      <w:tr w:rsidR="007934EF" w:rsidRPr="00227804" w14:paraId="4FC7C479" w14:textId="77777777" w:rsidTr="0057175A">
        <w:tc>
          <w:tcPr>
            <w:tcW w:w="2160" w:type="dxa"/>
            <w:tcBorders>
              <w:top w:val="single" w:sz="6" w:space="0" w:color="auto"/>
              <w:left w:val="single" w:sz="12" w:space="0" w:color="auto"/>
              <w:bottom w:val="single" w:sz="6" w:space="0" w:color="auto"/>
              <w:right w:val="single" w:sz="6" w:space="0" w:color="auto"/>
            </w:tcBorders>
          </w:tcPr>
          <w:p w14:paraId="46383FA6" w14:textId="77777777" w:rsidR="007934EF" w:rsidRPr="00227804" w:rsidRDefault="007934EF" w:rsidP="001A4140">
            <w:pPr>
              <w:spacing w:before="40" w:after="40"/>
            </w:pPr>
            <w:r>
              <w:t>Gwynn Coffman</w:t>
            </w:r>
          </w:p>
        </w:tc>
        <w:tc>
          <w:tcPr>
            <w:tcW w:w="1170" w:type="dxa"/>
            <w:tcBorders>
              <w:top w:val="single" w:sz="6" w:space="0" w:color="auto"/>
              <w:left w:val="single" w:sz="6" w:space="0" w:color="auto"/>
              <w:bottom w:val="single" w:sz="6" w:space="0" w:color="auto"/>
              <w:right w:val="single" w:sz="6" w:space="0" w:color="auto"/>
            </w:tcBorders>
          </w:tcPr>
          <w:p w14:paraId="76EEA2D6" w14:textId="77777777" w:rsidR="007934EF" w:rsidRPr="00227804" w:rsidRDefault="006225FB" w:rsidP="001A4140">
            <w:pPr>
              <w:spacing w:before="40" w:after="40"/>
            </w:pPr>
            <w:r>
              <w:t>8/25</w:t>
            </w:r>
            <w:r w:rsidR="007934EF">
              <w:t>/14</w:t>
            </w:r>
          </w:p>
        </w:tc>
        <w:tc>
          <w:tcPr>
            <w:tcW w:w="4954" w:type="dxa"/>
            <w:tcBorders>
              <w:top w:val="single" w:sz="6" w:space="0" w:color="auto"/>
              <w:left w:val="single" w:sz="6" w:space="0" w:color="auto"/>
              <w:bottom w:val="single" w:sz="6" w:space="0" w:color="auto"/>
              <w:right w:val="single" w:sz="6" w:space="0" w:color="auto"/>
            </w:tcBorders>
          </w:tcPr>
          <w:p w14:paraId="3BE9DC49" w14:textId="77777777" w:rsidR="007934EF" w:rsidRPr="00227804" w:rsidRDefault="007934EF" w:rsidP="007934EF">
            <w:pPr>
              <w:spacing w:before="40" w:after="40"/>
            </w:pPr>
            <w:r>
              <w:t>Initial Pre-Draft for Review and Edit</w:t>
            </w:r>
          </w:p>
        </w:tc>
        <w:tc>
          <w:tcPr>
            <w:tcW w:w="1584" w:type="dxa"/>
            <w:tcBorders>
              <w:top w:val="single" w:sz="6" w:space="0" w:color="auto"/>
              <w:left w:val="single" w:sz="6" w:space="0" w:color="auto"/>
              <w:bottom w:val="single" w:sz="6" w:space="0" w:color="auto"/>
              <w:right w:val="single" w:sz="12" w:space="0" w:color="auto"/>
            </w:tcBorders>
          </w:tcPr>
          <w:p w14:paraId="15B4AFC5" w14:textId="77777777" w:rsidR="007934EF" w:rsidRPr="00227804" w:rsidRDefault="00D947CC" w:rsidP="001A4140">
            <w:pPr>
              <w:spacing w:before="40" w:after="40"/>
            </w:pPr>
            <w:r>
              <w:t>v</w:t>
            </w:r>
            <w:r w:rsidR="007934EF">
              <w:t>1b3</w:t>
            </w:r>
          </w:p>
        </w:tc>
      </w:tr>
      <w:tr w:rsidR="0057175A" w:rsidRPr="00227804" w14:paraId="5D506982" w14:textId="77777777" w:rsidTr="00435B3F">
        <w:tc>
          <w:tcPr>
            <w:tcW w:w="2160" w:type="dxa"/>
            <w:tcBorders>
              <w:top w:val="single" w:sz="6" w:space="0" w:color="auto"/>
              <w:left w:val="single" w:sz="12" w:space="0" w:color="auto"/>
              <w:bottom w:val="single" w:sz="6" w:space="0" w:color="auto"/>
              <w:right w:val="single" w:sz="6" w:space="0" w:color="auto"/>
            </w:tcBorders>
          </w:tcPr>
          <w:p w14:paraId="3DC940BB" w14:textId="77777777" w:rsidR="0057175A" w:rsidRDefault="0098727D" w:rsidP="001A4140">
            <w:pPr>
              <w:spacing w:before="40" w:after="40"/>
            </w:pPr>
            <w:r>
              <w:t>Gwynn Coffman</w:t>
            </w:r>
          </w:p>
        </w:tc>
        <w:tc>
          <w:tcPr>
            <w:tcW w:w="1170" w:type="dxa"/>
            <w:tcBorders>
              <w:top w:val="single" w:sz="6" w:space="0" w:color="auto"/>
              <w:left w:val="single" w:sz="6" w:space="0" w:color="auto"/>
              <w:bottom w:val="single" w:sz="6" w:space="0" w:color="auto"/>
              <w:right w:val="single" w:sz="6" w:space="0" w:color="auto"/>
            </w:tcBorders>
          </w:tcPr>
          <w:p w14:paraId="6CC5198D" w14:textId="77777777" w:rsidR="0057175A" w:rsidRDefault="00B60017" w:rsidP="001A4140">
            <w:pPr>
              <w:spacing w:before="40" w:after="40"/>
            </w:pPr>
            <w:r>
              <w:t>8/26</w:t>
            </w:r>
            <w:r w:rsidR="0057175A">
              <w:t>/14</w:t>
            </w:r>
            <w:r>
              <w:t xml:space="preserve"> – 8/28/14</w:t>
            </w:r>
          </w:p>
        </w:tc>
        <w:tc>
          <w:tcPr>
            <w:tcW w:w="4954" w:type="dxa"/>
            <w:tcBorders>
              <w:top w:val="single" w:sz="6" w:space="0" w:color="auto"/>
              <w:left w:val="single" w:sz="6" w:space="0" w:color="auto"/>
              <w:bottom w:val="single" w:sz="6" w:space="0" w:color="auto"/>
              <w:right w:val="single" w:sz="6" w:space="0" w:color="auto"/>
            </w:tcBorders>
          </w:tcPr>
          <w:p w14:paraId="60722B55" w14:textId="77777777" w:rsidR="0057175A" w:rsidRDefault="0098727D" w:rsidP="007934EF">
            <w:pPr>
              <w:spacing w:before="40" w:after="40"/>
            </w:pPr>
            <w:r>
              <w:t>Revised 261S Draft after Workshop</w:t>
            </w:r>
            <w:r w:rsidR="00FF1EB7">
              <w:t>s 4, 5, 7 (WS 6 date moved to after WS 7’s date)</w:t>
            </w:r>
          </w:p>
        </w:tc>
        <w:tc>
          <w:tcPr>
            <w:tcW w:w="1584" w:type="dxa"/>
            <w:tcBorders>
              <w:top w:val="single" w:sz="6" w:space="0" w:color="auto"/>
              <w:left w:val="single" w:sz="6" w:space="0" w:color="auto"/>
              <w:bottom w:val="single" w:sz="6" w:space="0" w:color="auto"/>
              <w:right w:val="single" w:sz="12" w:space="0" w:color="auto"/>
            </w:tcBorders>
          </w:tcPr>
          <w:p w14:paraId="16F5587D" w14:textId="77777777" w:rsidR="0057175A" w:rsidRDefault="00D947CC" w:rsidP="001A4140">
            <w:pPr>
              <w:spacing w:before="40" w:after="40"/>
            </w:pPr>
            <w:r>
              <w:t>v</w:t>
            </w:r>
            <w:r w:rsidR="0057175A">
              <w:t>1b4</w:t>
            </w:r>
          </w:p>
        </w:tc>
      </w:tr>
      <w:tr w:rsidR="00435B3F" w:rsidRPr="00227804" w14:paraId="439F0EE2" w14:textId="77777777" w:rsidTr="007834E3">
        <w:tc>
          <w:tcPr>
            <w:tcW w:w="2160" w:type="dxa"/>
            <w:tcBorders>
              <w:top w:val="single" w:sz="6" w:space="0" w:color="auto"/>
              <w:left w:val="single" w:sz="12" w:space="0" w:color="auto"/>
              <w:bottom w:val="single" w:sz="6" w:space="0" w:color="auto"/>
              <w:right w:val="single" w:sz="6" w:space="0" w:color="auto"/>
            </w:tcBorders>
          </w:tcPr>
          <w:p w14:paraId="70EC7F9C" w14:textId="77777777" w:rsidR="00435B3F" w:rsidRDefault="00435B3F" w:rsidP="001A4140">
            <w:pPr>
              <w:spacing w:before="40" w:after="40"/>
            </w:pPr>
            <w:r>
              <w:t>Gwynn Coffman</w:t>
            </w:r>
          </w:p>
        </w:tc>
        <w:tc>
          <w:tcPr>
            <w:tcW w:w="1170" w:type="dxa"/>
            <w:tcBorders>
              <w:top w:val="single" w:sz="6" w:space="0" w:color="auto"/>
              <w:left w:val="single" w:sz="6" w:space="0" w:color="auto"/>
              <w:bottom w:val="single" w:sz="6" w:space="0" w:color="auto"/>
              <w:right w:val="single" w:sz="6" w:space="0" w:color="auto"/>
            </w:tcBorders>
          </w:tcPr>
          <w:p w14:paraId="3BE86647" w14:textId="77777777" w:rsidR="00435B3F" w:rsidRDefault="00435B3F" w:rsidP="001A4140">
            <w:pPr>
              <w:spacing w:before="40" w:after="40"/>
            </w:pPr>
            <w:r>
              <w:t>9/1/14</w:t>
            </w:r>
          </w:p>
        </w:tc>
        <w:tc>
          <w:tcPr>
            <w:tcW w:w="4954" w:type="dxa"/>
            <w:tcBorders>
              <w:top w:val="single" w:sz="6" w:space="0" w:color="auto"/>
              <w:left w:val="single" w:sz="6" w:space="0" w:color="auto"/>
              <w:bottom w:val="single" w:sz="6" w:space="0" w:color="auto"/>
              <w:right w:val="single" w:sz="6" w:space="0" w:color="auto"/>
            </w:tcBorders>
          </w:tcPr>
          <w:p w14:paraId="5DA88D21" w14:textId="77777777" w:rsidR="00435B3F" w:rsidRDefault="00435B3F" w:rsidP="007934EF">
            <w:pPr>
              <w:spacing w:before="40" w:after="40"/>
            </w:pPr>
            <w:r>
              <w:t>Revisions and updates</w:t>
            </w:r>
          </w:p>
        </w:tc>
        <w:tc>
          <w:tcPr>
            <w:tcW w:w="1584" w:type="dxa"/>
            <w:tcBorders>
              <w:top w:val="single" w:sz="6" w:space="0" w:color="auto"/>
              <w:left w:val="single" w:sz="6" w:space="0" w:color="auto"/>
              <w:bottom w:val="single" w:sz="6" w:space="0" w:color="auto"/>
              <w:right w:val="single" w:sz="12" w:space="0" w:color="auto"/>
            </w:tcBorders>
          </w:tcPr>
          <w:p w14:paraId="263B14F0" w14:textId="77777777" w:rsidR="00435B3F" w:rsidRDefault="00435B3F" w:rsidP="001A4140">
            <w:pPr>
              <w:spacing w:before="40" w:after="40"/>
            </w:pPr>
            <w:r>
              <w:t>v1b5</w:t>
            </w:r>
          </w:p>
        </w:tc>
      </w:tr>
      <w:tr w:rsidR="00A06A85" w:rsidRPr="00227804" w14:paraId="2C142229" w14:textId="77777777" w:rsidTr="00715C50">
        <w:tc>
          <w:tcPr>
            <w:tcW w:w="2160" w:type="dxa"/>
            <w:tcBorders>
              <w:top w:val="single" w:sz="6" w:space="0" w:color="auto"/>
              <w:left w:val="single" w:sz="12" w:space="0" w:color="auto"/>
              <w:bottom w:val="single" w:sz="6" w:space="0" w:color="auto"/>
              <w:right w:val="single" w:sz="6" w:space="0" w:color="auto"/>
            </w:tcBorders>
          </w:tcPr>
          <w:p w14:paraId="480AC9D2" w14:textId="77777777" w:rsidR="00A06A85" w:rsidRDefault="00A06A85" w:rsidP="001A4140">
            <w:pPr>
              <w:spacing w:before="40" w:after="40"/>
            </w:pPr>
            <w:r>
              <w:t>Lorena Lambert</w:t>
            </w:r>
            <w:r w:rsidR="00B06DFF">
              <w:t xml:space="preserve"> </w:t>
            </w:r>
          </w:p>
        </w:tc>
        <w:tc>
          <w:tcPr>
            <w:tcW w:w="1170" w:type="dxa"/>
            <w:tcBorders>
              <w:top w:val="single" w:sz="6" w:space="0" w:color="auto"/>
              <w:left w:val="single" w:sz="6" w:space="0" w:color="auto"/>
              <w:bottom w:val="single" w:sz="6" w:space="0" w:color="auto"/>
              <w:right w:val="single" w:sz="6" w:space="0" w:color="auto"/>
            </w:tcBorders>
          </w:tcPr>
          <w:p w14:paraId="60ED4F55" w14:textId="77777777" w:rsidR="00A06A85" w:rsidRDefault="00A06A85" w:rsidP="001A4140">
            <w:pPr>
              <w:spacing w:before="40" w:after="40"/>
            </w:pPr>
            <w:r>
              <w:t>9/3/14</w:t>
            </w:r>
          </w:p>
        </w:tc>
        <w:tc>
          <w:tcPr>
            <w:tcW w:w="4954" w:type="dxa"/>
            <w:tcBorders>
              <w:top w:val="single" w:sz="6" w:space="0" w:color="auto"/>
              <w:left w:val="single" w:sz="6" w:space="0" w:color="auto"/>
              <w:bottom w:val="single" w:sz="6" w:space="0" w:color="auto"/>
              <w:right w:val="single" w:sz="6" w:space="0" w:color="auto"/>
            </w:tcBorders>
          </w:tcPr>
          <w:p w14:paraId="0B096C1D" w14:textId="77777777" w:rsidR="00A06A85" w:rsidRDefault="00A06A85" w:rsidP="007934EF">
            <w:pPr>
              <w:spacing w:before="40" w:after="40"/>
            </w:pPr>
            <w:r>
              <w:t>Revisions and updates</w:t>
            </w:r>
            <w:r w:rsidR="00B06DFF">
              <w:t xml:space="preserve"> (+ some changes by GC)</w:t>
            </w:r>
          </w:p>
        </w:tc>
        <w:tc>
          <w:tcPr>
            <w:tcW w:w="1584" w:type="dxa"/>
            <w:tcBorders>
              <w:top w:val="single" w:sz="6" w:space="0" w:color="auto"/>
              <w:left w:val="single" w:sz="6" w:space="0" w:color="auto"/>
              <w:bottom w:val="single" w:sz="6" w:space="0" w:color="auto"/>
              <w:right w:val="single" w:sz="12" w:space="0" w:color="auto"/>
            </w:tcBorders>
          </w:tcPr>
          <w:p w14:paraId="03854E29" w14:textId="5B44779D" w:rsidR="00A06A85" w:rsidRDefault="00715C50" w:rsidP="001A4140">
            <w:pPr>
              <w:spacing w:before="40" w:after="40"/>
            </w:pPr>
            <w:r>
              <w:t>V1b</w:t>
            </w:r>
            <w:r w:rsidR="000600A2">
              <w:t>6-9</w:t>
            </w:r>
          </w:p>
        </w:tc>
      </w:tr>
      <w:tr w:rsidR="00271283" w:rsidRPr="00227804" w14:paraId="37D69A29" w14:textId="77777777" w:rsidTr="007934EF">
        <w:tc>
          <w:tcPr>
            <w:tcW w:w="2160" w:type="dxa"/>
            <w:tcBorders>
              <w:top w:val="single" w:sz="6" w:space="0" w:color="auto"/>
              <w:left w:val="single" w:sz="12" w:space="0" w:color="auto"/>
              <w:bottom w:val="single" w:sz="12" w:space="0" w:color="auto"/>
              <w:right w:val="single" w:sz="6" w:space="0" w:color="auto"/>
            </w:tcBorders>
          </w:tcPr>
          <w:p w14:paraId="5DAA2B63" w14:textId="3EE4E199" w:rsidR="00271283" w:rsidRDefault="00271283" w:rsidP="001A4140">
            <w:pPr>
              <w:spacing w:before="40" w:after="40"/>
            </w:pPr>
            <w:r>
              <w:t>Gwynn &amp; Lorena</w:t>
            </w:r>
          </w:p>
        </w:tc>
        <w:tc>
          <w:tcPr>
            <w:tcW w:w="1170" w:type="dxa"/>
            <w:tcBorders>
              <w:top w:val="single" w:sz="6" w:space="0" w:color="auto"/>
              <w:left w:val="single" w:sz="6" w:space="0" w:color="auto"/>
              <w:bottom w:val="single" w:sz="12" w:space="0" w:color="auto"/>
              <w:right w:val="single" w:sz="6" w:space="0" w:color="auto"/>
            </w:tcBorders>
          </w:tcPr>
          <w:p w14:paraId="644F6821" w14:textId="6DAF8817" w:rsidR="00271283" w:rsidRDefault="00271283" w:rsidP="001A4140">
            <w:pPr>
              <w:spacing w:before="40" w:after="40"/>
            </w:pPr>
            <w:r>
              <w:t>9/14/14</w:t>
            </w:r>
          </w:p>
        </w:tc>
        <w:tc>
          <w:tcPr>
            <w:tcW w:w="4954" w:type="dxa"/>
            <w:tcBorders>
              <w:top w:val="single" w:sz="6" w:space="0" w:color="auto"/>
              <w:left w:val="single" w:sz="6" w:space="0" w:color="auto"/>
              <w:bottom w:val="single" w:sz="12" w:space="0" w:color="auto"/>
              <w:right w:val="single" w:sz="6" w:space="0" w:color="auto"/>
            </w:tcBorders>
          </w:tcPr>
          <w:p w14:paraId="555A9ACB" w14:textId="7A6CACC7" w:rsidR="00271283" w:rsidRDefault="00271283" w:rsidP="007934EF">
            <w:pPr>
              <w:spacing w:before="40" w:after="40"/>
            </w:pPr>
            <w:r>
              <w:t>Revisions and updates</w:t>
            </w:r>
          </w:p>
        </w:tc>
        <w:tc>
          <w:tcPr>
            <w:tcW w:w="1584" w:type="dxa"/>
            <w:tcBorders>
              <w:top w:val="single" w:sz="6" w:space="0" w:color="auto"/>
              <w:left w:val="single" w:sz="6" w:space="0" w:color="auto"/>
              <w:bottom w:val="single" w:sz="12" w:space="0" w:color="auto"/>
              <w:right w:val="single" w:sz="12" w:space="0" w:color="auto"/>
            </w:tcBorders>
          </w:tcPr>
          <w:p w14:paraId="0FF151AA" w14:textId="06AC8B00" w:rsidR="00271283" w:rsidRDefault="00715C50" w:rsidP="001A4140">
            <w:pPr>
              <w:spacing w:before="40" w:after="40"/>
            </w:pPr>
            <w:r>
              <w:t>V1b</w:t>
            </w:r>
            <w:r w:rsidR="00271283">
              <w:t>10</w:t>
            </w:r>
          </w:p>
        </w:tc>
      </w:tr>
    </w:tbl>
    <w:p w14:paraId="1B6F3944" w14:textId="77777777" w:rsidR="007F5997" w:rsidRPr="00227804" w:rsidRDefault="007F5997" w:rsidP="007F5997">
      <w:pPr>
        <w:pStyle w:val="TInformationPage"/>
      </w:pPr>
    </w:p>
    <w:p w14:paraId="14F4AC4A" w14:textId="77777777" w:rsidR="007F5997" w:rsidRPr="00227804" w:rsidRDefault="007F5997" w:rsidP="007F5997">
      <w:pPr>
        <w:pStyle w:val="TInformationPage"/>
      </w:pPr>
      <w:r w:rsidRPr="00227804">
        <w:br w:type="page"/>
      </w:r>
      <w:r w:rsidRPr="00227804">
        <w:lastRenderedPageBreak/>
        <w:t>Table of Contents</w:t>
      </w:r>
    </w:p>
    <w:p w14:paraId="36B1C4C0" w14:textId="77777777" w:rsidR="0048178F" w:rsidRDefault="007F5997">
      <w:pPr>
        <w:pStyle w:val="TOC1"/>
        <w:rPr>
          <w:rFonts w:asciiTheme="minorHAnsi" w:eastAsiaTheme="minorEastAsia" w:hAnsiTheme="minorHAnsi" w:cstheme="minorBidi"/>
          <w:sz w:val="22"/>
          <w:szCs w:val="22"/>
          <w:lang w:bidi="ar-SA"/>
        </w:rPr>
      </w:pPr>
      <w:r w:rsidRPr="00227804">
        <w:fldChar w:fldCharType="begin"/>
      </w:r>
      <w:r w:rsidRPr="00227804">
        <w:instrText xml:space="preserve"> TOC \o "1-3" </w:instrText>
      </w:r>
      <w:r w:rsidRPr="00227804">
        <w:fldChar w:fldCharType="separate"/>
      </w:r>
      <w:r w:rsidR="0048178F">
        <w:t>1.</w:t>
      </w:r>
      <w:r w:rsidR="0048178F">
        <w:rPr>
          <w:rFonts w:asciiTheme="minorHAnsi" w:eastAsiaTheme="minorEastAsia" w:hAnsiTheme="minorHAnsi" w:cstheme="minorBidi"/>
          <w:sz w:val="22"/>
          <w:szCs w:val="22"/>
          <w:lang w:bidi="ar-SA"/>
        </w:rPr>
        <w:tab/>
      </w:r>
      <w:r w:rsidR="0048178F">
        <w:t>Purpose of This Document</w:t>
      </w:r>
      <w:r w:rsidR="0048178F">
        <w:tab/>
      </w:r>
      <w:r w:rsidR="0048178F">
        <w:fldChar w:fldCharType="begin"/>
      </w:r>
      <w:r w:rsidR="0048178F">
        <w:instrText xml:space="preserve"> PAGEREF _Toc398534821 \h </w:instrText>
      </w:r>
      <w:r w:rsidR="0048178F">
        <w:fldChar w:fldCharType="separate"/>
      </w:r>
      <w:r w:rsidR="0048178F">
        <w:t>4</w:t>
      </w:r>
      <w:r w:rsidR="0048178F">
        <w:fldChar w:fldCharType="end"/>
      </w:r>
    </w:p>
    <w:p w14:paraId="5CD5CA4C" w14:textId="77777777" w:rsidR="0048178F" w:rsidRDefault="0048178F">
      <w:pPr>
        <w:pStyle w:val="TOC1"/>
        <w:rPr>
          <w:rFonts w:asciiTheme="minorHAnsi" w:eastAsiaTheme="minorEastAsia" w:hAnsiTheme="minorHAnsi" w:cstheme="minorBidi"/>
          <w:sz w:val="22"/>
          <w:szCs w:val="22"/>
          <w:lang w:bidi="ar-SA"/>
        </w:rPr>
      </w:pPr>
      <w:r>
        <w:t>2.</w:t>
      </w:r>
      <w:r>
        <w:rPr>
          <w:rFonts w:asciiTheme="minorHAnsi" w:eastAsiaTheme="minorEastAsia" w:hAnsiTheme="minorHAnsi" w:cstheme="minorBidi"/>
          <w:sz w:val="22"/>
          <w:szCs w:val="22"/>
          <w:lang w:bidi="ar-SA"/>
        </w:rPr>
        <w:tab/>
      </w:r>
      <w:r>
        <w:t>Introduction to the Systems Requirement Specifications (SRS)</w:t>
      </w:r>
      <w:r>
        <w:tab/>
      </w:r>
      <w:r>
        <w:fldChar w:fldCharType="begin"/>
      </w:r>
      <w:r>
        <w:instrText xml:space="preserve"> PAGEREF _Toc398534822 \h </w:instrText>
      </w:r>
      <w:r>
        <w:fldChar w:fldCharType="separate"/>
      </w:r>
      <w:r>
        <w:t>5</w:t>
      </w:r>
      <w:r>
        <w:fldChar w:fldCharType="end"/>
      </w:r>
    </w:p>
    <w:p w14:paraId="10BEA991" w14:textId="77777777" w:rsidR="0048178F" w:rsidRDefault="0048178F">
      <w:pPr>
        <w:pStyle w:val="TOC2"/>
        <w:rPr>
          <w:rFonts w:asciiTheme="minorHAnsi" w:eastAsiaTheme="minorEastAsia" w:hAnsiTheme="minorHAnsi" w:cstheme="minorBidi"/>
          <w:sz w:val="22"/>
          <w:szCs w:val="22"/>
          <w:lang w:bidi="ar-SA"/>
        </w:rPr>
      </w:pPr>
      <w:r>
        <w:t>2.1</w:t>
      </w:r>
      <w:r>
        <w:rPr>
          <w:rFonts w:asciiTheme="minorHAnsi" w:eastAsiaTheme="minorEastAsia" w:hAnsiTheme="minorHAnsi" w:cstheme="minorBidi"/>
          <w:sz w:val="22"/>
          <w:szCs w:val="22"/>
          <w:lang w:bidi="ar-SA"/>
        </w:rPr>
        <w:tab/>
      </w:r>
      <w:r>
        <w:t>Document Overview</w:t>
      </w:r>
      <w:r>
        <w:tab/>
      </w:r>
      <w:r>
        <w:fldChar w:fldCharType="begin"/>
      </w:r>
      <w:r>
        <w:instrText xml:space="preserve"> PAGEREF _Toc398534823 \h </w:instrText>
      </w:r>
      <w:r>
        <w:fldChar w:fldCharType="separate"/>
      </w:r>
      <w:r>
        <w:t>5</w:t>
      </w:r>
      <w:r>
        <w:fldChar w:fldCharType="end"/>
      </w:r>
    </w:p>
    <w:p w14:paraId="7D7BDEFD" w14:textId="77777777" w:rsidR="0048178F" w:rsidRDefault="0048178F">
      <w:pPr>
        <w:pStyle w:val="TOC2"/>
        <w:rPr>
          <w:rFonts w:asciiTheme="minorHAnsi" w:eastAsiaTheme="minorEastAsia" w:hAnsiTheme="minorHAnsi" w:cstheme="minorBidi"/>
          <w:sz w:val="22"/>
          <w:szCs w:val="22"/>
          <w:lang w:bidi="ar-SA"/>
        </w:rPr>
      </w:pPr>
      <w:r>
        <w:t>2.2</w:t>
      </w:r>
      <w:r>
        <w:rPr>
          <w:rFonts w:asciiTheme="minorHAnsi" w:eastAsiaTheme="minorEastAsia" w:hAnsiTheme="minorHAnsi" w:cstheme="minorBidi"/>
          <w:sz w:val="22"/>
          <w:szCs w:val="22"/>
          <w:lang w:bidi="ar-SA"/>
        </w:rPr>
        <w:tab/>
      </w:r>
      <w:r>
        <w:t>Overall Requirements strategy</w:t>
      </w:r>
      <w:r>
        <w:tab/>
      </w:r>
      <w:r>
        <w:fldChar w:fldCharType="begin"/>
      </w:r>
      <w:r>
        <w:instrText xml:space="preserve"> PAGEREF _Toc398534824 \h </w:instrText>
      </w:r>
      <w:r>
        <w:fldChar w:fldCharType="separate"/>
      </w:r>
      <w:r>
        <w:t>5</w:t>
      </w:r>
      <w:r>
        <w:fldChar w:fldCharType="end"/>
      </w:r>
    </w:p>
    <w:p w14:paraId="14267C69" w14:textId="77777777" w:rsidR="0048178F" w:rsidRDefault="0048178F">
      <w:pPr>
        <w:pStyle w:val="TOC2"/>
        <w:rPr>
          <w:rFonts w:asciiTheme="minorHAnsi" w:eastAsiaTheme="minorEastAsia" w:hAnsiTheme="minorHAnsi" w:cstheme="minorBidi"/>
          <w:sz w:val="22"/>
          <w:szCs w:val="22"/>
          <w:lang w:bidi="ar-SA"/>
        </w:rPr>
      </w:pPr>
      <w:r w:rsidRPr="00BD20C9">
        <w:rPr>
          <w:color w:val="000000"/>
        </w:rPr>
        <w:t>2.3</w:t>
      </w:r>
      <w:r>
        <w:rPr>
          <w:rFonts w:asciiTheme="minorHAnsi" w:eastAsiaTheme="minorEastAsia" w:hAnsiTheme="minorHAnsi" w:cstheme="minorBidi"/>
          <w:sz w:val="22"/>
          <w:szCs w:val="22"/>
          <w:lang w:bidi="ar-SA"/>
        </w:rPr>
        <w:tab/>
      </w:r>
      <w:r w:rsidRPr="00BD20C9">
        <w:rPr>
          <w:color w:val="000000"/>
        </w:rPr>
        <w:t>Document Conventions</w:t>
      </w:r>
      <w:r>
        <w:tab/>
      </w:r>
      <w:r>
        <w:fldChar w:fldCharType="begin"/>
      </w:r>
      <w:r>
        <w:instrText xml:space="preserve"> PAGEREF _Toc398534825 \h </w:instrText>
      </w:r>
      <w:r>
        <w:fldChar w:fldCharType="separate"/>
      </w:r>
      <w:r>
        <w:t>5</w:t>
      </w:r>
      <w:r>
        <w:fldChar w:fldCharType="end"/>
      </w:r>
    </w:p>
    <w:p w14:paraId="237F7C39" w14:textId="77777777" w:rsidR="0048178F" w:rsidRDefault="0048178F">
      <w:pPr>
        <w:pStyle w:val="TOC2"/>
        <w:rPr>
          <w:rFonts w:asciiTheme="minorHAnsi" w:eastAsiaTheme="minorEastAsia" w:hAnsiTheme="minorHAnsi" w:cstheme="minorBidi"/>
          <w:sz w:val="22"/>
          <w:szCs w:val="22"/>
          <w:lang w:bidi="ar-SA"/>
        </w:rPr>
      </w:pPr>
      <w:r w:rsidRPr="00BD20C9">
        <w:rPr>
          <w:color w:val="000000"/>
        </w:rPr>
        <w:t>2.4</w:t>
      </w:r>
      <w:r>
        <w:rPr>
          <w:rFonts w:asciiTheme="minorHAnsi" w:eastAsiaTheme="minorEastAsia" w:hAnsiTheme="minorHAnsi" w:cstheme="minorBidi"/>
          <w:sz w:val="22"/>
          <w:szCs w:val="22"/>
          <w:lang w:bidi="ar-SA"/>
        </w:rPr>
        <w:tab/>
      </w:r>
      <w:r w:rsidRPr="00BD20C9">
        <w:rPr>
          <w:color w:val="000000"/>
        </w:rPr>
        <w:t>System Actors</w:t>
      </w:r>
      <w:r>
        <w:tab/>
      </w:r>
      <w:r>
        <w:fldChar w:fldCharType="begin"/>
      </w:r>
      <w:r>
        <w:instrText xml:space="preserve"> PAGEREF _Toc398534826 \h </w:instrText>
      </w:r>
      <w:r>
        <w:fldChar w:fldCharType="separate"/>
      </w:r>
      <w:r>
        <w:t>6</w:t>
      </w:r>
      <w:r>
        <w:fldChar w:fldCharType="end"/>
      </w:r>
    </w:p>
    <w:p w14:paraId="6CCD5366" w14:textId="77777777" w:rsidR="0048178F" w:rsidRDefault="0048178F">
      <w:pPr>
        <w:pStyle w:val="TOC2"/>
        <w:rPr>
          <w:rFonts w:asciiTheme="minorHAnsi" w:eastAsiaTheme="minorEastAsia" w:hAnsiTheme="minorHAnsi" w:cstheme="minorBidi"/>
          <w:sz w:val="22"/>
          <w:szCs w:val="22"/>
          <w:lang w:bidi="ar-SA"/>
        </w:rPr>
      </w:pPr>
      <w:r>
        <w:t>2.5</w:t>
      </w:r>
      <w:r>
        <w:rPr>
          <w:rFonts w:asciiTheme="minorHAnsi" w:eastAsiaTheme="minorEastAsia" w:hAnsiTheme="minorHAnsi" w:cstheme="minorBidi"/>
          <w:sz w:val="22"/>
          <w:szCs w:val="22"/>
          <w:lang w:bidi="ar-SA"/>
        </w:rPr>
        <w:tab/>
      </w:r>
      <w:r>
        <w:t>Document Network Folder Location</w:t>
      </w:r>
      <w:r>
        <w:tab/>
      </w:r>
      <w:r>
        <w:fldChar w:fldCharType="begin"/>
      </w:r>
      <w:r>
        <w:instrText xml:space="preserve"> PAGEREF _Toc398534827 \h </w:instrText>
      </w:r>
      <w:r>
        <w:fldChar w:fldCharType="separate"/>
      </w:r>
      <w:r>
        <w:t>8</w:t>
      </w:r>
      <w:r>
        <w:fldChar w:fldCharType="end"/>
      </w:r>
    </w:p>
    <w:p w14:paraId="1C054ED7" w14:textId="77777777" w:rsidR="0048178F" w:rsidRDefault="0048178F">
      <w:pPr>
        <w:pStyle w:val="TOC2"/>
        <w:rPr>
          <w:rFonts w:asciiTheme="minorHAnsi" w:eastAsiaTheme="minorEastAsia" w:hAnsiTheme="minorHAnsi" w:cstheme="minorBidi"/>
          <w:sz w:val="22"/>
          <w:szCs w:val="22"/>
          <w:lang w:bidi="ar-SA"/>
        </w:rPr>
      </w:pPr>
      <w:r>
        <w:t>2.6</w:t>
      </w:r>
      <w:r>
        <w:rPr>
          <w:rFonts w:asciiTheme="minorHAnsi" w:eastAsiaTheme="minorEastAsia" w:hAnsiTheme="minorHAnsi" w:cstheme="minorBidi"/>
          <w:sz w:val="22"/>
          <w:szCs w:val="22"/>
          <w:lang w:bidi="ar-SA"/>
        </w:rPr>
        <w:tab/>
      </w:r>
      <w:r>
        <w:t>Definitions, Acronyms, and Abbreviations</w:t>
      </w:r>
      <w:r>
        <w:tab/>
      </w:r>
      <w:r>
        <w:fldChar w:fldCharType="begin"/>
      </w:r>
      <w:r>
        <w:instrText xml:space="preserve"> PAGEREF _Toc398534828 \h </w:instrText>
      </w:r>
      <w:r>
        <w:fldChar w:fldCharType="separate"/>
      </w:r>
      <w:r>
        <w:t>8</w:t>
      </w:r>
      <w:r>
        <w:fldChar w:fldCharType="end"/>
      </w:r>
    </w:p>
    <w:p w14:paraId="12AE5F68" w14:textId="77777777" w:rsidR="0048178F" w:rsidRDefault="0048178F">
      <w:pPr>
        <w:pStyle w:val="TOC1"/>
        <w:rPr>
          <w:rFonts w:asciiTheme="minorHAnsi" w:eastAsiaTheme="minorEastAsia" w:hAnsiTheme="minorHAnsi" w:cstheme="minorBidi"/>
          <w:sz w:val="22"/>
          <w:szCs w:val="22"/>
          <w:lang w:bidi="ar-SA"/>
        </w:rPr>
      </w:pPr>
      <w:r w:rsidRPr="00BD20C9">
        <w:rPr>
          <w:color w:val="000000"/>
        </w:rPr>
        <w:t>3.</w:t>
      </w:r>
      <w:r>
        <w:rPr>
          <w:rFonts w:asciiTheme="minorHAnsi" w:eastAsiaTheme="minorEastAsia" w:hAnsiTheme="minorHAnsi" w:cstheme="minorBidi"/>
          <w:sz w:val="22"/>
          <w:szCs w:val="22"/>
          <w:lang w:bidi="ar-SA"/>
        </w:rPr>
        <w:tab/>
      </w:r>
      <w:r w:rsidRPr="00BD20C9">
        <w:rPr>
          <w:color w:val="000000"/>
        </w:rPr>
        <w:t>Project History</w:t>
      </w:r>
      <w:r>
        <w:tab/>
      </w:r>
      <w:r>
        <w:fldChar w:fldCharType="begin"/>
      </w:r>
      <w:r>
        <w:instrText xml:space="preserve"> PAGEREF _Toc398534829 \h </w:instrText>
      </w:r>
      <w:r>
        <w:fldChar w:fldCharType="separate"/>
      </w:r>
      <w:r>
        <w:t>11</w:t>
      </w:r>
      <w:r>
        <w:fldChar w:fldCharType="end"/>
      </w:r>
    </w:p>
    <w:p w14:paraId="468ECF54" w14:textId="77777777" w:rsidR="0048178F" w:rsidRDefault="0048178F">
      <w:pPr>
        <w:pStyle w:val="TOC1"/>
        <w:rPr>
          <w:rFonts w:asciiTheme="minorHAnsi" w:eastAsiaTheme="minorEastAsia" w:hAnsiTheme="minorHAnsi" w:cstheme="minorBidi"/>
          <w:sz w:val="22"/>
          <w:szCs w:val="22"/>
          <w:lang w:bidi="ar-SA"/>
        </w:rPr>
      </w:pPr>
      <w:r>
        <w:t>4.</w:t>
      </w:r>
      <w:r>
        <w:rPr>
          <w:rFonts w:asciiTheme="minorHAnsi" w:eastAsiaTheme="minorEastAsia" w:hAnsiTheme="minorHAnsi" w:cstheme="minorBidi"/>
          <w:sz w:val="22"/>
          <w:szCs w:val="22"/>
          <w:lang w:bidi="ar-SA"/>
        </w:rPr>
        <w:tab/>
      </w:r>
      <w:r>
        <w:t>Project Context</w:t>
      </w:r>
      <w:r>
        <w:tab/>
      </w:r>
      <w:r>
        <w:fldChar w:fldCharType="begin"/>
      </w:r>
      <w:r>
        <w:instrText xml:space="preserve"> PAGEREF _Toc398534830 \h </w:instrText>
      </w:r>
      <w:r>
        <w:fldChar w:fldCharType="separate"/>
      </w:r>
      <w:r>
        <w:t>11</w:t>
      </w:r>
      <w:r>
        <w:fldChar w:fldCharType="end"/>
      </w:r>
    </w:p>
    <w:p w14:paraId="6FB4AC58" w14:textId="77777777" w:rsidR="0048178F" w:rsidRDefault="0048178F">
      <w:pPr>
        <w:pStyle w:val="TOC1"/>
        <w:rPr>
          <w:rFonts w:asciiTheme="minorHAnsi" w:eastAsiaTheme="minorEastAsia" w:hAnsiTheme="minorHAnsi" w:cstheme="minorBidi"/>
          <w:sz w:val="22"/>
          <w:szCs w:val="22"/>
          <w:lang w:bidi="ar-SA"/>
        </w:rPr>
      </w:pPr>
      <w:r>
        <w:t>5.</w:t>
      </w:r>
      <w:r>
        <w:rPr>
          <w:rFonts w:asciiTheme="minorHAnsi" w:eastAsiaTheme="minorEastAsia" w:hAnsiTheme="minorHAnsi" w:cstheme="minorBidi"/>
          <w:sz w:val="22"/>
          <w:szCs w:val="22"/>
          <w:lang w:bidi="ar-SA"/>
        </w:rPr>
        <w:tab/>
      </w:r>
      <w:r>
        <w:t>System Context</w:t>
      </w:r>
      <w:r>
        <w:tab/>
      </w:r>
      <w:r>
        <w:fldChar w:fldCharType="begin"/>
      </w:r>
      <w:r>
        <w:instrText xml:space="preserve"> PAGEREF _Toc398534831 \h </w:instrText>
      </w:r>
      <w:r>
        <w:fldChar w:fldCharType="separate"/>
      </w:r>
      <w:r>
        <w:t>11</w:t>
      </w:r>
      <w:r>
        <w:fldChar w:fldCharType="end"/>
      </w:r>
    </w:p>
    <w:p w14:paraId="01449C37" w14:textId="77777777" w:rsidR="0048178F" w:rsidRDefault="0048178F">
      <w:pPr>
        <w:pStyle w:val="TOC3"/>
        <w:rPr>
          <w:rFonts w:asciiTheme="minorHAnsi" w:eastAsiaTheme="minorEastAsia" w:hAnsiTheme="minorHAnsi" w:cstheme="minorBidi"/>
          <w:noProof/>
          <w:sz w:val="22"/>
          <w:szCs w:val="22"/>
          <w:lang w:bidi="ar-SA"/>
        </w:rPr>
      </w:pPr>
      <w:r w:rsidRPr="00BD20C9">
        <w:rPr>
          <w:noProof/>
          <w14:scene3d>
            <w14:camera w14:prst="orthographicFront"/>
            <w14:lightRig w14:rig="threePt" w14:dir="t">
              <w14:rot w14:lat="0" w14:lon="0" w14:rev="0"/>
            </w14:lightRig>
          </w14:scene3d>
        </w:rPr>
        <w:t>5.1.1</w:t>
      </w:r>
      <w:r>
        <w:rPr>
          <w:noProof/>
        </w:rPr>
        <w:t xml:space="preserve"> Information Source</w:t>
      </w:r>
      <w:r>
        <w:rPr>
          <w:noProof/>
        </w:rPr>
        <w:tab/>
      </w:r>
      <w:r>
        <w:rPr>
          <w:noProof/>
        </w:rPr>
        <w:fldChar w:fldCharType="begin"/>
      </w:r>
      <w:r>
        <w:rPr>
          <w:noProof/>
        </w:rPr>
        <w:instrText xml:space="preserve"> PAGEREF _Toc398534832 \h </w:instrText>
      </w:r>
      <w:r>
        <w:rPr>
          <w:noProof/>
        </w:rPr>
      </w:r>
      <w:r>
        <w:rPr>
          <w:noProof/>
        </w:rPr>
        <w:fldChar w:fldCharType="separate"/>
      </w:r>
      <w:r>
        <w:rPr>
          <w:noProof/>
        </w:rPr>
        <w:t>12</w:t>
      </w:r>
      <w:r>
        <w:rPr>
          <w:noProof/>
        </w:rPr>
        <w:fldChar w:fldCharType="end"/>
      </w:r>
    </w:p>
    <w:p w14:paraId="4029A15A" w14:textId="77777777" w:rsidR="0048178F" w:rsidRDefault="0048178F">
      <w:pPr>
        <w:pStyle w:val="TOC3"/>
        <w:rPr>
          <w:rFonts w:asciiTheme="minorHAnsi" w:eastAsiaTheme="minorEastAsia" w:hAnsiTheme="minorHAnsi" w:cstheme="minorBidi"/>
          <w:noProof/>
          <w:sz w:val="22"/>
          <w:szCs w:val="22"/>
          <w:lang w:bidi="ar-SA"/>
        </w:rPr>
      </w:pPr>
      <w:r w:rsidRPr="00BD20C9">
        <w:rPr>
          <w:noProof/>
          <w14:scene3d>
            <w14:camera w14:prst="orthographicFront"/>
            <w14:lightRig w14:rig="threePt" w14:dir="t">
              <w14:rot w14:lat="0" w14:lon="0" w14:rev="0"/>
            </w14:lightRig>
          </w14:scene3d>
        </w:rPr>
        <w:t>5.1.2</w:t>
      </w:r>
      <w:r>
        <w:rPr>
          <w:noProof/>
        </w:rPr>
        <w:t xml:space="preserve"> System Maintenance</w:t>
      </w:r>
      <w:r>
        <w:rPr>
          <w:noProof/>
        </w:rPr>
        <w:tab/>
      </w:r>
      <w:r>
        <w:rPr>
          <w:noProof/>
        </w:rPr>
        <w:fldChar w:fldCharType="begin"/>
      </w:r>
      <w:r>
        <w:rPr>
          <w:noProof/>
        </w:rPr>
        <w:instrText xml:space="preserve"> PAGEREF _Toc398534833 \h </w:instrText>
      </w:r>
      <w:r>
        <w:rPr>
          <w:noProof/>
        </w:rPr>
      </w:r>
      <w:r>
        <w:rPr>
          <w:noProof/>
        </w:rPr>
        <w:fldChar w:fldCharType="separate"/>
      </w:r>
      <w:r>
        <w:rPr>
          <w:noProof/>
        </w:rPr>
        <w:t>13</w:t>
      </w:r>
      <w:r>
        <w:rPr>
          <w:noProof/>
        </w:rPr>
        <w:fldChar w:fldCharType="end"/>
      </w:r>
    </w:p>
    <w:p w14:paraId="181FDC74" w14:textId="77777777" w:rsidR="0048178F" w:rsidRDefault="0048178F">
      <w:pPr>
        <w:pStyle w:val="TOC1"/>
        <w:rPr>
          <w:rFonts w:asciiTheme="minorHAnsi" w:eastAsiaTheme="minorEastAsia" w:hAnsiTheme="minorHAnsi" w:cstheme="minorBidi"/>
          <w:sz w:val="22"/>
          <w:szCs w:val="22"/>
          <w:lang w:bidi="ar-SA"/>
        </w:rPr>
      </w:pPr>
      <w:r>
        <w:t>6.</w:t>
      </w:r>
      <w:r>
        <w:rPr>
          <w:rFonts w:asciiTheme="minorHAnsi" w:eastAsiaTheme="minorEastAsia" w:hAnsiTheme="minorHAnsi" w:cstheme="minorBidi"/>
          <w:sz w:val="22"/>
          <w:szCs w:val="22"/>
          <w:lang w:bidi="ar-SA"/>
        </w:rPr>
        <w:tab/>
      </w:r>
      <w:r>
        <w:t>Subsystem Overview</w:t>
      </w:r>
      <w:r>
        <w:tab/>
      </w:r>
      <w:r>
        <w:fldChar w:fldCharType="begin"/>
      </w:r>
      <w:r>
        <w:instrText xml:space="preserve"> PAGEREF _Toc398534834 \h </w:instrText>
      </w:r>
      <w:r>
        <w:fldChar w:fldCharType="separate"/>
      </w:r>
      <w:r>
        <w:t>15</w:t>
      </w:r>
      <w:r>
        <w:fldChar w:fldCharType="end"/>
      </w:r>
    </w:p>
    <w:p w14:paraId="19591C85" w14:textId="77777777" w:rsidR="0048178F" w:rsidRDefault="0048178F">
      <w:pPr>
        <w:pStyle w:val="TOC3"/>
        <w:tabs>
          <w:tab w:val="left" w:pos="1260"/>
        </w:tabs>
        <w:rPr>
          <w:rFonts w:asciiTheme="minorHAnsi" w:eastAsiaTheme="minorEastAsia" w:hAnsiTheme="minorHAnsi" w:cstheme="minorBidi"/>
          <w:noProof/>
          <w:sz w:val="22"/>
          <w:szCs w:val="22"/>
          <w:lang w:bidi="ar-SA"/>
        </w:rPr>
      </w:pPr>
      <w:r>
        <w:rPr>
          <w:noProof/>
        </w:rPr>
        <w:t>6.1</w:t>
      </w:r>
      <w:r>
        <w:rPr>
          <w:rFonts w:asciiTheme="minorHAnsi" w:eastAsiaTheme="minorEastAsia" w:hAnsiTheme="minorHAnsi" w:cstheme="minorBidi"/>
          <w:noProof/>
          <w:sz w:val="22"/>
          <w:szCs w:val="22"/>
          <w:lang w:bidi="ar-SA"/>
        </w:rPr>
        <w:tab/>
      </w:r>
      <w:r>
        <w:rPr>
          <w:noProof/>
        </w:rPr>
        <w:t>Collecting and Storing Sign Maintenance Data on Toughbook</w:t>
      </w:r>
      <w:r>
        <w:rPr>
          <w:noProof/>
        </w:rPr>
        <w:tab/>
      </w:r>
      <w:r>
        <w:rPr>
          <w:noProof/>
        </w:rPr>
        <w:fldChar w:fldCharType="begin"/>
      </w:r>
      <w:r>
        <w:rPr>
          <w:noProof/>
        </w:rPr>
        <w:instrText xml:space="preserve"> PAGEREF _Toc398534835 \h </w:instrText>
      </w:r>
      <w:r>
        <w:rPr>
          <w:noProof/>
        </w:rPr>
      </w:r>
      <w:r>
        <w:rPr>
          <w:noProof/>
        </w:rPr>
        <w:fldChar w:fldCharType="separate"/>
      </w:r>
      <w:r>
        <w:rPr>
          <w:noProof/>
        </w:rPr>
        <w:t>15</w:t>
      </w:r>
      <w:r>
        <w:rPr>
          <w:noProof/>
        </w:rPr>
        <w:fldChar w:fldCharType="end"/>
      </w:r>
    </w:p>
    <w:p w14:paraId="0AA7CDA5" w14:textId="77777777" w:rsidR="0048178F" w:rsidRDefault="0048178F">
      <w:pPr>
        <w:pStyle w:val="TOC3"/>
        <w:tabs>
          <w:tab w:val="left" w:pos="1260"/>
        </w:tabs>
        <w:rPr>
          <w:rFonts w:asciiTheme="minorHAnsi" w:eastAsiaTheme="minorEastAsia" w:hAnsiTheme="minorHAnsi" w:cstheme="minorBidi"/>
          <w:noProof/>
          <w:sz w:val="22"/>
          <w:szCs w:val="22"/>
          <w:lang w:bidi="ar-SA"/>
        </w:rPr>
      </w:pPr>
      <w:r>
        <w:rPr>
          <w:noProof/>
        </w:rPr>
        <w:t>6.2</w:t>
      </w:r>
      <w:r>
        <w:rPr>
          <w:rFonts w:asciiTheme="minorHAnsi" w:eastAsiaTheme="minorEastAsia" w:hAnsiTheme="minorHAnsi" w:cstheme="minorBidi"/>
          <w:noProof/>
          <w:sz w:val="22"/>
          <w:szCs w:val="22"/>
          <w:lang w:bidi="ar-SA"/>
        </w:rPr>
        <w:tab/>
      </w:r>
      <w:r>
        <w:rPr>
          <w:noProof/>
        </w:rPr>
        <w:t>Synchronization Process – Support files</w:t>
      </w:r>
      <w:r>
        <w:rPr>
          <w:noProof/>
        </w:rPr>
        <w:tab/>
      </w:r>
      <w:r>
        <w:rPr>
          <w:noProof/>
        </w:rPr>
        <w:fldChar w:fldCharType="begin"/>
      </w:r>
      <w:r>
        <w:rPr>
          <w:noProof/>
        </w:rPr>
        <w:instrText xml:space="preserve"> PAGEREF _Toc398534836 \h </w:instrText>
      </w:r>
      <w:r>
        <w:rPr>
          <w:noProof/>
        </w:rPr>
      </w:r>
      <w:r>
        <w:rPr>
          <w:noProof/>
        </w:rPr>
        <w:fldChar w:fldCharType="separate"/>
      </w:r>
      <w:r>
        <w:rPr>
          <w:noProof/>
        </w:rPr>
        <w:t>15</w:t>
      </w:r>
      <w:r>
        <w:rPr>
          <w:noProof/>
        </w:rPr>
        <w:fldChar w:fldCharType="end"/>
      </w:r>
    </w:p>
    <w:p w14:paraId="6288F6AD" w14:textId="77777777" w:rsidR="0048178F" w:rsidRDefault="0048178F">
      <w:pPr>
        <w:pStyle w:val="TOC3"/>
        <w:tabs>
          <w:tab w:val="left" w:pos="1260"/>
        </w:tabs>
        <w:rPr>
          <w:rFonts w:asciiTheme="minorHAnsi" w:eastAsiaTheme="minorEastAsia" w:hAnsiTheme="minorHAnsi" w:cstheme="minorBidi"/>
          <w:noProof/>
          <w:sz w:val="22"/>
          <w:szCs w:val="22"/>
          <w:lang w:bidi="ar-SA"/>
        </w:rPr>
      </w:pPr>
      <w:r>
        <w:rPr>
          <w:noProof/>
        </w:rPr>
        <w:t>6.3</w:t>
      </w:r>
      <w:r>
        <w:rPr>
          <w:rFonts w:asciiTheme="minorHAnsi" w:eastAsiaTheme="minorEastAsia" w:hAnsiTheme="minorHAnsi" w:cstheme="minorBidi"/>
          <w:noProof/>
          <w:sz w:val="22"/>
          <w:szCs w:val="22"/>
          <w:lang w:bidi="ar-SA"/>
        </w:rPr>
        <w:tab/>
      </w:r>
      <w:r>
        <w:rPr>
          <w:noProof/>
        </w:rPr>
        <w:t>Synchronization Process – Custom Sign Photograph Files</w:t>
      </w:r>
      <w:r>
        <w:rPr>
          <w:noProof/>
        </w:rPr>
        <w:tab/>
      </w:r>
      <w:r>
        <w:rPr>
          <w:noProof/>
        </w:rPr>
        <w:fldChar w:fldCharType="begin"/>
      </w:r>
      <w:r>
        <w:rPr>
          <w:noProof/>
        </w:rPr>
        <w:instrText xml:space="preserve"> PAGEREF _Toc398534837 \h </w:instrText>
      </w:r>
      <w:r>
        <w:rPr>
          <w:noProof/>
        </w:rPr>
      </w:r>
      <w:r>
        <w:rPr>
          <w:noProof/>
        </w:rPr>
        <w:fldChar w:fldCharType="separate"/>
      </w:r>
      <w:r>
        <w:rPr>
          <w:noProof/>
        </w:rPr>
        <w:t>16</w:t>
      </w:r>
      <w:r>
        <w:rPr>
          <w:noProof/>
        </w:rPr>
        <w:fldChar w:fldCharType="end"/>
      </w:r>
    </w:p>
    <w:p w14:paraId="3B6C2C7B" w14:textId="77777777" w:rsidR="0048178F" w:rsidRDefault="0048178F">
      <w:pPr>
        <w:pStyle w:val="TOC3"/>
        <w:tabs>
          <w:tab w:val="left" w:pos="1260"/>
        </w:tabs>
        <w:rPr>
          <w:rFonts w:asciiTheme="minorHAnsi" w:eastAsiaTheme="minorEastAsia" w:hAnsiTheme="minorHAnsi" w:cstheme="minorBidi"/>
          <w:noProof/>
          <w:sz w:val="22"/>
          <w:szCs w:val="22"/>
          <w:lang w:bidi="ar-SA"/>
        </w:rPr>
      </w:pPr>
      <w:r>
        <w:rPr>
          <w:noProof/>
        </w:rPr>
        <w:t>6.4</w:t>
      </w:r>
      <w:r>
        <w:rPr>
          <w:rFonts w:asciiTheme="minorHAnsi" w:eastAsiaTheme="minorEastAsia" w:hAnsiTheme="minorHAnsi" w:cstheme="minorBidi"/>
          <w:noProof/>
          <w:sz w:val="22"/>
          <w:szCs w:val="22"/>
          <w:lang w:bidi="ar-SA"/>
        </w:rPr>
        <w:tab/>
      </w:r>
      <w:r>
        <w:rPr>
          <w:noProof/>
        </w:rPr>
        <w:t>Synchronization Process – Sign Asset Data</w:t>
      </w:r>
      <w:r>
        <w:rPr>
          <w:noProof/>
        </w:rPr>
        <w:tab/>
      </w:r>
      <w:r>
        <w:rPr>
          <w:noProof/>
        </w:rPr>
        <w:fldChar w:fldCharType="begin"/>
      </w:r>
      <w:r>
        <w:rPr>
          <w:noProof/>
        </w:rPr>
        <w:instrText xml:space="preserve"> PAGEREF _Toc398534838 \h </w:instrText>
      </w:r>
      <w:r>
        <w:rPr>
          <w:noProof/>
        </w:rPr>
      </w:r>
      <w:r>
        <w:rPr>
          <w:noProof/>
        </w:rPr>
        <w:fldChar w:fldCharType="separate"/>
      </w:r>
      <w:r>
        <w:rPr>
          <w:noProof/>
        </w:rPr>
        <w:t>16</w:t>
      </w:r>
      <w:r>
        <w:rPr>
          <w:noProof/>
        </w:rPr>
        <w:fldChar w:fldCharType="end"/>
      </w:r>
    </w:p>
    <w:p w14:paraId="3FF33829" w14:textId="77777777" w:rsidR="0048178F" w:rsidRDefault="0048178F">
      <w:pPr>
        <w:pStyle w:val="TOC3"/>
        <w:tabs>
          <w:tab w:val="left" w:pos="1260"/>
        </w:tabs>
        <w:rPr>
          <w:rFonts w:asciiTheme="minorHAnsi" w:eastAsiaTheme="minorEastAsia" w:hAnsiTheme="minorHAnsi" w:cstheme="minorBidi"/>
          <w:noProof/>
          <w:sz w:val="22"/>
          <w:szCs w:val="22"/>
          <w:lang w:bidi="ar-SA"/>
        </w:rPr>
      </w:pPr>
      <w:r>
        <w:rPr>
          <w:noProof/>
        </w:rPr>
        <w:t>6.5</w:t>
      </w:r>
      <w:r>
        <w:rPr>
          <w:rFonts w:asciiTheme="minorHAnsi" w:eastAsiaTheme="minorEastAsia" w:hAnsiTheme="minorHAnsi" w:cstheme="minorBidi"/>
          <w:noProof/>
          <w:sz w:val="22"/>
          <w:szCs w:val="22"/>
          <w:lang w:bidi="ar-SA"/>
        </w:rPr>
        <w:tab/>
      </w:r>
      <w:r>
        <w:rPr>
          <w:noProof/>
        </w:rPr>
        <w:t>Make  Sign Data Available for External Purposes</w:t>
      </w:r>
      <w:r>
        <w:rPr>
          <w:noProof/>
        </w:rPr>
        <w:tab/>
      </w:r>
      <w:r>
        <w:rPr>
          <w:noProof/>
        </w:rPr>
        <w:fldChar w:fldCharType="begin"/>
      </w:r>
      <w:r>
        <w:rPr>
          <w:noProof/>
        </w:rPr>
        <w:instrText xml:space="preserve"> PAGEREF _Toc398534839 \h </w:instrText>
      </w:r>
      <w:r>
        <w:rPr>
          <w:noProof/>
        </w:rPr>
      </w:r>
      <w:r>
        <w:rPr>
          <w:noProof/>
        </w:rPr>
        <w:fldChar w:fldCharType="separate"/>
      </w:r>
      <w:r>
        <w:rPr>
          <w:noProof/>
        </w:rPr>
        <w:t>18</w:t>
      </w:r>
      <w:r>
        <w:rPr>
          <w:noProof/>
        </w:rPr>
        <w:fldChar w:fldCharType="end"/>
      </w:r>
    </w:p>
    <w:p w14:paraId="70BE4FB0" w14:textId="77777777" w:rsidR="0048178F" w:rsidRDefault="0048178F">
      <w:pPr>
        <w:pStyle w:val="TOC1"/>
        <w:rPr>
          <w:rFonts w:asciiTheme="minorHAnsi" w:eastAsiaTheme="minorEastAsia" w:hAnsiTheme="minorHAnsi" w:cstheme="minorBidi"/>
          <w:sz w:val="22"/>
          <w:szCs w:val="22"/>
          <w:lang w:bidi="ar-SA"/>
        </w:rPr>
      </w:pPr>
      <w:r>
        <w:t>7.</w:t>
      </w:r>
      <w:r>
        <w:rPr>
          <w:rFonts w:asciiTheme="minorHAnsi" w:eastAsiaTheme="minorEastAsia" w:hAnsiTheme="minorHAnsi" w:cstheme="minorBidi"/>
          <w:sz w:val="22"/>
          <w:szCs w:val="22"/>
          <w:lang w:bidi="ar-SA"/>
        </w:rPr>
        <w:tab/>
      </w:r>
      <w:r>
        <w:t>System Assumptions and Dependencies</w:t>
      </w:r>
      <w:r>
        <w:tab/>
      </w:r>
      <w:r>
        <w:fldChar w:fldCharType="begin"/>
      </w:r>
      <w:r>
        <w:instrText xml:space="preserve"> PAGEREF _Toc398534840 \h </w:instrText>
      </w:r>
      <w:r>
        <w:fldChar w:fldCharType="separate"/>
      </w:r>
      <w:r>
        <w:t>19</w:t>
      </w:r>
      <w:r>
        <w:fldChar w:fldCharType="end"/>
      </w:r>
    </w:p>
    <w:p w14:paraId="50040820" w14:textId="77777777" w:rsidR="0048178F" w:rsidRDefault="0048178F">
      <w:pPr>
        <w:pStyle w:val="TOC1"/>
        <w:rPr>
          <w:rFonts w:asciiTheme="minorHAnsi" w:eastAsiaTheme="minorEastAsia" w:hAnsiTheme="minorHAnsi" w:cstheme="minorBidi"/>
          <w:sz w:val="22"/>
          <w:szCs w:val="22"/>
          <w:lang w:bidi="ar-SA"/>
        </w:rPr>
      </w:pPr>
      <w:r>
        <w:t>8.</w:t>
      </w:r>
      <w:r>
        <w:rPr>
          <w:rFonts w:asciiTheme="minorHAnsi" w:eastAsiaTheme="minorEastAsia" w:hAnsiTheme="minorHAnsi" w:cstheme="minorBidi"/>
          <w:sz w:val="22"/>
          <w:szCs w:val="22"/>
          <w:lang w:bidi="ar-SA"/>
        </w:rPr>
        <w:tab/>
      </w:r>
      <w:r>
        <w:t>System and Data Requirements</w:t>
      </w:r>
      <w:r>
        <w:tab/>
      </w:r>
      <w:r>
        <w:fldChar w:fldCharType="begin"/>
      </w:r>
      <w:r>
        <w:instrText xml:space="preserve"> PAGEREF _Toc398534841 \h </w:instrText>
      </w:r>
      <w:r>
        <w:fldChar w:fldCharType="separate"/>
      </w:r>
      <w:r>
        <w:t>20</w:t>
      </w:r>
      <w:r>
        <w:fldChar w:fldCharType="end"/>
      </w:r>
    </w:p>
    <w:p w14:paraId="45B890C3" w14:textId="77777777" w:rsidR="0048178F" w:rsidRDefault="0048178F">
      <w:pPr>
        <w:pStyle w:val="TOC1"/>
        <w:rPr>
          <w:rFonts w:asciiTheme="minorHAnsi" w:eastAsiaTheme="minorEastAsia" w:hAnsiTheme="minorHAnsi" w:cstheme="minorBidi"/>
          <w:sz w:val="22"/>
          <w:szCs w:val="22"/>
          <w:lang w:bidi="ar-SA"/>
        </w:rPr>
      </w:pPr>
      <w:r>
        <w:t>9.</w:t>
      </w:r>
      <w:r>
        <w:rPr>
          <w:rFonts w:asciiTheme="minorHAnsi" w:eastAsiaTheme="minorEastAsia" w:hAnsiTheme="minorHAnsi" w:cstheme="minorBidi"/>
          <w:sz w:val="22"/>
          <w:szCs w:val="22"/>
          <w:lang w:bidi="ar-SA"/>
        </w:rPr>
        <w:tab/>
      </w:r>
      <w:r>
        <w:t>Scope Limitations</w:t>
      </w:r>
      <w:r>
        <w:tab/>
      </w:r>
      <w:r>
        <w:fldChar w:fldCharType="begin"/>
      </w:r>
      <w:r>
        <w:instrText xml:space="preserve"> PAGEREF _Toc398534842 \h </w:instrText>
      </w:r>
      <w:r>
        <w:fldChar w:fldCharType="separate"/>
      </w:r>
      <w:r>
        <w:t>21</w:t>
      </w:r>
      <w:r>
        <w:fldChar w:fldCharType="end"/>
      </w:r>
    </w:p>
    <w:p w14:paraId="54965A36" w14:textId="77777777" w:rsidR="0048178F" w:rsidRDefault="0048178F">
      <w:pPr>
        <w:pStyle w:val="TOC1"/>
        <w:rPr>
          <w:rFonts w:asciiTheme="minorHAnsi" w:eastAsiaTheme="minorEastAsia" w:hAnsiTheme="minorHAnsi" w:cstheme="minorBidi"/>
          <w:sz w:val="22"/>
          <w:szCs w:val="22"/>
          <w:lang w:bidi="ar-SA"/>
        </w:rPr>
      </w:pPr>
      <w:r>
        <w:t>10.</w:t>
      </w:r>
      <w:r>
        <w:rPr>
          <w:rFonts w:asciiTheme="minorHAnsi" w:eastAsiaTheme="minorEastAsia" w:hAnsiTheme="minorHAnsi" w:cstheme="minorBidi"/>
          <w:sz w:val="22"/>
          <w:szCs w:val="22"/>
          <w:lang w:bidi="ar-SA"/>
        </w:rPr>
        <w:tab/>
      </w:r>
      <w:r>
        <w:t>Open Issues</w:t>
      </w:r>
      <w:r>
        <w:tab/>
      </w:r>
      <w:r>
        <w:fldChar w:fldCharType="begin"/>
      </w:r>
      <w:r>
        <w:instrText xml:space="preserve"> PAGEREF _Toc398534843 \h </w:instrText>
      </w:r>
      <w:r>
        <w:fldChar w:fldCharType="separate"/>
      </w:r>
      <w:r>
        <w:t>22</w:t>
      </w:r>
      <w:r>
        <w:fldChar w:fldCharType="end"/>
      </w:r>
    </w:p>
    <w:p w14:paraId="270FAD80" w14:textId="77777777" w:rsidR="0048178F" w:rsidRDefault="0048178F">
      <w:pPr>
        <w:pStyle w:val="TOC1"/>
        <w:rPr>
          <w:rFonts w:asciiTheme="minorHAnsi" w:eastAsiaTheme="minorEastAsia" w:hAnsiTheme="minorHAnsi" w:cstheme="minorBidi"/>
          <w:sz w:val="22"/>
          <w:szCs w:val="22"/>
          <w:lang w:bidi="ar-SA"/>
        </w:rPr>
      </w:pPr>
      <w:r>
        <w:t>11.</w:t>
      </w:r>
      <w:r>
        <w:rPr>
          <w:rFonts w:asciiTheme="minorHAnsi" w:eastAsiaTheme="minorEastAsia" w:hAnsiTheme="minorHAnsi" w:cstheme="minorBidi"/>
          <w:sz w:val="22"/>
          <w:szCs w:val="22"/>
          <w:lang w:bidi="ar-SA"/>
        </w:rPr>
        <w:tab/>
      </w:r>
      <w:r>
        <w:t>Retired, Deferred and Replaced Requirements</w:t>
      </w:r>
      <w:r>
        <w:tab/>
      </w:r>
      <w:r>
        <w:fldChar w:fldCharType="begin"/>
      </w:r>
      <w:r>
        <w:instrText xml:space="preserve"> PAGEREF _Toc398534844 \h </w:instrText>
      </w:r>
      <w:r>
        <w:fldChar w:fldCharType="separate"/>
      </w:r>
      <w:r>
        <w:t>23</w:t>
      </w:r>
      <w:r>
        <w:fldChar w:fldCharType="end"/>
      </w:r>
    </w:p>
    <w:p w14:paraId="1F7FBFD9" w14:textId="77777777" w:rsidR="0048178F" w:rsidRDefault="0048178F">
      <w:pPr>
        <w:pStyle w:val="TOC1"/>
        <w:rPr>
          <w:rFonts w:asciiTheme="minorHAnsi" w:eastAsiaTheme="minorEastAsia" w:hAnsiTheme="minorHAnsi" w:cstheme="minorBidi"/>
          <w:sz w:val="22"/>
          <w:szCs w:val="22"/>
          <w:lang w:bidi="ar-SA"/>
        </w:rPr>
      </w:pPr>
      <w:r w:rsidRPr="00BD20C9">
        <w:rPr>
          <w:caps/>
        </w:rPr>
        <w:t>12.</w:t>
      </w:r>
      <w:r>
        <w:rPr>
          <w:rFonts w:asciiTheme="minorHAnsi" w:eastAsiaTheme="minorEastAsia" w:hAnsiTheme="minorHAnsi" w:cstheme="minorBidi"/>
          <w:sz w:val="22"/>
          <w:szCs w:val="22"/>
          <w:lang w:bidi="ar-SA"/>
        </w:rPr>
        <w:tab/>
      </w:r>
      <w:r w:rsidRPr="00BD20C9">
        <w:rPr>
          <w:caps/>
        </w:rPr>
        <w:t>Appendix A – Requirement Change Log</w:t>
      </w:r>
      <w:r>
        <w:tab/>
      </w:r>
      <w:r>
        <w:fldChar w:fldCharType="begin"/>
      </w:r>
      <w:r>
        <w:instrText xml:space="preserve"> PAGEREF _Toc398534845 \h </w:instrText>
      </w:r>
      <w:r>
        <w:fldChar w:fldCharType="separate"/>
      </w:r>
      <w:r>
        <w:t>24</w:t>
      </w:r>
      <w:r>
        <w:fldChar w:fldCharType="end"/>
      </w:r>
    </w:p>
    <w:p w14:paraId="02EFB217" w14:textId="77777777" w:rsidR="0048178F" w:rsidRDefault="0048178F">
      <w:pPr>
        <w:pStyle w:val="TOC1"/>
        <w:rPr>
          <w:rFonts w:asciiTheme="minorHAnsi" w:eastAsiaTheme="minorEastAsia" w:hAnsiTheme="minorHAnsi" w:cstheme="minorBidi"/>
          <w:sz w:val="22"/>
          <w:szCs w:val="22"/>
          <w:lang w:bidi="ar-SA"/>
        </w:rPr>
      </w:pPr>
      <w:r w:rsidRPr="00BD20C9">
        <w:rPr>
          <w:caps/>
        </w:rPr>
        <w:t>13.</w:t>
      </w:r>
      <w:r>
        <w:rPr>
          <w:rFonts w:asciiTheme="minorHAnsi" w:eastAsiaTheme="minorEastAsia" w:hAnsiTheme="minorHAnsi" w:cstheme="minorBidi"/>
          <w:sz w:val="22"/>
          <w:szCs w:val="22"/>
          <w:lang w:bidi="ar-SA"/>
        </w:rPr>
        <w:tab/>
      </w:r>
      <w:r w:rsidRPr="00BD20C9">
        <w:rPr>
          <w:caps/>
        </w:rPr>
        <w:t>Appendix B – Toughbook Configuration</w:t>
      </w:r>
      <w:r>
        <w:tab/>
      </w:r>
      <w:r>
        <w:fldChar w:fldCharType="begin"/>
      </w:r>
      <w:r>
        <w:instrText xml:space="preserve"> PAGEREF _Toc398534846 \h </w:instrText>
      </w:r>
      <w:r>
        <w:fldChar w:fldCharType="separate"/>
      </w:r>
      <w:r>
        <w:t>25</w:t>
      </w:r>
      <w:r>
        <w:fldChar w:fldCharType="end"/>
      </w:r>
    </w:p>
    <w:p w14:paraId="408FD00E" w14:textId="77777777" w:rsidR="0048178F" w:rsidRDefault="0048178F">
      <w:pPr>
        <w:pStyle w:val="TOC1"/>
        <w:rPr>
          <w:rFonts w:asciiTheme="minorHAnsi" w:eastAsiaTheme="minorEastAsia" w:hAnsiTheme="minorHAnsi" w:cstheme="minorBidi"/>
          <w:sz w:val="22"/>
          <w:szCs w:val="22"/>
          <w:lang w:bidi="ar-SA"/>
        </w:rPr>
      </w:pPr>
      <w:r>
        <w:t>14.</w:t>
      </w:r>
      <w:r>
        <w:rPr>
          <w:rFonts w:asciiTheme="minorHAnsi" w:eastAsiaTheme="minorEastAsia" w:hAnsiTheme="minorHAnsi" w:cstheme="minorBidi"/>
          <w:sz w:val="22"/>
          <w:szCs w:val="22"/>
          <w:lang w:bidi="ar-SA"/>
        </w:rPr>
        <w:tab/>
      </w:r>
      <w:r>
        <w:t>Appendix C – Detail Requirements</w:t>
      </w:r>
      <w:r>
        <w:tab/>
      </w:r>
      <w:r>
        <w:fldChar w:fldCharType="begin"/>
      </w:r>
      <w:r>
        <w:instrText xml:space="preserve"> PAGEREF _Toc398534847 \h </w:instrText>
      </w:r>
      <w:r>
        <w:fldChar w:fldCharType="separate"/>
      </w:r>
      <w:r>
        <w:t>25</w:t>
      </w:r>
      <w:r>
        <w:fldChar w:fldCharType="end"/>
      </w:r>
    </w:p>
    <w:p w14:paraId="3C6035BB" w14:textId="77777777" w:rsidR="007F5997" w:rsidRPr="00227804" w:rsidRDefault="007F5997" w:rsidP="007F5997">
      <w:r w:rsidRPr="00227804">
        <w:rPr>
          <w:noProof/>
        </w:rPr>
        <w:fldChar w:fldCharType="end"/>
      </w:r>
    </w:p>
    <w:p w14:paraId="51FA1B27" w14:textId="77777777" w:rsidR="007F5997" w:rsidRPr="00227804" w:rsidRDefault="007F5997" w:rsidP="007F5997">
      <w:pPr>
        <w:sectPr w:rsidR="007F5997" w:rsidRPr="00227804" w:rsidSect="007F5997">
          <w:headerReference w:type="default" r:id="rId14"/>
          <w:footerReference w:type="even" r:id="rId15"/>
          <w:footerReference w:type="default" r:id="rId16"/>
          <w:headerReference w:type="first" r:id="rId17"/>
          <w:footerReference w:type="first" r:id="rId18"/>
          <w:pgSz w:w="12240" w:h="15840" w:code="1"/>
          <w:pgMar w:top="1440" w:right="1800" w:bottom="1440" w:left="1800" w:header="706" w:footer="475" w:gutter="0"/>
          <w:cols w:space="720"/>
        </w:sectPr>
      </w:pPr>
    </w:p>
    <w:p w14:paraId="02F0874E" w14:textId="77777777" w:rsidR="007F5997" w:rsidRPr="00227804" w:rsidRDefault="007F5997" w:rsidP="007F5997">
      <w:pPr>
        <w:pStyle w:val="Heading1"/>
        <w:pageBreakBefore/>
      </w:pPr>
      <w:bookmarkStart w:id="2" w:name="_Toc398534821"/>
      <w:r w:rsidRPr="00227804">
        <w:lastRenderedPageBreak/>
        <w:t>Purpose</w:t>
      </w:r>
      <w:r w:rsidR="00137768">
        <w:t xml:space="preserve"> of This Document</w:t>
      </w:r>
      <w:bookmarkEnd w:id="2"/>
    </w:p>
    <w:p w14:paraId="60837089" w14:textId="77777777" w:rsidR="007F5997" w:rsidRPr="00227804" w:rsidRDefault="007F5997" w:rsidP="007F5997">
      <w:pPr>
        <w:pStyle w:val="BodyText"/>
        <w:ind w:left="0"/>
      </w:pPr>
      <w:r w:rsidRPr="00227804">
        <w:t xml:space="preserve">To describe the users' requirements at a level detailed enough to support </w:t>
      </w:r>
      <w:r w:rsidR="0057563B" w:rsidRPr="00227804">
        <w:t xml:space="preserve">the </w:t>
      </w:r>
      <w:r w:rsidR="00084962">
        <w:t xml:space="preserve">creation of sign assets with TransInfo and the design, </w:t>
      </w:r>
      <w:r w:rsidR="00934FA1">
        <w:t xml:space="preserve">development, </w:t>
      </w:r>
      <w:r w:rsidR="0057563B" w:rsidRPr="00227804">
        <w:t>configuration, data conversion, testing, and transition pl</w:t>
      </w:r>
      <w:r w:rsidR="00157DEC">
        <w:t>anning for a data exchan</w:t>
      </w:r>
      <w:r w:rsidR="00DD0C67">
        <w:t>ging process between Field Sign</w:t>
      </w:r>
      <w:r w:rsidR="00157DEC">
        <w:t xml:space="preserve"> Maintenance data stored in an Access database </w:t>
      </w:r>
      <w:r w:rsidR="001065FE">
        <w:t xml:space="preserve">on ODOT District </w:t>
      </w:r>
      <w:r w:rsidR="00DD0C67">
        <w:t>laptop Toughbook</w:t>
      </w:r>
      <w:r w:rsidR="001065FE">
        <w:t>s</w:t>
      </w:r>
      <w:r w:rsidR="00DD0C67">
        <w:t xml:space="preserve"> </w:t>
      </w:r>
      <w:r w:rsidR="00157DEC">
        <w:t>and the</w:t>
      </w:r>
      <w:r w:rsidR="0057563B" w:rsidRPr="00227804">
        <w:t xml:space="preserve"> TransInfo system</w:t>
      </w:r>
      <w:r w:rsidRPr="00227804">
        <w:t xml:space="preserve"> </w:t>
      </w:r>
    </w:p>
    <w:p w14:paraId="2D811043" w14:textId="77777777" w:rsidR="007F5997" w:rsidRPr="00227804" w:rsidRDefault="00DD0C67" w:rsidP="007F5997">
      <w:pPr>
        <w:pStyle w:val="NormalText"/>
        <w:ind w:left="0"/>
      </w:pPr>
      <w:r>
        <w:t>‘</w:t>
      </w:r>
      <w:r w:rsidR="007F5997" w:rsidRPr="00227804">
        <w:t>The System Requirement Specification (SRS) precisely states the functions and capabilities that a software system must provide and the constraints that it must respect…It should describe the intended external, user-visible behaviors of the s</w:t>
      </w:r>
      <w:r>
        <w:t>ystem.’</w:t>
      </w:r>
    </w:p>
    <w:p w14:paraId="4B59B8AD" w14:textId="77777777" w:rsidR="007F5997" w:rsidRPr="00227804" w:rsidRDefault="007F5997" w:rsidP="007F5997">
      <w:pPr>
        <w:jc w:val="right"/>
        <w:rPr>
          <w:sz w:val="16"/>
        </w:rPr>
      </w:pPr>
      <w:r w:rsidRPr="00227804">
        <w:rPr>
          <w:sz w:val="16"/>
        </w:rPr>
        <w:t>Wiegers, Karl E., Software Requirements, 1999</w:t>
      </w:r>
    </w:p>
    <w:p w14:paraId="4C0E929F" w14:textId="77777777" w:rsidR="007F5997" w:rsidRPr="00227804" w:rsidRDefault="007F5997" w:rsidP="007F5997">
      <w:pPr>
        <w:pStyle w:val="BodyText"/>
        <w:ind w:left="0"/>
      </w:pPr>
    </w:p>
    <w:p w14:paraId="661BCC6E" w14:textId="77777777" w:rsidR="007F5997" w:rsidRPr="00227804" w:rsidRDefault="007F5997" w:rsidP="007F5997">
      <w:pPr>
        <w:rPr>
          <w:b/>
        </w:rPr>
      </w:pPr>
      <w:bookmarkStart w:id="3" w:name="_Toc525539116"/>
    </w:p>
    <w:p w14:paraId="537E7CAA" w14:textId="77777777" w:rsidR="007F5997" w:rsidRPr="00227804" w:rsidRDefault="007F5997" w:rsidP="007F5997">
      <w:pPr>
        <w:pStyle w:val="Heading1"/>
        <w:pageBreakBefore/>
      </w:pPr>
      <w:bookmarkStart w:id="4" w:name="_Toc398534822"/>
      <w:r w:rsidRPr="00227804">
        <w:lastRenderedPageBreak/>
        <w:t>Introduction</w:t>
      </w:r>
      <w:bookmarkEnd w:id="3"/>
      <w:r w:rsidR="00137768">
        <w:t xml:space="preserve"> to the Systems Requirement Specifications (SRS)</w:t>
      </w:r>
      <w:bookmarkEnd w:id="4"/>
      <w:r w:rsidR="00137768">
        <w:t xml:space="preserve"> </w:t>
      </w:r>
    </w:p>
    <w:p w14:paraId="36816465" w14:textId="77777777" w:rsidR="007F5997" w:rsidRPr="00227804" w:rsidRDefault="007F5997" w:rsidP="007F5997">
      <w:pPr>
        <w:pStyle w:val="BodyText"/>
        <w:ind w:left="0"/>
      </w:pPr>
      <w:r w:rsidRPr="00227804">
        <w:t xml:space="preserve">This section presents a brief overview of the System Requirements Specification (SRS) to help the reader understand how the document </w:t>
      </w:r>
      <w:r w:rsidR="009D5C42">
        <w:t>is organized and how to</w:t>
      </w:r>
      <w:r w:rsidRPr="00227804">
        <w:t xml:space="preserve"> interpret it.</w:t>
      </w:r>
    </w:p>
    <w:p w14:paraId="1CF539FB" w14:textId="77777777" w:rsidR="00AA461C" w:rsidRPr="00227804" w:rsidRDefault="00AA461C" w:rsidP="00AA461C">
      <w:pPr>
        <w:pStyle w:val="Heading2"/>
        <w:numPr>
          <w:ilvl w:val="1"/>
          <w:numId w:val="1"/>
        </w:numPr>
        <w:ind w:left="630" w:hanging="270"/>
      </w:pPr>
      <w:bookmarkStart w:id="5" w:name="_Toc398534823"/>
      <w:bookmarkStart w:id="6" w:name="_Toc521911048"/>
      <w:bookmarkStart w:id="7" w:name="_Toc525539118"/>
      <w:r w:rsidRPr="00227804">
        <w:t>Document Overview</w:t>
      </w:r>
      <w:bookmarkEnd w:id="5"/>
    </w:p>
    <w:p w14:paraId="06BE0A02" w14:textId="77777777" w:rsidR="00AA461C" w:rsidRPr="00227804" w:rsidRDefault="00AA461C" w:rsidP="00AA461C">
      <w:pPr>
        <w:pStyle w:val="NormalText"/>
      </w:pPr>
      <w:r w:rsidRPr="00227804">
        <w:t xml:space="preserve">This SRS contains the requirements that will be used to: </w:t>
      </w:r>
    </w:p>
    <w:p w14:paraId="4392AE91" w14:textId="77777777" w:rsidR="00AA461C" w:rsidRPr="00227804" w:rsidRDefault="00AA461C" w:rsidP="00AA461C">
      <w:pPr>
        <w:pStyle w:val="NormalIndent"/>
      </w:pPr>
      <w:r w:rsidRPr="00227804">
        <w:t>Communicate the intended business process and related requirements in support of business implementation planning and training</w:t>
      </w:r>
    </w:p>
    <w:p w14:paraId="6D3FC139" w14:textId="77777777" w:rsidR="00AA461C" w:rsidRPr="00227804" w:rsidRDefault="00AA461C" w:rsidP="00AA461C">
      <w:pPr>
        <w:pStyle w:val="NormalIndent"/>
      </w:pPr>
      <w:r w:rsidRPr="00227804">
        <w:t xml:space="preserve">Communicate the software and technical requirements in support of software </w:t>
      </w:r>
      <w:r w:rsidR="00A40181">
        <w:t xml:space="preserve">design, </w:t>
      </w:r>
      <w:r w:rsidR="00934FA1">
        <w:t xml:space="preserve">development, </w:t>
      </w:r>
      <w:r w:rsidRPr="00227804">
        <w:t>configuration, implementation, and system testing</w:t>
      </w:r>
    </w:p>
    <w:p w14:paraId="41E48BA9" w14:textId="77777777" w:rsidR="00AA461C" w:rsidRPr="00227804" w:rsidRDefault="00AA461C" w:rsidP="00AA461C">
      <w:pPr>
        <w:pStyle w:val="NormalIndent"/>
      </w:pPr>
      <w:r w:rsidRPr="00227804">
        <w:t>Provide reference to specification documents for more detailed reporting, data, interface,</w:t>
      </w:r>
      <w:r w:rsidR="00A40181">
        <w:t xml:space="preserve"> </w:t>
      </w:r>
      <w:r w:rsidRPr="00227804">
        <w:t>and conversion specifications</w:t>
      </w:r>
    </w:p>
    <w:p w14:paraId="77CEB838" w14:textId="76857584" w:rsidR="00AA461C" w:rsidRPr="00227804" w:rsidRDefault="00AA461C" w:rsidP="007834E3">
      <w:pPr>
        <w:pStyle w:val="NormalText"/>
      </w:pPr>
      <w:r w:rsidRPr="00227804">
        <w:t xml:space="preserve">The document is organized based on the business process that the TransInfo </w:t>
      </w:r>
      <w:r w:rsidR="00934FA1">
        <w:t>and Field Sign</w:t>
      </w:r>
      <w:r w:rsidR="004274D4">
        <w:t xml:space="preserve"> Data Maintenance</w:t>
      </w:r>
      <w:r w:rsidR="00157DEC">
        <w:t xml:space="preserve"> </w:t>
      </w:r>
      <w:r w:rsidRPr="00227804">
        <w:t>system</w:t>
      </w:r>
      <w:r w:rsidR="00157DEC">
        <w:t>s</w:t>
      </w:r>
      <w:r w:rsidRPr="00227804">
        <w:t xml:space="preserve"> will support. </w:t>
      </w:r>
      <w:r w:rsidR="003C2D1F">
        <w:t>B</w:t>
      </w:r>
      <w:r w:rsidRPr="00227804">
        <w:t>usiness p</w:t>
      </w:r>
      <w:r w:rsidR="00157DEC">
        <w:t>rocesses are represented by</w:t>
      </w:r>
      <w:r w:rsidR="005E6B9E">
        <w:t xml:space="preserve"> </w:t>
      </w:r>
      <w:r w:rsidR="004274D4">
        <w:t>subsystems</w:t>
      </w:r>
      <w:r w:rsidR="000600A2">
        <w:t xml:space="preserve"> </w:t>
      </w:r>
      <w:r w:rsidR="009313EB">
        <w:t xml:space="preserve">where the system component is logically separate and can be developed by separate work groups. The subsystems must work together, but must also be self-contained enough that each </w:t>
      </w:r>
      <w:r w:rsidR="003C2D1F">
        <w:t xml:space="preserve">project </w:t>
      </w:r>
      <w:r w:rsidR="009313EB">
        <w:t>work unit (Bentley, TAD, Access DBA) can complete their own portion of the system.</w:t>
      </w:r>
    </w:p>
    <w:p w14:paraId="507E36C7" w14:textId="77777777" w:rsidR="007E4644" w:rsidRPr="00227804" w:rsidRDefault="00AA461C" w:rsidP="007F5997">
      <w:pPr>
        <w:pStyle w:val="Heading2"/>
        <w:numPr>
          <w:ilvl w:val="1"/>
          <w:numId w:val="1"/>
        </w:numPr>
        <w:ind w:left="630" w:hanging="270"/>
      </w:pPr>
      <w:bookmarkStart w:id="8" w:name="_Toc398534824"/>
      <w:r w:rsidRPr="00227804">
        <w:t xml:space="preserve">Overall </w:t>
      </w:r>
      <w:r w:rsidR="007E4644" w:rsidRPr="00227804">
        <w:t>Requirements strategy</w:t>
      </w:r>
      <w:bookmarkEnd w:id="8"/>
    </w:p>
    <w:p w14:paraId="150842A4" w14:textId="77777777" w:rsidR="001117EF" w:rsidRPr="00227804" w:rsidRDefault="001117EF" w:rsidP="001117EF">
      <w:pPr>
        <w:pStyle w:val="NormalText"/>
      </w:pPr>
      <w:r w:rsidRPr="00227804">
        <w:t xml:space="preserve">Requirements are documented in the SRS and </w:t>
      </w:r>
      <w:r w:rsidR="00D8309B">
        <w:t xml:space="preserve">are </w:t>
      </w:r>
      <w:r w:rsidRPr="00227804">
        <w:t>supported by detailed specif</w:t>
      </w:r>
      <w:r w:rsidR="00D8309B">
        <w:t xml:space="preserve">ications located in certain </w:t>
      </w:r>
      <w:r w:rsidRPr="00227804">
        <w:t xml:space="preserve">design deliverables. </w:t>
      </w:r>
    </w:p>
    <w:p w14:paraId="78F158F4" w14:textId="77777777" w:rsidR="001117EF" w:rsidRPr="00227804" w:rsidRDefault="001117EF" w:rsidP="001117EF">
      <w:pPr>
        <w:pStyle w:val="NormalText"/>
      </w:pPr>
      <w:r w:rsidRPr="00227804">
        <w:t>These documents all include both specifications and design.</w:t>
      </w:r>
    </w:p>
    <w:p w14:paraId="5DEE7E80" w14:textId="77777777" w:rsidR="001117EF" w:rsidRPr="00227804" w:rsidRDefault="001117EF" w:rsidP="00EB0C56">
      <w:pPr>
        <w:pStyle w:val="NormalText"/>
        <w:ind w:left="1440"/>
        <w:rPr>
          <w:b/>
          <w:i/>
        </w:rPr>
      </w:pPr>
      <w:r w:rsidRPr="00227804">
        <w:rPr>
          <w:b/>
          <w:i/>
        </w:rPr>
        <w:t>Data Dictionary</w:t>
      </w:r>
    </w:p>
    <w:p w14:paraId="2177EA11" w14:textId="77777777" w:rsidR="001117EF" w:rsidRPr="00227804" w:rsidRDefault="001117EF" w:rsidP="007834E3">
      <w:pPr>
        <w:ind w:left="1440"/>
      </w:pPr>
      <w:r w:rsidRPr="00227804">
        <w:t xml:space="preserve">The specifications in the data dictionary </w:t>
      </w:r>
      <w:r w:rsidR="009313EB">
        <w:t>will map the data in the access database to that in TI and will provide detailed data validation and domain rules.</w:t>
      </w:r>
    </w:p>
    <w:p w14:paraId="105B416E" w14:textId="77777777" w:rsidR="001117EF" w:rsidRPr="00227804" w:rsidRDefault="001117EF" w:rsidP="00EB0C56">
      <w:pPr>
        <w:pStyle w:val="NormalText"/>
        <w:ind w:left="1440"/>
        <w:rPr>
          <w:b/>
          <w:i/>
        </w:rPr>
      </w:pPr>
      <w:r w:rsidRPr="00227804">
        <w:rPr>
          <w:b/>
          <w:i/>
        </w:rPr>
        <w:t>Data Conversion Strategy</w:t>
      </w:r>
    </w:p>
    <w:p w14:paraId="17E9D5BB" w14:textId="77777777" w:rsidR="001117EF" w:rsidRPr="00227804" w:rsidRDefault="001117EF" w:rsidP="007834E3">
      <w:pPr>
        <w:ind w:left="1440"/>
      </w:pPr>
      <w:r w:rsidRPr="00227804">
        <w:t xml:space="preserve">The conversion strategy contains specifications </w:t>
      </w:r>
      <w:r w:rsidR="009313EB">
        <w:t>that show any expected conversions between the Access database and TI both on initial data load, and at the time of regular synchronization.</w:t>
      </w:r>
    </w:p>
    <w:p w14:paraId="00B92654" w14:textId="77777777" w:rsidR="000E763E" w:rsidRPr="00227804" w:rsidRDefault="000E763E" w:rsidP="000E763E">
      <w:pPr>
        <w:pStyle w:val="NormalText"/>
      </w:pPr>
      <w:r w:rsidRPr="00227804">
        <w:t xml:space="preserve">Unit and system testing will be done by </w:t>
      </w:r>
      <w:r w:rsidR="00D8309B">
        <w:t>Bentley and ODOT.</w:t>
      </w:r>
    </w:p>
    <w:p w14:paraId="5A000B41" w14:textId="77777777" w:rsidR="000E763E" w:rsidRDefault="000E763E" w:rsidP="000E763E">
      <w:pPr>
        <w:pStyle w:val="NormalText"/>
      </w:pPr>
      <w:r w:rsidRPr="00227804">
        <w:t xml:space="preserve">The SRS will be updated to include a trace to requirements and specifications during the design phase. </w:t>
      </w:r>
    </w:p>
    <w:p w14:paraId="4EBC92EE" w14:textId="77777777" w:rsidR="00C936F5" w:rsidRPr="00227804" w:rsidRDefault="00C936F5" w:rsidP="000E763E">
      <w:pPr>
        <w:pStyle w:val="NormalText"/>
      </w:pPr>
    </w:p>
    <w:p w14:paraId="335DA35B" w14:textId="77777777" w:rsidR="000E763E" w:rsidRPr="00227804" w:rsidRDefault="000E763E" w:rsidP="000E763E">
      <w:pPr>
        <w:ind w:left="1440"/>
      </w:pPr>
    </w:p>
    <w:p w14:paraId="2A50AD4E" w14:textId="77777777" w:rsidR="007F5997" w:rsidRPr="00DF530D" w:rsidRDefault="007F5997" w:rsidP="00EE13FA">
      <w:pPr>
        <w:pStyle w:val="Heading2"/>
        <w:numPr>
          <w:ilvl w:val="1"/>
          <w:numId w:val="1"/>
        </w:numPr>
        <w:ind w:left="630" w:hanging="270"/>
        <w:rPr>
          <w:color w:val="000000"/>
        </w:rPr>
      </w:pPr>
      <w:bookmarkStart w:id="9" w:name="_Toc398534825"/>
      <w:r w:rsidRPr="00DF530D">
        <w:rPr>
          <w:color w:val="000000"/>
        </w:rPr>
        <w:t>Document Conventions</w:t>
      </w:r>
      <w:bookmarkEnd w:id="6"/>
      <w:bookmarkEnd w:id="7"/>
      <w:bookmarkEnd w:id="9"/>
    </w:p>
    <w:p w14:paraId="74155B9B" w14:textId="77777777" w:rsidR="00D8309B" w:rsidRPr="002B0F80" w:rsidRDefault="002F19CD" w:rsidP="002F19CD">
      <w:pPr>
        <w:pStyle w:val="NormalIndent"/>
        <w:rPr>
          <w:color w:val="000000"/>
        </w:rPr>
      </w:pPr>
      <w:r w:rsidRPr="002B0F80">
        <w:rPr>
          <w:color w:val="000000"/>
        </w:rPr>
        <w:t xml:space="preserve">High-level requirements are designated by "HL" followed by a unique number and are in </w:t>
      </w:r>
      <w:r w:rsidRPr="002B0F80">
        <w:rPr>
          <w:b/>
          <w:color w:val="000000"/>
        </w:rPr>
        <w:t xml:space="preserve">bold </w:t>
      </w:r>
      <w:r w:rsidRPr="002B0F80">
        <w:rPr>
          <w:color w:val="000000"/>
        </w:rPr>
        <w:t xml:space="preserve">type. </w:t>
      </w:r>
      <w:r w:rsidR="009313EB">
        <w:rPr>
          <w:color w:val="000000"/>
        </w:rPr>
        <w:t xml:space="preserve">HL requirements are a categorization and </w:t>
      </w:r>
      <w:r w:rsidR="009313EB">
        <w:rPr>
          <w:color w:val="000000"/>
        </w:rPr>
        <w:lastRenderedPageBreak/>
        <w:t>may not be individually measurable or testable</w:t>
      </w:r>
      <w:r w:rsidR="00137768" w:rsidRPr="002B0F80">
        <w:rPr>
          <w:color w:val="000000"/>
        </w:rPr>
        <w:br/>
      </w:r>
    </w:p>
    <w:p w14:paraId="72683414" w14:textId="77777777" w:rsidR="002F19CD" w:rsidRPr="002B0F80" w:rsidRDefault="002F19CD" w:rsidP="002F19CD">
      <w:pPr>
        <w:pStyle w:val="NormalIndent"/>
        <w:rPr>
          <w:color w:val="000000"/>
        </w:rPr>
      </w:pPr>
      <w:r w:rsidRPr="002B0F80">
        <w:rPr>
          <w:color w:val="000000"/>
        </w:rPr>
        <w:t>Detailed requirements in this document are designated by a "D" followed by a unique number. Detailed requirements are listed under their associated high-level requiremen</w:t>
      </w:r>
      <w:r w:rsidR="009313EB">
        <w:rPr>
          <w:color w:val="000000"/>
        </w:rPr>
        <w:t>t. These requirements must be specific, measurable and testable.</w:t>
      </w:r>
    </w:p>
    <w:p w14:paraId="22A2DD53" w14:textId="77777777" w:rsidR="002F19CD" w:rsidRPr="00227804" w:rsidRDefault="002F19CD" w:rsidP="008C6554">
      <w:pPr>
        <w:pStyle w:val="NormalIndent"/>
        <w:numPr>
          <w:ilvl w:val="0"/>
          <w:numId w:val="0"/>
        </w:numPr>
        <w:ind w:left="1440"/>
      </w:pPr>
    </w:p>
    <w:p w14:paraId="5D118EF2" w14:textId="77777777" w:rsidR="002F19CD" w:rsidRPr="00227804" w:rsidRDefault="002F19CD" w:rsidP="002F19CD">
      <w:pPr>
        <w:pStyle w:val="NormalIndent"/>
      </w:pPr>
      <w:r w:rsidRPr="00227804">
        <w:t xml:space="preserve">All requirement numbers are assigned sequentially, </w:t>
      </w:r>
      <w:r w:rsidRPr="00D8309B">
        <w:rPr>
          <w:u w:val="single"/>
        </w:rPr>
        <w:t>as they are discovered</w:t>
      </w:r>
      <w:r w:rsidRPr="00D8309B">
        <w:t>.</w:t>
      </w:r>
      <w:r w:rsidRPr="00227804">
        <w:t xml:space="preserve"> There is no hierarchy implied between a high-level requirement number and its associated detail requirement numbers. In addition, the relative value of detailed requirement numbers does not imply any level of importance. </w:t>
      </w:r>
    </w:p>
    <w:p w14:paraId="05A5B2EF" w14:textId="77777777" w:rsidR="002F19CD" w:rsidRPr="00227804" w:rsidRDefault="002F19CD" w:rsidP="008C6554">
      <w:pPr>
        <w:pStyle w:val="NormalIndent"/>
        <w:numPr>
          <w:ilvl w:val="0"/>
          <w:numId w:val="0"/>
        </w:numPr>
        <w:ind w:left="1440"/>
      </w:pPr>
    </w:p>
    <w:p w14:paraId="40CE2635" w14:textId="77777777" w:rsidR="002F19CD" w:rsidRPr="00227804" w:rsidRDefault="002F19CD" w:rsidP="002F19CD">
      <w:pPr>
        <w:pStyle w:val="NormalIndent"/>
      </w:pPr>
      <w:r w:rsidRPr="00227804">
        <w:t>All requirements that state the system shall "support" or "allow" certain functionality, should be assumed to mean that the functionality will be i</w:t>
      </w:r>
      <w:r w:rsidR="00D8309B">
        <w:t>mplemented at the end of the</w:t>
      </w:r>
      <w:r w:rsidRPr="00227804">
        <w:t xml:space="preserve"> implementation.</w:t>
      </w:r>
    </w:p>
    <w:p w14:paraId="3F9C9F9D" w14:textId="77777777" w:rsidR="002F19CD" w:rsidRPr="00227804" w:rsidRDefault="002F19CD" w:rsidP="008C6554">
      <w:pPr>
        <w:pStyle w:val="NormalIndent"/>
        <w:numPr>
          <w:ilvl w:val="0"/>
          <w:numId w:val="0"/>
        </w:numPr>
        <w:ind w:left="1440"/>
      </w:pPr>
    </w:p>
    <w:p w14:paraId="76A41423" w14:textId="77777777" w:rsidR="002F19CD" w:rsidRPr="00227804" w:rsidRDefault="00137768" w:rsidP="00EB0C56">
      <w:pPr>
        <w:pStyle w:val="NormalIndent"/>
      </w:pPr>
      <w:r>
        <w:t>Requirements S</w:t>
      </w:r>
      <w:r w:rsidR="002F19CD" w:rsidRPr="00227804">
        <w:t xml:space="preserve">tatus </w:t>
      </w:r>
      <w:r>
        <w:t xml:space="preserve">(REQ STATUS in the requirements tables) </w:t>
      </w:r>
      <w:r w:rsidR="002F19CD" w:rsidRPr="00227804">
        <w:t>is used as follows:</w:t>
      </w:r>
    </w:p>
    <w:p w14:paraId="0FA57535" w14:textId="77777777" w:rsidR="00EC6945" w:rsidRPr="00EC6945" w:rsidRDefault="00EC6945" w:rsidP="00EC6945">
      <w:pPr>
        <w:numPr>
          <w:ilvl w:val="1"/>
          <w:numId w:val="2"/>
        </w:numPr>
        <w:rPr>
          <w:lang w:bidi="ar-SA"/>
        </w:rPr>
      </w:pPr>
      <w:r w:rsidRPr="00EC6945">
        <w:rPr>
          <w:u w:val="single"/>
          <w:lang w:bidi="ar-SA"/>
        </w:rPr>
        <w:t>Mandatory</w:t>
      </w:r>
      <w:r w:rsidRPr="00EC6945">
        <w:rPr>
          <w:lang w:bidi="ar-SA"/>
        </w:rPr>
        <w:t>: Origin</w:t>
      </w:r>
      <w:r w:rsidR="004274D4">
        <w:rPr>
          <w:lang w:bidi="ar-SA"/>
        </w:rPr>
        <w:t xml:space="preserve">ally assigned </w:t>
      </w:r>
      <w:r w:rsidRPr="00EC6945">
        <w:rPr>
          <w:lang w:bidi="ar-SA"/>
        </w:rPr>
        <w:t>as a m</w:t>
      </w:r>
      <w:r>
        <w:rPr>
          <w:lang w:bidi="ar-SA"/>
        </w:rPr>
        <w:t>andatory requirement.</w:t>
      </w:r>
      <w:r w:rsidRPr="00EC6945">
        <w:rPr>
          <w:lang w:bidi="ar-SA"/>
        </w:rPr>
        <w:t xml:space="preserve"> </w:t>
      </w:r>
    </w:p>
    <w:p w14:paraId="598E3AB5" w14:textId="77777777" w:rsidR="00435B3F" w:rsidRDefault="00EC6945" w:rsidP="00F73223">
      <w:pPr>
        <w:numPr>
          <w:ilvl w:val="1"/>
          <w:numId w:val="2"/>
        </w:numPr>
      </w:pPr>
      <w:r w:rsidRPr="00435B3F">
        <w:rPr>
          <w:u w:val="single"/>
          <w:lang w:bidi="ar-SA"/>
        </w:rPr>
        <w:t>Desirable</w:t>
      </w:r>
      <w:r w:rsidRPr="00EC6945">
        <w:rPr>
          <w:lang w:bidi="ar-SA"/>
        </w:rPr>
        <w:t xml:space="preserve">: Originally assigned as a </w:t>
      </w:r>
      <w:r>
        <w:rPr>
          <w:lang w:bidi="ar-SA"/>
        </w:rPr>
        <w:t>desirable requirement.</w:t>
      </w:r>
    </w:p>
    <w:p w14:paraId="406F2465" w14:textId="77777777" w:rsidR="00435B3F" w:rsidRDefault="00435B3F" w:rsidP="00F73223">
      <w:pPr>
        <w:numPr>
          <w:ilvl w:val="1"/>
          <w:numId w:val="2"/>
        </w:numPr>
      </w:pPr>
      <w:r>
        <w:rPr>
          <w:u w:val="single"/>
          <w:lang w:bidi="ar-SA"/>
        </w:rPr>
        <w:t>Scope</w:t>
      </w:r>
      <w:r>
        <w:rPr>
          <w:lang w:bidi="ar-SA"/>
        </w:rPr>
        <w:t>:  Needs review and approval by Steering Committee due to being out of scope of original project deliverables.</w:t>
      </w:r>
    </w:p>
    <w:p w14:paraId="02D40D16" w14:textId="77777777" w:rsidR="00EB0C56" w:rsidRPr="00227804" w:rsidRDefault="00EB0C56" w:rsidP="00F73223">
      <w:pPr>
        <w:numPr>
          <w:ilvl w:val="1"/>
          <w:numId w:val="2"/>
        </w:numPr>
      </w:pPr>
      <w:r w:rsidRPr="00435B3F">
        <w:rPr>
          <w:u w:val="single"/>
        </w:rPr>
        <w:t>Modified</w:t>
      </w:r>
      <w:r w:rsidRPr="00227804">
        <w:t>: The requirement was changed to be more detailed or to limit the scope according to what the software can support</w:t>
      </w:r>
    </w:p>
    <w:p w14:paraId="1C06C908" w14:textId="77777777" w:rsidR="00EB0C56" w:rsidRPr="00227804" w:rsidRDefault="00EB0C56" w:rsidP="00F73223">
      <w:pPr>
        <w:pStyle w:val="NormalIndent"/>
        <w:numPr>
          <w:ilvl w:val="1"/>
          <w:numId w:val="2"/>
        </w:numPr>
      </w:pPr>
      <w:r w:rsidRPr="00FE1709">
        <w:rPr>
          <w:u w:val="single"/>
        </w:rPr>
        <w:t>Split</w:t>
      </w:r>
      <w:r w:rsidRPr="00227804">
        <w:t>: Detailed requirement, that with others, replaces a requirement that was not detailed enough to support implementation and testing.</w:t>
      </w:r>
      <w:r w:rsidR="00EC6945">
        <w:br/>
      </w:r>
    </w:p>
    <w:p w14:paraId="4B5AE8B0" w14:textId="77777777" w:rsidR="00AA0E9B" w:rsidRPr="00DF530D" w:rsidRDefault="00AA0E9B" w:rsidP="00AA0E9B">
      <w:pPr>
        <w:pStyle w:val="Heading2"/>
        <w:numPr>
          <w:ilvl w:val="1"/>
          <w:numId w:val="1"/>
        </w:numPr>
        <w:rPr>
          <w:color w:val="000000"/>
        </w:rPr>
      </w:pPr>
      <w:bookmarkStart w:id="10" w:name="_Toc398534826"/>
      <w:r>
        <w:rPr>
          <w:color w:val="000000"/>
        </w:rPr>
        <w:t>System Actors</w:t>
      </w:r>
      <w:bookmarkEnd w:id="10"/>
    </w:p>
    <w:p w14:paraId="799D7BEE" w14:textId="77777777" w:rsidR="00AA0E9B" w:rsidRPr="00FE1709" w:rsidRDefault="00AA0E9B" w:rsidP="000B6368">
      <w:pPr>
        <w:pStyle w:val="NormalIndent"/>
        <w:numPr>
          <w:ilvl w:val="0"/>
          <w:numId w:val="0"/>
        </w:numPr>
        <w:ind w:left="1440"/>
        <w:rPr>
          <w:color w:val="0066FF"/>
        </w:rPr>
      </w:pPr>
    </w:p>
    <w:p w14:paraId="29A84B0E" w14:textId="77777777" w:rsidR="00AA0E9B" w:rsidRPr="00AA0E9B" w:rsidRDefault="00AA0E9B" w:rsidP="00AA0E9B">
      <w:pPr>
        <w:pStyle w:val="ListParagraph"/>
        <w:keepNext/>
        <w:numPr>
          <w:ilvl w:val="0"/>
          <w:numId w:val="18"/>
        </w:numPr>
        <w:spacing w:before="120" w:after="120"/>
        <w:contextualSpacing w:val="0"/>
        <w:outlineLvl w:val="1"/>
        <w:rPr>
          <w:rFonts w:ascii="Arial" w:hAnsi="Arial" w:cs="Mangal"/>
          <w:b/>
          <w:bCs/>
          <w:vanish/>
          <w:sz w:val="26"/>
          <w:szCs w:val="26"/>
          <w:lang w:bidi="kok-IN"/>
        </w:rPr>
      </w:pPr>
    </w:p>
    <w:p w14:paraId="385419A6" w14:textId="77777777" w:rsidR="00AA0E9B" w:rsidRPr="00AA0E9B" w:rsidRDefault="00AA0E9B" w:rsidP="00AA0E9B">
      <w:pPr>
        <w:pStyle w:val="ListParagraph"/>
        <w:keepNext/>
        <w:numPr>
          <w:ilvl w:val="0"/>
          <w:numId w:val="18"/>
        </w:numPr>
        <w:spacing w:before="120" w:after="120"/>
        <w:contextualSpacing w:val="0"/>
        <w:outlineLvl w:val="1"/>
        <w:rPr>
          <w:rFonts w:ascii="Arial" w:hAnsi="Arial" w:cs="Mangal"/>
          <w:b/>
          <w:bCs/>
          <w:vanish/>
          <w:sz w:val="26"/>
          <w:szCs w:val="26"/>
          <w:lang w:bidi="kok-IN"/>
        </w:rPr>
      </w:pPr>
    </w:p>
    <w:p w14:paraId="0D68CCAD" w14:textId="77777777" w:rsidR="00AA0E9B" w:rsidRPr="00AA0E9B" w:rsidRDefault="00AA0E9B" w:rsidP="00AA0E9B">
      <w:pPr>
        <w:pStyle w:val="ListParagraph"/>
        <w:keepNext/>
        <w:numPr>
          <w:ilvl w:val="0"/>
          <w:numId w:val="18"/>
        </w:numPr>
        <w:spacing w:before="120" w:after="120"/>
        <w:contextualSpacing w:val="0"/>
        <w:outlineLvl w:val="1"/>
        <w:rPr>
          <w:rFonts w:ascii="Arial" w:hAnsi="Arial" w:cs="Mangal"/>
          <w:b/>
          <w:bCs/>
          <w:vanish/>
          <w:sz w:val="26"/>
          <w:szCs w:val="26"/>
          <w:lang w:bidi="kok-IN"/>
        </w:rPr>
      </w:pPr>
    </w:p>
    <w:p w14:paraId="0880B462" w14:textId="77777777" w:rsidR="00AA0E9B" w:rsidRPr="00AA0E9B" w:rsidRDefault="00AA0E9B" w:rsidP="00AA0E9B">
      <w:pPr>
        <w:pStyle w:val="ListParagraph"/>
        <w:keepNext/>
        <w:numPr>
          <w:ilvl w:val="0"/>
          <w:numId w:val="18"/>
        </w:numPr>
        <w:spacing w:before="120" w:after="120"/>
        <w:contextualSpacing w:val="0"/>
        <w:outlineLvl w:val="1"/>
        <w:rPr>
          <w:rFonts w:ascii="Arial" w:hAnsi="Arial" w:cs="Mangal"/>
          <w:b/>
          <w:bCs/>
          <w:vanish/>
          <w:sz w:val="26"/>
          <w:szCs w:val="26"/>
          <w:lang w:bidi="kok-IN"/>
        </w:rPr>
      </w:pPr>
    </w:p>
    <w:p w14:paraId="4C94DB88" w14:textId="77777777" w:rsidR="00F87DDE" w:rsidRDefault="00CB31E3" w:rsidP="00A30F3E">
      <w:pPr>
        <w:pStyle w:val="BodyText"/>
        <w:ind w:left="1440"/>
      </w:pPr>
      <w:r w:rsidRPr="00227804">
        <w:t>An actor is an individual, group, entity, event or system with a certain responsibi</w:t>
      </w:r>
      <w:r w:rsidR="00FE1709">
        <w:t>lity as it pertains to the System</w:t>
      </w:r>
      <w:r w:rsidRPr="00227804">
        <w:t xml:space="preserve">. Each actor on these maps represents several roles (e.g. the TransInfo Data Manager actor represents administrators, users, super users, etc). Additionally, a given party may fall under multiple actors. Thus one </w:t>
      </w:r>
      <w:r w:rsidR="00FE1709">
        <w:t>person may act as both the Asset</w:t>
      </w:r>
      <w:r w:rsidRPr="00227804">
        <w:t xml:space="preserve"> Data Manager and Spatial Data Ma</w:t>
      </w:r>
      <w:r w:rsidR="006E4C3F">
        <w:t>nager</w:t>
      </w:r>
      <w:r w:rsidRPr="00227804">
        <w:t>.</w:t>
      </w:r>
      <w:r w:rsidR="006E4C3F">
        <w:t xml:space="preserve">  </w:t>
      </w:r>
      <w:r w:rsidRPr="00227804">
        <w:t xml:space="preserve">The key is which “hat” they are wearing when they perform the activity. </w:t>
      </w:r>
      <w:bookmarkStart w:id="11" w:name="_Toc217377924"/>
    </w:p>
    <w:p w14:paraId="05B6D8A3" w14:textId="77777777" w:rsidR="00CB31E3" w:rsidRPr="00227804" w:rsidRDefault="00CB31E3" w:rsidP="00CB31E3">
      <w:pPr>
        <w:pStyle w:val="Heading4"/>
        <w:numPr>
          <w:ilvl w:val="0"/>
          <w:numId w:val="0"/>
        </w:numPr>
        <w:spacing w:after="0"/>
        <w:ind w:left="1440"/>
      </w:pPr>
      <w:bookmarkStart w:id="12" w:name="_Toc217377925"/>
      <w:bookmarkEnd w:id="11"/>
      <w:r w:rsidRPr="00227804">
        <w:t>TransInfo Asset Data Manager</w:t>
      </w:r>
    </w:p>
    <w:p w14:paraId="52A18BBA" w14:textId="77777777" w:rsidR="0045373D" w:rsidRDefault="0045373D" w:rsidP="007834E3">
      <w:pPr>
        <w:pStyle w:val="BodyText"/>
        <w:ind w:left="1440"/>
      </w:pPr>
      <w:r>
        <w:t xml:space="preserve">The Asset </w:t>
      </w:r>
      <w:r w:rsidR="00230884">
        <w:t xml:space="preserve">Data </w:t>
      </w:r>
      <w:r>
        <w:t xml:space="preserve">Manager is the primary user type within the system. This user has the responsibility to maintain and conduct research on asset data within the system. Any given user may have responsibility for only a subset of the assets, but will have authority within the system to query any asset data necessary.  </w:t>
      </w:r>
    </w:p>
    <w:p w14:paraId="1A7A4659" w14:textId="77777777" w:rsidR="0045373D" w:rsidRPr="00227804" w:rsidRDefault="0045373D" w:rsidP="00CB31E3">
      <w:pPr>
        <w:pStyle w:val="BodyText"/>
        <w:ind w:left="1440"/>
      </w:pPr>
    </w:p>
    <w:p w14:paraId="5FE98DC3" w14:textId="77777777" w:rsidR="00CB31E3" w:rsidRPr="00227804" w:rsidRDefault="00CB31E3" w:rsidP="00CB31E3">
      <w:pPr>
        <w:pStyle w:val="Heading4"/>
        <w:numPr>
          <w:ilvl w:val="0"/>
          <w:numId w:val="0"/>
        </w:numPr>
        <w:spacing w:after="0"/>
        <w:ind w:left="1440"/>
      </w:pPr>
      <w:r w:rsidRPr="00227804">
        <w:t>TransInfo Spatial Data Manager</w:t>
      </w:r>
      <w:r w:rsidR="00230884">
        <w:t>/Network Editor</w:t>
      </w:r>
    </w:p>
    <w:p w14:paraId="1DF04BFB" w14:textId="77777777" w:rsidR="00CB31E3" w:rsidRDefault="00CB31E3" w:rsidP="00CB31E3">
      <w:pPr>
        <w:pStyle w:val="BodyText"/>
        <w:ind w:left="1440"/>
      </w:pPr>
      <w:r w:rsidRPr="00227804">
        <w:t>The TransInfo Spatial Data Manager is responsible for the management of the linework</w:t>
      </w:r>
      <w:r w:rsidR="00230884">
        <w:t xml:space="preserve"> and boundaries</w:t>
      </w:r>
      <w:r w:rsidRPr="00227804">
        <w:t xml:space="preserve"> in the system. This actor has access to additional tools </w:t>
      </w:r>
      <w:r w:rsidR="00911C62">
        <w:t xml:space="preserve">and hardware </w:t>
      </w:r>
      <w:r w:rsidRPr="00227804">
        <w:t xml:space="preserve">including </w:t>
      </w:r>
      <w:r w:rsidR="005E6B9E">
        <w:t>Bentley</w:t>
      </w:r>
      <w:r w:rsidRPr="00227804">
        <w:t xml:space="preserve"> Spatial Manager and ESRI tools</w:t>
      </w:r>
      <w:r w:rsidR="00911C62">
        <w:t>, as well as access to custom-built PCs</w:t>
      </w:r>
      <w:r w:rsidRPr="00227804">
        <w:t xml:space="preserve">. </w:t>
      </w:r>
    </w:p>
    <w:p w14:paraId="269FA35E" w14:textId="77777777" w:rsidR="0045373D" w:rsidRPr="00227804" w:rsidRDefault="0045373D" w:rsidP="00CB31E3">
      <w:pPr>
        <w:pStyle w:val="BodyText"/>
        <w:ind w:left="1440"/>
      </w:pPr>
    </w:p>
    <w:p w14:paraId="554B160D" w14:textId="77777777" w:rsidR="00CB31E3" w:rsidRPr="00227804" w:rsidRDefault="00CB31E3" w:rsidP="00CB31E3">
      <w:pPr>
        <w:pStyle w:val="Heading4"/>
        <w:numPr>
          <w:ilvl w:val="0"/>
          <w:numId w:val="0"/>
        </w:numPr>
        <w:spacing w:after="0"/>
        <w:ind w:left="1440"/>
      </w:pPr>
      <w:r w:rsidRPr="00227804">
        <w:t>GIS Data Manager (RICS and GIS)</w:t>
      </w:r>
    </w:p>
    <w:p w14:paraId="3C99E6CF" w14:textId="77777777" w:rsidR="00CB31E3" w:rsidRPr="00227804" w:rsidRDefault="00CB31E3" w:rsidP="00CB31E3">
      <w:pPr>
        <w:pStyle w:val="BodyText"/>
        <w:ind w:left="1440"/>
      </w:pPr>
      <w:r w:rsidRPr="00227804">
        <w:t xml:space="preserve">The GIS Data Manager is responsible for managing polygon data in tools external to TransInfo. </w:t>
      </w:r>
    </w:p>
    <w:p w14:paraId="7738773A" w14:textId="77777777" w:rsidR="00CB31E3" w:rsidRPr="00227804" w:rsidRDefault="006E4C3F" w:rsidP="00CB31E3">
      <w:pPr>
        <w:pStyle w:val="Heading4"/>
        <w:numPr>
          <w:ilvl w:val="0"/>
          <w:numId w:val="0"/>
        </w:numPr>
        <w:spacing w:after="0"/>
        <w:ind w:left="1440"/>
      </w:pPr>
      <w:r>
        <w:t xml:space="preserve">TransInfo Systems </w:t>
      </w:r>
      <w:r w:rsidR="00230884">
        <w:t>Administrator</w:t>
      </w:r>
    </w:p>
    <w:p w14:paraId="4C42D8B7" w14:textId="7CBFE4C6" w:rsidR="00135665" w:rsidRPr="00135665" w:rsidRDefault="00CB31E3" w:rsidP="00135665">
      <w:pPr>
        <w:pStyle w:val="BodyText"/>
        <w:ind w:left="1440"/>
        <w:rPr>
          <w:rFonts w:ascii="Arial" w:hAnsi="Arial" w:cs="Arial"/>
          <w:b/>
          <w:color w:val="000000"/>
          <w:sz w:val="22"/>
          <w:szCs w:val="22"/>
        </w:rPr>
      </w:pPr>
      <w:r w:rsidRPr="00227804">
        <w:t xml:space="preserve">The </w:t>
      </w:r>
      <w:r w:rsidR="006E4C3F">
        <w:t xml:space="preserve">TransInfo Systems </w:t>
      </w:r>
      <w:r w:rsidR="00230884">
        <w:t>Administ</w:t>
      </w:r>
      <w:r w:rsidR="00F048C4">
        <w:t>r</w:t>
      </w:r>
      <w:r w:rsidR="00230884">
        <w:t>ator</w:t>
      </w:r>
      <w:r w:rsidR="00230884" w:rsidRPr="00227804">
        <w:t xml:space="preserve"> </w:t>
      </w:r>
      <w:r w:rsidRPr="00227804">
        <w:t>is responsible for: 1) administration of users and user security; 2) administration of attributes and attribute domains; 3) administration of business rules built into the system; 4) Configuration of TransInfo settings; and 5) Configuration of TransInfo metadata.</w:t>
      </w:r>
      <w:bookmarkEnd w:id="12"/>
      <w:r w:rsidR="00135665">
        <w:br/>
      </w:r>
      <w:r w:rsidR="00135665">
        <w:rPr>
          <w:b/>
          <w:bCs/>
        </w:rPr>
        <w:t xml:space="preserve"> </w:t>
      </w:r>
      <w:r w:rsidR="00A30F3E">
        <w:rPr>
          <w:b/>
          <w:bCs/>
        </w:rPr>
        <w:br/>
      </w:r>
      <w:r w:rsidR="00A30F3E" w:rsidRPr="00DF530D">
        <w:rPr>
          <w:rFonts w:ascii="Arial" w:hAnsi="Arial" w:cs="Arial"/>
          <w:b/>
          <w:color w:val="000000"/>
          <w:sz w:val="22"/>
          <w:szCs w:val="22"/>
        </w:rPr>
        <w:t>District Sign Maintenance Crew Person</w:t>
      </w:r>
      <w:r w:rsidR="00A30F3E">
        <w:br/>
      </w:r>
      <w:r w:rsidR="00E2497D" w:rsidRPr="00135665">
        <w:rPr>
          <w:rFonts w:cs="Times New Roman"/>
        </w:rPr>
        <w:t xml:space="preserve">The Sign Maintenance Crew Person is responsible for visiting assigned signs or installations and performing various duties:  </w:t>
      </w:r>
      <w:r w:rsidR="000600A2">
        <w:rPr>
          <w:rFonts w:cs="Times New Roman"/>
        </w:rPr>
        <w:t xml:space="preserve">1) </w:t>
      </w:r>
      <w:r w:rsidR="00E2497D" w:rsidRPr="00135665">
        <w:rPr>
          <w:rFonts w:cs="Times New Roman"/>
        </w:rPr>
        <w:t>add or update information about an installation</w:t>
      </w:r>
      <w:r w:rsidR="000600A2">
        <w:rPr>
          <w:rFonts w:cs="Times New Roman"/>
        </w:rPr>
        <w:t>, support</w:t>
      </w:r>
      <w:r w:rsidR="00E2497D" w:rsidRPr="00135665">
        <w:rPr>
          <w:rFonts w:cs="Times New Roman"/>
        </w:rPr>
        <w:t xml:space="preserve"> or sign into an Access database </w:t>
      </w:r>
      <w:r w:rsidR="000600A2">
        <w:rPr>
          <w:rFonts w:cs="Times New Roman"/>
        </w:rPr>
        <w:t xml:space="preserve">–based application </w:t>
      </w:r>
      <w:r w:rsidR="00E2497D" w:rsidRPr="00135665">
        <w:rPr>
          <w:rFonts w:cs="Times New Roman"/>
        </w:rPr>
        <w:t>residing on a</w:t>
      </w:r>
      <w:r w:rsidR="000600A2">
        <w:rPr>
          <w:rFonts w:cs="Times New Roman"/>
        </w:rPr>
        <w:t>n</w:t>
      </w:r>
      <w:r w:rsidR="00E2497D" w:rsidRPr="00135665">
        <w:rPr>
          <w:rFonts w:cs="Times New Roman"/>
        </w:rPr>
        <w:t xml:space="preserve"> ODOT Toughbook</w:t>
      </w:r>
      <w:r w:rsidR="00135665">
        <w:rPr>
          <w:rFonts w:cs="Times New Roman"/>
        </w:rPr>
        <w:t xml:space="preserve"> laptop</w:t>
      </w:r>
      <w:r w:rsidR="00E2497D" w:rsidRPr="00135665">
        <w:rPr>
          <w:rFonts w:cs="Times New Roman"/>
        </w:rPr>
        <w:t xml:space="preserve">; </w:t>
      </w:r>
      <w:r w:rsidR="000600A2">
        <w:rPr>
          <w:rFonts w:cs="Times New Roman"/>
        </w:rPr>
        <w:t>2</w:t>
      </w:r>
      <w:r w:rsidR="00E2497D" w:rsidRPr="00135665">
        <w:rPr>
          <w:rFonts w:cs="Times New Roman"/>
        </w:rPr>
        <w:t xml:space="preserve">) take pictures of custom signs and manage the photograph image file(s) on the Toughbook; </w:t>
      </w:r>
      <w:r w:rsidR="000600A2">
        <w:rPr>
          <w:rFonts w:cs="Times New Roman"/>
        </w:rPr>
        <w:t>3</w:t>
      </w:r>
      <w:r w:rsidR="00E2497D" w:rsidRPr="00135665">
        <w:rPr>
          <w:rFonts w:cs="Times New Roman"/>
        </w:rPr>
        <w:t xml:space="preserve">) make notes about an installation or a sign if a Toughbook is not available and enter the information </w:t>
      </w:r>
      <w:r w:rsidR="000600A2">
        <w:rPr>
          <w:rFonts w:cs="Times New Roman"/>
        </w:rPr>
        <w:t xml:space="preserve">into a Toughbook </w:t>
      </w:r>
      <w:r w:rsidR="00E2497D" w:rsidRPr="00135665">
        <w:rPr>
          <w:rFonts w:cs="Times New Roman"/>
        </w:rPr>
        <w:t xml:space="preserve">at a later time; </w:t>
      </w:r>
      <w:r w:rsidR="000600A2">
        <w:rPr>
          <w:rFonts w:cs="Times New Roman"/>
        </w:rPr>
        <w:t>4</w:t>
      </w:r>
      <w:r w:rsidR="00E2497D" w:rsidRPr="00135665">
        <w:rPr>
          <w:rFonts w:cs="Times New Roman"/>
        </w:rPr>
        <w:t>) initiate a Sync process on the Toughbook once the Toughbook is connected to the ODOT LAN</w:t>
      </w:r>
      <w:r w:rsidR="00135665">
        <w:rPr>
          <w:rFonts w:cs="Times New Roman"/>
        </w:rPr>
        <w:t xml:space="preserve"> (</w:t>
      </w:r>
      <w:r w:rsidR="00E2497D" w:rsidRPr="00135665">
        <w:rPr>
          <w:rFonts w:cs="Times New Roman"/>
        </w:rPr>
        <w:t>preferably at the end of any day dat</w:t>
      </w:r>
      <w:r w:rsidR="008F0725">
        <w:rPr>
          <w:rFonts w:cs="Times New Roman"/>
        </w:rPr>
        <w:t>a</w:t>
      </w:r>
      <w:r w:rsidR="00E2497D" w:rsidRPr="00135665">
        <w:rPr>
          <w:rFonts w:cs="Times New Roman"/>
        </w:rPr>
        <w:t xml:space="preserve"> was entered or changed in the Access database</w:t>
      </w:r>
      <w:r w:rsidR="000600A2">
        <w:rPr>
          <w:rFonts w:cs="Times New Roman"/>
        </w:rPr>
        <w:t>, or when notified to perform a sync</w:t>
      </w:r>
      <w:r w:rsidR="00135665">
        <w:rPr>
          <w:rFonts w:cs="Times New Roman"/>
        </w:rPr>
        <w:t>)</w:t>
      </w:r>
      <w:r w:rsidR="00E2497D" w:rsidRPr="00135665">
        <w:rPr>
          <w:rFonts w:cs="Times New Roman"/>
        </w:rPr>
        <w:t>;</w:t>
      </w:r>
      <w:r w:rsidR="000600A2">
        <w:rPr>
          <w:rFonts w:cs="Times New Roman"/>
        </w:rPr>
        <w:t xml:space="preserve"> 5) reconcile any errors or application warnings they receive from the application.</w:t>
      </w:r>
      <w:r w:rsidR="00230884" w:rsidRPr="00135665" w:rsidDel="00230884">
        <w:rPr>
          <w:rFonts w:cs="Times New Roman"/>
        </w:rPr>
        <w:t xml:space="preserve"> </w:t>
      </w:r>
      <w:r w:rsidR="00135665">
        <w:rPr>
          <w:rFonts w:cs="Times New Roman"/>
          <w:b/>
        </w:rPr>
        <w:br/>
      </w:r>
      <w:r w:rsidR="00135665">
        <w:rPr>
          <w:rFonts w:cs="Times New Roman"/>
          <w:b/>
        </w:rPr>
        <w:br/>
      </w:r>
      <w:r w:rsidR="00135665" w:rsidRPr="00135665">
        <w:rPr>
          <w:rFonts w:ascii="Arial" w:hAnsi="Arial" w:cs="Arial"/>
          <w:b/>
          <w:color w:val="000000"/>
          <w:sz w:val="22"/>
          <w:szCs w:val="22"/>
        </w:rPr>
        <w:t>District Coordinator</w:t>
      </w:r>
    </w:p>
    <w:p w14:paraId="3B80CD02" w14:textId="77777777" w:rsidR="00A30F3E" w:rsidRDefault="00135665" w:rsidP="00135665">
      <w:pPr>
        <w:pStyle w:val="BodyText"/>
        <w:ind w:left="1440"/>
      </w:pPr>
      <w:r w:rsidRPr="00135665">
        <w:t xml:space="preserve">District Coordinators receive change requests from the District’s crew(s) and communicates the requested changes to the Access DBA/Programmer.  </w:t>
      </w:r>
    </w:p>
    <w:p w14:paraId="5745881D" w14:textId="229AE27E" w:rsidR="00135665" w:rsidRDefault="00A30F3E" w:rsidP="004D256B">
      <w:pPr>
        <w:pStyle w:val="BodyText"/>
        <w:ind w:left="1440"/>
      </w:pPr>
      <w:r>
        <w:rPr>
          <w:rFonts w:ascii="Arial" w:hAnsi="Arial"/>
          <w:b/>
          <w:bCs/>
          <w:sz w:val="22"/>
          <w:szCs w:val="22"/>
        </w:rPr>
        <w:br/>
      </w:r>
      <w:r w:rsidR="00135665" w:rsidRPr="00DF530D">
        <w:rPr>
          <w:rFonts w:ascii="Arial" w:hAnsi="Arial"/>
          <w:b/>
          <w:bCs/>
          <w:color w:val="000000"/>
          <w:sz w:val="22"/>
          <w:szCs w:val="22"/>
        </w:rPr>
        <w:t xml:space="preserve">Access Data Base Administrator </w:t>
      </w:r>
      <w:r w:rsidR="00AA090F" w:rsidRPr="00DF530D">
        <w:rPr>
          <w:rFonts w:ascii="Arial" w:hAnsi="Arial"/>
          <w:b/>
          <w:bCs/>
          <w:color w:val="000000"/>
          <w:sz w:val="22"/>
          <w:szCs w:val="22"/>
        </w:rPr>
        <w:t>(DBA)</w:t>
      </w:r>
      <w:r w:rsidR="0021537A" w:rsidRPr="00DF530D">
        <w:rPr>
          <w:rFonts w:ascii="Arial" w:hAnsi="Arial"/>
          <w:b/>
          <w:bCs/>
          <w:color w:val="000000"/>
          <w:sz w:val="22"/>
          <w:szCs w:val="22"/>
        </w:rPr>
        <w:t xml:space="preserve"> /</w:t>
      </w:r>
      <w:r w:rsidR="00187729" w:rsidRPr="00DF530D">
        <w:rPr>
          <w:rFonts w:ascii="Arial" w:hAnsi="Arial"/>
          <w:b/>
          <w:bCs/>
          <w:color w:val="000000"/>
          <w:sz w:val="22"/>
          <w:szCs w:val="22"/>
        </w:rPr>
        <w:t xml:space="preserve"> Programmer</w:t>
      </w:r>
      <w:r w:rsidR="00187729">
        <w:rPr>
          <w:rFonts w:ascii="Arial" w:hAnsi="Arial"/>
          <w:b/>
          <w:bCs/>
          <w:sz w:val="22"/>
          <w:szCs w:val="22"/>
        </w:rPr>
        <w:br/>
      </w:r>
      <w:r w:rsidR="00AA090F">
        <w:t>The Access DBA and Programmer</w:t>
      </w:r>
      <w:r w:rsidR="00391A8D">
        <w:t xml:space="preserve"> is responsible for: </w:t>
      </w:r>
      <w:r w:rsidR="008F0725">
        <w:t>1)</w:t>
      </w:r>
      <w:r w:rsidR="00715C50">
        <w:t xml:space="preserve"> s</w:t>
      </w:r>
      <w:r w:rsidR="00230884">
        <w:t xml:space="preserve">ubmitting requests to the </w:t>
      </w:r>
      <w:r w:rsidR="008F0725">
        <w:t>TransInfo Change Control Board to coordinate and schedule needed Access database and TransInfo changes.2</w:t>
      </w:r>
      <w:r w:rsidR="00391A8D">
        <w:t>) administering</w:t>
      </w:r>
      <w:r w:rsidR="00AA090F">
        <w:t xml:space="preserve"> the Access database schema on th</w:t>
      </w:r>
      <w:r w:rsidR="00391A8D">
        <w:t xml:space="preserve">e Toughbooks; </w:t>
      </w:r>
      <w:r w:rsidR="008F0725">
        <w:t>3</w:t>
      </w:r>
      <w:r w:rsidR="00391A8D">
        <w:t>) creating/chang</w:t>
      </w:r>
      <w:r w:rsidR="00AA090F">
        <w:t xml:space="preserve">ing the </w:t>
      </w:r>
      <w:r w:rsidR="00391A8D">
        <w:t xml:space="preserve">design/layout/content of the </w:t>
      </w:r>
      <w:r w:rsidR="00AA090F">
        <w:t>screen</w:t>
      </w:r>
      <w:r w:rsidR="00391A8D">
        <w:t>s</w:t>
      </w:r>
      <w:r w:rsidR="00AA090F">
        <w:t xml:space="preserve"> the crew person uses to </w:t>
      </w:r>
      <w:r w:rsidR="00391A8D">
        <w:t xml:space="preserve">lookup, </w:t>
      </w:r>
      <w:r w:rsidR="00AA090F">
        <w:t xml:space="preserve">enter or update sign and installation </w:t>
      </w:r>
      <w:r w:rsidR="00391A8D">
        <w:t xml:space="preserve">data into the Access database; </w:t>
      </w:r>
      <w:r w:rsidR="008F0725">
        <w:t>4</w:t>
      </w:r>
      <w:r w:rsidR="00391A8D">
        <w:t xml:space="preserve">) </w:t>
      </w:r>
      <w:r w:rsidR="00AA090F">
        <w:t xml:space="preserve"> administer </w:t>
      </w:r>
      <w:r w:rsidR="00391A8D">
        <w:t>what fields on the crew person</w:t>
      </w:r>
      <w:r w:rsidR="00AA090F">
        <w:t xml:space="preserve"> screens are displayed </w:t>
      </w:r>
      <w:r w:rsidR="00391A8D">
        <w:t xml:space="preserve">and which </w:t>
      </w:r>
      <w:r w:rsidR="00391A8D">
        <w:lastRenderedPageBreak/>
        <w:t xml:space="preserve">Require valid data on the </w:t>
      </w:r>
      <w:r w:rsidR="00AA090F">
        <w:t>data</w:t>
      </w:r>
      <w:r w:rsidR="00391A8D">
        <w:t xml:space="preserve"> lookup/</w:t>
      </w:r>
      <w:r w:rsidR="00AA090F">
        <w:t>input/edit screen</w:t>
      </w:r>
      <w:r w:rsidR="00391A8D">
        <w:t>s</w:t>
      </w:r>
      <w:r w:rsidR="00AA090F">
        <w:t xml:space="preserve">; </w:t>
      </w:r>
      <w:r w:rsidR="000600A2">
        <w:t>5</w:t>
      </w:r>
      <w:r w:rsidR="00AA090F">
        <w:t xml:space="preserve">) </w:t>
      </w:r>
      <w:r w:rsidR="00391A8D">
        <w:t xml:space="preserve">create and manage </w:t>
      </w:r>
      <w:r w:rsidR="00AA090F">
        <w:t>an Excel</w:t>
      </w:r>
      <w:r w:rsidR="00391A8D">
        <w:t>/VisualBasic</w:t>
      </w:r>
      <w:r w:rsidR="00AA090F">
        <w:t xml:space="preserve">-based tool that </w:t>
      </w:r>
      <w:r w:rsidR="00391A8D">
        <w:t>create</w:t>
      </w:r>
      <w:r w:rsidR="000600A2">
        <w:t>s</w:t>
      </w:r>
      <w:r w:rsidR="00391A8D">
        <w:t xml:space="preserve"> and administer</w:t>
      </w:r>
      <w:r w:rsidR="000600A2">
        <w:t>s</w:t>
      </w:r>
      <w:r w:rsidR="00AA090F">
        <w:t xml:space="preserve"> the </w:t>
      </w:r>
      <w:r w:rsidR="00391A8D">
        <w:t xml:space="preserve">programmed </w:t>
      </w:r>
      <w:r w:rsidR="00AA090F">
        <w:t xml:space="preserve">script(s) that transfer support files to the Toughbook during the Sync; </w:t>
      </w:r>
      <w:r w:rsidR="000600A2">
        <w:t>6</w:t>
      </w:r>
      <w:r w:rsidR="00AA090F">
        <w:t xml:space="preserve">) </w:t>
      </w:r>
      <w:r w:rsidR="00391A8D">
        <w:t xml:space="preserve">create and administer </w:t>
      </w:r>
      <w:r w:rsidR="00AA090F">
        <w:t xml:space="preserve">the </w:t>
      </w:r>
      <w:r w:rsidR="00391A8D">
        <w:t xml:space="preserve">programmed </w:t>
      </w:r>
      <w:r w:rsidR="00AA090F">
        <w:t>script(s) that update photograph files on the District Server and the Toughbook and remove photograph files determined to no longer be associated with a sign in the Access database (orphaned photo files</w:t>
      </w:r>
      <w:r w:rsidR="00AA090F" w:rsidRPr="001C3332">
        <w:t xml:space="preserve">); </w:t>
      </w:r>
      <w:r w:rsidR="000600A2" w:rsidRPr="001C3332">
        <w:t>7</w:t>
      </w:r>
      <w:r w:rsidR="00AA090F" w:rsidRPr="001C3332">
        <w:t xml:space="preserve">) </w:t>
      </w:r>
      <w:r w:rsidR="008F0725" w:rsidRPr="001C3332">
        <w:t xml:space="preserve">Coordinate the </w:t>
      </w:r>
      <w:r w:rsidR="00AA090F" w:rsidRPr="001C3332">
        <w:t>correct</w:t>
      </w:r>
      <w:r w:rsidR="008F0725" w:rsidRPr="001C3332">
        <w:t>ion</w:t>
      </w:r>
      <w:r w:rsidR="00AA090F" w:rsidRPr="001C3332">
        <w:t xml:space="preserve"> </w:t>
      </w:r>
      <w:r w:rsidR="00396E0A" w:rsidRPr="001C3332">
        <w:t xml:space="preserve">of </w:t>
      </w:r>
      <w:r w:rsidR="00AA090F" w:rsidRPr="001C3332">
        <w:t xml:space="preserve">any data that </w:t>
      </w:r>
      <w:r w:rsidR="00F048C4" w:rsidRPr="001C3332">
        <w:t>fails to load or is reported to be inconsistent/incorrect</w:t>
      </w:r>
      <w:r w:rsidR="00AA090F" w:rsidRPr="001C3332">
        <w:t xml:space="preserve">; </w:t>
      </w:r>
      <w:r w:rsidR="000600A2">
        <w:t>8</w:t>
      </w:r>
      <w:r w:rsidR="00AA090F">
        <w:t>) provide support for issues and questions from the crews related to the Toughbook or Sync process</w:t>
      </w:r>
      <w:r w:rsidR="00391A8D">
        <w:t>.</w:t>
      </w:r>
      <w:r w:rsidR="00EB5AB7">
        <w:br/>
      </w:r>
    </w:p>
    <w:p w14:paraId="218397D4" w14:textId="77777777" w:rsidR="007F5997" w:rsidRPr="00227804" w:rsidRDefault="00AA0E9B" w:rsidP="007F5997">
      <w:pPr>
        <w:pStyle w:val="Heading2"/>
        <w:numPr>
          <w:ilvl w:val="1"/>
          <w:numId w:val="1"/>
        </w:numPr>
        <w:ind w:left="630" w:hanging="270"/>
      </w:pPr>
      <w:bookmarkStart w:id="13" w:name="_Toc398534827"/>
      <w:r>
        <w:t>Document</w:t>
      </w:r>
      <w:r w:rsidR="00130B6A">
        <w:t xml:space="preserve"> Network Folder</w:t>
      </w:r>
      <w:r>
        <w:t xml:space="preserve"> Location</w:t>
      </w:r>
      <w:bookmarkEnd w:id="13"/>
    </w:p>
    <w:p w14:paraId="50646AF1" w14:textId="77777777" w:rsidR="007F5997" w:rsidRPr="00227804" w:rsidRDefault="007F5997" w:rsidP="007F5997">
      <w:pPr>
        <w:pStyle w:val="NormalText"/>
      </w:pPr>
      <w:bookmarkStart w:id="14" w:name="_Toc521911051"/>
      <w:bookmarkStart w:id="15" w:name="_Toc525539120"/>
      <w:r w:rsidRPr="00227804">
        <w:t>Unless otherwise specified, documents to which this document refers are located in the following system folder during the development phase of those documents:</w:t>
      </w:r>
    </w:p>
    <w:p w14:paraId="376791F8" w14:textId="77777777" w:rsidR="00DD0C67" w:rsidRPr="00227804" w:rsidRDefault="002A0841" w:rsidP="00254BB3">
      <w:pPr>
        <w:pStyle w:val="NormalText"/>
      </w:pPr>
      <w:hyperlink r:id="rId19" w:history="1">
        <w:r w:rsidR="00544B18" w:rsidRPr="00544B18">
          <w:rPr>
            <w:rStyle w:val="Hyperlink"/>
          </w:rPr>
          <w:t xml:space="preserve">\\bd0442a\tadscmmaster\RFW_Project\Active\Transinfo\TransInfo Phase II\signs\04specifications\TO-BE\261s </w:t>
        </w:r>
      </w:hyperlink>
    </w:p>
    <w:p w14:paraId="1B579895" w14:textId="77777777" w:rsidR="007F5997" w:rsidRPr="00227804" w:rsidRDefault="007F5997" w:rsidP="007F5997">
      <w:pPr>
        <w:pStyle w:val="NormalText"/>
      </w:pPr>
    </w:p>
    <w:p w14:paraId="0A855C88" w14:textId="77777777" w:rsidR="007F5997" w:rsidRPr="00227804" w:rsidRDefault="007F5997" w:rsidP="007F5997">
      <w:pPr>
        <w:pStyle w:val="Heading2"/>
        <w:numPr>
          <w:ilvl w:val="1"/>
          <w:numId w:val="1"/>
        </w:numPr>
        <w:ind w:left="630" w:hanging="270"/>
      </w:pPr>
      <w:bookmarkStart w:id="16" w:name="_Toc398534828"/>
      <w:r w:rsidRPr="00227804">
        <w:t>Definitions, Acronyms, and Abbreviations</w:t>
      </w:r>
      <w:bookmarkEnd w:id="14"/>
      <w:bookmarkEnd w:id="15"/>
      <w:bookmarkEnd w:id="16"/>
    </w:p>
    <w:p w14:paraId="3D3359F8" w14:textId="77777777" w:rsidR="00963F16" w:rsidRPr="00227804" w:rsidRDefault="00963F16" w:rsidP="00963F16">
      <w:pPr>
        <w:pStyle w:val="Heading4"/>
        <w:numPr>
          <w:ilvl w:val="0"/>
          <w:numId w:val="0"/>
        </w:numPr>
        <w:spacing w:after="0"/>
        <w:ind w:left="1440"/>
      </w:pPr>
      <w:bookmarkStart w:id="17" w:name="_Toc521911052"/>
      <w:bookmarkStart w:id="18" w:name="_Toc525539121"/>
      <w:r w:rsidRPr="00227804">
        <w:t xml:space="preserve">Asset </w:t>
      </w:r>
    </w:p>
    <w:p w14:paraId="6E2EC83F" w14:textId="5F9A9921" w:rsidR="00963F16" w:rsidRPr="00227804" w:rsidRDefault="00963F16" w:rsidP="00963F16">
      <w:pPr>
        <w:pStyle w:val="BodyText"/>
        <w:ind w:left="1440"/>
      </w:pPr>
      <w:r>
        <w:t>Assets can be continuous or point. A continuous asset is located over a section of highway (from milepoint a to milepoint b), while a point asset is located at a specific milepoint (potentially down to the .001 of a mile)</w:t>
      </w:r>
    </w:p>
    <w:p w14:paraId="3A39965F" w14:textId="77777777" w:rsidR="007F5997" w:rsidRPr="00227804" w:rsidRDefault="007F5997" w:rsidP="007F5997">
      <w:pPr>
        <w:pStyle w:val="Heading4"/>
        <w:numPr>
          <w:ilvl w:val="0"/>
          <w:numId w:val="0"/>
        </w:numPr>
        <w:spacing w:after="0"/>
        <w:ind w:left="1440"/>
      </w:pPr>
      <w:r w:rsidRPr="00227804">
        <w:t>Attribute</w:t>
      </w:r>
    </w:p>
    <w:p w14:paraId="4E4A7FE5" w14:textId="77777777" w:rsidR="007F5997" w:rsidRPr="00227804" w:rsidRDefault="007F5997" w:rsidP="007F5997">
      <w:pPr>
        <w:pStyle w:val="BodyText"/>
        <w:ind w:left="1440"/>
      </w:pPr>
      <w:r w:rsidRPr="00227804">
        <w:t>An attribute is typically representative of a characteristic or descriptive data</w:t>
      </w:r>
      <w:r w:rsidR="00135665">
        <w:t xml:space="preserve"> element</w:t>
      </w:r>
      <w:r w:rsidRPr="00227804">
        <w:t xml:space="preserve"> </w:t>
      </w:r>
      <w:r w:rsidR="00F32B5B" w:rsidRPr="00227804">
        <w:t>specifically related to an asset or segment.</w:t>
      </w:r>
    </w:p>
    <w:p w14:paraId="1B1955AD" w14:textId="77777777" w:rsidR="00EB0C56" w:rsidRPr="00227804" w:rsidRDefault="005E6B9E" w:rsidP="007F5997">
      <w:pPr>
        <w:pStyle w:val="Heading4"/>
        <w:numPr>
          <w:ilvl w:val="0"/>
          <w:numId w:val="0"/>
        </w:numPr>
        <w:spacing w:after="0"/>
        <w:ind w:left="1440"/>
      </w:pPr>
      <w:r>
        <w:t>Bentley</w:t>
      </w:r>
    </w:p>
    <w:p w14:paraId="2509D656" w14:textId="111E528C" w:rsidR="000600A2" w:rsidRDefault="00EB0C56" w:rsidP="000600A2">
      <w:pPr>
        <w:pStyle w:val="BodyText"/>
        <w:ind w:left="1440"/>
      </w:pPr>
      <w:r w:rsidRPr="00227804">
        <w:t>The</w:t>
      </w:r>
      <w:r w:rsidR="001C3332">
        <w:t xml:space="preserve"> COTS (TransInfo)</w:t>
      </w:r>
      <w:r w:rsidRPr="00227804">
        <w:t xml:space="preserve"> software vendor </w:t>
      </w:r>
      <w:r w:rsidR="001C3332">
        <w:t>that will</w:t>
      </w:r>
      <w:r w:rsidR="00FE1709">
        <w:t xml:space="preserve"> design and program the new Access-to-TransInfo Sync process </w:t>
      </w:r>
      <w:r w:rsidRPr="00227804">
        <w:t xml:space="preserve">for </w:t>
      </w:r>
      <w:r w:rsidR="00492D3F">
        <w:t xml:space="preserve">the </w:t>
      </w:r>
      <w:r w:rsidRPr="00227804">
        <w:t>TransInfo</w:t>
      </w:r>
      <w:r w:rsidR="00492D3F">
        <w:t xml:space="preserve"> Signs project</w:t>
      </w:r>
      <w:r w:rsidR="000600A2">
        <w:br/>
      </w:r>
    </w:p>
    <w:p w14:paraId="551EB6C8" w14:textId="2AA4D8CF" w:rsidR="00EB0C56" w:rsidRDefault="00C70862" w:rsidP="00963F16">
      <w:pPr>
        <w:pStyle w:val="BodyText"/>
        <w:tabs>
          <w:tab w:val="left" w:pos="6600"/>
        </w:tabs>
        <w:ind w:left="1440"/>
      </w:pPr>
      <w:r w:rsidRPr="00963F16">
        <w:rPr>
          <w:rFonts w:ascii="Arial" w:hAnsi="Arial" w:cs="Arial"/>
          <w:b/>
          <w:sz w:val="22"/>
          <w:szCs w:val="22"/>
        </w:rPr>
        <w:t>Central Server</w:t>
      </w:r>
      <w:r w:rsidR="00963F16">
        <w:rPr>
          <w:rFonts w:ascii="Arial" w:hAnsi="Arial" w:cs="Arial"/>
          <w:b/>
          <w:sz w:val="22"/>
          <w:szCs w:val="22"/>
        </w:rPr>
        <w:br/>
      </w:r>
      <w:r w:rsidRPr="00963F16">
        <w:rPr>
          <w:rFonts w:cs="Times New Roman"/>
        </w:rPr>
        <w:t>A server</w:t>
      </w:r>
      <w:r w:rsidRPr="00C70862">
        <w:t xml:space="preserve"> owned by </w:t>
      </w:r>
      <w:r>
        <w:t xml:space="preserve">Traffic and Roadway </w:t>
      </w:r>
      <w:r w:rsidR="00271283">
        <w:t xml:space="preserve">Asset Management </w:t>
      </w:r>
      <w:r>
        <w:t>that is used to stage some</w:t>
      </w:r>
      <w:r w:rsidR="00963F16">
        <w:t xml:space="preserve"> s</w:t>
      </w:r>
      <w:r>
        <w:t xml:space="preserve">upport </w:t>
      </w:r>
      <w:r w:rsidR="00963F16">
        <w:t>f</w:t>
      </w:r>
      <w:r>
        <w:t>iles that are accessed and copied to Toughbooks during the sync process’s file management steps.</w:t>
      </w:r>
      <w:r w:rsidR="001C3332">
        <w:t xml:space="preserve"> Additionally the Central Server is used as storage for backup files.</w:t>
      </w:r>
    </w:p>
    <w:p w14:paraId="32B96EC2" w14:textId="77777777" w:rsidR="00963F16" w:rsidRPr="00963F16" w:rsidRDefault="00963F16" w:rsidP="00963F16">
      <w:pPr>
        <w:keepNext/>
        <w:spacing w:before="240"/>
        <w:ind w:left="1440"/>
        <w:outlineLvl w:val="3"/>
        <w:rPr>
          <w:rFonts w:ascii="Arial" w:hAnsi="Arial"/>
          <w:b/>
          <w:bCs/>
          <w:sz w:val="22"/>
          <w:szCs w:val="22"/>
        </w:rPr>
      </w:pPr>
      <w:r w:rsidRPr="00963F16">
        <w:rPr>
          <w:rFonts w:ascii="Arial" w:hAnsi="Arial"/>
          <w:b/>
          <w:bCs/>
          <w:sz w:val="22"/>
          <w:szCs w:val="22"/>
        </w:rPr>
        <w:t>Datum</w:t>
      </w:r>
    </w:p>
    <w:p w14:paraId="0EDAD578" w14:textId="77777777" w:rsidR="00963F16" w:rsidRPr="00963F16" w:rsidRDefault="00963F16" w:rsidP="00963F16">
      <w:pPr>
        <w:spacing w:after="120"/>
        <w:ind w:left="1440"/>
      </w:pPr>
      <w:r w:rsidRPr="00963F16">
        <w:t>A datum is the line segment within the TransInfo system represented by the piece of highway between two nodes. Nodes occur at road intersections, county lines, and distance breaks (milepoint equations).</w:t>
      </w:r>
    </w:p>
    <w:p w14:paraId="53031B62" w14:textId="77777777" w:rsidR="00963F16" w:rsidRPr="00271283" w:rsidRDefault="00963F16" w:rsidP="00271283">
      <w:pPr>
        <w:pStyle w:val="BodyText"/>
        <w:ind w:left="1440"/>
      </w:pPr>
    </w:p>
    <w:p w14:paraId="4231D192" w14:textId="77777777" w:rsidR="001C3332" w:rsidRDefault="00963DD3" w:rsidP="000600A2">
      <w:pPr>
        <w:pStyle w:val="BodyText"/>
        <w:ind w:left="1440"/>
        <w:rPr>
          <w:rFonts w:ascii="Arial" w:hAnsi="Arial" w:cs="Arial"/>
          <w:b/>
          <w:color w:val="000000"/>
          <w:sz w:val="22"/>
          <w:szCs w:val="22"/>
        </w:rPr>
      </w:pPr>
      <w:r w:rsidRPr="00963DD3">
        <w:rPr>
          <w:rFonts w:ascii="Arial" w:hAnsi="Arial" w:cs="Arial"/>
          <w:b/>
          <w:sz w:val="22"/>
          <w:szCs w:val="22"/>
        </w:rPr>
        <w:lastRenderedPageBreak/>
        <w:t>District Server (Server)</w:t>
      </w:r>
      <w:r>
        <w:rPr>
          <w:rFonts w:ascii="Arial" w:hAnsi="Arial" w:cs="Arial"/>
          <w:b/>
          <w:sz w:val="22"/>
          <w:szCs w:val="22"/>
        </w:rPr>
        <w:br/>
      </w:r>
      <w:r w:rsidRPr="00963DD3">
        <w:rPr>
          <w:rFonts w:cs="Times New Roman"/>
        </w:rPr>
        <w:t>A server t</w:t>
      </w:r>
      <w:r w:rsidR="00FE1709">
        <w:rPr>
          <w:rFonts w:cs="Times New Roman"/>
        </w:rPr>
        <w:t>hat houses District’s P</w:t>
      </w:r>
      <w:r w:rsidRPr="00963DD3">
        <w:rPr>
          <w:rFonts w:cs="Times New Roman"/>
        </w:rPr>
        <w:t>hoto</w:t>
      </w:r>
      <w:r w:rsidR="00FE1709">
        <w:rPr>
          <w:rFonts w:cs="Times New Roman"/>
        </w:rPr>
        <w:t>graph</w:t>
      </w:r>
      <w:r w:rsidRPr="00963DD3">
        <w:rPr>
          <w:rFonts w:cs="Times New Roman"/>
        </w:rPr>
        <w:t xml:space="preserve"> files and other support files</w:t>
      </w:r>
      <w:r w:rsidR="000600A2">
        <w:rPr>
          <w:rFonts w:cs="Times New Roman"/>
        </w:rPr>
        <w:t xml:space="preserve"> which are copied to the Toughbook during the Sync’s file updating steps.</w:t>
      </w:r>
      <w:r w:rsidR="000600A2" w:rsidRPr="00963DD3" w:rsidDel="000600A2">
        <w:rPr>
          <w:rFonts w:cs="Times New Roman"/>
        </w:rPr>
        <w:t xml:space="preserve"> </w:t>
      </w:r>
      <w:r w:rsidR="007E1996">
        <w:rPr>
          <w:rFonts w:cs="Times New Roman"/>
        </w:rPr>
        <w:br/>
      </w:r>
    </w:p>
    <w:p w14:paraId="4023F768" w14:textId="7025DB67" w:rsidR="001C3332" w:rsidRPr="00FB262A" w:rsidRDefault="001C3332" w:rsidP="00FB262A">
      <w:pPr>
        <w:pStyle w:val="Heading4"/>
        <w:numPr>
          <w:ilvl w:val="0"/>
          <w:numId w:val="0"/>
        </w:numPr>
        <w:spacing w:after="0"/>
        <w:ind w:left="1440"/>
      </w:pPr>
      <w:r w:rsidRPr="00FB262A">
        <w:t>Domain</w:t>
      </w:r>
      <w:r w:rsidR="00BF164B">
        <w:t xml:space="preserve"> (see also List of Values)</w:t>
      </w:r>
    </w:p>
    <w:p w14:paraId="3ED71C29" w14:textId="5B3C2C59" w:rsidR="001C3332" w:rsidRPr="001C3332" w:rsidRDefault="001C3332" w:rsidP="000600A2">
      <w:pPr>
        <w:pStyle w:val="BodyText"/>
        <w:ind w:left="1440"/>
      </w:pPr>
      <w:r>
        <w:t>A domain is a</w:t>
      </w:r>
      <w:r w:rsidRPr="001C3332">
        <w:t xml:space="preserve"> managed list of valid values for an attribute in TransInfo. This list restricts both what values can be entered via TransInfo screens and what data can be loaded into domain controlled fields.</w:t>
      </w:r>
    </w:p>
    <w:p w14:paraId="209A06B5" w14:textId="77777777" w:rsidR="007F5997" w:rsidRPr="00FB262A" w:rsidRDefault="007F5997" w:rsidP="00FB262A">
      <w:pPr>
        <w:pStyle w:val="Heading4"/>
        <w:numPr>
          <w:ilvl w:val="0"/>
          <w:numId w:val="0"/>
        </w:numPr>
        <w:spacing w:after="0"/>
        <w:ind w:left="1440"/>
      </w:pPr>
      <w:r w:rsidRPr="00FB262A">
        <w:t>Features Inventory</w:t>
      </w:r>
    </w:p>
    <w:p w14:paraId="500010F7" w14:textId="77777777" w:rsidR="007F5997" w:rsidRPr="00227804" w:rsidRDefault="007F5997" w:rsidP="007F5997">
      <w:pPr>
        <w:pStyle w:val="BodyText"/>
        <w:ind w:left="1440"/>
      </w:pPr>
      <w:r w:rsidRPr="00227804">
        <w:t>Depending on the context, this term can refer to either: (1) the annual inventory of specific network features and assets by crew to support the budgeting process; or (2) the system that currently tracks several types of features (assets), and records the quantity of those features (assets) that occur within a segment of road.</w:t>
      </w:r>
    </w:p>
    <w:p w14:paraId="2D97AAF3" w14:textId="7665D4FC" w:rsidR="00544BEC" w:rsidRPr="00227804" w:rsidRDefault="00BF164B" w:rsidP="00544BEC">
      <w:pPr>
        <w:pStyle w:val="Heading4"/>
        <w:numPr>
          <w:ilvl w:val="0"/>
          <w:numId w:val="0"/>
        </w:numPr>
        <w:spacing w:after="0"/>
        <w:ind w:left="1440"/>
      </w:pPr>
      <w:r>
        <w:t>List o</w:t>
      </w:r>
      <w:r w:rsidR="00544BEC">
        <w:t>f Values (LOV)</w:t>
      </w:r>
      <w:r w:rsidR="002C52E7">
        <w:t xml:space="preserve"> </w:t>
      </w:r>
      <w:r w:rsidR="001C3332">
        <w:t>(see also Domain)</w:t>
      </w:r>
    </w:p>
    <w:p w14:paraId="2E85F03D" w14:textId="2D3918F3" w:rsidR="00544BEC" w:rsidRPr="00227804" w:rsidRDefault="00544BEC" w:rsidP="00544BEC">
      <w:pPr>
        <w:pStyle w:val="BodyText"/>
        <w:ind w:left="1440"/>
      </w:pPr>
      <w:r>
        <w:t>A managed list of choices a crew person can choose from for various fields in the Toughbook Access database data lookup/entry/edit screen</w:t>
      </w:r>
      <w:r w:rsidR="001C3332">
        <w:t xml:space="preserve">s. The LOV enforces data quality </w:t>
      </w:r>
      <w:r>
        <w:t xml:space="preserve">by limiting the user to a controlled set of choices. </w:t>
      </w:r>
      <w:r w:rsidR="001C3332">
        <w:t>These may come from TransInfo Domains (such as standard sign type) or a distinct listing of valid values from TransInfo data (such as valid highways).</w:t>
      </w:r>
    </w:p>
    <w:p w14:paraId="635E2455" w14:textId="77777777" w:rsidR="007F5997" w:rsidRPr="00227804" w:rsidRDefault="007F5997" w:rsidP="007F5997">
      <w:pPr>
        <w:pStyle w:val="Heading4"/>
        <w:numPr>
          <w:ilvl w:val="0"/>
          <w:numId w:val="0"/>
        </w:numPr>
        <w:spacing w:after="0"/>
        <w:ind w:left="1440"/>
      </w:pPr>
      <w:r w:rsidRPr="00227804">
        <w:t>LRM/LRS</w:t>
      </w:r>
    </w:p>
    <w:p w14:paraId="2DA4B85B" w14:textId="77777777" w:rsidR="007F5997" w:rsidRPr="00227804" w:rsidRDefault="007F5997" w:rsidP="007834E3">
      <w:pPr>
        <w:pStyle w:val="BodyText"/>
        <w:ind w:left="1440"/>
      </w:pPr>
      <w:r w:rsidRPr="00227804">
        <w:t>A location referencing method in which a location is specified as occurring on a uniquely identified linear feature at a set distance and direction from another point with a known linear measure. (FHWA Linear Referencing Practitioners Handbook) ODOT’s standard Linear Reference Method is the Road ID/Milepoint, which makes use of an LRM key and applicable milepoint(s).</w:t>
      </w:r>
      <w:r w:rsidR="00FA402F" w:rsidRPr="00227804">
        <w:t xml:space="preserve">  There is only one </w:t>
      </w:r>
      <w:r w:rsidR="00420C34">
        <w:t xml:space="preserve">active </w:t>
      </w:r>
      <w:r w:rsidR="00FA402F" w:rsidRPr="00227804">
        <w:t xml:space="preserve">LRM in TransInfo and this is the </w:t>
      </w:r>
      <w:r w:rsidR="00420C34">
        <w:t xml:space="preserve">state </w:t>
      </w:r>
      <w:r w:rsidR="00FA402F" w:rsidRPr="00227804">
        <w:t xml:space="preserve">Highway </w:t>
      </w:r>
      <w:r w:rsidR="00EF7588" w:rsidRPr="00227804">
        <w:t>mile point</w:t>
      </w:r>
      <w:r w:rsidR="00FA402F" w:rsidRPr="00227804">
        <w:t xml:space="preserve"> system.</w:t>
      </w:r>
    </w:p>
    <w:p w14:paraId="23414EFB" w14:textId="77777777" w:rsidR="007F5997" w:rsidRPr="00227804" w:rsidRDefault="00811127" w:rsidP="007F5997">
      <w:pPr>
        <w:pStyle w:val="Heading4"/>
        <w:numPr>
          <w:ilvl w:val="0"/>
          <w:numId w:val="0"/>
        </w:numPr>
        <w:spacing w:after="0"/>
        <w:ind w:left="1440"/>
      </w:pPr>
      <w:r w:rsidRPr="00227804">
        <w:t>Network/Linework</w:t>
      </w:r>
    </w:p>
    <w:p w14:paraId="1B7FB772" w14:textId="77777777" w:rsidR="007F5997" w:rsidRPr="00227804" w:rsidRDefault="007F5997" w:rsidP="007F5997">
      <w:pPr>
        <w:pStyle w:val="BodyText"/>
        <w:ind w:left="1440"/>
      </w:pPr>
      <w:r w:rsidRPr="00227804">
        <w:t xml:space="preserve">These terms are used synonymously to refer to the </w:t>
      </w:r>
      <w:r w:rsidR="00420C34">
        <w:t xml:space="preserve">group of datum that make up  the spatial representation of the state </w:t>
      </w:r>
      <w:r w:rsidRPr="00227804">
        <w:t>highway</w:t>
      </w:r>
      <w:r w:rsidR="00420C34">
        <w:t>.</w:t>
      </w:r>
      <w:r w:rsidR="00FA402F" w:rsidRPr="00227804">
        <w:t xml:space="preserve"> </w:t>
      </w:r>
      <w:r w:rsidR="00420C34">
        <w:t>(C</w:t>
      </w:r>
      <w:r w:rsidR="00FA402F" w:rsidRPr="00227804">
        <w:t>enterline</w:t>
      </w:r>
      <w:r w:rsidRPr="00227804">
        <w:t xml:space="preserve"> line</w:t>
      </w:r>
      <w:r w:rsidR="00EF7588" w:rsidRPr="00227804">
        <w:t xml:space="preserve"> </w:t>
      </w:r>
      <w:r w:rsidRPr="00227804">
        <w:t>work</w:t>
      </w:r>
      <w:r w:rsidR="00420C34">
        <w:t>.)</w:t>
      </w:r>
      <w:r w:rsidRPr="00227804">
        <w:t>.</w:t>
      </w:r>
    </w:p>
    <w:p w14:paraId="0DAD561A" w14:textId="77777777" w:rsidR="007F5997" w:rsidRPr="00227804" w:rsidRDefault="007F5997" w:rsidP="007F5997">
      <w:pPr>
        <w:pStyle w:val="Heading4"/>
        <w:numPr>
          <w:ilvl w:val="0"/>
          <w:numId w:val="0"/>
        </w:numPr>
        <w:spacing w:after="0"/>
        <w:ind w:left="1440"/>
      </w:pPr>
      <w:r w:rsidRPr="00227804">
        <w:t>ODBC</w:t>
      </w:r>
    </w:p>
    <w:p w14:paraId="4DCCD413" w14:textId="77777777" w:rsidR="007F5997" w:rsidRPr="00227804" w:rsidRDefault="007F5997" w:rsidP="007F5997">
      <w:pPr>
        <w:pStyle w:val="BodyText"/>
        <w:ind w:left="1440"/>
      </w:pPr>
      <w:r w:rsidRPr="00227804">
        <w:t>ODBC (Open Data Base Connectivity) is a standard for relational databases, which comply with an ODBC specification and protocol level to ensure the portability of data.</w:t>
      </w:r>
    </w:p>
    <w:p w14:paraId="1A45E682" w14:textId="77777777" w:rsidR="008632CB" w:rsidRPr="00227804" w:rsidRDefault="008632CB" w:rsidP="008632CB">
      <w:pPr>
        <w:pStyle w:val="Heading4"/>
        <w:numPr>
          <w:ilvl w:val="0"/>
          <w:numId w:val="0"/>
        </w:numPr>
        <w:spacing w:after="0"/>
        <w:ind w:left="1440"/>
      </w:pPr>
      <w:r w:rsidRPr="00227804">
        <w:t>Reporting Region (or Region)</w:t>
      </w:r>
    </w:p>
    <w:p w14:paraId="06A8C15A" w14:textId="77777777" w:rsidR="008632CB" w:rsidRPr="00227804" w:rsidRDefault="008632CB" w:rsidP="008632CB">
      <w:pPr>
        <w:pStyle w:val="BodyText"/>
        <w:ind w:left="1440"/>
      </w:pPr>
      <w:r w:rsidRPr="00227804">
        <w:t xml:space="preserve">A reporting region represents the </w:t>
      </w:r>
      <w:r w:rsidR="004B338F">
        <w:t>non-</w:t>
      </w:r>
      <w:r w:rsidRPr="00227804">
        <w:t xml:space="preserve">geographical breakdown of the state into regions for crew reporting. This divide is driven by the reporting hierarchy of section crews to districts and districts to reporting region. </w:t>
      </w:r>
      <w:r w:rsidR="004B338F">
        <w:t xml:space="preserve">(A </w:t>
      </w:r>
      <w:r w:rsidR="004B338F">
        <w:lastRenderedPageBreak/>
        <w:t xml:space="preserve">crew can reside in one Region, but report to another.) </w:t>
      </w:r>
      <w:r w:rsidRPr="00227804">
        <w:t>For the purposes of TransInfo, if documentation specifies only region it is referring to the reporting region.</w:t>
      </w:r>
    </w:p>
    <w:p w14:paraId="130E4F0C" w14:textId="77777777" w:rsidR="008632CB" w:rsidRPr="00227804" w:rsidRDefault="008632CB" w:rsidP="008632CB">
      <w:pPr>
        <w:pStyle w:val="Heading4"/>
        <w:numPr>
          <w:ilvl w:val="0"/>
          <w:numId w:val="0"/>
        </w:numPr>
        <w:spacing w:after="0"/>
        <w:ind w:left="1440"/>
      </w:pPr>
      <w:r w:rsidRPr="00227804">
        <w:t>Section</w:t>
      </w:r>
    </w:p>
    <w:p w14:paraId="26FB3F6D" w14:textId="77777777" w:rsidR="008632CB" w:rsidRPr="00227804" w:rsidRDefault="008632CB" w:rsidP="008632CB">
      <w:pPr>
        <w:pStyle w:val="BodyText"/>
        <w:ind w:left="1440"/>
      </w:pPr>
      <w:r w:rsidRPr="00227804">
        <w:t>A piece of the highway that is covered by a continuous asset (e.g. an inventory section, a count section, a construction plan section)</w:t>
      </w:r>
    </w:p>
    <w:p w14:paraId="71430BD8" w14:textId="77777777" w:rsidR="00963DD3" w:rsidRPr="00963DD3" w:rsidRDefault="00963DD3" w:rsidP="00963DD3">
      <w:pPr>
        <w:keepNext/>
        <w:spacing w:before="240"/>
        <w:ind w:left="1440"/>
        <w:outlineLvl w:val="3"/>
        <w:rPr>
          <w:rFonts w:ascii="Arial" w:hAnsi="Arial"/>
          <w:b/>
          <w:bCs/>
          <w:sz w:val="22"/>
          <w:szCs w:val="22"/>
        </w:rPr>
      </w:pPr>
      <w:r>
        <w:rPr>
          <w:rFonts w:ascii="Arial" w:hAnsi="Arial"/>
          <w:b/>
          <w:bCs/>
          <w:sz w:val="22"/>
          <w:szCs w:val="22"/>
        </w:rPr>
        <w:t>Sync</w:t>
      </w:r>
    </w:p>
    <w:p w14:paraId="342A3F67" w14:textId="586C4412" w:rsidR="006E2349" w:rsidRDefault="00963DD3" w:rsidP="00E14C68">
      <w:pPr>
        <w:pStyle w:val="BodyText"/>
        <w:ind w:left="1440"/>
      </w:pPr>
      <w:r>
        <w:t xml:space="preserve">A </w:t>
      </w:r>
      <w:r w:rsidR="000D21DF">
        <w:t>process initiated by a District</w:t>
      </w:r>
      <w:r>
        <w:t xml:space="preserve"> field cr</w:t>
      </w:r>
      <w:r w:rsidR="006E2349">
        <w:t>ew person after connecting a</w:t>
      </w:r>
      <w:r w:rsidR="000D21DF">
        <w:t xml:space="preserve"> Toughbook to </w:t>
      </w:r>
      <w:r>
        <w:t>a</w:t>
      </w:r>
      <w:r w:rsidR="000D21DF">
        <w:t>n</w:t>
      </w:r>
      <w:r>
        <w:t xml:space="preserve"> </w:t>
      </w:r>
      <w:r w:rsidR="000D21DF">
        <w:t>ODOT LAN connection</w:t>
      </w:r>
      <w:r w:rsidR="006E2349">
        <w:t>. The process</w:t>
      </w:r>
      <w:r w:rsidR="0019166A">
        <w:t xml:space="preserve"> </w:t>
      </w:r>
      <w:r w:rsidR="007E1996">
        <w:t xml:space="preserve">executes a program that will do the following; </w:t>
      </w:r>
      <w:r w:rsidR="00E14C68">
        <w:br/>
        <w:t>a)</w:t>
      </w:r>
      <w:r w:rsidR="0019166A">
        <w:t xml:space="preserve"> update</w:t>
      </w:r>
      <w:r w:rsidR="007E1996">
        <w:t>s</w:t>
      </w:r>
      <w:r w:rsidR="006E2349">
        <w:t xml:space="preserve"> TransInfo</w:t>
      </w:r>
      <w:r w:rsidR="000D21DF">
        <w:t xml:space="preserve"> wit</w:t>
      </w:r>
      <w:r w:rsidR="0019166A">
        <w:t xml:space="preserve">h data </w:t>
      </w:r>
      <w:r w:rsidR="007E1996">
        <w:t xml:space="preserve">that has been </w:t>
      </w:r>
      <w:r w:rsidR="0019166A">
        <w:t xml:space="preserve">updated in the Toughbook’s Access database </w:t>
      </w:r>
      <w:r w:rsidR="00715C50">
        <w:t xml:space="preserve">since </w:t>
      </w:r>
      <w:r w:rsidR="006E2349">
        <w:t>the last Sync</w:t>
      </w:r>
      <w:r w:rsidR="00E14C68">
        <w:t>;</w:t>
      </w:r>
      <w:r w:rsidR="00E14C68">
        <w:br/>
        <w:t xml:space="preserve">b) </w:t>
      </w:r>
      <w:r w:rsidR="006E2349">
        <w:t>update data in the Toughbook Access database from TransInfo data that was updated in TransInfo since the last Sync</w:t>
      </w:r>
      <w:r w:rsidR="00E14C68">
        <w:t>;</w:t>
      </w:r>
      <w:ins w:id="19" w:author="gwynn coffman" w:date="2014-09-15T05:02:00Z">
        <w:r w:rsidR="007E1996">
          <w:br/>
        </w:r>
      </w:ins>
      <w:r w:rsidR="00E14C68">
        <w:t xml:space="preserve">c) </w:t>
      </w:r>
      <w:r w:rsidR="0019166A">
        <w:t>update the District Server with new and updated</w:t>
      </w:r>
      <w:r w:rsidR="000D21DF">
        <w:t xml:space="preserve"> photographs </w:t>
      </w:r>
      <w:r w:rsidR="0019166A">
        <w:t>from the Toughbook</w:t>
      </w:r>
      <w:r w:rsidR="00E14C68">
        <w:t>;</w:t>
      </w:r>
      <w:r w:rsidR="00E14C68">
        <w:br/>
        <w:t xml:space="preserve">d) </w:t>
      </w:r>
      <w:r w:rsidR="000D21DF">
        <w:t xml:space="preserve">load updated support files </w:t>
      </w:r>
      <w:r w:rsidR="007E1996">
        <w:t xml:space="preserve">such as DVL files, MUTCD, and SOI files </w:t>
      </w:r>
      <w:r w:rsidR="00E14C68">
        <w:t xml:space="preserve">onto the Toughbook which </w:t>
      </w:r>
      <w:r w:rsidR="007E1996">
        <w:t xml:space="preserve">are </w:t>
      </w:r>
      <w:r w:rsidR="000D21DF">
        <w:t>used by the crew</w:t>
      </w:r>
      <w:r w:rsidR="007E1996">
        <w:t>s</w:t>
      </w:r>
      <w:r w:rsidR="000D21DF">
        <w:t>.</w:t>
      </w:r>
    </w:p>
    <w:p w14:paraId="53CF157A" w14:textId="78B003E6" w:rsidR="006E2349" w:rsidRDefault="006E2349" w:rsidP="006E2349">
      <w:pPr>
        <w:pStyle w:val="Heading4"/>
        <w:numPr>
          <w:ilvl w:val="0"/>
          <w:numId w:val="0"/>
        </w:numPr>
        <w:spacing w:after="0"/>
        <w:ind w:left="1440"/>
      </w:pPr>
      <w:r>
        <w:t>Toughbook</w:t>
      </w:r>
      <w:r>
        <w:br/>
      </w:r>
      <w:r w:rsidRPr="006E2349">
        <w:rPr>
          <w:rFonts w:ascii="Times New Roman" w:hAnsi="Times New Roman" w:cs="Times New Roman"/>
          <w:b w:val="0"/>
          <w:sz w:val="24"/>
          <w:szCs w:val="24"/>
        </w:rPr>
        <w:t xml:space="preserve">A </w:t>
      </w:r>
      <w:r w:rsidR="00327736">
        <w:rPr>
          <w:rFonts w:ascii="Times New Roman" w:hAnsi="Times New Roman" w:cs="Times New Roman"/>
          <w:b w:val="0"/>
          <w:sz w:val="24"/>
          <w:szCs w:val="24"/>
        </w:rPr>
        <w:t xml:space="preserve">specific </w:t>
      </w:r>
      <w:r w:rsidR="007E1996">
        <w:rPr>
          <w:rFonts w:ascii="Times New Roman" w:hAnsi="Times New Roman" w:cs="Times New Roman"/>
          <w:b w:val="0"/>
          <w:sz w:val="24"/>
          <w:szCs w:val="24"/>
        </w:rPr>
        <w:t>brand</w:t>
      </w:r>
      <w:r w:rsidR="00327736">
        <w:rPr>
          <w:rFonts w:ascii="Times New Roman" w:hAnsi="Times New Roman" w:cs="Times New Roman"/>
          <w:b w:val="0"/>
          <w:sz w:val="24"/>
          <w:szCs w:val="24"/>
        </w:rPr>
        <w:t xml:space="preserve"> of </w:t>
      </w:r>
      <w:r>
        <w:rPr>
          <w:rFonts w:ascii="Times New Roman" w:hAnsi="Times New Roman" w:cs="Times New Roman"/>
          <w:b w:val="0"/>
          <w:sz w:val="24"/>
          <w:szCs w:val="24"/>
        </w:rPr>
        <w:t xml:space="preserve">laptop </w:t>
      </w:r>
      <w:r w:rsidR="00327736">
        <w:rPr>
          <w:rFonts w:ascii="Times New Roman" w:hAnsi="Times New Roman" w:cs="Times New Roman"/>
          <w:b w:val="0"/>
          <w:sz w:val="24"/>
          <w:szCs w:val="24"/>
        </w:rPr>
        <w:t xml:space="preserve">in use by the Sign crews. Toughbook’s are </w:t>
      </w:r>
      <w:r>
        <w:rPr>
          <w:rFonts w:ascii="Times New Roman" w:hAnsi="Times New Roman" w:cs="Times New Roman"/>
          <w:b w:val="0"/>
          <w:sz w:val="24"/>
          <w:szCs w:val="24"/>
        </w:rPr>
        <w:t xml:space="preserve">designed for rugged mobile use (See </w:t>
      </w:r>
      <w:r w:rsidRPr="00DF530D">
        <w:rPr>
          <w:rFonts w:ascii="Times New Roman" w:hAnsi="Times New Roman" w:cs="Times New Roman"/>
          <w:b w:val="0"/>
          <w:color w:val="000000"/>
          <w:sz w:val="24"/>
          <w:szCs w:val="24"/>
        </w:rPr>
        <w:t xml:space="preserve">Appendix </w:t>
      </w:r>
      <w:r w:rsidR="00135665" w:rsidRPr="00DF530D">
        <w:rPr>
          <w:rFonts w:ascii="Times New Roman" w:hAnsi="Times New Roman" w:cs="Times New Roman"/>
          <w:b w:val="0"/>
          <w:color w:val="000000"/>
          <w:sz w:val="24"/>
          <w:szCs w:val="24"/>
        </w:rPr>
        <w:t>A</w:t>
      </w:r>
      <w:r w:rsidRPr="00DF530D">
        <w:rPr>
          <w:rFonts w:ascii="Times New Roman" w:hAnsi="Times New Roman" w:cs="Times New Roman"/>
          <w:b w:val="0"/>
          <w:color w:val="000000"/>
          <w:sz w:val="24"/>
          <w:szCs w:val="24"/>
        </w:rPr>
        <w:t xml:space="preserve"> for</w:t>
      </w:r>
      <w:r>
        <w:rPr>
          <w:rFonts w:ascii="Times New Roman" w:hAnsi="Times New Roman" w:cs="Times New Roman"/>
          <w:b w:val="0"/>
          <w:sz w:val="24"/>
          <w:szCs w:val="24"/>
        </w:rPr>
        <w:t xml:space="preserve"> </w:t>
      </w:r>
      <w:r w:rsidR="00327736">
        <w:rPr>
          <w:rFonts w:ascii="Times New Roman" w:hAnsi="Times New Roman" w:cs="Times New Roman"/>
          <w:b w:val="0"/>
          <w:sz w:val="24"/>
          <w:szCs w:val="24"/>
        </w:rPr>
        <w:t xml:space="preserve">project </w:t>
      </w:r>
      <w:r>
        <w:rPr>
          <w:rFonts w:ascii="Times New Roman" w:hAnsi="Times New Roman" w:cs="Times New Roman"/>
          <w:b w:val="0"/>
          <w:sz w:val="24"/>
          <w:szCs w:val="24"/>
        </w:rPr>
        <w:t>Toughbook specifications.)</w:t>
      </w:r>
    </w:p>
    <w:p w14:paraId="4A77D8F7" w14:textId="77777777" w:rsidR="007F5997" w:rsidRPr="00DF530D" w:rsidRDefault="007F5997" w:rsidP="007F5997">
      <w:pPr>
        <w:pStyle w:val="Heading1"/>
        <w:pageBreakBefore/>
        <w:rPr>
          <w:color w:val="000000"/>
        </w:rPr>
      </w:pPr>
      <w:bookmarkStart w:id="20" w:name="_Toc398534829"/>
      <w:r w:rsidRPr="00DF530D">
        <w:rPr>
          <w:color w:val="000000"/>
        </w:rPr>
        <w:lastRenderedPageBreak/>
        <w:t>Project History</w:t>
      </w:r>
      <w:bookmarkEnd w:id="20"/>
    </w:p>
    <w:p w14:paraId="72CB47EE" w14:textId="77777777" w:rsidR="00492D3F" w:rsidRPr="004D256B" w:rsidRDefault="00492D3F" w:rsidP="00492D3F">
      <w:pPr>
        <w:rPr>
          <w:rFonts w:cs="Times New Roman"/>
          <w:lang w:eastAsia="ar-SA"/>
        </w:rPr>
      </w:pPr>
      <w:bookmarkStart w:id="21" w:name="_Toc226270073"/>
      <w:bookmarkStart w:id="22" w:name="_Toc226345081"/>
      <w:bookmarkEnd w:id="21"/>
      <w:bookmarkEnd w:id="22"/>
      <w:r w:rsidRPr="004D256B">
        <w:rPr>
          <w:rFonts w:cs="Times New Roman"/>
          <w:lang w:eastAsia="ar-SA"/>
        </w:rPr>
        <w:t>ODOT staff and program managers have long had a need for a statewide ODOT Signs database.  This need is currently being addressed via a combination of approximately 63 Access databases plus a data warehouse project for quality assurance and reporting.  The Sign Asset Management team, made up of region and headquarters staff, unanimously opted for a path to TransInfo, a corporate platform, as opposed to a Region/District databases in SQL. They have steadfastly maintained their efforts to be ready for such a project for at least the past five years. Therefore, the object of this project is to have the Signs data integrated into TransInfo.</w:t>
      </w:r>
    </w:p>
    <w:p w14:paraId="7B936B3F" w14:textId="77777777" w:rsidR="00492D3F" w:rsidRPr="004D256B" w:rsidRDefault="00492D3F" w:rsidP="00492D3F">
      <w:pPr>
        <w:rPr>
          <w:rFonts w:cs="Times New Roman"/>
          <w:lang w:eastAsia="ar-SA"/>
        </w:rPr>
      </w:pPr>
    </w:p>
    <w:p w14:paraId="61863E67" w14:textId="77777777" w:rsidR="00492D3F" w:rsidRPr="004D256B" w:rsidRDefault="00492D3F" w:rsidP="00492D3F">
      <w:pPr>
        <w:rPr>
          <w:rFonts w:cs="Times New Roman"/>
          <w:lang w:eastAsia="ar-SA"/>
        </w:rPr>
      </w:pPr>
      <w:r w:rsidRPr="004D256B">
        <w:rPr>
          <w:rFonts w:cs="Times New Roman"/>
          <w:lang w:eastAsia="ar-SA"/>
        </w:rPr>
        <w:t xml:space="preserve">Sign data is currently collected and stored in independent Access databases for each District and it can be difficult to get a statewide view of sign data.  There is a need to have Field Sign data updates flow into the existing TransInfo enterprise asset management system.  </w:t>
      </w:r>
    </w:p>
    <w:p w14:paraId="7614F29F" w14:textId="77777777" w:rsidR="00492D3F" w:rsidRPr="004D256B" w:rsidRDefault="00492D3F" w:rsidP="00492D3F">
      <w:pPr>
        <w:rPr>
          <w:rFonts w:cs="Times New Roman"/>
          <w:lang w:eastAsia="ar-SA"/>
        </w:rPr>
      </w:pPr>
    </w:p>
    <w:p w14:paraId="1CACAB9C" w14:textId="77777777" w:rsidR="00492D3F" w:rsidRPr="004D256B" w:rsidRDefault="00492D3F" w:rsidP="00492D3F">
      <w:pPr>
        <w:rPr>
          <w:rFonts w:cs="Times New Roman"/>
          <w:lang w:eastAsia="ar-SA"/>
        </w:rPr>
      </w:pPr>
      <w:r w:rsidRPr="004D256B">
        <w:rPr>
          <w:rFonts w:cs="Times New Roman"/>
          <w:lang w:eastAsia="ar-SA"/>
        </w:rPr>
        <w:t>This project’s initiative is to have sign data flow back and forth between Toughbooks and the TransInfo system so sign data will be managed as an asset while preserving maintenance District Toughbook maintenance workflow maintenance processes.  The field Toughbook databases will remain in Access but will be synchronized with the centralized Sign information in TransInfo.</w:t>
      </w:r>
    </w:p>
    <w:p w14:paraId="350EFB87" w14:textId="77777777" w:rsidR="00D34EEB" w:rsidRPr="0014445B" w:rsidRDefault="00D34EEB" w:rsidP="00492D3F">
      <w:pPr>
        <w:rPr>
          <w:rFonts w:ascii="Arial" w:hAnsi="Arial" w:cs="Arial"/>
          <w:sz w:val="22"/>
          <w:szCs w:val="22"/>
          <w:lang w:eastAsia="ar-SA"/>
        </w:rPr>
      </w:pPr>
    </w:p>
    <w:p w14:paraId="1AD4495B" w14:textId="77777777" w:rsidR="007F5997" w:rsidRPr="00227804" w:rsidRDefault="007F5997" w:rsidP="00261B98">
      <w:pPr>
        <w:pStyle w:val="Heading1"/>
      </w:pPr>
      <w:bookmarkStart w:id="23" w:name="_Toc398534830"/>
      <w:r w:rsidRPr="00227804">
        <w:t>Project Context</w:t>
      </w:r>
      <w:bookmarkEnd w:id="23"/>
    </w:p>
    <w:p w14:paraId="5D0EDD55" w14:textId="77777777" w:rsidR="007F5997" w:rsidRPr="00227804" w:rsidRDefault="007F5997" w:rsidP="007F5997">
      <w:pPr>
        <w:pStyle w:val="BodyText"/>
        <w:spacing w:after="0"/>
        <w:ind w:left="720"/>
        <w:rPr>
          <w:b/>
          <w:bCs/>
        </w:rPr>
      </w:pPr>
      <w:r w:rsidRPr="00227804">
        <w:rPr>
          <w:b/>
          <w:bCs/>
        </w:rPr>
        <w:t xml:space="preserve">System Name/Acronym: </w:t>
      </w:r>
    </w:p>
    <w:p w14:paraId="1E4DE557" w14:textId="77777777" w:rsidR="007F5997" w:rsidRPr="00227804" w:rsidRDefault="007F5997" w:rsidP="007F5997">
      <w:pPr>
        <w:pStyle w:val="BodyText"/>
        <w:spacing w:after="0"/>
        <w:ind w:left="720"/>
      </w:pPr>
      <w:r w:rsidRPr="00227804">
        <w:t>TransInfo</w:t>
      </w:r>
      <w:r w:rsidR="00261B98">
        <w:t xml:space="preserve"> Sign Asset Data Integration (TSADI)</w:t>
      </w:r>
    </w:p>
    <w:p w14:paraId="2D63FDD1" w14:textId="77777777" w:rsidR="007F5997" w:rsidRPr="00227804" w:rsidRDefault="007F5997" w:rsidP="007F5997">
      <w:pPr>
        <w:pStyle w:val="BodyText"/>
        <w:spacing w:after="0"/>
        <w:ind w:left="720"/>
        <w:rPr>
          <w:b/>
          <w:bCs/>
        </w:rPr>
      </w:pPr>
      <w:r w:rsidRPr="00227804">
        <w:rPr>
          <w:b/>
          <w:bCs/>
        </w:rPr>
        <w:t xml:space="preserve">System Owner Information: </w:t>
      </w:r>
    </w:p>
    <w:p w14:paraId="700D1224" w14:textId="77777777" w:rsidR="007F5997" w:rsidRPr="00227804" w:rsidRDefault="007F5997" w:rsidP="007F5997">
      <w:pPr>
        <w:pStyle w:val="BodyText"/>
        <w:spacing w:after="0"/>
        <w:ind w:left="720"/>
      </w:pPr>
      <w:r w:rsidRPr="00227804">
        <w:t>Luci Moore, Maintenance/Operations</w:t>
      </w:r>
    </w:p>
    <w:p w14:paraId="407DD967" w14:textId="77777777" w:rsidR="00F22A1A" w:rsidRPr="00227804" w:rsidRDefault="007F5997" w:rsidP="00A4226D">
      <w:pPr>
        <w:pStyle w:val="Heading1"/>
      </w:pPr>
      <w:bookmarkStart w:id="24" w:name="_Toc398534831"/>
      <w:bookmarkEnd w:id="17"/>
      <w:bookmarkEnd w:id="18"/>
      <w:r w:rsidRPr="000279BF">
        <w:t>System</w:t>
      </w:r>
      <w:r w:rsidRPr="00227804">
        <w:t xml:space="preserve"> Context</w:t>
      </w:r>
      <w:bookmarkEnd w:id="24"/>
      <w:r w:rsidR="00527731" w:rsidRPr="00227804">
        <w:t xml:space="preserve"> </w:t>
      </w:r>
    </w:p>
    <w:p w14:paraId="370A14AB" w14:textId="77777777" w:rsidR="007F5997" w:rsidRPr="00227804" w:rsidRDefault="00BA571B" w:rsidP="007F5997">
      <w:pPr>
        <w:pStyle w:val="NormalText"/>
        <w:ind w:left="115"/>
        <w:rPr>
          <w:lang w:bidi="kok-IN"/>
        </w:rPr>
      </w:pPr>
      <w:r>
        <w:rPr>
          <w:lang w:bidi="kok-IN"/>
        </w:rPr>
        <w:t>The TransInfo system is</w:t>
      </w:r>
      <w:r w:rsidR="007F5997" w:rsidRPr="00227804">
        <w:rPr>
          <w:lang w:bidi="kok-IN"/>
        </w:rPr>
        <w:t xml:space="preserve"> the corporate data source for much of the agency's</w:t>
      </w:r>
      <w:r w:rsidR="00B12274" w:rsidRPr="00227804">
        <w:rPr>
          <w:lang w:bidi="kok-IN"/>
        </w:rPr>
        <w:t xml:space="preserve"> highway</w:t>
      </w:r>
      <w:r w:rsidR="007F5997" w:rsidRPr="00227804">
        <w:rPr>
          <w:lang w:bidi="kok-IN"/>
        </w:rPr>
        <w:t xml:space="preserve"> network and asset data. </w:t>
      </w:r>
      <w:r w:rsidR="00261B98">
        <w:rPr>
          <w:lang w:bidi="kok-IN"/>
        </w:rPr>
        <w:t xml:space="preserve"> </w:t>
      </w:r>
      <w:r w:rsidR="00D34EEB">
        <w:rPr>
          <w:lang w:bidi="kok-IN"/>
        </w:rPr>
        <w:t xml:space="preserve">TransInfo </w:t>
      </w:r>
      <w:r w:rsidR="007F5997" w:rsidRPr="00227804">
        <w:rPr>
          <w:lang w:bidi="kok-IN"/>
        </w:rPr>
        <w:t>hous</w:t>
      </w:r>
      <w:r w:rsidR="00D34EEB">
        <w:rPr>
          <w:lang w:bidi="kok-IN"/>
        </w:rPr>
        <w:t>e</w:t>
      </w:r>
      <w:r w:rsidR="006747B1">
        <w:rPr>
          <w:lang w:bidi="kok-IN"/>
        </w:rPr>
        <w:t>s</w:t>
      </w:r>
      <w:r w:rsidR="00D34EEB">
        <w:rPr>
          <w:lang w:bidi="kok-IN"/>
        </w:rPr>
        <w:t xml:space="preserve"> all of the state network data</w:t>
      </w:r>
      <w:r w:rsidR="007F5997" w:rsidRPr="00227804">
        <w:rPr>
          <w:lang w:bidi="kok-IN"/>
        </w:rPr>
        <w:t xml:space="preserve"> and much of the asset data (including detailed attribution where known, and summary counts where detail is not available). </w:t>
      </w:r>
    </w:p>
    <w:p w14:paraId="18C7AC34" w14:textId="77777777" w:rsidR="00D34EEB" w:rsidRDefault="00F73100" w:rsidP="007F5997">
      <w:pPr>
        <w:pStyle w:val="NormalText"/>
        <w:ind w:left="115"/>
      </w:pPr>
      <w:r>
        <w:t>This project will incorporate s</w:t>
      </w:r>
      <w:r w:rsidR="00D34EEB">
        <w:t>ign field m</w:t>
      </w:r>
      <w:r w:rsidR="00492D3F">
        <w:t xml:space="preserve">aintenance </w:t>
      </w:r>
      <w:r w:rsidR="00BA571B">
        <w:t>data</w:t>
      </w:r>
      <w:r>
        <w:t xml:space="preserve"> </w:t>
      </w:r>
      <w:r w:rsidR="00FD6D8B">
        <w:t>into TransInfo</w:t>
      </w:r>
      <w:r w:rsidR="00D34EEB">
        <w:t xml:space="preserve">, thereby </w:t>
      </w:r>
      <w:r>
        <w:t xml:space="preserve">allowing signs data to be used for agency data management and reporting, such as 1R reporting, </w:t>
      </w:r>
      <w:r w:rsidR="006747B1">
        <w:t xml:space="preserve">and </w:t>
      </w:r>
      <w:r>
        <w:t>annual field inventory budget reporting</w:t>
      </w:r>
      <w:r w:rsidR="006747B1">
        <w:t>.</w:t>
      </w:r>
      <w:r>
        <w:t xml:space="preserve"> </w:t>
      </w:r>
    </w:p>
    <w:p w14:paraId="3F2616B1" w14:textId="4964D541" w:rsidR="000D21DF" w:rsidRDefault="00F73100" w:rsidP="000D21DF">
      <w:pPr>
        <w:pStyle w:val="NormalText"/>
        <w:ind w:left="115"/>
        <w:rPr>
          <w:lang w:bidi="kok-IN"/>
        </w:rPr>
      </w:pPr>
      <w:r>
        <w:rPr>
          <w:lang w:bidi="kok-IN"/>
        </w:rPr>
        <w:t xml:space="preserve">Additionally, </w:t>
      </w:r>
      <w:r w:rsidR="00FD6D8B">
        <w:rPr>
          <w:lang w:bidi="kok-IN"/>
        </w:rPr>
        <w:t xml:space="preserve">the </w:t>
      </w:r>
      <w:r w:rsidR="00BA571B">
        <w:rPr>
          <w:lang w:bidi="kok-IN"/>
        </w:rPr>
        <w:t>sign maintenance crew’s</w:t>
      </w:r>
      <w:r w:rsidR="00261B98">
        <w:rPr>
          <w:lang w:bidi="kok-IN"/>
        </w:rPr>
        <w:t xml:space="preserve"> </w:t>
      </w:r>
      <w:r w:rsidR="00D34EEB">
        <w:rPr>
          <w:lang w:bidi="kok-IN"/>
        </w:rPr>
        <w:t>Toughbook</w:t>
      </w:r>
      <w:r w:rsidR="00BA571B">
        <w:rPr>
          <w:lang w:bidi="kok-IN"/>
        </w:rPr>
        <w:t xml:space="preserve"> Access-based sign data maintenance process</w:t>
      </w:r>
      <w:r>
        <w:rPr>
          <w:lang w:bidi="kok-IN"/>
        </w:rPr>
        <w:t xml:space="preserve"> will </w:t>
      </w:r>
      <w:r w:rsidR="00FD6D8B">
        <w:rPr>
          <w:lang w:bidi="kok-IN"/>
        </w:rPr>
        <w:t>rem</w:t>
      </w:r>
      <w:r w:rsidR="00D34EEB">
        <w:rPr>
          <w:lang w:bidi="kok-IN"/>
        </w:rPr>
        <w:t xml:space="preserve">ain as unchanged as possible as </w:t>
      </w:r>
      <w:r w:rsidR="006747B1">
        <w:rPr>
          <w:lang w:bidi="kok-IN"/>
        </w:rPr>
        <w:t>staff</w:t>
      </w:r>
      <w:r w:rsidR="000D21DF">
        <w:rPr>
          <w:lang w:bidi="kok-IN"/>
        </w:rPr>
        <w:t xml:space="preserve"> are already familiar with the Access database and data man</w:t>
      </w:r>
      <w:r w:rsidR="00FD6D8B">
        <w:rPr>
          <w:lang w:bidi="kok-IN"/>
        </w:rPr>
        <w:t>agement screen</w:t>
      </w:r>
      <w:r w:rsidR="00D34EEB">
        <w:rPr>
          <w:lang w:bidi="kok-IN"/>
        </w:rPr>
        <w:t>s’</w:t>
      </w:r>
      <w:r w:rsidR="00FD6D8B">
        <w:rPr>
          <w:lang w:bidi="kok-IN"/>
        </w:rPr>
        <w:t xml:space="preserve"> functionality</w:t>
      </w:r>
      <w:r w:rsidR="00D34EEB">
        <w:rPr>
          <w:lang w:bidi="kok-IN"/>
        </w:rPr>
        <w:t>.</w:t>
      </w:r>
    </w:p>
    <w:p w14:paraId="334148F0" w14:textId="77777777" w:rsidR="00091668" w:rsidRDefault="00091668" w:rsidP="000D21DF">
      <w:pPr>
        <w:pStyle w:val="NormalText"/>
        <w:ind w:left="115"/>
        <w:rPr>
          <w:lang w:bidi="kok-IN"/>
        </w:rPr>
      </w:pPr>
      <w:r>
        <w:rPr>
          <w:noProof/>
        </w:rPr>
        <w:lastRenderedPageBreak/>
        <w:drawing>
          <wp:inline distT="0" distB="0" distL="0" distR="0" wp14:anchorId="7D0A40CE" wp14:editId="0D6524F6">
            <wp:extent cx="5486400" cy="4193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3793"/>
                    </a:xfrm>
                    <a:prstGeom prst="rect">
                      <a:avLst/>
                    </a:prstGeom>
                    <a:noFill/>
                    <a:ln>
                      <a:noFill/>
                    </a:ln>
                  </pic:spPr>
                </pic:pic>
              </a:graphicData>
            </a:graphic>
          </wp:inline>
        </w:drawing>
      </w:r>
    </w:p>
    <w:p w14:paraId="0A4F88ED" w14:textId="77777777" w:rsidR="00D34EEB" w:rsidRDefault="00D34EEB" w:rsidP="000D21DF">
      <w:pPr>
        <w:pStyle w:val="NormalText"/>
        <w:ind w:left="115"/>
        <w:rPr>
          <w:lang w:bidi="kok-IN"/>
        </w:rPr>
      </w:pPr>
    </w:p>
    <w:p w14:paraId="284490AA" w14:textId="77777777" w:rsidR="007F5997" w:rsidRPr="00227804" w:rsidRDefault="005B48D5" w:rsidP="007F5997">
      <w:pPr>
        <w:pStyle w:val="Heading3"/>
        <w:tabs>
          <w:tab w:val="num" w:pos="1080"/>
        </w:tabs>
        <w:spacing w:before="60" w:after="60"/>
        <w:ind w:left="1800" w:hanging="1570"/>
      </w:pPr>
      <w:bookmarkStart w:id="25" w:name="_Toc226345085"/>
      <w:bookmarkStart w:id="26" w:name="_Toc398534832"/>
      <w:bookmarkEnd w:id="25"/>
      <w:r>
        <w:t>Information Source</w:t>
      </w:r>
      <w:bookmarkEnd w:id="26"/>
    </w:p>
    <w:p w14:paraId="696E95CF" w14:textId="77777777" w:rsidR="007F5997" w:rsidRPr="00227804" w:rsidRDefault="007F5997" w:rsidP="007361F5">
      <w:pPr>
        <w:pStyle w:val="BodyText"/>
      </w:pPr>
      <w:r w:rsidRPr="00227804">
        <w:t xml:space="preserve">The following descriptions are a basic explanation of the purpose </w:t>
      </w:r>
      <w:r w:rsidR="005B48D5">
        <w:t>and source of the collected sign data and related files.</w:t>
      </w:r>
    </w:p>
    <w:p w14:paraId="52760E0D" w14:textId="5EBE8C40" w:rsidR="005B48D5" w:rsidRDefault="005B48D5" w:rsidP="005B48D5">
      <w:pPr>
        <w:pStyle w:val="Heading4"/>
      </w:pPr>
      <w:r>
        <w:t>Sign Maintenance (</w:t>
      </w:r>
      <w:r w:rsidR="00485226">
        <w:t>D</w:t>
      </w:r>
      <w:r>
        <w:t>istrict sign crews)</w:t>
      </w:r>
    </w:p>
    <w:p w14:paraId="1605D920" w14:textId="657ED56E" w:rsidR="009E30E5" w:rsidRPr="00A4226D" w:rsidRDefault="005B48D5" w:rsidP="009E30E5">
      <w:pPr>
        <w:pStyle w:val="NormalText"/>
        <w:ind w:left="1440"/>
        <w:rPr>
          <w:sz w:val="22"/>
          <w:lang w:bidi="kok-IN"/>
        </w:rPr>
      </w:pPr>
      <w:r w:rsidRPr="00A4226D">
        <w:rPr>
          <w:sz w:val="22"/>
          <w:lang w:bidi="kok-IN"/>
        </w:rPr>
        <w:t xml:space="preserve">Sign crews manage sign data for the signs in their assigned District. This may include signs where the sign is physically located in an adjacent District. The sign crew updates data within the </w:t>
      </w:r>
      <w:r w:rsidR="00B467AD" w:rsidRPr="00A4226D">
        <w:rPr>
          <w:sz w:val="22"/>
          <w:lang w:bidi="kok-IN"/>
        </w:rPr>
        <w:t>field access</w:t>
      </w:r>
      <w:r w:rsidRPr="00A4226D">
        <w:rPr>
          <w:sz w:val="22"/>
          <w:lang w:bidi="kok-IN"/>
        </w:rPr>
        <w:t xml:space="preserve"> database</w:t>
      </w:r>
      <w:r w:rsidR="00B467AD">
        <w:rPr>
          <w:sz w:val="22"/>
          <w:lang w:bidi="kok-IN"/>
        </w:rPr>
        <w:t xml:space="preserve"> </w:t>
      </w:r>
      <w:r w:rsidRPr="00A4226D">
        <w:rPr>
          <w:sz w:val="22"/>
          <w:lang w:bidi="kok-IN"/>
        </w:rPr>
        <w:t xml:space="preserve">whenever work is done to a sign. Data is </w:t>
      </w:r>
      <w:r w:rsidR="00682080">
        <w:rPr>
          <w:sz w:val="22"/>
          <w:lang w:bidi="kok-IN"/>
        </w:rPr>
        <w:t>stored</w:t>
      </w:r>
      <w:r w:rsidRPr="00A4226D">
        <w:rPr>
          <w:sz w:val="22"/>
          <w:lang w:bidi="kok-IN"/>
        </w:rPr>
        <w:t xml:space="preserve"> regarding the location of the sign (the installation), the characteristics of the sign</w:t>
      </w:r>
      <w:r w:rsidR="009E30E5" w:rsidRPr="00A4226D">
        <w:rPr>
          <w:sz w:val="22"/>
          <w:lang w:bidi="kok-IN"/>
        </w:rPr>
        <w:t xml:space="preserve">, </w:t>
      </w:r>
      <w:r w:rsidRPr="00A4226D">
        <w:rPr>
          <w:sz w:val="22"/>
          <w:lang w:bidi="kok-IN"/>
        </w:rPr>
        <w:t xml:space="preserve">the characteristics of the </w:t>
      </w:r>
      <w:r w:rsidR="009E30E5" w:rsidRPr="00A4226D">
        <w:rPr>
          <w:sz w:val="22"/>
          <w:lang w:bidi="kok-IN"/>
        </w:rPr>
        <w:t xml:space="preserve">support, and the history of work done </w:t>
      </w:r>
      <w:r w:rsidR="00682080">
        <w:rPr>
          <w:sz w:val="22"/>
          <w:lang w:bidi="kok-IN"/>
        </w:rPr>
        <w:t>at</w:t>
      </w:r>
      <w:r w:rsidR="009E30E5" w:rsidRPr="00A4226D">
        <w:rPr>
          <w:sz w:val="22"/>
          <w:lang w:bidi="kok-IN"/>
        </w:rPr>
        <w:t xml:space="preserve"> </w:t>
      </w:r>
      <w:r w:rsidR="009A4445">
        <w:rPr>
          <w:sz w:val="22"/>
          <w:lang w:bidi="kok-IN"/>
        </w:rPr>
        <w:t>an Installation</w:t>
      </w:r>
      <w:r w:rsidR="009E30E5" w:rsidRPr="00A4226D">
        <w:rPr>
          <w:sz w:val="22"/>
          <w:lang w:bidi="kok-IN"/>
        </w:rPr>
        <w:t>.</w:t>
      </w:r>
    </w:p>
    <w:p w14:paraId="79675047" w14:textId="723F5B4D" w:rsidR="005B48D5" w:rsidRPr="00A4226D" w:rsidRDefault="005B48D5" w:rsidP="00682080">
      <w:pPr>
        <w:pStyle w:val="NormalText"/>
        <w:ind w:left="1440"/>
        <w:rPr>
          <w:sz w:val="22"/>
          <w:lang w:bidi="kok-IN"/>
        </w:rPr>
      </w:pPr>
      <w:r w:rsidRPr="00A4226D">
        <w:rPr>
          <w:sz w:val="22"/>
          <w:lang w:bidi="kok-IN"/>
        </w:rPr>
        <w:t xml:space="preserve">There are two types of signs in the database: </w:t>
      </w:r>
      <w:r w:rsidR="00682080">
        <w:rPr>
          <w:sz w:val="22"/>
          <w:lang w:bidi="kok-IN"/>
        </w:rPr>
        <w:br/>
      </w:r>
      <w:r w:rsidRPr="00A4226D">
        <w:rPr>
          <w:sz w:val="22"/>
          <w:lang w:bidi="kok-IN"/>
        </w:rPr>
        <w:t>a) Standard signs (such as speed limit signs, caution signs etc.);</w:t>
      </w:r>
      <w:r w:rsidR="009E30E5" w:rsidRPr="00A4226D">
        <w:rPr>
          <w:sz w:val="22"/>
          <w:lang w:bidi="kok-IN"/>
        </w:rPr>
        <w:t xml:space="preserve"> </w:t>
      </w:r>
      <w:r w:rsidR="00682080">
        <w:rPr>
          <w:sz w:val="22"/>
          <w:lang w:bidi="kok-IN"/>
        </w:rPr>
        <w:br/>
      </w:r>
      <w:r w:rsidRPr="00A4226D">
        <w:rPr>
          <w:sz w:val="22"/>
          <w:lang w:bidi="kok-IN"/>
        </w:rPr>
        <w:t>b) Custom signs (e</w:t>
      </w:r>
      <w:r w:rsidR="009E30E5" w:rsidRPr="00A4226D">
        <w:rPr>
          <w:sz w:val="22"/>
          <w:lang w:bidi="kok-IN"/>
        </w:rPr>
        <w:t>.</w:t>
      </w:r>
      <w:r w:rsidRPr="00A4226D">
        <w:rPr>
          <w:sz w:val="22"/>
          <w:lang w:bidi="kok-IN"/>
        </w:rPr>
        <w:t xml:space="preserve">g. Sylvia’s Restaurant .5 Mi).  </w:t>
      </w:r>
    </w:p>
    <w:p w14:paraId="0B7FA1B7" w14:textId="1563E390" w:rsidR="0002723F" w:rsidRPr="0002723F" w:rsidRDefault="005B48D5" w:rsidP="0002723F">
      <w:pPr>
        <w:pStyle w:val="Heading4"/>
      </w:pPr>
      <w:r>
        <w:t xml:space="preserve">Central </w:t>
      </w:r>
      <w:r w:rsidR="00B27721">
        <w:t xml:space="preserve">Sign and Highway Network </w:t>
      </w:r>
      <w:r>
        <w:t>Data Maintenance</w:t>
      </w:r>
      <w:r w:rsidR="0002723F">
        <w:t xml:space="preserve"> </w:t>
      </w:r>
    </w:p>
    <w:p w14:paraId="069CBB20" w14:textId="45C37BBD" w:rsidR="00B27721" w:rsidRDefault="00B27721" w:rsidP="009A4445">
      <w:pPr>
        <w:pStyle w:val="NormalText"/>
        <w:ind w:left="1440"/>
        <w:rPr>
          <w:lang w:bidi="kok-IN"/>
        </w:rPr>
      </w:pPr>
      <w:r>
        <w:rPr>
          <w:lang w:bidi="kok-IN"/>
        </w:rPr>
        <w:t xml:space="preserve">Sign data will typically be managed by the crews on the Toughbook. </w:t>
      </w:r>
      <w:commentRangeStart w:id="27"/>
      <w:r>
        <w:rPr>
          <w:lang w:bidi="kok-IN"/>
        </w:rPr>
        <w:t xml:space="preserve">However, TransInfo will provide the ability to add, retire, and update sign asset data. </w:t>
      </w:r>
      <w:commentRangeEnd w:id="27"/>
      <w:r>
        <w:rPr>
          <w:rStyle w:val="CommentReference"/>
          <w:rFonts w:cs="Mangal"/>
          <w:lang w:bidi="kok-IN"/>
        </w:rPr>
        <w:commentReference w:id="27"/>
      </w:r>
    </w:p>
    <w:p w14:paraId="502315A3" w14:textId="348316AD" w:rsidR="0002723F" w:rsidRDefault="0002723F" w:rsidP="00A4226D">
      <w:pPr>
        <w:pStyle w:val="NormalText"/>
        <w:ind w:left="1440"/>
        <w:rPr>
          <w:lang w:bidi="kok-IN"/>
        </w:rPr>
      </w:pPr>
      <w:r>
        <w:rPr>
          <w:lang w:bidi="kok-IN"/>
        </w:rPr>
        <w:lastRenderedPageBreak/>
        <w:t xml:space="preserve">RICS will modify highway data </w:t>
      </w:r>
      <w:r w:rsidR="00083723">
        <w:rPr>
          <w:lang w:bidi="kok-IN"/>
        </w:rPr>
        <w:t xml:space="preserve">in TransInfo </w:t>
      </w:r>
      <w:r>
        <w:rPr>
          <w:lang w:bidi="kok-IN"/>
        </w:rPr>
        <w:t>that will impact sign location</w:t>
      </w:r>
      <w:r w:rsidR="00083723">
        <w:rPr>
          <w:lang w:bidi="kok-IN"/>
        </w:rPr>
        <w:t xml:space="preserve"> details</w:t>
      </w:r>
      <w:r>
        <w:rPr>
          <w:lang w:bidi="kok-IN"/>
        </w:rPr>
        <w:t xml:space="preserve">. </w:t>
      </w:r>
    </w:p>
    <w:p w14:paraId="6D01EFFE" w14:textId="77777777" w:rsidR="002457B3" w:rsidRPr="009E30E5" w:rsidRDefault="002457B3" w:rsidP="00A4226D">
      <w:pPr>
        <w:pStyle w:val="NormalText"/>
        <w:ind w:left="1440"/>
        <w:rPr>
          <w:lang w:bidi="kok-IN"/>
        </w:rPr>
      </w:pPr>
      <w:r>
        <w:rPr>
          <w:lang w:bidi="kok-IN"/>
        </w:rPr>
        <w:t xml:space="preserve">Features Inventory will modify EA and crew data that will change the </w:t>
      </w:r>
      <w:r w:rsidR="00866169">
        <w:rPr>
          <w:lang w:bidi="kok-IN"/>
        </w:rPr>
        <w:t xml:space="preserve">group of </w:t>
      </w:r>
      <w:r>
        <w:rPr>
          <w:lang w:bidi="kok-IN"/>
        </w:rPr>
        <w:t>signs data a district is responsible for.</w:t>
      </w:r>
    </w:p>
    <w:p w14:paraId="7E60E50C" w14:textId="69476B08" w:rsidR="00B467AD" w:rsidRDefault="005B48D5" w:rsidP="00B467AD">
      <w:pPr>
        <w:pStyle w:val="Heading4"/>
      </w:pPr>
      <w:r>
        <w:t xml:space="preserve">Straightline </w:t>
      </w:r>
      <w:r w:rsidR="009A4445">
        <w:t>C</w:t>
      </w:r>
      <w:r>
        <w:t>harts</w:t>
      </w:r>
      <w:r w:rsidR="009A4445">
        <w:t xml:space="preserve">, DVL </w:t>
      </w:r>
      <w:r w:rsidR="009E30E5">
        <w:t>files</w:t>
      </w:r>
      <w:r w:rsidR="009A4445">
        <w:t>, P</w:t>
      </w:r>
      <w:r>
        <w:t>hotographs</w:t>
      </w:r>
    </w:p>
    <w:p w14:paraId="3DA4E971" w14:textId="3AF8B18D" w:rsidR="00CE675D" w:rsidRDefault="009A4445" w:rsidP="00A4226D">
      <w:pPr>
        <w:pStyle w:val="NormalText"/>
        <w:ind w:left="1440"/>
        <w:rPr>
          <w:lang w:bidi="kok-IN"/>
        </w:rPr>
      </w:pPr>
      <w:r>
        <w:rPr>
          <w:lang w:bidi="kok-IN"/>
        </w:rPr>
        <w:t xml:space="preserve">StraightLine Chart files and DVL </w:t>
      </w:r>
      <w:r w:rsidR="009E30E5">
        <w:rPr>
          <w:lang w:bidi="kok-IN"/>
        </w:rPr>
        <w:t xml:space="preserve"> files </w:t>
      </w:r>
      <w:r>
        <w:rPr>
          <w:lang w:bidi="kok-IN"/>
        </w:rPr>
        <w:t xml:space="preserve">are </w:t>
      </w:r>
      <w:r w:rsidR="009E30E5">
        <w:rPr>
          <w:lang w:bidi="kok-IN"/>
        </w:rPr>
        <w:t>used as reference material by the maintena</w:t>
      </w:r>
      <w:r w:rsidR="00A06A85">
        <w:rPr>
          <w:lang w:bidi="kok-IN"/>
        </w:rPr>
        <w:t>n</w:t>
      </w:r>
      <w:r w:rsidR="009E30E5">
        <w:rPr>
          <w:lang w:bidi="kok-IN"/>
        </w:rPr>
        <w:t xml:space="preserve">ce personnel while in the field. </w:t>
      </w:r>
      <w:r w:rsidR="0005422D">
        <w:rPr>
          <w:lang w:bidi="kok-IN"/>
        </w:rPr>
        <w:t xml:space="preserve">They are copied to the Toughbook during the sync tool’s file sync steps. </w:t>
      </w:r>
      <w:r w:rsidR="009E30E5">
        <w:rPr>
          <w:lang w:bidi="kok-IN"/>
        </w:rPr>
        <w:t>These files</w:t>
      </w:r>
      <w:r>
        <w:rPr>
          <w:lang w:bidi="kok-IN"/>
        </w:rPr>
        <w:t xml:space="preserve"> are District-specific and</w:t>
      </w:r>
      <w:r w:rsidR="009E30E5">
        <w:rPr>
          <w:lang w:bidi="kok-IN"/>
        </w:rPr>
        <w:t xml:space="preserve"> will continue to </w:t>
      </w:r>
      <w:r w:rsidR="00591CE7">
        <w:rPr>
          <w:lang w:bidi="kok-IN"/>
        </w:rPr>
        <w:t>be</w:t>
      </w:r>
      <w:r w:rsidR="009E30E5">
        <w:rPr>
          <w:lang w:bidi="kok-IN"/>
        </w:rPr>
        <w:t xml:space="preserve"> </w:t>
      </w:r>
      <w:r w:rsidR="00A06A85">
        <w:rPr>
          <w:lang w:bidi="kok-IN"/>
        </w:rPr>
        <w:t xml:space="preserve">copied </w:t>
      </w:r>
      <w:r>
        <w:rPr>
          <w:lang w:bidi="kok-IN"/>
        </w:rPr>
        <w:t xml:space="preserve">by the Access DBA/ Programmer </w:t>
      </w:r>
      <w:r w:rsidR="00A06A85">
        <w:rPr>
          <w:lang w:bidi="kok-IN"/>
        </w:rPr>
        <w:t xml:space="preserve">to </w:t>
      </w:r>
      <w:r>
        <w:rPr>
          <w:lang w:bidi="kok-IN"/>
        </w:rPr>
        <w:t xml:space="preserve">the </w:t>
      </w:r>
      <w:r w:rsidR="00A06A85">
        <w:rPr>
          <w:lang w:bidi="kok-IN"/>
        </w:rPr>
        <w:t>District</w:t>
      </w:r>
      <w:r w:rsidR="009E30E5">
        <w:rPr>
          <w:lang w:bidi="kok-IN"/>
        </w:rPr>
        <w:t xml:space="preserve"> </w:t>
      </w:r>
      <w:r>
        <w:rPr>
          <w:lang w:bidi="kok-IN"/>
        </w:rPr>
        <w:t>S</w:t>
      </w:r>
      <w:r w:rsidR="009E30E5">
        <w:rPr>
          <w:lang w:bidi="kok-IN"/>
        </w:rPr>
        <w:t>erver</w:t>
      </w:r>
      <w:r w:rsidR="00046318">
        <w:rPr>
          <w:lang w:bidi="kok-IN"/>
        </w:rPr>
        <w:t xml:space="preserve">s.  </w:t>
      </w:r>
      <w:r w:rsidR="00083723">
        <w:rPr>
          <w:lang w:bidi="kok-IN"/>
        </w:rPr>
        <w:br/>
      </w:r>
      <w:r w:rsidR="00083723">
        <w:rPr>
          <w:lang w:bidi="kok-IN"/>
        </w:rPr>
        <w:br/>
      </w:r>
      <w:r w:rsidR="00046318">
        <w:rPr>
          <w:lang w:bidi="kok-IN"/>
        </w:rPr>
        <w:t xml:space="preserve">Custom sign </w:t>
      </w:r>
      <w:r w:rsidR="00CE675D">
        <w:rPr>
          <w:lang w:bidi="kok-IN"/>
        </w:rPr>
        <w:t>Photograph</w:t>
      </w:r>
      <w:r w:rsidR="00046318">
        <w:rPr>
          <w:lang w:bidi="kok-IN"/>
        </w:rPr>
        <w:t xml:space="preserve"> file</w:t>
      </w:r>
      <w:r w:rsidR="00CE675D">
        <w:rPr>
          <w:lang w:bidi="kok-IN"/>
        </w:rPr>
        <w:t>s</w:t>
      </w:r>
      <w:r w:rsidR="00046318">
        <w:rPr>
          <w:lang w:bidi="kok-IN"/>
        </w:rPr>
        <w:t xml:space="preserve"> are also District specific. </w:t>
      </w:r>
      <w:r w:rsidR="00CE675D">
        <w:rPr>
          <w:lang w:bidi="kok-IN"/>
        </w:rPr>
        <w:t xml:space="preserve"> </w:t>
      </w:r>
      <w:r w:rsidR="00046318">
        <w:rPr>
          <w:lang w:bidi="kok-IN"/>
        </w:rPr>
        <w:t xml:space="preserve">Photos are predominantly created on the Toughbook and saved </w:t>
      </w:r>
      <w:r w:rsidR="00083723">
        <w:rPr>
          <w:lang w:bidi="kok-IN"/>
        </w:rPr>
        <w:t>during</w:t>
      </w:r>
      <w:r w:rsidR="00046318">
        <w:rPr>
          <w:lang w:bidi="kok-IN"/>
        </w:rPr>
        <w:t xml:space="preserve"> the crew person’s sign maintenance work and Access database updates.  </w:t>
      </w:r>
      <w:r w:rsidR="00083723">
        <w:rPr>
          <w:lang w:bidi="kok-IN"/>
        </w:rPr>
        <w:t>The photograph files receive their file name using a third-party product called AccessImagine ActiveX. The files</w:t>
      </w:r>
      <w:r w:rsidR="00083723" w:rsidRPr="00083723">
        <w:rPr>
          <w:lang w:bidi="kok-IN"/>
        </w:rPr>
        <w:t xml:space="preserve"> will continue t</w:t>
      </w:r>
      <w:r w:rsidR="00083723">
        <w:rPr>
          <w:lang w:bidi="kok-IN"/>
        </w:rPr>
        <w:t xml:space="preserve">o be assigned a file name </w:t>
      </w:r>
      <w:r w:rsidR="00F80C84">
        <w:rPr>
          <w:lang w:bidi="kok-IN"/>
        </w:rPr>
        <w:t xml:space="preserve">the AccessImagine tool </w:t>
      </w:r>
      <w:r w:rsidR="00083723">
        <w:rPr>
          <w:lang w:bidi="kok-IN"/>
        </w:rPr>
        <w:t>using</w:t>
      </w:r>
      <w:r w:rsidR="00083723" w:rsidRPr="00083723">
        <w:rPr>
          <w:lang w:bidi="kok-IN"/>
        </w:rPr>
        <w:t xml:space="preserve"> data from the </w:t>
      </w:r>
      <w:r w:rsidR="00083723">
        <w:rPr>
          <w:lang w:bidi="kok-IN"/>
        </w:rPr>
        <w:t xml:space="preserve">installation and the custom </w:t>
      </w:r>
      <w:r w:rsidR="00F80C84">
        <w:rPr>
          <w:lang w:bidi="kok-IN"/>
        </w:rPr>
        <w:t>sign asset.  T</w:t>
      </w:r>
      <w:r w:rsidR="00083723" w:rsidRPr="00083723">
        <w:rPr>
          <w:lang w:bidi="kok-IN"/>
        </w:rPr>
        <w:t xml:space="preserve">he file’s name </w:t>
      </w:r>
      <w:r w:rsidR="00F80C84">
        <w:rPr>
          <w:lang w:bidi="kok-IN"/>
        </w:rPr>
        <w:t>will continue to be stored</w:t>
      </w:r>
      <w:r w:rsidR="00083723" w:rsidRPr="00083723">
        <w:rPr>
          <w:lang w:bidi="kok-IN"/>
        </w:rPr>
        <w:t xml:space="preserve"> in the </w:t>
      </w:r>
      <w:r w:rsidR="00F80C84">
        <w:rPr>
          <w:lang w:bidi="kok-IN"/>
        </w:rPr>
        <w:t>Access</w:t>
      </w:r>
      <w:r w:rsidR="00083723" w:rsidRPr="00083723">
        <w:rPr>
          <w:lang w:bidi="kok-IN"/>
        </w:rPr>
        <w:t xml:space="preserve"> database, and will continue to be managed by the Sync tool.  </w:t>
      </w:r>
      <w:r w:rsidR="00083723">
        <w:rPr>
          <w:lang w:bidi="kok-IN"/>
        </w:rPr>
        <w:br/>
      </w:r>
      <w:r w:rsidR="00083723">
        <w:rPr>
          <w:lang w:bidi="kok-IN"/>
        </w:rPr>
        <w:br/>
      </w:r>
      <w:r w:rsidR="00F80C84">
        <w:rPr>
          <w:lang w:bidi="kok-IN"/>
        </w:rPr>
        <w:t>Custom sign photograph f</w:t>
      </w:r>
      <w:r w:rsidR="00046318">
        <w:rPr>
          <w:lang w:bidi="kok-IN"/>
        </w:rPr>
        <w:t xml:space="preserve">iles are occasionally created on the District Server and then are either copied to the Toughbook by the sync process, or are replaced on the District Server with a file from the Toughbook, based on programmed rules within the Sync tool. </w:t>
      </w:r>
    </w:p>
    <w:p w14:paraId="5EAC2FF0" w14:textId="77777777" w:rsidR="002D2C1E" w:rsidRPr="00227804" w:rsidRDefault="002D2C1E" w:rsidP="002D02FB">
      <w:pPr>
        <w:pStyle w:val="NormalText"/>
        <w:ind w:left="1440"/>
        <w:rPr>
          <w:lang w:bidi="kok-IN"/>
        </w:rPr>
      </w:pPr>
    </w:p>
    <w:p w14:paraId="0EB7F244" w14:textId="77777777" w:rsidR="007F5997" w:rsidRPr="00227804" w:rsidRDefault="00B467AD" w:rsidP="002D2C1E">
      <w:pPr>
        <w:pStyle w:val="Heading3"/>
        <w:tabs>
          <w:tab w:val="num" w:pos="1080"/>
        </w:tabs>
        <w:spacing w:before="60" w:after="60"/>
        <w:ind w:left="1800" w:hanging="1570"/>
      </w:pPr>
      <w:bookmarkStart w:id="28" w:name="_Toc398534833"/>
      <w:r>
        <w:t>System Maintenance</w:t>
      </w:r>
      <w:bookmarkEnd w:id="28"/>
    </w:p>
    <w:p w14:paraId="41D5D9A5" w14:textId="77777777" w:rsidR="007F5997" w:rsidRPr="00227804" w:rsidRDefault="007F5997" w:rsidP="007F5997">
      <w:pPr>
        <w:pStyle w:val="BodyText"/>
      </w:pPr>
      <w:r w:rsidRPr="00227804">
        <w:t xml:space="preserve">The following descriptions are a basic explanation of </w:t>
      </w:r>
      <w:r w:rsidR="00522B22">
        <w:t>how requested changes will be managed in the new system.</w:t>
      </w:r>
    </w:p>
    <w:p w14:paraId="440B5899" w14:textId="77777777" w:rsidR="00D34EEB" w:rsidRPr="00227804" w:rsidRDefault="00D34EEB" w:rsidP="00076648">
      <w:pPr>
        <w:pStyle w:val="Heading4"/>
      </w:pPr>
      <w:r>
        <w:t>District Coordinators</w:t>
      </w:r>
    </w:p>
    <w:p w14:paraId="0252AE44" w14:textId="0589BA67" w:rsidR="009D5C42" w:rsidRPr="00227804" w:rsidRDefault="009D5C42" w:rsidP="009D5C42">
      <w:pPr>
        <w:pStyle w:val="NormalText"/>
        <w:ind w:left="1440"/>
        <w:rPr>
          <w:lang w:bidi="kok-IN"/>
        </w:rPr>
      </w:pPr>
      <w:r>
        <w:rPr>
          <w:lang w:bidi="kok-IN"/>
        </w:rPr>
        <w:t xml:space="preserve">District Coordinators </w:t>
      </w:r>
      <w:r w:rsidR="00B467AD">
        <w:rPr>
          <w:lang w:bidi="kok-IN"/>
        </w:rPr>
        <w:t xml:space="preserve">will continue to </w:t>
      </w:r>
      <w:r>
        <w:rPr>
          <w:lang w:bidi="kok-IN"/>
        </w:rPr>
        <w:t xml:space="preserve">receive </w:t>
      </w:r>
      <w:r w:rsidR="00F80C84">
        <w:rPr>
          <w:lang w:bidi="kok-IN"/>
        </w:rPr>
        <w:t xml:space="preserve">Access </w:t>
      </w:r>
      <w:r>
        <w:rPr>
          <w:lang w:bidi="kok-IN"/>
        </w:rPr>
        <w:t xml:space="preserve">change </w:t>
      </w:r>
      <w:r w:rsidR="007D02EA">
        <w:rPr>
          <w:lang w:bidi="kok-IN"/>
        </w:rPr>
        <w:t xml:space="preserve">or enhancement </w:t>
      </w:r>
      <w:r>
        <w:rPr>
          <w:lang w:bidi="kok-IN"/>
        </w:rPr>
        <w:t>requests from the District’s crew(s) and communicate requested changes to the Access DBA/Programmer</w:t>
      </w:r>
      <w:r w:rsidR="003C6F64">
        <w:rPr>
          <w:lang w:bidi="kok-IN"/>
        </w:rPr>
        <w:t>, who will in turn work with the TransInfo Change Control Board to coordinate changes.</w:t>
      </w:r>
      <w:r w:rsidR="00B467AD">
        <w:rPr>
          <w:lang w:bidi="kok-IN"/>
        </w:rPr>
        <w:t xml:space="preserve"> </w:t>
      </w:r>
      <w:r w:rsidR="007523A4">
        <w:rPr>
          <w:lang w:bidi="kok-IN"/>
        </w:rPr>
        <w:t>Some e</w:t>
      </w:r>
      <w:r w:rsidR="007D02EA">
        <w:rPr>
          <w:lang w:bidi="kok-IN"/>
        </w:rPr>
        <w:t xml:space="preserve">xamples of requests </w:t>
      </w:r>
      <w:r>
        <w:rPr>
          <w:lang w:bidi="kok-IN"/>
        </w:rPr>
        <w:t>are</w:t>
      </w:r>
      <w:r w:rsidR="007523A4">
        <w:rPr>
          <w:lang w:bidi="kok-IN"/>
        </w:rPr>
        <w:t>:</w:t>
      </w:r>
      <w:r>
        <w:rPr>
          <w:lang w:bidi="kok-IN"/>
        </w:rPr>
        <w:t xml:space="preserve"> </w:t>
      </w:r>
      <w:r w:rsidR="00F80C84">
        <w:rPr>
          <w:lang w:bidi="kok-IN"/>
        </w:rPr>
        <w:br/>
      </w:r>
      <w:r w:rsidR="007523A4">
        <w:rPr>
          <w:lang w:bidi="kok-IN"/>
        </w:rPr>
        <w:t xml:space="preserve">a) </w:t>
      </w:r>
      <w:r>
        <w:rPr>
          <w:lang w:bidi="kok-IN"/>
        </w:rPr>
        <w:t xml:space="preserve">changes </w:t>
      </w:r>
      <w:r w:rsidR="00B467AD">
        <w:rPr>
          <w:lang w:bidi="kok-IN"/>
        </w:rPr>
        <w:t>to the</w:t>
      </w:r>
      <w:r w:rsidR="007D02EA">
        <w:rPr>
          <w:lang w:bidi="kok-IN"/>
        </w:rPr>
        <w:t xml:space="preserve"> </w:t>
      </w:r>
      <w:r w:rsidRPr="004F09FD">
        <w:rPr>
          <w:lang w:bidi="kok-IN"/>
        </w:rPr>
        <w:t xml:space="preserve">screen forms </w:t>
      </w:r>
      <w:r w:rsidR="007D02EA">
        <w:rPr>
          <w:lang w:bidi="kok-IN"/>
        </w:rPr>
        <w:t xml:space="preserve">which the </w:t>
      </w:r>
      <w:r w:rsidRPr="004F09FD">
        <w:rPr>
          <w:lang w:bidi="kok-IN"/>
        </w:rPr>
        <w:t>crews use</w:t>
      </w:r>
      <w:r>
        <w:rPr>
          <w:lang w:bidi="kok-IN"/>
        </w:rPr>
        <w:t xml:space="preserve"> to add and update data in the Toughbook A</w:t>
      </w:r>
      <w:r w:rsidRPr="004F09FD">
        <w:rPr>
          <w:lang w:bidi="kok-IN"/>
        </w:rPr>
        <w:t>cc</w:t>
      </w:r>
      <w:r>
        <w:rPr>
          <w:lang w:bidi="kok-IN"/>
        </w:rPr>
        <w:t>ess databas</w:t>
      </w:r>
      <w:r w:rsidR="007523A4">
        <w:rPr>
          <w:lang w:bidi="kok-IN"/>
        </w:rPr>
        <w:t xml:space="preserve">e; </w:t>
      </w:r>
      <w:r w:rsidR="00B467AD">
        <w:rPr>
          <w:lang w:bidi="kok-IN"/>
        </w:rPr>
        <w:t xml:space="preserve">  </w:t>
      </w:r>
      <w:r w:rsidR="00F80C84">
        <w:rPr>
          <w:lang w:bidi="kok-IN"/>
        </w:rPr>
        <w:br/>
      </w:r>
      <w:r w:rsidR="007523A4">
        <w:rPr>
          <w:lang w:bidi="kok-IN"/>
        </w:rPr>
        <w:t xml:space="preserve">b) </w:t>
      </w:r>
      <w:r w:rsidRPr="004F09FD">
        <w:rPr>
          <w:lang w:bidi="kok-IN"/>
        </w:rPr>
        <w:t>updat</w:t>
      </w:r>
      <w:r w:rsidR="00B467AD">
        <w:rPr>
          <w:lang w:bidi="kok-IN"/>
        </w:rPr>
        <w:t>es to</w:t>
      </w:r>
      <w:r w:rsidRPr="004F09FD">
        <w:rPr>
          <w:lang w:bidi="kok-IN"/>
        </w:rPr>
        <w:t xml:space="preserve"> the dropdown list of value choices th</w:t>
      </w:r>
      <w:r>
        <w:rPr>
          <w:lang w:bidi="kok-IN"/>
        </w:rPr>
        <w:t>at exist for some database field</w:t>
      </w:r>
      <w:r w:rsidR="007523A4">
        <w:rPr>
          <w:lang w:bidi="kok-IN"/>
        </w:rPr>
        <w:t>s</w:t>
      </w:r>
      <w:r w:rsidRPr="004F09FD">
        <w:rPr>
          <w:lang w:bidi="kok-IN"/>
        </w:rPr>
        <w:t xml:space="preserve"> in the screen forms</w:t>
      </w:r>
      <w:r w:rsidR="007523A4">
        <w:rPr>
          <w:lang w:bidi="kok-IN"/>
        </w:rPr>
        <w:t>, such as types of Standard signs</w:t>
      </w:r>
      <w:r w:rsidRPr="004F09FD">
        <w:rPr>
          <w:lang w:bidi="kok-IN"/>
        </w:rPr>
        <w:t>.</w:t>
      </w:r>
      <w:r w:rsidR="00B467AD">
        <w:rPr>
          <w:lang w:bidi="kok-IN"/>
        </w:rPr>
        <w:t xml:space="preserve"> </w:t>
      </w:r>
    </w:p>
    <w:p w14:paraId="38F42186" w14:textId="77777777" w:rsidR="00261B98" w:rsidRPr="00227804" w:rsidRDefault="00D34EEB" w:rsidP="00076648">
      <w:pPr>
        <w:pStyle w:val="Heading4"/>
      </w:pPr>
      <w:r>
        <w:t>Access Data Base Administrator</w:t>
      </w:r>
      <w:r w:rsidR="00261B98">
        <w:t xml:space="preserve"> and Programming</w:t>
      </w:r>
    </w:p>
    <w:p w14:paraId="08B6DBB7" w14:textId="77777777" w:rsidR="00CD67E7" w:rsidRDefault="00261B98" w:rsidP="003A14F4">
      <w:pPr>
        <w:pStyle w:val="NormalText"/>
        <w:ind w:left="1440"/>
        <w:rPr>
          <w:lang w:bidi="kok-IN"/>
        </w:rPr>
      </w:pPr>
      <w:r>
        <w:rPr>
          <w:lang w:bidi="kok-IN"/>
        </w:rPr>
        <w:t xml:space="preserve">The Access Data Base Administrator and Programmer (Access DBA / Programmer) </w:t>
      </w:r>
      <w:r w:rsidR="00CD67E7">
        <w:rPr>
          <w:lang w:bidi="kok-IN"/>
        </w:rPr>
        <w:t xml:space="preserve">will continue to be </w:t>
      </w:r>
      <w:r>
        <w:rPr>
          <w:lang w:bidi="kok-IN"/>
        </w:rPr>
        <w:t>responsible for</w:t>
      </w:r>
      <w:r w:rsidR="00CD67E7">
        <w:rPr>
          <w:lang w:bidi="kok-IN"/>
        </w:rPr>
        <w:t>:</w:t>
      </w:r>
    </w:p>
    <w:p w14:paraId="6A17B147" w14:textId="77777777" w:rsidR="00CD67E7" w:rsidRDefault="00261B98" w:rsidP="00A4226D">
      <w:pPr>
        <w:pStyle w:val="NormalText"/>
        <w:numPr>
          <w:ilvl w:val="0"/>
          <w:numId w:val="23"/>
        </w:numPr>
        <w:rPr>
          <w:lang w:bidi="kok-IN"/>
        </w:rPr>
      </w:pPr>
      <w:r>
        <w:rPr>
          <w:lang w:bidi="kok-IN"/>
        </w:rPr>
        <w:lastRenderedPageBreak/>
        <w:t xml:space="preserve">the </w:t>
      </w:r>
      <w:r w:rsidR="00F97781">
        <w:rPr>
          <w:lang w:bidi="kok-IN"/>
        </w:rPr>
        <w:t xml:space="preserve">file naming process and </w:t>
      </w:r>
      <w:r w:rsidR="00CD67E7">
        <w:rPr>
          <w:lang w:bidi="kok-IN"/>
        </w:rPr>
        <w:t>s</w:t>
      </w:r>
      <w:r>
        <w:rPr>
          <w:lang w:bidi="kok-IN"/>
        </w:rPr>
        <w:t>ync process</w:t>
      </w:r>
      <w:r w:rsidR="00CD67E7">
        <w:rPr>
          <w:lang w:bidi="kok-IN"/>
        </w:rPr>
        <w:t xml:space="preserve"> for photographs</w:t>
      </w:r>
      <w:r>
        <w:rPr>
          <w:lang w:bidi="kok-IN"/>
        </w:rPr>
        <w:t xml:space="preserve"> </w:t>
      </w:r>
    </w:p>
    <w:p w14:paraId="29F8DAAB" w14:textId="77777777" w:rsidR="00CD67E7" w:rsidRDefault="00CD67E7" w:rsidP="00A4226D">
      <w:pPr>
        <w:pStyle w:val="NormalText"/>
        <w:numPr>
          <w:ilvl w:val="0"/>
          <w:numId w:val="23"/>
        </w:numPr>
        <w:rPr>
          <w:lang w:bidi="kok-IN"/>
        </w:rPr>
      </w:pPr>
      <w:r>
        <w:rPr>
          <w:lang w:bidi="kok-IN"/>
        </w:rPr>
        <w:t>the sync process for support</w:t>
      </w:r>
      <w:r w:rsidR="00261B98">
        <w:rPr>
          <w:lang w:bidi="kok-IN"/>
        </w:rPr>
        <w:t xml:space="preserve"> files that are exchanged between the Toughbook and Servers</w:t>
      </w:r>
    </w:p>
    <w:p w14:paraId="4AE99ED9" w14:textId="77777777" w:rsidR="00CD67E7" w:rsidRDefault="00261B98" w:rsidP="00A4226D">
      <w:pPr>
        <w:pStyle w:val="NormalText"/>
        <w:numPr>
          <w:ilvl w:val="0"/>
          <w:numId w:val="23"/>
        </w:numPr>
        <w:rPr>
          <w:lang w:bidi="kok-IN"/>
        </w:rPr>
      </w:pPr>
      <w:r>
        <w:rPr>
          <w:lang w:bidi="kok-IN"/>
        </w:rPr>
        <w:t>the screen forms crews use to add</w:t>
      </w:r>
      <w:r w:rsidR="003A14F4">
        <w:rPr>
          <w:lang w:bidi="kok-IN"/>
        </w:rPr>
        <w:t xml:space="preserve"> /delete /</w:t>
      </w:r>
      <w:r>
        <w:rPr>
          <w:lang w:bidi="kok-IN"/>
        </w:rPr>
        <w:t xml:space="preserve">update data in the </w:t>
      </w:r>
      <w:r w:rsidR="003A14F4">
        <w:rPr>
          <w:lang w:bidi="kok-IN"/>
        </w:rPr>
        <w:t>A</w:t>
      </w:r>
      <w:r>
        <w:rPr>
          <w:lang w:bidi="kok-IN"/>
        </w:rPr>
        <w:t>ccess database</w:t>
      </w:r>
    </w:p>
    <w:p w14:paraId="7F7FC4AB" w14:textId="77777777" w:rsidR="00CD67E7" w:rsidRDefault="003A14F4" w:rsidP="00A4226D">
      <w:pPr>
        <w:pStyle w:val="NormalText"/>
        <w:numPr>
          <w:ilvl w:val="0"/>
          <w:numId w:val="23"/>
        </w:numPr>
        <w:rPr>
          <w:lang w:bidi="kok-IN"/>
        </w:rPr>
      </w:pPr>
      <w:r>
        <w:rPr>
          <w:lang w:bidi="kok-IN"/>
        </w:rPr>
        <w:t xml:space="preserve">programmed </w:t>
      </w:r>
      <w:r w:rsidR="00261B98">
        <w:rPr>
          <w:lang w:bidi="kok-IN"/>
        </w:rPr>
        <w:t xml:space="preserve">data enforcement rules </w:t>
      </w:r>
      <w:r w:rsidR="00CD67E7">
        <w:rPr>
          <w:lang w:bidi="kok-IN"/>
        </w:rPr>
        <w:t xml:space="preserve">in Access </w:t>
      </w:r>
      <w:r w:rsidR="00261B98">
        <w:rPr>
          <w:lang w:bidi="kok-IN"/>
        </w:rPr>
        <w:t>on the data entered by a crew person</w:t>
      </w:r>
    </w:p>
    <w:p w14:paraId="63A8CC28" w14:textId="77777777" w:rsidR="00522B22" w:rsidRDefault="009A0284" w:rsidP="00A4226D">
      <w:pPr>
        <w:pStyle w:val="NormalText"/>
        <w:numPr>
          <w:ilvl w:val="0"/>
          <w:numId w:val="23"/>
        </w:numPr>
        <w:rPr>
          <w:lang w:bidi="kok-IN"/>
        </w:rPr>
      </w:pPr>
      <w:r>
        <w:rPr>
          <w:lang w:bidi="kok-IN"/>
        </w:rPr>
        <w:t>maintaining the</w:t>
      </w:r>
      <w:r w:rsidR="001A7897">
        <w:rPr>
          <w:lang w:bidi="kok-IN"/>
        </w:rPr>
        <w:t xml:space="preserve"> existing Visual</w:t>
      </w:r>
      <w:r w:rsidR="001A7897" w:rsidRPr="001A7897">
        <w:rPr>
          <w:lang w:bidi="kok-IN"/>
        </w:rPr>
        <w:t>Basic-based query / screen report writer tool for data mining in the Toughbook Access database</w:t>
      </w:r>
    </w:p>
    <w:p w14:paraId="2BEBA58D" w14:textId="72CE6CD4" w:rsidR="00C85459" w:rsidRDefault="00B27721" w:rsidP="00C85459">
      <w:pPr>
        <w:pStyle w:val="NormalText"/>
        <w:numPr>
          <w:ilvl w:val="0"/>
          <w:numId w:val="23"/>
        </w:numPr>
        <w:rPr>
          <w:lang w:bidi="kok-IN"/>
        </w:rPr>
      </w:pPr>
      <w:r>
        <w:rPr>
          <w:lang w:bidi="kok-IN"/>
        </w:rPr>
        <w:t>c</w:t>
      </w:r>
      <w:r w:rsidR="00522B22">
        <w:rPr>
          <w:lang w:bidi="kok-IN"/>
        </w:rPr>
        <w:t xml:space="preserve">oordinating with the TransInfo </w:t>
      </w:r>
      <w:r w:rsidR="00BB3B45">
        <w:rPr>
          <w:lang w:bidi="kok-IN"/>
        </w:rPr>
        <w:t>Change Control Board</w:t>
      </w:r>
      <w:r w:rsidR="00522B22">
        <w:rPr>
          <w:lang w:bidi="kok-IN"/>
        </w:rPr>
        <w:t xml:space="preserve"> to get additional values added to a list of values or to get changes made to the synchronization process</w:t>
      </w:r>
    </w:p>
    <w:p w14:paraId="29FC948B" w14:textId="51B5E8EE" w:rsidR="00B27721" w:rsidRPr="00B27721" w:rsidRDefault="00B27721" w:rsidP="00C85459">
      <w:pPr>
        <w:pStyle w:val="NormalText"/>
        <w:numPr>
          <w:ilvl w:val="0"/>
          <w:numId w:val="23"/>
        </w:numPr>
        <w:rPr>
          <w:color w:val="000000" w:themeColor="text1"/>
          <w:lang w:bidi="kok-IN"/>
        </w:rPr>
      </w:pPr>
      <w:r>
        <w:rPr>
          <w:color w:val="000000" w:themeColor="text1"/>
          <w:lang w:bidi="kok-IN"/>
        </w:rPr>
        <w:t>working with the TAD DBA and TransInfo support to troubleshoot any issues or changes with regard to the synchronization process between the Toughbook Access database and TransInfo.</w:t>
      </w:r>
    </w:p>
    <w:p w14:paraId="192CE64C" w14:textId="2619B5E0" w:rsidR="00C85459" w:rsidRPr="00C85459" w:rsidRDefault="00C85459" w:rsidP="00C85459">
      <w:pPr>
        <w:pStyle w:val="NormalText"/>
        <w:numPr>
          <w:ilvl w:val="0"/>
          <w:numId w:val="23"/>
        </w:numPr>
        <w:rPr>
          <w:color w:val="000000" w:themeColor="text1"/>
          <w:lang w:bidi="kok-IN"/>
        </w:rPr>
      </w:pPr>
      <w:r>
        <w:rPr>
          <w:lang w:bidi="kok-IN"/>
        </w:rPr>
        <w:t>The Access DBA/Programmer will manage some LOV’s within TransInfo.</w:t>
      </w:r>
      <w:r w:rsidR="00CD67E7" w:rsidRPr="00C85459">
        <w:rPr>
          <w:highlight w:val="yellow"/>
          <w:lang w:bidi="kok-IN"/>
        </w:rPr>
        <w:t>???validate???</w:t>
      </w:r>
    </w:p>
    <w:p w14:paraId="274D1690" w14:textId="2D32318B" w:rsidR="00B27721" w:rsidRPr="00B27721" w:rsidRDefault="00B27721" w:rsidP="00C85459">
      <w:pPr>
        <w:pStyle w:val="NormalText"/>
        <w:numPr>
          <w:ilvl w:val="0"/>
          <w:numId w:val="23"/>
        </w:numPr>
        <w:rPr>
          <w:color w:val="000000" w:themeColor="text1"/>
          <w:highlight w:val="yellow"/>
          <w:lang w:bidi="kok-IN"/>
        </w:rPr>
      </w:pPr>
      <w:r w:rsidRPr="00B27721">
        <w:rPr>
          <w:color w:val="000000" w:themeColor="text1"/>
          <w:lang w:bidi="kok-IN"/>
        </w:rPr>
        <w:t xml:space="preserve">Coordinate with the TransInfo admin and/or TransInfo Change Control Board </w:t>
      </w:r>
      <w:r w:rsidRPr="00B27721">
        <w:rPr>
          <w:i/>
          <w:color w:val="000000" w:themeColor="text1"/>
          <w:lang w:bidi="kok-IN"/>
        </w:rPr>
        <w:t>before</w:t>
      </w:r>
      <w:r w:rsidRPr="00B27721">
        <w:rPr>
          <w:color w:val="000000" w:themeColor="text1"/>
          <w:lang w:bidi="kok-IN"/>
        </w:rPr>
        <w:t xml:space="preserve"> any changes to the Access database, related data sync or list of values/domains are done</w:t>
      </w:r>
      <w:r w:rsidRPr="00B27721">
        <w:rPr>
          <w:lang w:bidi="kok-IN"/>
        </w:rPr>
        <w:t>.</w:t>
      </w:r>
      <w:r>
        <w:rPr>
          <w:lang w:bidi="kok-IN"/>
        </w:rPr>
        <w:t xml:space="preserve"> </w:t>
      </w:r>
      <w:r w:rsidRPr="00B27721">
        <w:rPr>
          <w:highlight w:val="yellow"/>
          <w:lang w:bidi="kok-IN"/>
        </w:rPr>
        <w:t>???validate???</w:t>
      </w:r>
    </w:p>
    <w:p w14:paraId="39B6ABC8" w14:textId="77777777" w:rsidR="00261B98" w:rsidRDefault="00261B98" w:rsidP="00261B98">
      <w:pPr>
        <w:pStyle w:val="NormalText"/>
        <w:ind w:left="1440"/>
        <w:rPr>
          <w:lang w:bidi="kok-IN"/>
        </w:rPr>
      </w:pPr>
    </w:p>
    <w:p w14:paraId="2FE8E954" w14:textId="77777777" w:rsidR="00261B98" w:rsidRPr="00227804" w:rsidRDefault="00261B98" w:rsidP="00261B98">
      <w:pPr>
        <w:pStyle w:val="NormalText"/>
        <w:ind w:left="1440"/>
      </w:pPr>
      <w:r>
        <w:rPr>
          <w:lang w:bidi="kok-IN"/>
        </w:rPr>
        <w:br/>
      </w:r>
    </w:p>
    <w:p w14:paraId="154C14E8" w14:textId="77777777" w:rsidR="007F5997" w:rsidRPr="00227804" w:rsidRDefault="007F5997" w:rsidP="00D47A01">
      <w:pPr>
        <w:pStyle w:val="Heading1"/>
        <w:pageBreakBefore/>
      </w:pPr>
      <w:bookmarkStart w:id="29" w:name="_Toc398534834"/>
      <w:r w:rsidRPr="00227804">
        <w:lastRenderedPageBreak/>
        <w:t>Subsystem Overview</w:t>
      </w:r>
      <w:bookmarkEnd w:id="29"/>
    </w:p>
    <w:p w14:paraId="22CAD682" w14:textId="77777777" w:rsidR="00024066" w:rsidRPr="00227804" w:rsidRDefault="007F5997" w:rsidP="007F5997">
      <w:pPr>
        <w:pStyle w:val="NormalText"/>
        <w:ind w:left="0"/>
      </w:pPr>
      <w:r w:rsidRPr="00227804">
        <w:rPr>
          <w:lang w:bidi="kok-IN"/>
        </w:rPr>
        <w:t xml:space="preserve">The </w:t>
      </w:r>
      <w:r w:rsidR="00904D06">
        <w:rPr>
          <w:lang w:bidi="kok-IN"/>
        </w:rPr>
        <w:t>S</w:t>
      </w:r>
      <w:r w:rsidRPr="00227804">
        <w:rPr>
          <w:lang w:bidi="kok-IN"/>
        </w:rPr>
        <w:t xml:space="preserve">ystem </w:t>
      </w:r>
      <w:r w:rsidR="00EB0FEC">
        <w:rPr>
          <w:lang w:bidi="kok-IN"/>
        </w:rPr>
        <w:t>is</w:t>
      </w:r>
      <w:r w:rsidRPr="00227804">
        <w:rPr>
          <w:lang w:bidi="kok-IN"/>
        </w:rPr>
        <w:t xml:space="preserve"> broken down into logical sub-systems to help the organization of requirements and process descriptions. This organization represents categories of </w:t>
      </w:r>
      <w:r w:rsidR="000279BF">
        <w:rPr>
          <w:lang w:bidi="kok-IN"/>
        </w:rPr>
        <w:t xml:space="preserve">work </w:t>
      </w:r>
      <w:r w:rsidR="00B918B5">
        <w:rPr>
          <w:lang w:bidi="kok-IN"/>
        </w:rPr>
        <w:t xml:space="preserve">expected </w:t>
      </w:r>
      <w:r w:rsidR="000279BF">
        <w:rPr>
          <w:lang w:bidi="kok-IN"/>
        </w:rPr>
        <w:t>to facilitate field sign maintenance, synchronization, and integration into TransInfo.</w:t>
      </w:r>
      <w:r w:rsidR="00B918B5">
        <w:rPr>
          <w:lang w:bidi="kok-IN"/>
        </w:rPr>
        <w:br/>
      </w:r>
    </w:p>
    <w:p w14:paraId="5A9404FA" w14:textId="77777777" w:rsidR="007F5997" w:rsidRPr="00227804" w:rsidRDefault="005B6EE2" w:rsidP="0015540A">
      <w:pPr>
        <w:pStyle w:val="Heading3"/>
        <w:numPr>
          <w:ilvl w:val="1"/>
          <w:numId w:val="1"/>
        </w:numPr>
      </w:pPr>
      <w:bookmarkStart w:id="30" w:name="_Toc398534835"/>
      <w:r>
        <w:t>Collect</w:t>
      </w:r>
      <w:r w:rsidR="0020184E">
        <w:t>ing and Storing</w:t>
      </w:r>
      <w:r>
        <w:t xml:space="preserve"> Sign </w:t>
      </w:r>
      <w:r w:rsidR="00E02D7C">
        <w:t>Maintenance Data</w:t>
      </w:r>
      <w:r w:rsidR="0020184E">
        <w:t xml:space="preserve"> on Toughbook</w:t>
      </w:r>
      <w:bookmarkEnd w:id="30"/>
      <w:r w:rsidR="00E02D7C">
        <w:t xml:space="preserve">  </w:t>
      </w:r>
    </w:p>
    <w:p w14:paraId="7B8FDD28" w14:textId="77777777" w:rsidR="007F5997" w:rsidRPr="00227804" w:rsidRDefault="007F5997" w:rsidP="007F5997">
      <w:pPr>
        <w:pStyle w:val="NormalText"/>
        <w:rPr>
          <w:i/>
          <w:iCs/>
          <w:lang w:bidi="kok-IN"/>
        </w:rPr>
      </w:pPr>
      <w:r w:rsidRPr="00227804">
        <w:rPr>
          <w:i/>
          <w:iCs/>
          <w:lang w:bidi="kok-IN"/>
        </w:rPr>
        <w:t>Purpose:</w:t>
      </w:r>
    </w:p>
    <w:p w14:paraId="59244EC7" w14:textId="77777777" w:rsidR="007F5997" w:rsidRPr="00227804" w:rsidRDefault="00452960" w:rsidP="007F5997">
      <w:pPr>
        <w:pStyle w:val="NormalText"/>
        <w:ind w:left="1440"/>
        <w:rPr>
          <w:i/>
          <w:iCs/>
          <w:lang w:bidi="kok-IN"/>
        </w:rPr>
      </w:pPr>
      <w:r>
        <w:rPr>
          <w:lang w:bidi="kok-IN"/>
        </w:rPr>
        <w:t>To e</w:t>
      </w:r>
      <w:r w:rsidR="001B1744">
        <w:rPr>
          <w:lang w:bidi="kok-IN"/>
        </w:rPr>
        <w:t>nter</w:t>
      </w:r>
      <w:r w:rsidR="00FA2764">
        <w:rPr>
          <w:lang w:bidi="kok-IN"/>
        </w:rPr>
        <w:t xml:space="preserve">, </w:t>
      </w:r>
      <w:r w:rsidR="001B1744">
        <w:rPr>
          <w:lang w:bidi="kok-IN"/>
        </w:rPr>
        <w:t>update</w:t>
      </w:r>
      <w:r w:rsidR="00FA2764">
        <w:rPr>
          <w:lang w:bidi="kok-IN"/>
        </w:rPr>
        <w:t xml:space="preserve"> or delete</w:t>
      </w:r>
      <w:r w:rsidR="001B1744">
        <w:rPr>
          <w:lang w:bidi="kok-IN"/>
        </w:rPr>
        <w:t xml:space="preserve"> sign maintenance</w:t>
      </w:r>
      <w:r w:rsidR="00FA2764">
        <w:rPr>
          <w:lang w:bidi="kok-IN"/>
        </w:rPr>
        <w:t xml:space="preserve"> data</w:t>
      </w:r>
      <w:r w:rsidR="001B1744">
        <w:rPr>
          <w:lang w:bidi="kok-IN"/>
        </w:rPr>
        <w:t xml:space="preserve"> in an Access database</w:t>
      </w:r>
      <w:r w:rsidR="00FA2764">
        <w:rPr>
          <w:lang w:bidi="kok-IN"/>
        </w:rPr>
        <w:t xml:space="preserve"> </w:t>
      </w:r>
      <w:r w:rsidR="00FA2764" w:rsidRPr="00FA2764">
        <w:rPr>
          <w:lang w:bidi="kok-IN"/>
        </w:rPr>
        <w:t xml:space="preserve">located on a Toughbook laptop </w:t>
      </w:r>
      <w:r w:rsidR="00FA2764">
        <w:rPr>
          <w:lang w:bidi="kok-IN"/>
        </w:rPr>
        <w:t xml:space="preserve">using customized Access </w:t>
      </w:r>
      <w:r w:rsidR="001B1744">
        <w:rPr>
          <w:lang w:bidi="kok-IN"/>
        </w:rPr>
        <w:t>screen</w:t>
      </w:r>
      <w:r w:rsidR="00FA2764">
        <w:rPr>
          <w:lang w:bidi="kok-IN"/>
        </w:rPr>
        <w:t xml:space="preserve"> forms</w:t>
      </w:r>
      <w:r w:rsidR="001B1744">
        <w:rPr>
          <w:lang w:bidi="kok-IN"/>
        </w:rPr>
        <w:t xml:space="preserve">. </w:t>
      </w:r>
      <w:r w:rsidR="007F5997" w:rsidRPr="00227804">
        <w:rPr>
          <w:lang w:bidi="kok-IN"/>
        </w:rPr>
        <w:t xml:space="preserve"> </w:t>
      </w:r>
    </w:p>
    <w:p w14:paraId="60EEFCE3" w14:textId="77777777" w:rsidR="007F5997" w:rsidRPr="001B1744" w:rsidRDefault="007F5997" w:rsidP="001B1744">
      <w:pPr>
        <w:pStyle w:val="NormalText"/>
        <w:rPr>
          <w:i/>
          <w:iCs/>
          <w:lang w:bidi="kok-IN"/>
        </w:rPr>
      </w:pPr>
      <w:r w:rsidRPr="00227804">
        <w:rPr>
          <w:i/>
          <w:iCs/>
          <w:lang w:bidi="kok-IN"/>
        </w:rPr>
        <w:t>Functions:</w:t>
      </w:r>
    </w:p>
    <w:p w14:paraId="4B686D13" w14:textId="77777777" w:rsidR="007F5997" w:rsidRDefault="00024066" w:rsidP="00A4226D">
      <w:pPr>
        <w:pStyle w:val="BodyText"/>
        <w:ind w:left="1440"/>
      </w:pPr>
      <w:r>
        <w:t>6.2</w:t>
      </w:r>
      <w:r w:rsidR="0015540A">
        <w:t xml:space="preserve">.1 </w:t>
      </w:r>
      <w:r w:rsidR="001B1744">
        <w:t xml:space="preserve">Conduct </w:t>
      </w:r>
      <w:r w:rsidR="00FA2764">
        <w:t>a m</w:t>
      </w:r>
      <w:r w:rsidR="001B1744">
        <w:t xml:space="preserve">aintenance visit to </w:t>
      </w:r>
      <w:r w:rsidR="00FA2764">
        <w:t xml:space="preserve">an </w:t>
      </w:r>
      <w:r w:rsidR="001B1744">
        <w:t>Installation(s)/</w:t>
      </w:r>
      <w:r w:rsidR="00FA2764">
        <w:t>s</w:t>
      </w:r>
      <w:r w:rsidR="001B1744">
        <w:t>ign(s)</w:t>
      </w:r>
      <w:r w:rsidR="001A089A">
        <w:t xml:space="preserve"> and track work done in the Toughbook’s Access database.</w:t>
      </w:r>
    </w:p>
    <w:p w14:paraId="002D5F3A" w14:textId="77777777" w:rsidR="001B1744" w:rsidRDefault="00024066" w:rsidP="0015540A">
      <w:pPr>
        <w:pStyle w:val="BodyText"/>
        <w:ind w:left="1440"/>
      </w:pPr>
      <w:r>
        <w:t>6.2</w:t>
      </w:r>
      <w:r w:rsidR="0015540A">
        <w:t xml:space="preserve">.2 </w:t>
      </w:r>
      <w:r w:rsidR="00FA2764">
        <w:t>Add, update or delete</w:t>
      </w:r>
      <w:r w:rsidR="001A089A">
        <w:t xml:space="preserve"> (remove)</w:t>
      </w:r>
      <w:r w:rsidR="00FA2764">
        <w:t xml:space="preserve"> installation or sign</w:t>
      </w:r>
      <w:r w:rsidR="001B1744">
        <w:t xml:space="preserve"> information in</w:t>
      </w:r>
      <w:r w:rsidR="00FA2764">
        <w:t xml:space="preserve"> the</w:t>
      </w:r>
      <w:r w:rsidR="001B1744">
        <w:t xml:space="preserve"> Toughbook</w:t>
      </w:r>
      <w:r w:rsidR="00FA2764">
        <w:t>’s access</w:t>
      </w:r>
      <w:r w:rsidR="001B1744">
        <w:t xml:space="preserve"> database (either during visit, or after visit if Toughbook is not with crew</w:t>
      </w:r>
      <w:r w:rsidR="00FA2764">
        <w:t>)</w:t>
      </w:r>
      <w:r w:rsidR="001B1744">
        <w:t>.</w:t>
      </w:r>
    </w:p>
    <w:p w14:paraId="67AAE812" w14:textId="02D20679" w:rsidR="00FA2764" w:rsidRDefault="00024066" w:rsidP="0015540A">
      <w:pPr>
        <w:pStyle w:val="BodyText"/>
        <w:ind w:left="1440"/>
      </w:pPr>
      <w:r>
        <w:t>6.2</w:t>
      </w:r>
      <w:r w:rsidR="0015540A">
        <w:t xml:space="preserve">.3 </w:t>
      </w:r>
      <w:r w:rsidR="001B1744">
        <w:t xml:space="preserve">Initiate </w:t>
      </w:r>
      <w:r w:rsidR="00FA2764">
        <w:t>the s</w:t>
      </w:r>
      <w:r w:rsidR="001B1744">
        <w:t xml:space="preserve">ync process to have </w:t>
      </w:r>
      <w:r w:rsidR="00FA2764">
        <w:t>updated</w:t>
      </w:r>
      <w:r w:rsidR="001B1744">
        <w:t xml:space="preserve"> </w:t>
      </w:r>
      <w:r w:rsidR="00FA2764">
        <w:t xml:space="preserve">Access database and custom sign photograph files </w:t>
      </w:r>
      <w:r w:rsidR="00287868">
        <w:t>on Toughboo</w:t>
      </w:r>
      <w:r w:rsidR="00FA2764">
        <w:t>k</w:t>
      </w:r>
      <w:r w:rsidR="001B1744">
        <w:t xml:space="preserve"> update </w:t>
      </w:r>
      <w:r w:rsidR="00EB0FEC">
        <w:t xml:space="preserve">TransInfo. </w:t>
      </w:r>
    </w:p>
    <w:p w14:paraId="2295D6A1" w14:textId="77777777" w:rsidR="00EB0FEC" w:rsidRDefault="00EB0FEC" w:rsidP="0015540A">
      <w:pPr>
        <w:pStyle w:val="BodyText"/>
        <w:ind w:left="1440"/>
      </w:pPr>
      <w:r>
        <w:t>Initiate the sync process to update support files?</w:t>
      </w:r>
    </w:p>
    <w:p w14:paraId="6957A96A" w14:textId="4E4F0CE0" w:rsidR="006D2EDF" w:rsidRDefault="00FA2764" w:rsidP="0015540A">
      <w:pPr>
        <w:pStyle w:val="BodyText"/>
        <w:ind w:left="1440"/>
      </w:pPr>
      <w:r>
        <w:t>6.2.4 A</w:t>
      </w:r>
      <w:r w:rsidR="001B1744">
        <w:t xml:space="preserve">llow the Toughbook </w:t>
      </w:r>
      <w:r>
        <w:t xml:space="preserve">to </w:t>
      </w:r>
      <w:r w:rsidR="001B1744">
        <w:t xml:space="preserve">receive new </w:t>
      </w:r>
      <w:r w:rsidR="00304196">
        <w:t xml:space="preserve">or updated </w:t>
      </w:r>
      <w:r w:rsidR="001B1744">
        <w:t>support files.</w:t>
      </w:r>
    </w:p>
    <w:p w14:paraId="630B39EC" w14:textId="77777777" w:rsidR="001B1744" w:rsidRPr="00227804" w:rsidRDefault="006D2EDF" w:rsidP="0015540A">
      <w:pPr>
        <w:pStyle w:val="BodyText"/>
        <w:ind w:left="1440"/>
      </w:pPr>
      <w:r>
        <w:t xml:space="preserve">6.2.5 Use an existing Visual Basic-based query / screen report writer tool for data mining in the Toughbook Access database. </w:t>
      </w:r>
      <w:r w:rsidR="00EF746A">
        <w:t xml:space="preserve"> </w:t>
      </w:r>
      <w:r w:rsidR="00EF746A">
        <w:br/>
      </w:r>
      <w:r w:rsidR="00304196">
        <w:br/>
      </w:r>
    </w:p>
    <w:p w14:paraId="40B9FA96" w14:textId="77777777" w:rsidR="001A089A" w:rsidRDefault="001A089A" w:rsidP="006609C6">
      <w:pPr>
        <w:pStyle w:val="Heading3"/>
        <w:numPr>
          <w:ilvl w:val="1"/>
          <w:numId w:val="1"/>
        </w:numPr>
      </w:pPr>
      <w:bookmarkStart w:id="31" w:name="_Toc398534836"/>
      <w:r>
        <w:t>Synchronization Process – Support files</w:t>
      </w:r>
      <w:bookmarkEnd w:id="31"/>
      <w:r>
        <w:t xml:space="preserve"> </w:t>
      </w:r>
    </w:p>
    <w:p w14:paraId="39CF1CE4" w14:textId="77777777" w:rsidR="001A089A" w:rsidRPr="00227804" w:rsidRDefault="001A089A" w:rsidP="001A089A">
      <w:pPr>
        <w:pStyle w:val="NormalText"/>
        <w:rPr>
          <w:i/>
          <w:iCs/>
          <w:lang w:bidi="kok-IN"/>
        </w:rPr>
      </w:pPr>
      <w:r w:rsidRPr="00227804">
        <w:rPr>
          <w:i/>
          <w:iCs/>
          <w:lang w:bidi="kok-IN"/>
        </w:rPr>
        <w:t xml:space="preserve">Purpose: </w:t>
      </w:r>
    </w:p>
    <w:p w14:paraId="59942CD8" w14:textId="77777777" w:rsidR="001A089A" w:rsidRPr="00227804" w:rsidRDefault="001A089A" w:rsidP="001A089A">
      <w:pPr>
        <w:pStyle w:val="NormalText"/>
        <w:ind w:left="1440"/>
      </w:pPr>
      <w:r>
        <w:rPr>
          <w:lang w:bidi="kok-IN"/>
        </w:rPr>
        <w:t xml:space="preserve">To replace the </w:t>
      </w:r>
      <w:r w:rsidR="00430B11">
        <w:rPr>
          <w:lang w:bidi="kok-IN"/>
        </w:rPr>
        <w:t>support files on the Toughbook with those on the central server. All Toughbooks receive the same</w:t>
      </w:r>
      <w:r w:rsidRPr="00227804">
        <w:rPr>
          <w:lang w:bidi="kok-IN"/>
        </w:rPr>
        <w:t xml:space="preserve"> </w:t>
      </w:r>
      <w:r w:rsidR="00430B11">
        <w:rPr>
          <w:lang w:bidi="kok-IN"/>
        </w:rPr>
        <w:t>support files and synchronization is one direction – from the central server to the Toughbook.</w:t>
      </w:r>
    </w:p>
    <w:p w14:paraId="24894864" w14:textId="77777777" w:rsidR="001A089A" w:rsidRPr="00227804" w:rsidRDefault="001A089A" w:rsidP="001A089A">
      <w:pPr>
        <w:pStyle w:val="NormalText"/>
        <w:rPr>
          <w:i/>
          <w:iCs/>
          <w:lang w:bidi="kok-IN"/>
        </w:rPr>
      </w:pPr>
      <w:r w:rsidRPr="00227804">
        <w:rPr>
          <w:i/>
          <w:iCs/>
          <w:lang w:bidi="kok-IN"/>
        </w:rPr>
        <w:t>Functions:</w:t>
      </w:r>
    </w:p>
    <w:p w14:paraId="41AAE9B6" w14:textId="267A7B22" w:rsidR="001A089A" w:rsidRDefault="00430B11" w:rsidP="001A089A">
      <w:pPr>
        <w:pStyle w:val="BodyText"/>
        <w:ind w:left="1440"/>
      </w:pPr>
      <w:r>
        <w:t>6.2</w:t>
      </w:r>
      <w:r w:rsidR="001A089A">
        <w:t xml:space="preserve">.1 </w:t>
      </w:r>
      <w:r>
        <w:t>Copy</w:t>
      </w:r>
      <w:r w:rsidR="00BA369C">
        <w:t xml:space="preserve"> </w:t>
      </w:r>
      <w:r w:rsidR="000728F4">
        <w:t>District-specific files</w:t>
      </w:r>
      <w:r w:rsidR="00C04207" w:rsidRPr="00C04207">
        <w:t xml:space="preserve"> </w:t>
      </w:r>
      <w:r w:rsidR="00C04207">
        <w:t>that have been placed directly on the District server</w:t>
      </w:r>
      <w:r w:rsidR="00C04207" w:rsidRPr="00C04207">
        <w:t xml:space="preserve"> from the District Server to the Toughbook</w:t>
      </w:r>
      <w:r w:rsidR="00C04207">
        <w:t>, including the following files</w:t>
      </w:r>
      <w:r w:rsidR="000728F4">
        <w:t>;</w:t>
      </w:r>
      <w:r>
        <w:t xml:space="preserve"> </w:t>
      </w:r>
      <w:r w:rsidR="00C04207">
        <w:br/>
      </w:r>
      <w:r w:rsidR="000728F4">
        <w:t>a) S</w:t>
      </w:r>
      <w:r>
        <w:t>traight</w:t>
      </w:r>
      <w:r w:rsidR="000728F4">
        <w:t>L</w:t>
      </w:r>
      <w:r>
        <w:t>ine chart</w:t>
      </w:r>
      <w:r w:rsidR="000728F4">
        <w:t xml:space="preserve"> files; </w:t>
      </w:r>
      <w:r w:rsidR="00C04207">
        <w:br/>
      </w:r>
      <w:r w:rsidR="000728F4">
        <w:t xml:space="preserve">b) DVL files; </w:t>
      </w:r>
      <w:r w:rsidR="00C04207">
        <w:br/>
      </w:r>
      <w:r w:rsidR="000728F4">
        <w:t xml:space="preserve">c) Photograph files </w:t>
      </w:r>
    </w:p>
    <w:p w14:paraId="54D4CC99" w14:textId="3B86377F" w:rsidR="00430B11" w:rsidRDefault="00430B11" w:rsidP="001A089A">
      <w:pPr>
        <w:pStyle w:val="BodyText"/>
        <w:ind w:left="1440"/>
      </w:pPr>
      <w:r>
        <w:t xml:space="preserve">6.2.2 Copy </w:t>
      </w:r>
      <w:r w:rsidR="000728F4">
        <w:t xml:space="preserve">non-District specific </w:t>
      </w:r>
      <w:r>
        <w:t>support files</w:t>
      </w:r>
      <w:r w:rsidR="00C04207" w:rsidRPr="00C04207">
        <w:t xml:space="preserve"> from the Sign Asset team’s ma</w:t>
      </w:r>
      <w:r w:rsidR="00C04207">
        <w:t>naged server that Jason manages</w:t>
      </w:r>
      <w:r w:rsidR="00C04207" w:rsidRPr="00C04207">
        <w:t xml:space="preserve"> to the Toughbook</w:t>
      </w:r>
      <w:r w:rsidR="00C04207">
        <w:t>, including the following files</w:t>
      </w:r>
      <w:r w:rsidR="000728F4">
        <w:t>;</w:t>
      </w:r>
      <w:r w:rsidR="00C04207">
        <w:br/>
      </w:r>
      <w:r w:rsidR="000728F4">
        <w:lastRenderedPageBreak/>
        <w:t xml:space="preserve">a) Sign Policy; </w:t>
      </w:r>
      <w:r w:rsidR="00C04207">
        <w:br/>
      </w:r>
      <w:r w:rsidR="000728F4">
        <w:t>b) MULTCD</w:t>
      </w:r>
      <w:r>
        <w:t xml:space="preserve"> </w:t>
      </w:r>
    </w:p>
    <w:p w14:paraId="32254316" w14:textId="77777777" w:rsidR="001A089A" w:rsidRPr="001A089A" w:rsidRDefault="001A089A" w:rsidP="00A4226D">
      <w:pPr>
        <w:pStyle w:val="BodyText"/>
      </w:pPr>
    </w:p>
    <w:p w14:paraId="5A8B7112" w14:textId="362EDFD5" w:rsidR="00430B11" w:rsidRDefault="00430B11" w:rsidP="006609C6">
      <w:pPr>
        <w:pStyle w:val="Heading3"/>
        <w:numPr>
          <w:ilvl w:val="1"/>
          <w:numId w:val="1"/>
        </w:numPr>
      </w:pPr>
      <w:bookmarkStart w:id="32" w:name="_Toc398534837"/>
      <w:r>
        <w:t xml:space="preserve">Synchronization Process – </w:t>
      </w:r>
      <w:r w:rsidR="00C04207">
        <w:t>Custom Sign Photograph File</w:t>
      </w:r>
      <w:r>
        <w:t>s</w:t>
      </w:r>
      <w:bookmarkEnd w:id="32"/>
    </w:p>
    <w:p w14:paraId="327D945C" w14:textId="77777777" w:rsidR="00430B11" w:rsidRPr="00227804" w:rsidRDefault="00430B11" w:rsidP="00430B11">
      <w:pPr>
        <w:pStyle w:val="NormalText"/>
        <w:rPr>
          <w:i/>
          <w:iCs/>
          <w:lang w:bidi="kok-IN"/>
        </w:rPr>
      </w:pPr>
      <w:r w:rsidRPr="00227804">
        <w:rPr>
          <w:i/>
          <w:iCs/>
          <w:lang w:bidi="kok-IN"/>
        </w:rPr>
        <w:t xml:space="preserve">Purpose: </w:t>
      </w:r>
    </w:p>
    <w:p w14:paraId="16B15894" w14:textId="102F7EE0" w:rsidR="00430B11" w:rsidRPr="00227804" w:rsidRDefault="00430B11" w:rsidP="00271283">
      <w:pPr>
        <w:pStyle w:val="NormalText"/>
        <w:ind w:left="1440"/>
        <w:rPr>
          <w:lang w:bidi="kok-IN"/>
        </w:rPr>
      </w:pPr>
      <w:r>
        <w:rPr>
          <w:lang w:bidi="kok-IN"/>
        </w:rPr>
        <w:t xml:space="preserve">To </w:t>
      </w:r>
      <w:r w:rsidR="00C04207">
        <w:rPr>
          <w:lang w:bidi="kok-IN"/>
        </w:rPr>
        <w:t xml:space="preserve">add or </w:t>
      </w:r>
      <w:r>
        <w:rPr>
          <w:lang w:bidi="kok-IN"/>
        </w:rPr>
        <w:t>replace the photo</w:t>
      </w:r>
      <w:r w:rsidR="00C04207">
        <w:rPr>
          <w:lang w:bidi="kok-IN"/>
        </w:rPr>
        <w:t>graph files</w:t>
      </w:r>
      <w:r>
        <w:rPr>
          <w:lang w:bidi="kok-IN"/>
        </w:rPr>
        <w:t xml:space="preserve"> on the </w:t>
      </w:r>
      <w:r w:rsidR="00C04207" w:rsidRPr="00C04207">
        <w:rPr>
          <w:lang w:bidi="kok-IN"/>
        </w:rPr>
        <w:t>D</w:t>
      </w:r>
      <w:r w:rsidRPr="00C04207">
        <w:rPr>
          <w:lang w:bidi="kok-IN"/>
        </w:rPr>
        <w:t>istrict server</w:t>
      </w:r>
      <w:r>
        <w:rPr>
          <w:lang w:bidi="kok-IN"/>
        </w:rPr>
        <w:t xml:space="preserve"> </w:t>
      </w:r>
      <w:r w:rsidR="00C04207">
        <w:rPr>
          <w:lang w:bidi="kok-IN"/>
        </w:rPr>
        <w:t>w</w:t>
      </w:r>
      <w:r>
        <w:rPr>
          <w:lang w:bidi="kok-IN"/>
        </w:rPr>
        <w:t xml:space="preserve">ith </w:t>
      </w:r>
      <w:r w:rsidR="00C04207">
        <w:rPr>
          <w:lang w:bidi="kok-IN"/>
        </w:rPr>
        <w:t>new photograph files</w:t>
      </w:r>
      <w:r>
        <w:rPr>
          <w:lang w:bidi="kok-IN"/>
        </w:rPr>
        <w:t xml:space="preserve"> </w:t>
      </w:r>
      <w:r w:rsidR="00C04207">
        <w:rPr>
          <w:lang w:bidi="kok-IN"/>
        </w:rPr>
        <w:t xml:space="preserve">from </w:t>
      </w:r>
      <w:r>
        <w:rPr>
          <w:lang w:bidi="kok-IN"/>
        </w:rPr>
        <w:t>the Toughbook. The synchr</w:t>
      </w:r>
      <w:r w:rsidR="00B27721">
        <w:rPr>
          <w:lang w:bidi="kok-IN"/>
        </w:rPr>
        <w:t>onization</w:t>
      </w:r>
      <w:r>
        <w:rPr>
          <w:lang w:bidi="kok-IN"/>
        </w:rPr>
        <w:t xml:space="preserve"> </w:t>
      </w:r>
      <w:r w:rsidR="00CD11C7">
        <w:rPr>
          <w:lang w:bidi="kok-IN"/>
        </w:rPr>
        <w:t>is two way. It will:</w:t>
      </w:r>
      <w:r w:rsidR="00CD11C7">
        <w:rPr>
          <w:lang w:bidi="kok-IN"/>
        </w:rPr>
        <w:br/>
        <w:t xml:space="preserve">a) </w:t>
      </w:r>
      <w:r w:rsidR="00536CF7">
        <w:rPr>
          <w:lang w:bidi="kok-IN"/>
        </w:rPr>
        <w:t xml:space="preserve">add new </w:t>
      </w:r>
      <w:r w:rsidR="00271283">
        <w:rPr>
          <w:lang w:bidi="kok-IN"/>
        </w:rPr>
        <w:t xml:space="preserve">custom sign photograph </w:t>
      </w:r>
      <w:r w:rsidR="00536CF7">
        <w:rPr>
          <w:lang w:bidi="kok-IN"/>
        </w:rPr>
        <w:t>files to the District server.</w:t>
      </w:r>
      <w:r w:rsidR="00CD11C7">
        <w:rPr>
          <w:lang w:bidi="kok-IN"/>
        </w:rPr>
        <w:br/>
        <w:t xml:space="preserve">b) </w:t>
      </w:r>
      <w:r>
        <w:rPr>
          <w:lang w:bidi="kok-IN"/>
        </w:rPr>
        <w:t xml:space="preserve">replace </w:t>
      </w:r>
      <w:r w:rsidR="00271283">
        <w:rPr>
          <w:lang w:bidi="kok-IN"/>
        </w:rPr>
        <w:t xml:space="preserve">updated </w:t>
      </w:r>
      <w:r>
        <w:rPr>
          <w:lang w:bidi="kok-IN"/>
        </w:rPr>
        <w:t>photo</w:t>
      </w:r>
      <w:r w:rsidR="00CD11C7">
        <w:rPr>
          <w:lang w:bidi="kok-IN"/>
        </w:rPr>
        <w:t>graph file</w:t>
      </w:r>
      <w:r>
        <w:rPr>
          <w:lang w:bidi="kok-IN"/>
        </w:rPr>
        <w:t xml:space="preserve">s on the server with those on the Toughbook. </w:t>
      </w:r>
      <w:r w:rsidR="00271283">
        <w:rPr>
          <w:lang w:bidi="kok-IN"/>
        </w:rPr>
        <w:br/>
        <w:t xml:space="preserve">c) </w:t>
      </w:r>
      <w:r>
        <w:rPr>
          <w:lang w:bidi="kok-IN"/>
        </w:rPr>
        <w:t>Photo</w:t>
      </w:r>
      <w:r w:rsidR="00271283">
        <w:rPr>
          <w:lang w:bidi="kok-IN"/>
        </w:rPr>
        <w:t>graph file</w:t>
      </w:r>
      <w:r>
        <w:rPr>
          <w:lang w:bidi="kok-IN"/>
        </w:rPr>
        <w:t xml:space="preserve">s on the </w:t>
      </w:r>
      <w:r w:rsidR="00271283">
        <w:rPr>
          <w:lang w:bidi="kok-IN"/>
        </w:rPr>
        <w:t>District</w:t>
      </w:r>
      <w:r>
        <w:rPr>
          <w:lang w:bidi="kok-IN"/>
        </w:rPr>
        <w:t xml:space="preserve"> server must</w:t>
      </w:r>
      <w:r w:rsidR="00271283">
        <w:rPr>
          <w:lang w:bidi="kok-IN"/>
        </w:rPr>
        <w:t xml:space="preserve"> continue to</w:t>
      </w:r>
      <w:r>
        <w:rPr>
          <w:lang w:bidi="kok-IN"/>
        </w:rPr>
        <w:t xml:space="preserve"> be backed up on a regular basis</w:t>
      </w:r>
      <w:r w:rsidR="00A92566">
        <w:rPr>
          <w:lang w:bidi="kok-IN"/>
        </w:rPr>
        <w:t xml:space="preserve"> with a process owned and managed by the Access DBA/Programmer</w:t>
      </w:r>
      <w:r>
        <w:rPr>
          <w:lang w:bidi="kok-IN"/>
        </w:rPr>
        <w:t>.</w:t>
      </w:r>
    </w:p>
    <w:p w14:paraId="2C9FE05C" w14:textId="77777777" w:rsidR="00430B11" w:rsidRPr="00227804" w:rsidRDefault="00430B11" w:rsidP="00430B11">
      <w:pPr>
        <w:pStyle w:val="NormalText"/>
        <w:rPr>
          <w:i/>
          <w:iCs/>
          <w:lang w:bidi="kok-IN"/>
        </w:rPr>
      </w:pPr>
      <w:r w:rsidRPr="00227804">
        <w:rPr>
          <w:i/>
          <w:iCs/>
          <w:lang w:bidi="kok-IN"/>
        </w:rPr>
        <w:t>Functions:</w:t>
      </w:r>
    </w:p>
    <w:p w14:paraId="0C6F04EA" w14:textId="6FAC50DD" w:rsidR="00430B11" w:rsidRDefault="00430B11" w:rsidP="00430B11">
      <w:pPr>
        <w:pStyle w:val="BodyText"/>
        <w:ind w:left="1440"/>
      </w:pPr>
      <w:r>
        <w:t>6</w:t>
      </w:r>
      <w:r w:rsidRPr="00A92566">
        <w:t xml:space="preserve">.2.1 </w:t>
      </w:r>
      <w:r w:rsidR="00C04207" w:rsidRPr="00A92566">
        <w:t xml:space="preserve">Use the AccessImagine tool to capture the Toughbook’s Camera image file and name </w:t>
      </w:r>
      <w:r w:rsidRPr="00A92566">
        <w:t xml:space="preserve">the file according to the </w:t>
      </w:r>
      <w:r w:rsidR="00C04207" w:rsidRPr="00A92566">
        <w:t>AccessImagine tool’s concatenating of the InstallationID and the Custom Sign Legend ID.  The file name is stored in the sign’s data.</w:t>
      </w:r>
    </w:p>
    <w:p w14:paraId="4670AD13" w14:textId="3DF3BF81" w:rsidR="00430B11" w:rsidRPr="00227804" w:rsidRDefault="00430B11" w:rsidP="00430B11">
      <w:pPr>
        <w:pStyle w:val="BodyText"/>
        <w:ind w:left="1440"/>
      </w:pPr>
      <w:r>
        <w:t xml:space="preserve">6.2.3 </w:t>
      </w:r>
      <w:r w:rsidR="00A92566">
        <w:t>Copy new Photograph files from the Toughbook to the District Server, copy new photograph files that are on the server to the Toughbook, and delete any Toughbook photograph file that is orphaned based on filename where there is no longer a sign in the database that corresponds with the photograph filename’s InstallationID plus Custom LegendID.</w:t>
      </w:r>
    </w:p>
    <w:p w14:paraId="6BAC885E" w14:textId="77777777" w:rsidR="00430B11" w:rsidRPr="00430B11" w:rsidRDefault="00430B11" w:rsidP="00A4226D">
      <w:pPr>
        <w:pStyle w:val="BodyText"/>
      </w:pPr>
    </w:p>
    <w:p w14:paraId="54F86F84" w14:textId="179423C8" w:rsidR="00CA6AC9" w:rsidRDefault="001B76FC" w:rsidP="006609C6">
      <w:pPr>
        <w:pStyle w:val="Heading3"/>
        <w:numPr>
          <w:ilvl w:val="1"/>
          <w:numId w:val="1"/>
        </w:numPr>
      </w:pPr>
      <w:bookmarkStart w:id="33" w:name="_Toc398534838"/>
      <w:commentRangeStart w:id="34"/>
      <w:r>
        <w:t>Sync</w:t>
      </w:r>
      <w:r w:rsidR="001A089A">
        <w:t xml:space="preserve">hronization </w:t>
      </w:r>
      <w:r>
        <w:t>Process</w:t>
      </w:r>
      <w:r w:rsidR="006609C6" w:rsidRPr="006609C6">
        <w:t xml:space="preserve"> </w:t>
      </w:r>
      <w:r w:rsidR="001A089A">
        <w:t xml:space="preserve">– Sign Asset </w:t>
      </w:r>
      <w:commentRangeStart w:id="35"/>
      <w:r w:rsidR="001A089A">
        <w:t>Data</w:t>
      </w:r>
      <w:commentRangeEnd w:id="34"/>
      <w:r w:rsidR="001C238E">
        <w:rPr>
          <w:rStyle w:val="CommentReference"/>
          <w:rFonts w:ascii="Times New Roman" w:hAnsi="Times New Roman"/>
          <w:b w:val="0"/>
          <w:bCs w:val="0"/>
        </w:rPr>
        <w:commentReference w:id="34"/>
      </w:r>
      <w:commentRangeEnd w:id="35"/>
      <w:r w:rsidR="0005422D">
        <w:rPr>
          <w:rStyle w:val="CommentReference"/>
          <w:rFonts w:ascii="Times New Roman" w:hAnsi="Times New Roman"/>
          <w:b w:val="0"/>
          <w:bCs w:val="0"/>
        </w:rPr>
        <w:commentReference w:id="35"/>
      </w:r>
      <w:bookmarkEnd w:id="33"/>
      <w:ins w:id="36" w:author="COFFMAN Gwynn G" w:date="2014-09-15T08:47:00Z">
        <w:r w:rsidR="0005422D">
          <w:t xml:space="preserve"> </w:t>
        </w:r>
      </w:ins>
    </w:p>
    <w:p w14:paraId="59DAEE0C" w14:textId="77777777" w:rsidR="00315152" w:rsidRPr="00227804" w:rsidRDefault="00315152" w:rsidP="00315152">
      <w:pPr>
        <w:pStyle w:val="NormalText"/>
        <w:rPr>
          <w:i/>
          <w:iCs/>
          <w:lang w:bidi="kok-IN"/>
        </w:rPr>
      </w:pPr>
      <w:r w:rsidRPr="00227804">
        <w:rPr>
          <w:i/>
          <w:iCs/>
          <w:lang w:bidi="kok-IN"/>
        </w:rPr>
        <w:t xml:space="preserve">Purpose: </w:t>
      </w:r>
    </w:p>
    <w:p w14:paraId="3EEB2D0F" w14:textId="77777777" w:rsidR="00315152" w:rsidRPr="00227804" w:rsidRDefault="00CE40CA" w:rsidP="00315152">
      <w:pPr>
        <w:pStyle w:val="NormalText"/>
        <w:ind w:left="1440"/>
      </w:pPr>
      <w:r>
        <w:rPr>
          <w:lang w:bidi="kok-IN"/>
        </w:rPr>
        <w:t>To synchronize changes to sign related asset data, associated list of values (domains) and highway data between a field access database on a Toughbook and the central TransInfo Oracle database.</w:t>
      </w:r>
    </w:p>
    <w:p w14:paraId="5F2C6519" w14:textId="77777777" w:rsidR="00315152" w:rsidRPr="00227804" w:rsidRDefault="00315152" w:rsidP="00315152">
      <w:pPr>
        <w:pStyle w:val="NormalText"/>
        <w:rPr>
          <w:i/>
          <w:iCs/>
          <w:lang w:bidi="kok-IN"/>
        </w:rPr>
      </w:pPr>
      <w:r w:rsidRPr="00227804">
        <w:rPr>
          <w:i/>
          <w:iCs/>
          <w:lang w:bidi="kok-IN"/>
        </w:rPr>
        <w:t>Functions:</w:t>
      </w:r>
    </w:p>
    <w:p w14:paraId="452F6951" w14:textId="24A11BD3" w:rsidR="00315152" w:rsidRPr="002724A4" w:rsidRDefault="00315152" w:rsidP="00315152">
      <w:pPr>
        <w:pStyle w:val="BodyText"/>
        <w:ind w:left="1440"/>
      </w:pPr>
      <w:r w:rsidRPr="002724A4">
        <w:t>6.</w:t>
      </w:r>
      <w:r w:rsidR="00CE40CA" w:rsidRPr="002724A4">
        <w:t>4</w:t>
      </w:r>
      <w:r w:rsidRPr="002724A4">
        <w:t xml:space="preserve">.1 </w:t>
      </w:r>
      <w:r w:rsidR="00CE40CA" w:rsidRPr="002724A4">
        <w:t>Identify changed asset records</w:t>
      </w:r>
      <w:r w:rsidR="000C5A07" w:rsidRPr="002724A4">
        <w:t xml:space="preserve"> and write the new/updated information to TransInfo</w:t>
      </w:r>
      <w:r w:rsidR="00A674D1">
        <w:t>.</w:t>
      </w:r>
    </w:p>
    <w:p w14:paraId="455F5FA7" w14:textId="77777777" w:rsidR="000C5A07" w:rsidRPr="002724A4" w:rsidRDefault="000C5A07" w:rsidP="00315152">
      <w:pPr>
        <w:pStyle w:val="BodyText"/>
        <w:ind w:left="1440"/>
      </w:pPr>
      <w:r w:rsidRPr="002724A4">
        <w:t>6.4.2 Identify any sign asset-related data changes in TransInfo and write the new/updated information to TransInfo</w:t>
      </w:r>
    </w:p>
    <w:p w14:paraId="148DCE32" w14:textId="41DCA9AC" w:rsidR="000C5A07" w:rsidRPr="002724A4" w:rsidRDefault="000C5A07" w:rsidP="00315152">
      <w:pPr>
        <w:pStyle w:val="BodyText"/>
        <w:ind w:left="1440"/>
      </w:pPr>
      <w:r w:rsidRPr="0005422D">
        <w:rPr>
          <w:highlight w:val="yellow"/>
        </w:rPr>
        <w:t xml:space="preserve">6.4.3 Resolve a duplicate Installation ID </w:t>
      </w:r>
      <w:r w:rsidR="002724A4" w:rsidRPr="0005422D">
        <w:rPr>
          <w:highlight w:val="yellow"/>
        </w:rPr>
        <w:t xml:space="preserve">during data loading into TransInfo </w:t>
      </w:r>
      <w:r w:rsidRPr="0005422D">
        <w:rPr>
          <w:highlight w:val="yellow"/>
        </w:rPr>
        <w:t>that result</w:t>
      </w:r>
      <w:r w:rsidR="0005422D" w:rsidRPr="0005422D">
        <w:rPr>
          <w:highlight w:val="yellow"/>
        </w:rPr>
        <w:t>ed</w:t>
      </w:r>
      <w:r w:rsidRPr="0005422D">
        <w:rPr>
          <w:highlight w:val="yellow"/>
        </w:rPr>
        <w:t xml:space="preserve"> </w:t>
      </w:r>
      <w:r w:rsidR="002724A4" w:rsidRPr="0005422D">
        <w:rPr>
          <w:highlight w:val="yellow"/>
        </w:rPr>
        <w:t>because</w:t>
      </w:r>
      <w:r w:rsidRPr="0005422D">
        <w:rPr>
          <w:highlight w:val="yellow"/>
        </w:rPr>
        <w:t xml:space="preserve"> the </w:t>
      </w:r>
      <w:r w:rsidR="002724A4" w:rsidRPr="0005422D">
        <w:rPr>
          <w:highlight w:val="yellow"/>
        </w:rPr>
        <w:t xml:space="preserve">same </w:t>
      </w:r>
      <w:r w:rsidRPr="0005422D">
        <w:rPr>
          <w:highlight w:val="yellow"/>
        </w:rPr>
        <w:t xml:space="preserve">Installation ID </w:t>
      </w:r>
      <w:r w:rsidR="002724A4" w:rsidRPr="0005422D">
        <w:rPr>
          <w:highlight w:val="yellow"/>
        </w:rPr>
        <w:t xml:space="preserve">was </w:t>
      </w:r>
      <w:r w:rsidRPr="0005422D">
        <w:rPr>
          <w:highlight w:val="yellow"/>
        </w:rPr>
        <w:t xml:space="preserve">created in two or more Toughbooks </w:t>
      </w:r>
      <w:r w:rsidRPr="0005422D">
        <w:rPr>
          <w:highlight w:val="yellow"/>
          <w:u w:val="single"/>
        </w:rPr>
        <w:t>owned by the same District</w:t>
      </w:r>
      <w:r w:rsidR="002724A4" w:rsidRPr="0005422D">
        <w:rPr>
          <w:highlight w:val="yellow"/>
        </w:rPr>
        <w:t xml:space="preserve"> prior to those Toughbooks being synced. Duplicate Installation ID’s can on rare occasions occur in the as-is Access application. They are currently </w:t>
      </w:r>
      <w:r w:rsidR="002724A4" w:rsidRPr="0005422D">
        <w:rPr>
          <w:highlight w:val="yellow"/>
        </w:rPr>
        <w:lastRenderedPageBreak/>
        <w:t>resolved by the Sync tool’s Access sync steps that are being replaced within this project</w:t>
      </w:r>
      <w:r w:rsidR="002724A4" w:rsidRPr="002724A4">
        <w:t>.</w:t>
      </w:r>
      <w:r w:rsidR="0005422D">
        <w:t>???</w:t>
      </w:r>
    </w:p>
    <w:p w14:paraId="46E81E38" w14:textId="73EFE6CE" w:rsidR="00315152" w:rsidRPr="002724A4" w:rsidRDefault="00CE40CA" w:rsidP="00315152">
      <w:pPr>
        <w:pStyle w:val="BodyText"/>
        <w:ind w:left="1440"/>
      </w:pPr>
      <w:r w:rsidRPr="002724A4">
        <w:t>6.4</w:t>
      </w:r>
      <w:r w:rsidR="00315152" w:rsidRPr="002724A4">
        <w:t>.</w:t>
      </w:r>
      <w:r w:rsidR="002724A4" w:rsidRPr="002724A4">
        <w:t>4</w:t>
      </w:r>
      <w:r w:rsidR="00315152" w:rsidRPr="002724A4">
        <w:t xml:space="preserve"> </w:t>
      </w:r>
      <w:r w:rsidRPr="002724A4">
        <w:t xml:space="preserve">???Reconcile </w:t>
      </w:r>
      <w:r w:rsidR="002724A4" w:rsidRPr="002724A4">
        <w:t xml:space="preserve">primary and foreign </w:t>
      </w:r>
      <w:r w:rsidRPr="002724A4">
        <w:t>keys</w:t>
      </w:r>
      <w:r w:rsidR="002724A4" w:rsidRPr="002724A4">
        <w:t xml:space="preserve"> in the Access database if a duplicate Installation ID is encountered during sync.</w:t>
      </w:r>
      <w:r w:rsidRPr="002724A4">
        <w:t>???</w:t>
      </w:r>
    </w:p>
    <w:p w14:paraId="016ACAE7" w14:textId="3A27D19C" w:rsidR="002724A4" w:rsidRPr="002724A4" w:rsidRDefault="002724A4" w:rsidP="00315152">
      <w:pPr>
        <w:pStyle w:val="BodyText"/>
        <w:ind w:left="1440"/>
      </w:pPr>
      <w:r w:rsidRPr="002724A4">
        <w:t xml:space="preserve">6.4.5 Log the Installation ID correction </w:t>
      </w:r>
      <w:r w:rsidR="00A674D1">
        <w:t xml:space="preserve">made in TransInfo </w:t>
      </w:r>
      <w:r w:rsidRPr="002724A4">
        <w:t>so the Access DBA/Programmer can resolve the file naming of any affected custom sign photograph files.</w:t>
      </w:r>
    </w:p>
    <w:p w14:paraId="51DC235C" w14:textId="0E4BD7E6" w:rsidR="00315152" w:rsidRPr="00A4226D" w:rsidRDefault="00CE40CA" w:rsidP="00315152">
      <w:pPr>
        <w:pStyle w:val="BodyText"/>
        <w:ind w:left="1440"/>
        <w:rPr>
          <w:highlight w:val="yellow"/>
        </w:rPr>
      </w:pPr>
      <w:r w:rsidRPr="00A4226D">
        <w:rPr>
          <w:highlight w:val="yellow"/>
        </w:rPr>
        <w:t>6.4</w:t>
      </w:r>
      <w:r w:rsidR="00315152" w:rsidRPr="00A4226D">
        <w:rPr>
          <w:highlight w:val="yellow"/>
        </w:rPr>
        <w:t>.</w:t>
      </w:r>
      <w:r w:rsidR="00A674D1">
        <w:rPr>
          <w:highlight w:val="yellow"/>
        </w:rPr>
        <w:t>6</w:t>
      </w:r>
      <w:r w:rsidR="00315152" w:rsidRPr="00A4226D">
        <w:rPr>
          <w:highlight w:val="yellow"/>
        </w:rPr>
        <w:t xml:space="preserve"> ??? </w:t>
      </w:r>
      <w:r w:rsidRPr="00A4226D">
        <w:rPr>
          <w:highlight w:val="yellow"/>
        </w:rPr>
        <w:t>Reconcile conflicting changes???</w:t>
      </w:r>
    </w:p>
    <w:p w14:paraId="0545522C" w14:textId="0EA65518" w:rsidR="00CE40CA" w:rsidRPr="00A4226D" w:rsidRDefault="00CE40CA" w:rsidP="00315152">
      <w:pPr>
        <w:pStyle w:val="BodyText"/>
        <w:ind w:left="1440"/>
        <w:rPr>
          <w:highlight w:val="yellow"/>
        </w:rPr>
      </w:pPr>
      <w:r w:rsidRPr="00A4226D">
        <w:rPr>
          <w:highlight w:val="yellow"/>
        </w:rPr>
        <w:t>6.4.</w:t>
      </w:r>
      <w:r w:rsidR="00A674D1">
        <w:rPr>
          <w:highlight w:val="yellow"/>
        </w:rPr>
        <w:t>7</w:t>
      </w:r>
      <w:r w:rsidRPr="00A4226D">
        <w:rPr>
          <w:highlight w:val="yellow"/>
        </w:rPr>
        <w:t xml:space="preserve"> ??? Identify changed list of values (domains)</w:t>
      </w:r>
    </w:p>
    <w:p w14:paraId="4F6E1BFA" w14:textId="1E1B3896" w:rsidR="00CE40CA" w:rsidRPr="00A4226D" w:rsidRDefault="00CE40CA" w:rsidP="00315152">
      <w:pPr>
        <w:pStyle w:val="BodyText"/>
        <w:ind w:left="1440"/>
        <w:rPr>
          <w:highlight w:val="yellow"/>
        </w:rPr>
      </w:pPr>
      <w:r w:rsidRPr="00A4226D">
        <w:rPr>
          <w:highlight w:val="yellow"/>
        </w:rPr>
        <w:t>6.4.</w:t>
      </w:r>
      <w:r w:rsidR="00A674D1">
        <w:rPr>
          <w:highlight w:val="yellow"/>
        </w:rPr>
        <w:t>8</w:t>
      </w:r>
      <w:r w:rsidRPr="00A4226D">
        <w:rPr>
          <w:highlight w:val="yellow"/>
        </w:rPr>
        <w:t xml:space="preserve"> ???What do we do with records that use a retired domain???</w:t>
      </w:r>
      <w:r w:rsidR="00D26E8E">
        <w:rPr>
          <w:highlight w:val="yellow"/>
        </w:rPr>
        <w:t xml:space="preserve"> </w:t>
      </w:r>
    </w:p>
    <w:p w14:paraId="4E34364A" w14:textId="1556952E" w:rsidR="00CE40CA" w:rsidRPr="00A4226D" w:rsidRDefault="00CE40CA" w:rsidP="00315152">
      <w:pPr>
        <w:pStyle w:val="BodyText"/>
        <w:ind w:left="1440"/>
        <w:rPr>
          <w:highlight w:val="yellow"/>
        </w:rPr>
      </w:pPr>
      <w:r w:rsidRPr="00A4226D">
        <w:rPr>
          <w:highlight w:val="yellow"/>
        </w:rPr>
        <w:t>6.4.</w:t>
      </w:r>
      <w:r w:rsidR="00A674D1">
        <w:rPr>
          <w:highlight w:val="yellow"/>
        </w:rPr>
        <w:t>9</w:t>
      </w:r>
      <w:r w:rsidRPr="00A4226D">
        <w:rPr>
          <w:highlight w:val="yellow"/>
        </w:rPr>
        <w:t xml:space="preserve"> Identify highway/network changes</w:t>
      </w:r>
      <w:r w:rsidR="00D26E8E">
        <w:rPr>
          <w:highlight w:val="yellow"/>
        </w:rPr>
        <w:t xml:space="preserve"> </w:t>
      </w:r>
    </w:p>
    <w:p w14:paraId="44138103" w14:textId="35A5D283" w:rsidR="00CE40CA" w:rsidRPr="00A4226D" w:rsidRDefault="00CE40CA" w:rsidP="00315152">
      <w:pPr>
        <w:pStyle w:val="BodyText"/>
        <w:ind w:left="1440"/>
        <w:rPr>
          <w:highlight w:val="yellow"/>
        </w:rPr>
      </w:pPr>
      <w:r w:rsidRPr="00A4226D">
        <w:rPr>
          <w:highlight w:val="yellow"/>
        </w:rPr>
        <w:t>6.4.</w:t>
      </w:r>
      <w:r w:rsidR="00A674D1">
        <w:rPr>
          <w:highlight w:val="yellow"/>
        </w:rPr>
        <w:t>10</w:t>
      </w:r>
      <w:r w:rsidRPr="00A4226D">
        <w:rPr>
          <w:highlight w:val="yellow"/>
        </w:rPr>
        <w:t xml:space="preserve"> ???What do we do with records located on removed/changed highway???</w:t>
      </w:r>
      <w:r w:rsidR="00D26E8E">
        <w:rPr>
          <w:highlight w:val="yellow"/>
        </w:rPr>
        <w:t xml:space="preserve"> </w:t>
      </w:r>
    </w:p>
    <w:p w14:paraId="3B49188C" w14:textId="3589CC66" w:rsidR="00CE40CA" w:rsidRPr="00A4226D" w:rsidRDefault="00CE40CA" w:rsidP="00315152">
      <w:pPr>
        <w:pStyle w:val="BodyText"/>
        <w:ind w:left="1440"/>
        <w:rPr>
          <w:highlight w:val="yellow"/>
        </w:rPr>
      </w:pPr>
      <w:r w:rsidRPr="00A4226D">
        <w:rPr>
          <w:highlight w:val="yellow"/>
        </w:rPr>
        <w:t>6.4.</w:t>
      </w:r>
      <w:r w:rsidR="00A674D1">
        <w:rPr>
          <w:highlight w:val="yellow"/>
        </w:rPr>
        <w:t>11</w:t>
      </w:r>
      <w:r w:rsidRPr="00A4226D">
        <w:rPr>
          <w:highlight w:val="yellow"/>
        </w:rPr>
        <w:t xml:space="preserve"> Load synchronized data onto the Toughbook</w:t>
      </w:r>
    </w:p>
    <w:p w14:paraId="7E3F7F22" w14:textId="0273329C" w:rsidR="00CE40CA" w:rsidRPr="00A4226D" w:rsidRDefault="00CE40CA" w:rsidP="00315152">
      <w:pPr>
        <w:pStyle w:val="BodyText"/>
        <w:ind w:left="1440"/>
        <w:rPr>
          <w:highlight w:val="yellow"/>
        </w:rPr>
      </w:pPr>
      <w:r w:rsidRPr="00A4226D">
        <w:rPr>
          <w:highlight w:val="yellow"/>
        </w:rPr>
        <w:t>6.4.</w:t>
      </w:r>
      <w:r w:rsidR="00A674D1">
        <w:rPr>
          <w:highlight w:val="yellow"/>
        </w:rPr>
        <w:t>12</w:t>
      </w:r>
      <w:r w:rsidRPr="00A4226D">
        <w:rPr>
          <w:highlight w:val="yellow"/>
        </w:rPr>
        <w:t xml:space="preserve"> ???produce an exception report???</w:t>
      </w:r>
      <w:r w:rsidR="00D26E8E">
        <w:rPr>
          <w:highlight w:val="yellow"/>
        </w:rPr>
        <w:t xml:space="preserve">  </w:t>
      </w:r>
    </w:p>
    <w:p w14:paraId="64FD381B" w14:textId="18693E13" w:rsidR="00CE40CA" w:rsidRDefault="00CE40CA" w:rsidP="00315152">
      <w:pPr>
        <w:pStyle w:val="BodyText"/>
        <w:ind w:left="1440"/>
      </w:pPr>
      <w:r w:rsidRPr="00A4226D">
        <w:rPr>
          <w:highlight w:val="yellow"/>
        </w:rPr>
        <w:t>6.4.1</w:t>
      </w:r>
      <w:r w:rsidR="00A674D1">
        <w:rPr>
          <w:highlight w:val="yellow"/>
        </w:rPr>
        <w:t>3</w:t>
      </w:r>
      <w:r w:rsidRPr="00A4226D">
        <w:rPr>
          <w:highlight w:val="yellow"/>
        </w:rPr>
        <w:t xml:space="preserve"> ???Other???</w:t>
      </w:r>
    </w:p>
    <w:p w14:paraId="615E4E48" w14:textId="77777777" w:rsidR="001C238E" w:rsidRDefault="001C238E" w:rsidP="00315152">
      <w:pPr>
        <w:pStyle w:val="BodyText"/>
        <w:ind w:left="1440"/>
      </w:pPr>
      <w:r>
        <w:t>Steps for correcting errors?</w:t>
      </w:r>
      <w:r w:rsidR="00FD4B29">
        <w:t xml:space="preserve">  </w:t>
      </w:r>
    </w:p>
    <w:p w14:paraId="79EDFE43" w14:textId="77777777" w:rsidR="00FD4B29" w:rsidRPr="00227804" w:rsidRDefault="00FD4B29" w:rsidP="00315152">
      <w:pPr>
        <w:pStyle w:val="BodyText"/>
        <w:ind w:left="1440"/>
      </w:pPr>
    </w:p>
    <w:p w14:paraId="3A4055F0" w14:textId="77777777" w:rsidR="00315152" w:rsidRPr="00315152" w:rsidRDefault="00315152" w:rsidP="00A4226D">
      <w:pPr>
        <w:pStyle w:val="BodyText"/>
      </w:pPr>
    </w:p>
    <w:p w14:paraId="512DACEE" w14:textId="77777777" w:rsidR="00315152" w:rsidRDefault="00315152" w:rsidP="00CA6AC9">
      <w:pPr>
        <w:pStyle w:val="NormalText"/>
        <w:rPr>
          <w:i/>
          <w:iCs/>
          <w:lang w:bidi="kok-IN"/>
        </w:rPr>
      </w:pPr>
    </w:p>
    <w:p w14:paraId="60501102" w14:textId="77777777" w:rsidR="00315152" w:rsidRDefault="00315152" w:rsidP="00CA6AC9">
      <w:pPr>
        <w:pStyle w:val="NormalText"/>
        <w:rPr>
          <w:i/>
          <w:iCs/>
          <w:lang w:bidi="kok-IN"/>
        </w:rPr>
      </w:pPr>
    </w:p>
    <w:p w14:paraId="7AA95ECD" w14:textId="77777777" w:rsidR="00315152" w:rsidRDefault="00315152" w:rsidP="00CA6AC9">
      <w:pPr>
        <w:pStyle w:val="NormalText"/>
        <w:rPr>
          <w:i/>
          <w:iCs/>
          <w:lang w:bidi="kok-IN"/>
        </w:rPr>
      </w:pPr>
    </w:p>
    <w:p w14:paraId="4EA6DFF3" w14:textId="77777777" w:rsidR="00CE7718" w:rsidRDefault="00CE7718" w:rsidP="001B76FC">
      <w:pPr>
        <w:pStyle w:val="BodyText"/>
        <w:ind w:left="1440"/>
      </w:pPr>
      <w:r>
        <w:br/>
      </w:r>
    </w:p>
    <w:p w14:paraId="72EA4251" w14:textId="6362C559" w:rsidR="00CA6AC9" w:rsidRPr="00CE7718" w:rsidRDefault="001B76FC" w:rsidP="00A674D1">
      <w:pPr>
        <w:pStyle w:val="BodyText"/>
        <w:ind w:left="0"/>
        <w:rPr>
          <w:b/>
        </w:rPr>
      </w:pPr>
      <w:r>
        <w:rPr>
          <w:b/>
        </w:rPr>
        <w:br w:type="page"/>
      </w:r>
      <w:r w:rsidR="00544D7A">
        <w:rPr>
          <w:b/>
          <w:noProof/>
          <w:lang w:bidi="ar-SA"/>
        </w:rPr>
        <w:lastRenderedPageBreak/>
        <w:drawing>
          <wp:inline distT="0" distB="0" distL="0" distR="0" wp14:anchorId="7C47AA3C" wp14:editId="45E7A99D">
            <wp:extent cx="5951220" cy="459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1220" cy="4594860"/>
                    </a:xfrm>
                    <a:prstGeom prst="rect">
                      <a:avLst/>
                    </a:prstGeom>
                    <a:noFill/>
                    <a:ln>
                      <a:noFill/>
                    </a:ln>
                  </pic:spPr>
                </pic:pic>
              </a:graphicData>
            </a:graphic>
          </wp:inline>
        </w:drawing>
      </w:r>
      <w:r w:rsidR="00024066">
        <w:rPr>
          <w:b/>
        </w:rPr>
        <w:t>Figure 6.3</w:t>
      </w:r>
      <w:r w:rsidR="00CE7718" w:rsidRPr="00CE7718">
        <w:rPr>
          <w:b/>
        </w:rPr>
        <w:t>a</w:t>
      </w:r>
    </w:p>
    <w:p w14:paraId="1FFF23D9" w14:textId="77777777" w:rsidR="0015540A" w:rsidRPr="004C6EF6" w:rsidRDefault="0015540A" w:rsidP="00A4226D">
      <w:pPr>
        <w:pStyle w:val="BodyText"/>
        <w:rPr>
          <w:color w:val="FF0000"/>
        </w:rPr>
      </w:pPr>
    </w:p>
    <w:p w14:paraId="1A0F1094" w14:textId="0469F5B3" w:rsidR="0020184E" w:rsidRPr="00227804" w:rsidRDefault="00715C50" w:rsidP="0020184E">
      <w:pPr>
        <w:pStyle w:val="Heading3"/>
        <w:numPr>
          <w:ilvl w:val="1"/>
          <w:numId w:val="1"/>
        </w:numPr>
      </w:pPr>
      <w:bookmarkStart w:id="37" w:name="_Toc398534839"/>
      <w:r>
        <w:t xml:space="preserve">Make </w:t>
      </w:r>
      <w:r w:rsidR="0020184E">
        <w:t xml:space="preserve"> Sign</w:t>
      </w:r>
      <w:r w:rsidR="0020184E" w:rsidRPr="00227804">
        <w:t xml:space="preserve"> Data</w:t>
      </w:r>
      <w:r>
        <w:t xml:space="preserve"> Available for External Purposes</w:t>
      </w:r>
      <w:bookmarkEnd w:id="37"/>
    </w:p>
    <w:p w14:paraId="4EFBC1F3" w14:textId="77777777" w:rsidR="0020184E" w:rsidRPr="00A674D1" w:rsidRDefault="0020184E" w:rsidP="0020184E">
      <w:pPr>
        <w:pStyle w:val="NormalText"/>
        <w:rPr>
          <w:b/>
          <w:i/>
          <w:iCs/>
          <w:lang w:bidi="kok-IN"/>
        </w:rPr>
      </w:pPr>
      <w:r w:rsidRPr="00A674D1">
        <w:rPr>
          <w:b/>
          <w:i/>
          <w:iCs/>
          <w:lang w:bidi="kok-IN"/>
        </w:rPr>
        <w:t xml:space="preserve">Purpose: </w:t>
      </w:r>
    </w:p>
    <w:p w14:paraId="2B4C6C5B" w14:textId="50297A6A" w:rsidR="003C304A" w:rsidRDefault="003C304A" w:rsidP="0020184E">
      <w:pPr>
        <w:pStyle w:val="NormalText"/>
        <w:ind w:left="1440"/>
        <w:rPr>
          <w:lang w:bidi="kok-IN"/>
        </w:rPr>
      </w:pPr>
      <w:r>
        <w:rPr>
          <w:lang w:bidi="kok-IN"/>
        </w:rPr>
        <w:t xml:space="preserve">Make sign data available for </w:t>
      </w:r>
      <w:r w:rsidR="00485226">
        <w:rPr>
          <w:lang w:bidi="kok-IN"/>
        </w:rPr>
        <w:t xml:space="preserve">ad-hoc reporting and for the </w:t>
      </w:r>
      <w:r>
        <w:rPr>
          <w:lang w:bidi="kok-IN"/>
        </w:rPr>
        <w:t>1R</w:t>
      </w:r>
      <w:r w:rsidR="00485226">
        <w:rPr>
          <w:lang w:bidi="kok-IN"/>
        </w:rPr>
        <w:t xml:space="preserve"> process.</w:t>
      </w:r>
      <w:r>
        <w:rPr>
          <w:lang w:bidi="kok-IN"/>
        </w:rPr>
        <w:t>.</w:t>
      </w:r>
    </w:p>
    <w:p w14:paraId="2DE5BA2C" w14:textId="77777777" w:rsidR="0020184E" w:rsidRPr="00227804" w:rsidRDefault="0020184E" w:rsidP="0020184E">
      <w:pPr>
        <w:pStyle w:val="NormalText"/>
        <w:rPr>
          <w:i/>
          <w:iCs/>
          <w:lang w:bidi="kok-IN"/>
        </w:rPr>
      </w:pPr>
      <w:r w:rsidRPr="00227804">
        <w:rPr>
          <w:i/>
          <w:iCs/>
          <w:lang w:bidi="kok-IN"/>
        </w:rPr>
        <w:t>Functions:</w:t>
      </w:r>
    </w:p>
    <w:p w14:paraId="3CFB8F9A" w14:textId="1B3F4AE0" w:rsidR="003C304A" w:rsidRDefault="003C304A" w:rsidP="00A4226D">
      <w:pPr>
        <w:pStyle w:val="BodyText"/>
        <w:ind w:left="1440"/>
      </w:pPr>
      <w:r>
        <w:t>6.5.</w:t>
      </w:r>
      <w:r w:rsidR="004D52BA">
        <w:t>1</w:t>
      </w:r>
      <w:r>
        <w:t xml:space="preserve"> </w:t>
      </w:r>
      <w:r w:rsidR="00485226">
        <w:t>Use</w:t>
      </w:r>
      <w:r w:rsidR="00485226" w:rsidRPr="00A674D1">
        <w:t xml:space="preserve"> TransInfo data </w:t>
      </w:r>
      <w:r w:rsidR="00485226">
        <w:t xml:space="preserve">to support Traffic and Roadway Asset Management’s need to create </w:t>
      </w:r>
      <w:r w:rsidR="00485226" w:rsidRPr="00A674D1">
        <w:t xml:space="preserve">statewide, single District or multiple District-specific </w:t>
      </w:r>
      <w:r w:rsidR="00485226">
        <w:t>ad-hoc reports.</w:t>
      </w:r>
    </w:p>
    <w:p w14:paraId="776E548B" w14:textId="38B8FA28" w:rsidR="00485226" w:rsidRDefault="003C304A" w:rsidP="00485226">
      <w:pPr>
        <w:pStyle w:val="BodyText"/>
        <w:ind w:left="1440"/>
      </w:pPr>
      <w:r>
        <w:t>6.5.</w:t>
      </w:r>
      <w:r w:rsidR="004D52BA">
        <w:t>2</w:t>
      </w:r>
      <w:r>
        <w:t xml:space="preserve"> </w:t>
      </w:r>
      <w:r w:rsidR="00485226" w:rsidRPr="00485226">
        <w:t xml:space="preserve"> </w:t>
      </w:r>
      <w:r w:rsidR="00485226">
        <w:t xml:space="preserve">Make data available to support 1R needs. ??? </w:t>
      </w:r>
      <w:r w:rsidR="00485226" w:rsidRPr="00485226">
        <w:rPr>
          <w:highlight w:val="yellow"/>
        </w:rPr>
        <w:t>reference/more detail</w:t>
      </w:r>
    </w:p>
    <w:p w14:paraId="19C0DB8B" w14:textId="2455E037" w:rsidR="005D6800" w:rsidRDefault="005D6800" w:rsidP="00A4226D">
      <w:pPr>
        <w:pStyle w:val="BodyText"/>
        <w:ind w:left="1440"/>
      </w:pPr>
    </w:p>
    <w:p w14:paraId="16B319BF" w14:textId="77777777" w:rsidR="005D6800" w:rsidRDefault="005D6800" w:rsidP="00A4226D">
      <w:pPr>
        <w:pStyle w:val="BodyText"/>
        <w:ind w:left="1440"/>
      </w:pPr>
    </w:p>
    <w:p w14:paraId="6FEF7B57" w14:textId="77777777" w:rsidR="005D6800" w:rsidRPr="00227804" w:rsidRDefault="005D6800" w:rsidP="004D52BA">
      <w:pPr>
        <w:pStyle w:val="Heading1"/>
      </w:pPr>
      <w:r>
        <w:br w:type="page"/>
      </w:r>
      <w:bookmarkStart w:id="38" w:name="_Toc398534840"/>
      <w:r w:rsidRPr="00227804">
        <w:lastRenderedPageBreak/>
        <w:t>System</w:t>
      </w:r>
      <w:r>
        <w:t xml:space="preserve"> Assumptions and Dependencies</w:t>
      </w:r>
      <w:bookmarkEnd w:id="38"/>
    </w:p>
    <w:p w14:paraId="515BB955" w14:textId="77777777" w:rsidR="005D6800" w:rsidRPr="00261F16" w:rsidRDefault="005D6800" w:rsidP="005D6800">
      <w:pPr>
        <w:pStyle w:val="NormalText"/>
        <w:rPr>
          <w:color w:val="FF0000"/>
        </w:rPr>
      </w:pPr>
    </w:p>
    <w:p w14:paraId="46E1CE1E" w14:textId="77777777" w:rsidR="005D6800" w:rsidRPr="00C0456B" w:rsidRDefault="005D6800" w:rsidP="005D6800">
      <w:pPr>
        <w:pStyle w:val="NormalText"/>
        <w:rPr>
          <w:b/>
        </w:rPr>
      </w:pPr>
      <w:r w:rsidRPr="00C0456B">
        <w:rPr>
          <w:b/>
        </w:rPr>
        <w:t>Assumptions and Dep</w:t>
      </w:r>
      <w:r>
        <w:rPr>
          <w:b/>
        </w:rPr>
        <w:t>endencies</w:t>
      </w:r>
    </w:p>
    <w:p w14:paraId="5FAD1F60" w14:textId="77777777" w:rsidR="005D6800" w:rsidRDefault="005D6800" w:rsidP="005D6800">
      <w:pPr>
        <w:pStyle w:val="NormalText"/>
        <w:numPr>
          <w:ilvl w:val="0"/>
          <w:numId w:val="4"/>
        </w:numPr>
      </w:pPr>
      <w:r>
        <w:rPr>
          <w:lang w:bidi="kok-IN"/>
        </w:rPr>
        <w:t>The existing TransInfo Production system will be used by this project.</w:t>
      </w:r>
    </w:p>
    <w:p w14:paraId="0F9994D9" w14:textId="77777777" w:rsidR="005D6800" w:rsidRDefault="005D6800" w:rsidP="005D6800">
      <w:pPr>
        <w:pStyle w:val="NormalText"/>
        <w:numPr>
          <w:ilvl w:val="0"/>
          <w:numId w:val="4"/>
        </w:numPr>
      </w:pPr>
      <w:r w:rsidRPr="00227804">
        <w:rPr>
          <w:lang w:bidi="kok-IN"/>
        </w:rPr>
        <w:t xml:space="preserve">The </w:t>
      </w:r>
      <w:r>
        <w:rPr>
          <w:lang w:bidi="kok-IN"/>
        </w:rPr>
        <w:t>Production system is backed up daily to ensure recoverability of data for Field Sign Maintenance use.</w:t>
      </w:r>
    </w:p>
    <w:p w14:paraId="11EFFCB0" w14:textId="77777777" w:rsidR="005D6800" w:rsidRPr="00227804" w:rsidRDefault="005D6800" w:rsidP="005D6800">
      <w:pPr>
        <w:pStyle w:val="NormalText"/>
        <w:numPr>
          <w:ilvl w:val="0"/>
          <w:numId w:val="4"/>
        </w:numPr>
      </w:pPr>
      <w:r>
        <w:rPr>
          <w:lang w:bidi="kok-IN"/>
        </w:rPr>
        <w:t xml:space="preserve">A test system, including a Toughbook, will be available for Bentley to use for testing via network connection. </w:t>
      </w:r>
    </w:p>
    <w:p w14:paraId="3EBD93BA" w14:textId="25351132" w:rsidR="0080358D" w:rsidRDefault="0080358D" w:rsidP="00267B81">
      <w:pPr>
        <w:pStyle w:val="BodyText"/>
        <w:ind w:left="0"/>
        <w:rPr>
          <w:color w:val="FF0000"/>
        </w:rPr>
      </w:pPr>
    </w:p>
    <w:p w14:paraId="09D90B5C" w14:textId="77777777" w:rsidR="001C40A5" w:rsidRPr="00267B81" w:rsidRDefault="001C40A5" w:rsidP="00267B81">
      <w:pPr>
        <w:pStyle w:val="BodyText"/>
      </w:pPr>
      <w:bookmarkStart w:id="39" w:name="_Toc227633911"/>
      <w:bookmarkStart w:id="40" w:name="_Toc227655868"/>
      <w:bookmarkStart w:id="41" w:name="_Toc228841875"/>
      <w:bookmarkStart w:id="42" w:name="_Toc229290108"/>
      <w:bookmarkStart w:id="43" w:name="_Toc229294888"/>
      <w:bookmarkStart w:id="44" w:name="_Toc229295052"/>
      <w:bookmarkStart w:id="45" w:name="_Toc229295125"/>
      <w:bookmarkStart w:id="46" w:name="_Toc229456795"/>
      <w:bookmarkStart w:id="47" w:name="_Toc227633912"/>
      <w:bookmarkStart w:id="48" w:name="_Toc227655869"/>
      <w:bookmarkStart w:id="49" w:name="_Toc228841876"/>
      <w:bookmarkStart w:id="50" w:name="_Toc229290109"/>
      <w:bookmarkStart w:id="51" w:name="_Toc229294889"/>
      <w:bookmarkStart w:id="52" w:name="_Toc229295053"/>
      <w:bookmarkStart w:id="53" w:name="_Toc229295126"/>
      <w:bookmarkStart w:id="54" w:name="_Toc229456796"/>
      <w:bookmarkStart w:id="55" w:name="_Toc227633913"/>
      <w:bookmarkStart w:id="56" w:name="_Toc227655870"/>
      <w:bookmarkStart w:id="57" w:name="_Toc228841877"/>
      <w:bookmarkStart w:id="58" w:name="_Toc229290110"/>
      <w:bookmarkStart w:id="59" w:name="_Toc229294890"/>
      <w:bookmarkStart w:id="60" w:name="_Toc229295054"/>
      <w:bookmarkStart w:id="61" w:name="_Toc229295127"/>
      <w:bookmarkStart w:id="62" w:name="_Toc229456797"/>
      <w:bookmarkStart w:id="63" w:name="_Toc227633914"/>
      <w:bookmarkStart w:id="64" w:name="_Toc227655871"/>
      <w:bookmarkStart w:id="65" w:name="_Toc228841878"/>
      <w:bookmarkStart w:id="66" w:name="_Toc229290111"/>
      <w:bookmarkStart w:id="67" w:name="_Toc229294891"/>
      <w:bookmarkStart w:id="68" w:name="_Toc229295055"/>
      <w:bookmarkStart w:id="69" w:name="_Toc229295128"/>
      <w:bookmarkStart w:id="70" w:name="_Toc229456798"/>
      <w:bookmarkStart w:id="71" w:name="_Toc227633915"/>
      <w:bookmarkStart w:id="72" w:name="_Toc227655872"/>
      <w:bookmarkStart w:id="73" w:name="_Toc228841879"/>
      <w:bookmarkStart w:id="74" w:name="_Toc229290112"/>
      <w:bookmarkStart w:id="75" w:name="_Toc229294892"/>
      <w:bookmarkStart w:id="76" w:name="_Toc229295056"/>
      <w:bookmarkStart w:id="77" w:name="_Toc229295129"/>
      <w:bookmarkStart w:id="78" w:name="_Toc229456799"/>
      <w:bookmarkStart w:id="79" w:name="_Toc227633916"/>
      <w:bookmarkStart w:id="80" w:name="_Toc227655873"/>
      <w:bookmarkStart w:id="81" w:name="_Toc228841880"/>
      <w:bookmarkStart w:id="82" w:name="_Toc229290113"/>
      <w:bookmarkStart w:id="83" w:name="_Toc229294893"/>
      <w:bookmarkStart w:id="84" w:name="_Toc229295057"/>
      <w:bookmarkStart w:id="85" w:name="_Toc229295130"/>
      <w:bookmarkStart w:id="86" w:name="_Toc229456800"/>
      <w:bookmarkStart w:id="87" w:name="_Toc227633917"/>
      <w:bookmarkStart w:id="88" w:name="_Toc227655874"/>
      <w:bookmarkStart w:id="89" w:name="_Toc228841881"/>
      <w:bookmarkStart w:id="90" w:name="_Toc229290114"/>
      <w:bookmarkStart w:id="91" w:name="_Toc229294894"/>
      <w:bookmarkStart w:id="92" w:name="_Toc229295058"/>
      <w:bookmarkStart w:id="93" w:name="_Toc229295131"/>
      <w:bookmarkStart w:id="94" w:name="_Toc229456801"/>
      <w:bookmarkStart w:id="95" w:name="_Toc227633918"/>
      <w:bookmarkStart w:id="96" w:name="_Toc227655875"/>
      <w:bookmarkStart w:id="97" w:name="_Toc228841882"/>
      <w:bookmarkStart w:id="98" w:name="_Toc229290115"/>
      <w:bookmarkStart w:id="99" w:name="_Toc229294895"/>
      <w:bookmarkStart w:id="100" w:name="_Toc229295059"/>
      <w:bookmarkStart w:id="101" w:name="_Toc229295132"/>
      <w:bookmarkStart w:id="102" w:name="_Toc229456802"/>
      <w:bookmarkStart w:id="103" w:name="_Toc227633920"/>
      <w:bookmarkStart w:id="104" w:name="_Toc227655877"/>
      <w:bookmarkStart w:id="105" w:name="_Toc228841884"/>
      <w:bookmarkStart w:id="106" w:name="_Toc229290117"/>
      <w:bookmarkStart w:id="107" w:name="_Toc229294897"/>
      <w:bookmarkStart w:id="108" w:name="_Toc229295061"/>
      <w:bookmarkStart w:id="109" w:name="_Toc229295134"/>
      <w:bookmarkStart w:id="110" w:name="_Toc229456804"/>
      <w:bookmarkStart w:id="111" w:name="_Toc227633921"/>
      <w:bookmarkStart w:id="112" w:name="_Toc227655878"/>
      <w:bookmarkStart w:id="113" w:name="_Toc228841885"/>
      <w:bookmarkStart w:id="114" w:name="_Toc229290118"/>
      <w:bookmarkStart w:id="115" w:name="_Toc229294898"/>
      <w:bookmarkStart w:id="116" w:name="_Toc229295062"/>
      <w:bookmarkStart w:id="117" w:name="_Toc229295135"/>
      <w:bookmarkStart w:id="118" w:name="_Toc229456805"/>
      <w:bookmarkStart w:id="119" w:name="_Toc227633922"/>
      <w:bookmarkStart w:id="120" w:name="_Toc227655879"/>
      <w:bookmarkStart w:id="121" w:name="_Toc228841886"/>
      <w:bookmarkStart w:id="122" w:name="_Toc229290119"/>
      <w:bookmarkStart w:id="123" w:name="_Toc229294899"/>
      <w:bookmarkStart w:id="124" w:name="_Toc229295063"/>
      <w:bookmarkStart w:id="125" w:name="_Toc229295136"/>
      <w:bookmarkStart w:id="126" w:name="_Toc229456806"/>
      <w:bookmarkStart w:id="127" w:name="_Toc227633923"/>
      <w:bookmarkStart w:id="128" w:name="_Toc227655880"/>
      <w:bookmarkStart w:id="129" w:name="_Toc228841887"/>
      <w:bookmarkStart w:id="130" w:name="_Toc229290120"/>
      <w:bookmarkStart w:id="131" w:name="_Toc229294900"/>
      <w:bookmarkStart w:id="132" w:name="_Toc229295064"/>
      <w:bookmarkStart w:id="133" w:name="_Toc229295137"/>
      <w:bookmarkStart w:id="134" w:name="_Toc229456807"/>
      <w:bookmarkStart w:id="135" w:name="_Toc227633924"/>
      <w:bookmarkStart w:id="136" w:name="_Toc227655881"/>
      <w:bookmarkStart w:id="137" w:name="_Toc228841888"/>
      <w:bookmarkStart w:id="138" w:name="_Toc229290121"/>
      <w:bookmarkStart w:id="139" w:name="_Toc229294901"/>
      <w:bookmarkStart w:id="140" w:name="_Toc229295065"/>
      <w:bookmarkStart w:id="141" w:name="_Toc229295138"/>
      <w:bookmarkStart w:id="142" w:name="_Toc229456808"/>
      <w:bookmarkStart w:id="143" w:name="_Toc227633925"/>
      <w:bookmarkStart w:id="144" w:name="_Toc227655882"/>
      <w:bookmarkStart w:id="145" w:name="_Toc228841889"/>
      <w:bookmarkStart w:id="146" w:name="_Toc229290122"/>
      <w:bookmarkStart w:id="147" w:name="_Toc229294902"/>
      <w:bookmarkStart w:id="148" w:name="_Toc229295066"/>
      <w:bookmarkStart w:id="149" w:name="_Toc229295139"/>
      <w:bookmarkStart w:id="150" w:name="_Toc229456809"/>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66957228" w14:textId="77777777" w:rsidR="001C40A5" w:rsidRDefault="001C40A5" w:rsidP="00267B81">
      <w:pPr>
        <w:pStyle w:val="Heading1"/>
      </w:pPr>
      <w:bookmarkStart w:id="151" w:name="_Toc239213964"/>
      <w:bookmarkStart w:id="152" w:name="_Toc248736329"/>
      <w:r>
        <w:br w:type="page"/>
      </w:r>
      <w:bookmarkStart w:id="153" w:name="_Toc398534841"/>
      <w:r>
        <w:lastRenderedPageBreak/>
        <w:t>System and Data Requirements</w:t>
      </w:r>
      <w:bookmarkEnd w:id="153"/>
    </w:p>
    <w:p w14:paraId="0E49490B" w14:textId="7A23A4BF" w:rsidR="001C40A5" w:rsidRPr="00F048C4" w:rsidRDefault="00383186" w:rsidP="00267B81">
      <w:pPr>
        <w:pStyle w:val="BodyText"/>
      </w:pPr>
      <w:r w:rsidRPr="00715C50">
        <w:rPr>
          <w:highlight w:val="yellow"/>
        </w:rPr>
        <w:t>See “</w:t>
      </w:r>
      <w:r w:rsidR="00715C50" w:rsidRPr="00715C50">
        <w:rPr>
          <w:highlight w:val="yellow"/>
        </w:rPr>
        <w:t>R</w:t>
      </w:r>
      <w:r w:rsidRPr="00715C50">
        <w:rPr>
          <w:highlight w:val="yellow"/>
        </w:rPr>
        <w:t xml:space="preserve">equirements </w:t>
      </w:r>
      <w:r w:rsidR="00715C50" w:rsidRPr="00715C50">
        <w:rPr>
          <w:highlight w:val="yellow"/>
        </w:rPr>
        <w:t>S</w:t>
      </w:r>
      <w:r w:rsidRPr="00715C50">
        <w:rPr>
          <w:highlight w:val="yellow"/>
        </w:rPr>
        <w:t>preadsheet.xls”</w:t>
      </w:r>
      <w:r w:rsidR="00715C50" w:rsidRPr="00715C50">
        <w:rPr>
          <w:highlight w:val="yellow"/>
        </w:rPr>
        <w:t xml:space="preserve"> (Appendix xxx)</w:t>
      </w:r>
    </w:p>
    <w:p w14:paraId="5004B555" w14:textId="77777777" w:rsidR="00C459E1" w:rsidRPr="00227804" w:rsidRDefault="00C459E1" w:rsidP="00C47F58">
      <w:pPr>
        <w:pStyle w:val="Heading1"/>
        <w:keepNext/>
        <w:pageBreakBefore/>
        <w:tabs>
          <w:tab w:val="num" w:pos="360"/>
        </w:tabs>
        <w:spacing w:before="0"/>
        <w:ind w:left="1080" w:hanging="1080"/>
      </w:pPr>
      <w:bookmarkStart w:id="154" w:name="_Toc398519471"/>
      <w:bookmarkStart w:id="155" w:name="_Toc239213947"/>
      <w:bookmarkStart w:id="156" w:name="_Toc239213948"/>
      <w:bookmarkStart w:id="157" w:name="_Toc398534842"/>
      <w:bookmarkEnd w:id="151"/>
      <w:bookmarkEnd w:id="152"/>
      <w:bookmarkEnd w:id="154"/>
      <w:bookmarkEnd w:id="155"/>
      <w:bookmarkEnd w:id="156"/>
      <w:r w:rsidRPr="00227804">
        <w:lastRenderedPageBreak/>
        <w:t>Scope Limitations</w:t>
      </w:r>
      <w:bookmarkEnd w:id="157"/>
    </w:p>
    <w:p w14:paraId="5FAD6D98" w14:textId="77777777" w:rsidR="00C459E1" w:rsidRPr="00227804" w:rsidRDefault="00C459E1" w:rsidP="00C459E1">
      <w:r w:rsidRPr="00227804">
        <w:t>This section contains a set of non-requirements, representing topics discussed and determined either undesirable or unnecessary for this release of the software. These are included only as a means of capturing decisions made that limit the scope of the implementation, they do not need to be tested.</w:t>
      </w:r>
    </w:p>
    <w:p w14:paraId="1B5259C1" w14:textId="77777777" w:rsidR="00C459E1" w:rsidRPr="00227804" w:rsidRDefault="00C459E1" w:rsidP="00C459E1"/>
    <w:tbl>
      <w:tblPr>
        <w:tblW w:w="88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8"/>
        <w:gridCol w:w="5962"/>
      </w:tblGrid>
      <w:tr w:rsidR="00C459E1" w:rsidRPr="00227804" w14:paraId="1D999BAA" w14:textId="77777777" w:rsidTr="00207546">
        <w:trPr>
          <w:trHeight w:val="530"/>
        </w:trPr>
        <w:tc>
          <w:tcPr>
            <w:tcW w:w="2858" w:type="dxa"/>
            <w:shd w:val="clear" w:color="auto" w:fill="CCCCCC"/>
          </w:tcPr>
          <w:p w14:paraId="414A0C6B" w14:textId="77777777" w:rsidR="00C459E1" w:rsidRPr="00227804" w:rsidRDefault="00C459E1" w:rsidP="00C459E1">
            <w:pPr>
              <w:rPr>
                <w:rFonts w:ascii="Arial" w:hAnsi="Arial"/>
                <w:b/>
                <w:sz w:val="20"/>
                <w:szCs w:val="20"/>
              </w:rPr>
            </w:pPr>
            <w:r w:rsidRPr="00227804">
              <w:rPr>
                <w:rFonts w:ascii="Arial" w:hAnsi="Arial"/>
                <w:b/>
                <w:sz w:val="20"/>
                <w:szCs w:val="20"/>
              </w:rPr>
              <w:t>Related Function</w:t>
            </w:r>
          </w:p>
        </w:tc>
        <w:tc>
          <w:tcPr>
            <w:tcW w:w="5962" w:type="dxa"/>
            <w:shd w:val="clear" w:color="auto" w:fill="CCCCCC"/>
          </w:tcPr>
          <w:p w14:paraId="50CB2D67" w14:textId="77777777" w:rsidR="00C459E1" w:rsidRPr="00227804" w:rsidRDefault="00C459E1" w:rsidP="00C459E1">
            <w:pPr>
              <w:ind w:hanging="18"/>
              <w:rPr>
                <w:rFonts w:ascii="Arial" w:hAnsi="Arial"/>
                <w:b/>
                <w:sz w:val="20"/>
                <w:szCs w:val="20"/>
              </w:rPr>
            </w:pPr>
            <w:r w:rsidRPr="00227804">
              <w:rPr>
                <w:rFonts w:ascii="Arial" w:hAnsi="Arial"/>
                <w:b/>
                <w:sz w:val="20"/>
                <w:szCs w:val="20"/>
              </w:rPr>
              <w:t>Scope limitation</w:t>
            </w:r>
          </w:p>
        </w:tc>
      </w:tr>
      <w:tr w:rsidR="00672D7D" w:rsidRPr="00227804" w14:paraId="231B650C" w14:textId="77777777" w:rsidTr="00207546">
        <w:trPr>
          <w:trHeight w:val="575"/>
        </w:trPr>
        <w:tc>
          <w:tcPr>
            <w:tcW w:w="2858" w:type="dxa"/>
          </w:tcPr>
          <w:p w14:paraId="28F59B08" w14:textId="77777777" w:rsidR="00672D7D" w:rsidRPr="00227804" w:rsidRDefault="00283E23" w:rsidP="00C459E1">
            <w:pPr>
              <w:rPr>
                <w:rFonts w:ascii="Arial" w:hAnsi="Arial"/>
                <w:sz w:val="20"/>
                <w:szCs w:val="20"/>
              </w:rPr>
            </w:pPr>
            <w:r>
              <w:rPr>
                <w:rFonts w:ascii="Arial" w:hAnsi="Arial"/>
                <w:sz w:val="20"/>
                <w:szCs w:val="20"/>
              </w:rPr>
              <w:t>AccessImagine</w:t>
            </w:r>
            <w:r w:rsidR="00D006CE">
              <w:rPr>
                <w:rFonts w:ascii="Arial" w:hAnsi="Arial"/>
                <w:sz w:val="20"/>
                <w:szCs w:val="20"/>
              </w:rPr>
              <w:t xml:space="preserve"> ActiveX</w:t>
            </w:r>
          </w:p>
        </w:tc>
        <w:tc>
          <w:tcPr>
            <w:tcW w:w="5962" w:type="dxa"/>
          </w:tcPr>
          <w:p w14:paraId="71494650" w14:textId="2FA6199C" w:rsidR="00672D7D" w:rsidRPr="00227804" w:rsidRDefault="00D006CE" w:rsidP="00C459E1">
            <w:pPr>
              <w:ind w:hanging="18"/>
              <w:rPr>
                <w:rFonts w:ascii="Arial" w:hAnsi="Arial"/>
                <w:sz w:val="20"/>
                <w:szCs w:val="20"/>
              </w:rPr>
            </w:pPr>
            <w:r>
              <w:rPr>
                <w:rFonts w:ascii="Arial" w:hAnsi="Arial"/>
                <w:sz w:val="20"/>
                <w:szCs w:val="20"/>
              </w:rPr>
              <w:t>No effort to replace this tool will occur. If a suitable replacement is found, it can be pursued independently by the Access</w:t>
            </w:r>
            <w:r w:rsidR="00715C50">
              <w:rPr>
                <w:rFonts w:ascii="Arial" w:hAnsi="Arial"/>
                <w:sz w:val="20"/>
                <w:szCs w:val="20"/>
              </w:rPr>
              <w:t xml:space="preserve"> DBA/</w:t>
            </w:r>
            <w:r>
              <w:rPr>
                <w:rFonts w:ascii="Arial" w:hAnsi="Arial"/>
                <w:sz w:val="20"/>
                <w:szCs w:val="20"/>
              </w:rPr>
              <w:t xml:space="preserve"> Programmer.</w:t>
            </w:r>
          </w:p>
        </w:tc>
      </w:tr>
      <w:tr w:rsidR="00C459E1" w:rsidRPr="00227804" w14:paraId="78D1733F" w14:textId="77777777" w:rsidTr="00207546">
        <w:trPr>
          <w:trHeight w:val="710"/>
        </w:trPr>
        <w:tc>
          <w:tcPr>
            <w:tcW w:w="2858" w:type="dxa"/>
            <w:tcBorders>
              <w:top w:val="single" w:sz="4" w:space="0" w:color="auto"/>
              <w:left w:val="single" w:sz="4" w:space="0" w:color="auto"/>
              <w:bottom w:val="single" w:sz="4" w:space="0" w:color="auto"/>
              <w:right w:val="single" w:sz="4" w:space="0" w:color="auto"/>
            </w:tcBorders>
            <w:shd w:val="clear" w:color="auto" w:fill="auto"/>
          </w:tcPr>
          <w:p w14:paraId="6D004C1B" w14:textId="77777777" w:rsidR="00C459E1" w:rsidRPr="00227804" w:rsidRDefault="00283E23" w:rsidP="00C459E1">
            <w:pPr>
              <w:rPr>
                <w:rFonts w:ascii="Arial" w:hAnsi="Arial"/>
                <w:sz w:val="20"/>
                <w:szCs w:val="20"/>
              </w:rPr>
            </w:pPr>
            <w:r>
              <w:rPr>
                <w:rFonts w:ascii="Arial" w:hAnsi="Arial"/>
                <w:sz w:val="20"/>
                <w:szCs w:val="20"/>
              </w:rPr>
              <w:t xml:space="preserve">Crew/District person entering field sign maintenance </w:t>
            </w:r>
            <w:r w:rsidR="006E4C3F">
              <w:rPr>
                <w:rFonts w:ascii="Arial" w:hAnsi="Arial"/>
                <w:sz w:val="20"/>
                <w:szCs w:val="20"/>
              </w:rPr>
              <w:t>directly into TransInfo</w:t>
            </w:r>
          </w:p>
        </w:tc>
        <w:tc>
          <w:tcPr>
            <w:tcW w:w="5962" w:type="dxa"/>
            <w:tcBorders>
              <w:top w:val="single" w:sz="4" w:space="0" w:color="auto"/>
              <w:left w:val="single" w:sz="4" w:space="0" w:color="auto"/>
              <w:bottom w:val="single" w:sz="4" w:space="0" w:color="auto"/>
              <w:right w:val="single" w:sz="4" w:space="0" w:color="auto"/>
            </w:tcBorders>
            <w:shd w:val="clear" w:color="auto" w:fill="auto"/>
          </w:tcPr>
          <w:p w14:paraId="3F74A457" w14:textId="0E4A8983" w:rsidR="00C459E1" w:rsidRPr="00227804" w:rsidRDefault="006E4C3F" w:rsidP="00C459E1">
            <w:pPr>
              <w:ind w:hanging="18"/>
              <w:rPr>
                <w:rFonts w:ascii="Arial" w:hAnsi="Arial"/>
                <w:sz w:val="20"/>
                <w:szCs w:val="20"/>
              </w:rPr>
            </w:pPr>
            <w:r>
              <w:rPr>
                <w:rFonts w:ascii="Arial" w:hAnsi="Arial"/>
                <w:sz w:val="20"/>
                <w:szCs w:val="20"/>
              </w:rPr>
              <w:t xml:space="preserve">Sign maintenance data will only be loaded into TransInfo via the new Sync process being created by Bentley.  </w:t>
            </w:r>
            <w:r>
              <w:rPr>
                <w:rFonts w:ascii="Arial" w:hAnsi="Arial"/>
                <w:sz w:val="20"/>
                <w:szCs w:val="20"/>
              </w:rPr>
              <w:br/>
              <w:t>No provisions will be made for a field or District person to enter sign maintenance data directly into TransInfo using a TransInfo GUI interface</w:t>
            </w:r>
            <w:r w:rsidRPr="00485226">
              <w:rPr>
                <w:rFonts w:ascii="Arial" w:hAnsi="Arial"/>
                <w:color w:val="000000" w:themeColor="text1"/>
                <w:sz w:val="20"/>
                <w:szCs w:val="20"/>
              </w:rPr>
              <w:t>.</w:t>
            </w:r>
          </w:p>
        </w:tc>
      </w:tr>
      <w:tr w:rsidR="00EB6845" w:rsidRPr="00227804" w14:paraId="69DFD536" w14:textId="77777777" w:rsidTr="00207546">
        <w:trPr>
          <w:trHeight w:val="710"/>
        </w:trPr>
        <w:tc>
          <w:tcPr>
            <w:tcW w:w="2858" w:type="dxa"/>
            <w:tcBorders>
              <w:top w:val="single" w:sz="4" w:space="0" w:color="auto"/>
              <w:left w:val="single" w:sz="4" w:space="0" w:color="auto"/>
              <w:bottom w:val="single" w:sz="4" w:space="0" w:color="auto"/>
              <w:right w:val="single" w:sz="4" w:space="0" w:color="auto"/>
            </w:tcBorders>
            <w:shd w:val="clear" w:color="auto" w:fill="auto"/>
          </w:tcPr>
          <w:p w14:paraId="163F2955" w14:textId="77777777" w:rsidR="00EB6845" w:rsidRPr="00494702" w:rsidRDefault="00EB6845" w:rsidP="00EB6845">
            <w:pPr>
              <w:rPr>
                <w:rFonts w:ascii="Calibri" w:hAnsi="Calibri" w:cs="Calibri"/>
              </w:rPr>
            </w:pPr>
            <w:r>
              <w:rPr>
                <w:rFonts w:ascii="Calibri" w:hAnsi="Calibri" w:cs="Calibri"/>
                <w:sz w:val="22"/>
                <w:szCs w:val="22"/>
              </w:rPr>
              <w:t>Extract</w:t>
            </w:r>
            <w:r w:rsidRPr="00494702">
              <w:rPr>
                <w:rFonts w:ascii="Calibri" w:hAnsi="Calibri" w:cs="Calibri"/>
                <w:sz w:val="22"/>
                <w:szCs w:val="22"/>
              </w:rPr>
              <w:t xml:space="preserve"> Sign</w:t>
            </w:r>
            <w:r>
              <w:rPr>
                <w:rFonts w:ascii="Calibri" w:hAnsi="Calibri" w:cs="Calibri"/>
                <w:sz w:val="22"/>
                <w:szCs w:val="22"/>
              </w:rPr>
              <w:t>s data from TransInfo into the Data W</w:t>
            </w:r>
            <w:r w:rsidRPr="00494702">
              <w:rPr>
                <w:rFonts w:ascii="Calibri" w:hAnsi="Calibri" w:cs="Calibri"/>
                <w:sz w:val="22"/>
                <w:szCs w:val="22"/>
              </w:rPr>
              <w:t>arehouse</w:t>
            </w:r>
            <w:r>
              <w:rPr>
                <w:rFonts w:ascii="Calibri" w:hAnsi="Calibri" w:cs="Calibri"/>
                <w:sz w:val="22"/>
                <w:szCs w:val="22"/>
              </w:rPr>
              <w:t xml:space="preserve"> for Reporting</w:t>
            </w:r>
            <w:r w:rsidRPr="00494702">
              <w:rPr>
                <w:rFonts w:ascii="Calibri" w:hAnsi="Calibri" w:cs="Calibri"/>
                <w:sz w:val="22"/>
                <w:szCs w:val="22"/>
              </w:rPr>
              <w:t xml:space="preserve"> </w:t>
            </w:r>
            <w:r>
              <w:rPr>
                <w:rFonts w:ascii="Calibri" w:hAnsi="Calibri" w:cs="Calibri"/>
                <w:sz w:val="22"/>
                <w:szCs w:val="22"/>
              </w:rPr>
              <w:t>.</w:t>
            </w:r>
          </w:p>
        </w:tc>
        <w:tc>
          <w:tcPr>
            <w:tcW w:w="5962" w:type="dxa"/>
            <w:tcBorders>
              <w:top w:val="single" w:sz="4" w:space="0" w:color="auto"/>
              <w:left w:val="single" w:sz="4" w:space="0" w:color="auto"/>
              <w:bottom w:val="single" w:sz="4" w:space="0" w:color="auto"/>
              <w:right w:val="single" w:sz="4" w:space="0" w:color="auto"/>
            </w:tcBorders>
            <w:shd w:val="clear" w:color="auto" w:fill="auto"/>
          </w:tcPr>
          <w:p w14:paraId="102155A8" w14:textId="77777777" w:rsidR="00EB6845" w:rsidRPr="00494702" w:rsidRDefault="00EB6845" w:rsidP="00EB6845">
            <w:pPr>
              <w:rPr>
                <w:rFonts w:ascii="Calibri" w:hAnsi="Calibri" w:cs="Calibri"/>
              </w:rPr>
            </w:pPr>
            <w:r>
              <w:rPr>
                <w:rFonts w:ascii="Calibri" w:hAnsi="Calibri" w:cs="Calibri"/>
                <w:sz w:val="22"/>
                <w:szCs w:val="22"/>
              </w:rPr>
              <w:t xml:space="preserve">This </w:t>
            </w:r>
            <w:r w:rsidRPr="00494702">
              <w:rPr>
                <w:rFonts w:ascii="Calibri" w:hAnsi="Calibri" w:cs="Calibri"/>
                <w:sz w:val="22"/>
                <w:szCs w:val="22"/>
              </w:rPr>
              <w:t xml:space="preserve">will tentatively be addressed in a </w:t>
            </w:r>
            <w:r>
              <w:rPr>
                <w:rFonts w:ascii="Calibri" w:hAnsi="Calibri" w:cs="Calibri"/>
                <w:sz w:val="22"/>
                <w:szCs w:val="22"/>
              </w:rPr>
              <w:t>Warehouse project in early 2015</w:t>
            </w:r>
            <w:r w:rsidRPr="00494702">
              <w:rPr>
                <w:rFonts w:ascii="Calibri" w:hAnsi="Calibri" w:cs="Calibri"/>
                <w:sz w:val="22"/>
                <w:szCs w:val="22"/>
              </w:rPr>
              <w:t>.</w:t>
            </w:r>
          </w:p>
        </w:tc>
      </w:tr>
      <w:tr w:rsidR="00EB6845" w:rsidRPr="00227804" w14:paraId="3045F878" w14:textId="77777777" w:rsidTr="00207546">
        <w:trPr>
          <w:trHeight w:val="710"/>
        </w:trPr>
        <w:tc>
          <w:tcPr>
            <w:tcW w:w="2858" w:type="dxa"/>
            <w:tcBorders>
              <w:top w:val="single" w:sz="4" w:space="0" w:color="auto"/>
              <w:left w:val="single" w:sz="4" w:space="0" w:color="auto"/>
              <w:bottom w:val="single" w:sz="4" w:space="0" w:color="auto"/>
              <w:right w:val="single" w:sz="4" w:space="0" w:color="auto"/>
            </w:tcBorders>
            <w:shd w:val="clear" w:color="auto" w:fill="auto"/>
          </w:tcPr>
          <w:p w14:paraId="4B0367E3" w14:textId="77777777" w:rsidR="00EB6845" w:rsidRPr="00494702" w:rsidRDefault="00EB6845" w:rsidP="00EB6845">
            <w:pPr>
              <w:rPr>
                <w:rFonts w:ascii="Calibri" w:hAnsi="Calibri" w:cs="Calibri"/>
              </w:rPr>
            </w:pPr>
            <w:r w:rsidRPr="00494702">
              <w:rPr>
                <w:rFonts w:ascii="Calibri" w:hAnsi="Calibri" w:cs="Calibri"/>
                <w:sz w:val="22"/>
                <w:szCs w:val="22"/>
              </w:rPr>
              <w:t>Transferring photograph files to the TransInfo database.</w:t>
            </w:r>
            <w:r w:rsidRPr="00494702">
              <w:rPr>
                <w:rFonts w:ascii="Calibri" w:hAnsi="Calibri" w:cs="Calibri"/>
                <w:i/>
                <w:sz w:val="22"/>
                <w:szCs w:val="22"/>
              </w:rPr>
              <w:t xml:space="preserve"> </w:t>
            </w:r>
          </w:p>
        </w:tc>
        <w:tc>
          <w:tcPr>
            <w:tcW w:w="5962" w:type="dxa"/>
            <w:tcBorders>
              <w:top w:val="single" w:sz="4" w:space="0" w:color="auto"/>
              <w:left w:val="single" w:sz="4" w:space="0" w:color="auto"/>
              <w:bottom w:val="single" w:sz="4" w:space="0" w:color="auto"/>
              <w:right w:val="single" w:sz="4" w:space="0" w:color="auto"/>
            </w:tcBorders>
            <w:shd w:val="clear" w:color="auto" w:fill="auto"/>
          </w:tcPr>
          <w:p w14:paraId="5CB53F30" w14:textId="77777777" w:rsidR="00EB6845" w:rsidRPr="00494702" w:rsidRDefault="00EB6845" w:rsidP="00EB6845">
            <w:pPr>
              <w:rPr>
                <w:rFonts w:ascii="Calibri" w:hAnsi="Calibri" w:cs="Calibri"/>
              </w:rPr>
            </w:pPr>
            <w:r>
              <w:rPr>
                <w:rFonts w:ascii="Calibri" w:hAnsi="Calibri" w:cs="Calibri"/>
                <w:sz w:val="22"/>
                <w:szCs w:val="22"/>
              </w:rPr>
              <w:t xml:space="preserve">Photograph files will not be loaded into TransInfo or some other server.  </w:t>
            </w:r>
            <w:r w:rsidRPr="00EB6845">
              <w:rPr>
                <w:rFonts w:ascii="Calibri" w:hAnsi="Calibri" w:cs="Calibri"/>
                <w:sz w:val="22"/>
                <w:szCs w:val="22"/>
              </w:rPr>
              <w:t xml:space="preserve">District Sign photograph files will continue to be </w:t>
            </w:r>
            <w:r>
              <w:rPr>
                <w:rFonts w:ascii="Calibri" w:hAnsi="Calibri" w:cs="Calibri"/>
                <w:sz w:val="22"/>
                <w:szCs w:val="22"/>
              </w:rPr>
              <w:t xml:space="preserve">stored on District servers and </w:t>
            </w:r>
            <w:r w:rsidRPr="00EB6845">
              <w:rPr>
                <w:rFonts w:ascii="Calibri" w:hAnsi="Calibri" w:cs="Calibri"/>
                <w:sz w:val="22"/>
                <w:szCs w:val="22"/>
              </w:rPr>
              <w:t xml:space="preserve">managed with minimal / no changes to existing District procedures.  </w:t>
            </w:r>
          </w:p>
        </w:tc>
      </w:tr>
    </w:tbl>
    <w:p w14:paraId="0759D9E1" w14:textId="77777777" w:rsidR="00C459E1" w:rsidRPr="00227804" w:rsidRDefault="00C459E1" w:rsidP="00C459E1"/>
    <w:p w14:paraId="1D084EC1" w14:textId="77777777" w:rsidR="00C459E1" w:rsidRPr="00227804" w:rsidRDefault="00C459E1" w:rsidP="00C459E1">
      <w:pPr>
        <w:pStyle w:val="BodyText"/>
      </w:pPr>
    </w:p>
    <w:p w14:paraId="62C1F690" w14:textId="77777777" w:rsidR="003D114E" w:rsidRPr="00227804" w:rsidRDefault="003D114E" w:rsidP="002B1531">
      <w:pPr>
        <w:pStyle w:val="Heading1"/>
        <w:keepNext/>
        <w:pageBreakBefore/>
        <w:tabs>
          <w:tab w:val="num" w:pos="360"/>
        </w:tabs>
        <w:spacing w:before="0"/>
        <w:ind w:left="1080" w:hanging="1080"/>
      </w:pPr>
      <w:bookmarkStart w:id="158" w:name="_Toc398534843"/>
      <w:bookmarkStart w:id="159" w:name="_Toc245190506"/>
      <w:r w:rsidRPr="00227804">
        <w:lastRenderedPageBreak/>
        <w:t>Open Issues</w:t>
      </w:r>
      <w:bookmarkEnd w:id="158"/>
    </w:p>
    <w:p w14:paraId="461CD1D9" w14:textId="77777777" w:rsidR="00DE6064" w:rsidRPr="00227804" w:rsidRDefault="00D163CC" w:rsidP="00DF530D">
      <w:pPr>
        <w:pStyle w:val="NormalText"/>
        <w:numPr>
          <w:ilvl w:val="0"/>
          <w:numId w:val="9"/>
        </w:numPr>
        <w:rPr>
          <w:lang w:bidi="kok-IN"/>
        </w:rPr>
      </w:pPr>
      <w:r>
        <w:rPr>
          <w:lang w:bidi="kok-IN"/>
        </w:rPr>
        <w:t>???</w:t>
      </w:r>
    </w:p>
    <w:p w14:paraId="5AAB3C02" w14:textId="77777777" w:rsidR="002B1531" w:rsidRPr="00227804" w:rsidRDefault="002B1531" w:rsidP="002B1531">
      <w:pPr>
        <w:pStyle w:val="Heading1"/>
        <w:keepNext/>
        <w:pageBreakBefore/>
        <w:tabs>
          <w:tab w:val="num" w:pos="360"/>
        </w:tabs>
        <w:spacing w:before="0"/>
        <w:ind w:left="1080" w:hanging="1080"/>
      </w:pPr>
      <w:bookmarkStart w:id="160" w:name="_Toc398534844"/>
      <w:r w:rsidRPr="00227804">
        <w:lastRenderedPageBreak/>
        <w:t>Retired, Deferred and Replaced Requirements</w:t>
      </w:r>
      <w:bookmarkEnd w:id="160"/>
    </w:p>
    <w:p w14:paraId="762A122F" w14:textId="77777777" w:rsidR="002B1531" w:rsidRPr="00A02497" w:rsidRDefault="002B1531" w:rsidP="002B1531">
      <w:pPr>
        <w:pStyle w:val="BodyText"/>
        <w:rPr>
          <w:szCs w:val="18"/>
        </w:rPr>
      </w:pPr>
      <w:r w:rsidRPr="00A02497">
        <w:rPr>
          <w:szCs w:val="18"/>
        </w:rPr>
        <w:t xml:space="preserve">The following requirements have been retired, deferred or replaced. A retired requirement is no longer desirable for current or future implementation. A deferred requirement is no longer in scope of this effort, but will be considered in future phases of TransInfo. A replaced requirement has been altered significantly from the original wording or has been </w:t>
      </w:r>
      <w:r w:rsidR="00786844" w:rsidRPr="00A02497">
        <w:rPr>
          <w:szCs w:val="18"/>
        </w:rPr>
        <w:t xml:space="preserve">  </w:t>
      </w:r>
      <w:r w:rsidRPr="00A02497">
        <w:rPr>
          <w:szCs w:val="18"/>
        </w:rPr>
        <w:t xml:space="preserve"> into multiple, more detailed requirements.</w:t>
      </w:r>
    </w:p>
    <w:p w14:paraId="47087FC6" w14:textId="77777777" w:rsidR="002B1531" w:rsidRPr="00227804" w:rsidRDefault="002B1531" w:rsidP="002B1531">
      <w:pPr>
        <w:pStyle w:val="BodyText"/>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828"/>
        <w:gridCol w:w="4140"/>
        <w:gridCol w:w="1152"/>
        <w:gridCol w:w="2700"/>
      </w:tblGrid>
      <w:tr w:rsidR="00D006CE" w:rsidRPr="00227804" w14:paraId="408B4996" w14:textId="77777777" w:rsidTr="007834E3">
        <w:trPr>
          <w:trHeight w:val="510"/>
          <w:tblHeader/>
        </w:trPr>
        <w:tc>
          <w:tcPr>
            <w:tcW w:w="828" w:type="dxa"/>
            <w:shd w:val="clear" w:color="auto" w:fill="D9D9D9"/>
          </w:tcPr>
          <w:p w14:paraId="2C1A9B95" w14:textId="77777777" w:rsidR="00D006CE" w:rsidRPr="00227804" w:rsidRDefault="00D006CE" w:rsidP="0044280F">
            <w:pPr>
              <w:rPr>
                <w:rFonts w:ascii="Arial" w:hAnsi="Arial"/>
                <w:sz w:val="20"/>
                <w:szCs w:val="20"/>
              </w:rPr>
            </w:pPr>
            <w:r w:rsidRPr="00227804">
              <w:rPr>
                <w:rFonts w:ascii="Arial" w:hAnsi="Arial"/>
                <w:sz w:val="20"/>
                <w:szCs w:val="20"/>
              </w:rPr>
              <w:t>Req #</w:t>
            </w:r>
          </w:p>
        </w:tc>
        <w:tc>
          <w:tcPr>
            <w:tcW w:w="4140" w:type="dxa"/>
            <w:shd w:val="clear" w:color="auto" w:fill="D9D9D9"/>
          </w:tcPr>
          <w:p w14:paraId="13CF7601" w14:textId="77777777" w:rsidR="00D006CE" w:rsidRPr="00227804" w:rsidRDefault="00D006CE" w:rsidP="0044280F">
            <w:pPr>
              <w:rPr>
                <w:rFonts w:ascii="Arial" w:hAnsi="Arial"/>
                <w:sz w:val="20"/>
                <w:szCs w:val="20"/>
              </w:rPr>
            </w:pPr>
            <w:r w:rsidRPr="00227804">
              <w:rPr>
                <w:rFonts w:ascii="Arial" w:hAnsi="Arial"/>
                <w:sz w:val="20"/>
                <w:szCs w:val="20"/>
              </w:rPr>
              <w:t>Requirement</w:t>
            </w:r>
          </w:p>
        </w:tc>
        <w:tc>
          <w:tcPr>
            <w:tcW w:w="1152" w:type="dxa"/>
            <w:shd w:val="clear" w:color="auto" w:fill="D9D9D9"/>
          </w:tcPr>
          <w:p w14:paraId="18EEB3CC" w14:textId="77777777" w:rsidR="00D006CE" w:rsidRPr="00227804" w:rsidRDefault="00D006CE" w:rsidP="0044280F">
            <w:pPr>
              <w:rPr>
                <w:rFonts w:ascii="Arial" w:hAnsi="Arial"/>
                <w:sz w:val="20"/>
                <w:szCs w:val="20"/>
              </w:rPr>
            </w:pPr>
            <w:r w:rsidRPr="00227804">
              <w:rPr>
                <w:rFonts w:ascii="Arial" w:hAnsi="Arial"/>
                <w:sz w:val="20"/>
                <w:szCs w:val="20"/>
              </w:rPr>
              <w:t>Req Status</w:t>
            </w:r>
          </w:p>
        </w:tc>
        <w:tc>
          <w:tcPr>
            <w:tcW w:w="2700" w:type="dxa"/>
            <w:shd w:val="clear" w:color="auto" w:fill="D9D9D9"/>
          </w:tcPr>
          <w:p w14:paraId="18744BC3" w14:textId="77777777" w:rsidR="00D006CE" w:rsidRPr="00227804" w:rsidRDefault="00C3744D" w:rsidP="0044280F">
            <w:pPr>
              <w:rPr>
                <w:rFonts w:ascii="Arial" w:hAnsi="Arial"/>
                <w:sz w:val="20"/>
                <w:szCs w:val="20"/>
              </w:rPr>
            </w:pPr>
            <w:r>
              <w:rPr>
                <w:rFonts w:ascii="Arial" w:hAnsi="Arial"/>
                <w:sz w:val="20"/>
                <w:szCs w:val="20"/>
              </w:rPr>
              <w:t>Design Comments</w:t>
            </w:r>
          </w:p>
        </w:tc>
      </w:tr>
      <w:tr w:rsidR="00D006CE" w:rsidRPr="00227804" w14:paraId="15722133" w14:textId="77777777" w:rsidTr="007834E3">
        <w:tblPrEx>
          <w:tblLook w:val="01E0" w:firstRow="1" w:lastRow="1" w:firstColumn="1" w:lastColumn="1" w:noHBand="0" w:noVBand="0"/>
        </w:tblPrEx>
        <w:trPr>
          <w:trHeight w:val="765"/>
        </w:trPr>
        <w:tc>
          <w:tcPr>
            <w:tcW w:w="828" w:type="dxa"/>
          </w:tcPr>
          <w:p w14:paraId="3A92DFDA" w14:textId="77777777" w:rsidR="00D006CE" w:rsidRPr="00227804" w:rsidRDefault="00D006CE" w:rsidP="00A02497">
            <w:pPr>
              <w:rPr>
                <w:rFonts w:ascii="Arial" w:hAnsi="Arial"/>
                <w:sz w:val="20"/>
                <w:szCs w:val="20"/>
              </w:rPr>
            </w:pPr>
          </w:p>
        </w:tc>
        <w:tc>
          <w:tcPr>
            <w:tcW w:w="4140" w:type="dxa"/>
          </w:tcPr>
          <w:p w14:paraId="2FA2784D" w14:textId="77777777" w:rsidR="00D006CE" w:rsidRPr="00227804" w:rsidRDefault="00D006CE" w:rsidP="0044280F">
            <w:pPr>
              <w:rPr>
                <w:rFonts w:ascii="Arial" w:hAnsi="Arial"/>
                <w:sz w:val="20"/>
                <w:szCs w:val="20"/>
              </w:rPr>
            </w:pPr>
            <w:r>
              <w:rPr>
                <w:rFonts w:ascii="Arial" w:hAnsi="Arial"/>
                <w:sz w:val="20"/>
                <w:szCs w:val="20"/>
              </w:rPr>
              <w:t xml:space="preserve"> </w:t>
            </w:r>
          </w:p>
        </w:tc>
        <w:tc>
          <w:tcPr>
            <w:tcW w:w="1152" w:type="dxa"/>
          </w:tcPr>
          <w:p w14:paraId="06EDEE1B" w14:textId="77777777" w:rsidR="00D006CE" w:rsidRPr="00227804" w:rsidRDefault="00D006CE" w:rsidP="0044280F">
            <w:pPr>
              <w:rPr>
                <w:rFonts w:ascii="Arial" w:hAnsi="Arial"/>
                <w:sz w:val="18"/>
                <w:szCs w:val="18"/>
              </w:rPr>
            </w:pPr>
            <w:r>
              <w:rPr>
                <w:rFonts w:ascii="Arial" w:hAnsi="Arial"/>
                <w:sz w:val="18"/>
                <w:szCs w:val="18"/>
              </w:rPr>
              <w:t xml:space="preserve"> </w:t>
            </w:r>
          </w:p>
        </w:tc>
        <w:tc>
          <w:tcPr>
            <w:tcW w:w="2700" w:type="dxa"/>
          </w:tcPr>
          <w:p w14:paraId="70D423E6" w14:textId="77777777" w:rsidR="00D006CE" w:rsidRPr="00227804" w:rsidRDefault="00D006CE" w:rsidP="0044280F">
            <w:pPr>
              <w:rPr>
                <w:rFonts w:ascii="Arial" w:hAnsi="Arial"/>
                <w:sz w:val="18"/>
                <w:szCs w:val="18"/>
              </w:rPr>
            </w:pPr>
            <w:r>
              <w:rPr>
                <w:rFonts w:ascii="Arial" w:hAnsi="Arial"/>
                <w:sz w:val="18"/>
                <w:szCs w:val="18"/>
              </w:rPr>
              <w:t xml:space="preserve"> </w:t>
            </w:r>
          </w:p>
        </w:tc>
      </w:tr>
      <w:bookmarkEnd w:id="159"/>
    </w:tbl>
    <w:p w14:paraId="567051B5" w14:textId="77777777" w:rsidR="005F584E" w:rsidRDefault="005F584E" w:rsidP="005F584E">
      <w:pPr>
        <w:pStyle w:val="Heading1"/>
        <w:keepNext/>
        <w:pageBreakBefore/>
        <w:tabs>
          <w:tab w:val="num" w:pos="360"/>
        </w:tabs>
        <w:spacing w:before="0"/>
        <w:ind w:left="1080" w:hanging="1080"/>
        <w:sectPr w:rsidR="005F584E">
          <w:footerReference w:type="default" r:id="rId24"/>
          <w:pgSz w:w="12240" w:h="15840"/>
          <w:pgMar w:top="1440" w:right="1800" w:bottom="1440" w:left="1800" w:header="720" w:footer="720" w:gutter="0"/>
          <w:cols w:space="720"/>
          <w:docGrid w:linePitch="360"/>
        </w:sectPr>
      </w:pPr>
    </w:p>
    <w:p w14:paraId="2DFB5EBA" w14:textId="77777777" w:rsidR="005F584E" w:rsidRPr="009474D9" w:rsidRDefault="005F584E" w:rsidP="005F584E">
      <w:pPr>
        <w:pStyle w:val="Heading1"/>
        <w:keepNext/>
        <w:pageBreakBefore/>
        <w:tabs>
          <w:tab w:val="num" w:pos="360"/>
        </w:tabs>
        <w:spacing w:before="0"/>
        <w:ind w:left="1080" w:hanging="1080"/>
        <w:rPr>
          <w:caps/>
        </w:rPr>
      </w:pPr>
      <w:bookmarkStart w:id="161" w:name="_Toc398534845"/>
      <w:r w:rsidRPr="009474D9">
        <w:rPr>
          <w:caps/>
        </w:rPr>
        <w:lastRenderedPageBreak/>
        <w:t xml:space="preserve">Appendix A – </w:t>
      </w:r>
      <w:r w:rsidR="00562A96" w:rsidRPr="009474D9">
        <w:rPr>
          <w:caps/>
        </w:rPr>
        <w:t>Requirement Change Log</w:t>
      </w:r>
      <w:bookmarkEnd w:id="161"/>
    </w:p>
    <w:p w14:paraId="1F6DD479" w14:textId="77777777" w:rsidR="005F584E" w:rsidRDefault="005F584E" w:rsidP="00DD0C67">
      <w:pPr>
        <w:pStyle w:val="BodyText"/>
      </w:pPr>
      <w:r>
        <w:t xml:space="preserve">The following change log represents all of the changes to the requirements set in this document. User acceptance testing is based on the requirements defined in this document as </w:t>
      </w:r>
      <w:r w:rsidR="00786844">
        <w:t xml:space="preserve"> </w:t>
      </w:r>
      <w:r>
        <w:t xml:space="preserve"> by the following change log. </w:t>
      </w:r>
    </w:p>
    <w:p w14:paraId="537CE3B2" w14:textId="77777777" w:rsidR="005F584E" w:rsidRDefault="005F584E" w:rsidP="00DD0C67">
      <w:pPr>
        <w:pStyle w:val="BodyText"/>
      </w:pPr>
    </w:p>
    <w:tbl>
      <w:tblPr>
        <w:tblW w:w="12960" w:type="dxa"/>
        <w:tblInd w:w="108" w:type="dxa"/>
        <w:tblLayout w:type="fixed"/>
        <w:tblLook w:val="01E0" w:firstRow="1" w:lastRow="1" w:firstColumn="1" w:lastColumn="1" w:noHBand="0" w:noVBand="0"/>
      </w:tblPr>
      <w:tblGrid>
        <w:gridCol w:w="1080"/>
        <w:gridCol w:w="900"/>
        <w:gridCol w:w="3600"/>
        <w:gridCol w:w="2340"/>
        <w:gridCol w:w="1620"/>
        <w:gridCol w:w="3420"/>
      </w:tblGrid>
      <w:tr w:rsidR="00D006CE" w14:paraId="74B8CDFD" w14:textId="77777777" w:rsidTr="00D006CE">
        <w:trPr>
          <w:trHeight w:val="530"/>
          <w:tblHeader/>
        </w:trPr>
        <w:tc>
          <w:tcPr>
            <w:tcW w:w="1080" w:type="dxa"/>
            <w:tcBorders>
              <w:top w:val="single" w:sz="4" w:space="0" w:color="auto"/>
              <w:left w:val="single" w:sz="4" w:space="0" w:color="auto"/>
              <w:bottom w:val="single" w:sz="4" w:space="0" w:color="auto"/>
              <w:right w:val="single" w:sz="4" w:space="0" w:color="auto"/>
            </w:tcBorders>
          </w:tcPr>
          <w:p w14:paraId="79381746" w14:textId="77777777" w:rsidR="00D006CE" w:rsidRPr="008F1CC4" w:rsidRDefault="00D006CE" w:rsidP="007C6641">
            <w:pPr>
              <w:rPr>
                <w:rFonts w:ascii="Arial" w:hAnsi="Arial"/>
                <w:b/>
                <w:sz w:val="20"/>
                <w:szCs w:val="20"/>
              </w:rPr>
            </w:pPr>
            <w:r>
              <w:rPr>
                <w:rFonts w:ascii="Arial" w:hAnsi="Arial"/>
                <w:b/>
                <w:sz w:val="20"/>
                <w:szCs w:val="20"/>
              </w:rPr>
              <w:t>SRS</w:t>
            </w:r>
            <w:r w:rsidRPr="008F1CC4">
              <w:rPr>
                <w:rFonts w:ascii="Arial" w:hAnsi="Arial"/>
                <w:b/>
                <w:sz w:val="20"/>
                <w:szCs w:val="20"/>
              </w:rPr>
              <w:t xml:space="preserve"> Section</w:t>
            </w:r>
          </w:p>
        </w:tc>
        <w:tc>
          <w:tcPr>
            <w:tcW w:w="900" w:type="dxa"/>
            <w:tcBorders>
              <w:top w:val="single" w:sz="4" w:space="0" w:color="auto"/>
              <w:left w:val="single" w:sz="4" w:space="0" w:color="auto"/>
              <w:bottom w:val="single" w:sz="4" w:space="0" w:color="auto"/>
              <w:right w:val="single" w:sz="4" w:space="0" w:color="auto"/>
            </w:tcBorders>
          </w:tcPr>
          <w:p w14:paraId="77E1E30B" w14:textId="77777777" w:rsidR="00D006CE" w:rsidRPr="008F1CC4" w:rsidRDefault="00D006CE" w:rsidP="007C6641">
            <w:pPr>
              <w:rPr>
                <w:rFonts w:ascii="Arial" w:hAnsi="Arial"/>
                <w:b/>
                <w:sz w:val="20"/>
                <w:szCs w:val="20"/>
              </w:rPr>
            </w:pPr>
            <w:r w:rsidRPr="008F1CC4">
              <w:rPr>
                <w:rFonts w:ascii="Arial" w:hAnsi="Arial"/>
                <w:b/>
                <w:sz w:val="20"/>
                <w:szCs w:val="20"/>
              </w:rPr>
              <w:t>Req #</w:t>
            </w:r>
          </w:p>
        </w:tc>
        <w:tc>
          <w:tcPr>
            <w:tcW w:w="3600" w:type="dxa"/>
            <w:tcBorders>
              <w:top w:val="single" w:sz="4" w:space="0" w:color="auto"/>
              <w:left w:val="single" w:sz="4" w:space="0" w:color="auto"/>
              <w:bottom w:val="single" w:sz="4" w:space="0" w:color="auto"/>
              <w:right w:val="single" w:sz="4" w:space="0" w:color="auto"/>
            </w:tcBorders>
          </w:tcPr>
          <w:p w14:paraId="2FD01EB3" w14:textId="77777777" w:rsidR="00D006CE" w:rsidRPr="008F1CC4" w:rsidRDefault="00D006CE" w:rsidP="007C6641">
            <w:pPr>
              <w:rPr>
                <w:rFonts w:ascii="Arial" w:hAnsi="Arial"/>
                <w:b/>
                <w:sz w:val="20"/>
                <w:szCs w:val="20"/>
              </w:rPr>
            </w:pPr>
            <w:r w:rsidRPr="008F1CC4">
              <w:rPr>
                <w:rFonts w:ascii="Arial" w:hAnsi="Arial"/>
                <w:b/>
                <w:sz w:val="20"/>
                <w:szCs w:val="20"/>
              </w:rPr>
              <w:t>Current Requirement Text</w:t>
            </w:r>
          </w:p>
        </w:tc>
        <w:tc>
          <w:tcPr>
            <w:tcW w:w="2340" w:type="dxa"/>
            <w:tcBorders>
              <w:top w:val="single" w:sz="4" w:space="0" w:color="auto"/>
              <w:left w:val="single" w:sz="4" w:space="0" w:color="auto"/>
              <w:bottom w:val="single" w:sz="4" w:space="0" w:color="auto"/>
              <w:right w:val="single" w:sz="4" w:space="0" w:color="auto"/>
            </w:tcBorders>
          </w:tcPr>
          <w:p w14:paraId="5E367CB0" w14:textId="77777777" w:rsidR="00D006CE" w:rsidRPr="008F1CC4" w:rsidRDefault="00D006CE" w:rsidP="007C6641">
            <w:pPr>
              <w:rPr>
                <w:rFonts w:ascii="Arial" w:hAnsi="Arial"/>
                <w:b/>
                <w:sz w:val="18"/>
                <w:szCs w:val="18"/>
              </w:rPr>
            </w:pPr>
            <w:r>
              <w:rPr>
                <w:rFonts w:ascii="Arial" w:hAnsi="Arial"/>
                <w:b/>
                <w:sz w:val="18"/>
                <w:szCs w:val="18"/>
              </w:rPr>
              <w:t>Requested Change</w:t>
            </w:r>
          </w:p>
        </w:tc>
        <w:tc>
          <w:tcPr>
            <w:tcW w:w="1620" w:type="dxa"/>
            <w:tcBorders>
              <w:top w:val="single" w:sz="4" w:space="0" w:color="auto"/>
              <w:left w:val="single" w:sz="4" w:space="0" w:color="auto"/>
              <w:bottom w:val="single" w:sz="4" w:space="0" w:color="auto"/>
              <w:right w:val="single" w:sz="4" w:space="0" w:color="auto"/>
            </w:tcBorders>
          </w:tcPr>
          <w:p w14:paraId="6B5A4699" w14:textId="77777777" w:rsidR="00D006CE" w:rsidRDefault="00D006CE" w:rsidP="007C6641">
            <w:pPr>
              <w:rPr>
                <w:rFonts w:ascii="Arial" w:hAnsi="Arial"/>
                <w:b/>
                <w:sz w:val="18"/>
                <w:szCs w:val="18"/>
              </w:rPr>
            </w:pPr>
            <w:r>
              <w:rPr>
                <w:rFonts w:ascii="Arial" w:hAnsi="Arial"/>
                <w:b/>
                <w:sz w:val="18"/>
                <w:szCs w:val="18"/>
              </w:rPr>
              <w:t>Change Request Status</w:t>
            </w:r>
          </w:p>
        </w:tc>
        <w:tc>
          <w:tcPr>
            <w:tcW w:w="3420" w:type="dxa"/>
            <w:tcBorders>
              <w:top w:val="single" w:sz="4" w:space="0" w:color="auto"/>
              <w:left w:val="single" w:sz="4" w:space="0" w:color="auto"/>
              <w:bottom w:val="single" w:sz="4" w:space="0" w:color="auto"/>
              <w:right w:val="single" w:sz="4" w:space="0" w:color="auto"/>
            </w:tcBorders>
          </w:tcPr>
          <w:p w14:paraId="0153538C" w14:textId="77777777" w:rsidR="00D006CE" w:rsidRDefault="00D006CE" w:rsidP="007C6641">
            <w:pPr>
              <w:rPr>
                <w:rFonts w:ascii="Arial" w:hAnsi="Arial"/>
                <w:b/>
                <w:sz w:val="18"/>
                <w:szCs w:val="18"/>
              </w:rPr>
            </w:pPr>
            <w:r>
              <w:rPr>
                <w:rFonts w:ascii="Arial" w:hAnsi="Arial"/>
                <w:b/>
                <w:sz w:val="18"/>
                <w:szCs w:val="18"/>
              </w:rPr>
              <w:t>Changed Requirement Text</w:t>
            </w:r>
          </w:p>
        </w:tc>
      </w:tr>
      <w:tr w:rsidR="0080358D" w14:paraId="4CC7CC0E" w14:textId="77777777" w:rsidTr="00D006CE">
        <w:trPr>
          <w:trHeight w:val="530"/>
          <w:tblHeader/>
        </w:trPr>
        <w:tc>
          <w:tcPr>
            <w:tcW w:w="1080" w:type="dxa"/>
            <w:tcBorders>
              <w:top w:val="single" w:sz="4" w:space="0" w:color="auto"/>
              <w:left w:val="single" w:sz="4" w:space="0" w:color="auto"/>
              <w:bottom w:val="thickThinSmallGap" w:sz="24" w:space="0" w:color="auto"/>
              <w:right w:val="single" w:sz="4" w:space="0" w:color="auto"/>
            </w:tcBorders>
          </w:tcPr>
          <w:p w14:paraId="70C36296" w14:textId="77777777" w:rsidR="0080358D" w:rsidRDefault="0080358D" w:rsidP="007C6641">
            <w:pPr>
              <w:rPr>
                <w:rFonts w:ascii="Arial" w:hAnsi="Arial"/>
                <w:b/>
                <w:sz w:val="20"/>
                <w:szCs w:val="20"/>
              </w:rPr>
            </w:pPr>
          </w:p>
          <w:p w14:paraId="12AA0DA8" w14:textId="77777777" w:rsidR="0080358D" w:rsidRDefault="0080358D" w:rsidP="007C6641">
            <w:pPr>
              <w:rPr>
                <w:rFonts w:ascii="Arial" w:hAnsi="Arial"/>
                <w:b/>
                <w:sz w:val="20"/>
                <w:szCs w:val="20"/>
              </w:rPr>
            </w:pPr>
          </w:p>
        </w:tc>
        <w:tc>
          <w:tcPr>
            <w:tcW w:w="900" w:type="dxa"/>
            <w:tcBorders>
              <w:top w:val="single" w:sz="4" w:space="0" w:color="auto"/>
              <w:left w:val="single" w:sz="4" w:space="0" w:color="auto"/>
              <w:bottom w:val="thickThinSmallGap" w:sz="24" w:space="0" w:color="auto"/>
              <w:right w:val="single" w:sz="4" w:space="0" w:color="auto"/>
            </w:tcBorders>
          </w:tcPr>
          <w:p w14:paraId="20DA8E92" w14:textId="77777777" w:rsidR="0080358D" w:rsidRPr="008F1CC4" w:rsidRDefault="0080358D" w:rsidP="007C6641">
            <w:pPr>
              <w:rPr>
                <w:rFonts w:ascii="Arial" w:hAnsi="Arial"/>
                <w:b/>
                <w:sz w:val="20"/>
                <w:szCs w:val="20"/>
              </w:rPr>
            </w:pPr>
          </w:p>
        </w:tc>
        <w:tc>
          <w:tcPr>
            <w:tcW w:w="3600" w:type="dxa"/>
            <w:tcBorders>
              <w:top w:val="single" w:sz="4" w:space="0" w:color="auto"/>
              <w:left w:val="single" w:sz="4" w:space="0" w:color="auto"/>
              <w:bottom w:val="thickThinSmallGap" w:sz="24" w:space="0" w:color="auto"/>
              <w:right w:val="single" w:sz="4" w:space="0" w:color="auto"/>
            </w:tcBorders>
          </w:tcPr>
          <w:p w14:paraId="7B9C34C7" w14:textId="77777777" w:rsidR="0080358D" w:rsidRPr="008F1CC4" w:rsidRDefault="0080358D" w:rsidP="007C6641">
            <w:pPr>
              <w:rPr>
                <w:rFonts w:ascii="Arial" w:hAnsi="Arial"/>
                <w:b/>
                <w:sz w:val="20"/>
                <w:szCs w:val="20"/>
              </w:rPr>
            </w:pPr>
          </w:p>
        </w:tc>
        <w:tc>
          <w:tcPr>
            <w:tcW w:w="2340" w:type="dxa"/>
            <w:tcBorders>
              <w:top w:val="single" w:sz="4" w:space="0" w:color="auto"/>
              <w:left w:val="single" w:sz="4" w:space="0" w:color="auto"/>
              <w:bottom w:val="thickThinSmallGap" w:sz="24" w:space="0" w:color="auto"/>
              <w:right w:val="single" w:sz="4" w:space="0" w:color="auto"/>
            </w:tcBorders>
          </w:tcPr>
          <w:p w14:paraId="32A1A9E9" w14:textId="77777777" w:rsidR="0080358D" w:rsidRDefault="0080358D" w:rsidP="007C6641">
            <w:pPr>
              <w:rPr>
                <w:rFonts w:ascii="Arial" w:hAnsi="Arial"/>
                <w:b/>
                <w:sz w:val="18"/>
                <w:szCs w:val="18"/>
              </w:rPr>
            </w:pPr>
          </w:p>
        </w:tc>
        <w:tc>
          <w:tcPr>
            <w:tcW w:w="1620" w:type="dxa"/>
            <w:tcBorders>
              <w:top w:val="single" w:sz="4" w:space="0" w:color="auto"/>
              <w:left w:val="single" w:sz="4" w:space="0" w:color="auto"/>
              <w:bottom w:val="thickThinSmallGap" w:sz="24" w:space="0" w:color="auto"/>
              <w:right w:val="single" w:sz="4" w:space="0" w:color="auto"/>
            </w:tcBorders>
          </w:tcPr>
          <w:p w14:paraId="7F000D9B" w14:textId="77777777" w:rsidR="0080358D" w:rsidRDefault="0080358D" w:rsidP="007C6641">
            <w:pPr>
              <w:rPr>
                <w:rFonts w:ascii="Arial" w:hAnsi="Arial"/>
                <w:b/>
                <w:sz w:val="18"/>
                <w:szCs w:val="18"/>
              </w:rPr>
            </w:pPr>
          </w:p>
        </w:tc>
        <w:tc>
          <w:tcPr>
            <w:tcW w:w="3420" w:type="dxa"/>
            <w:tcBorders>
              <w:top w:val="single" w:sz="4" w:space="0" w:color="auto"/>
              <w:left w:val="single" w:sz="4" w:space="0" w:color="auto"/>
              <w:bottom w:val="thickThinSmallGap" w:sz="24" w:space="0" w:color="auto"/>
              <w:right w:val="single" w:sz="4" w:space="0" w:color="auto"/>
            </w:tcBorders>
          </w:tcPr>
          <w:p w14:paraId="4016FBD4" w14:textId="77777777" w:rsidR="0080358D" w:rsidRDefault="0080358D" w:rsidP="007C6641">
            <w:pPr>
              <w:rPr>
                <w:rFonts w:ascii="Arial" w:hAnsi="Arial"/>
                <w:b/>
                <w:sz w:val="18"/>
                <w:szCs w:val="18"/>
              </w:rPr>
            </w:pPr>
          </w:p>
        </w:tc>
      </w:tr>
    </w:tbl>
    <w:p w14:paraId="27EC1F56" w14:textId="77777777" w:rsidR="0080358D" w:rsidRDefault="0080358D" w:rsidP="0080358D">
      <w:pPr>
        <w:pStyle w:val="Heading1"/>
        <w:numPr>
          <w:ilvl w:val="0"/>
          <w:numId w:val="0"/>
        </w:numPr>
        <w:ind w:left="720"/>
      </w:pPr>
    </w:p>
    <w:p w14:paraId="287AEF73" w14:textId="77777777" w:rsidR="0080358D" w:rsidRDefault="0080358D" w:rsidP="0080358D">
      <w:pPr>
        <w:pStyle w:val="Heading1"/>
        <w:numPr>
          <w:ilvl w:val="0"/>
          <w:numId w:val="0"/>
        </w:numPr>
        <w:ind w:left="720"/>
      </w:pPr>
      <w:r>
        <w:br w:type="page"/>
      </w:r>
    </w:p>
    <w:p w14:paraId="0F40D404" w14:textId="77777777" w:rsidR="0080358D" w:rsidRPr="009474D9" w:rsidRDefault="0080358D" w:rsidP="0080358D">
      <w:pPr>
        <w:pStyle w:val="Heading1"/>
        <w:rPr>
          <w:caps/>
        </w:rPr>
      </w:pPr>
      <w:bookmarkStart w:id="162" w:name="_Toc398534846"/>
      <w:r w:rsidRPr="009474D9">
        <w:rPr>
          <w:caps/>
        </w:rPr>
        <w:t>Appendix B – Toughbook Configuration</w:t>
      </w:r>
      <w:bookmarkEnd w:id="162"/>
    </w:p>
    <w:p w14:paraId="45124AA3" w14:textId="77777777" w:rsidR="0080358D" w:rsidRPr="00283E23" w:rsidRDefault="0080358D" w:rsidP="0080358D">
      <w:pPr>
        <w:pStyle w:val="BodyText"/>
        <w:rPr>
          <w:rFonts w:ascii="Arial" w:hAnsi="Arial" w:cs="Arial"/>
          <w:b/>
        </w:rPr>
      </w:pPr>
      <w:r w:rsidRPr="00283E23">
        <w:rPr>
          <w:rFonts w:ascii="Arial" w:hAnsi="Arial" w:cs="Arial"/>
          <w:b/>
        </w:rPr>
        <w:t>Panasonic Toughbook Model CF-19</w:t>
      </w:r>
    </w:p>
    <w:p w14:paraId="69C616FE" w14:textId="77777777" w:rsidR="0080358D" w:rsidRDefault="0080358D" w:rsidP="0080358D">
      <w:pPr>
        <w:pStyle w:val="BodyText"/>
      </w:pPr>
      <w:r>
        <w:t xml:space="preserve">Processor: </w:t>
      </w:r>
      <w:r w:rsidR="00BD3899">
        <w:tab/>
      </w:r>
      <w:r w:rsidR="00BD3899">
        <w:tab/>
      </w:r>
      <w:r w:rsidR="00BD3899">
        <w:tab/>
      </w:r>
      <w:r>
        <w:t>Intel® Core™ i5-3320M CPU @ 2.60Ghz</w:t>
      </w:r>
    </w:p>
    <w:p w14:paraId="6F6D0EEC" w14:textId="77777777" w:rsidR="0080358D" w:rsidRDefault="0080358D" w:rsidP="0080358D">
      <w:pPr>
        <w:pStyle w:val="BodyText"/>
      </w:pPr>
      <w:r>
        <w:t xml:space="preserve">Installed Memory (RAM): </w:t>
      </w:r>
      <w:r w:rsidR="00BD3899">
        <w:tab/>
      </w:r>
      <w:r>
        <w:t>4.00GB</w:t>
      </w:r>
    </w:p>
    <w:p w14:paraId="45E26F37" w14:textId="77777777" w:rsidR="00283E23" w:rsidRDefault="00283E23" w:rsidP="0080358D">
      <w:pPr>
        <w:pStyle w:val="BodyText"/>
      </w:pPr>
      <w:r>
        <w:t xml:space="preserve">Hard Drive: </w:t>
      </w:r>
      <w:r>
        <w:tab/>
      </w:r>
      <w:r>
        <w:tab/>
      </w:r>
      <w:r>
        <w:tab/>
        <w:t>500GB</w:t>
      </w:r>
    </w:p>
    <w:p w14:paraId="1AD17802" w14:textId="77777777" w:rsidR="0080358D" w:rsidRDefault="0080358D" w:rsidP="0080358D">
      <w:pPr>
        <w:pStyle w:val="BodyText"/>
      </w:pPr>
      <w:r>
        <w:t xml:space="preserve">System Type: </w:t>
      </w:r>
      <w:r>
        <w:tab/>
      </w:r>
      <w:r w:rsidR="00BD3899">
        <w:tab/>
      </w:r>
      <w:r>
        <w:t>64-bit Operating System</w:t>
      </w:r>
    </w:p>
    <w:p w14:paraId="70F5B532" w14:textId="77777777" w:rsidR="0080358D" w:rsidRDefault="0080358D" w:rsidP="0080358D">
      <w:pPr>
        <w:pStyle w:val="BodyText"/>
      </w:pPr>
      <w:r>
        <w:t xml:space="preserve">Operating System: </w:t>
      </w:r>
      <w:r w:rsidR="00BD3899">
        <w:tab/>
      </w:r>
      <w:r w:rsidR="00BD3899">
        <w:tab/>
        <w:t>Windows 7</w:t>
      </w:r>
    </w:p>
    <w:p w14:paraId="1D354284" w14:textId="77777777" w:rsidR="0080131C" w:rsidRDefault="00BD3899" w:rsidP="00BD3899">
      <w:pPr>
        <w:pStyle w:val="BodyText"/>
      </w:pPr>
      <w:r>
        <w:t>Office/Access:</w:t>
      </w:r>
      <w:r>
        <w:tab/>
      </w:r>
      <w:r>
        <w:tab/>
        <w:t>Office 2010</w:t>
      </w:r>
    </w:p>
    <w:p w14:paraId="3237249B" w14:textId="77777777" w:rsidR="0048178F" w:rsidRDefault="0048178F" w:rsidP="00BD3899">
      <w:pPr>
        <w:pStyle w:val="BodyText"/>
      </w:pPr>
    </w:p>
    <w:p w14:paraId="7548327A" w14:textId="18C48351" w:rsidR="0048178F" w:rsidRPr="009474D9" w:rsidRDefault="0048178F" w:rsidP="0048178F">
      <w:pPr>
        <w:pStyle w:val="Heading1"/>
      </w:pPr>
      <w:bookmarkStart w:id="163" w:name="_Toc398534847"/>
      <w:r>
        <w:t>Appendix C – Detail Requirements</w:t>
      </w:r>
      <w:bookmarkEnd w:id="163"/>
    </w:p>
    <w:p w14:paraId="088415CB" w14:textId="77777777" w:rsidR="0048178F" w:rsidRDefault="0048178F" w:rsidP="00BD3899">
      <w:pPr>
        <w:pStyle w:val="BodyText"/>
      </w:pPr>
    </w:p>
    <w:p w14:paraId="123142ED" w14:textId="77777777" w:rsidR="00715C50" w:rsidRDefault="00715C50" w:rsidP="00BD3899">
      <w:pPr>
        <w:pStyle w:val="BodyText"/>
      </w:pPr>
    </w:p>
    <w:p w14:paraId="06E13BFE" w14:textId="77777777" w:rsidR="00715C50" w:rsidRDefault="00715C50" w:rsidP="00BD3899">
      <w:pPr>
        <w:pStyle w:val="BodyText"/>
      </w:pPr>
    </w:p>
    <w:p w14:paraId="1F458577" w14:textId="77777777" w:rsidR="0098727D" w:rsidRDefault="0098727D" w:rsidP="00BD3899">
      <w:pPr>
        <w:pStyle w:val="BodyText"/>
      </w:pPr>
    </w:p>
    <w:p w14:paraId="6487AE0A" w14:textId="6A343576" w:rsidR="009474D9" w:rsidRPr="009474D9" w:rsidRDefault="009474D9" w:rsidP="00485226">
      <w:pPr>
        <w:pStyle w:val="Heading1"/>
        <w:numPr>
          <w:ilvl w:val="0"/>
          <w:numId w:val="0"/>
        </w:numPr>
      </w:pPr>
    </w:p>
    <w:sectPr w:rsidR="009474D9" w:rsidRPr="009474D9" w:rsidSect="00DD0C67">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isd847" w:date="2014-09-15T10:22:00Z" w:initials="i">
    <w:p w14:paraId="2CC9A507" w14:textId="2246E8F6" w:rsidR="00B27721" w:rsidRDefault="00B27721">
      <w:pPr>
        <w:pStyle w:val="CommentText"/>
      </w:pPr>
      <w:r>
        <w:rPr>
          <w:rStyle w:val="CommentReference"/>
        </w:rPr>
        <w:annotationRef/>
      </w:r>
      <w:r>
        <w:t>Needs validation and consideration of what sign types are included in these assets (only crew managed signs, or also things like milepost paddles</w:t>
      </w:r>
    </w:p>
  </w:comment>
  <w:comment w:id="34" w:author="Heather King (ODOT)" w:date="2014-09-14T20:40:00Z" w:initials="HLK">
    <w:p w14:paraId="56FCAA2A" w14:textId="77777777" w:rsidR="00FB262A" w:rsidRDefault="00FB262A">
      <w:pPr>
        <w:pStyle w:val="CommentText"/>
      </w:pPr>
      <w:r>
        <w:rPr>
          <w:rStyle w:val="CommentReference"/>
        </w:rPr>
        <w:annotationRef/>
      </w:r>
      <w:r>
        <w:t>I envision different steps for a regular data sync vs syncing to receive system changes (such as LOV or other changes.)</w:t>
      </w:r>
    </w:p>
  </w:comment>
  <w:comment w:id="35" w:author="COFFMAN Gwynn G" w:date="2014-09-15T08:48:00Z" w:initials="CGG">
    <w:p w14:paraId="30233286" w14:textId="4EC723C3" w:rsidR="00FB262A" w:rsidRDefault="00FB262A">
      <w:pPr>
        <w:pStyle w:val="CommentText"/>
      </w:pPr>
      <w:r>
        <w:rPr>
          <w:rStyle w:val="CommentReference"/>
        </w:rPr>
        <w:annotationRef/>
      </w:r>
      <w:r>
        <w:t>The above comment needs flushed out as to whether there needs to be more specific requirement documentation in this document, or to wait until design/construction/solution design.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C9A507" w15:done="0"/>
  <w15:commentEx w15:paraId="56FCAA2A" w15:done="0"/>
  <w15:commentEx w15:paraId="302332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29A01" w14:textId="77777777" w:rsidR="002A0841" w:rsidRDefault="002A0841">
      <w:r>
        <w:separator/>
      </w:r>
    </w:p>
  </w:endnote>
  <w:endnote w:type="continuationSeparator" w:id="0">
    <w:p w14:paraId="2C977B2F" w14:textId="77777777" w:rsidR="002A0841" w:rsidRDefault="002A0841">
      <w:r>
        <w:continuationSeparator/>
      </w:r>
    </w:p>
  </w:endnote>
  <w:endnote w:type="continuationNotice" w:id="1">
    <w:p w14:paraId="00542877" w14:textId="77777777" w:rsidR="002A0841" w:rsidRDefault="002A0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FD508" w14:textId="77777777" w:rsidR="00FB262A" w:rsidRDefault="00FB262A">
    <w:pPr>
      <w:pStyle w:val="Footer"/>
    </w:pP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0AED8" w14:textId="77777777" w:rsidR="00FB262A" w:rsidRDefault="00FB262A">
    <w:pPr>
      <w:pStyle w:val="Footer"/>
    </w:pPr>
    <w:r>
      <w:t xml:space="preserve">Filename: </w:t>
    </w:r>
    <w:r>
      <w:rPr>
        <w:snapToGrid w:val="0"/>
      </w:rPr>
      <w:fldChar w:fldCharType="begin"/>
    </w:r>
    <w:r>
      <w:rPr>
        <w:snapToGrid w:val="0"/>
      </w:rPr>
      <w:instrText xml:space="preserve"> FILENAME </w:instrText>
    </w:r>
    <w:r>
      <w:rPr>
        <w:snapToGrid w:val="0"/>
      </w:rPr>
      <w:fldChar w:fldCharType="end"/>
    </w:r>
    <w:r>
      <w:rPr>
        <w:snapToGrid w:val="0"/>
      </w:rPr>
      <w:br/>
    </w:r>
    <w:r>
      <w:t xml:space="preserve">Printed Date: </w:t>
    </w:r>
    <w:r>
      <w:fldChar w:fldCharType="begin"/>
    </w:r>
    <w:r>
      <w:instrText xml:space="preserve"> PRINTDATE \@ "yyyy-MM-dd HH:mm" \* MERGEFORMAT </w:instrText>
    </w:r>
    <w:r>
      <w:fldChar w:fldCharType="separate"/>
    </w:r>
    <w:r>
      <w:rPr>
        <w:noProof/>
      </w:rPr>
      <w:t>2014-09-04 10:37</w:t>
    </w:r>
    <w:r>
      <w:fldChar w:fldCharType="end"/>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4</w:t>
    </w:r>
    <w:r>
      <w:rPr>
        <w:snapToGrid w:val="0"/>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0E0B4" w14:textId="77777777" w:rsidR="00FB262A" w:rsidRDefault="00FB262A">
    <w:r>
      <w:t>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1A3BF" w14:textId="77777777" w:rsidR="00FB262A" w:rsidRDefault="00FB262A">
    <w:pPr>
      <w:rPr>
        <w:sz w:val="2"/>
      </w:rPr>
    </w:pPr>
  </w:p>
  <w:p w14:paraId="3553B8B2" w14:textId="77777777" w:rsidR="00FB262A" w:rsidRDefault="00FB262A">
    <w:pPr>
      <w:pStyle w:val="Footer"/>
      <w:pBdr>
        <w:top w:val="single" w:sz="4" w:space="1" w:color="auto"/>
        <w:left w:val="none" w:sz="0" w:space="0" w:color="auto"/>
      </w:pBdr>
      <w:tabs>
        <w:tab w:val="clear" w:pos="8640"/>
        <w:tab w:val="center" w:pos="5040"/>
        <w:tab w:val="right" w:pos="9450"/>
      </w:tabs>
      <w:spacing w:before="0"/>
    </w:pPr>
    <w:r>
      <w:t>ODOT-INFORMATION SYSTEMS</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6</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w:t>
    </w:r>
    <w:r>
      <w:rPr>
        <w:snapToGrid w:val="0"/>
      </w:rPr>
      <w:fldChar w:fldCharType="end"/>
    </w:r>
    <w:r>
      <w:tab/>
    </w:r>
    <w:r>
      <w:fldChar w:fldCharType="begin"/>
    </w:r>
    <w:r>
      <w:instrText xml:space="preserve"> DATE \@ "MM/dd/yyyy" </w:instrText>
    </w:r>
    <w:r>
      <w:fldChar w:fldCharType="separate"/>
    </w:r>
    <w:r w:rsidR="00544D7A">
      <w:rPr>
        <w:noProof/>
      </w:rPr>
      <w:t>09/16/2014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7A0F" w14:textId="77777777" w:rsidR="00FB262A" w:rsidRDefault="00FB262A">
    <w:pPr>
      <w:rPr>
        <w:sz w:val="2"/>
      </w:rPr>
    </w:pPr>
  </w:p>
  <w:p w14:paraId="2EFA63A6" w14:textId="3A639080" w:rsidR="00FB262A" w:rsidRDefault="00FB262A" w:rsidP="00F70EF5">
    <w:pPr>
      <w:pStyle w:val="Footer"/>
      <w:pBdr>
        <w:top w:val="single" w:sz="4" w:space="1" w:color="auto"/>
        <w:left w:val="none" w:sz="0" w:space="0" w:color="auto"/>
      </w:pBdr>
      <w:tabs>
        <w:tab w:val="clear" w:pos="8640"/>
        <w:tab w:val="center" w:pos="5040"/>
        <w:tab w:val="right" w:pos="8460"/>
        <w:tab w:val="right" w:pos="9450"/>
      </w:tabs>
      <w:spacing w:before="0"/>
      <w:ind w:right="-180"/>
    </w:pPr>
    <w:r>
      <w:t>ODOT-INFORMATION SYSTEMS</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544D7A">
      <w:rPr>
        <w:noProof/>
        <w:snapToGrid w:val="0"/>
      </w:rPr>
      <w:t>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44D7A">
      <w:rPr>
        <w:noProof/>
        <w:snapToGrid w:val="0"/>
      </w:rPr>
      <w:t>25</w:t>
    </w:r>
    <w:r>
      <w:rPr>
        <w:snapToGrid w:val="0"/>
      </w:rPr>
      <w:fldChar w:fldCharType="end"/>
    </w:r>
    <w:r>
      <w:tab/>
    </w:r>
    <w:r>
      <w:fldChar w:fldCharType="begin"/>
    </w:r>
    <w:r>
      <w:instrText xml:space="preserve"> DATE \@ "MM/dd/yyyy" </w:instrText>
    </w:r>
    <w:r>
      <w:fldChar w:fldCharType="separate"/>
    </w:r>
    <w:r w:rsidR="00544D7A">
      <w:rPr>
        <w:noProof/>
      </w:rPr>
      <w:t>09/16/2014</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E5437" w14:textId="77777777" w:rsidR="00FB262A" w:rsidRDefault="00FB262A">
    <w:pPr>
      <w:pStyle w:val="Footer"/>
      <w:pBdr>
        <w:top w:val="single" w:sz="4" w:space="1" w:color="auto"/>
        <w:left w:val="none" w:sz="0" w:space="0" w:color="auto"/>
      </w:pBdr>
      <w:tabs>
        <w:tab w:val="center" w:pos="4500"/>
      </w:tabs>
      <w:spacing w:before="0"/>
    </w:pPr>
    <w:r>
      <w:t>ODOT-INFORMATION SYSTEMS</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w:t>
    </w:r>
    <w:r>
      <w:rPr>
        <w:snapToGrid w:val="0"/>
      </w:rPr>
      <w:fldChar w:fldCharType="end"/>
    </w:r>
    <w:r>
      <w:tab/>
    </w:r>
    <w:r>
      <w:fldChar w:fldCharType="begin"/>
    </w:r>
    <w:r>
      <w:instrText xml:space="preserve"> DATE \@ "MM/dd/yyyy" </w:instrText>
    </w:r>
    <w:r>
      <w:fldChar w:fldCharType="separate"/>
    </w:r>
    <w:r w:rsidR="00544D7A">
      <w:rPr>
        <w:noProof/>
      </w:rPr>
      <w:t>09/16/2014</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406B1" w14:textId="77777777" w:rsidR="00FB262A" w:rsidRDefault="00FB262A" w:rsidP="00F56C9B">
    <w:pPr>
      <w:tabs>
        <w:tab w:val="center" w:pos="4320"/>
      </w:tabs>
      <w:rPr>
        <w:sz w:val="2"/>
      </w:rPr>
    </w:pPr>
  </w:p>
  <w:p w14:paraId="191161EF" w14:textId="3F305AA0" w:rsidR="00FB262A" w:rsidRDefault="00FB262A" w:rsidP="00F56C9B">
    <w:pPr>
      <w:pStyle w:val="Footer"/>
      <w:pBdr>
        <w:top w:val="single" w:sz="4" w:space="1" w:color="auto"/>
        <w:left w:val="none" w:sz="0" w:space="0" w:color="auto"/>
      </w:pBdr>
      <w:tabs>
        <w:tab w:val="left" w:pos="4320"/>
        <w:tab w:val="center" w:pos="10800"/>
        <w:tab w:val="right" w:pos="22500"/>
      </w:tabs>
      <w:spacing w:before="0"/>
    </w:pPr>
    <w:r>
      <w:t>ODOT Information Systems</w:t>
    </w:r>
    <w:r>
      <w:tab/>
      <w:t xml:space="preserve">Page </w:t>
    </w:r>
    <w:r>
      <w:rPr>
        <w:rStyle w:val="PageNumber"/>
      </w:rPr>
      <w:fldChar w:fldCharType="begin"/>
    </w:r>
    <w:r>
      <w:rPr>
        <w:rStyle w:val="PageNumber"/>
      </w:rPr>
      <w:instrText xml:space="preserve"> PAGE </w:instrText>
    </w:r>
    <w:r>
      <w:rPr>
        <w:rStyle w:val="PageNumber"/>
      </w:rPr>
      <w:fldChar w:fldCharType="separate"/>
    </w:r>
    <w:r w:rsidR="00544D7A">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44D7A">
      <w:rPr>
        <w:rStyle w:val="PageNumber"/>
        <w:noProof/>
      </w:rPr>
      <w:t>25</w:t>
    </w:r>
    <w:r>
      <w:rPr>
        <w:rStyle w:val="PageNumber"/>
      </w:rPr>
      <w:fldChar w:fldCharType="end"/>
    </w:r>
    <w:r>
      <w:rPr>
        <w:rStyle w:val="PageNumber"/>
      </w:rPr>
      <w:tab/>
    </w:r>
    <w:r>
      <w:rPr>
        <w:rStyle w:val="PageNumber"/>
      </w:rPr>
      <w:fldChar w:fldCharType="begin"/>
    </w:r>
    <w:r>
      <w:rPr>
        <w:rStyle w:val="PageNumber"/>
      </w:rPr>
      <w:instrText xml:space="preserve"> DATE \@ "M/d/yyyy" </w:instrText>
    </w:r>
    <w:r>
      <w:rPr>
        <w:rStyle w:val="PageNumber"/>
      </w:rPr>
      <w:fldChar w:fldCharType="separate"/>
    </w:r>
    <w:r w:rsidR="00544D7A">
      <w:rPr>
        <w:rStyle w:val="PageNumber"/>
        <w:noProof/>
      </w:rPr>
      <w:t>9/16/2014</w:t>
    </w:r>
    <w:r>
      <w:rPr>
        <w:rStyle w:val="PageNumber"/>
      </w:rPr>
      <w:fldChar w:fldCharType="end"/>
    </w:r>
  </w:p>
  <w:p w14:paraId="4AE6D90D" w14:textId="77777777" w:rsidR="00FB262A" w:rsidRDefault="00FB262A">
    <w:pP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C2998" w14:textId="77777777" w:rsidR="002A0841" w:rsidRDefault="002A0841">
      <w:r>
        <w:separator/>
      </w:r>
    </w:p>
  </w:footnote>
  <w:footnote w:type="continuationSeparator" w:id="0">
    <w:p w14:paraId="50B45CB8" w14:textId="77777777" w:rsidR="002A0841" w:rsidRDefault="002A0841">
      <w:r>
        <w:continuationSeparator/>
      </w:r>
    </w:p>
  </w:footnote>
  <w:footnote w:type="continuationNotice" w:id="1">
    <w:p w14:paraId="24C7E7D5" w14:textId="77777777" w:rsidR="002A0841" w:rsidRDefault="002A08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right w:val="single" w:sz="4" w:space="0" w:color="auto"/>
      </w:tblBorders>
      <w:tblLayout w:type="fixed"/>
      <w:tblLook w:val="0000" w:firstRow="0" w:lastRow="0" w:firstColumn="0" w:lastColumn="0" w:noHBand="0" w:noVBand="0"/>
    </w:tblPr>
    <w:tblGrid>
      <w:gridCol w:w="4431"/>
      <w:gridCol w:w="4431"/>
    </w:tblGrid>
    <w:tr w:rsidR="00FB262A" w14:paraId="560BD749" w14:textId="77777777">
      <w:tc>
        <w:tcPr>
          <w:tcW w:w="4431" w:type="dxa"/>
        </w:tcPr>
        <w:p w14:paraId="6080CCC5" w14:textId="77777777" w:rsidR="00FB262A" w:rsidRDefault="00FB262A">
          <w:pPr>
            <w:pStyle w:val="Header1"/>
          </w:pPr>
          <w:r>
            <w:t>TransInfo</w:t>
          </w:r>
        </w:p>
      </w:tc>
      <w:tc>
        <w:tcPr>
          <w:tcW w:w="4431" w:type="dxa"/>
        </w:tcPr>
        <w:p w14:paraId="483C8D77" w14:textId="77777777" w:rsidR="00FB262A" w:rsidRDefault="00FB262A">
          <w:pPr>
            <w:pStyle w:val="Header"/>
          </w:pPr>
          <w:r>
            <w:fldChar w:fldCharType="begin"/>
          </w:r>
          <w:r>
            <w:instrText xml:space="preserve"> SUBJECT  \* MERGEFORMAT </w:instrText>
          </w:r>
          <w:r>
            <w:fldChar w:fldCharType="end"/>
          </w:r>
          <w:r>
            <w:t xml:space="preserve"> </w:t>
          </w:r>
          <w:r w:rsidR="002A0841">
            <w:fldChar w:fldCharType="begin"/>
          </w:r>
          <w:r w:rsidR="002A0841">
            <w:instrText xml:space="preserve"> TITLE  \* MERGEFORMAT </w:instrText>
          </w:r>
          <w:r w:rsidR="002A0841">
            <w:fldChar w:fldCharType="separate"/>
          </w:r>
          <w:r>
            <w:t xml:space="preserve"> </w:t>
          </w:r>
          <w:r w:rsidR="002A0841">
            <w:fldChar w:fldCharType="end"/>
          </w:r>
        </w:p>
      </w:tc>
    </w:tr>
  </w:tbl>
  <w:p w14:paraId="1F4EE92F" w14:textId="77777777" w:rsidR="00FB262A" w:rsidRDefault="00FB26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right w:val="single" w:sz="4" w:space="0" w:color="auto"/>
      </w:tblBorders>
      <w:tblLayout w:type="fixed"/>
      <w:tblLook w:val="0000" w:firstRow="0" w:lastRow="0" w:firstColumn="0" w:lastColumn="0" w:noHBand="0" w:noVBand="0"/>
    </w:tblPr>
    <w:tblGrid>
      <w:gridCol w:w="4431"/>
      <w:gridCol w:w="4431"/>
    </w:tblGrid>
    <w:tr w:rsidR="00FB262A" w14:paraId="39907AA0" w14:textId="77777777">
      <w:tc>
        <w:tcPr>
          <w:tcW w:w="4431" w:type="dxa"/>
        </w:tcPr>
        <w:p w14:paraId="0DC6A689" w14:textId="77777777" w:rsidR="00FB262A" w:rsidRDefault="00FB262A">
          <w:pPr>
            <w:pStyle w:val="Header1"/>
          </w:pPr>
          <w:r>
            <w:t>TransInfo</w:t>
          </w:r>
        </w:p>
      </w:tc>
      <w:tc>
        <w:tcPr>
          <w:tcW w:w="4431" w:type="dxa"/>
        </w:tcPr>
        <w:p w14:paraId="18EF90BE" w14:textId="77777777" w:rsidR="00FB262A" w:rsidRDefault="00FB262A">
          <w:pPr>
            <w:pStyle w:val="Header"/>
          </w:pPr>
          <w:r>
            <w:fldChar w:fldCharType="begin"/>
          </w:r>
          <w:r>
            <w:instrText xml:space="preserve"> SUBJECT  \* MERGEFORMAT </w:instrText>
          </w:r>
          <w:r>
            <w:fldChar w:fldCharType="end"/>
          </w:r>
          <w:r>
            <w:t xml:space="preserve"> </w:t>
          </w:r>
          <w:r w:rsidR="002A0841">
            <w:fldChar w:fldCharType="begin"/>
          </w:r>
          <w:r w:rsidR="002A0841">
            <w:instrText xml:space="preserve"> TITLE  \* MERGEFORMAT </w:instrText>
          </w:r>
          <w:r w:rsidR="002A0841">
            <w:fldChar w:fldCharType="separate"/>
          </w:r>
          <w:r>
            <w:t xml:space="preserve"> </w:t>
          </w:r>
          <w:r w:rsidR="002A0841">
            <w:fldChar w:fldCharType="end"/>
          </w:r>
        </w:p>
      </w:tc>
    </w:tr>
  </w:tbl>
  <w:p w14:paraId="76BD2F67" w14:textId="77777777" w:rsidR="00FB262A" w:rsidRDefault="00FB26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right w:val="single" w:sz="4" w:space="0" w:color="auto"/>
      </w:tblBorders>
      <w:tblLayout w:type="fixed"/>
      <w:tblLook w:val="0000" w:firstRow="0" w:lastRow="0" w:firstColumn="0" w:lastColumn="0" w:noHBand="0" w:noVBand="0"/>
    </w:tblPr>
    <w:tblGrid>
      <w:gridCol w:w="4431"/>
      <w:gridCol w:w="5127"/>
    </w:tblGrid>
    <w:tr w:rsidR="00FB262A" w14:paraId="4A9563D3" w14:textId="77777777">
      <w:tc>
        <w:tcPr>
          <w:tcW w:w="4431" w:type="dxa"/>
        </w:tcPr>
        <w:p w14:paraId="4FEC777E" w14:textId="77777777" w:rsidR="00FB262A" w:rsidRDefault="00FB262A">
          <w:pPr>
            <w:pStyle w:val="Header1"/>
          </w:pPr>
          <w:r>
            <w:t>TransInfo</w:t>
          </w:r>
        </w:p>
      </w:tc>
      <w:tc>
        <w:tcPr>
          <w:tcW w:w="5127" w:type="dxa"/>
        </w:tcPr>
        <w:p w14:paraId="3DB1018D" w14:textId="77777777" w:rsidR="00FB262A" w:rsidRDefault="00FB262A" w:rsidP="00711C92">
          <w:pPr>
            <w:pStyle w:val="Header"/>
            <w:tabs>
              <w:tab w:val="left" w:pos="3420"/>
              <w:tab w:val="right" w:pos="4911"/>
            </w:tabs>
            <w:jc w:val="left"/>
          </w:pPr>
          <w:r>
            <w:tab/>
          </w:r>
          <w:r>
            <w:tab/>
          </w:r>
          <w:r>
            <w:fldChar w:fldCharType="begin"/>
          </w:r>
          <w:r>
            <w:instrText xml:space="preserve"> SUBJECT  \* MERGEFORMAT </w:instrText>
          </w:r>
          <w:r>
            <w:fldChar w:fldCharType="end"/>
          </w:r>
          <w:r>
            <w:t xml:space="preserve"> </w:t>
          </w:r>
          <w:r w:rsidR="002A0841">
            <w:fldChar w:fldCharType="begin"/>
          </w:r>
          <w:r w:rsidR="002A0841">
            <w:instrText xml:space="preserve"> TITLE  \* MERGEFORMAT </w:instrText>
          </w:r>
          <w:r w:rsidR="002A0841">
            <w:fldChar w:fldCharType="separate"/>
          </w:r>
          <w:r>
            <w:t xml:space="preserve"> </w:t>
          </w:r>
          <w:r w:rsidR="002A0841">
            <w:fldChar w:fldCharType="end"/>
          </w:r>
        </w:p>
      </w:tc>
    </w:tr>
  </w:tbl>
  <w:p w14:paraId="60237B2E" w14:textId="77777777" w:rsidR="00FB262A" w:rsidRDefault="00FB262A">
    <w:pPr>
      <w:pStyle w:val="Header"/>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right w:val="single" w:sz="4" w:space="0" w:color="auto"/>
      </w:tblBorders>
      <w:tblLayout w:type="fixed"/>
      <w:tblLook w:val="0000" w:firstRow="0" w:lastRow="0" w:firstColumn="0" w:lastColumn="0" w:noHBand="0" w:noVBand="0"/>
    </w:tblPr>
    <w:tblGrid>
      <w:gridCol w:w="6463"/>
      <w:gridCol w:w="16044"/>
    </w:tblGrid>
    <w:tr w:rsidR="00FB262A" w14:paraId="161ADC7A" w14:textId="77777777">
      <w:trPr>
        <w:trHeight w:val="447"/>
      </w:trPr>
      <w:tc>
        <w:tcPr>
          <w:tcW w:w="6463" w:type="dxa"/>
        </w:tcPr>
        <w:p w14:paraId="27D03B21" w14:textId="77777777" w:rsidR="00FB262A" w:rsidRDefault="00FB262A" w:rsidP="007F5997">
          <w:pPr>
            <w:pStyle w:val="Header1"/>
            <w:tabs>
              <w:tab w:val="clear" w:pos="8640"/>
              <w:tab w:val="center" w:pos="3123"/>
            </w:tabs>
          </w:pPr>
          <w:r>
            <w:t>TransInfo</w:t>
          </w:r>
          <w:r>
            <w:tab/>
          </w:r>
        </w:p>
      </w:tc>
      <w:tc>
        <w:tcPr>
          <w:tcW w:w="16044" w:type="dxa"/>
        </w:tcPr>
        <w:p w14:paraId="7A792F5C" w14:textId="77777777" w:rsidR="00FB262A" w:rsidRDefault="00FB262A">
          <w:pPr>
            <w:pStyle w:val="Header"/>
          </w:pPr>
          <w:r>
            <w:fldChar w:fldCharType="begin"/>
          </w:r>
          <w:r>
            <w:instrText xml:space="preserve"> SUBJECT  \* MERGEFORMAT </w:instrText>
          </w:r>
          <w:r>
            <w:fldChar w:fldCharType="end"/>
          </w:r>
          <w:r>
            <w:t xml:space="preserve"> </w:t>
          </w:r>
          <w:r w:rsidR="002A0841">
            <w:fldChar w:fldCharType="begin"/>
          </w:r>
          <w:r w:rsidR="002A0841">
            <w:instrText xml:space="preserve"> TITLE  \* MERGEFORMAT </w:instrText>
          </w:r>
          <w:r w:rsidR="002A0841">
            <w:fldChar w:fldCharType="separate"/>
          </w:r>
          <w:r>
            <w:t xml:space="preserve"> </w:t>
          </w:r>
          <w:r w:rsidR="002A0841">
            <w:fldChar w:fldCharType="end"/>
          </w:r>
        </w:p>
      </w:tc>
    </w:tr>
  </w:tbl>
  <w:p w14:paraId="1F88F822" w14:textId="77777777" w:rsidR="00FB262A" w:rsidRDefault="00FB262A">
    <w:pPr>
      <w:pStyle w:val="Head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68AEE18"/>
    <w:lvl w:ilvl="0">
      <w:start w:val="1"/>
      <w:numFmt w:val="decimal"/>
      <w:pStyle w:val="Heading1"/>
      <w:lvlText w:val="%1."/>
      <w:lvlJc w:val="left"/>
      <w:pPr>
        <w:tabs>
          <w:tab w:val="num" w:pos="0"/>
        </w:tabs>
        <w:ind w:left="0" w:firstLine="0"/>
      </w:pPr>
      <w:rPr>
        <w:rFonts w:hint="default"/>
      </w:rPr>
    </w:lvl>
    <w:lvl w:ilvl="1">
      <w:start w:val="1"/>
      <w:numFmt w:val="decimal"/>
      <w:lvlText w:val="%1.%2"/>
      <w:lvlJc w:val="left"/>
      <w:pPr>
        <w:tabs>
          <w:tab w:val="num" w:pos="720"/>
        </w:tabs>
        <w:ind w:left="720" w:firstLine="0"/>
      </w:pPr>
      <w:rPr>
        <w:rFonts w:hint="default"/>
      </w:rPr>
    </w:lvl>
    <w:lvl w:ilvl="2">
      <w:start w:val="1"/>
      <w:numFmt w:val="decimal"/>
      <w:pStyle w:val="Heading3"/>
      <w:suff w:val="space"/>
      <w:lvlText w:val="%1.%2.%3"/>
      <w:lvlJc w:val="left"/>
      <w:pPr>
        <w:ind w:left="720" w:firstLine="0"/>
      </w:pPr>
      <w:rPr>
        <w:rFonts w:ascii="Times New Roman" w:hAnsi="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720"/>
        </w:tabs>
        <w:ind w:left="720" w:firstLine="0"/>
      </w:pPr>
      <w:rPr>
        <w:rFonts w:hint="default"/>
      </w:rPr>
    </w:lvl>
    <w:lvl w:ilvl="4">
      <w:start w:val="1"/>
      <w:numFmt w:val="decimal"/>
      <w:pStyle w:val="StyleHeading5h511pt"/>
      <w:lvlText w:val="%1.%2.%3.%4.%5"/>
      <w:lvlJc w:val="left"/>
      <w:pPr>
        <w:tabs>
          <w:tab w:val="num" w:pos="720"/>
        </w:tabs>
        <w:ind w:left="720" w:hanging="288"/>
      </w:pPr>
      <w:rPr>
        <w:rFonts w:hint="default"/>
      </w:rPr>
    </w:lvl>
    <w:lvl w:ilvl="5">
      <w:start w:val="1"/>
      <w:numFmt w:val="decimal"/>
      <w:pStyle w:val="Heading6"/>
      <w:lvlText w:val="%1.%2.%3.%4.%5.%6"/>
      <w:lvlJc w:val="left"/>
      <w:pPr>
        <w:tabs>
          <w:tab w:val="num" w:pos="720"/>
        </w:tabs>
        <w:ind w:left="720" w:firstLine="0"/>
      </w:pPr>
      <w:rPr>
        <w:rFonts w:hint="default"/>
      </w:rPr>
    </w:lvl>
    <w:lvl w:ilvl="6">
      <w:start w:val="1"/>
      <w:numFmt w:val="decimal"/>
      <w:pStyle w:val="Heading7"/>
      <w:lvlText w:val="%1.%2.%3.%4.%5.%6.%7"/>
      <w:lvlJc w:val="left"/>
      <w:pPr>
        <w:tabs>
          <w:tab w:val="num" w:pos="720"/>
        </w:tabs>
        <w:ind w:left="720" w:firstLine="0"/>
      </w:pPr>
      <w:rPr>
        <w:rFonts w:hint="default"/>
      </w:rPr>
    </w:lvl>
    <w:lvl w:ilvl="7">
      <w:start w:val="1"/>
      <w:numFmt w:val="decimal"/>
      <w:pStyle w:val="Heading8"/>
      <w:lvlText w:val="%1.%2.%3.%4.%5.%6.%7.%8"/>
      <w:lvlJc w:val="left"/>
      <w:pPr>
        <w:tabs>
          <w:tab w:val="num" w:pos="720"/>
        </w:tabs>
        <w:ind w:left="720" w:firstLine="0"/>
      </w:pPr>
      <w:rPr>
        <w:rFonts w:hint="default"/>
      </w:rPr>
    </w:lvl>
    <w:lvl w:ilvl="8">
      <w:start w:val="1"/>
      <w:numFmt w:val="decimal"/>
      <w:pStyle w:val="Heading9"/>
      <w:lvlText w:val="%1.%2.%3.%4.%5.%6.%7.%8.%9"/>
      <w:lvlJc w:val="left"/>
      <w:pPr>
        <w:tabs>
          <w:tab w:val="num" w:pos="720"/>
        </w:tabs>
        <w:ind w:left="720" w:firstLine="0"/>
      </w:pPr>
      <w:rPr>
        <w:rFonts w:hint="default"/>
      </w:rPr>
    </w:lvl>
  </w:abstractNum>
  <w:abstractNum w:abstractNumId="1">
    <w:nsid w:val="0B600143"/>
    <w:multiLevelType w:val="hybridMultilevel"/>
    <w:tmpl w:val="085AD8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DCA2132"/>
    <w:multiLevelType w:val="hybridMultilevel"/>
    <w:tmpl w:val="5AE2F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0447B0"/>
    <w:multiLevelType w:val="hybridMultilevel"/>
    <w:tmpl w:val="FC94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65B66"/>
    <w:multiLevelType w:val="hybridMultilevel"/>
    <w:tmpl w:val="4D74F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5A22AB"/>
    <w:multiLevelType w:val="hybridMultilevel"/>
    <w:tmpl w:val="930834D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nsid w:val="2D0135E7"/>
    <w:multiLevelType w:val="hybridMultilevel"/>
    <w:tmpl w:val="248EA9DC"/>
    <w:lvl w:ilvl="0" w:tplc="A8AAF40C">
      <w:start w:val="1"/>
      <w:numFmt w:val="bullet"/>
      <w:pStyle w:val="TableBullets"/>
      <w:lvlText w:val="–"/>
      <w:lvlJc w:val="left"/>
      <w:pPr>
        <w:tabs>
          <w:tab w:val="num" w:pos="720"/>
        </w:tabs>
        <w:ind w:left="720" w:hanging="360"/>
      </w:pPr>
      <w:rPr>
        <w:rFonts w:ascii="Verdana" w:hAnsi="Verdana" w:hint="default"/>
      </w:rPr>
    </w:lvl>
    <w:lvl w:ilvl="1" w:tplc="16260EC0">
      <w:start w:val="155"/>
      <w:numFmt w:val="bullet"/>
      <w:lvlText w:val="–"/>
      <w:lvlJc w:val="left"/>
      <w:pPr>
        <w:tabs>
          <w:tab w:val="num" w:pos="1440"/>
        </w:tabs>
        <w:ind w:left="1440" w:hanging="360"/>
      </w:pPr>
      <w:rPr>
        <w:rFonts w:ascii="Verdana" w:hAnsi="Verdana" w:hint="default"/>
      </w:rPr>
    </w:lvl>
    <w:lvl w:ilvl="2" w:tplc="5DD87C3E">
      <w:start w:val="1"/>
      <w:numFmt w:val="bullet"/>
      <w:lvlText w:val="–"/>
      <w:lvlJc w:val="left"/>
      <w:pPr>
        <w:tabs>
          <w:tab w:val="num" w:pos="2160"/>
        </w:tabs>
        <w:ind w:left="2160" w:hanging="360"/>
      </w:pPr>
      <w:rPr>
        <w:rFonts w:ascii="Verdana" w:hAnsi="Verdana" w:hint="default"/>
      </w:rPr>
    </w:lvl>
    <w:lvl w:ilvl="3" w:tplc="C9545712" w:tentative="1">
      <w:start w:val="1"/>
      <w:numFmt w:val="bullet"/>
      <w:lvlText w:val="–"/>
      <w:lvlJc w:val="left"/>
      <w:pPr>
        <w:tabs>
          <w:tab w:val="num" w:pos="2880"/>
        </w:tabs>
        <w:ind w:left="2880" w:hanging="360"/>
      </w:pPr>
      <w:rPr>
        <w:rFonts w:ascii="Verdana" w:hAnsi="Verdana" w:hint="default"/>
      </w:rPr>
    </w:lvl>
    <w:lvl w:ilvl="4" w:tplc="D084D582" w:tentative="1">
      <w:start w:val="1"/>
      <w:numFmt w:val="bullet"/>
      <w:lvlText w:val="–"/>
      <w:lvlJc w:val="left"/>
      <w:pPr>
        <w:tabs>
          <w:tab w:val="num" w:pos="3600"/>
        </w:tabs>
        <w:ind w:left="3600" w:hanging="360"/>
      </w:pPr>
      <w:rPr>
        <w:rFonts w:ascii="Verdana" w:hAnsi="Verdana" w:hint="default"/>
      </w:rPr>
    </w:lvl>
    <w:lvl w:ilvl="5" w:tplc="78DCF44A" w:tentative="1">
      <w:start w:val="1"/>
      <w:numFmt w:val="bullet"/>
      <w:lvlText w:val="–"/>
      <w:lvlJc w:val="left"/>
      <w:pPr>
        <w:tabs>
          <w:tab w:val="num" w:pos="4320"/>
        </w:tabs>
        <w:ind w:left="4320" w:hanging="360"/>
      </w:pPr>
      <w:rPr>
        <w:rFonts w:ascii="Verdana" w:hAnsi="Verdana" w:hint="default"/>
      </w:rPr>
    </w:lvl>
    <w:lvl w:ilvl="6" w:tplc="62DE4AF6" w:tentative="1">
      <w:start w:val="1"/>
      <w:numFmt w:val="bullet"/>
      <w:lvlText w:val="–"/>
      <w:lvlJc w:val="left"/>
      <w:pPr>
        <w:tabs>
          <w:tab w:val="num" w:pos="5040"/>
        </w:tabs>
        <w:ind w:left="5040" w:hanging="360"/>
      </w:pPr>
      <w:rPr>
        <w:rFonts w:ascii="Verdana" w:hAnsi="Verdana" w:hint="default"/>
      </w:rPr>
    </w:lvl>
    <w:lvl w:ilvl="7" w:tplc="5064600A" w:tentative="1">
      <w:start w:val="1"/>
      <w:numFmt w:val="bullet"/>
      <w:lvlText w:val="–"/>
      <w:lvlJc w:val="left"/>
      <w:pPr>
        <w:tabs>
          <w:tab w:val="num" w:pos="5760"/>
        </w:tabs>
        <w:ind w:left="5760" w:hanging="360"/>
      </w:pPr>
      <w:rPr>
        <w:rFonts w:ascii="Verdana" w:hAnsi="Verdana" w:hint="default"/>
      </w:rPr>
    </w:lvl>
    <w:lvl w:ilvl="8" w:tplc="DDB4FC8E" w:tentative="1">
      <w:start w:val="1"/>
      <w:numFmt w:val="bullet"/>
      <w:lvlText w:val="–"/>
      <w:lvlJc w:val="left"/>
      <w:pPr>
        <w:tabs>
          <w:tab w:val="num" w:pos="6480"/>
        </w:tabs>
        <w:ind w:left="6480" w:hanging="360"/>
      </w:pPr>
      <w:rPr>
        <w:rFonts w:ascii="Verdana" w:hAnsi="Verdana" w:hint="default"/>
      </w:rPr>
    </w:lvl>
  </w:abstractNum>
  <w:abstractNum w:abstractNumId="7">
    <w:nsid w:val="32A647C5"/>
    <w:multiLevelType w:val="hybridMultilevel"/>
    <w:tmpl w:val="40240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D1392"/>
    <w:multiLevelType w:val="hybridMultilevel"/>
    <w:tmpl w:val="A1106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5726CD"/>
    <w:multiLevelType w:val="hybridMultilevel"/>
    <w:tmpl w:val="317A8A52"/>
    <w:lvl w:ilvl="0" w:tplc="DBEA2BEC">
      <w:start w:val="1"/>
      <w:numFmt w:val="bullet"/>
      <w:pStyle w:val="NormalIndent"/>
      <w:lvlText w:val="•"/>
      <w:lvlJc w:val="left"/>
      <w:pPr>
        <w:tabs>
          <w:tab w:val="num" w:pos="1800"/>
        </w:tabs>
        <w:ind w:left="1800" w:hanging="360"/>
      </w:pPr>
      <w:rPr>
        <w:rFonts w:ascii="Times New Roman" w:hAnsi="Times New Roman" w:cs="Times New Roman" w:hint="default"/>
        <w:sz w:val="24"/>
        <w:szCs w:val="24"/>
      </w:rPr>
    </w:lvl>
    <w:lvl w:ilvl="1" w:tplc="64663630">
      <w:start w:val="1"/>
      <w:numFmt w:val="bullet"/>
      <w:lvlText w:val="o"/>
      <w:lvlJc w:val="left"/>
      <w:pPr>
        <w:tabs>
          <w:tab w:val="num" w:pos="2520"/>
        </w:tabs>
        <w:ind w:left="2520" w:hanging="360"/>
      </w:pPr>
      <w:rPr>
        <w:rFonts w:ascii="Courier New" w:hAnsi="Courier New" w:cs="Courier New" w:hint="default"/>
      </w:rPr>
    </w:lvl>
    <w:lvl w:ilvl="2" w:tplc="390006FE" w:tentative="1">
      <w:start w:val="1"/>
      <w:numFmt w:val="bullet"/>
      <w:lvlText w:val=""/>
      <w:lvlJc w:val="left"/>
      <w:pPr>
        <w:tabs>
          <w:tab w:val="num" w:pos="3240"/>
        </w:tabs>
        <w:ind w:left="3240" w:hanging="360"/>
      </w:pPr>
      <w:rPr>
        <w:rFonts w:ascii="Wingdings" w:hAnsi="Wingdings" w:hint="default"/>
      </w:rPr>
    </w:lvl>
    <w:lvl w:ilvl="3" w:tplc="A2BA4744" w:tentative="1">
      <w:start w:val="1"/>
      <w:numFmt w:val="bullet"/>
      <w:pStyle w:val="StyleHeading4Before3ptAfter3pt"/>
      <w:lvlText w:val=""/>
      <w:lvlJc w:val="left"/>
      <w:pPr>
        <w:tabs>
          <w:tab w:val="num" w:pos="3960"/>
        </w:tabs>
        <w:ind w:left="3960" w:hanging="360"/>
      </w:pPr>
      <w:rPr>
        <w:rFonts w:ascii="Symbol" w:hAnsi="Symbol" w:hint="default"/>
      </w:rPr>
    </w:lvl>
    <w:lvl w:ilvl="4" w:tplc="701C3CD8" w:tentative="1">
      <w:start w:val="1"/>
      <w:numFmt w:val="bullet"/>
      <w:lvlText w:val="o"/>
      <w:lvlJc w:val="left"/>
      <w:pPr>
        <w:tabs>
          <w:tab w:val="num" w:pos="4680"/>
        </w:tabs>
        <w:ind w:left="4680" w:hanging="360"/>
      </w:pPr>
      <w:rPr>
        <w:rFonts w:ascii="Courier New" w:hAnsi="Courier New" w:cs="Courier New" w:hint="default"/>
      </w:rPr>
    </w:lvl>
    <w:lvl w:ilvl="5" w:tplc="BEBCB3FE" w:tentative="1">
      <w:start w:val="1"/>
      <w:numFmt w:val="bullet"/>
      <w:lvlText w:val=""/>
      <w:lvlJc w:val="left"/>
      <w:pPr>
        <w:tabs>
          <w:tab w:val="num" w:pos="5400"/>
        </w:tabs>
        <w:ind w:left="5400" w:hanging="360"/>
      </w:pPr>
      <w:rPr>
        <w:rFonts w:ascii="Wingdings" w:hAnsi="Wingdings" w:hint="default"/>
      </w:rPr>
    </w:lvl>
    <w:lvl w:ilvl="6" w:tplc="BFBC0D18" w:tentative="1">
      <w:start w:val="1"/>
      <w:numFmt w:val="bullet"/>
      <w:lvlText w:val=""/>
      <w:lvlJc w:val="left"/>
      <w:pPr>
        <w:tabs>
          <w:tab w:val="num" w:pos="6120"/>
        </w:tabs>
        <w:ind w:left="6120" w:hanging="360"/>
      </w:pPr>
      <w:rPr>
        <w:rFonts w:ascii="Symbol" w:hAnsi="Symbol" w:hint="default"/>
      </w:rPr>
    </w:lvl>
    <w:lvl w:ilvl="7" w:tplc="B830AE10" w:tentative="1">
      <w:start w:val="1"/>
      <w:numFmt w:val="bullet"/>
      <w:lvlText w:val="o"/>
      <w:lvlJc w:val="left"/>
      <w:pPr>
        <w:tabs>
          <w:tab w:val="num" w:pos="6840"/>
        </w:tabs>
        <w:ind w:left="6840" w:hanging="360"/>
      </w:pPr>
      <w:rPr>
        <w:rFonts w:ascii="Courier New" w:hAnsi="Courier New" w:cs="Courier New" w:hint="default"/>
      </w:rPr>
    </w:lvl>
    <w:lvl w:ilvl="8" w:tplc="1DD4A0D6" w:tentative="1">
      <w:start w:val="1"/>
      <w:numFmt w:val="bullet"/>
      <w:lvlText w:val=""/>
      <w:lvlJc w:val="left"/>
      <w:pPr>
        <w:tabs>
          <w:tab w:val="num" w:pos="7560"/>
        </w:tabs>
        <w:ind w:left="7560" w:hanging="360"/>
      </w:pPr>
      <w:rPr>
        <w:rFonts w:ascii="Wingdings" w:hAnsi="Wingdings" w:hint="default"/>
      </w:rPr>
    </w:lvl>
  </w:abstractNum>
  <w:abstractNum w:abstractNumId="10">
    <w:nsid w:val="4423270D"/>
    <w:multiLevelType w:val="hybridMultilevel"/>
    <w:tmpl w:val="A112B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2F474B"/>
    <w:multiLevelType w:val="hybridMultilevel"/>
    <w:tmpl w:val="56324C0A"/>
    <w:lvl w:ilvl="0" w:tplc="447806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2250A46"/>
    <w:multiLevelType w:val="hybridMultilevel"/>
    <w:tmpl w:val="A68CC62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297392F"/>
    <w:multiLevelType w:val="hybridMultilevel"/>
    <w:tmpl w:val="1930B5D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57192BEE"/>
    <w:multiLevelType w:val="hybridMultilevel"/>
    <w:tmpl w:val="22C43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E73669"/>
    <w:multiLevelType w:val="hybridMultilevel"/>
    <w:tmpl w:val="07C2E062"/>
    <w:lvl w:ilvl="0" w:tplc="9170F1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BFB4BEA"/>
    <w:multiLevelType w:val="hybridMultilevel"/>
    <w:tmpl w:val="17440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C629D6"/>
    <w:multiLevelType w:val="hybridMultilevel"/>
    <w:tmpl w:val="A3789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44546AD"/>
    <w:multiLevelType w:val="hybridMultilevel"/>
    <w:tmpl w:val="598256A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78F11462"/>
    <w:multiLevelType w:val="hybridMultilevel"/>
    <w:tmpl w:val="73B09D84"/>
    <w:lvl w:ilvl="0" w:tplc="4288D0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D50FD7"/>
    <w:multiLevelType w:val="hybridMultilevel"/>
    <w:tmpl w:val="B268D6B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7F360286"/>
    <w:multiLevelType w:val="hybridMultilevel"/>
    <w:tmpl w:val="DEAE32F6"/>
    <w:lvl w:ilvl="0" w:tplc="43DA817A">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6"/>
  </w:num>
  <w:num w:numId="4">
    <w:abstractNumId w:val="5"/>
  </w:num>
  <w:num w:numId="5">
    <w:abstractNumId w:val="1"/>
  </w:num>
  <w:num w:numId="6">
    <w:abstractNumId w:val="18"/>
  </w:num>
  <w:num w:numId="7">
    <w:abstractNumId w:val="20"/>
  </w:num>
  <w:num w:numId="8">
    <w:abstractNumId w:val="13"/>
  </w:num>
  <w:num w:numId="9">
    <w:abstractNumId w:val="2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3"/>
  </w:num>
  <w:num w:numId="16">
    <w:abstractNumId w:val="10"/>
  </w:num>
  <w:num w:numId="17">
    <w:abstractNumId w:val="4"/>
  </w:num>
  <w:num w:numId="18">
    <w:abstractNumId w:val="16"/>
  </w:num>
  <w:num w:numId="19">
    <w:abstractNumId w:val="0"/>
  </w:num>
  <w:num w:numId="20">
    <w:abstractNumId w:val="2"/>
  </w:num>
  <w:num w:numId="21">
    <w:abstractNumId w:val="7"/>
  </w:num>
  <w:num w:numId="22">
    <w:abstractNumId w:val="11"/>
  </w:num>
  <w:num w:numId="23">
    <w:abstractNumId w:val="12"/>
  </w:num>
  <w:num w:numId="24">
    <w:abstractNumId w:val="15"/>
  </w:num>
  <w:num w:numId="25">
    <w:abstractNumId w:val="0"/>
  </w:num>
  <w:num w:numId="26">
    <w:abstractNumId w:val="0"/>
  </w:num>
  <w:num w:numId="27">
    <w:abstractNumId w:val="0"/>
  </w:num>
  <w:num w:numId="28">
    <w:abstractNumId w:val="0"/>
  </w:num>
  <w:num w:numId="29">
    <w:abstractNumId w:val="0"/>
  </w:num>
  <w:num w:numId="30">
    <w:abstractNumId w:val="0"/>
  </w:num>
  <w:num w:numId="31">
    <w:abstractNumId w:val="8"/>
  </w:num>
  <w:num w:numId="32">
    <w:abstractNumId w:val="19"/>
  </w:num>
  <w:num w:numId="33">
    <w:abstractNumId w:val="14"/>
  </w:num>
  <w:num w:numId="34">
    <w:abstractNumId w:val="0"/>
  </w:num>
  <w:num w:numId="35">
    <w:abstractNumId w:val="0"/>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ynn coffman">
    <w15:presenceInfo w15:providerId="Windows Live" w15:userId="da3946927a38d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97"/>
    <w:rsid w:val="000010A1"/>
    <w:rsid w:val="0000170B"/>
    <w:rsid w:val="00001B4C"/>
    <w:rsid w:val="00005797"/>
    <w:rsid w:val="00021633"/>
    <w:rsid w:val="00022DDD"/>
    <w:rsid w:val="00023A54"/>
    <w:rsid w:val="00024066"/>
    <w:rsid w:val="0002480A"/>
    <w:rsid w:val="00027199"/>
    <w:rsid w:val="0002723F"/>
    <w:rsid w:val="000279BF"/>
    <w:rsid w:val="00027CD3"/>
    <w:rsid w:val="000313FD"/>
    <w:rsid w:val="0003170F"/>
    <w:rsid w:val="00031C84"/>
    <w:rsid w:val="00032C99"/>
    <w:rsid w:val="000334F5"/>
    <w:rsid w:val="0003375E"/>
    <w:rsid w:val="000339B8"/>
    <w:rsid w:val="00033E98"/>
    <w:rsid w:val="00040119"/>
    <w:rsid w:val="000435B5"/>
    <w:rsid w:val="00046318"/>
    <w:rsid w:val="0004788F"/>
    <w:rsid w:val="00050A4F"/>
    <w:rsid w:val="00050ED3"/>
    <w:rsid w:val="00051557"/>
    <w:rsid w:val="00053DAF"/>
    <w:rsid w:val="0005422D"/>
    <w:rsid w:val="0005609B"/>
    <w:rsid w:val="00056B9D"/>
    <w:rsid w:val="00057263"/>
    <w:rsid w:val="0005790A"/>
    <w:rsid w:val="000600A2"/>
    <w:rsid w:val="00060319"/>
    <w:rsid w:val="00062327"/>
    <w:rsid w:val="00067152"/>
    <w:rsid w:val="00067CFE"/>
    <w:rsid w:val="000700A2"/>
    <w:rsid w:val="000728F4"/>
    <w:rsid w:val="00072B72"/>
    <w:rsid w:val="000742F2"/>
    <w:rsid w:val="000746B0"/>
    <w:rsid w:val="00076648"/>
    <w:rsid w:val="00080D51"/>
    <w:rsid w:val="00081BA5"/>
    <w:rsid w:val="00081BC5"/>
    <w:rsid w:val="00083723"/>
    <w:rsid w:val="00084962"/>
    <w:rsid w:val="0008632E"/>
    <w:rsid w:val="00091601"/>
    <w:rsid w:val="00091668"/>
    <w:rsid w:val="00091C03"/>
    <w:rsid w:val="00093C8E"/>
    <w:rsid w:val="000943E5"/>
    <w:rsid w:val="00094E8F"/>
    <w:rsid w:val="000A11EB"/>
    <w:rsid w:val="000A250D"/>
    <w:rsid w:val="000A4F58"/>
    <w:rsid w:val="000A5EE6"/>
    <w:rsid w:val="000A68BE"/>
    <w:rsid w:val="000B0698"/>
    <w:rsid w:val="000B3A00"/>
    <w:rsid w:val="000B5487"/>
    <w:rsid w:val="000B6368"/>
    <w:rsid w:val="000B637C"/>
    <w:rsid w:val="000B65E6"/>
    <w:rsid w:val="000B6E9E"/>
    <w:rsid w:val="000C2DF1"/>
    <w:rsid w:val="000C40FE"/>
    <w:rsid w:val="000C58FD"/>
    <w:rsid w:val="000C5A07"/>
    <w:rsid w:val="000C6165"/>
    <w:rsid w:val="000C6592"/>
    <w:rsid w:val="000C7A0A"/>
    <w:rsid w:val="000D09CA"/>
    <w:rsid w:val="000D21DF"/>
    <w:rsid w:val="000D6C5A"/>
    <w:rsid w:val="000E054B"/>
    <w:rsid w:val="000E2E7E"/>
    <w:rsid w:val="000E3205"/>
    <w:rsid w:val="000E763E"/>
    <w:rsid w:val="000E7CD8"/>
    <w:rsid w:val="000F0641"/>
    <w:rsid w:val="000F1EC4"/>
    <w:rsid w:val="000F2B5C"/>
    <w:rsid w:val="000F7B4B"/>
    <w:rsid w:val="0010163A"/>
    <w:rsid w:val="0010598A"/>
    <w:rsid w:val="00105E41"/>
    <w:rsid w:val="001065FE"/>
    <w:rsid w:val="00106683"/>
    <w:rsid w:val="00107456"/>
    <w:rsid w:val="00110292"/>
    <w:rsid w:val="001117EF"/>
    <w:rsid w:val="00117739"/>
    <w:rsid w:val="00120D53"/>
    <w:rsid w:val="00121F6A"/>
    <w:rsid w:val="00121FB8"/>
    <w:rsid w:val="0012285B"/>
    <w:rsid w:val="00122F02"/>
    <w:rsid w:val="00123616"/>
    <w:rsid w:val="00125A8A"/>
    <w:rsid w:val="00126DB0"/>
    <w:rsid w:val="00127FFE"/>
    <w:rsid w:val="00130B6A"/>
    <w:rsid w:val="00131973"/>
    <w:rsid w:val="00132A5B"/>
    <w:rsid w:val="0013410E"/>
    <w:rsid w:val="00135665"/>
    <w:rsid w:val="00135825"/>
    <w:rsid w:val="001376F7"/>
    <w:rsid w:val="00137768"/>
    <w:rsid w:val="0013794C"/>
    <w:rsid w:val="00141247"/>
    <w:rsid w:val="001429EC"/>
    <w:rsid w:val="0014402B"/>
    <w:rsid w:val="001456FC"/>
    <w:rsid w:val="00146BC9"/>
    <w:rsid w:val="00147710"/>
    <w:rsid w:val="00150278"/>
    <w:rsid w:val="00154670"/>
    <w:rsid w:val="00154CF6"/>
    <w:rsid w:val="0015540A"/>
    <w:rsid w:val="00155C4C"/>
    <w:rsid w:val="001574B9"/>
    <w:rsid w:val="00157DEC"/>
    <w:rsid w:val="00162499"/>
    <w:rsid w:val="0016374E"/>
    <w:rsid w:val="00163CB7"/>
    <w:rsid w:val="00164C0A"/>
    <w:rsid w:val="0016554F"/>
    <w:rsid w:val="00165BB0"/>
    <w:rsid w:val="00167C2B"/>
    <w:rsid w:val="0017198E"/>
    <w:rsid w:val="00172E14"/>
    <w:rsid w:val="001767EF"/>
    <w:rsid w:val="00176D22"/>
    <w:rsid w:val="00177683"/>
    <w:rsid w:val="001825C7"/>
    <w:rsid w:val="00183384"/>
    <w:rsid w:val="00183A17"/>
    <w:rsid w:val="00183C74"/>
    <w:rsid w:val="00184520"/>
    <w:rsid w:val="00187729"/>
    <w:rsid w:val="0019166A"/>
    <w:rsid w:val="001946B6"/>
    <w:rsid w:val="001947EF"/>
    <w:rsid w:val="001956AD"/>
    <w:rsid w:val="00196936"/>
    <w:rsid w:val="001A069C"/>
    <w:rsid w:val="001A089A"/>
    <w:rsid w:val="001A28AC"/>
    <w:rsid w:val="001A33D6"/>
    <w:rsid w:val="001A36E6"/>
    <w:rsid w:val="001A3DB4"/>
    <w:rsid w:val="001A3E28"/>
    <w:rsid w:val="001A4140"/>
    <w:rsid w:val="001A4BC2"/>
    <w:rsid w:val="001A5C81"/>
    <w:rsid w:val="001A7897"/>
    <w:rsid w:val="001B0CA5"/>
    <w:rsid w:val="001B1342"/>
    <w:rsid w:val="001B1398"/>
    <w:rsid w:val="001B1744"/>
    <w:rsid w:val="001B32B3"/>
    <w:rsid w:val="001B6C64"/>
    <w:rsid w:val="001B76FC"/>
    <w:rsid w:val="001C0B70"/>
    <w:rsid w:val="001C238E"/>
    <w:rsid w:val="001C3332"/>
    <w:rsid w:val="001C3AB4"/>
    <w:rsid w:val="001C3E02"/>
    <w:rsid w:val="001C40A5"/>
    <w:rsid w:val="001D167B"/>
    <w:rsid w:val="001D48F5"/>
    <w:rsid w:val="001D4B96"/>
    <w:rsid w:val="001D5A62"/>
    <w:rsid w:val="001E062F"/>
    <w:rsid w:val="001E3356"/>
    <w:rsid w:val="001E45F4"/>
    <w:rsid w:val="001E5C9E"/>
    <w:rsid w:val="001E7763"/>
    <w:rsid w:val="001F15F3"/>
    <w:rsid w:val="001F2F6F"/>
    <w:rsid w:val="001F3FE0"/>
    <w:rsid w:val="001F608B"/>
    <w:rsid w:val="001F72DF"/>
    <w:rsid w:val="002004D2"/>
    <w:rsid w:val="0020184E"/>
    <w:rsid w:val="00203CD4"/>
    <w:rsid w:val="00204BF8"/>
    <w:rsid w:val="00206FDF"/>
    <w:rsid w:val="00207546"/>
    <w:rsid w:val="002102D3"/>
    <w:rsid w:val="002125C2"/>
    <w:rsid w:val="00212690"/>
    <w:rsid w:val="00212BB7"/>
    <w:rsid w:val="00213BF8"/>
    <w:rsid w:val="00215182"/>
    <w:rsid w:val="0021537A"/>
    <w:rsid w:val="0022297F"/>
    <w:rsid w:val="00225957"/>
    <w:rsid w:val="00226F2F"/>
    <w:rsid w:val="00227804"/>
    <w:rsid w:val="00227CD3"/>
    <w:rsid w:val="00230884"/>
    <w:rsid w:val="00232BEA"/>
    <w:rsid w:val="00240218"/>
    <w:rsid w:val="002402A9"/>
    <w:rsid w:val="0024057C"/>
    <w:rsid w:val="00241795"/>
    <w:rsid w:val="002432B3"/>
    <w:rsid w:val="00243802"/>
    <w:rsid w:val="00244177"/>
    <w:rsid w:val="002442F9"/>
    <w:rsid w:val="002457B3"/>
    <w:rsid w:val="00245836"/>
    <w:rsid w:val="00250EEA"/>
    <w:rsid w:val="00254314"/>
    <w:rsid w:val="00254BB3"/>
    <w:rsid w:val="00255F33"/>
    <w:rsid w:val="00257566"/>
    <w:rsid w:val="00261968"/>
    <w:rsid w:val="00261B98"/>
    <w:rsid w:val="00261F16"/>
    <w:rsid w:val="00263094"/>
    <w:rsid w:val="0026610A"/>
    <w:rsid w:val="002666AB"/>
    <w:rsid w:val="00267B81"/>
    <w:rsid w:val="00270958"/>
    <w:rsid w:val="00271283"/>
    <w:rsid w:val="00271C08"/>
    <w:rsid w:val="002724A4"/>
    <w:rsid w:val="0027576B"/>
    <w:rsid w:val="00277297"/>
    <w:rsid w:val="00277DE3"/>
    <w:rsid w:val="00280C17"/>
    <w:rsid w:val="00282C81"/>
    <w:rsid w:val="00283E23"/>
    <w:rsid w:val="0028559E"/>
    <w:rsid w:val="00286109"/>
    <w:rsid w:val="00287868"/>
    <w:rsid w:val="002879D7"/>
    <w:rsid w:val="00287DC4"/>
    <w:rsid w:val="00290E17"/>
    <w:rsid w:val="002914A0"/>
    <w:rsid w:val="00291A39"/>
    <w:rsid w:val="00292497"/>
    <w:rsid w:val="00294771"/>
    <w:rsid w:val="00295B37"/>
    <w:rsid w:val="00296037"/>
    <w:rsid w:val="00297666"/>
    <w:rsid w:val="002A0841"/>
    <w:rsid w:val="002A12CB"/>
    <w:rsid w:val="002A13CD"/>
    <w:rsid w:val="002A25A5"/>
    <w:rsid w:val="002A3C89"/>
    <w:rsid w:val="002A7D3A"/>
    <w:rsid w:val="002B0DDE"/>
    <w:rsid w:val="002B0F80"/>
    <w:rsid w:val="002B1531"/>
    <w:rsid w:val="002B1F3A"/>
    <w:rsid w:val="002B24A8"/>
    <w:rsid w:val="002B2700"/>
    <w:rsid w:val="002B4D78"/>
    <w:rsid w:val="002B70D1"/>
    <w:rsid w:val="002C392F"/>
    <w:rsid w:val="002C4729"/>
    <w:rsid w:val="002C4839"/>
    <w:rsid w:val="002C52E7"/>
    <w:rsid w:val="002D02FB"/>
    <w:rsid w:val="002D17A5"/>
    <w:rsid w:val="002D2C1E"/>
    <w:rsid w:val="002D5D85"/>
    <w:rsid w:val="002D7151"/>
    <w:rsid w:val="002D793C"/>
    <w:rsid w:val="002E2DB3"/>
    <w:rsid w:val="002F19CD"/>
    <w:rsid w:val="002F3076"/>
    <w:rsid w:val="002F3E5C"/>
    <w:rsid w:val="002F7B9A"/>
    <w:rsid w:val="00303F07"/>
    <w:rsid w:val="00304196"/>
    <w:rsid w:val="00304268"/>
    <w:rsid w:val="0030698A"/>
    <w:rsid w:val="00306CE3"/>
    <w:rsid w:val="003107F1"/>
    <w:rsid w:val="00311156"/>
    <w:rsid w:val="0031181C"/>
    <w:rsid w:val="00315152"/>
    <w:rsid w:val="003172BC"/>
    <w:rsid w:val="00317B2F"/>
    <w:rsid w:val="003208B1"/>
    <w:rsid w:val="00323F5C"/>
    <w:rsid w:val="003243B5"/>
    <w:rsid w:val="003245E1"/>
    <w:rsid w:val="00327736"/>
    <w:rsid w:val="00331EF9"/>
    <w:rsid w:val="0033322A"/>
    <w:rsid w:val="003361D5"/>
    <w:rsid w:val="00341BB2"/>
    <w:rsid w:val="0034212C"/>
    <w:rsid w:val="003451E7"/>
    <w:rsid w:val="0034727D"/>
    <w:rsid w:val="00347765"/>
    <w:rsid w:val="00350F43"/>
    <w:rsid w:val="0035181B"/>
    <w:rsid w:val="0035307C"/>
    <w:rsid w:val="003531BF"/>
    <w:rsid w:val="00353790"/>
    <w:rsid w:val="00353E16"/>
    <w:rsid w:val="003556FD"/>
    <w:rsid w:val="00355AA3"/>
    <w:rsid w:val="00356F98"/>
    <w:rsid w:val="00357661"/>
    <w:rsid w:val="003654AC"/>
    <w:rsid w:val="00365E4D"/>
    <w:rsid w:val="00367548"/>
    <w:rsid w:val="00370AF4"/>
    <w:rsid w:val="00377D26"/>
    <w:rsid w:val="00382762"/>
    <w:rsid w:val="00383186"/>
    <w:rsid w:val="00383E8C"/>
    <w:rsid w:val="0038454B"/>
    <w:rsid w:val="0039135F"/>
    <w:rsid w:val="00391A8D"/>
    <w:rsid w:val="0039299F"/>
    <w:rsid w:val="00395F09"/>
    <w:rsid w:val="00396E0A"/>
    <w:rsid w:val="00397B3F"/>
    <w:rsid w:val="003A0503"/>
    <w:rsid w:val="003A14F4"/>
    <w:rsid w:val="003A174F"/>
    <w:rsid w:val="003A1A2E"/>
    <w:rsid w:val="003A2F66"/>
    <w:rsid w:val="003A43B1"/>
    <w:rsid w:val="003B38C8"/>
    <w:rsid w:val="003B4019"/>
    <w:rsid w:val="003B7155"/>
    <w:rsid w:val="003B721E"/>
    <w:rsid w:val="003C199C"/>
    <w:rsid w:val="003C2D1F"/>
    <w:rsid w:val="003C304A"/>
    <w:rsid w:val="003C3F17"/>
    <w:rsid w:val="003C40D9"/>
    <w:rsid w:val="003C520F"/>
    <w:rsid w:val="003C6460"/>
    <w:rsid w:val="003C690D"/>
    <w:rsid w:val="003C6B89"/>
    <w:rsid w:val="003C6F64"/>
    <w:rsid w:val="003C7909"/>
    <w:rsid w:val="003D114E"/>
    <w:rsid w:val="003D36F6"/>
    <w:rsid w:val="003E1D97"/>
    <w:rsid w:val="003E73F5"/>
    <w:rsid w:val="003F0A5B"/>
    <w:rsid w:val="003F1B47"/>
    <w:rsid w:val="003F229E"/>
    <w:rsid w:val="003F5241"/>
    <w:rsid w:val="0040769C"/>
    <w:rsid w:val="004126BB"/>
    <w:rsid w:val="0041373D"/>
    <w:rsid w:val="00414703"/>
    <w:rsid w:val="00417927"/>
    <w:rsid w:val="00420224"/>
    <w:rsid w:val="00420C34"/>
    <w:rsid w:val="004228F1"/>
    <w:rsid w:val="00425FDE"/>
    <w:rsid w:val="00426766"/>
    <w:rsid w:val="004274D4"/>
    <w:rsid w:val="00430B11"/>
    <w:rsid w:val="004323DE"/>
    <w:rsid w:val="00435B3F"/>
    <w:rsid w:val="0043786F"/>
    <w:rsid w:val="00440AD5"/>
    <w:rsid w:val="00441142"/>
    <w:rsid w:val="0044280F"/>
    <w:rsid w:val="0044321E"/>
    <w:rsid w:val="00444302"/>
    <w:rsid w:val="00447D5B"/>
    <w:rsid w:val="00452960"/>
    <w:rsid w:val="004535ED"/>
    <w:rsid w:val="0045373D"/>
    <w:rsid w:val="004545EB"/>
    <w:rsid w:val="00454ECE"/>
    <w:rsid w:val="00455D76"/>
    <w:rsid w:val="00456442"/>
    <w:rsid w:val="0046266A"/>
    <w:rsid w:val="00463FFF"/>
    <w:rsid w:val="004664B8"/>
    <w:rsid w:val="004665E0"/>
    <w:rsid w:val="00467993"/>
    <w:rsid w:val="00467B2C"/>
    <w:rsid w:val="00473A00"/>
    <w:rsid w:val="00474CA5"/>
    <w:rsid w:val="0048178F"/>
    <w:rsid w:val="004824DE"/>
    <w:rsid w:val="00485226"/>
    <w:rsid w:val="00486389"/>
    <w:rsid w:val="0048698D"/>
    <w:rsid w:val="00486B2E"/>
    <w:rsid w:val="00490B62"/>
    <w:rsid w:val="00490D1D"/>
    <w:rsid w:val="00492D3F"/>
    <w:rsid w:val="004940D6"/>
    <w:rsid w:val="004950B3"/>
    <w:rsid w:val="00495E25"/>
    <w:rsid w:val="00497450"/>
    <w:rsid w:val="004A4E5E"/>
    <w:rsid w:val="004A5C1E"/>
    <w:rsid w:val="004B0E51"/>
    <w:rsid w:val="004B0ED8"/>
    <w:rsid w:val="004B14F5"/>
    <w:rsid w:val="004B26F6"/>
    <w:rsid w:val="004B338F"/>
    <w:rsid w:val="004B58D0"/>
    <w:rsid w:val="004B5B3C"/>
    <w:rsid w:val="004C0495"/>
    <w:rsid w:val="004C1322"/>
    <w:rsid w:val="004C1F52"/>
    <w:rsid w:val="004C391E"/>
    <w:rsid w:val="004C398B"/>
    <w:rsid w:val="004C6EF6"/>
    <w:rsid w:val="004C7BE0"/>
    <w:rsid w:val="004D23B8"/>
    <w:rsid w:val="004D256B"/>
    <w:rsid w:val="004D4B86"/>
    <w:rsid w:val="004D4E02"/>
    <w:rsid w:val="004D52BA"/>
    <w:rsid w:val="004D5324"/>
    <w:rsid w:val="004D53A5"/>
    <w:rsid w:val="004D5EC7"/>
    <w:rsid w:val="004D6CE4"/>
    <w:rsid w:val="004E170E"/>
    <w:rsid w:val="004E2C3F"/>
    <w:rsid w:val="004E3F9C"/>
    <w:rsid w:val="004E4B00"/>
    <w:rsid w:val="004E5A5B"/>
    <w:rsid w:val="004F006E"/>
    <w:rsid w:val="004F09EE"/>
    <w:rsid w:val="004F09FD"/>
    <w:rsid w:val="004F190A"/>
    <w:rsid w:val="004F442D"/>
    <w:rsid w:val="004F52CD"/>
    <w:rsid w:val="004F6169"/>
    <w:rsid w:val="004F6F61"/>
    <w:rsid w:val="005035E9"/>
    <w:rsid w:val="00503638"/>
    <w:rsid w:val="00503B04"/>
    <w:rsid w:val="00507E80"/>
    <w:rsid w:val="005100B5"/>
    <w:rsid w:val="005132DA"/>
    <w:rsid w:val="00513926"/>
    <w:rsid w:val="00515375"/>
    <w:rsid w:val="00520170"/>
    <w:rsid w:val="00522B22"/>
    <w:rsid w:val="0052761B"/>
    <w:rsid w:val="00527731"/>
    <w:rsid w:val="00527779"/>
    <w:rsid w:val="00531A41"/>
    <w:rsid w:val="0053469C"/>
    <w:rsid w:val="0053640E"/>
    <w:rsid w:val="00536526"/>
    <w:rsid w:val="00536CF7"/>
    <w:rsid w:val="00537559"/>
    <w:rsid w:val="005414A5"/>
    <w:rsid w:val="005426D2"/>
    <w:rsid w:val="005430F9"/>
    <w:rsid w:val="00543BE4"/>
    <w:rsid w:val="00544B18"/>
    <w:rsid w:val="00544BEC"/>
    <w:rsid w:val="00544D7A"/>
    <w:rsid w:val="00545FA2"/>
    <w:rsid w:val="005502FB"/>
    <w:rsid w:val="0055391D"/>
    <w:rsid w:val="00554916"/>
    <w:rsid w:val="00555065"/>
    <w:rsid w:val="005559E1"/>
    <w:rsid w:val="00556826"/>
    <w:rsid w:val="00556EAB"/>
    <w:rsid w:val="005604A0"/>
    <w:rsid w:val="005609F9"/>
    <w:rsid w:val="00562A96"/>
    <w:rsid w:val="00564E76"/>
    <w:rsid w:val="005657A2"/>
    <w:rsid w:val="005704E6"/>
    <w:rsid w:val="0057175A"/>
    <w:rsid w:val="0057196C"/>
    <w:rsid w:val="0057247E"/>
    <w:rsid w:val="00574844"/>
    <w:rsid w:val="00574FE1"/>
    <w:rsid w:val="0057563B"/>
    <w:rsid w:val="00576AA4"/>
    <w:rsid w:val="005829D7"/>
    <w:rsid w:val="00582E50"/>
    <w:rsid w:val="005840E8"/>
    <w:rsid w:val="005844AF"/>
    <w:rsid w:val="00584732"/>
    <w:rsid w:val="00586A85"/>
    <w:rsid w:val="00587108"/>
    <w:rsid w:val="00587534"/>
    <w:rsid w:val="00587C83"/>
    <w:rsid w:val="0059104A"/>
    <w:rsid w:val="00591CE7"/>
    <w:rsid w:val="00592C19"/>
    <w:rsid w:val="005930AC"/>
    <w:rsid w:val="00596A73"/>
    <w:rsid w:val="00597ABE"/>
    <w:rsid w:val="005A2A2F"/>
    <w:rsid w:val="005A3C55"/>
    <w:rsid w:val="005A5E15"/>
    <w:rsid w:val="005B2A64"/>
    <w:rsid w:val="005B3D0B"/>
    <w:rsid w:val="005B40B3"/>
    <w:rsid w:val="005B48D5"/>
    <w:rsid w:val="005B6EE2"/>
    <w:rsid w:val="005C12C8"/>
    <w:rsid w:val="005C509E"/>
    <w:rsid w:val="005D3095"/>
    <w:rsid w:val="005D330D"/>
    <w:rsid w:val="005D4DEA"/>
    <w:rsid w:val="005D5224"/>
    <w:rsid w:val="005D6800"/>
    <w:rsid w:val="005D69F8"/>
    <w:rsid w:val="005E144D"/>
    <w:rsid w:val="005E1DA3"/>
    <w:rsid w:val="005E4B0C"/>
    <w:rsid w:val="005E5B19"/>
    <w:rsid w:val="005E64D4"/>
    <w:rsid w:val="005E6B9E"/>
    <w:rsid w:val="005E6CB2"/>
    <w:rsid w:val="005E6D6B"/>
    <w:rsid w:val="005F1925"/>
    <w:rsid w:val="005F249C"/>
    <w:rsid w:val="005F3CF2"/>
    <w:rsid w:val="005F584E"/>
    <w:rsid w:val="006031DF"/>
    <w:rsid w:val="0060324A"/>
    <w:rsid w:val="006054C9"/>
    <w:rsid w:val="006114EA"/>
    <w:rsid w:val="00612BA0"/>
    <w:rsid w:val="0061362E"/>
    <w:rsid w:val="00617C48"/>
    <w:rsid w:val="00617F54"/>
    <w:rsid w:val="006225FB"/>
    <w:rsid w:val="006240D5"/>
    <w:rsid w:val="006240F5"/>
    <w:rsid w:val="00631639"/>
    <w:rsid w:val="00632CD0"/>
    <w:rsid w:val="00632D38"/>
    <w:rsid w:val="0063333F"/>
    <w:rsid w:val="00640217"/>
    <w:rsid w:val="00640FA3"/>
    <w:rsid w:val="00643036"/>
    <w:rsid w:val="00643447"/>
    <w:rsid w:val="00643D27"/>
    <w:rsid w:val="006446EF"/>
    <w:rsid w:val="00644EEA"/>
    <w:rsid w:val="00651DD3"/>
    <w:rsid w:val="006523B7"/>
    <w:rsid w:val="00652B31"/>
    <w:rsid w:val="00652D70"/>
    <w:rsid w:val="00653018"/>
    <w:rsid w:val="00653F96"/>
    <w:rsid w:val="00654ADC"/>
    <w:rsid w:val="00656F53"/>
    <w:rsid w:val="006609C6"/>
    <w:rsid w:val="00665F09"/>
    <w:rsid w:val="006672A5"/>
    <w:rsid w:val="006720FB"/>
    <w:rsid w:val="00672452"/>
    <w:rsid w:val="00672D7D"/>
    <w:rsid w:val="00673897"/>
    <w:rsid w:val="006747B1"/>
    <w:rsid w:val="006747B7"/>
    <w:rsid w:val="00674A4E"/>
    <w:rsid w:val="00680C19"/>
    <w:rsid w:val="00680EC1"/>
    <w:rsid w:val="00681BD2"/>
    <w:rsid w:val="00682080"/>
    <w:rsid w:val="0068392F"/>
    <w:rsid w:val="00685AE7"/>
    <w:rsid w:val="00686AB9"/>
    <w:rsid w:val="00691F6C"/>
    <w:rsid w:val="006973DD"/>
    <w:rsid w:val="006A2B41"/>
    <w:rsid w:val="006A3709"/>
    <w:rsid w:val="006A3B3A"/>
    <w:rsid w:val="006A462D"/>
    <w:rsid w:val="006A5555"/>
    <w:rsid w:val="006B2ADA"/>
    <w:rsid w:val="006B32EB"/>
    <w:rsid w:val="006B3D2E"/>
    <w:rsid w:val="006B3EC0"/>
    <w:rsid w:val="006B688B"/>
    <w:rsid w:val="006B6B7E"/>
    <w:rsid w:val="006C0101"/>
    <w:rsid w:val="006C0D1D"/>
    <w:rsid w:val="006C4B6C"/>
    <w:rsid w:val="006D06FE"/>
    <w:rsid w:val="006D1074"/>
    <w:rsid w:val="006D2EDF"/>
    <w:rsid w:val="006D640A"/>
    <w:rsid w:val="006D7B88"/>
    <w:rsid w:val="006D7DF7"/>
    <w:rsid w:val="006E0424"/>
    <w:rsid w:val="006E0E89"/>
    <w:rsid w:val="006E19ED"/>
    <w:rsid w:val="006E2129"/>
    <w:rsid w:val="006E2349"/>
    <w:rsid w:val="006E4C3F"/>
    <w:rsid w:val="006E77D6"/>
    <w:rsid w:val="006F1B01"/>
    <w:rsid w:val="006F4507"/>
    <w:rsid w:val="006F48F3"/>
    <w:rsid w:val="006F4A7B"/>
    <w:rsid w:val="006F6FBD"/>
    <w:rsid w:val="00700334"/>
    <w:rsid w:val="00701B8C"/>
    <w:rsid w:val="007047F7"/>
    <w:rsid w:val="0070525D"/>
    <w:rsid w:val="0070678A"/>
    <w:rsid w:val="00711A75"/>
    <w:rsid w:val="00711B2E"/>
    <w:rsid w:val="00711C92"/>
    <w:rsid w:val="00712DB9"/>
    <w:rsid w:val="007139BC"/>
    <w:rsid w:val="00713DB9"/>
    <w:rsid w:val="00714155"/>
    <w:rsid w:val="00714EE5"/>
    <w:rsid w:val="00715153"/>
    <w:rsid w:val="00715C50"/>
    <w:rsid w:val="00716CF3"/>
    <w:rsid w:val="00717489"/>
    <w:rsid w:val="00717DB3"/>
    <w:rsid w:val="0072074A"/>
    <w:rsid w:val="00721579"/>
    <w:rsid w:val="00723E7A"/>
    <w:rsid w:val="00725A8D"/>
    <w:rsid w:val="00731BED"/>
    <w:rsid w:val="007323DE"/>
    <w:rsid w:val="0073502E"/>
    <w:rsid w:val="007361F5"/>
    <w:rsid w:val="00736E45"/>
    <w:rsid w:val="0074034A"/>
    <w:rsid w:val="0075209A"/>
    <w:rsid w:val="007522D1"/>
    <w:rsid w:val="007523A4"/>
    <w:rsid w:val="0075469D"/>
    <w:rsid w:val="0075537D"/>
    <w:rsid w:val="0076217F"/>
    <w:rsid w:val="00764236"/>
    <w:rsid w:val="007644A4"/>
    <w:rsid w:val="007645D0"/>
    <w:rsid w:val="00766FE9"/>
    <w:rsid w:val="0077436F"/>
    <w:rsid w:val="00776ABE"/>
    <w:rsid w:val="00780876"/>
    <w:rsid w:val="007808C8"/>
    <w:rsid w:val="00780FF1"/>
    <w:rsid w:val="00781F8C"/>
    <w:rsid w:val="007834E3"/>
    <w:rsid w:val="00784C28"/>
    <w:rsid w:val="00786844"/>
    <w:rsid w:val="0079015D"/>
    <w:rsid w:val="007934EF"/>
    <w:rsid w:val="0079390B"/>
    <w:rsid w:val="00796E9F"/>
    <w:rsid w:val="007A0276"/>
    <w:rsid w:val="007A0E8E"/>
    <w:rsid w:val="007A1325"/>
    <w:rsid w:val="007A1E52"/>
    <w:rsid w:val="007A4316"/>
    <w:rsid w:val="007A5DCC"/>
    <w:rsid w:val="007B0EF8"/>
    <w:rsid w:val="007B218E"/>
    <w:rsid w:val="007B3799"/>
    <w:rsid w:val="007B4921"/>
    <w:rsid w:val="007B7C3B"/>
    <w:rsid w:val="007C0C5C"/>
    <w:rsid w:val="007C190D"/>
    <w:rsid w:val="007C268A"/>
    <w:rsid w:val="007C6641"/>
    <w:rsid w:val="007D02EA"/>
    <w:rsid w:val="007D2217"/>
    <w:rsid w:val="007D2494"/>
    <w:rsid w:val="007D57E3"/>
    <w:rsid w:val="007D7778"/>
    <w:rsid w:val="007E1996"/>
    <w:rsid w:val="007E39A0"/>
    <w:rsid w:val="007E4644"/>
    <w:rsid w:val="007E4B48"/>
    <w:rsid w:val="007E5080"/>
    <w:rsid w:val="007E5712"/>
    <w:rsid w:val="007E6F2D"/>
    <w:rsid w:val="007F13C3"/>
    <w:rsid w:val="007F1807"/>
    <w:rsid w:val="007F1FAF"/>
    <w:rsid w:val="007F4CC1"/>
    <w:rsid w:val="007F5126"/>
    <w:rsid w:val="007F53A4"/>
    <w:rsid w:val="007F58BD"/>
    <w:rsid w:val="007F5997"/>
    <w:rsid w:val="00800AF9"/>
    <w:rsid w:val="0080131C"/>
    <w:rsid w:val="00802015"/>
    <w:rsid w:val="00802234"/>
    <w:rsid w:val="00802F08"/>
    <w:rsid w:val="0080358D"/>
    <w:rsid w:val="00804CD9"/>
    <w:rsid w:val="00805103"/>
    <w:rsid w:val="0080518C"/>
    <w:rsid w:val="00811127"/>
    <w:rsid w:val="0081140F"/>
    <w:rsid w:val="008119AB"/>
    <w:rsid w:val="0081309D"/>
    <w:rsid w:val="00815539"/>
    <w:rsid w:val="00816BB9"/>
    <w:rsid w:val="00822216"/>
    <w:rsid w:val="00825454"/>
    <w:rsid w:val="008259FA"/>
    <w:rsid w:val="00831EB7"/>
    <w:rsid w:val="00833C30"/>
    <w:rsid w:val="00833F64"/>
    <w:rsid w:val="00834EB4"/>
    <w:rsid w:val="0083527D"/>
    <w:rsid w:val="008356B5"/>
    <w:rsid w:val="00837936"/>
    <w:rsid w:val="00837C26"/>
    <w:rsid w:val="00841C07"/>
    <w:rsid w:val="0084261B"/>
    <w:rsid w:val="00842631"/>
    <w:rsid w:val="00843D5A"/>
    <w:rsid w:val="00844056"/>
    <w:rsid w:val="00845431"/>
    <w:rsid w:val="00847C75"/>
    <w:rsid w:val="00850118"/>
    <w:rsid w:val="00850215"/>
    <w:rsid w:val="008517DE"/>
    <w:rsid w:val="0085298D"/>
    <w:rsid w:val="00852A36"/>
    <w:rsid w:val="008539CE"/>
    <w:rsid w:val="00856A7D"/>
    <w:rsid w:val="00860023"/>
    <w:rsid w:val="00860658"/>
    <w:rsid w:val="00860D13"/>
    <w:rsid w:val="00861B3F"/>
    <w:rsid w:val="00862126"/>
    <w:rsid w:val="00862BBC"/>
    <w:rsid w:val="008632CB"/>
    <w:rsid w:val="008642A4"/>
    <w:rsid w:val="00866169"/>
    <w:rsid w:val="00867684"/>
    <w:rsid w:val="0087014E"/>
    <w:rsid w:val="00871245"/>
    <w:rsid w:val="008714AD"/>
    <w:rsid w:val="00872659"/>
    <w:rsid w:val="008759B5"/>
    <w:rsid w:val="00876089"/>
    <w:rsid w:val="0087621B"/>
    <w:rsid w:val="00876B5F"/>
    <w:rsid w:val="008771AF"/>
    <w:rsid w:val="008778B3"/>
    <w:rsid w:val="00882FEB"/>
    <w:rsid w:val="00886164"/>
    <w:rsid w:val="0088708B"/>
    <w:rsid w:val="00887C5C"/>
    <w:rsid w:val="008903D9"/>
    <w:rsid w:val="00892039"/>
    <w:rsid w:val="0089323D"/>
    <w:rsid w:val="00894EC8"/>
    <w:rsid w:val="008959B7"/>
    <w:rsid w:val="00896333"/>
    <w:rsid w:val="00897EB1"/>
    <w:rsid w:val="008A0FC1"/>
    <w:rsid w:val="008A26AF"/>
    <w:rsid w:val="008A4F29"/>
    <w:rsid w:val="008A638E"/>
    <w:rsid w:val="008B149D"/>
    <w:rsid w:val="008B2F90"/>
    <w:rsid w:val="008B3DDE"/>
    <w:rsid w:val="008B3EE5"/>
    <w:rsid w:val="008B5A9D"/>
    <w:rsid w:val="008B5FF7"/>
    <w:rsid w:val="008B7103"/>
    <w:rsid w:val="008C0505"/>
    <w:rsid w:val="008C3863"/>
    <w:rsid w:val="008C50C1"/>
    <w:rsid w:val="008C6554"/>
    <w:rsid w:val="008D0809"/>
    <w:rsid w:val="008D1860"/>
    <w:rsid w:val="008D2A0B"/>
    <w:rsid w:val="008D2BC0"/>
    <w:rsid w:val="008D4B3B"/>
    <w:rsid w:val="008D547C"/>
    <w:rsid w:val="008D6715"/>
    <w:rsid w:val="008D673E"/>
    <w:rsid w:val="008E1782"/>
    <w:rsid w:val="008E2471"/>
    <w:rsid w:val="008E31AF"/>
    <w:rsid w:val="008E44CB"/>
    <w:rsid w:val="008E4515"/>
    <w:rsid w:val="008E55B6"/>
    <w:rsid w:val="008F0725"/>
    <w:rsid w:val="008F194F"/>
    <w:rsid w:val="008F1C00"/>
    <w:rsid w:val="008F34C1"/>
    <w:rsid w:val="008F3969"/>
    <w:rsid w:val="00902297"/>
    <w:rsid w:val="00902F11"/>
    <w:rsid w:val="009035C9"/>
    <w:rsid w:val="009047F6"/>
    <w:rsid w:val="00904D06"/>
    <w:rsid w:val="00905019"/>
    <w:rsid w:val="0090545C"/>
    <w:rsid w:val="00905FB2"/>
    <w:rsid w:val="00905FDC"/>
    <w:rsid w:val="009074C5"/>
    <w:rsid w:val="00911C62"/>
    <w:rsid w:val="00914844"/>
    <w:rsid w:val="0091730D"/>
    <w:rsid w:val="00917F80"/>
    <w:rsid w:val="00921270"/>
    <w:rsid w:val="009252F4"/>
    <w:rsid w:val="00925536"/>
    <w:rsid w:val="0092605A"/>
    <w:rsid w:val="00927FAE"/>
    <w:rsid w:val="009300EC"/>
    <w:rsid w:val="009313EB"/>
    <w:rsid w:val="009326D3"/>
    <w:rsid w:val="009332C5"/>
    <w:rsid w:val="00934110"/>
    <w:rsid w:val="00934FA1"/>
    <w:rsid w:val="009361E1"/>
    <w:rsid w:val="00936954"/>
    <w:rsid w:val="00937751"/>
    <w:rsid w:val="00937C79"/>
    <w:rsid w:val="00941CDF"/>
    <w:rsid w:val="00941F7E"/>
    <w:rsid w:val="009440E8"/>
    <w:rsid w:val="009474D9"/>
    <w:rsid w:val="00947E2C"/>
    <w:rsid w:val="00951808"/>
    <w:rsid w:val="00953230"/>
    <w:rsid w:val="00960E20"/>
    <w:rsid w:val="00961E79"/>
    <w:rsid w:val="00963245"/>
    <w:rsid w:val="009639DF"/>
    <w:rsid w:val="00963DD3"/>
    <w:rsid w:val="00963F16"/>
    <w:rsid w:val="009651DE"/>
    <w:rsid w:val="00965C1A"/>
    <w:rsid w:val="009716EE"/>
    <w:rsid w:val="00972205"/>
    <w:rsid w:val="00972FB2"/>
    <w:rsid w:val="00973127"/>
    <w:rsid w:val="009731FF"/>
    <w:rsid w:val="00973494"/>
    <w:rsid w:val="00973727"/>
    <w:rsid w:val="009747D6"/>
    <w:rsid w:val="009762F6"/>
    <w:rsid w:val="0097778D"/>
    <w:rsid w:val="0097786E"/>
    <w:rsid w:val="009820D7"/>
    <w:rsid w:val="00983119"/>
    <w:rsid w:val="0098390E"/>
    <w:rsid w:val="00986DCE"/>
    <w:rsid w:val="00987250"/>
    <w:rsid w:val="0098727D"/>
    <w:rsid w:val="00987871"/>
    <w:rsid w:val="0099005A"/>
    <w:rsid w:val="0099090F"/>
    <w:rsid w:val="00995729"/>
    <w:rsid w:val="009A0284"/>
    <w:rsid w:val="009A0F48"/>
    <w:rsid w:val="009A4445"/>
    <w:rsid w:val="009A6809"/>
    <w:rsid w:val="009B00C0"/>
    <w:rsid w:val="009B1EEC"/>
    <w:rsid w:val="009C09C6"/>
    <w:rsid w:val="009C0A42"/>
    <w:rsid w:val="009C0E95"/>
    <w:rsid w:val="009C1034"/>
    <w:rsid w:val="009C2565"/>
    <w:rsid w:val="009C600B"/>
    <w:rsid w:val="009C72FF"/>
    <w:rsid w:val="009D1175"/>
    <w:rsid w:val="009D15C5"/>
    <w:rsid w:val="009D1EFD"/>
    <w:rsid w:val="009D32A4"/>
    <w:rsid w:val="009D5C42"/>
    <w:rsid w:val="009D66CC"/>
    <w:rsid w:val="009E1F54"/>
    <w:rsid w:val="009E27E7"/>
    <w:rsid w:val="009E2938"/>
    <w:rsid w:val="009E30E5"/>
    <w:rsid w:val="009E3B7B"/>
    <w:rsid w:val="009E3F4E"/>
    <w:rsid w:val="009E4B1E"/>
    <w:rsid w:val="009E4FF8"/>
    <w:rsid w:val="009E73F3"/>
    <w:rsid w:val="009F00E5"/>
    <w:rsid w:val="009F0315"/>
    <w:rsid w:val="009F2D1C"/>
    <w:rsid w:val="009F6A50"/>
    <w:rsid w:val="00A001BF"/>
    <w:rsid w:val="00A00EEC"/>
    <w:rsid w:val="00A010E2"/>
    <w:rsid w:val="00A019A2"/>
    <w:rsid w:val="00A01D36"/>
    <w:rsid w:val="00A02497"/>
    <w:rsid w:val="00A0291B"/>
    <w:rsid w:val="00A038F3"/>
    <w:rsid w:val="00A06A85"/>
    <w:rsid w:val="00A06D4A"/>
    <w:rsid w:val="00A07785"/>
    <w:rsid w:val="00A12710"/>
    <w:rsid w:val="00A13912"/>
    <w:rsid w:val="00A14CB0"/>
    <w:rsid w:val="00A14E44"/>
    <w:rsid w:val="00A15D65"/>
    <w:rsid w:val="00A17F3A"/>
    <w:rsid w:val="00A208A8"/>
    <w:rsid w:val="00A24D71"/>
    <w:rsid w:val="00A25D2F"/>
    <w:rsid w:val="00A263F1"/>
    <w:rsid w:val="00A30F3E"/>
    <w:rsid w:val="00A310BC"/>
    <w:rsid w:val="00A310CE"/>
    <w:rsid w:val="00A313BD"/>
    <w:rsid w:val="00A32624"/>
    <w:rsid w:val="00A338FA"/>
    <w:rsid w:val="00A343A4"/>
    <w:rsid w:val="00A40181"/>
    <w:rsid w:val="00A4226D"/>
    <w:rsid w:val="00A4236C"/>
    <w:rsid w:val="00A424F7"/>
    <w:rsid w:val="00A42D86"/>
    <w:rsid w:val="00A43466"/>
    <w:rsid w:val="00A455ED"/>
    <w:rsid w:val="00A45780"/>
    <w:rsid w:val="00A45CB3"/>
    <w:rsid w:val="00A50B46"/>
    <w:rsid w:val="00A51818"/>
    <w:rsid w:val="00A53FE5"/>
    <w:rsid w:val="00A56D1D"/>
    <w:rsid w:val="00A57D9A"/>
    <w:rsid w:val="00A623B5"/>
    <w:rsid w:val="00A63D95"/>
    <w:rsid w:val="00A66E7F"/>
    <w:rsid w:val="00A674D1"/>
    <w:rsid w:val="00A700C3"/>
    <w:rsid w:val="00A72078"/>
    <w:rsid w:val="00A8002D"/>
    <w:rsid w:val="00A80CA6"/>
    <w:rsid w:val="00A812CD"/>
    <w:rsid w:val="00A85716"/>
    <w:rsid w:val="00A87050"/>
    <w:rsid w:val="00A8710E"/>
    <w:rsid w:val="00A90F1C"/>
    <w:rsid w:val="00A92566"/>
    <w:rsid w:val="00A92F64"/>
    <w:rsid w:val="00A96F99"/>
    <w:rsid w:val="00AA090F"/>
    <w:rsid w:val="00AA0A58"/>
    <w:rsid w:val="00AA0E9B"/>
    <w:rsid w:val="00AA123D"/>
    <w:rsid w:val="00AA1267"/>
    <w:rsid w:val="00AA22B2"/>
    <w:rsid w:val="00AA461C"/>
    <w:rsid w:val="00AA56BE"/>
    <w:rsid w:val="00AB3184"/>
    <w:rsid w:val="00AB3B3B"/>
    <w:rsid w:val="00AB3CA6"/>
    <w:rsid w:val="00AB3FF3"/>
    <w:rsid w:val="00AB487E"/>
    <w:rsid w:val="00AB722E"/>
    <w:rsid w:val="00AB7852"/>
    <w:rsid w:val="00AC0548"/>
    <w:rsid w:val="00AC0B2A"/>
    <w:rsid w:val="00AC187F"/>
    <w:rsid w:val="00AC6309"/>
    <w:rsid w:val="00AC651E"/>
    <w:rsid w:val="00AC6CA5"/>
    <w:rsid w:val="00AD1007"/>
    <w:rsid w:val="00AD1542"/>
    <w:rsid w:val="00AD3FAC"/>
    <w:rsid w:val="00AD57F2"/>
    <w:rsid w:val="00AD5B38"/>
    <w:rsid w:val="00AE2085"/>
    <w:rsid w:val="00AE2BC6"/>
    <w:rsid w:val="00AE3ECB"/>
    <w:rsid w:val="00AE4E5B"/>
    <w:rsid w:val="00AE7422"/>
    <w:rsid w:val="00AF4CB1"/>
    <w:rsid w:val="00AF517B"/>
    <w:rsid w:val="00AF7027"/>
    <w:rsid w:val="00AF74FA"/>
    <w:rsid w:val="00B00704"/>
    <w:rsid w:val="00B009D2"/>
    <w:rsid w:val="00B01276"/>
    <w:rsid w:val="00B05010"/>
    <w:rsid w:val="00B065D2"/>
    <w:rsid w:val="00B06DFF"/>
    <w:rsid w:val="00B1162B"/>
    <w:rsid w:val="00B12274"/>
    <w:rsid w:val="00B12C72"/>
    <w:rsid w:val="00B14BDF"/>
    <w:rsid w:val="00B14CA0"/>
    <w:rsid w:val="00B16C09"/>
    <w:rsid w:val="00B17055"/>
    <w:rsid w:val="00B2169E"/>
    <w:rsid w:val="00B22702"/>
    <w:rsid w:val="00B27721"/>
    <w:rsid w:val="00B3134A"/>
    <w:rsid w:val="00B35CD6"/>
    <w:rsid w:val="00B368A6"/>
    <w:rsid w:val="00B41F5A"/>
    <w:rsid w:val="00B42761"/>
    <w:rsid w:val="00B429A1"/>
    <w:rsid w:val="00B43D1B"/>
    <w:rsid w:val="00B442F5"/>
    <w:rsid w:val="00B461E0"/>
    <w:rsid w:val="00B467AD"/>
    <w:rsid w:val="00B477AC"/>
    <w:rsid w:val="00B503CF"/>
    <w:rsid w:val="00B55975"/>
    <w:rsid w:val="00B60017"/>
    <w:rsid w:val="00B602AA"/>
    <w:rsid w:val="00B613EA"/>
    <w:rsid w:val="00B62BAA"/>
    <w:rsid w:val="00B63BEF"/>
    <w:rsid w:val="00B65820"/>
    <w:rsid w:val="00B720F7"/>
    <w:rsid w:val="00B7468D"/>
    <w:rsid w:val="00B74B0E"/>
    <w:rsid w:val="00B805C1"/>
    <w:rsid w:val="00B82546"/>
    <w:rsid w:val="00B82C2E"/>
    <w:rsid w:val="00B833E9"/>
    <w:rsid w:val="00B83716"/>
    <w:rsid w:val="00B872C4"/>
    <w:rsid w:val="00B918B5"/>
    <w:rsid w:val="00B94217"/>
    <w:rsid w:val="00B9646A"/>
    <w:rsid w:val="00B96F5C"/>
    <w:rsid w:val="00BA0797"/>
    <w:rsid w:val="00BA150D"/>
    <w:rsid w:val="00BA1CF2"/>
    <w:rsid w:val="00BA369C"/>
    <w:rsid w:val="00BA4FE2"/>
    <w:rsid w:val="00BA5026"/>
    <w:rsid w:val="00BA571B"/>
    <w:rsid w:val="00BA77B2"/>
    <w:rsid w:val="00BB0C6B"/>
    <w:rsid w:val="00BB224F"/>
    <w:rsid w:val="00BB382C"/>
    <w:rsid w:val="00BB39DE"/>
    <w:rsid w:val="00BB3B45"/>
    <w:rsid w:val="00BB3CA0"/>
    <w:rsid w:val="00BC0A3D"/>
    <w:rsid w:val="00BC1655"/>
    <w:rsid w:val="00BC22CD"/>
    <w:rsid w:val="00BC23CD"/>
    <w:rsid w:val="00BD2854"/>
    <w:rsid w:val="00BD37CE"/>
    <w:rsid w:val="00BD3899"/>
    <w:rsid w:val="00BD4AEA"/>
    <w:rsid w:val="00BD4CC1"/>
    <w:rsid w:val="00BD749B"/>
    <w:rsid w:val="00BD7638"/>
    <w:rsid w:val="00BE0A35"/>
    <w:rsid w:val="00BE53C1"/>
    <w:rsid w:val="00BE73CB"/>
    <w:rsid w:val="00BE7932"/>
    <w:rsid w:val="00BE79E6"/>
    <w:rsid w:val="00BF00A9"/>
    <w:rsid w:val="00BF075D"/>
    <w:rsid w:val="00BF1263"/>
    <w:rsid w:val="00BF164B"/>
    <w:rsid w:val="00BF36CB"/>
    <w:rsid w:val="00BF4958"/>
    <w:rsid w:val="00BF5240"/>
    <w:rsid w:val="00BF764F"/>
    <w:rsid w:val="00C002AD"/>
    <w:rsid w:val="00C003FE"/>
    <w:rsid w:val="00C01FCE"/>
    <w:rsid w:val="00C025B1"/>
    <w:rsid w:val="00C02768"/>
    <w:rsid w:val="00C03665"/>
    <w:rsid w:val="00C04207"/>
    <w:rsid w:val="00C0456B"/>
    <w:rsid w:val="00C07783"/>
    <w:rsid w:val="00C101CA"/>
    <w:rsid w:val="00C10457"/>
    <w:rsid w:val="00C1516A"/>
    <w:rsid w:val="00C1625A"/>
    <w:rsid w:val="00C21872"/>
    <w:rsid w:val="00C23FD9"/>
    <w:rsid w:val="00C24849"/>
    <w:rsid w:val="00C25B26"/>
    <w:rsid w:val="00C26E91"/>
    <w:rsid w:val="00C27E89"/>
    <w:rsid w:val="00C30E61"/>
    <w:rsid w:val="00C31AAA"/>
    <w:rsid w:val="00C3744D"/>
    <w:rsid w:val="00C407F1"/>
    <w:rsid w:val="00C40CEE"/>
    <w:rsid w:val="00C42AE8"/>
    <w:rsid w:val="00C44029"/>
    <w:rsid w:val="00C459E1"/>
    <w:rsid w:val="00C46678"/>
    <w:rsid w:val="00C47F58"/>
    <w:rsid w:val="00C51C66"/>
    <w:rsid w:val="00C529B0"/>
    <w:rsid w:val="00C52EAB"/>
    <w:rsid w:val="00C536CD"/>
    <w:rsid w:val="00C54EF6"/>
    <w:rsid w:val="00C576F1"/>
    <w:rsid w:val="00C5783D"/>
    <w:rsid w:val="00C61713"/>
    <w:rsid w:val="00C621B4"/>
    <w:rsid w:val="00C63731"/>
    <w:rsid w:val="00C642F2"/>
    <w:rsid w:val="00C646B5"/>
    <w:rsid w:val="00C6589B"/>
    <w:rsid w:val="00C6601D"/>
    <w:rsid w:val="00C67058"/>
    <w:rsid w:val="00C67210"/>
    <w:rsid w:val="00C6794D"/>
    <w:rsid w:val="00C70862"/>
    <w:rsid w:val="00C70A53"/>
    <w:rsid w:val="00C72A1D"/>
    <w:rsid w:val="00C72D16"/>
    <w:rsid w:val="00C72F4C"/>
    <w:rsid w:val="00C762D5"/>
    <w:rsid w:val="00C7693E"/>
    <w:rsid w:val="00C77F6E"/>
    <w:rsid w:val="00C801E5"/>
    <w:rsid w:val="00C809D2"/>
    <w:rsid w:val="00C80B04"/>
    <w:rsid w:val="00C822F3"/>
    <w:rsid w:val="00C85176"/>
    <w:rsid w:val="00C85459"/>
    <w:rsid w:val="00C8620B"/>
    <w:rsid w:val="00C92C53"/>
    <w:rsid w:val="00C936F5"/>
    <w:rsid w:val="00C966E8"/>
    <w:rsid w:val="00C96890"/>
    <w:rsid w:val="00C96B0D"/>
    <w:rsid w:val="00CA6AC9"/>
    <w:rsid w:val="00CA75C0"/>
    <w:rsid w:val="00CA7787"/>
    <w:rsid w:val="00CB0A54"/>
    <w:rsid w:val="00CB1897"/>
    <w:rsid w:val="00CB1946"/>
    <w:rsid w:val="00CB31E3"/>
    <w:rsid w:val="00CB4862"/>
    <w:rsid w:val="00CB48F5"/>
    <w:rsid w:val="00CB4CF3"/>
    <w:rsid w:val="00CC1D04"/>
    <w:rsid w:val="00CC3E66"/>
    <w:rsid w:val="00CD11C7"/>
    <w:rsid w:val="00CD25AD"/>
    <w:rsid w:val="00CD32FC"/>
    <w:rsid w:val="00CD67E7"/>
    <w:rsid w:val="00CD7F25"/>
    <w:rsid w:val="00CE3F46"/>
    <w:rsid w:val="00CE40CA"/>
    <w:rsid w:val="00CE55BC"/>
    <w:rsid w:val="00CE675D"/>
    <w:rsid w:val="00CE7718"/>
    <w:rsid w:val="00CF0FD2"/>
    <w:rsid w:val="00CF232E"/>
    <w:rsid w:val="00CF3FDF"/>
    <w:rsid w:val="00CF489E"/>
    <w:rsid w:val="00D00192"/>
    <w:rsid w:val="00D006CE"/>
    <w:rsid w:val="00D01A4C"/>
    <w:rsid w:val="00D01F50"/>
    <w:rsid w:val="00D021E9"/>
    <w:rsid w:val="00D0293E"/>
    <w:rsid w:val="00D137CD"/>
    <w:rsid w:val="00D14972"/>
    <w:rsid w:val="00D14EFD"/>
    <w:rsid w:val="00D15543"/>
    <w:rsid w:val="00D163CC"/>
    <w:rsid w:val="00D17287"/>
    <w:rsid w:val="00D17A37"/>
    <w:rsid w:val="00D20C60"/>
    <w:rsid w:val="00D22A2E"/>
    <w:rsid w:val="00D23FBC"/>
    <w:rsid w:val="00D252DD"/>
    <w:rsid w:val="00D26E8E"/>
    <w:rsid w:val="00D27127"/>
    <w:rsid w:val="00D30BA6"/>
    <w:rsid w:val="00D336F2"/>
    <w:rsid w:val="00D34EEB"/>
    <w:rsid w:val="00D404B5"/>
    <w:rsid w:val="00D41333"/>
    <w:rsid w:val="00D43B9E"/>
    <w:rsid w:val="00D45E25"/>
    <w:rsid w:val="00D471E1"/>
    <w:rsid w:val="00D47A01"/>
    <w:rsid w:val="00D50084"/>
    <w:rsid w:val="00D504C8"/>
    <w:rsid w:val="00D52C46"/>
    <w:rsid w:val="00D53374"/>
    <w:rsid w:val="00D533B4"/>
    <w:rsid w:val="00D542CA"/>
    <w:rsid w:val="00D54945"/>
    <w:rsid w:val="00D55652"/>
    <w:rsid w:val="00D563D7"/>
    <w:rsid w:val="00D60330"/>
    <w:rsid w:val="00D609D9"/>
    <w:rsid w:val="00D61532"/>
    <w:rsid w:val="00D616A3"/>
    <w:rsid w:val="00D62AA8"/>
    <w:rsid w:val="00D655B7"/>
    <w:rsid w:val="00D67246"/>
    <w:rsid w:val="00D6791A"/>
    <w:rsid w:val="00D72BC5"/>
    <w:rsid w:val="00D75F04"/>
    <w:rsid w:val="00D76BCC"/>
    <w:rsid w:val="00D8309B"/>
    <w:rsid w:val="00D83187"/>
    <w:rsid w:val="00D8468C"/>
    <w:rsid w:val="00D84AEC"/>
    <w:rsid w:val="00D84F8A"/>
    <w:rsid w:val="00D86DBD"/>
    <w:rsid w:val="00D87134"/>
    <w:rsid w:val="00D93BAA"/>
    <w:rsid w:val="00D947CC"/>
    <w:rsid w:val="00D94ABC"/>
    <w:rsid w:val="00D95F6B"/>
    <w:rsid w:val="00DA0159"/>
    <w:rsid w:val="00DA1488"/>
    <w:rsid w:val="00DA26FD"/>
    <w:rsid w:val="00DA3F08"/>
    <w:rsid w:val="00DA42B4"/>
    <w:rsid w:val="00DA601E"/>
    <w:rsid w:val="00DA6927"/>
    <w:rsid w:val="00DB2B3B"/>
    <w:rsid w:val="00DB3A3F"/>
    <w:rsid w:val="00DB5236"/>
    <w:rsid w:val="00DC028D"/>
    <w:rsid w:val="00DC2A5C"/>
    <w:rsid w:val="00DC7823"/>
    <w:rsid w:val="00DD0C67"/>
    <w:rsid w:val="00DD16B5"/>
    <w:rsid w:val="00DD3FBA"/>
    <w:rsid w:val="00DD5875"/>
    <w:rsid w:val="00DD77B6"/>
    <w:rsid w:val="00DD789F"/>
    <w:rsid w:val="00DE27A0"/>
    <w:rsid w:val="00DE45D9"/>
    <w:rsid w:val="00DE4C25"/>
    <w:rsid w:val="00DE6064"/>
    <w:rsid w:val="00DF110B"/>
    <w:rsid w:val="00DF3066"/>
    <w:rsid w:val="00DF3402"/>
    <w:rsid w:val="00DF410E"/>
    <w:rsid w:val="00DF42F3"/>
    <w:rsid w:val="00DF4BF0"/>
    <w:rsid w:val="00DF4D5E"/>
    <w:rsid w:val="00DF530D"/>
    <w:rsid w:val="00E009C7"/>
    <w:rsid w:val="00E00F73"/>
    <w:rsid w:val="00E0229C"/>
    <w:rsid w:val="00E02D7C"/>
    <w:rsid w:val="00E039BD"/>
    <w:rsid w:val="00E03A76"/>
    <w:rsid w:val="00E0526E"/>
    <w:rsid w:val="00E06400"/>
    <w:rsid w:val="00E114E3"/>
    <w:rsid w:val="00E13134"/>
    <w:rsid w:val="00E14092"/>
    <w:rsid w:val="00E14C68"/>
    <w:rsid w:val="00E14D56"/>
    <w:rsid w:val="00E173C8"/>
    <w:rsid w:val="00E17C58"/>
    <w:rsid w:val="00E20F51"/>
    <w:rsid w:val="00E212A4"/>
    <w:rsid w:val="00E21479"/>
    <w:rsid w:val="00E23049"/>
    <w:rsid w:val="00E2497D"/>
    <w:rsid w:val="00E30A8E"/>
    <w:rsid w:val="00E31669"/>
    <w:rsid w:val="00E31BFA"/>
    <w:rsid w:val="00E3366D"/>
    <w:rsid w:val="00E36476"/>
    <w:rsid w:val="00E40906"/>
    <w:rsid w:val="00E4332B"/>
    <w:rsid w:val="00E51F52"/>
    <w:rsid w:val="00E53AB8"/>
    <w:rsid w:val="00E55461"/>
    <w:rsid w:val="00E56E06"/>
    <w:rsid w:val="00E60B05"/>
    <w:rsid w:val="00E6438C"/>
    <w:rsid w:val="00E659B3"/>
    <w:rsid w:val="00E65E56"/>
    <w:rsid w:val="00E65F54"/>
    <w:rsid w:val="00E668A7"/>
    <w:rsid w:val="00E6722A"/>
    <w:rsid w:val="00E6770C"/>
    <w:rsid w:val="00E703BC"/>
    <w:rsid w:val="00E71BE2"/>
    <w:rsid w:val="00E731D9"/>
    <w:rsid w:val="00E806B7"/>
    <w:rsid w:val="00E829F7"/>
    <w:rsid w:val="00E82C72"/>
    <w:rsid w:val="00E846E5"/>
    <w:rsid w:val="00E906AC"/>
    <w:rsid w:val="00E90A63"/>
    <w:rsid w:val="00E9186F"/>
    <w:rsid w:val="00E91B97"/>
    <w:rsid w:val="00E91D94"/>
    <w:rsid w:val="00E94409"/>
    <w:rsid w:val="00E95315"/>
    <w:rsid w:val="00E95CB7"/>
    <w:rsid w:val="00EA04C8"/>
    <w:rsid w:val="00EA1576"/>
    <w:rsid w:val="00EA1EA6"/>
    <w:rsid w:val="00EA66E1"/>
    <w:rsid w:val="00EA7E81"/>
    <w:rsid w:val="00EB0C56"/>
    <w:rsid w:val="00EB0C5E"/>
    <w:rsid w:val="00EB0FEC"/>
    <w:rsid w:val="00EB35BC"/>
    <w:rsid w:val="00EB5AB7"/>
    <w:rsid w:val="00EB6845"/>
    <w:rsid w:val="00EB7288"/>
    <w:rsid w:val="00EC0CA5"/>
    <w:rsid w:val="00EC55EC"/>
    <w:rsid w:val="00EC68E4"/>
    <w:rsid w:val="00EC6945"/>
    <w:rsid w:val="00EC6DA8"/>
    <w:rsid w:val="00EC75AC"/>
    <w:rsid w:val="00ED01D2"/>
    <w:rsid w:val="00ED34DE"/>
    <w:rsid w:val="00ED4125"/>
    <w:rsid w:val="00ED61CA"/>
    <w:rsid w:val="00ED648F"/>
    <w:rsid w:val="00EE1035"/>
    <w:rsid w:val="00EE13FA"/>
    <w:rsid w:val="00EE50C7"/>
    <w:rsid w:val="00EE5276"/>
    <w:rsid w:val="00EE6D26"/>
    <w:rsid w:val="00EF0DBF"/>
    <w:rsid w:val="00EF4814"/>
    <w:rsid w:val="00EF746A"/>
    <w:rsid w:val="00EF7588"/>
    <w:rsid w:val="00EF79C6"/>
    <w:rsid w:val="00F02990"/>
    <w:rsid w:val="00F02DD0"/>
    <w:rsid w:val="00F02FAC"/>
    <w:rsid w:val="00F034B0"/>
    <w:rsid w:val="00F037C7"/>
    <w:rsid w:val="00F048C4"/>
    <w:rsid w:val="00F04B82"/>
    <w:rsid w:val="00F0683B"/>
    <w:rsid w:val="00F074F2"/>
    <w:rsid w:val="00F07529"/>
    <w:rsid w:val="00F1128B"/>
    <w:rsid w:val="00F11B15"/>
    <w:rsid w:val="00F12966"/>
    <w:rsid w:val="00F12CD2"/>
    <w:rsid w:val="00F13D98"/>
    <w:rsid w:val="00F1649D"/>
    <w:rsid w:val="00F225CD"/>
    <w:rsid w:val="00F22A1A"/>
    <w:rsid w:val="00F2322E"/>
    <w:rsid w:val="00F2738B"/>
    <w:rsid w:val="00F30209"/>
    <w:rsid w:val="00F3207D"/>
    <w:rsid w:val="00F3214C"/>
    <w:rsid w:val="00F32B5B"/>
    <w:rsid w:val="00F351BA"/>
    <w:rsid w:val="00F401A4"/>
    <w:rsid w:val="00F44348"/>
    <w:rsid w:val="00F50E10"/>
    <w:rsid w:val="00F51D21"/>
    <w:rsid w:val="00F52F72"/>
    <w:rsid w:val="00F53C15"/>
    <w:rsid w:val="00F559B7"/>
    <w:rsid w:val="00F5667D"/>
    <w:rsid w:val="00F56C9B"/>
    <w:rsid w:val="00F57409"/>
    <w:rsid w:val="00F6091C"/>
    <w:rsid w:val="00F6547A"/>
    <w:rsid w:val="00F662F7"/>
    <w:rsid w:val="00F702D3"/>
    <w:rsid w:val="00F70BF1"/>
    <w:rsid w:val="00F70EF5"/>
    <w:rsid w:val="00F73100"/>
    <w:rsid w:val="00F73223"/>
    <w:rsid w:val="00F74468"/>
    <w:rsid w:val="00F75880"/>
    <w:rsid w:val="00F76E84"/>
    <w:rsid w:val="00F80093"/>
    <w:rsid w:val="00F80C84"/>
    <w:rsid w:val="00F849C8"/>
    <w:rsid w:val="00F85DC1"/>
    <w:rsid w:val="00F873B6"/>
    <w:rsid w:val="00F87DDE"/>
    <w:rsid w:val="00F90208"/>
    <w:rsid w:val="00F93341"/>
    <w:rsid w:val="00F935C4"/>
    <w:rsid w:val="00F945B1"/>
    <w:rsid w:val="00F94B12"/>
    <w:rsid w:val="00F97781"/>
    <w:rsid w:val="00FA143D"/>
    <w:rsid w:val="00FA2764"/>
    <w:rsid w:val="00FA2995"/>
    <w:rsid w:val="00FA3341"/>
    <w:rsid w:val="00FA402F"/>
    <w:rsid w:val="00FA4042"/>
    <w:rsid w:val="00FA7FA0"/>
    <w:rsid w:val="00FB262A"/>
    <w:rsid w:val="00FB4B18"/>
    <w:rsid w:val="00FB6FF5"/>
    <w:rsid w:val="00FB7537"/>
    <w:rsid w:val="00FB7FC5"/>
    <w:rsid w:val="00FC4D9E"/>
    <w:rsid w:val="00FD0B08"/>
    <w:rsid w:val="00FD1039"/>
    <w:rsid w:val="00FD1DA1"/>
    <w:rsid w:val="00FD4B29"/>
    <w:rsid w:val="00FD6D8B"/>
    <w:rsid w:val="00FD76A2"/>
    <w:rsid w:val="00FE1165"/>
    <w:rsid w:val="00FE1709"/>
    <w:rsid w:val="00FE1FD0"/>
    <w:rsid w:val="00FE522A"/>
    <w:rsid w:val="00FE63D1"/>
    <w:rsid w:val="00FF1B2E"/>
    <w:rsid w:val="00FF1EB7"/>
    <w:rsid w:val="00FF2517"/>
    <w:rsid w:val="00FF5062"/>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8C988"/>
  <w15:docId w15:val="{ED7DF291-C7BB-4EF0-8030-19C758E7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3DD"/>
    <w:rPr>
      <w:rFonts w:cs="Mangal"/>
      <w:sz w:val="24"/>
      <w:szCs w:val="24"/>
      <w:lang w:bidi="kok-IN"/>
    </w:rPr>
  </w:style>
  <w:style w:type="paragraph" w:styleId="Heading1">
    <w:name w:val="heading 1"/>
    <w:basedOn w:val="Normal"/>
    <w:next w:val="BodyText"/>
    <w:link w:val="Heading1Char"/>
    <w:qFormat/>
    <w:rsid w:val="000279BF"/>
    <w:pPr>
      <w:numPr>
        <w:numId w:val="1"/>
      </w:numPr>
      <w:spacing w:before="240" w:after="120"/>
      <w:outlineLvl w:val="0"/>
    </w:pPr>
    <w:rPr>
      <w:rFonts w:ascii="Arial" w:hAnsi="Arial"/>
      <w:b/>
      <w:bCs/>
      <w:kern w:val="28"/>
      <w:sz w:val="28"/>
      <w:szCs w:val="28"/>
    </w:rPr>
  </w:style>
  <w:style w:type="paragraph" w:styleId="Heading2">
    <w:name w:val="heading 2"/>
    <w:basedOn w:val="Normal"/>
    <w:next w:val="BodyText"/>
    <w:link w:val="Heading2Char"/>
    <w:qFormat/>
    <w:rsid w:val="007F5997"/>
    <w:pPr>
      <w:keepNext/>
      <w:spacing w:before="120" w:after="120"/>
      <w:outlineLvl w:val="1"/>
    </w:pPr>
    <w:rPr>
      <w:rFonts w:ascii="Arial" w:hAnsi="Arial"/>
      <w:b/>
      <w:bCs/>
      <w:sz w:val="26"/>
      <w:szCs w:val="26"/>
    </w:rPr>
  </w:style>
  <w:style w:type="paragraph" w:styleId="Heading3">
    <w:name w:val="heading 3"/>
    <w:aliases w:val="h3"/>
    <w:basedOn w:val="Normal"/>
    <w:next w:val="BodyText"/>
    <w:link w:val="Heading3Char"/>
    <w:qFormat/>
    <w:rsid w:val="004126BB"/>
    <w:pPr>
      <w:keepNext/>
      <w:numPr>
        <w:ilvl w:val="2"/>
        <w:numId w:val="1"/>
      </w:numPr>
      <w:spacing w:before="120" w:after="120"/>
      <w:outlineLvl w:val="2"/>
    </w:pPr>
    <w:rPr>
      <w:rFonts w:ascii="Arial" w:hAnsi="Arial"/>
      <w:b/>
      <w:bCs/>
    </w:rPr>
  </w:style>
  <w:style w:type="paragraph" w:styleId="Heading4">
    <w:name w:val="heading 4"/>
    <w:aliases w:val="h4"/>
    <w:basedOn w:val="Normal"/>
    <w:next w:val="BodyText"/>
    <w:link w:val="Heading4Char"/>
    <w:qFormat/>
    <w:rsid w:val="004126BB"/>
    <w:pPr>
      <w:keepNext/>
      <w:numPr>
        <w:ilvl w:val="3"/>
        <w:numId w:val="1"/>
      </w:numPr>
      <w:spacing w:before="240" w:after="120"/>
      <w:outlineLvl w:val="3"/>
    </w:pPr>
    <w:rPr>
      <w:rFonts w:ascii="Arial" w:hAnsi="Arial"/>
      <w:b/>
      <w:bCs/>
      <w:sz w:val="22"/>
      <w:szCs w:val="22"/>
    </w:rPr>
  </w:style>
  <w:style w:type="paragraph" w:styleId="Heading5">
    <w:name w:val="heading 5"/>
    <w:aliases w:val="h5"/>
    <w:basedOn w:val="Normal"/>
    <w:next w:val="BodyText"/>
    <w:link w:val="Heading5Char"/>
    <w:qFormat/>
    <w:rsid w:val="004126BB"/>
    <w:pPr>
      <w:keepNext/>
      <w:spacing w:before="240" w:after="120"/>
      <w:outlineLvl w:val="4"/>
    </w:pPr>
    <w:rPr>
      <w:rFonts w:ascii="Arial" w:hAnsi="Arial"/>
      <w:b/>
      <w:bCs/>
    </w:rPr>
  </w:style>
  <w:style w:type="paragraph" w:styleId="Heading6">
    <w:name w:val="heading 6"/>
    <w:aliases w:val="h6"/>
    <w:basedOn w:val="Normal"/>
    <w:next w:val="BodyText"/>
    <w:link w:val="Heading6Char"/>
    <w:qFormat/>
    <w:rsid w:val="004126BB"/>
    <w:pPr>
      <w:keepNext/>
      <w:numPr>
        <w:ilvl w:val="5"/>
        <w:numId w:val="1"/>
      </w:numPr>
      <w:spacing w:before="160" w:after="80"/>
      <w:outlineLvl w:val="5"/>
    </w:pPr>
    <w:rPr>
      <w:rFonts w:ascii="Arial" w:hAnsi="Arial"/>
    </w:rPr>
  </w:style>
  <w:style w:type="paragraph" w:styleId="Heading7">
    <w:name w:val="heading 7"/>
    <w:basedOn w:val="Normal"/>
    <w:next w:val="BodyText"/>
    <w:link w:val="Heading7Char"/>
    <w:qFormat/>
    <w:rsid w:val="004126BB"/>
    <w:pPr>
      <w:keepNext/>
      <w:numPr>
        <w:ilvl w:val="6"/>
        <w:numId w:val="1"/>
      </w:numPr>
      <w:spacing w:before="160" w:after="80"/>
      <w:outlineLvl w:val="6"/>
    </w:pPr>
    <w:rPr>
      <w:rFonts w:ascii="Arial" w:hAnsi="Arial"/>
      <w:b/>
      <w:bCs/>
      <w:sz w:val="18"/>
      <w:szCs w:val="18"/>
    </w:rPr>
  </w:style>
  <w:style w:type="paragraph" w:styleId="Heading8">
    <w:name w:val="heading 8"/>
    <w:basedOn w:val="Normal"/>
    <w:next w:val="BodyText"/>
    <w:link w:val="Heading8Char"/>
    <w:qFormat/>
    <w:rsid w:val="004126BB"/>
    <w:pPr>
      <w:keepNext/>
      <w:numPr>
        <w:ilvl w:val="7"/>
        <w:numId w:val="1"/>
      </w:numPr>
      <w:spacing w:before="160" w:after="80"/>
      <w:outlineLvl w:val="7"/>
    </w:pPr>
    <w:rPr>
      <w:rFonts w:ascii="Arial" w:hAnsi="Arial"/>
      <w:b/>
      <w:bCs/>
      <w:sz w:val="18"/>
      <w:szCs w:val="18"/>
    </w:rPr>
  </w:style>
  <w:style w:type="paragraph" w:styleId="Heading9">
    <w:name w:val="heading 9"/>
    <w:basedOn w:val="Normal"/>
    <w:next w:val="BodyText"/>
    <w:link w:val="Heading9Char"/>
    <w:qFormat/>
    <w:rsid w:val="004126BB"/>
    <w:pPr>
      <w:keepNext/>
      <w:numPr>
        <w:ilvl w:val="8"/>
        <w:numId w:val="1"/>
      </w:numPr>
      <w:spacing w:before="160" w:after="80"/>
      <w:outlineLvl w:val="8"/>
    </w:pPr>
    <w:rPr>
      <w:rFonts w:ascii="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Body Text Char1 Char,Body Text Char Char Char,Body Text Char1 Char Char Char,Body Text Char Char Char Char Char,Body Text Char Char1 Char,Body Text Char1 Char1,Body Text Char Char Char1"/>
    <w:basedOn w:val="Normal"/>
    <w:link w:val="BodyTextChar1"/>
    <w:rsid w:val="007F5997"/>
    <w:pPr>
      <w:spacing w:after="120"/>
      <w:ind w:left="907"/>
    </w:pPr>
  </w:style>
  <w:style w:type="character" w:customStyle="1" w:styleId="BodyTextChar1">
    <w:name w:val="Body Text Char1"/>
    <w:aliases w:val="Body Text Char Char,Body Text Char1 Char Char,Body Text Char Char Char Char,Body Text Char1 Char Char Char Char1,Body Text Char Char Char Char Char Char1,Body Text Char Char1 Char Char1,Body Text Char1 Char1 Char1"/>
    <w:link w:val="BodyText"/>
    <w:rsid w:val="00C459E1"/>
    <w:rPr>
      <w:rFonts w:cs="Mangal"/>
      <w:sz w:val="24"/>
      <w:szCs w:val="24"/>
      <w:lang w:val="en-US" w:eastAsia="en-US" w:bidi="kok-IN"/>
    </w:rPr>
  </w:style>
  <w:style w:type="character" w:customStyle="1" w:styleId="Heading1Char">
    <w:name w:val="Heading 1 Char"/>
    <w:link w:val="Heading1"/>
    <w:rsid w:val="000279BF"/>
    <w:rPr>
      <w:rFonts w:ascii="Arial" w:hAnsi="Arial" w:cs="Mangal"/>
      <w:b/>
      <w:bCs/>
      <w:kern w:val="28"/>
      <w:sz w:val="28"/>
      <w:szCs w:val="28"/>
      <w:lang w:bidi="kok-IN"/>
    </w:rPr>
  </w:style>
  <w:style w:type="character" w:customStyle="1" w:styleId="Heading2Char">
    <w:name w:val="Heading 2 Char"/>
    <w:link w:val="Heading2"/>
    <w:rsid w:val="00C459E1"/>
    <w:rPr>
      <w:rFonts w:ascii="Arial" w:hAnsi="Arial" w:cs="Mangal"/>
      <w:b/>
      <w:bCs/>
      <w:sz w:val="26"/>
      <w:szCs w:val="26"/>
      <w:lang w:val="en-US" w:eastAsia="en-US" w:bidi="kok-IN"/>
    </w:rPr>
  </w:style>
  <w:style w:type="character" w:customStyle="1" w:styleId="Heading3Char">
    <w:name w:val="Heading 3 Char"/>
    <w:aliases w:val="h3 Char"/>
    <w:link w:val="Heading3"/>
    <w:rsid w:val="004126BB"/>
    <w:rPr>
      <w:rFonts w:ascii="Arial" w:hAnsi="Arial" w:cs="Mangal"/>
      <w:b/>
      <w:bCs/>
      <w:sz w:val="24"/>
      <w:szCs w:val="24"/>
      <w:lang w:bidi="kok-IN"/>
    </w:rPr>
  </w:style>
  <w:style w:type="character" w:customStyle="1" w:styleId="Heading4Char">
    <w:name w:val="Heading 4 Char"/>
    <w:aliases w:val="h4 Char"/>
    <w:link w:val="Heading4"/>
    <w:rsid w:val="004126BB"/>
    <w:rPr>
      <w:rFonts w:ascii="Arial" w:hAnsi="Arial" w:cs="Mangal"/>
      <w:b/>
      <w:bCs/>
      <w:sz w:val="22"/>
      <w:szCs w:val="22"/>
      <w:lang w:bidi="kok-IN"/>
    </w:rPr>
  </w:style>
  <w:style w:type="character" w:customStyle="1" w:styleId="Heading5Char">
    <w:name w:val="Heading 5 Char"/>
    <w:aliases w:val="h5 Char"/>
    <w:link w:val="Heading5"/>
    <w:rsid w:val="00C459E1"/>
    <w:rPr>
      <w:rFonts w:ascii="Arial" w:hAnsi="Arial" w:cs="Mangal"/>
      <w:b/>
      <w:bCs/>
      <w:sz w:val="24"/>
      <w:szCs w:val="24"/>
      <w:lang w:val="en-US" w:eastAsia="en-US" w:bidi="kok-IN"/>
    </w:rPr>
  </w:style>
  <w:style w:type="character" w:customStyle="1" w:styleId="Heading6Char">
    <w:name w:val="Heading 6 Char"/>
    <w:aliases w:val="h6 Char"/>
    <w:link w:val="Heading6"/>
    <w:rsid w:val="004126BB"/>
    <w:rPr>
      <w:rFonts w:ascii="Arial" w:hAnsi="Arial" w:cs="Mangal"/>
      <w:sz w:val="24"/>
      <w:szCs w:val="24"/>
      <w:lang w:bidi="kok-IN"/>
    </w:rPr>
  </w:style>
  <w:style w:type="character" w:customStyle="1" w:styleId="Heading7Char">
    <w:name w:val="Heading 7 Char"/>
    <w:link w:val="Heading7"/>
    <w:rsid w:val="004126BB"/>
    <w:rPr>
      <w:rFonts w:ascii="Arial" w:hAnsi="Arial" w:cs="Mangal"/>
      <w:b/>
      <w:bCs/>
      <w:sz w:val="18"/>
      <w:szCs w:val="18"/>
      <w:lang w:bidi="kok-IN"/>
    </w:rPr>
  </w:style>
  <w:style w:type="character" w:customStyle="1" w:styleId="Heading8Char">
    <w:name w:val="Heading 8 Char"/>
    <w:link w:val="Heading8"/>
    <w:rsid w:val="004126BB"/>
    <w:rPr>
      <w:rFonts w:ascii="Arial" w:hAnsi="Arial" w:cs="Mangal"/>
      <w:b/>
      <w:bCs/>
      <w:sz w:val="18"/>
      <w:szCs w:val="18"/>
      <w:lang w:bidi="kok-IN"/>
    </w:rPr>
  </w:style>
  <w:style w:type="character" w:customStyle="1" w:styleId="Heading9Char">
    <w:name w:val="Heading 9 Char"/>
    <w:link w:val="Heading9"/>
    <w:rsid w:val="004126BB"/>
    <w:rPr>
      <w:rFonts w:ascii="Arial" w:hAnsi="Arial" w:cs="Mangal"/>
      <w:b/>
      <w:bCs/>
      <w:sz w:val="18"/>
      <w:szCs w:val="18"/>
      <w:lang w:bidi="kok-IN"/>
    </w:rPr>
  </w:style>
  <w:style w:type="paragraph" w:customStyle="1" w:styleId="Company">
    <w:name w:val="Company"/>
    <w:basedOn w:val="Normal"/>
    <w:rsid w:val="007F5997"/>
    <w:pPr>
      <w:pBdr>
        <w:bottom w:val="single" w:sz="6" w:space="1" w:color="auto"/>
      </w:pBdr>
    </w:pPr>
    <w:rPr>
      <w:b/>
      <w:bCs/>
      <w:sz w:val="40"/>
      <w:szCs w:val="40"/>
    </w:rPr>
  </w:style>
  <w:style w:type="paragraph" w:customStyle="1" w:styleId="Deliverable">
    <w:name w:val="Deliverable"/>
    <w:basedOn w:val="Normal"/>
    <w:rsid w:val="007F5997"/>
    <w:pPr>
      <w:pBdr>
        <w:top w:val="single" w:sz="18" w:space="1" w:color="auto"/>
      </w:pBdr>
      <w:spacing w:before="1000" w:after="240"/>
      <w:ind w:left="2549"/>
      <w:jc w:val="right"/>
    </w:pPr>
    <w:rPr>
      <w:b/>
      <w:bCs/>
      <w:sz w:val="28"/>
      <w:szCs w:val="28"/>
    </w:rPr>
  </w:style>
  <w:style w:type="paragraph" w:styleId="Footer">
    <w:name w:val="footer"/>
    <w:basedOn w:val="Normal"/>
    <w:link w:val="FooterChar"/>
    <w:rsid w:val="007F5997"/>
    <w:pPr>
      <w:pBdr>
        <w:top w:val="single" w:sz="4" w:space="2" w:color="auto"/>
        <w:left w:val="single" w:sz="4" w:space="4" w:color="auto"/>
      </w:pBdr>
      <w:tabs>
        <w:tab w:val="right" w:pos="8640"/>
      </w:tabs>
      <w:spacing w:before="80"/>
    </w:pPr>
    <w:rPr>
      <w:sz w:val="18"/>
      <w:szCs w:val="18"/>
    </w:rPr>
  </w:style>
  <w:style w:type="character" w:customStyle="1" w:styleId="FooterChar">
    <w:name w:val="Footer Char"/>
    <w:link w:val="Footer"/>
    <w:semiHidden/>
    <w:rsid w:val="00C459E1"/>
    <w:rPr>
      <w:rFonts w:cs="Mangal"/>
      <w:sz w:val="18"/>
      <w:szCs w:val="18"/>
      <w:lang w:val="en-US" w:eastAsia="en-US" w:bidi="kok-IN"/>
    </w:rPr>
  </w:style>
  <w:style w:type="paragraph" w:styleId="Header">
    <w:name w:val="header"/>
    <w:basedOn w:val="Normal"/>
    <w:link w:val="HeaderChar"/>
    <w:rsid w:val="007F5997"/>
    <w:pPr>
      <w:tabs>
        <w:tab w:val="right" w:pos="8640"/>
      </w:tabs>
      <w:spacing w:before="40" w:after="40"/>
      <w:jc w:val="right"/>
    </w:pPr>
    <w:rPr>
      <w:i/>
      <w:iCs/>
    </w:rPr>
  </w:style>
  <w:style w:type="character" w:customStyle="1" w:styleId="HeaderChar">
    <w:name w:val="Header Char"/>
    <w:link w:val="Header"/>
    <w:semiHidden/>
    <w:rsid w:val="00C459E1"/>
    <w:rPr>
      <w:rFonts w:cs="Mangal"/>
      <w:i/>
      <w:iCs/>
      <w:sz w:val="24"/>
      <w:szCs w:val="24"/>
      <w:lang w:val="en-US" w:eastAsia="en-US" w:bidi="kok-IN"/>
    </w:rPr>
  </w:style>
  <w:style w:type="character" w:styleId="PageNumber">
    <w:name w:val="page number"/>
    <w:basedOn w:val="DefaultParagraphFont"/>
    <w:rsid w:val="007F5997"/>
  </w:style>
  <w:style w:type="paragraph" w:customStyle="1" w:styleId="Project">
    <w:name w:val="Project"/>
    <w:basedOn w:val="Normal"/>
    <w:rsid w:val="007F5997"/>
    <w:pPr>
      <w:spacing w:before="120" w:after="120" w:line="400" w:lineRule="exact"/>
    </w:pPr>
    <w:rPr>
      <w:rFonts w:ascii="Arial" w:hAnsi="Arial"/>
      <w:b/>
      <w:bCs/>
      <w:sz w:val="32"/>
      <w:szCs w:val="32"/>
    </w:rPr>
  </w:style>
  <w:style w:type="paragraph" w:styleId="TOC1">
    <w:name w:val="toc 1"/>
    <w:basedOn w:val="Normal"/>
    <w:next w:val="Normal"/>
    <w:autoRedefine/>
    <w:uiPriority w:val="39"/>
    <w:rsid w:val="007F5997"/>
    <w:pPr>
      <w:tabs>
        <w:tab w:val="left" w:pos="360"/>
        <w:tab w:val="right" w:leader="dot" w:pos="8640"/>
      </w:tabs>
      <w:spacing w:before="80" w:after="40"/>
      <w:ind w:left="360" w:right="720" w:hanging="360"/>
    </w:pPr>
    <w:rPr>
      <w:noProof/>
    </w:rPr>
  </w:style>
  <w:style w:type="paragraph" w:styleId="TOC2">
    <w:name w:val="toc 2"/>
    <w:basedOn w:val="Normal"/>
    <w:next w:val="Normal"/>
    <w:autoRedefine/>
    <w:uiPriority w:val="39"/>
    <w:rsid w:val="007F5997"/>
    <w:pPr>
      <w:tabs>
        <w:tab w:val="left" w:pos="720"/>
        <w:tab w:val="right" w:leader="dot" w:pos="8640"/>
      </w:tabs>
      <w:ind w:left="720" w:right="720" w:hanging="360"/>
    </w:pPr>
    <w:rPr>
      <w:noProof/>
    </w:rPr>
  </w:style>
  <w:style w:type="paragraph" w:styleId="TOC3">
    <w:name w:val="toc 3"/>
    <w:basedOn w:val="Normal"/>
    <w:next w:val="Normal"/>
    <w:autoRedefine/>
    <w:uiPriority w:val="39"/>
    <w:rsid w:val="007F5997"/>
    <w:pPr>
      <w:tabs>
        <w:tab w:val="right" w:leader="dot" w:pos="8640"/>
      </w:tabs>
      <w:ind w:left="1260" w:right="720" w:hanging="540"/>
    </w:pPr>
  </w:style>
  <w:style w:type="paragraph" w:customStyle="1" w:styleId="TInformationPage">
    <w:name w:val="TInformationPage"/>
    <w:basedOn w:val="Normal"/>
    <w:rsid w:val="007F5997"/>
    <w:pPr>
      <w:keepNext/>
      <w:spacing w:before="480" w:after="240"/>
      <w:jc w:val="center"/>
    </w:pPr>
    <w:rPr>
      <w:b/>
      <w:bCs/>
      <w:sz w:val="28"/>
      <w:szCs w:val="28"/>
    </w:rPr>
  </w:style>
  <w:style w:type="paragraph" w:customStyle="1" w:styleId="Header1">
    <w:name w:val="Header1"/>
    <w:basedOn w:val="Header"/>
    <w:rsid w:val="007F5997"/>
    <w:pPr>
      <w:jc w:val="left"/>
    </w:pPr>
  </w:style>
  <w:style w:type="paragraph" w:customStyle="1" w:styleId="StyleRight">
    <w:name w:val="Style Right"/>
    <w:basedOn w:val="Normal"/>
    <w:rsid w:val="007F5997"/>
    <w:pPr>
      <w:jc w:val="right"/>
    </w:pPr>
  </w:style>
  <w:style w:type="paragraph" w:customStyle="1" w:styleId="NormalText">
    <w:name w:val="Normal Text"/>
    <w:rsid w:val="007F5997"/>
    <w:pPr>
      <w:spacing w:before="120"/>
      <w:ind w:left="720"/>
    </w:pPr>
    <w:rPr>
      <w:sz w:val="24"/>
      <w:szCs w:val="24"/>
    </w:rPr>
  </w:style>
  <w:style w:type="paragraph" w:customStyle="1" w:styleId="TOCEntry">
    <w:name w:val="TOCEntry"/>
    <w:basedOn w:val="Normal"/>
    <w:rsid w:val="007F5997"/>
    <w:pPr>
      <w:keepNext/>
      <w:keepLines/>
      <w:spacing w:before="120" w:after="240" w:line="240" w:lineRule="atLeast"/>
    </w:pPr>
    <w:rPr>
      <w:rFonts w:ascii="Times" w:hAnsi="Times" w:cs="Times New Roman"/>
      <w:b/>
      <w:bCs/>
      <w:sz w:val="36"/>
      <w:szCs w:val="36"/>
      <w:lang w:bidi="ar-SA"/>
    </w:rPr>
  </w:style>
  <w:style w:type="character" w:styleId="Hyperlink">
    <w:name w:val="Hyperlink"/>
    <w:rsid w:val="007F5997"/>
    <w:rPr>
      <w:color w:val="0000FF"/>
      <w:u w:val="single"/>
    </w:rPr>
  </w:style>
  <w:style w:type="paragraph" w:styleId="NormalIndent">
    <w:name w:val="Normal Indent"/>
    <w:basedOn w:val="Normal"/>
    <w:link w:val="NormalIndentChar"/>
    <w:rsid w:val="007F5997"/>
    <w:pPr>
      <w:numPr>
        <w:numId w:val="2"/>
      </w:numPr>
    </w:pPr>
    <w:rPr>
      <w:lang w:bidi="ar-SA"/>
    </w:rPr>
  </w:style>
  <w:style w:type="character" w:customStyle="1" w:styleId="NormalIndentChar">
    <w:name w:val="Normal Indent Char"/>
    <w:link w:val="NormalIndent"/>
    <w:rsid w:val="007F5997"/>
    <w:rPr>
      <w:rFonts w:cs="Mangal"/>
      <w:sz w:val="24"/>
      <w:szCs w:val="24"/>
    </w:rPr>
  </w:style>
  <w:style w:type="table" w:styleId="TableGrid">
    <w:name w:val="Table Grid"/>
    <w:basedOn w:val="TableNormal"/>
    <w:rsid w:val="007F59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Normal"/>
    <w:next w:val="BodyText"/>
    <w:rsid w:val="007F5997"/>
    <w:pPr>
      <w:pageBreakBefore/>
      <w:spacing w:before="240" w:after="120"/>
    </w:pPr>
    <w:rPr>
      <w:rFonts w:ascii="Arial" w:hAnsi="Arial"/>
      <w:b/>
      <w:bCs/>
      <w:sz w:val="28"/>
      <w:szCs w:val="28"/>
    </w:rPr>
  </w:style>
  <w:style w:type="paragraph" w:customStyle="1" w:styleId="Phase">
    <w:name w:val="Phase"/>
    <w:basedOn w:val="Normal"/>
    <w:rsid w:val="007F5997"/>
    <w:pPr>
      <w:spacing w:before="120" w:after="120"/>
    </w:pPr>
    <w:rPr>
      <w:rFonts w:ascii="Arial" w:hAnsi="Arial"/>
      <w:i/>
      <w:iCs/>
    </w:rPr>
  </w:style>
  <w:style w:type="paragraph" w:customStyle="1" w:styleId="SuggestedContentCharCharCharCharCharCharCharChar">
    <w:name w:val="Suggested Content Char Char Char Char Char Char Char Char"/>
    <w:basedOn w:val="Normal"/>
    <w:next w:val="BodyText"/>
    <w:rsid w:val="007F5997"/>
    <w:pPr>
      <w:pBdr>
        <w:top w:val="single" w:sz="6" w:space="1" w:color="800000"/>
        <w:left w:val="single" w:sz="6" w:space="1" w:color="800000"/>
        <w:bottom w:val="single" w:sz="6" w:space="1" w:color="800000"/>
        <w:right w:val="single" w:sz="6" w:space="1" w:color="800000"/>
      </w:pBdr>
      <w:spacing w:before="60" w:after="60"/>
      <w:ind w:left="900"/>
    </w:pPr>
    <w:rPr>
      <w:color w:val="800000"/>
    </w:rPr>
  </w:style>
  <w:style w:type="paragraph" w:customStyle="1" w:styleId="Topic">
    <w:name w:val="Topic"/>
    <w:basedOn w:val="Normal"/>
    <w:next w:val="BodyText"/>
    <w:rsid w:val="007F5997"/>
    <w:pPr>
      <w:keepNext/>
      <w:spacing w:before="240" w:after="120"/>
      <w:ind w:left="907"/>
    </w:pPr>
    <w:rPr>
      <w:rFonts w:ascii="Arial" w:hAnsi="Arial"/>
      <w:b/>
      <w:bCs/>
    </w:rPr>
  </w:style>
  <w:style w:type="paragraph" w:customStyle="1" w:styleId="TToc">
    <w:name w:val="TToc"/>
    <w:basedOn w:val="Normal"/>
    <w:rsid w:val="007F5997"/>
    <w:pPr>
      <w:pageBreakBefore/>
      <w:spacing w:after="720"/>
      <w:jc w:val="center"/>
    </w:pPr>
    <w:rPr>
      <w:b/>
      <w:bCs/>
      <w:sz w:val="28"/>
      <w:szCs w:val="28"/>
    </w:rPr>
  </w:style>
  <w:style w:type="paragraph" w:customStyle="1" w:styleId="BlockTitle">
    <w:name w:val="BlockTitle"/>
    <w:basedOn w:val="Normal"/>
    <w:rsid w:val="007F5997"/>
    <w:pPr>
      <w:keepNext/>
      <w:pBdr>
        <w:bottom w:val="single" w:sz="4" w:space="1" w:color="auto"/>
      </w:pBdr>
      <w:spacing w:before="400" w:after="120" w:line="400" w:lineRule="exact"/>
    </w:pPr>
    <w:rPr>
      <w:rFonts w:ascii="Arial" w:hAnsi="Arial"/>
      <w:b/>
      <w:bCs/>
      <w:sz w:val="28"/>
      <w:szCs w:val="28"/>
    </w:rPr>
  </w:style>
  <w:style w:type="paragraph" w:customStyle="1" w:styleId="Graphic">
    <w:name w:val="Graphic"/>
    <w:basedOn w:val="Normal"/>
    <w:next w:val="Normal"/>
    <w:rsid w:val="007F5997"/>
    <w:pPr>
      <w:keepNext/>
      <w:spacing w:before="360"/>
      <w:ind w:left="2160"/>
    </w:pPr>
    <w:rPr>
      <w:sz w:val="22"/>
      <w:szCs w:val="22"/>
    </w:rPr>
  </w:style>
  <w:style w:type="paragraph" w:customStyle="1" w:styleId="GraphicCaption">
    <w:name w:val="GraphicCaption"/>
    <w:basedOn w:val="Normal"/>
    <w:next w:val="Normal"/>
    <w:rsid w:val="007F5997"/>
    <w:pPr>
      <w:spacing w:before="240" w:after="240"/>
      <w:ind w:left="2160" w:right="2160"/>
    </w:pPr>
    <w:rPr>
      <w:rFonts w:ascii="Arial" w:hAnsi="Arial"/>
      <w:b/>
      <w:bCs/>
      <w:i/>
      <w:iCs/>
      <w:sz w:val="18"/>
      <w:szCs w:val="18"/>
    </w:rPr>
  </w:style>
  <w:style w:type="paragraph" w:customStyle="1" w:styleId="GraphicCaptionW">
    <w:name w:val="GraphicCaptionW"/>
    <w:basedOn w:val="GraphicCaption"/>
    <w:rsid w:val="007F5997"/>
    <w:pPr>
      <w:ind w:left="0"/>
    </w:pPr>
  </w:style>
  <w:style w:type="paragraph" w:customStyle="1" w:styleId="GraphicW">
    <w:name w:val="GraphicW"/>
    <w:basedOn w:val="Graphic"/>
    <w:rsid w:val="007F5997"/>
    <w:pPr>
      <w:ind w:left="0"/>
      <w:jc w:val="right"/>
    </w:pPr>
    <w:rPr>
      <w:rFonts w:ascii="Arial" w:hAnsi="Arial"/>
      <w:b/>
      <w:bCs/>
      <w:sz w:val="18"/>
      <w:szCs w:val="18"/>
    </w:rPr>
  </w:style>
  <w:style w:type="paragraph" w:customStyle="1" w:styleId="SuggestedContent">
    <w:name w:val="Suggested Content"/>
    <w:basedOn w:val="Normal"/>
    <w:next w:val="BodyText"/>
    <w:rsid w:val="007F5997"/>
    <w:pPr>
      <w:pBdr>
        <w:top w:val="single" w:sz="6" w:space="1" w:color="800000"/>
        <w:left w:val="single" w:sz="6" w:space="1" w:color="800000"/>
        <w:bottom w:val="single" w:sz="6" w:space="1" w:color="800000"/>
        <w:right w:val="single" w:sz="6" w:space="1" w:color="800000"/>
      </w:pBdr>
      <w:spacing w:before="60" w:after="60"/>
      <w:ind w:left="900"/>
    </w:pPr>
    <w:rPr>
      <w:color w:val="800000"/>
    </w:rPr>
  </w:style>
  <w:style w:type="character" w:customStyle="1" w:styleId="StyleLatinBoldDarkBlue1">
    <w:name w:val="Style (Latin) Bold Dark Blue1"/>
    <w:rsid w:val="007F5997"/>
    <w:rPr>
      <w:b/>
      <w:bCs/>
      <w:color w:val="000080"/>
      <w:sz w:val="24"/>
      <w:szCs w:val="24"/>
    </w:rPr>
  </w:style>
  <w:style w:type="paragraph" w:customStyle="1" w:styleId="NormalInstruction">
    <w:name w:val="Normal Instruction"/>
    <w:basedOn w:val="Normal"/>
    <w:next w:val="Normal"/>
    <w:rsid w:val="007F5997"/>
    <w:pPr>
      <w:spacing w:before="120"/>
      <w:ind w:left="720"/>
    </w:pPr>
    <w:rPr>
      <w:rFonts w:cs="Times New Roman"/>
      <w:i/>
      <w:iCs/>
      <w:lang w:bidi="ar-SA"/>
    </w:rPr>
  </w:style>
  <w:style w:type="character" w:customStyle="1" w:styleId="SuggestedContentCharCharCharCharCharCharCharCharChar">
    <w:name w:val="Suggested Content Char Char Char Char Char Char Char Char Char"/>
    <w:rsid w:val="007F5997"/>
    <w:rPr>
      <w:rFonts w:cs="Tahoma"/>
      <w:noProof w:val="0"/>
      <w:color w:val="800000"/>
      <w:sz w:val="24"/>
      <w:szCs w:val="24"/>
      <w:lang w:val="en-US" w:eastAsia="en-US" w:bidi="kok-IN"/>
    </w:rPr>
  </w:style>
  <w:style w:type="paragraph" w:customStyle="1" w:styleId="SuggestedContentCharCharCharCharCharCharChar">
    <w:name w:val="Suggested Content Char Char Char Char Char Char Char"/>
    <w:basedOn w:val="Normal"/>
    <w:next w:val="BodyText"/>
    <w:rsid w:val="007F5997"/>
    <w:pPr>
      <w:pBdr>
        <w:top w:val="single" w:sz="6" w:space="1" w:color="800000"/>
        <w:left w:val="single" w:sz="6" w:space="1" w:color="800000"/>
        <w:bottom w:val="single" w:sz="6" w:space="1" w:color="800000"/>
        <w:right w:val="single" w:sz="6" w:space="1" w:color="800000"/>
      </w:pBdr>
      <w:spacing w:before="60" w:after="60"/>
      <w:ind w:left="900"/>
    </w:pPr>
    <w:rPr>
      <w:color w:val="800000"/>
    </w:rPr>
  </w:style>
  <w:style w:type="character" w:customStyle="1" w:styleId="SuggestedContentCharCharCharCharCharCharCharChar1">
    <w:name w:val="Suggested Content Char Char Char Char Char Char Char Char1"/>
    <w:rsid w:val="007F5997"/>
    <w:rPr>
      <w:rFonts w:cs="Tahoma"/>
      <w:noProof w:val="0"/>
      <w:color w:val="800000"/>
      <w:sz w:val="24"/>
      <w:szCs w:val="24"/>
      <w:lang w:val="en-US" w:eastAsia="en-US" w:bidi="kok-IN"/>
    </w:rPr>
  </w:style>
  <w:style w:type="character" w:customStyle="1" w:styleId="BodyTextCharChar2">
    <w:name w:val="Body Text Char Char2"/>
    <w:aliases w:val="Body Text Char1 Char Char1,Body Text Char Char Char Char1,Body Text Char1 Char Char Char Char,Body Text Char Char Char Char Char Char,Body Text Char Char1 Char Char,Body Text Char1 Char1 Char,Body Text Char Char Char1 Char"/>
    <w:rsid w:val="007F5997"/>
    <w:rPr>
      <w:rFonts w:cs="Tahoma"/>
      <w:noProof w:val="0"/>
      <w:sz w:val="24"/>
      <w:szCs w:val="24"/>
      <w:lang w:val="en-US" w:eastAsia="en-US" w:bidi="kok-IN"/>
    </w:rPr>
  </w:style>
  <w:style w:type="character" w:styleId="CommentReference">
    <w:name w:val="annotation reference"/>
    <w:semiHidden/>
    <w:rsid w:val="007F5997"/>
    <w:rPr>
      <w:sz w:val="16"/>
      <w:szCs w:val="16"/>
    </w:rPr>
  </w:style>
  <w:style w:type="character" w:styleId="FollowedHyperlink">
    <w:name w:val="FollowedHyperlink"/>
    <w:rsid w:val="007F5997"/>
    <w:rPr>
      <w:color w:val="800080"/>
      <w:u w:val="single"/>
    </w:rPr>
  </w:style>
  <w:style w:type="paragraph" w:customStyle="1" w:styleId="Detailed">
    <w:name w:val="Detailed"/>
    <w:basedOn w:val="NormalText"/>
    <w:rsid w:val="007F5997"/>
    <w:pPr>
      <w:keepLines/>
      <w:widowControl w:val="0"/>
      <w:tabs>
        <w:tab w:val="left" w:pos="2970"/>
      </w:tabs>
      <w:spacing w:before="60" w:after="60"/>
      <w:ind w:left="2970" w:hanging="810"/>
    </w:pPr>
    <w:rPr>
      <w:szCs w:val="20"/>
    </w:rPr>
  </w:style>
  <w:style w:type="paragraph" w:customStyle="1" w:styleId="High">
    <w:name w:val="High"/>
    <w:basedOn w:val="Normal"/>
    <w:rsid w:val="007F5997"/>
    <w:pPr>
      <w:keepNext/>
      <w:keepLines/>
      <w:widowControl w:val="0"/>
      <w:tabs>
        <w:tab w:val="left" w:pos="2700"/>
      </w:tabs>
      <w:spacing w:before="60" w:after="60"/>
      <w:ind w:left="2700" w:hanging="900"/>
    </w:pPr>
    <w:rPr>
      <w:rFonts w:cs="Times New Roman"/>
      <w:b/>
      <w:szCs w:val="20"/>
      <w:lang w:bidi="ar-SA"/>
    </w:rPr>
  </w:style>
  <w:style w:type="paragraph" w:customStyle="1" w:styleId="TableBullets">
    <w:name w:val="Table Bullets"/>
    <w:basedOn w:val="Table"/>
    <w:rsid w:val="007F5997"/>
    <w:pPr>
      <w:numPr>
        <w:numId w:val="3"/>
      </w:numPr>
      <w:autoSpaceDE/>
      <w:autoSpaceDN/>
      <w:adjustRightInd/>
      <w:spacing w:before="40" w:after="40"/>
      <w:ind w:left="0" w:firstLine="0"/>
      <w:jc w:val="left"/>
    </w:pPr>
    <w:rPr>
      <w:rFonts w:cs="Times New Roman"/>
      <w:b w:val="0"/>
      <w:bCs w:val="0"/>
      <w:sz w:val="20"/>
      <w:szCs w:val="20"/>
      <w:lang w:bidi="ar-SA"/>
    </w:rPr>
  </w:style>
  <w:style w:type="paragraph" w:customStyle="1" w:styleId="Table">
    <w:name w:val="Table"/>
    <w:rsid w:val="007F5997"/>
    <w:pPr>
      <w:keepNext/>
      <w:widowControl w:val="0"/>
      <w:autoSpaceDE w:val="0"/>
      <w:autoSpaceDN w:val="0"/>
      <w:adjustRightInd w:val="0"/>
      <w:spacing w:before="120" w:after="120"/>
      <w:jc w:val="center"/>
    </w:pPr>
    <w:rPr>
      <w:rFonts w:cs="Mangal"/>
      <w:b/>
      <w:bCs/>
      <w:sz w:val="24"/>
      <w:szCs w:val="24"/>
      <w:lang w:bidi="kok-IN"/>
    </w:rPr>
  </w:style>
  <w:style w:type="paragraph" w:styleId="Caption">
    <w:name w:val="caption"/>
    <w:basedOn w:val="Normal"/>
    <w:next w:val="Normal"/>
    <w:qFormat/>
    <w:rsid w:val="007F5997"/>
    <w:pPr>
      <w:spacing w:before="120" w:after="120"/>
      <w:jc w:val="center"/>
    </w:pPr>
    <w:rPr>
      <w:rFonts w:cs="Times New Roman"/>
      <w:b/>
      <w:bCs/>
      <w:szCs w:val="20"/>
      <w:lang w:bidi="ar-SA"/>
    </w:rPr>
  </w:style>
  <w:style w:type="paragraph" w:customStyle="1" w:styleId="CellHeading">
    <w:name w:val="Cell Heading"/>
    <w:rsid w:val="007F5997"/>
    <w:pPr>
      <w:keepNext/>
      <w:keepLines/>
      <w:widowControl w:val="0"/>
      <w:autoSpaceDE w:val="0"/>
      <w:autoSpaceDN w:val="0"/>
      <w:adjustRightInd w:val="0"/>
      <w:jc w:val="both"/>
    </w:pPr>
    <w:rPr>
      <w:rFonts w:cs="Mangal"/>
      <w:b/>
      <w:bCs/>
      <w:sz w:val="24"/>
      <w:szCs w:val="24"/>
      <w:lang w:bidi="kok-IN"/>
    </w:rPr>
  </w:style>
  <w:style w:type="paragraph" w:customStyle="1" w:styleId="CellBody">
    <w:name w:val="Cell Body"/>
    <w:rsid w:val="007F5997"/>
    <w:pPr>
      <w:keepNext/>
      <w:keepLines/>
      <w:widowControl w:val="0"/>
      <w:autoSpaceDE w:val="0"/>
      <w:autoSpaceDN w:val="0"/>
      <w:adjustRightInd w:val="0"/>
    </w:pPr>
    <w:rPr>
      <w:rFonts w:cs="Mangal"/>
      <w:lang w:bidi="kok-IN"/>
    </w:rPr>
  </w:style>
  <w:style w:type="paragraph" w:customStyle="1" w:styleId="TableHeading">
    <w:name w:val="Table Heading"/>
    <w:rsid w:val="007F5997"/>
    <w:pPr>
      <w:pageBreakBefore/>
      <w:widowControl w:val="0"/>
      <w:autoSpaceDE w:val="0"/>
      <w:autoSpaceDN w:val="0"/>
      <w:adjustRightInd w:val="0"/>
      <w:spacing w:before="120" w:after="120"/>
      <w:jc w:val="center"/>
    </w:pPr>
    <w:rPr>
      <w:rFonts w:cs="Mangal"/>
      <w:b/>
      <w:bCs/>
      <w:lang w:bidi="kok-IN"/>
    </w:rPr>
  </w:style>
  <w:style w:type="paragraph" w:customStyle="1" w:styleId="Figure">
    <w:name w:val="Figure"/>
    <w:rsid w:val="007F5997"/>
    <w:pPr>
      <w:widowControl w:val="0"/>
      <w:autoSpaceDE w:val="0"/>
      <w:autoSpaceDN w:val="0"/>
      <w:adjustRightInd w:val="0"/>
      <w:spacing w:before="120" w:after="240"/>
      <w:jc w:val="center"/>
    </w:pPr>
    <w:rPr>
      <w:rFonts w:cs="Mangal"/>
      <w:b/>
      <w:bCs/>
      <w:sz w:val="24"/>
      <w:szCs w:val="24"/>
      <w:lang w:bidi="kok-IN"/>
    </w:rPr>
  </w:style>
  <w:style w:type="paragraph" w:customStyle="1" w:styleId="StyleHeading4Before3ptAfter3pt">
    <w:name w:val="Style Heading 4 + Before:  3 pt After:  3 pt"/>
    <w:basedOn w:val="Heading4"/>
    <w:rsid w:val="007F5997"/>
    <w:pPr>
      <w:numPr>
        <w:numId w:val="2"/>
      </w:numPr>
      <w:spacing w:after="60"/>
    </w:pPr>
  </w:style>
  <w:style w:type="paragraph" w:customStyle="1" w:styleId="StyleHeading4Before3ptAfter3pt1">
    <w:name w:val="Style Heading 4 + Before:  3 pt After:  3 pt1"/>
    <w:basedOn w:val="Heading4"/>
    <w:autoRedefine/>
    <w:rsid w:val="007F5997"/>
    <w:pPr>
      <w:numPr>
        <w:ilvl w:val="0"/>
        <w:numId w:val="0"/>
      </w:numPr>
      <w:tabs>
        <w:tab w:val="num" w:pos="3960"/>
      </w:tabs>
      <w:spacing w:after="0"/>
      <w:ind w:left="3960" w:hanging="360"/>
    </w:pPr>
  </w:style>
  <w:style w:type="table" w:styleId="TableList3">
    <w:name w:val="Table List 3"/>
    <w:basedOn w:val="TableNormal"/>
    <w:rsid w:val="007F599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AD57F2"/>
    <w:rPr>
      <w:rFonts w:ascii="Tahoma" w:hAnsi="Tahoma" w:cs="Tahoma"/>
      <w:sz w:val="16"/>
      <w:szCs w:val="16"/>
    </w:rPr>
  </w:style>
  <w:style w:type="paragraph" w:styleId="CommentText">
    <w:name w:val="annotation text"/>
    <w:basedOn w:val="Normal"/>
    <w:link w:val="CommentTextChar"/>
    <w:semiHidden/>
    <w:rsid w:val="00AD57F2"/>
    <w:rPr>
      <w:sz w:val="20"/>
      <w:szCs w:val="20"/>
    </w:rPr>
  </w:style>
  <w:style w:type="character" w:customStyle="1" w:styleId="CommentTextChar">
    <w:name w:val="Comment Text Char"/>
    <w:link w:val="CommentText"/>
    <w:semiHidden/>
    <w:locked/>
    <w:rsid w:val="00A010E2"/>
    <w:rPr>
      <w:rFonts w:cs="Mangal"/>
      <w:lang w:val="en-US" w:eastAsia="en-US" w:bidi="kok-IN"/>
    </w:rPr>
  </w:style>
  <w:style w:type="paragraph" w:styleId="CommentSubject">
    <w:name w:val="annotation subject"/>
    <w:basedOn w:val="CommentText"/>
    <w:next w:val="CommentText"/>
    <w:semiHidden/>
    <w:rsid w:val="00AD57F2"/>
    <w:rPr>
      <w:b/>
      <w:bCs/>
    </w:rPr>
  </w:style>
  <w:style w:type="paragraph" w:styleId="DocumentMap">
    <w:name w:val="Document Map"/>
    <w:basedOn w:val="Normal"/>
    <w:semiHidden/>
    <w:rsid w:val="00AD57F2"/>
    <w:pPr>
      <w:shd w:val="clear" w:color="auto" w:fill="000080"/>
    </w:pPr>
    <w:rPr>
      <w:rFonts w:ascii="Tahoma" w:hAnsi="Tahoma" w:cs="Tahoma"/>
      <w:sz w:val="20"/>
      <w:szCs w:val="20"/>
    </w:rPr>
  </w:style>
  <w:style w:type="paragraph" w:styleId="Revision">
    <w:name w:val="Revision"/>
    <w:hidden/>
    <w:uiPriority w:val="99"/>
    <w:semiHidden/>
    <w:rsid w:val="00ED01D2"/>
    <w:rPr>
      <w:rFonts w:cs="Mangal"/>
      <w:sz w:val="24"/>
      <w:szCs w:val="21"/>
      <w:lang w:bidi="kok-IN"/>
    </w:rPr>
  </w:style>
  <w:style w:type="character" w:customStyle="1" w:styleId="RichardEllis">
    <w:name w:val="Richard Ellis"/>
    <w:semiHidden/>
    <w:rsid w:val="00894EC8"/>
    <w:rPr>
      <w:rFonts w:ascii="Arial" w:hAnsi="Arial" w:cs="Arial"/>
      <w:color w:val="000080"/>
      <w:sz w:val="20"/>
      <w:szCs w:val="20"/>
    </w:rPr>
  </w:style>
  <w:style w:type="character" w:customStyle="1" w:styleId="TTGSDHEADER4Char">
    <w:name w:val="TTGSD HEADER 4 Char"/>
    <w:rsid w:val="00C459E1"/>
    <w:rPr>
      <w:rFonts w:ascii="Arial" w:hAnsi="Arial" w:cs="Arial"/>
      <w:b/>
      <w:bCs/>
      <w:sz w:val="28"/>
      <w:szCs w:val="28"/>
      <w:lang w:val="en-US" w:eastAsia="x-none"/>
    </w:rPr>
  </w:style>
  <w:style w:type="character" w:customStyle="1" w:styleId="DeltaViewInsertion">
    <w:name w:val="DeltaView Insertion"/>
    <w:rsid w:val="00C459E1"/>
    <w:rPr>
      <w:color w:val="0000FF"/>
      <w:u w:val="double"/>
    </w:rPr>
  </w:style>
  <w:style w:type="character" w:customStyle="1" w:styleId="DeltaViewDeletion">
    <w:name w:val="DeltaView Deletion"/>
    <w:rsid w:val="00C459E1"/>
    <w:rPr>
      <w:strike/>
      <w:color w:val="FF0000"/>
    </w:rPr>
  </w:style>
  <w:style w:type="paragraph" w:styleId="ListParagraph">
    <w:name w:val="List Paragraph"/>
    <w:basedOn w:val="Normal"/>
    <w:qFormat/>
    <w:rsid w:val="00C459E1"/>
    <w:pPr>
      <w:ind w:left="720"/>
      <w:contextualSpacing/>
    </w:pPr>
    <w:rPr>
      <w:rFonts w:ascii="Calibri" w:hAnsi="Calibri" w:cs="Times New Roman"/>
      <w:sz w:val="22"/>
      <w:szCs w:val="22"/>
      <w:lang w:bidi="en-US"/>
    </w:rPr>
  </w:style>
  <w:style w:type="paragraph" w:styleId="TOCHeading">
    <w:name w:val="TOC Heading"/>
    <w:basedOn w:val="Heading1"/>
    <w:next w:val="Normal"/>
    <w:qFormat/>
    <w:rsid w:val="00C459E1"/>
    <w:pPr>
      <w:pBdr>
        <w:bottom w:val="single" w:sz="12" w:space="1" w:color="365F91"/>
      </w:pBdr>
      <w:spacing w:before="600" w:after="80"/>
      <w:ind w:left="432" w:hanging="432"/>
      <w:outlineLvl w:val="9"/>
    </w:pPr>
    <w:rPr>
      <w:rFonts w:cs="Times New Roman"/>
      <w:kern w:val="0"/>
      <w:szCs w:val="24"/>
      <w:lang w:bidi="en-US"/>
    </w:rPr>
  </w:style>
  <w:style w:type="paragraph" w:styleId="Title">
    <w:name w:val="Title"/>
    <w:basedOn w:val="Normal"/>
    <w:next w:val="Normal"/>
    <w:link w:val="TitleChar"/>
    <w:qFormat/>
    <w:rsid w:val="00C459E1"/>
    <w:pPr>
      <w:pBdr>
        <w:top w:val="single" w:sz="8" w:space="10" w:color="A7BFDE"/>
        <w:bottom w:val="single" w:sz="24" w:space="15" w:color="9BBB59"/>
      </w:pBdr>
      <w:jc w:val="center"/>
    </w:pPr>
    <w:rPr>
      <w:rFonts w:ascii="Cambria" w:hAnsi="Cambria" w:cs="Times New Roman"/>
      <w:i/>
      <w:iCs/>
      <w:color w:val="243F60"/>
      <w:sz w:val="60"/>
      <w:szCs w:val="60"/>
      <w:lang w:bidi="en-US"/>
    </w:rPr>
  </w:style>
  <w:style w:type="character" w:customStyle="1" w:styleId="TitleChar">
    <w:name w:val="Title Char"/>
    <w:link w:val="Title"/>
    <w:rsid w:val="00C459E1"/>
    <w:rPr>
      <w:rFonts w:ascii="Cambria" w:hAnsi="Cambria"/>
      <w:i/>
      <w:iCs/>
      <w:color w:val="243F60"/>
      <w:sz w:val="60"/>
      <w:szCs w:val="60"/>
      <w:lang w:val="en-US" w:eastAsia="en-US" w:bidi="en-US"/>
    </w:rPr>
  </w:style>
  <w:style w:type="paragraph" w:styleId="Subtitle">
    <w:name w:val="Subtitle"/>
    <w:basedOn w:val="Normal"/>
    <w:next w:val="Normal"/>
    <w:qFormat/>
    <w:rsid w:val="00C459E1"/>
    <w:pPr>
      <w:spacing w:before="200" w:after="900"/>
      <w:jc w:val="right"/>
    </w:pPr>
    <w:rPr>
      <w:rFonts w:ascii="Calibri" w:hAnsi="Calibri" w:cs="Times New Roman"/>
      <w:i/>
      <w:iCs/>
      <w:lang w:bidi="en-US"/>
    </w:rPr>
  </w:style>
  <w:style w:type="character" w:styleId="Strong">
    <w:name w:val="Strong"/>
    <w:qFormat/>
    <w:rsid w:val="00C459E1"/>
    <w:rPr>
      <w:b/>
      <w:bCs/>
      <w:spacing w:val="0"/>
    </w:rPr>
  </w:style>
  <w:style w:type="character" w:styleId="Emphasis">
    <w:name w:val="Emphasis"/>
    <w:qFormat/>
    <w:rsid w:val="00C459E1"/>
    <w:rPr>
      <w:b/>
      <w:bCs/>
      <w:i/>
      <w:iCs/>
      <w:color w:val="5A5A5A"/>
    </w:rPr>
  </w:style>
  <w:style w:type="paragraph" w:styleId="NoSpacing">
    <w:name w:val="No Spacing"/>
    <w:basedOn w:val="Normal"/>
    <w:link w:val="NoSpacingChar"/>
    <w:qFormat/>
    <w:rsid w:val="00C459E1"/>
    <w:rPr>
      <w:rFonts w:ascii="Calibri" w:hAnsi="Calibri" w:cs="Times New Roman"/>
      <w:sz w:val="22"/>
      <w:szCs w:val="22"/>
      <w:lang w:bidi="en-US"/>
    </w:rPr>
  </w:style>
  <w:style w:type="character" w:customStyle="1" w:styleId="NoSpacingChar">
    <w:name w:val="No Spacing Char"/>
    <w:link w:val="NoSpacing"/>
    <w:rsid w:val="00C459E1"/>
    <w:rPr>
      <w:rFonts w:ascii="Calibri" w:hAnsi="Calibri"/>
      <w:sz w:val="22"/>
      <w:szCs w:val="22"/>
      <w:lang w:val="en-US" w:eastAsia="en-US" w:bidi="en-US"/>
    </w:rPr>
  </w:style>
  <w:style w:type="paragraph" w:styleId="Quote">
    <w:name w:val="Quote"/>
    <w:basedOn w:val="Normal"/>
    <w:next w:val="Normal"/>
    <w:link w:val="QuoteChar"/>
    <w:qFormat/>
    <w:rsid w:val="00C459E1"/>
    <w:rPr>
      <w:rFonts w:ascii="Cambria" w:hAnsi="Cambria" w:cs="Times New Roman"/>
      <w:i/>
      <w:iCs/>
      <w:color w:val="5A5A5A"/>
      <w:sz w:val="22"/>
      <w:szCs w:val="22"/>
      <w:lang w:bidi="en-US"/>
    </w:rPr>
  </w:style>
  <w:style w:type="character" w:customStyle="1" w:styleId="QuoteChar">
    <w:name w:val="Quote Char"/>
    <w:link w:val="Quote"/>
    <w:rsid w:val="00C459E1"/>
    <w:rPr>
      <w:rFonts w:ascii="Cambria" w:hAnsi="Cambria"/>
      <w:i/>
      <w:iCs/>
      <w:color w:val="5A5A5A"/>
      <w:sz w:val="22"/>
      <w:szCs w:val="22"/>
      <w:lang w:val="en-US" w:eastAsia="en-US" w:bidi="en-US"/>
    </w:rPr>
  </w:style>
  <w:style w:type="paragraph" w:styleId="IntenseQuote">
    <w:name w:val="Intense Quote"/>
    <w:basedOn w:val="Normal"/>
    <w:next w:val="Normal"/>
    <w:link w:val="IntenseQuoteChar"/>
    <w:qFormat/>
    <w:rsid w:val="00C459E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lang w:bidi="en-US"/>
    </w:rPr>
  </w:style>
  <w:style w:type="character" w:customStyle="1" w:styleId="IntenseQuoteChar">
    <w:name w:val="Intense Quote Char"/>
    <w:link w:val="IntenseQuote"/>
    <w:rsid w:val="00C459E1"/>
    <w:rPr>
      <w:rFonts w:ascii="Cambria" w:hAnsi="Cambria"/>
      <w:i/>
      <w:iCs/>
      <w:color w:val="FFFFFF"/>
      <w:sz w:val="24"/>
      <w:szCs w:val="24"/>
      <w:lang w:val="en-US" w:eastAsia="en-US" w:bidi="en-US"/>
    </w:rPr>
  </w:style>
  <w:style w:type="character" w:styleId="SubtleEmphasis">
    <w:name w:val="Subtle Emphasis"/>
    <w:qFormat/>
    <w:rsid w:val="00C459E1"/>
    <w:rPr>
      <w:i/>
      <w:iCs/>
      <w:color w:val="5A5A5A"/>
    </w:rPr>
  </w:style>
  <w:style w:type="character" w:styleId="IntenseEmphasis">
    <w:name w:val="Intense Emphasis"/>
    <w:qFormat/>
    <w:rsid w:val="00C459E1"/>
    <w:rPr>
      <w:b/>
      <w:bCs/>
      <w:i/>
      <w:iCs/>
      <w:color w:val="4F81BD"/>
      <w:sz w:val="22"/>
      <w:szCs w:val="22"/>
    </w:rPr>
  </w:style>
  <w:style w:type="character" w:styleId="SubtleReference">
    <w:name w:val="Subtle Reference"/>
    <w:qFormat/>
    <w:rsid w:val="00C459E1"/>
    <w:rPr>
      <w:color w:val="auto"/>
      <w:u w:val="single" w:color="9BBB59"/>
    </w:rPr>
  </w:style>
  <w:style w:type="character" w:styleId="IntenseReference">
    <w:name w:val="Intense Reference"/>
    <w:qFormat/>
    <w:rsid w:val="00C459E1"/>
    <w:rPr>
      <w:b/>
      <w:bCs/>
      <w:color w:val="76923C"/>
      <w:u w:val="single" w:color="9BBB59"/>
    </w:rPr>
  </w:style>
  <w:style w:type="character" w:styleId="BookTitle">
    <w:name w:val="Book Title"/>
    <w:qFormat/>
    <w:rsid w:val="00C459E1"/>
    <w:rPr>
      <w:rFonts w:ascii="Cambria" w:eastAsia="Times New Roman" w:hAnsi="Cambria" w:cs="Times New Roman"/>
      <w:b/>
      <w:bCs/>
      <w:i/>
      <w:iCs/>
      <w:color w:val="auto"/>
    </w:rPr>
  </w:style>
  <w:style w:type="paragraph" w:styleId="TOC4">
    <w:name w:val="toc 4"/>
    <w:basedOn w:val="Normal"/>
    <w:next w:val="Normal"/>
    <w:autoRedefine/>
    <w:unhideWhenUsed/>
    <w:rsid w:val="00C459E1"/>
    <w:pPr>
      <w:ind w:left="660"/>
    </w:pPr>
    <w:rPr>
      <w:rFonts w:ascii="Calibri" w:hAnsi="Calibri" w:cs="Times New Roman"/>
      <w:sz w:val="22"/>
      <w:szCs w:val="22"/>
      <w:lang w:bidi="en-US"/>
    </w:rPr>
  </w:style>
  <w:style w:type="paragraph" w:customStyle="1" w:styleId="StyleArial10ptItalicFirstline0Before6ptAfter">
    <w:name w:val="Style Arial 10 pt Italic First line:  0&quot; Before:  6 pt After: ..."/>
    <w:basedOn w:val="Normal"/>
    <w:rsid w:val="00C459E1"/>
    <w:pPr>
      <w:spacing w:before="120" w:after="120"/>
    </w:pPr>
    <w:rPr>
      <w:rFonts w:ascii="Arial" w:hAnsi="Arial" w:cs="Times New Roman"/>
      <w:i/>
      <w:iCs/>
      <w:sz w:val="20"/>
      <w:szCs w:val="20"/>
      <w:lang w:bidi="en-US"/>
    </w:rPr>
  </w:style>
  <w:style w:type="paragraph" w:customStyle="1" w:styleId="StyleHeading5h511pt">
    <w:name w:val="Style Heading 5h5 + 11 pt"/>
    <w:basedOn w:val="Heading5"/>
    <w:autoRedefine/>
    <w:rsid w:val="0015540A"/>
    <w:pPr>
      <w:numPr>
        <w:ilvl w:val="4"/>
        <w:numId w:val="1"/>
      </w:numPr>
    </w:pPr>
    <w:rPr>
      <w:sz w:val="22"/>
    </w:rPr>
  </w:style>
  <w:style w:type="table" w:customStyle="1" w:styleId="TableGrid1">
    <w:name w:val="Table Grid1"/>
    <w:basedOn w:val="TableNormal"/>
    <w:next w:val="TableGrid"/>
    <w:uiPriority w:val="59"/>
    <w:rsid w:val="005E6D6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5511">
      <w:bodyDiv w:val="1"/>
      <w:marLeft w:val="0"/>
      <w:marRight w:val="0"/>
      <w:marTop w:val="0"/>
      <w:marBottom w:val="0"/>
      <w:divBdr>
        <w:top w:val="none" w:sz="0" w:space="0" w:color="auto"/>
        <w:left w:val="none" w:sz="0" w:space="0" w:color="auto"/>
        <w:bottom w:val="none" w:sz="0" w:space="0" w:color="auto"/>
        <w:right w:val="none" w:sz="0" w:space="0" w:color="auto"/>
      </w:divBdr>
    </w:div>
    <w:div w:id="298728718">
      <w:bodyDiv w:val="1"/>
      <w:marLeft w:val="0"/>
      <w:marRight w:val="0"/>
      <w:marTop w:val="0"/>
      <w:marBottom w:val="0"/>
      <w:divBdr>
        <w:top w:val="none" w:sz="0" w:space="0" w:color="auto"/>
        <w:left w:val="none" w:sz="0" w:space="0" w:color="auto"/>
        <w:bottom w:val="none" w:sz="0" w:space="0" w:color="auto"/>
        <w:right w:val="none" w:sz="0" w:space="0" w:color="auto"/>
      </w:divBdr>
    </w:div>
    <w:div w:id="1047224241">
      <w:bodyDiv w:val="1"/>
      <w:marLeft w:val="0"/>
      <w:marRight w:val="0"/>
      <w:marTop w:val="0"/>
      <w:marBottom w:val="0"/>
      <w:divBdr>
        <w:top w:val="none" w:sz="0" w:space="0" w:color="auto"/>
        <w:left w:val="none" w:sz="0" w:space="0" w:color="auto"/>
        <w:bottom w:val="none" w:sz="0" w:space="0" w:color="auto"/>
        <w:right w:val="none" w:sz="0" w:space="0" w:color="auto"/>
      </w:divBdr>
    </w:div>
    <w:div w:id="1430272846">
      <w:bodyDiv w:val="1"/>
      <w:marLeft w:val="0"/>
      <w:marRight w:val="0"/>
      <w:marTop w:val="0"/>
      <w:marBottom w:val="0"/>
      <w:divBdr>
        <w:top w:val="none" w:sz="0" w:space="0" w:color="auto"/>
        <w:left w:val="none" w:sz="0" w:space="0" w:color="auto"/>
        <w:bottom w:val="none" w:sz="0" w:space="0" w:color="auto"/>
        <w:right w:val="none" w:sz="0" w:space="0" w:color="auto"/>
      </w:divBdr>
    </w:div>
    <w:div w:id="1437747590">
      <w:bodyDiv w:val="1"/>
      <w:marLeft w:val="0"/>
      <w:marRight w:val="0"/>
      <w:marTop w:val="0"/>
      <w:marBottom w:val="0"/>
      <w:divBdr>
        <w:top w:val="none" w:sz="0" w:space="0" w:color="auto"/>
        <w:left w:val="none" w:sz="0" w:space="0" w:color="auto"/>
        <w:bottom w:val="none" w:sz="0" w:space="0" w:color="auto"/>
        <w:right w:val="none" w:sz="0" w:space="0" w:color="auto"/>
      </w:divBdr>
    </w:div>
    <w:div w:id="1711949817">
      <w:bodyDiv w:val="1"/>
      <w:marLeft w:val="0"/>
      <w:marRight w:val="0"/>
      <w:marTop w:val="0"/>
      <w:marBottom w:val="0"/>
      <w:divBdr>
        <w:top w:val="none" w:sz="0" w:space="0" w:color="auto"/>
        <w:left w:val="none" w:sz="0" w:space="0" w:color="auto"/>
        <w:bottom w:val="none" w:sz="0" w:space="0" w:color="auto"/>
        <w:right w:val="none" w:sz="0" w:space="0" w:color="auto"/>
      </w:divBdr>
    </w:div>
    <w:div w:id="1911113799">
      <w:bodyDiv w:val="1"/>
      <w:marLeft w:val="0"/>
      <w:marRight w:val="0"/>
      <w:marTop w:val="0"/>
      <w:marBottom w:val="0"/>
      <w:divBdr>
        <w:top w:val="none" w:sz="0" w:space="0" w:color="auto"/>
        <w:left w:val="none" w:sz="0" w:space="0" w:color="auto"/>
        <w:bottom w:val="none" w:sz="0" w:space="0" w:color="auto"/>
        <w:right w:val="none" w:sz="0" w:space="0" w:color="auto"/>
      </w:divBdr>
    </w:div>
    <w:div w:id="1947231844">
      <w:bodyDiv w:val="1"/>
      <w:marLeft w:val="0"/>
      <w:marRight w:val="0"/>
      <w:marTop w:val="0"/>
      <w:marBottom w:val="0"/>
      <w:divBdr>
        <w:top w:val="none" w:sz="0" w:space="0" w:color="auto"/>
        <w:left w:val="none" w:sz="0" w:space="0" w:color="auto"/>
        <w:bottom w:val="none" w:sz="0" w:space="0" w:color="auto"/>
        <w:right w:val="none" w:sz="0" w:space="0" w:color="auto"/>
      </w:divBdr>
    </w:div>
    <w:div w:id="1988896634">
      <w:bodyDiv w:val="1"/>
      <w:marLeft w:val="0"/>
      <w:marRight w:val="0"/>
      <w:marTop w:val="0"/>
      <w:marBottom w:val="0"/>
      <w:divBdr>
        <w:top w:val="none" w:sz="0" w:space="0" w:color="auto"/>
        <w:left w:val="none" w:sz="0" w:space="0" w:color="auto"/>
        <w:bottom w:val="none" w:sz="0" w:space="0" w:color="auto"/>
        <w:right w:val="none" w:sz="0" w:space="0" w:color="auto"/>
      </w:divBdr>
    </w:div>
    <w:div w:id="205338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file:///\\Bd0442a\tadscmmaster\RFW_Project\Transinfo\TransInfo%20Phase%20II\signs\04specifications\TO-BE\261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907C8-D76B-4E21-993C-70053240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4469</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ODOT</Company>
  <LinksUpToDate>false</LinksUpToDate>
  <CharactersWithSpaces>29889</CharactersWithSpaces>
  <SharedDoc>false</SharedDoc>
  <HLinks>
    <vt:vector size="6" baseType="variant">
      <vt:variant>
        <vt:i4>4259904</vt:i4>
      </vt:variant>
      <vt:variant>
        <vt:i4>129</vt:i4>
      </vt:variant>
      <vt:variant>
        <vt:i4>0</vt:i4>
      </vt:variant>
      <vt:variant>
        <vt:i4>5</vt:i4>
      </vt:variant>
      <vt:variant>
        <vt:lpwstr>../../../../../Transinfo/TransInfo Phase II/signs/04specifications/TO-BE/261s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Jesse Day</cp:lastModifiedBy>
  <cp:revision>2</cp:revision>
  <cp:lastPrinted>2014-09-04T17:37:00Z</cp:lastPrinted>
  <dcterms:created xsi:type="dcterms:W3CDTF">2014-09-16T14:13:00Z</dcterms:created>
  <dcterms:modified xsi:type="dcterms:W3CDTF">2014-09-16T14:13:00Z</dcterms:modified>
</cp:coreProperties>
</file>