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AD" w:rsidRPr="00DA7A00" w:rsidRDefault="00BC67AD" w:rsidP="00BC67AD">
      <w:pPr>
        <w:jc w:val="center"/>
        <w:rPr>
          <w:rFonts w:ascii="Arial" w:hAnsi="Arial" w:cs="Arial"/>
          <w:b/>
          <w:snapToGrid w:val="0"/>
          <w:sz w:val="36"/>
        </w:rPr>
      </w:pPr>
    </w:p>
    <w:p w:rsidR="00BC67AD" w:rsidRPr="00DA7A00" w:rsidRDefault="00BC67AD" w:rsidP="00BC67AD">
      <w:pPr>
        <w:jc w:val="center"/>
        <w:rPr>
          <w:rFonts w:ascii="Arial" w:hAnsi="Arial" w:cs="Arial"/>
          <w:b/>
          <w:snapToGrid w:val="0"/>
          <w:sz w:val="36"/>
        </w:rPr>
      </w:pPr>
    </w:p>
    <w:p w:rsidR="00BC67AD" w:rsidRPr="00DA7A00" w:rsidRDefault="00BC67AD" w:rsidP="00BC67AD">
      <w:pPr>
        <w:jc w:val="center"/>
        <w:rPr>
          <w:rFonts w:ascii="Arial" w:hAnsi="Arial" w:cs="Arial"/>
          <w:b/>
          <w:snapToGrid w:val="0"/>
          <w:sz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6300"/>
      </w:tblGrid>
      <w:tr w:rsidR="00444DAA" w:rsidTr="00C4596E">
        <w:trPr>
          <w:cantSplit/>
        </w:trPr>
        <w:tc>
          <w:tcPr>
            <w:tcW w:w="2358" w:type="dxa"/>
            <w:vMerge w:val="restart"/>
          </w:tcPr>
          <w:p w:rsidR="00444DAA" w:rsidRDefault="00444DAA" w:rsidP="00C4596E">
            <w:pPr>
              <w:spacing w:before="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2075" cy="1076325"/>
                  <wp:effectExtent l="0" t="0" r="9525" b="9525"/>
                  <wp:docPr id="12" name="Picture 12" descr="Cover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ver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</w:tcPr>
          <w:p w:rsidR="00444DAA" w:rsidRDefault="00444DAA" w:rsidP="00C4596E">
            <w:pPr>
              <w:pStyle w:val="Company"/>
            </w:pPr>
          </w:p>
          <w:p w:rsidR="00444DAA" w:rsidRDefault="00444DAA" w:rsidP="00C4596E">
            <w:pPr>
              <w:pStyle w:val="Company"/>
            </w:pPr>
          </w:p>
          <w:p w:rsidR="00444DAA" w:rsidRDefault="00444DAA" w:rsidP="00C4596E">
            <w:pPr>
              <w:pStyle w:val="Company"/>
            </w:pPr>
            <w:r>
              <w:t xml:space="preserve">Oregon Department of Transportation </w:t>
            </w:r>
          </w:p>
        </w:tc>
      </w:tr>
      <w:tr w:rsidR="00444DAA" w:rsidTr="00C4596E">
        <w:trPr>
          <w:cantSplit/>
          <w:trHeight w:val="1600"/>
        </w:trPr>
        <w:tc>
          <w:tcPr>
            <w:tcW w:w="2358" w:type="dxa"/>
            <w:vMerge/>
            <w:vAlign w:val="center"/>
          </w:tcPr>
          <w:p w:rsidR="00444DAA" w:rsidRDefault="00444DAA" w:rsidP="00C4596E"/>
        </w:tc>
        <w:tc>
          <w:tcPr>
            <w:tcW w:w="6300" w:type="dxa"/>
          </w:tcPr>
          <w:p w:rsidR="00444DAA" w:rsidRDefault="00444DAA" w:rsidP="00C4596E">
            <w:pPr>
              <w:spacing w:before="80"/>
              <w:rPr>
                <w:sz w:val="28"/>
              </w:rPr>
            </w:pPr>
            <w:r>
              <w:rPr>
                <w:sz w:val="28"/>
              </w:rPr>
              <w:t>Asset Management Integration Program</w:t>
            </w:r>
          </w:p>
        </w:tc>
      </w:tr>
      <w:tr w:rsidR="00444DAA" w:rsidTr="00C4596E">
        <w:trPr>
          <w:cantSplit/>
        </w:trPr>
        <w:tc>
          <w:tcPr>
            <w:tcW w:w="2358" w:type="dxa"/>
            <w:vMerge/>
            <w:vAlign w:val="center"/>
          </w:tcPr>
          <w:p w:rsidR="00444DAA" w:rsidRDefault="00444DAA" w:rsidP="00C4596E"/>
        </w:tc>
        <w:tc>
          <w:tcPr>
            <w:tcW w:w="6300" w:type="dxa"/>
          </w:tcPr>
          <w:p w:rsidR="00444DAA" w:rsidRDefault="00444DAA" w:rsidP="00C4596E">
            <w:pPr>
              <w:pStyle w:val="Project"/>
            </w:pPr>
            <w:r>
              <w:t>TransInfo System</w:t>
            </w:r>
          </w:p>
        </w:tc>
      </w:tr>
    </w:tbl>
    <w:p w:rsidR="00444DAA" w:rsidRDefault="00444DAA" w:rsidP="00444DAA">
      <w:pPr>
        <w:rPr>
          <w:b/>
          <w:sz w:val="28"/>
          <w:szCs w:val="28"/>
        </w:rPr>
      </w:pPr>
    </w:p>
    <w:p w:rsidR="00444DAA" w:rsidRDefault="00444DAA" w:rsidP="00444DAA">
      <w:pPr>
        <w:rPr>
          <w:b/>
          <w:sz w:val="28"/>
          <w:szCs w:val="28"/>
        </w:rPr>
      </w:pPr>
    </w:p>
    <w:p w:rsidR="00444DAA" w:rsidRDefault="00444DAA" w:rsidP="00444DAA">
      <w:pPr>
        <w:rPr>
          <w:b/>
          <w:sz w:val="28"/>
          <w:szCs w:val="28"/>
        </w:rPr>
      </w:pPr>
    </w:p>
    <w:p w:rsidR="00444DAA" w:rsidRDefault="00246B5B" w:rsidP="00444DAA">
      <w:pPr>
        <w:pStyle w:val="Deliverab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4DAA">
        <w:t xml:space="preserve">P490S - </w:t>
      </w:r>
      <w:r>
        <w:fldChar w:fldCharType="end"/>
      </w:r>
      <w:r w:rsidR="00444DAA">
        <w:t xml:space="preserve"> Signs</w:t>
      </w:r>
      <w:r w:rsidR="00CF69AC">
        <w:t xml:space="preserve"> Asset Specification</w:t>
      </w:r>
    </w:p>
    <w:p w:rsidR="00444DAA" w:rsidRDefault="00444DAA" w:rsidP="00444DAA">
      <w:pPr>
        <w:pStyle w:val="StyleRight"/>
      </w:pPr>
      <w:r>
        <w:t>Version 0.</w:t>
      </w:r>
      <w:ins w:id="0" w:author="DANIEL Charlotte A" w:date="2015-03-06T07:14:00Z">
        <w:r w:rsidR="00716CDF">
          <w:t>6</w:t>
        </w:r>
      </w:ins>
      <w:del w:id="1" w:author="DANIEL Charlotte A" w:date="2014-12-18T15:17:00Z">
        <w:r w:rsidDel="00871663">
          <w:delText>1</w:delText>
        </w:r>
      </w:del>
    </w:p>
    <w:p w:rsidR="00444DAA" w:rsidRDefault="00444DAA" w:rsidP="00444DAA"/>
    <w:p w:rsidR="00444DAA" w:rsidRDefault="00444DAA" w:rsidP="00444DAA"/>
    <w:p w:rsidR="00444DAA" w:rsidRDefault="00444DAA" w:rsidP="00444DAA"/>
    <w:p w:rsidR="00444DAA" w:rsidRDefault="00444DAA" w:rsidP="00444DAA"/>
    <w:p w:rsidR="00444DAA" w:rsidRDefault="00444DAA" w:rsidP="00444DAA"/>
    <w:p w:rsidR="00444DAA" w:rsidRDefault="00444DAA" w:rsidP="00444DAA"/>
    <w:p w:rsidR="00444DAA" w:rsidRDefault="00444DAA" w:rsidP="00444DAA"/>
    <w:p w:rsidR="00BC67AD" w:rsidRDefault="00BC67AD" w:rsidP="00444DA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9AC05" wp14:editId="6438E57A">
                <wp:simplePos x="0" y="0"/>
                <wp:positionH relativeFrom="column">
                  <wp:posOffset>3314065</wp:posOffset>
                </wp:positionH>
                <wp:positionV relativeFrom="paragraph">
                  <wp:posOffset>-8627110</wp:posOffset>
                </wp:positionV>
                <wp:extent cx="1612900" cy="295910"/>
                <wp:effectExtent l="0" t="317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D31" w:rsidRPr="00243539" w:rsidRDefault="000B6D31" w:rsidP="00BC67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0.95pt;margin-top:-679.3pt;width:127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" filled="f" stroked="f">
                <v:textbox>
                  <w:txbxContent>
                    <w:p w:rsidR="000B6D31" w:rsidRPr="00243539" w:rsidRDefault="000B6D31" w:rsidP="00BC67AD"/>
                  </w:txbxContent>
                </v:textbox>
              </v:shape>
            </w:pict>
          </mc:Fallback>
        </mc:AlternateContent>
      </w:r>
      <w:r w:rsidR="00444DAA">
        <w:t>Charlotte Daniel</w:t>
      </w:r>
    </w:p>
    <w:p w:rsidR="00BC67AD" w:rsidRDefault="00BC67AD" w:rsidP="00BC67AD">
      <w:pPr>
        <w:sectPr w:rsidR="00BC67AD" w:rsidSect="00B476D6">
          <w:footerReference w:type="even" r:id="rId10"/>
          <w:footerReference w:type="default" r:id="rId11"/>
          <w:pgSz w:w="12240" w:h="15840" w:code="1"/>
          <w:pgMar w:top="1800" w:right="1800" w:bottom="1800" w:left="1800" w:header="720" w:footer="720" w:gutter="0"/>
          <w:pgNumType w:start="1"/>
          <w:cols w:space="720"/>
        </w:sectPr>
      </w:pPr>
    </w:p>
    <w:p w:rsidR="00C51798" w:rsidRDefault="00C51798" w:rsidP="00C51798">
      <w:pPr>
        <w:pStyle w:val="TInformationPage"/>
      </w:pPr>
      <w:r>
        <w:lastRenderedPageBreak/>
        <w:t>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4212"/>
        <w:gridCol w:w="2508"/>
        <w:gridCol w:w="1425"/>
      </w:tblGrid>
      <w:tr w:rsidR="00C51798" w:rsidTr="00C4596E">
        <w:trPr>
          <w:trHeight w:val="288"/>
        </w:trPr>
        <w:tc>
          <w:tcPr>
            <w:tcW w:w="1368" w:type="dxa"/>
            <w:vAlign w:val="center"/>
          </w:tcPr>
          <w:p w:rsidR="00C51798" w:rsidRPr="00E138F3" w:rsidRDefault="00C51798" w:rsidP="00C4596E">
            <w:pPr>
              <w:rPr>
                <w:rStyle w:val="StyleLatinBoldDarkBlue1"/>
              </w:rPr>
            </w:pPr>
            <w:r w:rsidRPr="00E138F3">
              <w:rPr>
                <w:rStyle w:val="StyleLatinBoldDarkBlue1"/>
              </w:rPr>
              <w:t>Version</w:t>
            </w:r>
          </w:p>
        </w:tc>
        <w:tc>
          <w:tcPr>
            <w:tcW w:w="4212" w:type="dxa"/>
            <w:vAlign w:val="center"/>
          </w:tcPr>
          <w:p w:rsidR="00C51798" w:rsidRPr="00E138F3" w:rsidRDefault="00C51798" w:rsidP="00C4596E">
            <w:pPr>
              <w:rPr>
                <w:rStyle w:val="StyleLatinBoldDarkBlue1"/>
              </w:rPr>
            </w:pPr>
            <w:r w:rsidRPr="00E138F3">
              <w:rPr>
                <w:rStyle w:val="StyleLatinBoldDarkBlue1"/>
              </w:rPr>
              <w:t>Description</w:t>
            </w:r>
          </w:p>
        </w:tc>
        <w:tc>
          <w:tcPr>
            <w:tcW w:w="2508" w:type="dxa"/>
            <w:vAlign w:val="center"/>
          </w:tcPr>
          <w:p w:rsidR="00C51798" w:rsidRPr="00E138F3" w:rsidRDefault="00C51798" w:rsidP="00C4596E">
            <w:pPr>
              <w:rPr>
                <w:rStyle w:val="StyleLatinBoldDarkBlue1"/>
              </w:rPr>
            </w:pPr>
            <w:r w:rsidRPr="00E138F3">
              <w:rPr>
                <w:rStyle w:val="StyleLatinBoldDarkBlue1"/>
              </w:rPr>
              <w:t>Signature/Outcome</w:t>
            </w:r>
          </w:p>
        </w:tc>
        <w:tc>
          <w:tcPr>
            <w:tcW w:w="1425" w:type="dxa"/>
            <w:vAlign w:val="center"/>
          </w:tcPr>
          <w:p w:rsidR="00C51798" w:rsidRPr="00E138F3" w:rsidRDefault="00C51798" w:rsidP="00C4596E">
            <w:pPr>
              <w:rPr>
                <w:rStyle w:val="StyleLatinBoldDarkBlue1"/>
              </w:rPr>
            </w:pPr>
            <w:r w:rsidRPr="00E138F3">
              <w:rPr>
                <w:rStyle w:val="StyleLatinBoldDarkBlue1"/>
              </w:rPr>
              <w:t>Date</w:t>
            </w:r>
          </w:p>
        </w:tc>
      </w:tr>
      <w:tr w:rsidR="00C51798" w:rsidTr="00C4596E">
        <w:trPr>
          <w:trHeight w:val="288"/>
        </w:trPr>
        <w:tc>
          <w:tcPr>
            <w:tcW w:w="1368" w:type="dxa"/>
            <w:vAlign w:val="center"/>
          </w:tcPr>
          <w:p w:rsidR="00C51798" w:rsidRPr="007F346F" w:rsidRDefault="00C51798" w:rsidP="00C4596E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4212" w:type="dxa"/>
            <w:vAlign w:val="center"/>
          </w:tcPr>
          <w:p w:rsidR="00C51798" w:rsidRPr="007F346F" w:rsidRDefault="00C51798" w:rsidP="00C4596E">
            <w:pPr>
              <w:rPr>
                <w:sz w:val="24"/>
              </w:rPr>
            </w:pPr>
            <w:r>
              <w:rPr>
                <w:sz w:val="24"/>
              </w:rPr>
              <w:t>First Draft</w:t>
            </w:r>
          </w:p>
        </w:tc>
        <w:tc>
          <w:tcPr>
            <w:tcW w:w="2508" w:type="dxa"/>
            <w:vAlign w:val="center"/>
          </w:tcPr>
          <w:p w:rsidR="00C51798" w:rsidRPr="007F346F" w:rsidRDefault="00C51798" w:rsidP="00C4596E">
            <w:pPr>
              <w:rPr>
                <w:sz w:val="24"/>
              </w:rPr>
            </w:pPr>
            <w:r>
              <w:rPr>
                <w:sz w:val="24"/>
              </w:rPr>
              <w:t>Charlotte</w:t>
            </w:r>
            <w:r w:rsidR="00B31FEA">
              <w:rPr>
                <w:sz w:val="24"/>
              </w:rPr>
              <w:t xml:space="preserve"> Daniel</w:t>
            </w:r>
          </w:p>
        </w:tc>
        <w:tc>
          <w:tcPr>
            <w:tcW w:w="1425" w:type="dxa"/>
            <w:vAlign w:val="center"/>
          </w:tcPr>
          <w:p w:rsidR="00C51798" w:rsidRPr="007F346F" w:rsidRDefault="00C51798" w:rsidP="00C4596E">
            <w:pPr>
              <w:rPr>
                <w:sz w:val="24"/>
              </w:rPr>
            </w:pPr>
            <w:r>
              <w:rPr>
                <w:sz w:val="24"/>
              </w:rPr>
              <w:t>12/2/14</w:t>
            </w:r>
          </w:p>
        </w:tc>
      </w:tr>
      <w:tr w:rsidR="00C51798" w:rsidTr="00C4596E">
        <w:trPr>
          <w:trHeight w:val="288"/>
        </w:trPr>
        <w:tc>
          <w:tcPr>
            <w:tcW w:w="1368" w:type="dxa"/>
            <w:vAlign w:val="center"/>
          </w:tcPr>
          <w:p w:rsidR="00C51798" w:rsidRPr="007F346F" w:rsidRDefault="00871663" w:rsidP="00C4596E">
            <w:pPr>
              <w:rPr>
                <w:sz w:val="24"/>
              </w:rPr>
            </w:pPr>
            <w:ins w:id="2" w:author="DANIEL Charlotte A" w:date="2014-12-18T15:17:00Z">
              <w:r>
                <w:rPr>
                  <w:sz w:val="24"/>
                </w:rPr>
                <w:t>0.2</w:t>
              </w:r>
            </w:ins>
          </w:p>
        </w:tc>
        <w:tc>
          <w:tcPr>
            <w:tcW w:w="4212" w:type="dxa"/>
            <w:vAlign w:val="center"/>
          </w:tcPr>
          <w:p w:rsidR="00C51798" w:rsidRPr="007F346F" w:rsidRDefault="00871663" w:rsidP="00C4596E">
            <w:pPr>
              <w:rPr>
                <w:sz w:val="24"/>
              </w:rPr>
            </w:pPr>
            <w:ins w:id="3" w:author="DANIEL Charlotte A" w:date="2014-12-18T15:17:00Z">
              <w:r>
                <w:rPr>
                  <w:sz w:val="24"/>
                </w:rPr>
                <w:t>Updated Asset info and added extract info</w:t>
              </w:r>
            </w:ins>
          </w:p>
        </w:tc>
        <w:tc>
          <w:tcPr>
            <w:tcW w:w="2508" w:type="dxa"/>
            <w:vAlign w:val="center"/>
          </w:tcPr>
          <w:p w:rsidR="00C51798" w:rsidRPr="007F346F" w:rsidRDefault="00871663" w:rsidP="00C4596E">
            <w:pPr>
              <w:rPr>
                <w:sz w:val="24"/>
              </w:rPr>
            </w:pPr>
            <w:ins w:id="4" w:author="DANIEL Charlotte A" w:date="2014-12-18T15:17:00Z">
              <w:r>
                <w:rPr>
                  <w:sz w:val="24"/>
                </w:rPr>
                <w:t>Charlotte Daniel</w:t>
              </w:r>
            </w:ins>
          </w:p>
        </w:tc>
        <w:tc>
          <w:tcPr>
            <w:tcW w:w="1425" w:type="dxa"/>
            <w:vAlign w:val="center"/>
          </w:tcPr>
          <w:p w:rsidR="00C51798" w:rsidRPr="007F346F" w:rsidRDefault="00871663" w:rsidP="00C4596E">
            <w:pPr>
              <w:rPr>
                <w:sz w:val="24"/>
              </w:rPr>
            </w:pPr>
            <w:ins w:id="5" w:author="DANIEL Charlotte A" w:date="2014-12-18T15:17:00Z">
              <w:r>
                <w:rPr>
                  <w:sz w:val="24"/>
                </w:rPr>
                <w:t>12/18/14</w:t>
              </w:r>
            </w:ins>
          </w:p>
        </w:tc>
      </w:tr>
      <w:tr w:rsidR="00C51798" w:rsidTr="00C4596E">
        <w:trPr>
          <w:trHeight w:val="288"/>
        </w:trPr>
        <w:tc>
          <w:tcPr>
            <w:tcW w:w="1368" w:type="dxa"/>
            <w:vAlign w:val="center"/>
          </w:tcPr>
          <w:p w:rsidR="00C51798" w:rsidRPr="007F346F" w:rsidRDefault="00A02FB6" w:rsidP="00C4596E">
            <w:pPr>
              <w:rPr>
                <w:sz w:val="24"/>
              </w:rPr>
            </w:pPr>
            <w:ins w:id="6" w:author="DANIEL Charlotte A" w:date="2014-12-22T13:44:00Z">
              <w:r>
                <w:rPr>
                  <w:sz w:val="24"/>
                </w:rPr>
                <w:t>0.3</w:t>
              </w:r>
            </w:ins>
          </w:p>
        </w:tc>
        <w:tc>
          <w:tcPr>
            <w:tcW w:w="4212" w:type="dxa"/>
            <w:vAlign w:val="center"/>
          </w:tcPr>
          <w:p w:rsidR="00C51798" w:rsidRPr="007F346F" w:rsidRDefault="00A02FB6" w:rsidP="00C4596E">
            <w:pPr>
              <w:rPr>
                <w:sz w:val="24"/>
              </w:rPr>
            </w:pPr>
            <w:ins w:id="7" w:author="DANIEL Charlotte A" w:date="2014-12-22T13:45:00Z">
              <w:r>
                <w:rPr>
                  <w:sz w:val="24"/>
                </w:rPr>
                <w:t>Added Cross Attribute Validation rules</w:t>
              </w:r>
            </w:ins>
          </w:p>
        </w:tc>
        <w:tc>
          <w:tcPr>
            <w:tcW w:w="2508" w:type="dxa"/>
            <w:vAlign w:val="center"/>
          </w:tcPr>
          <w:p w:rsidR="00C51798" w:rsidRPr="007F346F" w:rsidRDefault="00A02FB6" w:rsidP="00C4596E">
            <w:pPr>
              <w:rPr>
                <w:sz w:val="24"/>
              </w:rPr>
            </w:pPr>
            <w:ins w:id="8" w:author="DANIEL Charlotte A" w:date="2014-12-22T13:45:00Z">
              <w:r>
                <w:rPr>
                  <w:sz w:val="24"/>
                </w:rPr>
                <w:t>Charlotte Daniel</w:t>
              </w:r>
            </w:ins>
          </w:p>
        </w:tc>
        <w:tc>
          <w:tcPr>
            <w:tcW w:w="1425" w:type="dxa"/>
            <w:vAlign w:val="center"/>
          </w:tcPr>
          <w:p w:rsidR="00C51798" w:rsidRPr="007F346F" w:rsidRDefault="00A02FB6" w:rsidP="00C4596E">
            <w:pPr>
              <w:rPr>
                <w:sz w:val="24"/>
              </w:rPr>
            </w:pPr>
            <w:ins w:id="9" w:author="DANIEL Charlotte A" w:date="2014-12-22T13:45:00Z">
              <w:r>
                <w:rPr>
                  <w:sz w:val="24"/>
                </w:rPr>
                <w:t>12/22/14</w:t>
              </w:r>
            </w:ins>
          </w:p>
        </w:tc>
      </w:tr>
      <w:tr w:rsidR="00C51798" w:rsidTr="00C4596E">
        <w:trPr>
          <w:trHeight w:val="288"/>
        </w:trPr>
        <w:tc>
          <w:tcPr>
            <w:tcW w:w="1368" w:type="dxa"/>
            <w:vAlign w:val="center"/>
          </w:tcPr>
          <w:p w:rsidR="00C51798" w:rsidRPr="007F346F" w:rsidRDefault="00C039D7" w:rsidP="00C4596E">
            <w:pPr>
              <w:rPr>
                <w:sz w:val="24"/>
              </w:rPr>
            </w:pPr>
            <w:ins w:id="10" w:author="DANIEL Charlotte A" w:date="2015-01-16T10:50:00Z">
              <w:r>
                <w:rPr>
                  <w:sz w:val="24"/>
                </w:rPr>
                <w:t>0.4</w:t>
              </w:r>
            </w:ins>
          </w:p>
        </w:tc>
        <w:tc>
          <w:tcPr>
            <w:tcW w:w="4212" w:type="dxa"/>
            <w:vAlign w:val="center"/>
          </w:tcPr>
          <w:p w:rsidR="00C51798" w:rsidRPr="007F346F" w:rsidRDefault="00C039D7" w:rsidP="00C4596E">
            <w:pPr>
              <w:rPr>
                <w:sz w:val="24"/>
              </w:rPr>
            </w:pPr>
            <w:ins w:id="11" w:author="DANIEL Charlotte A" w:date="2015-01-16T10:50:00Z">
              <w:r>
                <w:rPr>
                  <w:sz w:val="24"/>
                </w:rPr>
                <w:t xml:space="preserve">Added extract and </w:t>
              </w:r>
              <w:proofErr w:type="spellStart"/>
              <w:r>
                <w:rPr>
                  <w:sz w:val="24"/>
                </w:rPr>
                <w:t>lov</w:t>
              </w:r>
              <w:proofErr w:type="spellEnd"/>
              <w:r>
                <w:rPr>
                  <w:sz w:val="24"/>
                </w:rPr>
                <w:t xml:space="preserve"> source</w:t>
              </w:r>
            </w:ins>
          </w:p>
        </w:tc>
        <w:tc>
          <w:tcPr>
            <w:tcW w:w="2508" w:type="dxa"/>
            <w:vAlign w:val="center"/>
          </w:tcPr>
          <w:p w:rsidR="00C51798" w:rsidRPr="007F346F" w:rsidRDefault="00C039D7" w:rsidP="00C4596E">
            <w:pPr>
              <w:rPr>
                <w:sz w:val="24"/>
              </w:rPr>
            </w:pPr>
            <w:ins w:id="12" w:author="DANIEL Charlotte A" w:date="2015-01-16T10:51:00Z">
              <w:r>
                <w:rPr>
                  <w:sz w:val="24"/>
                </w:rPr>
                <w:t>Charlotte Daniel</w:t>
              </w:r>
            </w:ins>
          </w:p>
        </w:tc>
        <w:tc>
          <w:tcPr>
            <w:tcW w:w="1425" w:type="dxa"/>
            <w:vAlign w:val="center"/>
          </w:tcPr>
          <w:p w:rsidR="00C51798" w:rsidRPr="007F346F" w:rsidRDefault="00C039D7" w:rsidP="00C4596E">
            <w:pPr>
              <w:rPr>
                <w:sz w:val="24"/>
              </w:rPr>
            </w:pPr>
            <w:ins w:id="13" w:author="DANIEL Charlotte A" w:date="2015-01-16T10:51:00Z">
              <w:r>
                <w:rPr>
                  <w:sz w:val="24"/>
                </w:rPr>
                <w:t>1/15/15</w:t>
              </w:r>
            </w:ins>
          </w:p>
        </w:tc>
      </w:tr>
      <w:tr w:rsidR="00D01792" w:rsidTr="00C4596E">
        <w:trPr>
          <w:trHeight w:val="288"/>
          <w:ins w:id="14" w:author="DANIEL Charlotte A" w:date="2015-02-06T09:08:00Z"/>
        </w:trPr>
        <w:tc>
          <w:tcPr>
            <w:tcW w:w="1368" w:type="dxa"/>
            <w:vAlign w:val="center"/>
          </w:tcPr>
          <w:p w:rsidR="00D01792" w:rsidRDefault="00D01792" w:rsidP="00C4596E">
            <w:pPr>
              <w:rPr>
                <w:ins w:id="15" w:author="DANIEL Charlotte A" w:date="2015-02-06T09:08:00Z"/>
                <w:sz w:val="24"/>
              </w:rPr>
            </w:pPr>
            <w:ins w:id="16" w:author="DANIEL Charlotte A" w:date="2015-02-06T09:08:00Z">
              <w:r>
                <w:rPr>
                  <w:sz w:val="24"/>
                </w:rPr>
                <w:t>0.5</w:t>
              </w:r>
            </w:ins>
          </w:p>
        </w:tc>
        <w:tc>
          <w:tcPr>
            <w:tcW w:w="4212" w:type="dxa"/>
            <w:vAlign w:val="center"/>
          </w:tcPr>
          <w:p w:rsidR="00D01792" w:rsidRDefault="00D01792" w:rsidP="00C4596E">
            <w:pPr>
              <w:rPr>
                <w:ins w:id="17" w:author="DANIEL Charlotte A" w:date="2015-02-06T09:08:00Z"/>
                <w:sz w:val="24"/>
              </w:rPr>
            </w:pPr>
            <w:ins w:id="18" w:author="DANIEL Charlotte A" w:date="2015-02-06T09:08:00Z">
              <w:r>
                <w:rPr>
                  <w:sz w:val="24"/>
                </w:rPr>
                <w:t>Added Graphic</w:t>
              </w:r>
            </w:ins>
            <w:ins w:id="19" w:author="DANIEL Charlotte A" w:date="2015-02-06T09:09:00Z">
              <w:r>
                <w:rPr>
                  <w:sz w:val="24"/>
                </w:rPr>
                <w:t xml:space="preserve">, Action, </w:t>
              </w:r>
              <w:proofErr w:type="gramStart"/>
              <w:r>
                <w:rPr>
                  <w:sz w:val="24"/>
                </w:rPr>
                <w:t>Cause</w:t>
              </w:r>
              <w:proofErr w:type="gramEnd"/>
              <w:r>
                <w:rPr>
                  <w:sz w:val="24"/>
                </w:rPr>
                <w:t xml:space="preserve"> as</w:t>
              </w:r>
            </w:ins>
            <w:ins w:id="20" w:author="DANIEL Charlotte A" w:date="2015-02-06T09:08:00Z">
              <w:r>
                <w:rPr>
                  <w:sz w:val="24"/>
                </w:rPr>
                <w:t xml:space="preserve"> un-located asset</w:t>
              </w:r>
            </w:ins>
            <w:ins w:id="21" w:author="DANIEL Charlotte A" w:date="2015-02-06T09:09:00Z">
              <w:r>
                <w:rPr>
                  <w:sz w:val="24"/>
                </w:rPr>
                <w:t>s</w:t>
              </w:r>
            </w:ins>
            <w:ins w:id="22" w:author="DANIEL Charlotte A" w:date="2015-02-06T09:08:00Z">
              <w:r>
                <w:rPr>
                  <w:sz w:val="24"/>
                </w:rPr>
                <w:t xml:space="preserve"> </w:t>
              </w:r>
            </w:ins>
            <w:ins w:id="23" w:author="DANIEL Charlotte A" w:date="2015-02-06T09:24:00Z">
              <w:r w:rsidR="00AA29F7">
                <w:rPr>
                  <w:sz w:val="24"/>
                </w:rPr>
                <w:t>&amp; XSP values.</w:t>
              </w:r>
            </w:ins>
            <w:ins w:id="24" w:author="DANIEL Charlotte A" w:date="2015-02-13T07:46:00Z">
              <w:r w:rsidR="006D2C6F">
                <w:rPr>
                  <w:sz w:val="24"/>
                </w:rPr>
                <w:t xml:space="preserve">  Split out Extract &amp; Table definitions into separate 490</w:t>
              </w:r>
            </w:ins>
          </w:p>
        </w:tc>
        <w:tc>
          <w:tcPr>
            <w:tcW w:w="2508" w:type="dxa"/>
            <w:vAlign w:val="center"/>
          </w:tcPr>
          <w:p w:rsidR="00D01792" w:rsidRDefault="00D01792" w:rsidP="00C4596E">
            <w:pPr>
              <w:rPr>
                <w:ins w:id="25" w:author="DANIEL Charlotte A" w:date="2015-02-06T09:08:00Z"/>
                <w:sz w:val="24"/>
              </w:rPr>
            </w:pPr>
            <w:ins w:id="26" w:author="DANIEL Charlotte A" w:date="2015-02-06T09:09:00Z">
              <w:r>
                <w:rPr>
                  <w:sz w:val="24"/>
                </w:rPr>
                <w:t>Charlotte Daniel</w:t>
              </w:r>
            </w:ins>
          </w:p>
        </w:tc>
        <w:tc>
          <w:tcPr>
            <w:tcW w:w="1425" w:type="dxa"/>
            <w:vAlign w:val="center"/>
          </w:tcPr>
          <w:p w:rsidR="00D01792" w:rsidRDefault="00D01792" w:rsidP="00C4596E">
            <w:pPr>
              <w:rPr>
                <w:ins w:id="27" w:author="DANIEL Charlotte A" w:date="2015-02-06T09:08:00Z"/>
                <w:sz w:val="24"/>
              </w:rPr>
            </w:pPr>
            <w:ins w:id="28" w:author="DANIEL Charlotte A" w:date="2015-02-06T09:09:00Z">
              <w:r>
                <w:rPr>
                  <w:sz w:val="24"/>
                </w:rPr>
                <w:t>2/5/15</w:t>
              </w:r>
            </w:ins>
          </w:p>
        </w:tc>
      </w:tr>
      <w:tr w:rsidR="002A0E75" w:rsidTr="00C4596E">
        <w:trPr>
          <w:trHeight w:val="288"/>
          <w:ins w:id="29" w:author="DANIEL Charlotte A" w:date="2015-03-03T15:40:00Z"/>
        </w:trPr>
        <w:tc>
          <w:tcPr>
            <w:tcW w:w="1368" w:type="dxa"/>
            <w:vAlign w:val="center"/>
          </w:tcPr>
          <w:p w:rsidR="002A0E75" w:rsidRDefault="002A0E75" w:rsidP="00C4596E">
            <w:pPr>
              <w:rPr>
                <w:ins w:id="30" w:author="DANIEL Charlotte A" w:date="2015-03-03T15:40:00Z"/>
                <w:sz w:val="24"/>
              </w:rPr>
            </w:pPr>
            <w:ins w:id="31" w:author="DANIEL Charlotte A" w:date="2015-03-03T15:40:00Z">
              <w:r>
                <w:rPr>
                  <w:sz w:val="24"/>
                </w:rPr>
                <w:t>0.6</w:t>
              </w:r>
            </w:ins>
          </w:p>
        </w:tc>
        <w:tc>
          <w:tcPr>
            <w:tcW w:w="4212" w:type="dxa"/>
            <w:vAlign w:val="center"/>
          </w:tcPr>
          <w:p w:rsidR="002A0E75" w:rsidRDefault="002A0E75" w:rsidP="00C4596E">
            <w:pPr>
              <w:rPr>
                <w:ins w:id="32" w:author="DANIEL Charlotte A" w:date="2015-03-03T15:40:00Z"/>
                <w:sz w:val="24"/>
              </w:rPr>
            </w:pPr>
            <w:ins w:id="33" w:author="DANIEL Charlotte A" w:date="2015-03-03T15:40:00Z">
              <w:r>
                <w:rPr>
                  <w:sz w:val="24"/>
                </w:rPr>
                <w:t>Corrected Asset Diagram and minor corrections throughout the document</w:t>
              </w:r>
            </w:ins>
          </w:p>
        </w:tc>
        <w:tc>
          <w:tcPr>
            <w:tcW w:w="2508" w:type="dxa"/>
            <w:vAlign w:val="center"/>
          </w:tcPr>
          <w:p w:rsidR="002A0E75" w:rsidRDefault="002A0E75" w:rsidP="00C4596E">
            <w:pPr>
              <w:rPr>
                <w:ins w:id="34" w:author="DANIEL Charlotte A" w:date="2015-03-03T15:40:00Z"/>
                <w:sz w:val="24"/>
              </w:rPr>
            </w:pPr>
            <w:ins w:id="35" w:author="DANIEL Charlotte A" w:date="2015-03-03T15:40:00Z">
              <w:r>
                <w:rPr>
                  <w:sz w:val="24"/>
                </w:rPr>
                <w:t>Charlotte Daniel</w:t>
              </w:r>
            </w:ins>
          </w:p>
        </w:tc>
        <w:tc>
          <w:tcPr>
            <w:tcW w:w="1425" w:type="dxa"/>
            <w:vAlign w:val="center"/>
          </w:tcPr>
          <w:p w:rsidR="002A0E75" w:rsidRDefault="002A0E75" w:rsidP="00C4596E">
            <w:pPr>
              <w:rPr>
                <w:ins w:id="36" w:author="DANIEL Charlotte A" w:date="2015-03-03T15:40:00Z"/>
                <w:sz w:val="24"/>
              </w:rPr>
            </w:pPr>
            <w:ins w:id="37" w:author="DANIEL Charlotte A" w:date="2015-03-03T15:41:00Z">
              <w:r>
                <w:rPr>
                  <w:sz w:val="24"/>
                </w:rPr>
                <w:t>3/3/15</w:t>
              </w:r>
            </w:ins>
          </w:p>
        </w:tc>
      </w:tr>
    </w:tbl>
    <w:p w:rsidR="00C51798" w:rsidRPr="0009068A" w:rsidRDefault="00C51798" w:rsidP="00C51798"/>
    <w:p w:rsidR="00C51798" w:rsidRDefault="00C51798" w:rsidP="00BC67AD">
      <w:pPr>
        <w:rPr>
          <w:rFonts w:ascii="Arial" w:hAnsi="Arial" w:cs="Arial"/>
          <w:b/>
          <w:sz w:val="24"/>
          <w:szCs w:val="24"/>
        </w:rPr>
      </w:pPr>
    </w:p>
    <w:p w:rsidR="00C51798" w:rsidRDefault="00C51798" w:rsidP="00BC67AD">
      <w:pPr>
        <w:rPr>
          <w:rFonts w:ascii="Arial" w:hAnsi="Arial" w:cs="Arial"/>
          <w:b/>
          <w:sz w:val="24"/>
          <w:szCs w:val="24"/>
        </w:rPr>
      </w:pPr>
    </w:p>
    <w:p w:rsidR="00C51798" w:rsidRDefault="00C51798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C67AD" w:rsidRPr="00800CA3" w:rsidRDefault="00BC67AD" w:rsidP="00BC67AD">
      <w:pPr>
        <w:rPr>
          <w:rFonts w:ascii="Arial" w:hAnsi="Arial" w:cs="Arial"/>
          <w:b/>
          <w:sz w:val="24"/>
          <w:szCs w:val="24"/>
        </w:rPr>
      </w:pPr>
      <w:r w:rsidRPr="00800CA3">
        <w:rPr>
          <w:rFonts w:ascii="Arial" w:hAnsi="Arial" w:cs="Arial"/>
          <w:b/>
          <w:sz w:val="24"/>
          <w:szCs w:val="24"/>
        </w:rPr>
        <w:lastRenderedPageBreak/>
        <w:t>Contents</w:t>
      </w:r>
    </w:p>
    <w:p w:rsidR="00BC67AD" w:rsidRDefault="00BC67AD" w:rsidP="00BC67AD">
      <w:pPr>
        <w:ind w:left="720"/>
        <w:rPr>
          <w:rFonts w:ascii="Arial" w:hAnsi="Arial" w:cs="Arial"/>
        </w:rPr>
      </w:pPr>
    </w:p>
    <w:p w:rsidR="00636D3C" w:rsidRDefault="00C83A5B">
      <w:pPr>
        <w:pStyle w:val="TOC1"/>
        <w:rPr>
          <w:ins w:id="38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rFonts w:ascii="Arial" w:hAnsi="Arial" w:cs="Arial"/>
          <w:caps w:val="0"/>
          <w:color w:val="000000"/>
          <w:szCs w:val="22"/>
        </w:rPr>
        <w:fldChar w:fldCharType="begin"/>
      </w:r>
      <w:r>
        <w:rPr>
          <w:rFonts w:ascii="Arial" w:hAnsi="Arial" w:cs="Arial"/>
          <w:caps w:val="0"/>
          <w:color w:val="000000"/>
          <w:szCs w:val="22"/>
        </w:rPr>
        <w:instrText xml:space="preserve"> TOC \o "1-2" \h \z \u </w:instrText>
      </w:r>
      <w:r>
        <w:rPr>
          <w:rFonts w:ascii="Arial" w:hAnsi="Arial" w:cs="Arial"/>
          <w:caps w:val="0"/>
          <w:color w:val="000000"/>
          <w:szCs w:val="22"/>
        </w:rPr>
        <w:fldChar w:fldCharType="separate"/>
      </w:r>
      <w:ins w:id="39" w:author="DANIEL Charlotte A" w:date="2015-03-06T08:30:00Z">
        <w:r w:rsidR="00636D3C" w:rsidRPr="002B5A2F">
          <w:rPr>
            <w:rStyle w:val="Hyperlink"/>
          </w:rPr>
          <w:fldChar w:fldCharType="begin"/>
        </w:r>
        <w:r w:rsidR="00636D3C" w:rsidRPr="002B5A2F">
          <w:rPr>
            <w:rStyle w:val="Hyperlink"/>
          </w:rPr>
          <w:instrText xml:space="preserve"> </w:instrText>
        </w:r>
        <w:r w:rsidR="00636D3C">
          <w:instrText>HYPERLINK \l "_Toc413393937"</w:instrText>
        </w:r>
        <w:r w:rsidR="00636D3C" w:rsidRPr="002B5A2F">
          <w:rPr>
            <w:rStyle w:val="Hyperlink"/>
          </w:rPr>
          <w:instrText xml:space="preserve"> </w:instrText>
        </w:r>
        <w:r w:rsidR="00636D3C" w:rsidRPr="002B5A2F">
          <w:rPr>
            <w:rStyle w:val="Hyperlink"/>
          </w:rPr>
          <w:fldChar w:fldCharType="separate"/>
        </w:r>
        <w:r w:rsidR="00636D3C" w:rsidRPr="002B5A2F">
          <w:rPr>
            <w:rStyle w:val="Hyperlink"/>
          </w:rPr>
          <w:t>1.0</w:t>
        </w:r>
        <w:r w:rsidR="00636D3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636D3C" w:rsidRPr="002B5A2F">
          <w:rPr>
            <w:rStyle w:val="Hyperlink"/>
          </w:rPr>
          <w:t>Introduction</w:t>
        </w:r>
        <w:r w:rsidR="00636D3C">
          <w:rPr>
            <w:webHidden/>
          </w:rPr>
          <w:tab/>
        </w:r>
        <w:r w:rsidR="00636D3C">
          <w:rPr>
            <w:webHidden/>
          </w:rPr>
          <w:fldChar w:fldCharType="begin"/>
        </w:r>
        <w:r w:rsidR="00636D3C">
          <w:rPr>
            <w:webHidden/>
          </w:rPr>
          <w:instrText xml:space="preserve"> PAGEREF _Toc413393937 \h </w:instrText>
        </w:r>
      </w:ins>
      <w:r w:rsidR="00636D3C">
        <w:rPr>
          <w:webHidden/>
        </w:rPr>
      </w:r>
      <w:r w:rsidR="00636D3C">
        <w:rPr>
          <w:webHidden/>
        </w:rPr>
        <w:fldChar w:fldCharType="separate"/>
      </w:r>
      <w:ins w:id="40" w:author="DANIEL Charlotte A" w:date="2015-03-06T08:30:00Z">
        <w:r w:rsidR="00636D3C">
          <w:rPr>
            <w:webHidden/>
          </w:rPr>
          <w:t>4</w:t>
        </w:r>
        <w:r w:rsidR="00636D3C">
          <w:rPr>
            <w:webHidden/>
          </w:rPr>
          <w:fldChar w:fldCharType="end"/>
        </w:r>
        <w:r w:rsidR="00636D3C"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1"/>
        <w:rPr>
          <w:ins w:id="41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ins w:id="42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"_Toc413393938"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2.0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B5A2F">
          <w:rPr>
            <w:rStyle w:val="Hyperlink"/>
          </w:rPr>
          <w:t>Assets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_Toc413393938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3" w:author="DANIEL Charlotte A" w:date="2015-03-06T08:3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44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45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"_Toc413393939"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Installations (SNIN)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_Toc413393939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6" w:author="DANIEL Charlotte A" w:date="2015-03-06T08:3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47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48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"_Toc413393940"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Signs (SNSN)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9" w:author="DANIEL Charlotte A" w:date="2015-03-06T08:3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50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51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"_Toc413393941"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Supports (SNSU)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2" w:author="DANIEL Charlotte A" w:date="2015-03-06T08:3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53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54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"_Toc413393942"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Sign Maintenance Log (SNML)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5" w:author="DANIEL Charlotte A" w:date="2015-03-06T08:30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1"/>
        <w:rPr>
          <w:ins w:id="56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ins w:id="57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"_Toc413393943"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3.0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B5A2F">
          <w:rPr>
            <w:rStyle w:val="Hyperlink"/>
          </w:rPr>
          <w:t>Un-located Assets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8" w:author="DANIEL Charlotte A" w:date="2015-03-06T08:30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59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60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"_Toc413393944"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Standard Sign Descriptions (SIGN)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1" w:author="DANIEL Charlotte A" w:date="2015-03-06T08:30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62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63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"_Toc413393945"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Standard Sign Graphics (SNGR)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4" w:author="DANIEL Charlotte A" w:date="2015-03-06T08:30:00Z">
        <w:r>
          <w:rPr>
            <w:webHidden/>
          </w:rPr>
          <w:t>17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65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66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"_Toc413393946"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Support Descriptions (SUPP)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7" w:author="DANIEL Charlotte A" w:date="2015-03-06T08:30:00Z">
        <w:r>
          <w:rPr>
            <w:webHidden/>
          </w:rPr>
          <w:t>19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68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69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"_Toc413393947"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Action (SNAC)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0" w:author="DANIEL Charlotte A" w:date="2015-03-06T08:30:00Z">
        <w:r>
          <w:rPr>
            <w:webHidden/>
          </w:rPr>
          <w:t>20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71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72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"_Toc413393948"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Cause (SNCS)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3" w:author="DANIEL Charlotte A" w:date="2015-03-06T08:30:00Z">
        <w:r>
          <w:rPr>
            <w:webHidden/>
          </w:rPr>
          <w:t>21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1"/>
        <w:rPr>
          <w:ins w:id="74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ins w:id="75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"_Toc413393949"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4.0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B5A2F">
          <w:rPr>
            <w:rStyle w:val="Hyperlink"/>
          </w:rPr>
          <w:t>Domains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_Toc413393949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6" w:author="DANIEL Charlotte A" w:date="2015-03-06T08:30:00Z">
        <w:r>
          <w:rPr>
            <w:webHidden/>
          </w:rPr>
          <w:t>23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77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78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"_Toc413393950"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Domains Already in 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9" w:author="DANIEL Charlotte A" w:date="2015-03-06T08:30:00Z">
        <w:r>
          <w:rPr>
            <w:webHidden/>
          </w:rPr>
          <w:t>23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80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81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"_Toc413393951"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New Domains to 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2" w:author="DANIEL Charlotte A" w:date="2015-03-06T08:30:00Z">
        <w:r>
          <w:rPr>
            <w:webHidden/>
          </w:rPr>
          <w:t>24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83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84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"_Toc413393952"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Managed In Access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5" w:author="DANIEL Charlotte A" w:date="2015-03-06T08:30:00Z">
        <w:r>
          <w:rPr>
            <w:webHidden/>
          </w:rPr>
          <w:t>28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1"/>
        <w:rPr>
          <w:ins w:id="86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ins w:id="87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"_Toc413393953"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5.0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B5A2F">
          <w:rPr>
            <w:rStyle w:val="Hyperlink"/>
          </w:rPr>
          <w:t>Triggers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8" w:author="DANIEL Charlotte A" w:date="2015-03-06T08:30:00Z">
        <w:r>
          <w:rPr>
            <w:webHidden/>
          </w:rPr>
          <w:t>28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89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90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"_Toc413393954"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Populate Standard Sign Domain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1" w:author="DANIEL Charlotte A" w:date="2015-03-06T08:30:00Z">
        <w:r>
          <w:rPr>
            <w:webHidden/>
          </w:rPr>
          <w:t>28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92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93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"_Toc413393955"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Populate Standard Sign Graphic Domain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4" w:author="DANIEL Charlotte A" w:date="2015-03-06T08:30:00Z">
        <w:r>
          <w:rPr>
            <w:webHidden/>
          </w:rPr>
          <w:t>29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95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96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"_Toc413393956"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Populate Support Domain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7" w:author="DANIEL Charlotte A" w:date="2015-03-06T08:30:00Z">
        <w:r>
          <w:rPr>
            <w:webHidden/>
          </w:rPr>
          <w:t>29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98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99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"_Toc413393957"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Populate Action Domain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0" w:author="DANIEL Charlotte A" w:date="2015-03-06T08:30:00Z">
        <w:r>
          <w:rPr>
            <w:webHidden/>
          </w:rPr>
          <w:t>29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101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102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"_Toc413393958"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5.5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Populate Cause Domain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3" w:author="DANIEL Charlotte A" w:date="2015-03-06T08:30:00Z">
        <w:r>
          <w:rPr>
            <w:webHidden/>
          </w:rPr>
          <w:t>30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1"/>
        <w:rPr>
          <w:ins w:id="104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ins w:id="105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"_Toc413393959"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6.0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B5A2F">
          <w:rPr>
            <w:rStyle w:val="Hyperlink"/>
          </w:rPr>
          <w:t>Cross Attribute Validate Setup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_Toc413393959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6" w:author="DANIEL Charlotte A" w:date="2015-03-06T08:30:00Z">
        <w:r>
          <w:rPr>
            <w:webHidden/>
          </w:rPr>
          <w:t>30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107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108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"_Toc413393960"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Conditions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_Toc413393960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9" w:author="DANIEL Charlotte A" w:date="2015-03-06T08:30:00Z">
        <w:r>
          <w:rPr>
            <w:webHidden/>
          </w:rPr>
          <w:t>30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110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111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"_Toc413393961"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Errors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_Toc413393961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2" w:author="DANIEL Charlotte A" w:date="2015-03-06T08:30:00Z">
        <w:r>
          <w:rPr>
            <w:webHidden/>
          </w:rPr>
          <w:t>31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113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114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"_Toc413393962"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6.3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Rules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_Toc413393962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5" w:author="DANIEL Charlotte A" w:date="2015-03-06T08:30:00Z">
        <w:r>
          <w:rPr>
            <w:webHidden/>
          </w:rPr>
          <w:t>31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1"/>
        <w:rPr>
          <w:ins w:id="116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ins w:id="117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"_Toc413393963"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7.0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B5A2F">
          <w:rPr>
            <w:rStyle w:val="Hyperlink"/>
          </w:rPr>
          <w:t>TIG Extracts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_Toc413393963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8" w:author="DANIEL Charlotte A" w:date="2015-03-06T08:30:00Z">
        <w:r>
          <w:rPr>
            <w:webHidden/>
          </w:rPr>
          <w:t>33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119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120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"_Toc413393964"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7.1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LOV Rules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_Toc413393964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1" w:author="DANIEL Charlotte A" w:date="2015-03-06T08:30:00Z">
        <w:r>
          <w:rPr>
            <w:webHidden/>
          </w:rPr>
          <w:t>34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2"/>
        <w:rPr>
          <w:ins w:id="122" w:author="DANIEL Charlotte A" w:date="2015-03-06T08:30:00Z"/>
          <w:rFonts w:asciiTheme="minorHAnsi" w:eastAsiaTheme="minorEastAsia" w:hAnsiTheme="minorHAnsi" w:cstheme="minorBidi"/>
          <w:smallCaps w:val="0"/>
          <w:szCs w:val="22"/>
        </w:rPr>
      </w:pPr>
      <w:ins w:id="123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"_Toc413393965"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7.2</w:t>
        </w:r>
        <w:r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B5A2F">
          <w:rPr>
            <w:rStyle w:val="Hyperlink"/>
          </w:rPr>
          <w:t>Reporting Extracts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_Toc413393965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4" w:author="DANIEL Charlotte A" w:date="2015-03-06T08:30:00Z">
        <w:r>
          <w:rPr>
            <w:webHidden/>
          </w:rPr>
          <w:t>36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1"/>
        <w:rPr>
          <w:ins w:id="125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ins w:id="126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"_Toc413393966"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8.0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B5A2F">
          <w:rPr>
            <w:rStyle w:val="Hyperlink"/>
          </w:rPr>
          <w:t>Data Conversion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_Toc413393966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7" w:author="DANIEL Charlotte A" w:date="2015-03-06T08:30:00Z">
        <w:r>
          <w:rPr>
            <w:webHidden/>
          </w:rPr>
          <w:t>37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1"/>
        <w:rPr>
          <w:ins w:id="128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ins w:id="129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"_Toc413393967"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9.0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B5A2F">
          <w:rPr>
            <w:rStyle w:val="Hyperlink"/>
          </w:rPr>
          <w:t>Security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_Toc413393967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0" w:author="DANIEL Charlotte A" w:date="2015-03-06T08:30:00Z">
        <w:r>
          <w:rPr>
            <w:webHidden/>
          </w:rPr>
          <w:t>37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636D3C" w:rsidRDefault="00636D3C">
      <w:pPr>
        <w:pStyle w:val="TOC1"/>
        <w:rPr>
          <w:ins w:id="131" w:author="DANIEL Charlotte A" w:date="2015-03-06T08:30:00Z"/>
          <w:rFonts w:asciiTheme="minorHAnsi" w:eastAsiaTheme="minorEastAsia" w:hAnsiTheme="minorHAnsi" w:cstheme="minorBidi"/>
          <w:caps w:val="0"/>
          <w:sz w:val="22"/>
          <w:szCs w:val="22"/>
        </w:rPr>
      </w:pPr>
      <w:ins w:id="132" w:author="DANIEL Charlotte A" w:date="2015-03-06T08:30:00Z">
        <w:r w:rsidRPr="002B5A2F">
          <w:rPr>
            <w:rStyle w:val="Hyperlink"/>
          </w:rPr>
          <w:fldChar w:fldCharType="begin"/>
        </w:r>
        <w:r w:rsidRPr="002B5A2F">
          <w:rPr>
            <w:rStyle w:val="Hyperlink"/>
          </w:rPr>
          <w:instrText xml:space="preserve"> </w:instrText>
        </w:r>
        <w:r>
          <w:instrText>HYPERLINK \l "_Toc413393968"</w:instrText>
        </w:r>
        <w:r w:rsidRPr="002B5A2F">
          <w:rPr>
            <w:rStyle w:val="Hyperlink"/>
          </w:rPr>
          <w:instrText xml:space="preserve"> </w:instrText>
        </w:r>
        <w:r w:rsidRPr="002B5A2F">
          <w:rPr>
            <w:rStyle w:val="Hyperlink"/>
          </w:rPr>
          <w:fldChar w:fldCharType="separate"/>
        </w:r>
        <w:r w:rsidRPr="002B5A2F">
          <w:rPr>
            <w:rStyle w:val="Hyperlink"/>
          </w:rPr>
          <w:t>10.0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B5A2F">
          <w:rPr>
            <w:rStyle w:val="Hyperlink"/>
          </w:rPr>
          <w:t>Asset Notes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_Toc413393968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3" w:author="DANIEL Charlotte A" w:date="2015-03-06T08:30:00Z">
        <w:r>
          <w:rPr>
            <w:webHidden/>
          </w:rPr>
          <w:t>37</w:t>
        </w:r>
        <w:r>
          <w:rPr>
            <w:webHidden/>
          </w:rPr>
          <w:fldChar w:fldCharType="end"/>
        </w:r>
        <w:r w:rsidRPr="002B5A2F">
          <w:rPr>
            <w:rStyle w:val="Hyperlink"/>
          </w:rPr>
          <w:fldChar w:fldCharType="end"/>
        </w:r>
      </w:ins>
    </w:p>
    <w:p w:rsidR="00AA6453" w:rsidDel="002A0E75" w:rsidRDefault="00AA6453">
      <w:pPr>
        <w:pStyle w:val="TOC1"/>
        <w:rPr>
          <w:del w:id="134" w:author="DANIEL Charlotte A" w:date="2015-03-03T15:40:00Z"/>
          <w:rFonts w:asciiTheme="minorHAnsi" w:eastAsiaTheme="minorEastAsia" w:hAnsiTheme="minorHAnsi" w:cstheme="minorBidi"/>
          <w:caps w:val="0"/>
          <w:sz w:val="22"/>
          <w:szCs w:val="22"/>
        </w:rPr>
      </w:pPr>
      <w:del w:id="135" w:author="DANIEL Charlotte A" w:date="2015-03-03T15:40:00Z">
        <w:r w:rsidRPr="002A0E75" w:rsidDel="002A0E75">
          <w:rPr>
            <w:rPrChange w:id="136" w:author="DANIEL Charlotte A" w:date="2015-03-03T15:40:00Z">
              <w:rPr>
                <w:rStyle w:val="Hyperlink"/>
                <w:caps w:val="0"/>
              </w:rPr>
            </w:rPrChange>
          </w:rPr>
          <w:delText>1.0</w:delText>
        </w:r>
        <w:r w:rsidDel="002A0E75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A0E75" w:rsidDel="002A0E75">
          <w:rPr>
            <w:rPrChange w:id="137" w:author="DANIEL Charlotte A" w:date="2015-03-03T15:40:00Z">
              <w:rPr>
                <w:rStyle w:val="Hyperlink"/>
                <w:caps w:val="0"/>
              </w:rPr>
            </w:rPrChange>
          </w:rPr>
          <w:delText>Introduction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4</w:delText>
        </w:r>
      </w:del>
    </w:p>
    <w:p w:rsidR="00AA6453" w:rsidDel="002A0E75" w:rsidRDefault="00AA6453">
      <w:pPr>
        <w:pStyle w:val="TOC1"/>
        <w:rPr>
          <w:del w:id="138" w:author="DANIEL Charlotte A" w:date="2015-03-03T15:40:00Z"/>
          <w:rFonts w:asciiTheme="minorHAnsi" w:eastAsiaTheme="minorEastAsia" w:hAnsiTheme="minorHAnsi" w:cstheme="minorBidi"/>
          <w:caps w:val="0"/>
          <w:sz w:val="22"/>
          <w:szCs w:val="22"/>
        </w:rPr>
      </w:pPr>
      <w:del w:id="139" w:author="DANIEL Charlotte A" w:date="2015-03-03T15:40:00Z">
        <w:r w:rsidRPr="002A0E75" w:rsidDel="002A0E75">
          <w:rPr>
            <w:rPrChange w:id="140" w:author="DANIEL Charlotte A" w:date="2015-03-03T15:40:00Z">
              <w:rPr>
                <w:rStyle w:val="Hyperlink"/>
                <w:caps w:val="0"/>
              </w:rPr>
            </w:rPrChange>
          </w:rPr>
          <w:delText>2.0</w:delText>
        </w:r>
        <w:r w:rsidDel="002A0E75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A0E75" w:rsidDel="002A0E75">
          <w:rPr>
            <w:rPrChange w:id="141" w:author="DANIEL Charlotte A" w:date="2015-03-03T15:40:00Z">
              <w:rPr>
                <w:rStyle w:val="Hyperlink"/>
                <w:caps w:val="0"/>
              </w:rPr>
            </w:rPrChange>
          </w:rPr>
          <w:delText>Assets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7</w:delText>
        </w:r>
      </w:del>
    </w:p>
    <w:p w:rsidR="00AA6453" w:rsidDel="002A0E75" w:rsidRDefault="00AA6453">
      <w:pPr>
        <w:pStyle w:val="TOC2"/>
        <w:rPr>
          <w:del w:id="142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43" w:author="DANIEL Charlotte A" w:date="2015-03-03T15:40:00Z">
        <w:r w:rsidRPr="002A0E75" w:rsidDel="002A0E75">
          <w:rPr>
            <w:rPrChange w:id="144" w:author="DANIEL Charlotte A" w:date="2015-03-03T15:40:00Z">
              <w:rPr>
                <w:rStyle w:val="Hyperlink"/>
                <w:smallCaps w:val="0"/>
              </w:rPr>
            </w:rPrChange>
          </w:rPr>
          <w:delText>2.1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45" w:author="DANIEL Charlotte A" w:date="2015-03-03T15:40:00Z">
              <w:rPr>
                <w:rStyle w:val="Hyperlink"/>
                <w:smallCaps w:val="0"/>
              </w:rPr>
            </w:rPrChange>
          </w:rPr>
          <w:delText>Installations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7</w:delText>
        </w:r>
      </w:del>
    </w:p>
    <w:p w:rsidR="00AA6453" w:rsidDel="002A0E75" w:rsidRDefault="00AA6453">
      <w:pPr>
        <w:pStyle w:val="TOC2"/>
        <w:rPr>
          <w:del w:id="146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47" w:author="DANIEL Charlotte A" w:date="2015-03-03T15:40:00Z">
        <w:r w:rsidRPr="002A0E75" w:rsidDel="002A0E75">
          <w:rPr>
            <w:rPrChange w:id="148" w:author="DANIEL Charlotte A" w:date="2015-03-03T15:40:00Z">
              <w:rPr>
                <w:rStyle w:val="Hyperlink"/>
                <w:smallCaps w:val="0"/>
              </w:rPr>
            </w:rPrChange>
          </w:rPr>
          <w:delText>2.2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49" w:author="DANIEL Charlotte A" w:date="2015-03-03T15:40:00Z">
              <w:rPr>
                <w:rStyle w:val="Hyperlink"/>
                <w:smallCaps w:val="0"/>
              </w:rPr>
            </w:rPrChange>
          </w:rPr>
          <w:delText>Signs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10</w:delText>
        </w:r>
      </w:del>
    </w:p>
    <w:p w:rsidR="00AA6453" w:rsidDel="002A0E75" w:rsidRDefault="00AA6453">
      <w:pPr>
        <w:pStyle w:val="TOC2"/>
        <w:rPr>
          <w:del w:id="150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51" w:author="DANIEL Charlotte A" w:date="2015-03-03T15:40:00Z">
        <w:r w:rsidRPr="002A0E75" w:rsidDel="002A0E75">
          <w:rPr>
            <w:rPrChange w:id="152" w:author="DANIEL Charlotte A" w:date="2015-03-03T15:40:00Z">
              <w:rPr>
                <w:rStyle w:val="Hyperlink"/>
                <w:smallCaps w:val="0"/>
              </w:rPr>
            </w:rPrChange>
          </w:rPr>
          <w:delText>2.3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53" w:author="DANIEL Charlotte A" w:date="2015-03-03T15:40:00Z">
              <w:rPr>
                <w:rStyle w:val="Hyperlink"/>
                <w:smallCaps w:val="0"/>
              </w:rPr>
            </w:rPrChange>
          </w:rPr>
          <w:delText>Supports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12</w:delText>
        </w:r>
      </w:del>
    </w:p>
    <w:p w:rsidR="00AA6453" w:rsidDel="002A0E75" w:rsidRDefault="00AA6453">
      <w:pPr>
        <w:pStyle w:val="TOC2"/>
        <w:rPr>
          <w:del w:id="154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55" w:author="DANIEL Charlotte A" w:date="2015-03-03T15:40:00Z">
        <w:r w:rsidRPr="002A0E75" w:rsidDel="002A0E75">
          <w:rPr>
            <w:rPrChange w:id="156" w:author="DANIEL Charlotte A" w:date="2015-03-03T15:40:00Z">
              <w:rPr>
                <w:rStyle w:val="Hyperlink"/>
                <w:smallCaps w:val="0"/>
              </w:rPr>
            </w:rPrChange>
          </w:rPr>
          <w:delText>2.4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57" w:author="DANIEL Charlotte A" w:date="2015-03-03T15:40:00Z">
              <w:rPr>
                <w:rStyle w:val="Hyperlink"/>
                <w:smallCaps w:val="0"/>
              </w:rPr>
            </w:rPrChange>
          </w:rPr>
          <w:delText>Sign Maintenance Log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14</w:delText>
        </w:r>
      </w:del>
    </w:p>
    <w:p w:rsidR="00AA6453" w:rsidDel="002A0E75" w:rsidRDefault="00AA6453">
      <w:pPr>
        <w:pStyle w:val="TOC1"/>
        <w:rPr>
          <w:del w:id="158" w:author="DANIEL Charlotte A" w:date="2015-03-03T15:40:00Z"/>
          <w:rFonts w:asciiTheme="minorHAnsi" w:eastAsiaTheme="minorEastAsia" w:hAnsiTheme="minorHAnsi" w:cstheme="minorBidi"/>
          <w:caps w:val="0"/>
          <w:sz w:val="22"/>
          <w:szCs w:val="22"/>
        </w:rPr>
      </w:pPr>
      <w:del w:id="159" w:author="DANIEL Charlotte A" w:date="2015-03-03T15:40:00Z">
        <w:r w:rsidRPr="002A0E75" w:rsidDel="002A0E75">
          <w:rPr>
            <w:rPrChange w:id="160" w:author="DANIEL Charlotte A" w:date="2015-03-03T15:40:00Z">
              <w:rPr>
                <w:rStyle w:val="Hyperlink"/>
                <w:caps w:val="0"/>
              </w:rPr>
            </w:rPrChange>
          </w:rPr>
          <w:lastRenderedPageBreak/>
          <w:delText>3.0</w:delText>
        </w:r>
        <w:r w:rsidDel="002A0E75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A0E75" w:rsidDel="002A0E75">
          <w:rPr>
            <w:rPrChange w:id="161" w:author="DANIEL Charlotte A" w:date="2015-03-03T15:40:00Z">
              <w:rPr>
                <w:rStyle w:val="Hyperlink"/>
                <w:caps w:val="0"/>
              </w:rPr>
            </w:rPrChange>
          </w:rPr>
          <w:delText>Un-located Assets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16</w:delText>
        </w:r>
      </w:del>
    </w:p>
    <w:p w:rsidR="00AA6453" w:rsidDel="002A0E75" w:rsidRDefault="00AA6453">
      <w:pPr>
        <w:pStyle w:val="TOC2"/>
        <w:rPr>
          <w:del w:id="162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63" w:author="DANIEL Charlotte A" w:date="2015-03-03T15:40:00Z">
        <w:r w:rsidRPr="002A0E75" w:rsidDel="002A0E75">
          <w:rPr>
            <w:rPrChange w:id="164" w:author="DANIEL Charlotte A" w:date="2015-03-03T15:40:00Z">
              <w:rPr>
                <w:rStyle w:val="Hyperlink"/>
                <w:smallCaps w:val="0"/>
              </w:rPr>
            </w:rPrChange>
          </w:rPr>
          <w:delText>3.1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65" w:author="DANIEL Charlotte A" w:date="2015-03-03T15:40:00Z">
              <w:rPr>
                <w:rStyle w:val="Hyperlink"/>
                <w:smallCaps w:val="0"/>
              </w:rPr>
            </w:rPrChange>
          </w:rPr>
          <w:delText>Standard Sign Descriptions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16</w:delText>
        </w:r>
      </w:del>
    </w:p>
    <w:p w:rsidR="00AA6453" w:rsidDel="002A0E75" w:rsidRDefault="00AA6453">
      <w:pPr>
        <w:pStyle w:val="TOC2"/>
        <w:rPr>
          <w:del w:id="166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67" w:author="DANIEL Charlotte A" w:date="2015-03-03T15:40:00Z">
        <w:r w:rsidRPr="002A0E75" w:rsidDel="002A0E75">
          <w:rPr>
            <w:rPrChange w:id="168" w:author="DANIEL Charlotte A" w:date="2015-03-03T15:40:00Z">
              <w:rPr>
                <w:rStyle w:val="Hyperlink"/>
                <w:smallCaps w:val="0"/>
              </w:rPr>
            </w:rPrChange>
          </w:rPr>
          <w:delText>3.2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69" w:author="DANIEL Charlotte A" w:date="2015-03-03T15:40:00Z">
              <w:rPr>
                <w:rStyle w:val="Hyperlink"/>
                <w:smallCaps w:val="0"/>
              </w:rPr>
            </w:rPrChange>
          </w:rPr>
          <w:delText>Standard Sign Graphics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18</w:delText>
        </w:r>
      </w:del>
    </w:p>
    <w:p w:rsidR="00AA6453" w:rsidDel="002A0E75" w:rsidRDefault="00AA6453">
      <w:pPr>
        <w:pStyle w:val="TOC2"/>
        <w:rPr>
          <w:del w:id="170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71" w:author="DANIEL Charlotte A" w:date="2015-03-03T15:40:00Z">
        <w:r w:rsidRPr="002A0E75" w:rsidDel="002A0E75">
          <w:rPr>
            <w:rPrChange w:id="172" w:author="DANIEL Charlotte A" w:date="2015-03-03T15:40:00Z">
              <w:rPr>
                <w:rStyle w:val="Hyperlink"/>
                <w:smallCaps w:val="0"/>
              </w:rPr>
            </w:rPrChange>
          </w:rPr>
          <w:delText>3.3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73" w:author="DANIEL Charlotte A" w:date="2015-03-03T15:40:00Z">
              <w:rPr>
                <w:rStyle w:val="Hyperlink"/>
                <w:smallCaps w:val="0"/>
              </w:rPr>
            </w:rPrChange>
          </w:rPr>
          <w:delText>Support Descriptions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20</w:delText>
        </w:r>
      </w:del>
    </w:p>
    <w:p w:rsidR="00AA6453" w:rsidDel="002A0E75" w:rsidRDefault="00AA6453">
      <w:pPr>
        <w:pStyle w:val="TOC2"/>
        <w:rPr>
          <w:del w:id="174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75" w:author="DANIEL Charlotte A" w:date="2015-03-03T15:40:00Z">
        <w:r w:rsidRPr="002A0E75" w:rsidDel="002A0E75">
          <w:rPr>
            <w:rPrChange w:id="176" w:author="DANIEL Charlotte A" w:date="2015-03-03T15:40:00Z">
              <w:rPr>
                <w:rStyle w:val="Hyperlink"/>
                <w:smallCaps w:val="0"/>
              </w:rPr>
            </w:rPrChange>
          </w:rPr>
          <w:delText>3.4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77" w:author="DANIEL Charlotte A" w:date="2015-03-03T15:40:00Z">
              <w:rPr>
                <w:rStyle w:val="Hyperlink"/>
                <w:smallCaps w:val="0"/>
              </w:rPr>
            </w:rPrChange>
          </w:rPr>
          <w:delText>Action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21</w:delText>
        </w:r>
      </w:del>
    </w:p>
    <w:p w:rsidR="00AA6453" w:rsidDel="002A0E75" w:rsidRDefault="00AA6453">
      <w:pPr>
        <w:pStyle w:val="TOC2"/>
        <w:rPr>
          <w:del w:id="178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79" w:author="DANIEL Charlotte A" w:date="2015-03-03T15:40:00Z">
        <w:r w:rsidRPr="002A0E75" w:rsidDel="002A0E75">
          <w:rPr>
            <w:rPrChange w:id="180" w:author="DANIEL Charlotte A" w:date="2015-03-03T15:40:00Z">
              <w:rPr>
                <w:rStyle w:val="Hyperlink"/>
                <w:smallCaps w:val="0"/>
              </w:rPr>
            </w:rPrChange>
          </w:rPr>
          <w:delText>3.5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81" w:author="DANIEL Charlotte A" w:date="2015-03-03T15:40:00Z">
              <w:rPr>
                <w:rStyle w:val="Hyperlink"/>
                <w:smallCaps w:val="0"/>
              </w:rPr>
            </w:rPrChange>
          </w:rPr>
          <w:delText>Cause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22</w:delText>
        </w:r>
      </w:del>
    </w:p>
    <w:p w:rsidR="00AA6453" w:rsidDel="002A0E75" w:rsidRDefault="00AA6453">
      <w:pPr>
        <w:pStyle w:val="TOC1"/>
        <w:rPr>
          <w:del w:id="182" w:author="DANIEL Charlotte A" w:date="2015-03-03T15:40:00Z"/>
          <w:rFonts w:asciiTheme="minorHAnsi" w:eastAsiaTheme="minorEastAsia" w:hAnsiTheme="minorHAnsi" w:cstheme="minorBidi"/>
          <w:caps w:val="0"/>
          <w:sz w:val="22"/>
          <w:szCs w:val="22"/>
        </w:rPr>
      </w:pPr>
      <w:del w:id="183" w:author="DANIEL Charlotte A" w:date="2015-03-03T15:40:00Z">
        <w:r w:rsidRPr="002A0E75" w:rsidDel="002A0E75">
          <w:rPr>
            <w:rPrChange w:id="184" w:author="DANIEL Charlotte A" w:date="2015-03-03T15:40:00Z">
              <w:rPr>
                <w:rStyle w:val="Hyperlink"/>
                <w:caps w:val="0"/>
              </w:rPr>
            </w:rPrChange>
          </w:rPr>
          <w:delText>4.0</w:delText>
        </w:r>
        <w:r w:rsidDel="002A0E75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A0E75" w:rsidDel="002A0E75">
          <w:rPr>
            <w:rPrChange w:id="185" w:author="DANIEL Charlotte A" w:date="2015-03-03T15:40:00Z">
              <w:rPr>
                <w:rStyle w:val="Hyperlink"/>
                <w:caps w:val="0"/>
              </w:rPr>
            </w:rPrChange>
          </w:rPr>
          <w:delText>Domains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25</w:delText>
        </w:r>
      </w:del>
    </w:p>
    <w:p w:rsidR="00AA6453" w:rsidDel="002A0E75" w:rsidRDefault="00AA6453">
      <w:pPr>
        <w:pStyle w:val="TOC2"/>
        <w:rPr>
          <w:del w:id="186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87" w:author="DANIEL Charlotte A" w:date="2015-03-03T15:40:00Z">
        <w:r w:rsidRPr="002A0E75" w:rsidDel="002A0E75">
          <w:rPr>
            <w:rPrChange w:id="188" w:author="DANIEL Charlotte A" w:date="2015-03-03T15:40:00Z">
              <w:rPr>
                <w:rStyle w:val="Hyperlink"/>
                <w:smallCaps w:val="0"/>
              </w:rPr>
            </w:rPrChange>
          </w:rPr>
          <w:delText>4.1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89" w:author="DANIEL Charlotte A" w:date="2015-03-03T15:40:00Z">
              <w:rPr>
                <w:rStyle w:val="Hyperlink"/>
                <w:smallCaps w:val="0"/>
              </w:rPr>
            </w:rPrChange>
          </w:rPr>
          <w:delText>Domains Already in TI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25</w:delText>
        </w:r>
      </w:del>
    </w:p>
    <w:p w:rsidR="00AA6453" w:rsidDel="002A0E75" w:rsidRDefault="00AA6453">
      <w:pPr>
        <w:pStyle w:val="TOC2"/>
        <w:rPr>
          <w:del w:id="190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91" w:author="DANIEL Charlotte A" w:date="2015-03-03T15:40:00Z">
        <w:r w:rsidRPr="002A0E75" w:rsidDel="002A0E75">
          <w:rPr>
            <w:rPrChange w:id="192" w:author="DANIEL Charlotte A" w:date="2015-03-03T15:40:00Z">
              <w:rPr>
                <w:rStyle w:val="Hyperlink"/>
                <w:smallCaps w:val="0"/>
              </w:rPr>
            </w:rPrChange>
          </w:rPr>
          <w:delText>4.2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93" w:author="DANIEL Charlotte A" w:date="2015-03-03T15:40:00Z">
              <w:rPr>
                <w:rStyle w:val="Hyperlink"/>
                <w:smallCaps w:val="0"/>
              </w:rPr>
            </w:rPrChange>
          </w:rPr>
          <w:delText>New Domains to TI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26</w:delText>
        </w:r>
      </w:del>
    </w:p>
    <w:p w:rsidR="00AA6453" w:rsidDel="002A0E75" w:rsidRDefault="00AA6453">
      <w:pPr>
        <w:pStyle w:val="TOC2"/>
        <w:rPr>
          <w:del w:id="194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195" w:author="DANIEL Charlotte A" w:date="2015-03-03T15:40:00Z">
        <w:r w:rsidRPr="002A0E75" w:rsidDel="002A0E75">
          <w:rPr>
            <w:rPrChange w:id="196" w:author="DANIEL Charlotte A" w:date="2015-03-03T15:40:00Z">
              <w:rPr>
                <w:rStyle w:val="Hyperlink"/>
                <w:smallCaps w:val="0"/>
              </w:rPr>
            </w:rPrChange>
          </w:rPr>
          <w:delText>4.3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197" w:author="DANIEL Charlotte A" w:date="2015-03-03T15:40:00Z">
              <w:rPr>
                <w:rStyle w:val="Hyperlink"/>
                <w:smallCaps w:val="0"/>
              </w:rPr>
            </w:rPrChange>
          </w:rPr>
          <w:delText>Managed In Access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29</w:delText>
        </w:r>
      </w:del>
    </w:p>
    <w:p w:rsidR="00AA6453" w:rsidDel="002A0E75" w:rsidRDefault="00AA6453">
      <w:pPr>
        <w:pStyle w:val="TOC1"/>
        <w:rPr>
          <w:del w:id="198" w:author="DANIEL Charlotte A" w:date="2015-03-03T15:40:00Z"/>
          <w:rFonts w:asciiTheme="minorHAnsi" w:eastAsiaTheme="minorEastAsia" w:hAnsiTheme="minorHAnsi" w:cstheme="minorBidi"/>
          <w:caps w:val="0"/>
          <w:sz w:val="22"/>
          <w:szCs w:val="22"/>
        </w:rPr>
      </w:pPr>
      <w:del w:id="199" w:author="DANIEL Charlotte A" w:date="2015-03-03T15:40:00Z">
        <w:r w:rsidRPr="002A0E75" w:rsidDel="002A0E75">
          <w:rPr>
            <w:rPrChange w:id="200" w:author="DANIEL Charlotte A" w:date="2015-03-03T15:40:00Z">
              <w:rPr>
                <w:rStyle w:val="Hyperlink"/>
                <w:caps w:val="0"/>
              </w:rPr>
            </w:rPrChange>
          </w:rPr>
          <w:delText>5.0</w:delText>
        </w:r>
        <w:r w:rsidDel="002A0E75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A0E75" w:rsidDel="002A0E75">
          <w:rPr>
            <w:rPrChange w:id="201" w:author="DANIEL Charlotte A" w:date="2015-03-03T15:40:00Z">
              <w:rPr>
                <w:rStyle w:val="Hyperlink"/>
                <w:caps w:val="0"/>
              </w:rPr>
            </w:rPrChange>
          </w:rPr>
          <w:delText>Triggers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30</w:delText>
        </w:r>
      </w:del>
    </w:p>
    <w:p w:rsidR="00AA6453" w:rsidDel="002A0E75" w:rsidRDefault="00AA6453">
      <w:pPr>
        <w:pStyle w:val="TOC2"/>
        <w:rPr>
          <w:del w:id="202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203" w:author="DANIEL Charlotte A" w:date="2015-03-03T15:40:00Z">
        <w:r w:rsidRPr="002A0E75" w:rsidDel="002A0E75">
          <w:rPr>
            <w:rPrChange w:id="204" w:author="DANIEL Charlotte A" w:date="2015-03-03T15:40:00Z">
              <w:rPr>
                <w:rStyle w:val="Hyperlink"/>
                <w:smallCaps w:val="0"/>
              </w:rPr>
            </w:rPrChange>
          </w:rPr>
          <w:delText>5.1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205" w:author="DANIEL Charlotte A" w:date="2015-03-03T15:40:00Z">
              <w:rPr>
                <w:rStyle w:val="Hyperlink"/>
                <w:smallCaps w:val="0"/>
              </w:rPr>
            </w:rPrChange>
          </w:rPr>
          <w:delText>Populate Standard Sign Domain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30</w:delText>
        </w:r>
      </w:del>
    </w:p>
    <w:p w:rsidR="00AA6453" w:rsidDel="002A0E75" w:rsidRDefault="00AA6453">
      <w:pPr>
        <w:pStyle w:val="TOC2"/>
        <w:rPr>
          <w:del w:id="206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207" w:author="DANIEL Charlotte A" w:date="2015-03-03T15:40:00Z">
        <w:r w:rsidRPr="002A0E75" w:rsidDel="002A0E75">
          <w:rPr>
            <w:rPrChange w:id="208" w:author="DANIEL Charlotte A" w:date="2015-03-03T15:40:00Z">
              <w:rPr>
                <w:rStyle w:val="Hyperlink"/>
                <w:smallCaps w:val="0"/>
              </w:rPr>
            </w:rPrChange>
          </w:rPr>
          <w:delText>5.2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209" w:author="DANIEL Charlotte A" w:date="2015-03-03T15:40:00Z">
              <w:rPr>
                <w:rStyle w:val="Hyperlink"/>
                <w:smallCaps w:val="0"/>
              </w:rPr>
            </w:rPrChange>
          </w:rPr>
          <w:delText>Populate Standard Sign Graphic Domain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30</w:delText>
        </w:r>
      </w:del>
    </w:p>
    <w:p w:rsidR="00AA6453" w:rsidDel="002A0E75" w:rsidRDefault="00AA6453">
      <w:pPr>
        <w:pStyle w:val="TOC2"/>
        <w:rPr>
          <w:del w:id="210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211" w:author="DANIEL Charlotte A" w:date="2015-03-03T15:40:00Z">
        <w:r w:rsidRPr="002A0E75" w:rsidDel="002A0E75">
          <w:rPr>
            <w:rPrChange w:id="212" w:author="DANIEL Charlotte A" w:date="2015-03-03T15:40:00Z">
              <w:rPr>
                <w:rStyle w:val="Hyperlink"/>
                <w:smallCaps w:val="0"/>
              </w:rPr>
            </w:rPrChange>
          </w:rPr>
          <w:delText>5.3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213" w:author="DANIEL Charlotte A" w:date="2015-03-03T15:40:00Z">
              <w:rPr>
                <w:rStyle w:val="Hyperlink"/>
                <w:smallCaps w:val="0"/>
              </w:rPr>
            </w:rPrChange>
          </w:rPr>
          <w:delText>Populate Support Domain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31</w:delText>
        </w:r>
      </w:del>
    </w:p>
    <w:p w:rsidR="00AA6453" w:rsidDel="002A0E75" w:rsidRDefault="00AA6453">
      <w:pPr>
        <w:pStyle w:val="TOC2"/>
        <w:rPr>
          <w:del w:id="214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215" w:author="DANIEL Charlotte A" w:date="2015-03-03T15:40:00Z">
        <w:r w:rsidRPr="002A0E75" w:rsidDel="002A0E75">
          <w:rPr>
            <w:rPrChange w:id="216" w:author="DANIEL Charlotte A" w:date="2015-03-03T15:40:00Z">
              <w:rPr>
                <w:rStyle w:val="Hyperlink"/>
                <w:smallCaps w:val="0"/>
              </w:rPr>
            </w:rPrChange>
          </w:rPr>
          <w:delText>5.4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217" w:author="DANIEL Charlotte A" w:date="2015-03-03T15:40:00Z">
              <w:rPr>
                <w:rStyle w:val="Hyperlink"/>
                <w:smallCaps w:val="0"/>
              </w:rPr>
            </w:rPrChange>
          </w:rPr>
          <w:delText>Populate Action Domain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31</w:delText>
        </w:r>
      </w:del>
    </w:p>
    <w:p w:rsidR="00AA6453" w:rsidDel="002A0E75" w:rsidRDefault="00AA6453">
      <w:pPr>
        <w:pStyle w:val="TOC2"/>
        <w:rPr>
          <w:del w:id="218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219" w:author="DANIEL Charlotte A" w:date="2015-03-03T15:40:00Z">
        <w:r w:rsidRPr="002A0E75" w:rsidDel="002A0E75">
          <w:rPr>
            <w:rPrChange w:id="220" w:author="DANIEL Charlotte A" w:date="2015-03-03T15:40:00Z">
              <w:rPr>
                <w:rStyle w:val="Hyperlink"/>
                <w:smallCaps w:val="0"/>
              </w:rPr>
            </w:rPrChange>
          </w:rPr>
          <w:delText>5.5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221" w:author="DANIEL Charlotte A" w:date="2015-03-03T15:40:00Z">
              <w:rPr>
                <w:rStyle w:val="Hyperlink"/>
                <w:smallCaps w:val="0"/>
              </w:rPr>
            </w:rPrChange>
          </w:rPr>
          <w:delText>Populate Cause Domain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31</w:delText>
        </w:r>
      </w:del>
    </w:p>
    <w:p w:rsidR="00AA6453" w:rsidDel="002A0E75" w:rsidRDefault="00AA6453">
      <w:pPr>
        <w:pStyle w:val="TOC1"/>
        <w:rPr>
          <w:del w:id="222" w:author="DANIEL Charlotte A" w:date="2015-03-03T15:40:00Z"/>
          <w:rFonts w:asciiTheme="minorHAnsi" w:eastAsiaTheme="minorEastAsia" w:hAnsiTheme="minorHAnsi" w:cstheme="minorBidi"/>
          <w:caps w:val="0"/>
          <w:sz w:val="22"/>
          <w:szCs w:val="22"/>
        </w:rPr>
      </w:pPr>
      <w:del w:id="223" w:author="DANIEL Charlotte A" w:date="2015-03-03T15:40:00Z">
        <w:r w:rsidRPr="002A0E75" w:rsidDel="002A0E75">
          <w:rPr>
            <w:rPrChange w:id="224" w:author="DANIEL Charlotte A" w:date="2015-03-03T15:40:00Z">
              <w:rPr>
                <w:rStyle w:val="Hyperlink"/>
                <w:caps w:val="0"/>
              </w:rPr>
            </w:rPrChange>
          </w:rPr>
          <w:delText>6.0</w:delText>
        </w:r>
        <w:r w:rsidDel="002A0E75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A0E75" w:rsidDel="002A0E75">
          <w:rPr>
            <w:rPrChange w:id="225" w:author="DANIEL Charlotte A" w:date="2015-03-03T15:40:00Z">
              <w:rPr>
                <w:rStyle w:val="Hyperlink"/>
                <w:caps w:val="0"/>
              </w:rPr>
            </w:rPrChange>
          </w:rPr>
          <w:delText>Cross Attribute Validate Setup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32</w:delText>
        </w:r>
      </w:del>
    </w:p>
    <w:p w:rsidR="00AA6453" w:rsidDel="002A0E75" w:rsidRDefault="00AA6453">
      <w:pPr>
        <w:pStyle w:val="TOC2"/>
        <w:rPr>
          <w:del w:id="226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227" w:author="DANIEL Charlotte A" w:date="2015-03-03T15:40:00Z">
        <w:r w:rsidRPr="002A0E75" w:rsidDel="002A0E75">
          <w:rPr>
            <w:rPrChange w:id="228" w:author="DANIEL Charlotte A" w:date="2015-03-03T15:40:00Z">
              <w:rPr>
                <w:rStyle w:val="Hyperlink"/>
                <w:smallCaps w:val="0"/>
              </w:rPr>
            </w:rPrChange>
          </w:rPr>
          <w:delText>6.6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229" w:author="DANIEL Charlotte A" w:date="2015-03-03T15:40:00Z">
              <w:rPr>
                <w:rStyle w:val="Hyperlink"/>
                <w:smallCaps w:val="0"/>
              </w:rPr>
            </w:rPrChange>
          </w:rPr>
          <w:delText>Conditions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32</w:delText>
        </w:r>
      </w:del>
    </w:p>
    <w:p w:rsidR="00AA6453" w:rsidDel="002A0E75" w:rsidRDefault="00AA6453">
      <w:pPr>
        <w:pStyle w:val="TOC2"/>
        <w:rPr>
          <w:del w:id="230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231" w:author="DANIEL Charlotte A" w:date="2015-03-03T15:40:00Z">
        <w:r w:rsidRPr="002A0E75" w:rsidDel="002A0E75">
          <w:rPr>
            <w:rPrChange w:id="232" w:author="DANIEL Charlotte A" w:date="2015-03-03T15:40:00Z">
              <w:rPr>
                <w:rStyle w:val="Hyperlink"/>
                <w:smallCaps w:val="0"/>
              </w:rPr>
            </w:rPrChange>
          </w:rPr>
          <w:delText>6.7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233" w:author="DANIEL Charlotte A" w:date="2015-03-03T15:40:00Z">
              <w:rPr>
                <w:rStyle w:val="Hyperlink"/>
                <w:smallCaps w:val="0"/>
              </w:rPr>
            </w:rPrChange>
          </w:rPr>
          <w:delText>Errors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32</w:delText>
        </w:r>
      </w:del>
    </w:p>
    <w:p w:rsidR="00AA6453" w:rsidDel="002A0E75" w:rsidRDefault="00AA6453">
      <w:pPr>
        <w:pStyle w:val="TOC2"/>
        <w:rPr>
          <w:del w:id="234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235" w:author="DANIEL Charlotte A" w:date="2015-03-03T15:40:00Z">
        <w:r w:rsidRPr="002A0E75" w:rsidDel="002A0E75">
          <w:rPr>
            <w:rPrChange w:id="236" w:author="DANIEL Charlotte A" w:date="2015-03-03T15:40:00Z">
              <w:rPr>
                <w:rStyle w:val="Hyperlink"/>
                <w:smallCaps w:val="0"/>
              </w:rPr>
            </w:rPrChange>
          </w:rPr>
          <w:delText>6.8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237" w:author="DANIEL Charlotte A" w:date="2015-03-03T15:40:00Z">
              <w:rPr>
                <w:rStyle w:val="Hyperlink"/>
                <w:smallCaps w:val="0"/>
              </w:rPr>
            </w:rPrChange>
          </w:rPr>
          <w:delText>Rules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33</w:delText>
        </w:r>
      </w:del>
    </w:p>
    <w:p w:rsidR="00AA6453" w:rsidDel="002A0E75" w:rsidRDefault="00AA6453">
      <w:pPr>
        <w:pStyle w:val="TOC1"/>
        <w:rPr>
          <w:del w:id="238" w:author="DANIEL Charlotte A" w:date="2015-03-03T15:40:00Z"/>
          <w:rFonts w:asciiTheme="minorHAnsi" w:eastAsiaTheme="minorEastAsia" w:hAnsiTheme="minorHAnsi" w:cstheme="minorBidi"/>
          <w:caps w:val="0"/>
          <w:sz w:val="22"/>
          <w:szCs w:val="22"/>
        </w:rPr>
      </w:pPr>
      <w:del w:id="239" w:author="DANIEL Charlotte A" w:date="2015-03-03T15:40:00Z">
        <w:r w:rsidRPr="002A0E75" w:rsidDel="002A0E75">
          <w:rPr>
            <w:rPrChange w:id="240" w:author="DANIEL Charlotte A" w:date="2015-03-03T15:40:00Z">
              <w:rPr>
                <w:rStyle w:val="Hyperlink"/>
                <w:caps w:val="0"/>
              </w:rPr>
            </w:rPrChange>
          </w:rPr>
          <w:delText>7.0</w:delText>
        </w:r>
        <w:r w:rsidDel="002A0E75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A0E75" w:rsidDel="002A0E75">
          <w:rPr>
            <w:rPrChange w:id="241" w:author="DANIEL Charlotte A" w:date="2015-03-03T15:40:00Z">
              <w:rPr>
                <w:rStyle w:val="Hyperlink"/>
                <w:caps w:val="0"/>
              </w:rPr>
            </w:rPrChange>
          </w:rPr>
          <w:delText>TIG Extracts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35</w:delText>
        </w:r>
      </w:del>
    </w:p>
    <w:p w:rsidR="00AA6453" w:rsidDel="002A0E75" w:rsidRDefault="00AA6453">
      <w:pPr>
        <w:pStyle w:val="TOC2"/>
        <w:rPr>
          <w:del w:id="242" w:author="DANIEL Charlotte A" w:date="2015-03-03T15:40:00Z"/>
          <w:rFonts w:asciiTheme="minorHAnsi" w:eastAsiaTheme="minorEastAsia" w:hAnsiTheme="minorHAnsi" w:cstheme="minorBidi"/>
          <w:smallCaps w:val="0"/>
          <w:szCs w:val="22"/>
        </w:rPr>
      </w:pPr>
      <w:del w:id="243" w:author="DANIEL Charlotte A" w:date="2015-03-03T15:40:00Z">
        <w:r w:rsidRPr="002A0E75" w:rsidDel="002A0E75">
          <w:rPr>
            <w:rPrChange w:id="244" w:author="DANIEL Charlotte A" w:date="2015-03-03T15:40:00Z">
              <w:rPr>
                <w:rStyle w:val="Hyperlink"/>
                <w:smallCaps w:val="0"/>
              </w:rPr>
            </w:rPrChange>
          </w:rPr>
          <w:delText>7.9</w:delText>
        </w:r>
        <w:r w:rsidDel="002A0E75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Pr="002A0E75" w:rsidDel="002A0E75">
          <w:rPr>
            <w:rPrChange w:id="245" w:author="DANIEL Charlotte A" w:date="2015-03-03T15:40:00Z">
              <w:rPr>
                <w:rStyle w:val="Hyperlink"/>
                <w:smallCaps w:val="0"/>
              </w:rPr>
            </w:rPrChange>
          </w:rPr>
          <w:delText>Reporting Extracts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38</w:delText>
        </w:r>
      </w:del>
    </w:p>
    <w:p w:rsidR="00AA6453" w:rsidDel="002A0E75" w:rsidRDefault="00AA6453">
      <w:pPr>
        <w:pStyle w:val="TOC1"/>
        <w:rPr>
          <w:del w:id="246" w:author="DANIEL Charlotte A" w:date="2015-03-03T15:40:00Z"/>
          <w:rFonts w:asciiTheme="minorHAnsi" w:eastAsiaTheme="minorEastAsia" w:hAnsiTheme="minorHAnsi" w:cstheme="minorBidi"/>
          <w:caps w:val="0"/>
          <w:sz w:val="22"/>
          <w:szCs w:val="22"/>
        </w:rPr>
      </w:pPr>
      <w:del w:id="247" w:author="DANIEL Charlotte A" w:date="2015-03-03T15:40:00Z">
        <w:r w:rsidRPr="002A0E75" w:rsidDel="002A0E75">
          <w:rPr>
            <w:rPrChange w:id="248" w:author="DANIEL Charlotte A" w:date="2015-03-03T15:40:00Z">
              <w:rPr>
                <w:rStyle w:val="Hyperlink"/>
                <w:caps w:val="0"/>
              </w:rPr>
            </w:rPrChange>
          </w:rPr>
          <w:delText>8.0</w:delText>
        </w:r>
        <w:r w:rsidDel="002A0E75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A0E75" w:rsidDel="002A0E75">
          <w:rPr>
            <w:rPrChange w:id="249" w:author="DANIEL Charlotte A" w:date="2015-03-03T15:40:00Z">
              <w:rPr>
                <w:rStyle w:val="Hyperlink"/>
                <w:caps w:val="0"/>
              </w:rPr>
            </w:rPrChange>
          </w:rPr>
          <w:delText>Data Conversion Considerations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38</w:delText>
        </w:r>
      </w:del>
    </w:p>
    <w:p w:rsidR="00AA6453" w:rsidDel="002A0E75" w:rsidRDefault="00AA6453">
      <w:pPr>
        <w:pStyle w:val="TOC1"/>
        <w:rPr>
          <w:del w:id="250" w:author="DANIEL Charlotte A" w:date="2015-03-03T15:40:00Z"/>
          <w:rFonts w:asciiTheme="minorHAnsi" w:eastAsiaTheme="minorEastAsia" w:hAnsiTheme="minorHAnsi" w:cstheme="minorBidi"/>
          <w:caps w:val="0"/>
          <w:sz w:val="22"/>
          <w:szCs w:val="22"/>
        </w:rPr>
      </w:pPr>
      <w:del w:id="251" w:author="DANIEL Charlotte A" w:date="2015-03-03T15:40:00Z">
        <w:r w:rsidRPr="002A0E75" w:rsidDel="002A0E75">
          <w:rPr>
            <w:rPrChange w:id="252" w:author="DANIEL Charlotte A" w:date="2015-03-03T15:40:00Z">
              <w:rPr>
                <w:rStyle w:val="Hyperlink"/>
                <w:caps w:val="0"/>
              </w:rPr>
            </w:rPrChange>
          </w:rPr>
          <w:delText>9.0</w:delText>
        </w:r>
        <w:r w:rsidDel="002A0E75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2A0E75" w:rsidDel="002A0E75">
          <w:rPr>
            <w:rPrChange w:id="253" w:author="DANIEL Charlotte A" w:date="2015-03-03T15:40:00Z">
              <w:rPr>
                <w:rStyle w:val="Hyperlink"/>
                <w:caps w:val="0"/>
              </w:rPr>
            </w:rPrChange>
          </w:rPr>
          <w:delText>Security</w:delText>
        </w:r>
        <w:r w:rsidDel="002A0E75">
          <w:rPr>
            <w:webHidden/>
          </w:rPr>
          <w:tab/>
        </w:r>
        <w:r w:rsidR="00F34B04" w:rsidDel="002A0E75">
          <w:rPr>
            <w:webHidden/>
          </w:rPr>
          <w:delText>39</w:delText>
        </w:r>
      </w:del>
    </w:p>
    <w:p w:rsidR="009F00BA" w:rsidRDefault="00C83A5B" w:rsidP="00BC67AD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aps/>
          <w:noProof/>
          <w:color w:val="000000"/>
          <w:szCs w:val="22"/>
        </w:rPr>
        <w:fldChar w:fldCharType="end"/>
      </w:r>
    </w:p>
    <w:p w:rsidR="00BC67AD" w:rsidRDefault="00BC67AD" w:rsidP="00BC67AD">
      <w:pPr>
        <w:rPr>
          <w:rFonts w:ascii="Arial" w:hAnsi="Arial" w:cs="Arial"/>
          <w:color w:val="000000"/>
          <w:szCs w:val="22"/>
        </w:rPr>
      </w:pPr>
    </w:p>
    <w:p w:rsidR="00BC67AD" w:rsidRDefault="00BC67AD" w:rsidP="00BC67AD">
      <w:pPr>
        <w:rPr>
          <w:rFonts w:ascii="Arial" w:hAnsi="Arial" w:cs="Arial"/>
          <w:color w:val="000000"/>
          <w:szCs w:val="22"/>
        </w:rPr>
      </w:pPr>
    </w:p>
    <w:p w:rsidR="00BC67AD" w:rsidRDefault="00BC67AD" w:rsidP="00BC67AD">
      <w:pPr>
        <w:rPr>
          <w:rFonts w:ascii="Arial" w:hAnsi="Arial" w:cs="Arial"/>
          <w:b/>
          <w:kern w:val="28"/>
          <w:sz w:val="28"/>
          <w:szCs w:val="28"/>
        </w:rPr>
      </w:pPr>
    </w:p>
    <w:p w:rsidR="00BC67AD" w:rsidRDefault="00BC67AD">
      <w:pPr>
        <w:spacing w:after="200" w:line="276" w:lineRule="auto"/>
        <w:rPr>
          <w:rFonts w:ascii="Arial" w:hAnsi="Arial" w:cs="Arial"/>
          <w:b/>
          <w:kern w:val="28"/>
          <w:sz w:val="28"/>
          <w:szCs w:val="28"/>
        </w:rPr>
      </w:pPr>
      <w:r>
        <w:br w:type="page"/>
      </w:r>
    </w:p>
    <w:p w:rsidR="00BC67AD" w:rsidRDefault="00BC67AD" w:rsidP="00BC67AD">
      <w:pPr>
        <w:pStyle w:val="Heading1"/>
        <w:sectPr w:rsidR="00BC67AD" w:rsidSect="00BC67AD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67AD" w:rsidRDefault="00BC67AD" w:rsidP="00BC67AD">
      <w:pPr>
        <w:pStyle w:val="Heading1"/>
      </w:pPr>
      <w:bookmarkStart w:id="254" w:name="_Toc413393937"/>
      <w:r w:rsidRPr="00B53DDB">
        <w:lastRenderedPageBreak/>
        <w:t>Introduction</w:t>
      </w:r>
      <w:bookmarkEnd w:id="254"/>
      <w:r w:rsidRPr="00B53DDB">
        <w:t xml:space="preserve"> </w:t>
      </w:r>
    </w:p>
    <w:p w:rsidR="00BC67AD" w:rsidRDefault="000379BD" w:rsidP="00BC67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490 is to document </w:t>
      </w:r>
      <w:r w:rsidR="00C9349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changes</w:t>
      </w:r>
      <w:r w:rsidR="00C9349F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will be made </w:t>
      </w:r>
      <w:r w:rsidR="00C9349F">
        <w:rPr>
          <w:rFonts w:ascii="Arial" w:hAnsi="Arial" w:cs="Arial"/>
        </w:rPr>
        <w:t xml:space="preserve">in </w:t>
      </w:r>
      <w:ins w:id="255" w:author="DANIEL Charlotte A" w:date="2014-12-16T08:51:00Z">
        <w:r w:rsidR="00CC5227">
          <w:rPr>
            <w:rFonts w:ascii="Arial" w:hAnsi="Arial" w:cs="Arial"/>
          </w:rPr>
          <w:t xml:space="preserve">TransInfo </w:t>
        </w:r>
      </w:ins>
      <w:r w:rsidR="00C9349F">
        <w:rPr>
          <w:rFonts w:ascii="Arial" w:hAnsi="Arial" w:cs="Arial"/>
        </w:rPr>
        <w:t>to add</w:t>
      </w:r>
      <w:r>
        <w:rPr>
          <w:rFonts w:ascii="Arial" w:hAnsi="Arial" w:cs="Arial"/>
        </w:rPr>
        <w:t xml:space="preserve"> the Sign Assets</w:t>
      </w:r>
      <w:r w:rsidR="00C9349F">
        <w:rPr>
          <w:rFonts w:ascii="Arial" w:hAnsi="Arial" w:cs="Arial"/>
        </w:rPr>
        <w:t xml:space="preserve"> to </w:t>
      </w:r>
      <w:ins w:id="256" w:author="DANIEL Charlotte A" w:date="2014-12-16T08:51:00Z">
        <w:r w:rsidR="00D5136D">
          <w:rPr>
            <w:rFonts w:ascii="Arial" w:hAnsi="Arial" w:cs="Arial"/>
          </w:rPr>
          <w:t>the system</w:t>
        </w:r>
      </w:ins>
      <w:r>
        <w:rPr>
          <w:rFonts w:ascii="Arial" w:hAnsi="Arial" w:cs="Arial"/>
        </w:rPr>
        <w:t>. There are two other</w:t>
      </w:r>
      <w:r w:rsidR="009E5498">
        <w:rPr>
          <w:rFonts w:ascii="Arial" w:hAnsi="Arial" w:cs="Arial"/>
        </w:rPr>
        <w:t xml:space="preserve"> document</w:t>
      </w:r>
      <w:r>
        <w:rPr>
          <w:rFonts w:ascii="Arial" w:hAnsi="Arial" w:cs="Arial"/>
        </w:rPr>
        <w:t xml:space="preserve">s </w:t>
      </w:r>
      <w:r w:rsidR="009E5498">
        <w:rPr>
          <w:rFonts w:ascii="Arial" w:hAnsi="Arial" w:cs="Arial"/>
        </w:rPr>
        <w:t>that will</w:t>
      </w:r>
      <w:r>
        <w:rPr>
          <w:rFonts w:ascii="Arial" w:hAnsi="Arial" w:cs="Arial"/>
        </w:rPr>
        <w:t xml:space="preserve"> document the changes needed to the Signs (R2) database/system and the new synchronization process between TransInfo and Signs</w:t>
      </w:r>
      <w:r w:rsidR="009E5498">
        <w:rPr>
          <w:rFonts w:ascii="Arial" w:hAnsi="Arial" w:cs="Arial"/>
        </w:rPr>
        <w:t xml:space="preserve"> (R2) database/system</w:t>
      </w:r>
      <w:r>
        <w:rPr>
          <w:rFonts w:ascii="Arial" w:hAnsi="Arial" w:cs="Arial"/>
        </w:rPr>
        <w:t xml:space="preserve">.  </w:t>
      </w:r>
      <w:r w:rsidR="001721B2">
        <w:rPr>
          <w:rFonts w:ascii="Arial" w:hAnsi="Arial" w:cs="Arial"/>
        </w:rPr>
        <w:t>Most of the changes documented here will be made in the forms within the TransInfo system.</w:t>
      </w:r>
      <w:r w:rsidR="003F053A">
        <w:rPr>
          <w:rFonts w:ascii="Arial" w:hAnsi="Arial" w:cs="Arial"/>
        </w:rPr>
        <w:t xml:space="preserve">  </w:t>
      </w:r>
      <w:r w:rsidR="00DB61A6">
        <w:rPr>
          <w:rFonts w:ascii="Arial" w:hAnsi="Arial" w:cs="Arial"/>
        </w:rPr>
        <w:t xml:space="preserve">The rest will </w:t>
      </w:r>
      <w:ins w:id="257" w:author="DANIEL Charlotte A" w:date="2014-12-16T13:11:00Z">
        <w:r w:rsidR="00752A0B">
          <w:rPr>
            <w:rFonts w:ascii="Arial" w:hAnsi="Arial" w:cs="Arial"/>
          </w:rPr>
          <w:t xml:space="preserve">be extracts using the TIG tool that is part of TransInfo. </w:t>
        </w:r>
      </w:ins>
    </w:p>
    <w:p w:rsidR="000379BD" w:rsidRDefault="000379BD" w:rsidP="00BC67AD">
      <w:pPr>
        <w:rPr>
          <w:rFonts w:ascii="Arial" w:hAnsi="Arial" w:cs="Arial"/>
        </w:rPr>
      </w:pPr>
    </w:p>
    <w:p w:rsidR="00C9349F" w:rsidRDefault="00C9349F" w:rsidP="00BC67AD">
      <w:pPr>
        <w:rPr>
          <w:rFonts w:ascii="Arial" w:hAnsi="Arial" w:cs="Arial"/>
        </w:rPr>
      </w:pPr>
      <w:r>
        <w:rPr>
          <w:rFonts w:ascii="Arial" w:hAnsi="Arial" w:cs="Arial"/>
        </w:rPr>
        <w:t>The following is a summary</w:t>
      </w:r>
      <w:r w:rsidR="007B31DE">
        <w:rPr>
          <w:rFonts w:ascii="Arial" w:hAnsi="Arial" w:cs="Arial"/>
        </w:rPr>
        <w:t xml:space="preserve"> of what will be added to TransI</w:t>
      </w:r>
      <w:r>
        <w:rPr>
          <w:rFonts w:ascii="Arial" w:hAnsi="Arial" w:cs="Arial"/>
        </w:rPr>
        <w:t>nfo;</w:t>
      </w:r>
    </w:p>
    <w:p w:rsidR="00C9349F" w:rsidRDefault="00C9349F" w:rsidP="00C9349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Four hierarch</w:t>
      </w:r>
      <w:r w:rsidR="00B64312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assets</w:t>
      </w:r>
    </w:p>
    <w:p w:rsidR="00C9349F" w:rsidRDefault="00C9349F" w:rsidP="00C9349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del w:id="258" w:author="DANIEL Charlotte A" w:date="2015-02-04T15:37:00Z">
        <w:r w:rsidDel="00794F93">
          <w:rPr>
            <w:rFonts w:ascii="Arial" w:hAnsi="Arial" w:cs="Arial"/>
          </w:rPr>
          <w:delText xml:space="preserve">Two </w:delText>
        </w:r>
      </w:del>
      <w:ins w:id="259" w:author="DANIEL Charlotte A" w:date="2015-02-11T15:04:00Z">
        <w:r w:rsidR="00BF2B67">
          <w:rPr>
            <w:rFonts w:ascii="Arial" w:hAnsi="Arial" w:cs="Arial"/>
          </w:rPr>
          <w:t>Five</w:t>
        </w:r>
      </w:ins>
      <w:ins w:id="260" w:author="DANIEL Charlotte A" w:date="2015-02-04T15:37:00Z">
        <w:r w:rsidR="00794F93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un-located assets</w:t>
      </w:r>
    </w:p>
    <w:p w:rsidR="009F3148" w:rsidRDefault="009F3148" w:rsidP="00C9349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Two Triggers</w:t>
      </w:r>
    </w:p>
    <w:p w:rsidR="009F3148" w:rsidRDefault="009F3148" w:rsidP="00C9349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del w:id="261" w:author="DANIEL Charlotte A" w:date="2014-12-16T08:51:00Z">
        <w:r w:rsidDel="00D5136D">
          <w:rPr>
            <w:rFonts w:ascii="Arial" w:hAnsi="Arial" w:cs="Arial"/>
          </w:rPr>
          <w:delText xml:space="preserve">Five </w:delText>
        </w:r>
      </w:del>
      <w:ins w:id="262" w:author="DANIEL Charlotte A" w:date="2014-12-16T08:51:00Z">
        <w:r w:rsidR="00D5136D">
          <w:rPr>
            <w:rFonts w:ascii="Arial" w:hAnsi="Arial" w:cs="Arial"/>
          </w:rPr>
          <w:t xml:space="preserve">Six </w:t>
        </w:r>
      </w:ins>
      <w:r>
        <w:rPr>
          <w:rFonts w:ascii="Arial" w:hAnsi="Arial" w:cs="Arial"/>
        </w:rPr>
        <w:t>domains</w:t>
      </w:r>
    </w:p>
    <w:p w:rsidR="009F3148" w:rsidRDefault="009F3148" w:rsidP="00C9349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TIG extracts</w:t>
      </w:r>
    </w:p>
    <w:p w:rsidR="009F3148" w:rsidRDefault="009F3148" w:rsidP="00C9349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Report schem</w:t>
      </w:r>
      <w:ins w:id="263" w:author="DANIEL Charlotte A" w:date="2014-12-16T13:10:00Z">
        <w:r w:rsidR="00752A0B">
          <w:rPr>
            <w:rFonts w:ascii="Arial" w:hAnsi="Arial" w:cs="Arial"/>
          </w:rPr>
          <w:t>a</w:t>
        </w:r>
      </w:ins>
      <w:del w:id="264" w:author="DANIEL Charlotte A" w:date="2014-12-16T13:09:00Z">
        <w:r w:rsidDel="00752A0B">
          <w:rPr>
            <w:rFonts w:ascii="Arial" w:hAnsi="Arial" w:cs="Arial"/>
          </w:rPr>
          <w:delText>e</w:delText>
        </w:r>
      </w:del>
      <w:r>
        <w:rPr>
          <w:rFonts w:ascii="Arial" w:hAnsi="Arial" w:cs="Arial"/>
        </w:rPr>
        <w:t xml:space="preserve"> tables</w:t>
      </w:r>
    </w:p>
    <w:p w:rsidR="009F3148" w:rsidRDefault="009F3148" w:rsidP="00C9349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Procedure to update the report schem</w:t>
      </w:r>
      <w:ins w:id="265" w:author="DANIEL Charlotte A" w:date="2014-12-16T13:10:00Z">
        <w:r w:rsidR="00752A0B">
          <w:rPr>
            <w:rFonts w:ascii="Arial" w:hAnsi="Arial" w:cs="Arial"/>
          </w:rPr>
          <w:t>a</w:t>
        </w:r>
      </w:ins>
      <w:del w:id="266" w:author="DANIEL Charlotte A" w:date="2014-12-16T13:10:00Z">
        <w:r w:rsidDel="00752A0B">
          <w:rPr>
            <w:rFonts w:ascii="Arial" w:hAnsi="Arial" w:cs="Arial"/>
          </w:rPr>
          <w:delText>e</w:delText>
        </w:r>
      </w:del>
      <w:r>
        <w:rPr>
          <w:rFonts w:ascii="Arial" w:hAnsi="Arial" w:cs="Arial"/>
        </w:rPr>
        <w:t xml:space="preserve"> tables</w:t>
      </w:r>
    </w:p>
    <w:p w:rsidR="00BC67AD" w:rsidRDefault="00BC67AD" w:rsidP="00BC67AD">
      <w:pPr>
        <w:rPr>
          <w:ins w:id="267" w:author="DANIEL Charlotte A" w:date="2014-12-17T08:54:00Z"/>
          <w:rFonts w:ascii="Arial" w:hAnsi="Arial" w:cs="Arial"/>
          <w:szCs w:val="22"/>
        </w:rPr>
      </w:pPr>
    </w:p>
    <w:p w:rsidR="00AA072C" w:rsidRDefault="00AA072C" w:rsidP="00BC67AD">
      <w:pPr>
        <w:rPr>
          <w:ins w:id="268" w:author="DANIEL Charlotte A" w:date="2014-12-17T08:25:00Z"/>
          <w:rFonts w:ascii="Arial" w:hAnsi="Arial" w:cs="Arial"/>
          <w:szCs w:val="22"/>
        </w:rPr>
      </w:pPr>
      <w:ins w:id="269" w:author="DANIEL Charlotte A" w:date="2014-12-17T08:54:00Z">
        <w:r>
          <w:rPr>
            <w:rFonts w:ascii="Arial" w:hAnsi="Arial" w:cs="Arial"/>
            <w:szCs w:val="22"/>
          </w:rPr>
          <w:t xml:space="preserve">The </w:t>
        </w:r>
      </w:ins>
      <w:ins w:id="270" w:author="DANIEL Charlotte A" w:date="2014-12-17T08:55:00Z">
        <w:r>
          <w:rPr>
            <w:rFonts w:ascii="Arial" w:hAnsi="Arial" w:cs="Arial"/>
            <w:szCs w:val="22"/>
          </w:rPr>
          <w:t>S</w:t>
        </w:r>
      </w:ins>
      <w:ins w:id="271" w:author="DANIEL Charlotte A" w:date="2014-12-17T08:54:00Z">
        <w:r>
          <w:rPr>
            <w:rFonts w:ascii="Arial" w:hAnsi="Arial" w:cs="Arial"/>
            <w:szCs w:val="22"/>
          </w:rPr>
          <w:t xml:space="preserve">ign </w:t>
        </w:r>
      </w:ins>
      <w:ins w:id="272" w:author="DANIEL Charlotte A" w:date="2014-12-17T08:55:00Z">
        <w:r>
          <w:rPr>
            <w:rFonts w:ascii="Arial" w:hAnsi="Arial" w:cs="Arial"/>
            <w:szCs w:val="22"/>
          </w:rPr>
          <w:t>A</w:t>
        </w:r>
      </w:ins>
      <w:ins w:id="273" w:author="DANIEL Charlotte A" w:date="2014-12-17T08:54:00Z">
        <w:r>
          <w:rPr>
            <w:rFonts w:ascii="Arial" w:hAnsi="Arial" w:cs="Arial"/>
            <w:szCs w:val="22"/>
          </w:rPr>
          <w:t>sset</w:t>
        </w:r>
      </w:ins>
      <w:ins w:id="274" w:author="DANIEL Charlotte A" w:date="2014-12-17T08:55:00Z">
        <w:r>
          <w:rPr>
            <w:rFonts w:ascii="Arial" w:hAnsi="Arial" w:cs="Arial"/>
            <w:szCs w:val="22"/>
          </w:rPr>
          <w:t>s</w:t>
        </w:r>
      </w:ins>
      <w:ins w:id="275" w:author="DANIEL Charlotte A" w:date="2014-12-17T08:54:00Z">
        <w:r>
          <w:rPr>
            <w:rFonts w:ascii="Arial" w:hAnsi="Arial" w:cs="Arial"/>
            <w:szCs w:val="22"/>
          </w:rPr>
          <w:t xml:space="preserve"> will be set up </w:t>
        </w:r>
      </w:ins>
      <w:ins w:id="276" w:author="DANIEL Charlotte A" w:date="2014-12-17T09:02:00Z">
        <w:r w:rsidR="003A77AC">
          <w:rPr>
            <w:rFonts w:ascii="Arial" w:hAnsi="Arial" w:cs="Arial"/>
            <w:szCs w:val="22"/>
          </w:rPr>
          <w:t>as Hierarchy Assets as described in the figure below.</w:t>
        </w:r>
      </w:ins>
      <w:ins w:id="277" w:author="DANIEL Charlotte A" w:date="2014-12-17T09:05:00Z">
        <w:r w:rsidR="003A77AC">
          <w:rPr>
            <w:rFonts w:ascii="Arial" w:hAnsi="Arial" w:cs="Arial"/>
            <w:szCs w:val="22"/>
          </w:rPr>
          <w:t xml:space="preserve">  IIT_NE_ID is the unique ID for assets in TransInfo that is automatically created</w:t>
        </w:r>
      </w:ins>
      <w:ins w:id="278" w:author="DANIEL Charlotte A" w:date="2014-12-17T09:37:00Z">
        <w:r w:rsidR="005A7056">
          <w:rPr>
            <w:rFonts w:ascii="Arial" w:hAnsi="Arial" w:cs="Arial"/>
            <w:szCs w:val="22"/>
          </w:rPr>
          <w:t>.  The hierarchi</w:t>
        </w:r>
      </w:ins>
      <w:ins w:id="279" w:author="DANIEL Charlotte A" w:date="2014-12-17T09:38:00Z">
        <w:r w:rsidR="005A7056">
          <w:rPr>
            <w:rFonts w:ascii="Arial" w:hAnsi="Arial" w:cs="Arial"/>
            <w:szCs w:val="22"/>
          </w:rPr>
          <w:t>c</w:t>
        </w:r>
      </w:ins>
      <w:ins w:id="280" w:author="DANIEL Charlotte A" w:date="2014-12-17T09:37:00Z">
        <w:r w:rsidR="005A7056">
          <w:rPr>
            <w:rFonts w:ascii="Arial" w:hAnsi="Arial" w:cs="Arial"/>
            <w:szCs w:val="22"/>
          </w:rPr>
          <w:t>al relationship is maintained in the NM_INV_TYP_GROUPING table in TransInfo.</w:t>
        </w:r>
      </w:ins>
      <w:ins w:id="281" w:author="DANIEL Charlotte A" w:date="2014-12-17T09:02:00Z">
        <w:r w:rsidR="003A77AC">
          <w:rPr>
            <w:rFonts w:ascii="Arial" w:hAnsi="Arial" w:cs="Arial"/>
            <w:szCs w:val="22"/>
          </w:rPr>
          <w:t xml:space="preserve"> </w:t>
        </w:r>
      </w:ins>
    </w:p>
    <w:p w:rsidR="0065696D" w:rsidRDefault="0065696D" w:rsidP="00BC67AD">
      <w:pPr>
        <w:rPr>
          <w:rFonts w:ascii="Arial" w:hAnsi="Arial" w:cs="Arial"/>
          <w:noProof/>
          <w:szCs w:val="22"/>
        </w:rPr>
      </w:pPr>
      <w:r>
        <w:rPr>
          <w:rFonts w:ascii="Arial" w:hAnsi="Arial" w:cs="Arial"/>
          <w:noProof/>
          <w:szCs w:val="22"/>
        </w:rPr>
        <w:t xml:space="preserve">                     </w:t>
      </w:r>
      <w:bookmarkStart w:id="282" w:name="_GoBack"/>
      <w:bookmarkEnd w:id="282"/>
    </w:p>
    <w:p w:rsidR="00232C82" w:rsidRDefault="00232C82" w:rsidP="00BC67AD">
      <w:pPr>
        <w:rPr>
          <w:rFonts w:ascii="Arial" w:hAnsi="Arial" w:cs="Arial"/>
          <w:szCs w:val="22"/>
        </w:rPr>
      </w:pPr>
      <w:del w:id="283" w:author="DANIEL Charlotte A" w:date="2015-01-23T13:00:00Z">
        <w:r w:rsidDel="005E418C">
          <w:rPr>
            <w:rFonts w:ascii="Arial" w:hAnsi="Arial" w:cs="Arial"/>
            <w:noProof/>
            <w:szCs w:val="22"/>
          </w:rPr>
          <w:lastRenderedPageBreak/>
          <w:drawing>
            <wp:inline distT="0" distB="0" distL="0" distR="0" wp14:anchorId="3E4626E0" wp14:editId="244E2BA7">
              <wp:extent cx="7677509" cy="5749378"/>
              <wp:effectExtent l="0" t="0" r="0" b="381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ign_Asset.gif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78054" cy="57497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84" w:author="DANIEL Charlotte A" w:date="2015-03-06T08:48:00Z">
        <w:r w:rsidR="00246B5B">
          <w:rPr>
            <w:rFonts w:ascii="Arial" w:hAnsi="Arial" w:cs="Arial"/>
            <w:noProof/>
            <w:szCs w:val="22"/>
          </w:rPr>
          <w:lastRenderedPageBreak/>
          <w:drawing>
            <wp:inline distT="0" distB="0" distL="0" distR="0">
              <wp:extent cx="7358380" cy="594360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ign_Asset.gif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8380" cy="5943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5696D" w:rsidRDefault="0065696D" w:rsidP="00BC67AD">
      <w:pPr>
        <w:rPr>
          <w:rFonts w:ascii="Arial" w:hAnsi="Arial" w:cs="Arial"/>
          <w:szCs w:val="22"/>
        </w:rPr>
      </w:pPr>
    </w:p>
    <w:p w:rsidR="00BC67AD" w:rsidRDefault="00BC67AD" w:rsidP="00BC67AD">
      <w:pPr>
        <w:pStyle w:val="Heading1"/>
      </w:pPr>
      <w:bookmarkStart w:id="285" w:name="_Toc413393938"/>
      <w:r>
        <w:t>Assets</w:t>
      </w:r>
      <w:bookmarkEnd w:id="285"/>
    </w:p>
    <w:p w:rsidR="00DC2851" w:rsidRDefault="00DC2851" w:rsidP="00DC2851"/>
    <w:p w:rsidR="00025E92" w:rsidRDefault="009F3148" w:rsidP="00DC2851">
      <w:pPr>
        <w:rPr>
          <w:rFonts w:ascii="Arial" w:hAnsi="Arial" w:cs="Arial"/>
        </w:rPr>
      </w:pPr>
      <w:r>
        <w:t xml:space="preserve">The </w:t>
      </w:r>
      <w:r>
        <w:rPr>
          <w:rFonts w:ascii="Arial" w:hAnsi="Arial" w:cs="Arial"/>
        </w:rPr>
        <w:t>four new assets</w:t>
      </w:r>
      <w:r w:rsidR="00B64312">
        <w:rPr>
          <w:rFonts w:ascii="Arial" w:hAnsi="Arial" w:cs="Arial"/>
        </w:rPr>
        <w:t xml:space="preserve"> (Installations, Signs, Supports, Signs Maintenance Log)</w:t>
      </w:r>
      <w:r>
        <w:rPr>
          <w:rFonts w:ascii="Arial" w:hAnsi="Arial" w:cs="Arial"/>
        </w:rPr>
        <w:t xml:space="preserve"> will be created in TransInfo as hierarchy assets to allow for the </w:t>
      </w:r>
      <w:r w:rsidR="001721B2">
        <w:rPr>
          <w:rFonts w:ascii="Arial" w:hAnsi="Arial" w:cs="Arial"/>
        </w:rPr>
        <w:t>one-to-many</w:t>
      </w:r>
      <w:r>
        <w:rPr>
          <w:rFonts w:ascii="Arial" w:hAnsi="Arial" w:cs="Arial"/>
        </w:rPr>
        <w:t xml:space="preserve"> relationship between them.  </w:t>
      </w:r>
      <w:r w:rsidR="00B64312">
        <w:rPr>
          <w:rFonts w:ascii="Arial" w:hAnsi="Arial" w:cs="Arial"/>
        </w:rPr>
        <w:t xml:space="preserve">  </w:t>
      </w:r>
      <w:ins w:id="286" w:author="DANIEL Charlotte A" w:date="2014-12-05T13:20:00Z">
        <w:r w:rsidR="00EF48DC">
          <w:rPr>
            <w:rFonts w:ascii="Arial" w:hAnsi="Arial" w:cs="Arial"/>
          </w:rPr>
          <w:t>All asset</w:t>
        </w:r>
      </w:ins>
      <w:ins w:id="287" w:author="DANIEL Charlotte A" w:date="2014-12-10T14:21:00Z">
        <w:r w:rsidR="00D0530E">
          <w:rPr>
            <w:rFonts w:ascii="Arial" w:hAnsi="Arial" w:cs="Arial"/>
          </w:rPr>
          <w:t>s</w:t>
        </w:r>
      </w:ins>
      <w:ins w:id="288" w:author="DANIEL Charlotte A" w:date="2014-12-05T13:20:00Z">
        <w:r w:rsidR="00EF48DC">
          <w:rPr>
            <w:rFonts w:ascii="Arial" w:hAnsi="Arial" w:cs="Arial"/>
          </w:rPr>
          <w:t xml:space="preserve"> will </w:t>
        </w:r>
      </w:ins>
      <w:ins w:id="289" w:author="DANIEL Charlotte A" w:date="2014-12-16T13:12:00Z">
        <w:r w:rsidR="00752A0B">
          <w:rPr>
            <w:rFonts w:ascii="Arial" w:hAnsi="Arial" w:cs="Arial"/>
          </w:rPr>
          <w:t>be located according to</w:t>
        </w:r>
      </w:ins>
      <w:ins w:id="290" w:author="DANIEL Charlotte A" w:date="2014-12-05T13:20:00Z">
        <w:r w:rsidR="00EF48DC">
          <w:rPr>
            <w:rFonts w:ascii="Arial" w:hAnsi="Arial" w:cs="Arial"/>
          </w:rPr>
          <w:t xml:space="preserve"> Highway Number, Roadway ID,</w:t>
        </w:r>
      </w:ins>
      <w:ins w:id="291" w:author="DANIEL Charlotte A" w:date="2014-12-16T13:12:00Z">
        <w:r w:rsidR="00752A0B">
          <w:rPr>
            <w:rFonts w:ascii="Arial" w:hAnsi="Arial" w:cs="Arial"/>
          </w:rPr>
          <w:t xml:space="preserve"> Suffix,</w:t>
        </w:r>
      </w:ins>
      <w:ins w:id="292" w:author="DANIEL Charlotte A" w:date="2014-12-05T13:20:00Z">
        <w:r w:rsidR="00EF48DC">
          <w:rPr>
            <w:rFonts w:ascii="Arial" w:hAnsi="Arial" w:cs="Arial"/>
          </w:rPr>
          <w:t xml:space="preserve"> Mileage Type, Overlap Co</w:t>
        </w:r>
      </w:ins>
      <w:ins w:id="293" w:author="DANIEL Charlotte A" w:date="2014-12-08T08:32:00Z">
        <w:r w:rsidR="00E2474A">
          <w:rPr>
            <w:rFonts w:ascii="Arial" w:hAnsi="Arial" w:cs="Arial"/>
          </w:rPr>
          <w:t>d</w:t>
        </w:r>
      </w:ins>
      <w:ins w:id="294" w:author="DANIEL Charlotte A" w:date="2014-12-05T13:20:00Z">
        <w:r w:rsidR="00EF48DC">
          <w:rPr>
            <w:rFonts w:ascii="Arial" w:hAnsi="Arial" w:cs="Arial"/>
          </w:rPr>
          <w:t xml:space="preserve">e, </w:t>
        </w:r>
        <w:proofErr w:type="gramStart"/>
        <w:r w:rsidR="00EF48DC">
          <w:rPr>
            <w:rFonts w:ascii="Arial" w:hAnsi="Arial" w:cs="Arial"/>
          </w:rPr>
          <w:t>Mile</w:t>
        </w:r>
        <w:proofErr w:type="gramEnd"/>
        <w:r w:rsidR="00EF48DC">
          <w:rPr>
            <w:rFonts w:ascii="Arial" w:hAnsi="Arial" w:cs="Arial"/>
          </w:rPr>
          <w:t xml:space="preserve"> Point Number.</w:t>
        </w:r>
      </w:ins>
      <w:ins w:id="295" w:author="DANIEL Charlotte A" w:date="2014-12-16T13:12:00Z">
        <w:r w:rsidR="00752A0B">
          <w:rPr>
            <w:rFonts w:ascii="Arial" w:hAnsi="Arial" w:cs="Arial"/>
          </w:rPr>
          <w:t xml:space="preserve">  The LRS location determines Route, </w:t>
        </w:r>
      </w:ins>
      <w:ins w:id="296" w:author="DANIEL Charlotte A" w:date="2014-12-16T13:13:00Z">
        <w:r w:rsidR="00752A0B">
          <w:rPr>
            <w:rFonts w:ascii="Arial" w:hAnsi="Arial" w:cs="Arial"/>
          </w:rPr>
          <w:t xml:space="preserve">Sign </w:t>
        </w:r>
      </w:ins>
      <w:ins w:id="297" w:author="DANIEL Charlotte A" w:date="2014-12-16T13:12:00Z">
        <w:r w:rsidR="00752A0B">
          <w:rPr>
            <w:rFonts w:ascii="Arial" w:hAnsi="Arial" w:cs="Arial"/>
          </w:rPr>
          <w:t>Crew, District,</w:t>
        </w:r>
      </w:ins>
      <w:ins w:id="298" w:author="DANIEL Charlotte A" w:date="2014-12-16T13:13:00Z">
        <w:r w:rsidR="00752A0B">
          <w:rPr>
            <w:rFonts w:ascii="Arial" w:hAnsi="Arial" w:cs="Arial"/>
          </w:rPr>
          <w:t xml:space="preserve"> and</w:t>
        </w:r>
      </w:ins>
      <w:ins w:id="299" w:author="DANIEL Charlotte A" w:date="2014-12-16T13:12:00Z">
        <w:r w:rsidR="00752A0B">
          <w:rPr>
            <w:rFonts w:ascii="Arial" w:hAnsi="Arial" w:cs="Arial"/>
          </w:rPr>
          <w:t xml:space="preserve"> Region.</w:t>
        </w:r>
      </w:ins>
    </w:p>
    <w:p w:rsidR="00BC67AD" w:rsidRDefault="00BC67AD" w:rsidP="00BC67AD"/>
    <w:p w:rsidR="00BC67AD" w:rsidRDefault="00BC67AD" w:rsidP="00855484">
      <w:pPr>
        <w:pStyle w:val="Heading2"/>
        <w:ind w:left="576"/>
      </w:pPr>
      <w:bookmarkStart w:id="300" w:name="_Toc413393939"/>
      <w:r>
        <w:t>Installations</w:t>
      </w:r>
      <w:ins w:id="301" w:author="DANIEL Charlotte A" w:date="2015-03-03T15:38:00Z">
        <w:r w:rsidR="002A0E75">
          <w:t xml:space="preserve"> (SNIN)</w:t>
        </w:r>
      </w:ins>
      <w:bookmarkEnd w:id="300"/>
    </w:p>
    <w:p w:rsidR="00DC2851" w:rsidRDefault="009F3148" w:rsidP="00DC2851">
      <w:r>
        <w:t>The Installations asset is the Top in Hierarchy</w:t>
      </w:r>
      <w:r w:rsidR="00554A55">
        <w:t xml:space="preserve"> and will contain location information about the where the panels (signs) and supports are located.  A location can have one to many supports and one to many panels</w:t>
      </w:r>
      <w:ins w:id="302" w:author="DANIEL Charlotte A" w:date="2014-12-16T08:52:00Z">
        <w:r w:rsidR="00D5136D">
          <w:t xml:space="preserve"> as well as have a maintenance log</w:t>
        </w:r>
      </w:ins>
      <w:r w:rsidR="00554A55">
        <w:t xml:space="preserve">. </w:t>
      </w:r>
      <w:r w:rsidR="00554A55" w:rsidRPr="005600E9">
        <w:rPr>
          <w:color w:val="FF0000"/>
        </w:rPr>
        <w:t xml:space="preserve"> </w:t>
      </w:r>
      <w:del w:id="303" w:author="DANIEL Charlotte A" w:date="2014-12-16T13:13:00Z">
        <w:r w:rsidR="005600E9" w:rsidRPr="005600E9" w:rsidDel="00752A0B">
          <w:rPr>
            <w:color w:val="FF0000"/>
          </w:rPr>
          <w:delText>Need to evaluate the attributes</w:delText>
        </w:r>
        <w:r w:rsidR="00260E93" w:rsidDel="00752A0B">
          <w:rPr>
            <w:color w:val="FF0000"/>
          </w:rPr>
          <w:delText xml:space="preserve"> and see what ones </w:delText>
        </w:r>
        <w:r w:rsidR="003F053A" w:rsidDel="00752A0B">
          <w:rPr>
            <w:color w:val="FF0000"/>
          </w:rPr>
          <w:delText xml:space="preserve">should </w:delText>
        </w:r>
        <w:r w:rsidR="00260E93" w:rsidDel="00752A0B">
          <w:rPr>
            <w:color w:val="FF0000"/>
          </w:rPr>
          <w:delText>be removed.</w:delText>
        </w:r>
      </w:del>
    </w:p>
    <w:p w:rsidR="00554A55" w:rsidRDefault="00554A55" w:rsidP="00DC2851"/>
    <w:p w:rsidR="0018767B" w:rsidRPr="00051A87" w:rsidRDefault="0018767B" w:rsidP="0018767B">
      <w:pPr>
        <w:rPr>
          <w:b/>
          <w:sz w:val="28"/>
          <w:szCs w:val="28"/>
        </w:rPr>
        <w:sectPr w:rsidR="0018767B" w:rsidRPr="00051A87" w:rsidSect="00B64312">
          <w:headerReference w:type="default" r:id="rId15"/>
          <w:pgSz w:w="15840" w:h="12240" w:orient="landscape"/>
          <w:pgMar w:top="1440" w:right="720" w:bottom="1440" w:left="720" w:header="360" w:footer="288" w:gutter="0"/>
          <w:cols w:space="720"/>
          <w:docGrid w:linePitch="360"/>
        </w:sectPr>
      </w:pPr>
      <w:r>
        <w:rPr>
          <w:b/>
          <w:sz w:val="28"/>
          <w:szCs w:val="28"/>
        </w:rPr>
        <w:t>Asset Meta Data Form</w:t>
      </w:r>
    </w:p>
    <w:p w:rsidR="0018767B" w:rsidRDefault="0018767B" w:rsidP="0018767B">
      <w:pPr>
        <w:tabs>
          <w:tab w:val="left" w:pos="3060"/>
          <w:tab w:val="left" w:pos="3600"/>
          <w:tab w:val="left" w:pos="5220"/>
          <w:tab w:val="left" w:pos="7920"/>
          <w:tab w:val="right" w:pos="14400"/>
        </w:tabs>
        <w:rPr>
          <w:b/>
        </w:rPr>
      </w:pPr>
    </w:p>
    <w:p w:rsidR="0018767B" w:rsidRDefault="0018767B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</w:rPr>
      </w:pPr>
      <w:r>
        <w:rPr>
          <w:b/>
        </w:rPr>
        <w:t>Asset Type: _S</w:t>
      </w:r>
      <w:del w:id="306" w:author="DANIEL Charlotte A" w:date="2014-12-12T07:32:00Z">
        <w:r w:rsidDel="00EF21FD">
          <w:rPr>
            <w:b/>
          </w:rPr>
          <w:delText>G</w:delText>
        </w:r>
      </w:del>
      <w:r>
        <w:rPr>
          <w:b/>
        </w:rPr>
        <w:t>NI</w:t>
      </w:r>
      <w:ins w:id="307" w:author="DANIEL Charlotte A" w:date="2014-12-12T07:33:00Z">
        <w:r w:rsidR="00EF21FD">
          <w:rPr>
            <w:b/>
          </w:rPr>
          <w:t>N</w:t>
        </w:r>
      </w:ins>
      <w:r>
        <w:rPr>
          <w:b/>
        </w:rPr>
        <w:t>__</w:t>
      </w:r>
      <w:r w:rsidRPr="005B6B51">
        <w:rPr>
          <w:sz w:val="20"/>
        </w:rPr>
        <w:tab/>
      </w:r>
      <w:r>
        <w:rPr>
          <w:b/>
        </w:rPr>
        <w:t>Description/Short description</w:t>
      </w:r>
      <w:r w:rsidRPr="00C12020">
        <w:rPr>
          <w:b/>
        </w:rPr>
        <w:t>:</w:t>
      </w:r>
      <w:r>
        <w:rPr>
          <w:sz w:val="20"/>
        </w:rPr>
        <w:t xml:space="preserve"> _</w:t>
      </w:r>
      <w:ins w:id="308" w:author="DANIEL Charlotte A" w:date="2014-12-12T14:16:00Z">
        <w:r w:rsidR="002832AB">
          <w:rPr>
            <w:sz w:val="20"/>
          </w:rPr>
          <w:t xml:space="preserve">Sign </w:t>
        </w:r>
      </w:ins>
      <w:r w:rsidRPr="00C9349F">
        <w:rPr>
          <w:szCs w:val="22"/>
        </w:rPr>
        <w:t>Installation</w:t>
      </w:r>
      <w:del w:id="309" w:author="DANIEL Charlotte A" w:date="2014-12-12T14:40:00Z">
        <w:r w:rsidRPr="00C9349F" w:rsidDel="00D06F36">
          <w:rPr>
            <w:szCs w:val="22"/>
          </w:rPr>
          <w:delText>s</w:delText>
        </w:r>
      </w:del>
      <w:ins w:id="310" w:author="DANIEL Charlotte A" w:date="2014-12-12T14:16:00Z">
        <w:r w:rsidR="002832AB">
          <w:rPr>
            <w:szCs w:val="22"/>
          </w:rPr>
          <w:t xml:space="preserve"> Location</w:t>
        </w:r>
      </w:ins>
      <w:r>
        <w:rPr>
          <w:sz w:val="20"/>
        </w:rPr>
        <w:t xml:space="preserve">_____                                       </w:t>
      </w:r>
    </w:p>
    <w:p w:rsidR="0018767B" w:rsidRPr="00C12020" w:rsidRDefault="0018767B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  <w:u w:val="single"/>
        </w:rPr>
      </w:pPr>
      <w:r>
        <w:rPr>
          <w:sz w:val="20"/>
        </w:rPr>
        <w:t>S</w:t>
      </w:r>
      <w:r w:rsidRPr="00C12020">
        <w:rPr>
          <w:b/>
        </w:rPr>
        <w:t>tart Date</w:t>
      </w:r>
      <w:r>
        <w:t>:  01-JAN-1901</w:t>
      </w:r>
      <w:r w:rsidRPr="00BF1D33">
        <w:rPr>
          <w:sz w:val="20"/>
          <w:u w:val="single"/>
        </w:rPr>
        <w:tab/>
      </w:r>
      <w:r>
        <w:rPr>
          <w:b/>
        </w:rPr>
        <w:tab/>
      </w:r>
      <w:r w:rsidRPr="00C12020">
        <w:rPr>
          <w:b/>
        </w:rPr>
        <w:t>Admin Unit</w:t>
      </w:r>
      <w:r>
        <w:rPr>
          <w:b/>
        </w:rPr>
        <w:t xml:space="preserve"> Type: A</w:t>
      </w:r>
      <w:r w:rsidR="00410813">
        <w:rPr>
          <w:b/>
        </w:rPr>
        <w:t>SST</w:t>
      </w:r>
      <w:r w:rsidRPr="00C12020">
        <w:rPr>
          <w:sz w:val="20"/>
          <w:u w:val="single"/>
        </w:rPr>
        <w:tab/>
      </w:r>
    </w:p>
    <w:p w:rsidR="0018767B" w:rsidRDefault="0018767B" w:rsidP="0018767B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311" w:author="DANIEL Charlotte A" w:date="2014-12-04T15:21:00Z"/>
          <w:sz w:val="20"/>
          <w:u w:val="single"/>
        </w:rPr>
      </w:pPr>
      <w:r>
        <w:rPr>
          <w:b/>
        </w:rPr>
        <w:t xml:space="preserve">Network Type:  </w:t>
      </w:r>
      <w:r w:rsidRPr="00BC76F7">
        <w:rPr>
          <w:u w:val="single"/>
        </w:rPr>
        <w:t>SEGM</w:t>
      </w:r>
      <w:r w:rsidRPr="00BC76F7">
        <w:rPr>
          <w:sz w:val="20"/>
          <w:u w:val="single"/>
        </w:rPr>
        <w:tab/>
      </w:r>
    </w:p>
    <w:p w:rsidR="007869E6" w:rsidRPr="00BF1D33" w:rsidRDefault="007869E6" w:rsidP="0018767B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sz w:val="20"/>
        </w:rPr>
      </w:pPr>
      <w:ins w:id="312" w:author="DANIEL Charlotte A" w:date="2014-12-04T15:21:00Z">
        <w:r>
          <w:rPr>
            <w:sz w:val="20"/>
            <w:u w:val="single"/>
          </w:rPr>
          <w:t>Asset Roles:  TI_APPROLE_SIGN_USER, TI_APPROLE_ASSET_RO</w:t>
        </w:r>
      </w:ins>
    </w:p>
    <w:p w:rsidR="0018767B" w:rsidRPr="000C5D73" w:rsidRDefault="0018767B" w:rsidP="0018767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b/>
        </w:rPr>
      </w:pPr>
      <w:r>
        <w:rPr>
          <w:sz w:val="20"/>
        </w:rPr>
        <w:br w:type="column"/>
      </w:r>
    </w:p>
    <w:p w:rsidR="0018767B" w:rsidRDefault="0018767B" w:rsidP="0018767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sz w:val="20"/>
        </w:rPr>
        <w:sectPr w:rsidR="0018767B" w:rsidSect="002832AB">
          <w:type w:val="continuous"/>
          <w:pgSz w:w="15840" w:h="12240" w:orient="landscape"/>
          <w:pgMar w:top="720" w:right="720" w:bottom="720" w:left="720" w:header="720" w:footer="720" w:gutter="0"/>
          <w:cols w:num="2" w:space="3240" w:equalWidth="0">
            <w:col w:w="9810" w:space="450"/>
            <w:col w:w="4140"/>
          </w:cols>
          <w:docGrid w:linePitch="360"/>
        </w:sectPr>
      </w:pPr>
    </w:p>
    <w:p w:rsidR="0018767B" w:rsidRPr="0098549D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CC0DFB5" wp14:editId="3E5306A2">
            <wp:extent cx="7772400" cy="126365"/>
            <wp:effectExtent l="0" t="0" r="0" b="6985"/>
            <wp:docPr id="7" name="Picture 7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Specifications</w:t>
      </w:r>
    </w:p>
    <w:tbl>
      <w:tblPr>
        <w:tblW w:w="81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17"/>
        <w:gridCol w:w="1624"/>
        <w:gridCol w:w="1616"/>
        <w:gridCol w:w="1616"/>
        <w:gridCol w:w="1616"/>
      </w:tblGrid>
      <w:tr w:rsidR="0018767B" w:rsidRPr="00532B0F" w:rsidTr="00C32AD1">
        <w:tc>
          <w:tcPr>
            <w:tcW w:w="1717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Continuous/Point</w:t>
            </w:r>
          </w:p>
        </w:tc>
        <w:tc>
          <w:tcPr>
            <w:tcW w:w="1624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Elec</w:t>
            </w:r>
            <w:proofErr w:type="spellEnd"/>
            <w:r w:rsidRPr="00532B0F">
              <w:rPr>
                <w:b/>
                <w:bCs/>
                <w:color w:val="FFFFFF"/>
                <w:sz w:val="20"/>
              </w:rPr>
              <w:t>/Drain/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Carr</w:t>
            </w:r>
            <w:proofErr w:type="spellEnd"/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Category</w:t>
            </w:r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View Name</w:t>
            </w:r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Short Description</w:t>
            </w:r>
          </w:p>
        </w:tc>
      </w:tr>
      <w:tr w:rsidR="0018767B" w:rsidRPr="00532B0F" w:rsidTr="00C32AD1">
        <w:tc>
          <w:tcPr>
            <w:tcW w:w="1717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1624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C</w:t>
            </w:r>
          </w:p>
        </w:tc>
        <w:tc>
          <w:tcPr>
            <w:tcW w:w="1616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1616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(Not required)</w:t>
            </w:r>
          </w:p>
        </w:tc>
        <w:tc>
          <w:tcPr>
            <w:tcW w:w="1616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(As above)</w:t>
            </w:r>
          </w:p>
        </w:tc>
      </w:tr>
    </w:tbl>
    <w:p w:rsidR="0018767B" w:rsidRPr="0098549D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972E87">
        <w:rPr>
          <w:b/>
        </w:rPr>
        <w:t>Properties</w:t>
      </w: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 w:rsidRPr="005E4000">
        <w:rPr>
          <w:b/>
          <w:strike/>
          <w:sz w:val="20"/>
        </w:rPr>
        <w:t>[] Linear</w:t>
      </w:r>
      <w:r>
        <w:rPr>
          <w:b/>
          <w:sz w:val="20"/>
        </w:rPr>
        <w:t xml:space="preserve">      </w:t>
      </w:r>
      <w:r w:rsidRPr="000C5D73">
        <w:rPr>
          <w:b/>
          <w:sz w:val="20"/>
        </w:rPr>
        <w:t>[</w:t>
      </w:r>
      <w:r>
        <w:rPr>
          <w:b/>
          <w:sz w:val="20"/>
        </w:rPr>
        <w:t>X</w:t>
      </w:r>
      <w:r w:rsidRPr="000C5D73">
        <w:rPr>
          <w:b/>
          <w:sz w:val="20"/>
        </w:rPr>
        <w:t>]</w:t>
      </w:r>
      <w:r>
        <w:rPr>
          <w:sz w:val="20"/>
        </w:rPr>
        <w:t xml:space="preserve"> XSP Allowed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Contiguous     </w:t>
      </w:r>
      <w:r w:rsidRPr="000C5D73">
        <w:rPr>
          <w:b/>
          <w:sz w:val="20"/>
        </w:rPr>
        <w:t>[</w:t>
      </w:r>
      <w:r>
        <w:rPr>
          <w:b/>
          <w:sz w:val="20"/>
        </w:rPr>
        <w:t>X</w:t>
      </w:r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Replaceable        </w:t>
      </w:r>
      <w:r w:rsidRPr="000C5D73">
        <w:rPr>
          <w:b/>
          <w:sz w:val="20"/>
        </w:rPr>
        <w:t>[</w:t>
      </w:r>
      <w:del w:id="313" w:author="DANIEL Charlotte A" w:date="2015-02-06T11:19:00Z">
        <w:r w:rsidR="0094422E" w:rsidDel="00007C80">
          <w:rPr>
            <w:b/>
            <w:sz w:val="20"/>
          </w:rPr>
          <w:delText>X</w:delText>
        </w:r>
      </w:del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Exclusive        [ ] Use XY          </w:t>
      </w:r>
      <w:r w:rsidRPr="000C5D73">
        <w:rPr>
          <w:b/>
          <w:sz w:val="20"/>
        </w:rPr>
        <w:t>[</w:t>
      </w:r>
      <w:r>
        <w:rPr>
          <w:b/>
          <w:sz w:val="20"/>
        </w:rPr>
        <w:t>X</w:t>
      </w:r>
      <w:r w:rsidRPr="000C5D73">
        <w:rPr>
          <w:b/>
          <w:sz w:val="20"/>
        </w:rPr>
        <w:t>]</w:t>
      </w:r>
      <w:r>
        <w:rPr>
          <w:sz w:val="20"/>
        </w:rPr>
        <w:t xml:space="preserve"> Multiple Allowed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End Location       </w:t>
      </w:r>
      <w:r>
        <w:rPr>
          <w:b/>
          <w:sz w:val="20"/>
        </w:rPr>
        <w:t>[X</w:t>
      </w:r>
      <w:r w:rsidRPr="000C5D73">
        <w:rPr>
          <w:b/>
          <w:sz w:val="20"/>
        </w:rPr>
        <w:t>]</w:t>
      </w:r>
      <w:r>
        <w:rPr>
          <w:sz w:val="20"/>
        </w:rPr>
        <w:t xml:space="preserve"> Top in Hierarchy</w:t>
      </w: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>
        <w:rPr>
          <w:sz w:val="20"/>
        </w:rPr>
        <w:t>Located on the network? [</w:t>
      </w:r>
      <w:r w:rsidR="008810F4">
        <w:rPr>
          <w:sz w:val="20"/>
        </w:rPr>
        <w:t>X</w:t>
      </w:r>
      <w:r>
        <w:rPr>
          <w:sz w:val="20"/>
        </w:rPr>
        <w:t>]</w:t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123253A4" wp14:editId="2FBF6570">
            <wp:extent cx="7772400" cy="126365"/>
            <wp:effectExtent l="0" t="0" r="0" b="6985"/>
            <wp:docPr id="6" name="Picture 6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7B" w:rsidRPr="00972E87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Attributes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28"/>
        <w:gridCol w:w="2730"/>
        <w:gridCol w:w="990"/>
        <w:gridCol w:w="540"/>
        <w:gridCol w:w="1080"/>
        <w:gridCol w:w="1440"/>
        <w:gridCol w:w="1530"/>
        <w:gridCol w:w="720"/>
        <w:gridCol w:w="720"/>
        <w:gridCol w:w="720"/>
        <w:gridCol w:w="1350"/>
        <w:gridCol w:w="360"/>
        <w:gridCol w:w="360"/>
        <w:gridCol w:w="540"/>
        <w:gridCol w:w="720"/>
      </w:tblGrid>
      <w:tr w:rsidR="0018767B" w:rsidRPr="00532B0F" w:rsidTr="00C32AD1">
        <w:trPr>
          <w:cantSplit/>
          <w:trHeight w:val="1578"/>
        </w:trPr>
        <w:tc>
          <w:tcPr>
            <w:tcW w:w="528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lastRenderedPageBreak/>
              <w:t>Seq</w:t>
            </w:r>
            <w:proofErr w:type="spellEnd"/>
          </w:p>
        </w:tc>
        <w:tc>
          <w:tcPr>
            <w:tcW w:w="273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Screen Text</w:t>
            </w:r>
          </w:p>
        </w:tc>
        <w:tc>
          <w:tcPr>
            <w:tcW w:w="99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Length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108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Format</w:t>
            </w:r>
          </w:p>
        </w:tc>
        <w:tc>
          <w:tcPr>
            <w:tcW w:w="14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Domain</w:t>
            </w:r>
          </w:p>
        </w:tc>
        <w:tc>
          <w:tcPr>
            <w:tcW w:w="153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 xml:space="preserve">View 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Attrib</w:t>
            </w:r>
            <w:proofErr w:type="spellEnd"/>
            <w:r>
              <w:rPr>
                <w:b/>
                <w:bCs/>
                <w:color w:val="FFFFFF"/>
                <w:sz w:val="20"/>
              </w:rPr>
              <w:t xml:space="preserve"> /  Column Name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Min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Max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Units</w:t>
            </w:r>
          </w:p>
        </w:tc>
        <w:tc>
          <w:tcPr>
            <w:tcW w:w="1350" w:type="dxa"/>
            <w:shd w:val="solid" w:color="000080" w:fill="FFFFFF"/>
            <w:textDirection w:val="tbRl"/>
            <w:vAlign w:val="center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Start Date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</w:t>
            </w:r>
            <w:r>
              <w:rPr>
                <w:b/>
                <w:bCs/>
                <w:color w:val="FFFFFF"/>
                <w:sz w:val="20"/>
              </w:rPr>
              <w:t>andatory?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E</w:t>
            </w:r>
            <w:r>
              <w:rPr>
                <w:b/>
                <w:bCs/>
                <w:color w:val="FFFFFF"/>
                <w:sz w:val="20"/>
              </w:rPr>
              <w:t>xclusive?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Displayed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Width</w:t>
            </w:r>
          </w:p>
        </w:tc>
      </w:tr>
      <w:tr w:rsidR="0018767B" w:rsidRPr="00532B0F" w:rsidTr="00C32AD1">
        <w:trPr>
          <w:trHeight w:val="309"/>
        </w:trPr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Identification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314" w:author="DANIEL Charlotte A" w:date="2014-12-05T10:03:00Z">
              <w:r>
                <w:rPr>
                  <w:sz w:val="20"/>
                </w:rPr>
                <w:t>9</w:t>
              </w:r>
            </w:ins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315" w:author="DANIEL Charlotte A" w:date="2014-12-05T10:02:00Z">
              <w:r>
                <w:rPr>
                  <w:sz w:val="20"/>
                </w:rPr>
                <w:t>Number</w:t>
              </w:r>
            </w:ins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18767B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316" w:author="DANIEL Charlotte A" w:date="2014-12-05T10:02:00Z">
              <w:r>
                <w:rPr>
                  <w:sz w:val="20"/>
                </w:rPr>
                <w:t>IIT_NE_I</w:t>
              </w:r>
            </w:ins>
            <w:ins w:id="317" w:author="DANIEL Charlotte A" w:date="2014-12-09T10:29:00Z">
              <w:r w:rsidR="003D7340">
                <w:rPr>
                  <w:sz w:val="20"/>
                </w:rPr>
                <w:t>D</w:t>
              </w:r>
            </w:ins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723388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318" w:author="DANIEL Charlotte A" w:date="2014-12-15T14:43:00Z">
              <w:r>
                <w:rPr>
                  <w:sz w:val="20"/>
                </w:rPr>
                <w:t>N</w:t>
              </w:r>
            </w:ins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Del="00DF3E62" w:rsidTr="00C32AD1">
        <w:trPr>
          <w:del w:id="319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532B0F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320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Del="00DF3E62" w:rsidRDefault="0018767B" w:rsidP="00C32AD1">
            <w:pPr>
              <w:rPr>
                <w:del w:id="321" w:author="DANIEL Charlotte A" w:date="2015-01-08T15:26:00Z"/>
                <w:rFonts w:ascii="Calibri" w:hAnsi="Calibri"/>
                <w:color w:val="000000"/>
                <w:szCs w:val="22"/>
              </w:rPr>
            </w:pPr>
            <w:del w:id="322" w:author="DANIEL Charlotte A" w:date="2014-12-10T15:55:00Z">
              <w:r w:rsidDel="00A777E2">
                <w:rPr>
                  <w:rFonts w:ascii="Calibri" w:hAnsi="Calibri"/>
                  <w:color w:val="000000"/>
                  <w:szCs w:val="22"/>
                </w:rPr>
                <w:delText>District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23" w:author="DANIEL Charlotte A" w:date="2015-01-08T15:26:00Z"/>
                <w:sz w:val="20"/>
              </w:rPr>
            </w:pPr>
            <w:del w:id="324" w:author="DANIEL Charlotte A" w:date="2014-12-10T15:55:00Z">
              <w:r w:rsidDel="00A777E2">
                <w:rPr>
                  <w:sz w:val="20"/>
                </w:rPr>
                <w:delText>4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25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26" w:author="DANIEL Charlotte A" w:date="2015-01-08T15:26:00Z"/>
                <w:sz w:val="20"/>
              </w:rPr>
            </w:pPr>
            <w:del w:id="327" w:author="DANIEL Charlotte A" w:date="2014-12-10T15:55:00Z">
              <w:r w:rsidDel="00A777E2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28" w:author="DANIEL Charlotte A" w:date="2015-01-08T15:26:00Z"/>
                <w:sz w:val="20"/>
              </w:rPr>
            </w:pPr>
          </w:p>
        </w:tc>
        <w:tc>
          <w:tcPr>
            <w:tcW w:w="153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29" w:author="DANIEL Charlotte A" w:date="2015-01-08T15:26:00Z"/>
                <w:sz w:val="20"/>
              </w:rPr>
            </w:pPr>
            <w:del w:id="330" w:author="DANIEL Charlotte A" w:date="2014-12-10T15:55:00Z">
              <w:r w:rsidDel="00A777E2">
                <w:rPr>
                  <w:sz w:val="20"/>
                </w:rPr>
                <w:delText>DIST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31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32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33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34" w:author="DANIEL Charlotte A" w:date="2015-01-08T15:26:00Z"/>
                <w:sz w:val="20"/>
              </w:rPr>
            </w:pPr>
            <w:del w:id="335" w:author="DANIEL Charlotte A" w:date="2014-12-10T15:55:00Z">
              <w:r w:rsidDel="00A777E2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36" w:author="DANIEL Charlotte A" w:date="2015-01-08T15:26:00Z"/>
                <w:sz w:val="20"/>
              </w:rPr>
            </w:pPr>
            <w:del w:id="337" w:author="DANIEL Charlotte A" w:date="2014-12-10T15:55:00Z">
              <w:r w:rsidDel="00A777E2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38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39" w:author="DANIEL Charlotte A" w:date="2015-01-08T15:26:00Z"/>
                <w:sz w:val="20"/>
              </w:rPr>
            </w:pPr>
            <w:del w:id="340" w:author="DANIEL Charlotte A" w:date="2014-12-10T15:55:00Z">
              <w:r w:rsidDel="00A777E2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41" w:author="DANIEL Charlotte A" w:date="2015-01-08T15:26:00Z"/>
                <w:sz w:val="20"/>
              </w:rPr>
            </w:pPr>
          </w:p>
        </w:tc>
      </w:tr>
      <w:tr w:rsidR="0018767B" w:rsidRPr="00532B0F" w:rsidTr="00C32AD1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Location Notes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LOC_NOTE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723388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342" w:author="DANIEL Charlotte A" w:date="2014-12-15T14:44:00Z">
              <w:r>
                <w:rPr>
                  <w:sz w:val="20"/>
                </w:rPr>
                <w:t>Y</w:t>
              </w:r>
            </w:ins>
            <w:del w:id="343" w:author="DANIEL Charlotte A" w:date="2014-12-15T14:43:00Z">
              <w:r w:rsidR="0018767B"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Del="000A2DD7" w:rsidTr="00C32AD1">
        <w:trPr>
          <w:del w:id="344" w:author="DANIEL Charlotte A" w:date="2015-01-13T12:51:00Z"/>
        </w:trPr>
        <w:tc>
          <w:tcPr>
            <w:tcW w:w="528" w:type="dxa"/>
            <w:shd w:val="clear" w:color="auto" w:fill="auto"/>
          </w:tcPr>
          <w:p w:rsidR="0018767B" w:rsidRPr="00532B0F" w:rsidDel="000A2DD7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345" w:author="DANIEL Charlotte A" w:date="2015-01-13T12:51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Del="000A2DD7" w:rsidRDefault="0018767B" w:rsidP="00C32AD1">
            <w:pPr>
              <w:rPr>
                <w:del w:id="346" w:author="DANIEL Charlotte A" w:date="2015-01-13T12:51:00Z"/>
                <w:rFonts w:ascii="Calibri" w:hAnsi="Calibri"/>
                <w:color w:val="000000"/>
                <w:szCs w:val="22"/>
              </w:rPr>
            </w:pPr>
            <w:del w:id="347" w:author="DANIEL Charlotte A" w:date="2014-12-15T14:44:00Z">
              <w:r w:rsidDel="00723388">
                <w:rPr>
                  <w:rFonts w:ascii="Calibri" w:hAnsi="Calibri"/>
                  <w:color w:val="000000"/>
                  <w:szCs w:val="22"/>
                </w:rPr>
                <w:delText xml:space="preserve">Highway </w:delText>
              </w:r>
            </w:del>
            <w:del w:id="348" w:author="DANIEL Charlotte A" w:date="2015-01-13T12:51:00Z">
              <w:r w:rsidDel="000A2DD7">
                <w:rPr>
                  <w:rFonts w:ascii="Calibri" w:hAnsi="Calibri"/>
                  <w:color w:val="000000"/>
                  <w:szCs w:val="22"/>
                </w:rPr>
                <w:delText>Direction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49" w:author="DANIEL Charlotte A" w:date="2015-01-13T12:51:00Z"/>
                <w:sz w:val="20"/>
              </w:rPr>
            </w:pPr>
            <w:del w:id="350" w:author="DANIEL Charlotte A" w:date="2015-01-13T12:51:00Z">
              <w:r w:rsidDel="000A2DD7">
                <w:rPr>
                  <w:sz w:val="20"/>
                </w:rPr>
                <w:delText>1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51" w:author="DANIEL Charlotte A" w:date="2015-01-13T12:51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52" w:author="DANIEL Charlotte A" w:date="2015-01-13T12:51:00Z"/>
                <w:sz w:val="20"/>
              </w:rPr>
            </w:pPr>
            <w:del w:id="353" w:author="DANIEL Charlotte A" w:date="2015-01-13T12:51:00Z">
              <w:r w:rsidDel="000A2DD7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54" w:author="DANIEL Charlotte A" w:date="2015-01-13T12:51:00Z"/>
                <w:sz w:val="20"/>
              </w:rPr>
            </w:pPr>
            <w:del w:id="355" w:author="DANIEL Charlotte A" w:date="2015-01-13T12:51:00Z">
              <w:r w:rsidDel="000A2DD7">
                <w:rPr>
                  <w:sz w:val="20"/>
                </w:rPr>
                <w:delText>GEN_DIR</w:delText>
              </w:r>
            </w:del>
          </w:p>
        </w:tc>
        <w:tc>
          <w:tcPr>
            <w:tcW w:w="1530" w:type="dxa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56" w:author="DANIEL Charlotte A" w:date="2015-01-13T12:51:00Z"/>
                <w:sz w:val="20"/>
              </w:rPr>
            </w:pPr>
            <w:del w:id="357" w:author="DANIEL Charlotte A" w:date="2014-12-16T15:02:00Z">
              <w:r w:rsidDel="003036FE">
                <w:rPr>
                  <w:sz w:val="20"/>
                </w:rPr>
                <w:delText>HWY</w:delText>
              </w:r>
            </w:del>
            <w:del w:id="358" w:author="DANIEL Charlotte A" w:date="2015-01-13T12:51:00Z">
              <w:r w:rsidDel="000A2DD7">
                <w:rPr>
                  <w:sz w:val="20"/>
                </w:rPr>
                <w:delText>_DIR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59" w:author="DANIEL Charlotte A" w:date="2015-01-13T12:51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60" w:author="DANIEL Charlotte A" w:date="2015-01-13T12:51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61" w:author="DANIEL Charlotte A" w:date="2015-01-13T12:51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62" w:author="DANIEL Charlotte A" w:date="2015-01-13T12:51:00Z"/>
                <w:sz w:val="20"/>
              </w:rPr>
            </w:pPr>
            <w:del w:id="363" w:author="DANIEL Charlotte A" w:date="2015-01-13T12:51:00Z">
              <w:r w:rsidDel="000A2DD7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64" w:author="DANIEL Charlotte A" w:date="2015-01-13T12:51:00Z"/>
                <w:sz w:val="20"/>
              </w:rPr>
            </w:pPr>
          </w:p>
        </w:tc>
        <w:tc>
          <w:tcPr>
            <w:tcW w:w="360" w:type="dxa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65" w:author="DANIEL Charlotte A" w:date="2015-01-13T12:51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66" w:author="DANIEL Charlotte A" w:date="2015-01-13T12:51:00Z"/>
                <w:sz w:val="20"/>
              </w:rPr>
            </w:pPr>
            <w:del w:id="367" w:author="DANIEL Charlotte A" w:date="2014-12-15T14:43:00Z">
              <w:r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0A2DD7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68" w:author="DANIEL Charlotte A" w:date="2015-01-13T12:51:00Z"/>
                <w:sz w:val="20"/>
              </w:rPr>
            </w:pPr>
          </w:p>
        </w:tc>
      </w:tr>
      <w:tr w:rsidR="0018767B" w:rsidRPr="00532B0F" w:rsidTr="00C32AD1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Distance from End of Pavement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DSTNC_FROM_PVMT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723388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369" w:author="DANIEL Charlotte A" w:date="2014-12-15T14:44:00Z">
              <w:r>
                <w:rPr>
                  <w:sz w:val="20"/>
                </w:rPr>
                <w:t>Y</w:t>
              </w:r>
            </w:ins>
            <w:del w:id="370" w:author="DANIEL Charlotte A" w:date="2014-12-15T14:43:00Z">
              <w:r w:rsidR="0018767B" w:rsidDel="00723388">
                <w:rPr>
                  <w:sz w:val="20"/>
                </w:rPr>
                <w:delText xml:space="preserve"> 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Del="00DF3E62" w:rsidTr="00C32AD1">
        <w:trPr>
          <w:del w:id="371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532B0F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372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Del="00DF3E62" w:rsidRDefault="0018767B" w:rsidP="00C32AD1">
            <w:pPr>
              <w:rPr>
                <w:del w:id="373" w:author="DANIEL Charlotte A" w:date="2015-01-08T15:26:00Z"/>
                <w:rFonts w:ascii="Calibri" w:hAnsi="Calibri"/>
                <w:color w:val="000000"/>
                <w:szCs w:val="22"/>
              </w:rPr>
            </w:pPr>
            <w:del w:id="374" w:author="DANIEL Charlotte A" w:date="2014-12-12T15:24:00Z">
              <w:r w:rsidDel="00673A44">
                <w:rPr>
                  <w:rFonts w:ascii="Calibri" w:hAnsi="Calibri"/>
                  <w:color w:val="000000"/>
                  <w:szCs w:val="22"/>
                </w:rPr>
                <w:delText>Creation Date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75" w:author="DANIEL Charlotte A" w:date="2015-01-08T15:26:00Z"/>
                <w:sz w:val="20"/>
              </w:rPr>
            </w:pPr>
            <w:del w:id="376" w:author="DANIEL Charlotte A" w:date="2014-12-12T15:24:00Z">
              <w:r w:rsidDel="00673A44">
                <w:rPr>
                  <w:sz w:val="20"/>
                </w:rPr>
                <w:delText xml:space="preserve"> 10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77" w:author="DANIEL Charlotte A" w:date="2015-01-08T15:26:00Z"/>
                <w:sz w:val="20"/>
              </w:rPr>
            </w:pPr>
            <w:del w:id="378" w:author="DANIEL Charlotte A" w:date="2014-12-12T15:24:00Z">
              <w:r w:rsidDel="00673A44">
                <w:rPr>
                  <w:sz w:val="20"/>
                </w:rPr>
                <w:delText xml:space="preserve"> </w:delText>
              </w:r>
            </w:del>
          </w:p>
        </w:tc>
        <w:tc>
          <w:tcPr>
            <w:tcW w:w="108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79" w:author="DANIEL Charlotte A" w:date="2015-01-08T15:26:00Z"/>
                <w:sz w:val="20"/>
              </w:rPr>
            </w:pPr>
            <w:del w:id="380" w:author="DANIEL Charlotte A" w:date="2014-12-12T15:24:00Z">
              <w:r w:rsidDel="00673A44">
                <w:rPr>
                  <w:sz w:val="20"/>
                </w:rPr>
                <w:delText>Date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81" w:author="DANIEL Charlotte A" w:date="2015-01-08T15:26:00Z"/>
                <w:sz w:val="20"/>
              </w:rPr>
            </w:pPr>
          </w:p>
        </w:tc>
        <w:tc>
          <w:tcPr>
            <w:tcW w:w="153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82" w:author="DANIEL Charlotte A" w:date="2015-01-08T15:26:00Z"/>
                <w:sz w:val="20"/>
              </w:rPr>
            </w:pPr>
            <w:del w:id="383" w:author="DANIEL Charlotte A" w:date="2014-12-12T15:24:00Z">
              <w:r w:rsidDel="00673A44">
                <w:rPr>
                  <w:sz w:val="20"/>
                </w:rPr>
                <w:delText>CREATE_DT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84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85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86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87" w:author="DANIEL Charlotte A" w:date="2015-01-08T15:26:00Z"/>
                <w:sz w:val="20"/>
              </w:rPr>
            </w:pPr>
            <w:del w:id="388" w:author="DANIEL Charlotte A" w:date="2014-12-12T15:24:00Z">
              <w:r w:rsidDel="00673A44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89" w:author="DANIEL Charlotte A" w:date="2015-01-08T15:26:00Z"/>
                <w:sz w:val="20"/>
              </w:rPr>
            </w:pPr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90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91" w:author="DANIEL Charlotte A" w:date="2015-01-08T15:26:00Z"/>
                <w:sz w:val="20"/>
              </w:rPr>
            </w:pPr>
            <w:del w:id="392" w:author="DANIEL Charlotte A" w:date="2014-12-12T15:24:00Z">
              <w:r w:rsidDel="00673A44">
                <w:rPr>
                  <w:sz w:val="20"/>
                </w:rPr>
                <w:delText xml:space="preserve"> 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93" w:author="DANIEL Charlotte A" w:date="2015-01-08T15:26:00Z"/>
                <w:sz w:val="20"/>
              </w:rPr>
            </w:pPr>
          </w:p>
        </w:tc>
      </w:tr>
      <w:tr w:rsidR="0018767B" w:rsidRPr="00EF48DC" w:rsidDel="00DF3E62" w:rsidTr="00C32AD1">
        <w:trPr>
          <w:del w:id="394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EF48DC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395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Pr="00EF48DC" w:rsidDel="00DF3E62" w:rsidRDefault="0018767B" w:rsidP="00C32AD1">
            <w:pPr>
              <w:rPr>
                <w:del w:id="396" w:author="DANIEL Charlotte A" w:date="2015-01-08T15:26:00Z"/>
                <w:rFonts w:ascii="Calibri" w:hAnsi="Calibri"/>
                <w:color w:val="000000"/>
                <w:szCs w:val="22"/>
                <w:highlight w:val="yellow"/>
              </w:rPr>
            </w:pPr>
            <w:del w:id="397" w:author="DANIEL Charlotte A" w:date="2014-12-05T13:21:00Z">
              <w:r w:rsidRPr="00EF48DC" w:rsidDel="00EF48DC">
                <w:rPr>
                  <w:rFonts w:ascii="Calibri" w:hAnsi="Calibri"/>
                  <w:color w:val="000000"/>
                  <w:szCs w:val="22"/>
                  <w:highlight w:val="yellow"/>
                </w:rPr>
                <w:delText>Highway Number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398" w:author="DANIEL Charlotte A" w:date="2015-01-08T15:26:00Z"/>
                <w:sz w:val="20"/>
              </w:rPr>
            </w:pPr>
            <w:del w:id="399" w:author="DANIEL Charlotte A" w:date="2014-12-05T13:21:00Z">
              <w:r w:rsidRPr="00EF48DC" w:rsidDel="00EF48DC">
                <w:rPr>
                  <w:sz w:val="20"/>
                </w:rPr>
                <w:delText xml:space="preserve"> 4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00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01" w:author="DANIEL Charlotte A" w:date="2015-01-08T15:26:00Z"/>
                <w:sz w:val="20"/>
              </w:rPr>
            </w:pPr>
            <w:del w:id="402" w:author="DANIEL Charlotte A" w:date="2014-12-05T13:21:00Z">
              <w:r w:rsidRPr="00EF48DC" w:rsidDel="00EF48DC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03" w:author="DANIEL Charlotte A" w:date="2015-01-08T15:26:00Z"/>
                <w:sz w:val="20"/>
              </w:rPr>
            </w:pPr>
          </w:p>
        </w:tc>
        <w:tc>
          <w:tcPr>
            <w:tcW w:w="153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04" w:author="DANIEL Charlotte A" w:date="2015-01-08T15:26:00Z"/>
                <w:sz w:val="20"/>
              </w:rPr>
            </w:pPr>
            <w:del w:id="405" w:author="DANIEL Charlotte A" w:date="2014-12-05T13:21:00Z">
              <w:r w:rsidRPr="00EF48DC" w:rsidDel="00EF48DC">
                <w:rPr>
                  <w:sz w:val="20"/>
                </w:rPr>
                <w:delText>HWY_NO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06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07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08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09" w:author="DANIEL Charlotte A" w:date="2015-01-08T15:26:00Z"/>
                <w:sz w:val="20"/>
              </w:rPr>
            </w:pPr>
            <w:del w:id="410" w:author="DANIEL Charlotte A" w:date="2014-12-05T13:21:00Z">
              <w:r w:rsidRPr="00EF48DC" w:rsidDel="00EF48DC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11" w:author="DANIEL Charlotte A" w:date="2015-01-08T15:26:00Z"/>
                <w:sz w:val="20"/>
              </w:rPr>
            </w:pPr>
            <w:del w:id="412" w:author="DANIEL Charlotte A" w:date="2014-12-05T13:21:00Z">
              <w:r w:rsidRPr="00EF48DC" w:rsidDel="00EF48DC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13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14" w:author="DANIEL Charlotte A" w:date="2015-01-08T15:26:00Z"/>
                <w:sz w:val="20"/>
              </w:rPr>
            </w:pPr>
            <w:del w:id="415" w:author="DANIEL Charlotte A" w:date="2014-12-05T13:21:00Z">
              <w:r w:rsidRPr="00EF48DC" w:rsidDel="00EF48DC">
                <w:rPr>
                  <w:sz w:val="20"/>
                </w:rPr>
                <w:delText xml:space="preserve"> 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16" w:author="DANIEL Charlotte A" w:date="2015-01-08T15:26:00Z"/>
                <w:sz w:val="20"/>
              </w:rPr>
            </w:pPr>
          </w:p>
        </w:tc>
      </w:tr>
      <w:tr w:rsidR="0018767B" w:rsidRPr="00EF48DC" w:rsidDel="00DF3E62" w:rsidTr="00C32AD1">
        <w:trPr>
          <w:del w:id="417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EF48DC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418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Pr="00EF48DC" w:rsidDel="00DF3E62" w:rsidRDefault="0018767B" w:rsidP="00C32AD1">
            <w:pPr>
              <w:rPr>
                <w:del w:id="419" w:author="DANIEL Charlotte A" w:date="2015-01-08T15:26:00Z"/>
                <w:rFonts w:ascii="Calibri" w:hAnsi="Calibri"/>
                <w:color w:val="000000"/>
                <w:szCs w:val="22"/>
                <w:highlight w:val="yellow"/>
              </w:rPr>
            </w:pPr>
            <w:del w:id="420" w:author="DANIEL Charlotte A" w:date="2014-12-05T13:21:00Z">
              <w:r w:rsidRPr="00EF48DC" w:rsidDel="00EF48DC">
                <w:rPr>
                  <w:rFonts w:ascii="Calibri" w:hAnsi="Calibri"/>
                  <w:color w:val="000000"/>
                  <w:szCs w:val="22"/>
                  <w:highlight w:val="yellow"/>
                </w:rPr>
                <w:delText>Roadway ID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21" w:author="DANIEL Charlotte A" w:date="2015-01-08T15:26:00Z"/>
                <w:sz w:val="20"/>
              </w:rPr>
            </w:pPr>
            <w:del w:id="422" w:author="DANIEL Charlotte A" w:date="2014-12-05T13:21:00Z">
              <w:r w:rsidRPr="00EF48DC" w:rsidDel="00EF48DC">
                <w:rPr>
                  <w:sz w:val="20"/>
                </w:rPr>
                <w:delText>2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23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24" w:author="DANIEL Charlotte A" w:date="2015-01-08T15:26:00Z"/>
                <w:sz w:val="20"/>
              </w:rPr>
            </w:pPr>
            <w:del w:id="425" w:author="DANIEL Charlotte A" w:date="2014-12-05T13:21:00Z">
              <w:r w:rsidRPr="00EF48DC" w:rsidDel="00EF48DC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26" w:author="DANIEL Charlotte A" w:date="2015-01-08T15:26:00Z"/>
                <w:sz w:val="20"/>
              </w:rPr>
            </w:pPr>
          </w:p>
        </w:tc>
        <w:tc>
          <w:tcPr>
            <w:tcW w:w="153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27" w:author="DANIEL Charlotte A" w:date="2015-01-08T15:26:00Z"/>
                <w:sz w:val="20"/>
              </w:rPr>
            </w:pPr>
            <w:del w:id="428" w:author="DANIEL Charlotte A" w:date="2014-12-05T13:21:00Z">
              <w:r w:rsidRPr="00EF48DC" w:rsidDel="00EF48DC">
                <w:rPr>
                  <w:sz w:val="20"/>
                </w:rPr>
                <w:delText>RDWY_ID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29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30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31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32" w:author="DANIEL Charlotte A" w:date="2015-01-08T15:26:00Z"/>
                <w:sz w:val="20"/>
              </w:rPr>
            </w:pPr>
            <w:del w:id="433" w:author="DANIEL Charlotte A" w:date="2014-12-05T13:21:00Z">
              <w:r w:rsidRPr="00EF48DC" w:rsidDel="00EF48DC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34" w:author="DANIEL Charlotte A" w:date="2015-01-08T15:26:00Z"/>
                <w:sz w:val="20"/>
              </w:rPr>
            </w:pPr>
            <w:del w:id="435" w:author="DANIEL Charlotte A" w:date="2014-12-05T13:21:00Z">
              <w:r w:rsidRPr="00EF48DC" w:rsidDel="00EF48DC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36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37" w:author="DANIEL Charlotte A" w:date="2015-01-08T15:26:00Z"/>
                <w:sz w:val="20"/>
              </w:rPr>
            </w:pPr>
            <w:del w:id="438" w:author="DANIEL Charlotte A" w:date="2014-12-05T13:21:00Z">
              <w:r w:rsidRPr="00EF48DC" w:rsidDel="00EF48DC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39" w:author="DANIEL Charlotte A" w:date="2015-01-08T15:26:00Z"/>
                <w:sz w:val="20"/>
              </w:rPr>
            </w:pPr>
          </w:p>
        </w:tc>
      </w:tr>
      <w:tr w:rsidR="00E001FD" w:rsidRPr="00EF48DC" w:rsidDel="00DF3E62" w:rsidTr="00C32AD1">
        <w:trPr>
          <w:del w:id="440" w:author="DANIEL Charlotte A" w:date="2015-01-08T15:26:00Z"/>
        </w:trPr>
        <w:tc>
          <w:tcPr>
            <w:tcW w:w="528" w:type="dxa"/>
            <w:shd w:val="clear" w:color="auto" w:fill="auto"/>
          </w:tcPr>
          <w:p w:rsidR="00E001FD" w:rsidRPr="00EF48DC" w:rsidDel="00DF3E62" w:rsidRDefault="00E001FD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441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E001FD" w:rsidRPr="00EF48DC" w:rsidDel="00DF3E62" w:rsidRDefault="008C0836" w:rsidP="00C32AD1">
            <w:pPr>
              <w:rPr>
                <w:del w:id="442" w:author="DANIEL Charlotte A" w:date="2015-01-08T15:26:00Z"/>
                <w:rFonts w:ascii="Calibri" w:hAnsi="Calibri"/>
                <w:color w:val="000000"/>
                <w:szCs w:val="22"/>
                <w:highlight w:val="yellow"/>
              </w:rPr>
            </w:pPr>
            <w:del w:id="443" w:author="DANIEL Charlotte A" w:date="2014-12-05T13:21:00Z">
              <w:r w:rsidRPr="00EF48DC" w:rsidDel="00EF48DC">
                <w:rPr>
                  <w:rFonts w:ascii="Calibri" w:hAnsi="Calibri"/>
                  <w:color w:val="000000"/>
                  <w:szCs w:val="22"/>
                  <w:highlight w:val="yellow"/>
                </w:rPr>
                <w:delText>Mileage Type</w:delText>
              </w:r>
              <w:r w:rsidR="002A2CE3" w:rsidRPr="00EF48DC" w:rsidDel="00EF48DC">
                <w:rPr>
                  <w:rFonts w:ascii="Calibri" w:hAnsi="Calibri"/>
                  <w:color w:val="000000"/>
                  <w:szCs w:val="22"/>
                  <w:highlight w:val="yellow"/>
                </w:rPr>
                <w:delText>*</w:delText>
              </w:r>
            </w:del>
          </w:p>
        </w:tc>
        <w:tc>
          <w:tcPr>
            <w:tcW w:w="990" w:type="dxa"/>
            <w:shd w:val="clear" w:color="auto" w:fill="auto"/>
          </w:tcPr>
          <w:p w:rsidR="00E001FD" w:rsidRPr="00EF48DC" w:rsidDel="00DF3E62" w:rsidRDefault="008C083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44" w:author="DANIEL Charlotte A" w:date="2015-01-08T15:26:00Z"/>
                <w:sz w:val="20"/>
              </w:rPr>
            </w:pPr>
            <w:del w:id="445" w:author="DANIEL Charlotte A" w:date="2014-12-05T13:21:00Z">
              <w:r w:rsidRPr="00EF48DC" w:rsidDel="00EF48DC">
                <w:rPr>
                  <w:sz w:val="20"/>
                </w:rPr>
                <w:delText>1</w:delText>
              </w:r>
            </w:del>
          </w:p>
        </w:tc>
        <w:tc>
          <w:tcPr>
            <w:tcW w:w="540" w:type="dxa"/>
            <w:shd w:val="clear" w:color="auto" w:fill="auto"/>
          </w:tcPr>
          <w:p w:rsidR="00E001FD" w:rsidRPr="00EF48DC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46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E001FD" w:rsidRPr="00EF48DC" w:rsidDel="00DF3E62" w:rsidRDefault="008C083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47" w:author="DANIEL Charlotte A" w:date="2015-01-08T15:26:00Z"/>
                <w:sz w:val="20"/>
              </w:rPr>
            </w:pPr>
            <w:del w:id="448" w:author="DANIEL Charlotte A" w:date="2014-12-05T13:21:00Z">
              <w:r w:rsidRPr="00EF48DC" w:rsidDel="00EF48DC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E001FD" w:rsidRPr="00EF48DC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49" w:author="DANIEL Charlotte A" w:date="2015-01-08T15:26:00Z"/>
                <w:sz w:val="20"/>
              </w:rPr>
            </w:pPr>
          </w:p>
        </w:tc>
        <w:tc>
          <w:tcPr>
            <w:tcW w:w="1530" w:type="dxa"/>
          </w:tcPr>
          <w:p w:rsidR="00E001FD" w:rsidRPr="00EF48DC" w:rsidDel="00DF3E62" w:rsidRDefault="008C083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50" w:author="DANIEL Charlotte A" w:date="2015-01-08T15:26:00Z"/>
                <w:sz w:val="20"/>
              </w:rPr>
            </w:pPr>
            <w:del w:id="451" w:author="DANIEL Charlotte A" w:date="2014-12-05T13:21:00Z">
              <w:r w:rsidRPr="00EF48DC" w:rsidDel="00EF48DC">
                <w:rPr>
                  <w:sz w:val="20"/>
                </w:rPr>
                <w:delText>MLGE_TYP</w:delText>
              </w:r>
            </w:del>
          </w:p>
        </w:tc>
        <w:tc>
          <w:tcPr>
            <w:tcW w:w="720" w:type="dxa"/>
            <w:shd w:val="clear" w:color="auto" w:fill="auto"/>
          </w:tcPr>
          <w:p w:rsidR="00E001FD" w:rsidRPr="00EF48DC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52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001FD" w:rsidRPr="00EF48DC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53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E001FD" w:rsidRPr="00EF48DC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54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E001FD" w:rsidRPr="00EF48DC" w:rsidDel="00DF3E62" w:rsidRDefault="008C083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55" w:author="DANIEL Charlotte A" w:date="2015-01-08T15:26:00Z"/>
                <w:sz w:val="20"/>
              </w:rPr>
            </w:pPr>
            <w:del w:id="456" w:author="DANIEL Charlotte A" w:date="2014-12-05T13:21:00Z">
              <w:r w:rsidRPr="00EF48DC" w:rsidDel="00EF48DC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E001FD" w:rsidRPr="00EF48DC" w:rsidDel="00DF3E62" w:rsidRDefault="008C083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57" w:author="DANIEL Charlotte A" w:date="2015-01-08T15:26:00Z"/>
                <w:sz w:val="20"/>
              </w:rPr>
            </w:pPr>
            <w:del w:id="458" w:author="DANIEL Charlotte A" w:date="2014-12-05T13:21:00Z">
              <w:r w:rsidRPr="00EF48DC" w:rsidDel="00EF48DC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E001FD" w:rsidRPr="00EF48DC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59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001FD" w:rsidRPr="00EF48DC" w:rsidDel="00DF3E62" w:rsidRDefault="008C083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60" w:author="DANIEL Charlotte A" w:date="2015-01-08T15:26:00Z"/>
                <w:sz w:val="20"/>
              </w:rPr>
            </w:pPr>
            <w:del w:id="461" w:author="DANIEL Charlotte A" w:date="2014-12-05T13:21:00Z">
              <w:r w:rsidRPr="00EF48DC" w:rsidDel="00EF48DC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E001FD" w:rsidRPr="00EF48DC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62" w:author="DANIEL Charlotte A" w:date="2015-01-08T15:26:00Z"/>
                <w:sz w:val="20"/>
              </w:rPr>
            </w:pPr>
          </w:p>
        </w:tc>
      </w:tr>
      <w:tr w:rsidR="0018767B" w:rsidRPr="00EF48DC" w:rsidDel="00DF3E62" w:rsidTr="00C32AD1">
        <w:trPr>
          <w:del w:id="463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EF48DC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464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Pr="00EF48DC" w:rsidDel="00DF3E62" w:rsidRDefault="0018767B" w:rsidP="00C32AD1">
            <w:pPr>
              <w:rPr>
                <w:del w:id="465" w:author="DANIEL Charlotte A" w:date="2015-01-08T15:26:00Z"/>
                <w:rFonts w:ascii="Calibri" w:hAnsi="Calibri"/>
                <w:color w:val="000000"/>
                <w:szCs w:val="22"/>
                <w:highlight w:val="yellow"/>
              </w:rPr>
            </w:pPr>
            <w:del w:id="466" w:author="DANIEL Charlotte A" w:date="2014-12-05T13:21:00Z">
              <w:r w:rsidRPr="00EF48DC" w:rsidDel="00EF48DC">
                <w:rPr>
                  <w:rFonts w:ascii="Calibri" w:hAnsi="Calibri"/>
                  <w:color w:val="000000"/>
                  <w:szCs w:val="22"/>
                  <w:highlight w:val="yellow"/>
                </w:rPr>
                <w:delText>Overlap Code</w:delText>
              </w:r>
              <w:r w:rsidR="002A2CE3" w:rsidRPr="00EF48DC" w:rsidDel="00EF48DC">
                <w:rPr>
                  <w:rFonts w:ascii="Calibri" w:hAnsi="Calibri"/>
                  <w:color w:val="000000"/>
                  <w:szCs w:val="22"/>
                  <w:highlight w:val="yellow"/>
                </w:rPr>
                <w:delText>*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67" w:author="DANIEL Charlotte A" w:date="2015-01-08T15:26:00Z"/>
                <w:sz w:val="20"/>
              </w:rPr>
            </w:pPr>
            <w:del w:id="468" w:author="DANIEL Charlotte A" w:date="2014-12-05T13:21:00Z">
              <w:r w:rsidRPr="00EF48DC" w:rsidDel="00EF48DC">
                <w:rPr>
                  <w:sz w:val="20"/>
                </w:rPr>
                <w:delText>2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69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70" w:author="DANIEL Charlotte A" w:date="2015-01-08T15:26:00Z"/>
                <w:sz w:val="20"/>
              </w:rPr>
            </w:pPr>
            <w:del w:id="471" w:author="DANIEL Charlotte A" w:date="2014-12-05T13:21:00Z">
              <w:r w:rsidRPr="00EF48DC" w:rsidDel="00EF48DC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72" w:author="DANIEL Charlotte A" w:date="2015-01-08T15:26:00Z"/>
                <w:sz w:val="20"/>
              </w:rPr>
            </w:pPr>
          </w:p>
        </w:tc>
        <w:tc>
          <w:tcPr>
            <w:tcW w:w="153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73" w:author="DANIEL Charlotte A" w:date="2015-01-08T15:26:00Z"/>
                <w:sz w:val="20"/>
              </w:rPr>
            </w:pPr>
            <w:del w:id="474" w:author="DANIEL Charlotte A" w:date="2014-12-05T13:21:00Z">
              <w:r w:rsidRPr="00EF48DC" w:rsidDel="00EF48DC">
                <w:rPr>
                  <w:sz w:val="20"/>
                </w:rPr>
                <w:delText>OVLAP_CD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75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76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77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78" w:author="DANIEL Charlotte A" w:date="2015-01-08T15:26:00Z"/>
                <w:sz w:val="20"/>
              </w:rPr>
            </w:pPr>
            <w:del w:id="479" w:author="DANIEL Charlotte A" w:date="2014-12-05T13:21:00Z">
              <w:r w:rsidRPr="00EF48DC" w:rsidDel="00EF48DC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80" w:author="DANIEL Charlotte A" w:date="2015-01-08T15:26:00Z"/>
                <w:sz w:val="20"/>
              </w:rPr>
            </w:pPr>
            <w:del w:id="481" w:author="DANIEL Charlotte A" w:date="2014-12-05T13:21:00Z">
              <w:r w:rsidRPr="00EF48DC" w:rsidDel="00EF48DC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82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83" w:author="DANIEL Charlotte A" w:date="2015-01-08T15:26:00Z"/>
                <w:sz w:val="20"/>
              </w:rPr>
            </w:pPr>
            <w:del w:id="484" w:author="DANIEL Charlotte A" w:date="2014-12-05T13:21:00Z">
              <w:r w:rsidRPr="00EF48DC" w:rsidDel="00EF48DC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85" w:author="DANIEL Charlotte A" w:date="2015-01-08T15:26:00Z"/>
                <w:sz w:val="20"/>
              </w:rPr>
            </w:pPr>
          </w:p>
        </w:tc>
      </w:tr>
      <w:tr w:rsidR="0018767B" w:rsidRPr="00532B0F" w:rsidDel="00DF3E62" w:rsidTr="00C32AD1">
        <w:trPr>
          <w:del w:id="486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532B0F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487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Del="00DF3E62" w:rsidRDefault="0018767B" w:rsidP="00C32AD1">
            <w:pPr>
              <w:rPr>
                <w:del w:id="488" w:author="DANIEL Charlotte A" w:date="2015-01-08T15:26:00Z"/>
                <w:rFonts w:ascii="Calibri" w:hAnsi="Calibri"/>
                <w:color w:val="000000"/>
                <w:szCs w:val="22"/>
              </w:rPr>
            </w:pPr>
            <w:del w:id="489" w:author="DANIEL Charlotte A" w:date="2014-12-16T13:13:00Z">
              <w:r w:rsidDel="00752A0B">
                <w:rPr>
                  <w:rFonts w:ascii="Calibri" w:hAnsi="Calibri"/>
                  <w:color w:val="000000"/>
                  <w:szCs w:val="22"/>
                </w:rPr>
                <w:delText>Side of Road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90" w:author="DANIEL Charlotte A" w:date="2015-01-08T15:26:00Z"/>
                <w:sz w:val="20"/>
              </w:rPr>
            </w:pPr>
            <w:del w:id="491" w:author="DANIEL Charlotte A" w:date="2014-12-16T13:13:00Z">
              <w:r w:rsidDel="00752A0B">
                <w:rPr>
                  <w:sz w:val="20"/>
                </w:rPr>
                <w:delText>1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92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93" w:author="DANIEL Charlotte A" w:date="2015-01-08T15:26:00Z"/>
                <w:sz w:val="20"/>
              </w:rPr>
            </w:pPr>
            <w:del w:id="494" w:author="DANIEL Charlotte A" w:date="2014-12-16T13:13:00Z">
              <w:r w:rsidDel="00752A0B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95" w:author="DANIEL Charlotte A" w:date="2015-01-08T15:26:00Z"/>
                <w:sz w:val="20"/>
              </w:rPr>
            </w:pPr>
            <w:del w:id="496" w:author="DANIEL Charlotte A" w:date="2014-12-16T13:13:00Z">
              <w:r w:rsidDel="00752A0B">
                <w:rPr>
                  <w:sz w:val="20"/>
                </w:rPr>
                <w:delText>XSP</w:delText>
              </w:r>
            </w:del>
          </w:p>
        </w:tc>
        <w:tc>
          <w:tcPr>
            <w:tcW w:w="1530" w:type="dxa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97" w:author="DANIEL Charlotte A" w:date="2015-01-08T15:26:00Z"/>
                <w:sz w:val="20"/>
              </w:rPr>
            </w:pPr>
            <w:del w:id="498" w:author="DANIEL Charlotte A" w:date="2014-12-16T13:13:00Z">
              <w:r w:rsidDel="00752A0B">
                <w:rPr>
                  <w:sz w:val="20"/>
                </w:rPr>
                <w:delText>SIDE_OF_RD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499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00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01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02" w:author="DANIEL Charlotte A" w:date="2015-01-08T15:26:00Z"/>
                <w:sz w:val="20"/>
              </w:rPr>
            </w:pPr>
            <w:del w:id="503" w:author="DANIEL Charlotte A" w:date="2014-12-16T13:13:00Z">
              <w:r w:rsidDel="00752A0B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04" w:author="DANIEL Charlotte A" w:date="2015-01-08T15:26:00Z"/>
                <w:sz w:val="20"/>
              </w:rPr>
            </w:pPr>
            <w:del w:id="505" w:author="DANIEL Charlotte A" w:date="2014-12-16T13:13:00Z">
              <w:r w:rsidDel="00752A0B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06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07" w:author="DANIEL Charlotte A" w:date="2015-01-08T15:26:00Z"/>
                <w:sz w:val="20"/>
              </w:rPr>
            </w:pPr>
            <w:del w:id="508" w:author="DANIEL Charlotte A" w:date="2014-12-15T14:44:00Z">
              <w:r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09" w:author="DANIEL Charlotte A" w:date="2015-01-08T15:26:00Z"/>
                <w:sz w:val="20"/>
              </w:rPr>
            </w:pPr>
          </w:p>
        </w:tc>
      </w:tr>
      <w:tr w:rsidR="0018767B" w:rsidRPr="00EF48DC" w:rsidDel="00DF3E62" w:rsidTr="00C32AD1">
        <w:trPr>
          <w:del w:id="510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EF48DC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511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Pr="00EF48DC" w:rsidDel="00DF3E62" w:rsidRDefault="002C6A33" w:rsidP="00C32AD1">
            <w:pPr>
              <w:rPr>
                <w:del w:id="512" w:author="DANIEL Charlotte A" w:date="2015-01-08T15:26:00Z"/>
                <w:rFonts w:ascii="Calibri" w:hAnsi="Calibri"/>
                <w:color w:val="000000"/>
                <w:szCs w:val="22"/>
              </w:rPr>
            </w:pPr>
            <w:del w:id="513" w:author="DANIEL Charlotte A" w:date="2014-12-05T13:21:00Z">
              <w:r w:rsidRPr="00EF48DC" w:rsidDel="00EF48DC">
                <w:rPr>
                  <w:rFonts w:ascii="Calibri" w:hAnsi="Calibri"/>
                  <w:color w:val="000000"/>
                  <w:szCs w:val="22"/>
                </w:rPr>
                <w:delText>Milepoint</w:delText>
              </w:r>
              <w:r w:rsidR="0018767B" w:rsidRPr="00EF48DC" w:rsidDel="00EF48DC">
                <w:rPr>
                  <w:rFonts w:ascii="Calibri" w:hAnsi="Calibri"/>
                  <w:color w:val="000000"/>
                  <w:szCs w:val="22"/>
                </w:rPr>
                <w:delText xml:space="preserve"> number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14" w:author="DANIEL Charlotte A" w:date="2015-01-08T15:26:00Z"/>
                <w:sz w:val="20"/>
              </w:rPr>
            </w:pPr>
            <w:del w:id="515" w:author="DANIEL Charlotte A" w:date="2014-12-05T13:21:00Z">
              <w:r w:rsidRPr="00EF48DC" w:rsidDel="00EF48DC">
                <w:rPr>
                  <w:sz w:val="20"/>
                </w:rPr>
                <w:delText>7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16" w:author="DANIEL Charlotte A" w:date="2015-01-08T15:26:00Z"/>
                <w:sz w:val="20"/>
              </w:rPr>
            </w:pPr>
            <w:del w:id="517" w:author="DANIEL Charlotte A" w:date="2014-12-05T13:21:00Z">
              <w:r w:rsidRPr="00EF48DC" w:rsidDel="00EF48DC">
                <w:rPr>
                  <w:sz w:val="20"/>
                </w:rPr>
                <w:delText>3</w:delText>
              </w:r>
            </w:del>
          </w:p>
        </w:tc>
        <w:tc>
          <w:tcPr>
            <w:tcW w:w="108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18" w:author="DANIEL Charlotte A" w:date="2015-01-08T15:26:00Z"/>
                <w:sz w:val="20"/>
              </w:rPr>
            </w:pPr>
            <w:del w:id="519" w:author="DANIEL Charlotte A" w:date="2014-12-05T13:21:00Z">
              <w:r w:rsidRPr="00EF48DC" w:rsidDel="00EF48DC">
                <w:rPr>
                  <w:sz w:val="20"/>
                </w:rPr>
                <w:delText>Number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20" w:author="DANIEL Charlotte A" w:date="2015-01-08T15:26:00Z"/>
                <w:sz w:val="20"/>
              </w:rPr>
            </w:pPr>
          </w:p>
        </w:tc>
        <w:tc>
          <w:tcPr>
            <w:tcW w:w="153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21" w:author="DANIEL Charlotte A" w:date="2015-01-08T15:26:00Z"/>
                <w:sz w:val="20"/>
              </w:rPr>
            </w:pPr>
            <w:del w:id="522" w:author="DANIEL Charlotte A" w:date="2014-12-05T13:21:00Z">
              <w:r w:rsidRPr="00EF48DC" w:rsidDel="00EF48DC">
                <w:rPr>
                  <w:sz w:val="20"/>
                </w:rPr>
                <w:delText>MILEP_NO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23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24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25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26" w:author="DANIEL Charlotte A" w:date="2015-01-08T15:26:00Z"/>
                <w:sz w:val="20"/>
              </w:rPr>
            </w:pPr>
            <w:del w:id="527" w:author="DANIEL Charlotte A" w:date="2014-12-05T13:21:00Z">
              <w:r w:rsidRPr="00EF48DC" w:rsidDel="00EF48DC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28" w:author="DANIEL Charlotte A" w:date="2015-01-08T15:26:00Z"/>
                <w:sz w:val="20"/>
              </w:rPr>
            </w:pPr>
            <w:del w:id="529" w:author="DANIEL Charlotte A" w:date="2014-12-05T13:21:00Z">
              <w:r w:rsidRPr="00EF48DC" w:rsidDel="00EF48DC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30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31" w:author="DANIEL Charlotte A" w:date="2015-01-08T15:26:00Z"/>
                <w:sz w:val="20"/>
              </w:rPr>
            </w:pPr>
            <w:del w:id="532" w:author="DANIEL Charlotte A" w:date="2014-12-05T13:21:00Z">
              <w:r w:rsidRPr="00EF48DC" w:rsidDel="00EF48DC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EF48DC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33" w:author="DANIEL Charlotte A" w:date="2015-01-08T15:26:00Z"/>
                <w:sz w:val="20"/>
              </w:rPr>
            </w:pPr>
          </w:p>
        </w:tc>
      </w:tr>
      <w:tr w:rsidR="0018767B" w:rsidRPr="00532B0F" w:rsidDel="00DF3E62" w:rsidTr="00C32AD1">
        <w:trPr>
          <w:del w:id="534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532B0F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535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Del="00DF3E62" w:rsidRDefault="0018767B" w:rsidP="00C32AD1">
            <w:pPr>
              <w:rPr>
                <w:del w:id="536" w:author="DANIEL Charlotte A" w:date="2015-01-08T15:26:00Z"/>
                <w:rFonts w:ascii="Calibri" w:hAnsi="Calibri"/>
                <w:color w:val="000000"/>
                <w:szCs w:val="22"/>
              </w:rPr>
            </w:pPr>
            <w:del w:id="537" w:author="DANIEL Charlotte A" w:date="2014-12-16T13:13:00Z">
              <w:r w:rsidDel="00752A0B">
                <w:rPr>
                  <w:rFonts w:ascii="Calibri" w:hAnsi="Calibri"/>
                  <w:color w:val="000000"/>
                  <w:szCs w:val="22"/>
                </w:rPr>
                <w:delText>IS Route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38" w:author="DANIEL Charlotte A" w:date="2015-01-08T15:26:00Z"/>
                <w:sz w:val="20"/>
              </w:rPr>
            </w:pPr>
            <w:del w:id="539" w:author="DANIEL Charlotte A" w:date="2014-12-16T13:13:00Z">
              <w:r w:rsidDel="00752A0B">
                <w:rPr>
                  <w:sz w:val="20"/>
                </w:rPr>
                <w:delText>50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40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41" w:author="DANIEL Charlotte A" w:date="2015-01-08T15:26:00Z"/>
                <w:sz w:val="20"/>
              </w:rPr>
            </w:pPr>
            <w:del w:id="542" w:author="DANIEL Charlotte A" w:date="2014-12-16T13:13:00Z">
              <w:r w:rsidDel="00752A0B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E001FD" w:rsidRPr="00532B0F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43" w:author="DANIEL Charlotte A" w:date="2015-01-08T15:26:00Z"/>
                <w:sz w:val="20"/>
              </w:rPr>
            </w:pPr>
            <w:del w:id="544" w:author="DANIEL Charlotte A" w:date="2014-12-16T13:13:00Z">
              <w:r w:rsidDel="00752A0B">
                <w:rPr>
                  <w:sz w:val="20"/>
                </w:rPr>
                <w:delText>IS_RTE?</w:delText>
              </w:r>
            </w:del>
          </w:p>
        </w:tc>
        <w:tc>
          <w:tcPr>
            <w:tcW w:w="1530" w:type="dxa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45" w:author="DANIEL Charlotte A" w:date="2015-01-08T15:26:00Z"/>
                <w:sz w:val="20"/>
              </w:rPr>
            </w:pPr>
            <w:del w:id="546" w:author="DANIEL Charlotte A" w:date="2014-12-16T13:13:00Z">
              <w:r w:rsidDel="00752A0B">
                <w:rPr>
                  <w:sz w:val="20"/>
                </w:rPr>
                <w:delText>IS_RTE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47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48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49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50" w:author="DANIEL Charlotte A" w:date="2015-01-08T15:26:00Z"/>
                <w:sz w:val="20"/>
              </w:rPr>
            </w:pPr>
            <w:del w:id="551" w:author="DANIEL Charlotte A" w:date="2014-12-16T13:13:00Z">
              <w:r w:rsidDel="00752A0B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52" w:author="DANIEL Charlotte A" w:date="2015-01-08T15:26:00Z"/>
                <w:sz w:val="20"/>
              </w:rPr>
            </w:pPr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53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54" w:author="DANIEL Charlotte A" w:date="2015-01-08T15:26:00Z"/>
                <w:sz w:val="20"/>
              </w:rPr>
            </w:pPr>
            <w:del w:id="555" w:author="DANIEL Charlotte A" w:date="2014-12-15T14:44:00Z">
              <w:r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56" w:author="DANIEL Charlotte A" w:date="2015-01-08T15:26:00Z"/>
                <w:sz w:val="20"/>
              </w:rPr>
            </w:pPr>
          </w:p>
        </w:tc>
      </w:tr>
      <w:tr w:rsidR="0018767B" w:rsidRPr="00532B0F" w:rsidDel="00DF3E62" w:rsidTr="00C32AD1">
        <w:trPr>
          <w:del w:id="557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532B0F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558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Del="00DF3E62" w:rsidRDefault="0018767B" w:rsidP="00C32AD1">
            <w:pPr>
              <w:rPr>
                <w:del w:id="559" w:author="DANIEL Charlotte A" w:date="2015-01-08T15:26:00Z"/>
                <w:rFonts w:ascii="Calibri" w:hAnsi="Calibri"/>
                <w:color w:val="000000"/>
                <w:szCs w:val="22"/>
              </w:rPr>
            </w:pPr>
            <w:del w:id="560" w:author="DANIEL Charlotte A" w:date="2014-12-16T13:13:00Z">
              <w:r w:rsidDel="00752A0B">
                <w:rPr>
                  <w:rFonts w:ascii="Calibri" w:hAnsi="Calibri"/>
                  <w:color w:val="000000"/>
                  <w:szCs w:val="22"/>
                </w:rPr>
                <w:delText>US Route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61" w:author="DANIEL Charlotte A" w:date="2015-01-08T15:26:00Z"/>
                <w:sz w:val="20"/>
              </w:rPr>
            </w:pPr>
            <w:del w:id="562" w:author="DANIEL Charlotte A" w:date="2014-12-16T13:13:00Z">
              <w:r w:rsidDel="00752A0B">
                <w:rPr>
                  <w:sz w:val="20"/>
                </w:rPr>
                <w:delText>50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63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64" w:author="DANIEL Charlotte A" w:date="2015-01-08T15:26:00Z"/>
                <w:sz w:val="20"/>
              </w:rPr>
            </w:pPr>
            <w:del w:id="565" w:author="DANIEL Charlotte A" w:date="2014-12-16T13:13:00Z">
              <w:r w:rsidDel="00752A0B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66" w:author="DANIEL Charlotte A" w:date="2015-01-08T15:26:00Z"/>
                <w:sz w:val="20"/>
              </w:rPr>
            </w:pPr>
            <w:del w:id="567" w:author="DANIEL Charlotte A" w:date="2014-12-16T13:13:00Z">
              <w:r w:rsidDel="00752A0B">
                <w:rPr>
                  <w:sz w:val="20"/>
                </w:rPr>
                <w:delText>US_RTE?</w:delText>
              </w:r>
            </w:del>
          </w:p>
        </w:tc>
        <w:tc>
          <w:tcPr>
            <w:tcW w:w="1530" w:type="dxa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68" w:author="DANIEL Charlotte A" w:date="2015-01-08T15:26:00Z"/>
                <w:sz w:val="20"/>
              </w:rPr>
            </w:pPr>
            <w:del w:id="569" w:author="DANIEL Charlotte A" w:date="2014-12-16T13:13:00Z">
              <w:r w:rsidDel="00752A0B">
                <w:rPr>
                  <w:sz w:val="20"/>
                </w:rPr>
                <w:delText>US_RTE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70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71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72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73" w:author="DANIEL Charlotte A" w:date="2015-01-08T15:26:00Z"/>
                <w:sz w:val="20"/>
              </w:rPr>
            </w:pPr>
            <w:del w:id="574" w:author="DANIEL Charlotte A" w:date="2014-12-16T13:13:00Z">
              <w:r w:rsidDel="00752A0B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75" w:author="DANIEL Charlotte A" w:date="2015-01-08T15:26:00Z"/>
                <w:sz w:val="20"/>
              </w:rPr>
            </w:pPr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76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77" w:author="DANIEL Charlotte A" w:date="2015-01-08T15:26:00Z"/>
                <w:sz w:val="20"/>
              </w:rPr>
            </w:pPr>
            <w:del w:id="578" w:author="DANIEL Charlotte A" w:date="2014-12-15T14:44:00Z">
              <w:r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79" w:author="DANIEL Charlotte A" w:date="2015-01-08T15:26:00Z"/>
                <w:sz w:val="20"/>
              </w:rPr>
            </w:pPr>
          </w:p>
        </w:tc>
      </w:tr>
      <w:tr w:rsidR="0018767B" w:rsidRPr="00532B0F" w:rsidDel="00DF3E62" w:rsidTr="00C32AD1">
        <w:trPr>
          <w:del w:id="580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532B0F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581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Del="00DF3E62" w:rsidRDefault="0018767B" w:rsidP="00C32AD1">
            <w:pPr>
              <w:rPr>
                <w:del w:id="582" w:author="DANIEL Charlotte A" w:date="2015-01-08T15:26:00Z"/>
                <w:rFonts w:ascii="Calibri" w:hAnsi="Calibri"/>
                <w:color w:val="000000"/>
                <w:szCs w:val="22"/>
              </w:rPr>
            </w:pPr>
            <w:del w:id="583" w:author="DANIEL Charlotte A" w:date="2014-12-16T13:13:00Z">
              <w:r w:rsidDel="00752A0B">
                <w:rPr>
                  <w:rFonts w:ascii="Calibri" w:hAnsi="Calibri"/>
                  <w:color w:val="000000"/>
                  <w:szCs w:val="22"/>
                </w:rPr>
                <w:delText>State Route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84" w:author="DANIEL Charlotte A" w:date="2015-01-08T15:26:00Z"/>
                <w:sz w:val="20"/>
              </w:rPr>
            </w:pPr>
            <w:del w:id="585" w:author="DANIEL Charlotte A" w:date="2014-12-16T13:13:00Z">
              <w:r w:rsidDel="00752A0B">
                <w:rPr>
                  <w:sz w:val="20"/>
                </w:rPr>
                <w:delText>50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86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87" w:author="DANIEL Charlotte A" w:date="2015-01-08T15:26:00Z"/>
                <w:sz w:val="20"/>
              </w:rPr>
            </w:pPr>
            <w:del w:id="588" w:author="DANIEL Charlotte A" w:date="2014-12-16T13:13:00Z">
              <w:r w:rsidDel="00752A0B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Del="00DF3E62" w:rsidRDefault="00E00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89" w:author="DANIEL Charlotte A" w:date="2015-01-08T15:26:00Z"/>
                <w:sz w:val="20"/>
              </w:rPr>
            </w:pPr>
            <w:del w:id="590" w:author="DANIEL Charlotte A" w:date="2014-12-16T13:13:00Z">
              <w:r w:rsidDel="00752A0B">
                <w:rPr>
                  <w:sz w:val="20"/>
                </w:rPr>
                <w:delText>OR_RTE?</w:delText>
              </w:r>
            </w:del>
          </w:p>
        </w:tc>
        <w:tc>
          <w:tcPr>
            <w:tcW w:w="1530" w:type="dxa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91" w:author="DANIEL Charlotte A" w:date="2015-01-08T15:26:00Z"/>
                <w:sz w:val="20"/>
              </w:rPr>
            </w:pPr>
            <w:del w:id="592" w:author="DANIEL Charlotte A" w:date="2014-12-16T13:13:00Z">
              <w:r w:rsidDel="00752A0B">
                <w:rPr>
                  <w:sz w:val="20"/>
                </w:rPr>
                <w:delText>OR_RTE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93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94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95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96" w:author="DANIEL Charlotte A" w:date="2015-01-08T15:26:00Z"/>
                <w:sz w:val="20"/>
              </w:rPr>
            </w:pPr>
            <w:del w:id="597" w:author="DANIEL Charlotte A" w:date="2014-12-16T13:13:00Z">
              <w:r w:rsidDel="00752A0B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98" w:author="DANIEL Charlotte A" w:date="2015-01-08T15:26:00Z"/>
                <w:sz w:val="20"/>
              </w:rPr>
            </w:pPr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599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00" w:author="DANIEL Charlotte A" w:date="2015-01-08T15:26:00Z"/>
                <w:sz w:val="20"/>
              </w:rPr>
            </w:pPr>
            <w:del w:id="601" w:author="DANIEL Charlotte A" w:date="2014-12-15T14:44:00Z">
              <w:r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02" w:author="DANIEL Charlotte A" w:date="2015-01-08T15:26:00Z"/>
                <w:sz w:val="20"/>
              </w:rPr>
            </w:pPr>
          </w:p>
        </w:tc>
      </w:tr>
      <w:tr w:rsidR="0018767B" w:rsidRPr="00532B0F" w:rsidTr="00C32AD1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Pr="00E462F2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 w:rsidRPr="00E462F2">
              <w:rPr>
                <w:rFonts w:ascii="Calibri" w:hAnsi="Calibri"/>
                <w:color w:val="000000"/>
                <w:szCs w:val="22"/>
              </w:rPr>
              <w:t>Latitude</w:t>
            </w:r>
          </w:p>
        </w:tc>
        <w:tc>
          <w:tcPr>
            <w:tcW w:w="99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8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LAT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Default="00723388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603" w:author="DANIEL Charlotte A" w:date="2014-12-15T14:44:00Z">
              <w:r>
                <w:rPr>
                  <w:sz w:val="20"/>
                </w:rPr>
                <w:t>Y</w:t>
              </w:r>
            </w:ins>
            <w:del w:id="604" w:author="DANIEL Charlotte A" w:date="2014-12-15T14:44:00Z">
              <w:r w:rsidR="0018767B"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C32AD1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Pr="00E462F2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 w:rsidRPr="00E462F2">
              <w:rPr>
                <w:rFonts w:ascii="Calibri" w:hAnsi="Calibri"/>
                <w:color w:val="000000"/>
                <w:szCs w:val="22"/>
              </w:rPr>
              <w:t>Longitude</w:t>
            </w:r>
          </w:p>
        </w:tc>
        <w:tc>
          <w:tcPr>
            <w:tcW w:w="99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8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LONGTD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Default="00723388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605" w:author="DANIEL Charlotte A" w:date="2014-12-15T14:44:00Z">
              <w:r>
                <w:rPr>
                  <w:sz w:val="20"/>
                </w:rPr>
                <w:t>Y</w:t>
              </w:r>
            </w:ins>
            <w:del w:id="606" w:author="DANIEL Charlotte A" w:date="2014-12-15T14:44:00Z">
              <w:r w:rsidR="0018767B"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Del="00DF3E62" w:rsidTr="00C32AD1">
        <w:trPr>
          <w:del w:id="607" w:author="DANIEL Charlotte A" w:date="2015-01-08T15:26:00Z"/>
        </w:trPr>
        <w:tc>
          <w:tcPr>
            <w:tcW w:w="528" w:type="dxa"/>
            <w:shd w:val="clear" w:color="auto" w:fill="auto"/>
          </w:tcPr>
          <w:p w:rsidR="0018767B" w:rsidRPr="00532B0F" w:rsidDel="00DF3E62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608" w:author="DANIEL Charlotte A" w:date="2015-01-08T15:26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Pr="00E001FD" w:rsidDel="00DF3E62" w:rsidRDefault="0018767B" w:rsidP="00C32AD1">
            <w:pPr>
              <w:rPr>
                <w:del w:id="609" w:author="DANIEL Charlotte A" w:date="2015-01-08T15:26:00Z"/>
                <w:rFonts w:ascii="Calibri" w:hAnsi="Calibri"/>
                <w:color w:val="000000"/>
                <w:szCs w:val="22"/>
                <w:highlight w:val="yellow"/>
              </w:rPr>
            </w:pPr>
            <w:del w:id="610" w:author="DANIEL Charlotte A" w:date="2014-12-10T14:23:00Z">
              <w:r w:rsidRPr="00E001FD" w:rsidDel="00D0530E">
                <w:rPr>
                  <w:rFonts w:ascii="Calibri" w:hAnsi="Calibri"/>
                  <w:color w:val="000000"/>
                  <w:szCs w:val="22"/>
                  <w:highlight w:val="yellow"/>
                </w:rPr>
                <w:delText>Location District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11" w:author="DANIEL Charlotte A" w:date="2015-01-08T15:26:00Z"/>
                <w:sz w:val="20"/>
              </w:rPr>
            </w:pPr>
            <w:del w:id="612" w:author="DANIEL Charlotte A" w:date="2014-12-10T14:23:00Z">
              <w:r w:rsidDel="00D0530E">
                <w:rPr>
                  <w:sz w:val="20"/>
                </w:rPr>
                <w:delText>4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13" w:author="DANIEL Charlotte A" w:date="2015-01-08T15:2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14" w:author="DANIEL Charlotte A" w:date="2015-01-08T15:26:00Z"/>
                <w:sz w:val="20"/>
              </w:rPr>
            </w:pPr>
            <w:del w:id="615" w:author="DANIEL Charlotte A" w:date="2014-12-10T14:23:00Z">
              <w:r w:rsidDel="00D0530E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16" w:author="DANIEL Charlotte A" w:date="2015-01-08T15:26:00Z"/>
                <w:sz w:val="20"/>
              </w:rPr>
            </w:pPr>
          </w:p>
        </w:tc>
        <w:tc>
          <w:tcPr>
            <w:tcW w:w="1530" w:type="dxa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17" w:author="DANIEL Charlotte A" w:date="2015-01-08T15:26:00Z"/>
                <w:sz w:val="20"/>
              </w:rPr>
            </w:pPr>
            <w:del w:id="618" w:author="DANIEL Charlotte A" w:date="2014-12-10T14:23:00Z">
              <w:r w:rsidDel="00D0530E">
                <w:rPr>
                  <w:sz w:val="20"/>
                </w:rPr>
                <w:delText>LOC_DIST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19" w:author="DANIEL Charlotte A" w:date="2015-01-08T15:2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20" w:author="DANIEL Charlotte A" w:date="2015-01-08T15:26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21" w:author="DANIEL Charlotte A" w:date="2015-01-08T15:26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22" w:author="DANIEL Charlotte A" w:date="2015-01-08T15:26:00Z"/>
                <w:sz w:val="20"/>
              </w:rPr>
            </w:pPr>
            <w:del w:id="623" w:author="DANIEL Charlotte A" w:date="2014-12-10T14:23:00Z">
              <w:r w:rsidDel="00D0530E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24" w:author="DANIEL Charlotte A" w:date="2015-01-08T15:26:00Z"/>
                <w:sz w:val="20"/>
              </w:rPr>
            </w:pPr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25" w:author="DANIEL Charlotte A" w:date="2015-01-08T15:2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26" w:author="DANIEL Charlotte A" w:date="2015-01-08T15:26:00Z"/>
                <w:sz w:val="20"/>
              </w:rPr>
            </w:pPr>
            <w:del w:id="627" w:author="DANIEL Charlotte A" w:date="2014-12-10T14:23:00Z">
              <w:r w:rsidDel="00D0530E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628" w:author="DANIEL Charlotte A" w:date="2015-01-08T15:26:00Z"/>
                <w:sz w:val="20"/>
              </w:rPr>
            </w:pPr>
          </w:p>
        </w:tc>
      </w:tr>
      <w:tr w:rsidR="0018767B" w:rsidRPr="00532B0F" w:rsidTr="00C32AD1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City</w:t>
            </w:r>
            <w:ins w:id="629" w:author="DANIEL Charlotte A" w:date="2014-12-31T13:11:00Z">
              <w:r w:rsidR="004B7E47">
                <w:rPr>
                  <w:rFonts w:ascii="Calibri" w:hAnsi="Calibri"/>
                  <w:color w:val="000000"/>
                  <w:szCs w:val="22"/>
                </w:rPr>
                <w:t xml:space="preserve"> Road</w:t>
              </w:r>
            </w:ins>
            <w:r>
              <w:rPr>
                <w:rFonts w:ascii="Calibri" w:hAnsi="Calibri"/>
                <w:color w:val="000000"/>
                <w:szCs w:val="22"/>
              </w:rPr>
              <w:t xml:space="preserve"> Flag</w:t>
            </w:r>
          </w:p>
        </w:tc>
        <w:tc>
          <w:tcPr>
            <w:tcW w:w="99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YES_NO</w:t>
            </w:r>
          </w:p>
        </w:tc>
        <w:tc>
          <w:tcPr>
            <w:tcW w:w="1530" w:type="dxa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CITY_</w:t>
            </w:r>
            <w:ins w:id="630" w:author="DANIEL Charlotte A" w:date="2014-12-31T13:11:00Z">
              <w:r w:rsidR="004B7E47">
                <w:rPr>
                  <w:sz w:val="20"/>
                </w:rPr>
                <w:t>RD_</w:t>
              </w:r>
            </w:ins>
            <w:r>
              <w:rPr>
                <w:sz w:val="20"/>
              </w:rPr>
              <w:t>FLG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Default="00723388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631" w:author="DANIEL Charlotte A" w:date="2014-12-15T14:44:00Z">
              <w:r>
                <w:rPr>
                  <w:sz w:val="20"/>
                </w:rPr>
                <w:t>Y</w:t>
              </w:r>
            </w:ins>
            <w:del w:id="632" w:author="DANIEL Charlotte A" w:date="2014-12-15T14:44:00Z">
              <w:r w:rsidR="0018767B"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C32AD1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County </w:t>
            </w:r>
            <w:ins w:id="633" w:author="DANIEL Charlotte A" w:date="2014-12-31T13:11:00Z">
              <w:r w:rsidR="004B7E47">
                <w:rPr>
                  <w:rFonts w:ascii="Calibri" w:hAnsi="Calibri"/>
                  <w:color w:val="000000"/>
                  <w:szCs w:val="22"/>
                </w:rPr>
                <w:t xml:space="preserve">Road </w:t>
              </w:r>
            </w:ins>
            <w:r>
              <w:rPr>
                <w:rFonts w:ascii="Calibri" w:hAnsi="Calibri"/>
                <w:color w:val="000000"/>
                <w:szCs w:val="22"/>
              </w:rPr>
              <w:t>Flag</w:t>
            </w:r>
          </w:p>
        </w:tc>
        <w:tc>
          <w:tcPr>
            <w:tcW w:w="99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YES_NO</w:t>
            </w:r>
          </w:p>
        </w:tc>
        <w:tc>
          <w:tcPr>
            <w:tcW w:w="1530" w:type="dxa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CNTY_</w:t>
            </w:r>
            <w:ins w:id="634" w:author="DANIEL Charlotte A" w:date="2014-12-31T13:11:00Z">
              <w:r w:rsidR="004B7E47">
                <w:rPr>
                  <w:sz w:val="20"/>
                </w:rPr>
                <w:t>RD_</w:t>
              </w:r>
            </w:ins>
            <w:r>
              <w:rPr>
                <w:sz w:val="20"/>
              </w:rPr>
              <w:t>FLG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Default="00723388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635" w:author="DANIEL Charlotte A" w:date="2014-12-15T14:44:00Z">
              <w:r>
                <w:rPr>
                  <w:sz w:val="20"/>
                </w:rPr>
                <w:t>Y</w:t>
              </w:r>
            </w:ins>
            <w:del w:id="636" w:author="DANIEL Charlotte A" w:date="2014-12-15T14:44:00Z">
              <w:r w:rsidR="0018767B"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C32AD1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del w:id="637" w:author="DANIEL Charlotte A" w:date="2014-12-16T13:14:00Z">
              <w:r w:rsidDel="00752A0B">
                <w:rPr>
                  <w:rFonts w:ascii="Calibri" w:hAnsi="Calibri"/>
                  <w:color w:val="000000"/>
                  <w:szCs w:val="22"/>
                </w:rPr>
                <w:delText xml:space="preserve">Additional </w:delText>
              </w:r>
            </w:del>
            <w:ins w:id="638" w:author="DANIEL Charlotte A" w:date="2014-12-16T13:14:00Z">
              <w:r w:rsidR="00752A0B">
                <w:rPr>
                  <w:rFonts w:ascii="Calibri" w:hAnsi="Calibri"/>
                  <w:color w:val="000000"/>
                  <w:szCs w:val="22"/>
                </w:rPr>
                <w:t xml:space="preserve">Off Network </w:t>
              </w:r>
            </w:ins>
            <w:r>
              <w:rPr>
                <w:rFonts w:ascii="Calibri" w:hAnsi="Calibri"/>
                <w:color w:val="000000"/>
                <w:szCs w:val="22"/>
              </w:rPr>
              <w:t>Notes</w:t>
            </w:r>
          </w:p>
        </w:tc>
        <w:tc>
          <w:tcPr>
            <w:tcW w:w="99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639" w:author="DANIEL Charlotte A" w:date="2014-12-16T13:14:00Z">
              <w:r w:rsidDel="00752A0B">
                <w:rPr>
                  <w:sz w:val="20"/>
                </w:rPr>
                <w:delText>ADDL</w:delText>
              </w:r>
            </w:del>
            <w:ins w:id="640" w:author="DANIEL Charlotte A" w:date="2014-12-16T13:14:00Z">
              <w:r w:rsidR="00752A0B">
                <w:rPr>
                  <w:sz w:val="20"/>
                </w:rPr>
                <w:t>OFF_NET</w:t>
              </w:r>
            </w:ins>
            <w:ins w:id="641" w:author="DANIEL Charlotte A" w:date="2014-12-16T13:15:00Z">
              <w:r w:rsidR="00752A0B">
                <w:rPr>
                  <w:sz w:val="20"/>
                </w:rPr>
                <w:t>WRK</w:t>
              </w:r>
            </w:ins>
            <w:r>
              <w:rPr>
                <w:sz w:val="20"/>
              </w:rPr>
              <w:t>_NOTE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Default="00723388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642" w:author="DANIEL Charlotte A" w:date="2014-12-15T14:44:00Z">
              <w:r>
                <w:rPr>
                  <w:sz w:val="20"/>
                </w:rPr>
                <w:t>Y</w:t>
              </w:r>
            </w:ins>
            <w:del w:id="643" w:author="DANIEL Charlotte A" w:date="2014-12-15T14:44:00Z">
              <w:r w:rsidR="0018767B" w:rsidDel="00723388">
                <w:rPr>
                  <w:sz w:val="20"/>
                </w:rPr>
                <w:delText>X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A7A7B" w:rsidRPr="00532B0F" w:rsidTr="00C32AD1">
        <w:tc>
          <w:tcPr>
            <w:tcW w:w="528" w:type="dxa"/>
            <w:shd w:val="clear" w:color="auto" w:fill="auto"/>
          </w:tcPr>
          <w:p w:rsidR="009A7A7B" w:rsidRPr="00532B0F" w:rsidRDefault="009A7A7B" w:rsidP="0018767B">
            <w:pPr>
              <w:numPr>
                <w:ilvl w:val="0"/>
                <w:numId w:val="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9A7A7B" w:rsidRDefault="009A7A7B" w:rsidP="00C32AD1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</w:tbl>
    <w:p w:rsidR="0094422E" w:rsidRDefault="0094422E">
      <w:pPr>
        <w:rPr>
          <w:ins w:id="644" w:author="DANIEL Charlotte A" w:date="2015-02-06T08:35:00Z"/>
        </w:rPr>
      </w:pPr>
    </w:p>
    <w:p w:rsidR="00FB6642" w:rsidRPr="00B33244" w:rsidRDefault="00FB6642" w:rsidP="00FB664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645" w:author="DANIEL Charlotte A" w:date="2015-02-06T08:35:00Z"/>
          <w:b/>
        </w:rPr>
        <w:sectPr w:rsidR="00FB6642" w:rsidRPr="00B33244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  <w:ins w:id="646" w:author="DANIEL Charlotte A" w:date="2015-02-06T08:35:00Z">
        <w:r>
          <w:rPr>
            <w:b/>
          </w:rPr>
          <w:t>Attribute</w:t>
        </w:r>
        <w:r w:rsidRPr="0027086F">
          <w:rPr>
            <w:b/>
          </w:rPr>
          <w:t xml:space="preserve"> </w:t>
        </w:r>
        <w:r>
          <w:rPr>
            <w:b/>
          </w:rPr>
          <w:t xml:space="preserve">and XSP </w:t>
        </w:r>
        <w:r w:rsidRPr="0027086F">
          <w:rPr>
            <w:b/>
          </w:rPr>
          <w:t>Values</w:t>
        </w:r>
        <w:r>
          <w:rPr>
            <w:b/>
          </w:rPr>
          <w:t>/Domains and Descriptions</w:t>
        </w:r>
        <w:r w:rsidRPr="0027086F">
          <w:rPr>
            <w:b/>
          </w:rPr>
          <w:t>:</w:t>
        </w:r>
        <w:r w:rsidRPr="0027086F">
          <w:rPr>
            <w:b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348"/>
        <w:gridCol w:w="3240"/>
        <w:gridCol w:w="3240"/>
      </w:tblGrid>
      <w:tr w:rsidR="00FB6642" w:rsidTr="007F6AF3">
        <w:trPr>
          <w:ins w:id="647" w:author="DANIEL Charlotte A" w:date="2015-02-06T08:35:00Z"/>
        </w:trPr>
        <w:tc>
          <w:tcPr>
            <w:tcW w:w="3348" w:type="dxa"/>
            <w:shd w:val="solid" w:color="000080" w:fill="FFFFFF"/>
          </w:tcPr>
          <w:p w:rsidR="00FB6642" w:rsidRPr="00532B0F" w:rsidRDefault="00FB6642" w:rsidP="007F6AF3">
            <w:pPr>
              <w:rPr>
                <w:ins w:id="648" w:author="DANIEL Charlotte A" w:date="2015-02-06T08:35:00Z"/>
                <w:b/>
                <w:bCs/>
                <w:color w:val="FFFFFF"/>
                <w:sz w:val="20"/>
              </w:rPr>
            </w:pPr>
            <w:ins w:id="649" w:author="DANIEL Charlotte A" w:date="2015-02-06T08:35:00Z">
              <w:r w:rsidRPr="00532B0F">
                <w:rPr>
                  <w:b/>
                  <w:bCs/>
                  <w:color w:val="FFFFFF"/>
                  <w:sz w:val="20"/>
                </w:rPr>
                <w:lastRenderedPageBreak/>
                <w:t>Domain</w:t>
              </w:r>
            </w:ins>
          </w:p>
        </w:tc>
        <w:tc>
          <w:tcPr>
            <w:tcW w:w="3240" w:type="dxa"/>
            <w:shd w:val="solid" w:color="000080" w:fill="FFFFFF"/>
          </w:tcPr>
          <w:p w:rsidR="00FB6642" w:rsidRPr="00532B0F" w:rsidRDefault="00FB6642" w:rsidP="007F6AF3">
            <w:pPr>
              <w:rPr>
                <w:ins w:id="650" w:author="DANIEL Charlotte A" w:date="2015-02-06T08:35:00Z"/>
                <w:b/>
                <w:bCs/>
                <w:color w:val="FFFFFF"/>
                <w:sz w:val="20"/>
              </w:rPr>
            </w:pPr>
            <w:ins w:id="651" w:author="DANIEL Charlotte A" w:date="2015-02-06T08:35:00Z">
              <w:r>
                <w:rPr>
                  <w:b/>
                  <w:bCs/>
                  <w:color w:val="FFFFFF"/>
                  <w:sz w:val="20"/>
                </w:rPr>
                <w:t>Value</w:t>
              </w:r>
            </w:ins>
          </w:p>
        </w:tc>
        <w:tc>
          <w:tcPr>
            <w:tcW w:w="3240" w:type="dxa"/>
            <w:shd w:val="solid" w:color="000080" w:fill="FFFFFF"/>
          </w:tcPr>
          <w:p w:rsidR="00FB6642" w:rsidRPr="00532B0F" w:rsidRDefault="00FB6642" w:rsidP="007F6AF3">
            <w:pPr>
              <w:rPr>
                <w:ins w:id="652" w:author="DANIEL Charlotte A" w:date="2015-02-06T08:35:00Z"/>
                <w:b/>
                <w:bCs/>
                <w:color w:val="FFFFFF"/>
                <w:sz w:val="20"/>
              </w:rPr>
            </w:pPr>
            <w:ins w:id="653" w:author="DANIEL Charlotte A" w:date="2015-02-06T08:35:00Z">
              <w:r>
                <w:rPr>
                  <w:b/>
                  <w:bCs/>
                  <w:color w:val="FFFFFF"/>
                  <w:sz w:val="20"/>
                </w:rPr>
                <w:t>Meaning</w:t>
              </w:r>
            </w:ins>
          </w:p>
        </w:tc>
      </w:tr>
      <w:tr w:rsidR="00FB6642" w:rsidTr="007F6AF3">
        <w:trPr>
          <w:ins w:id="654" w:author="DANIEL Charlotte A" w:date="2015-02-06T08:35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655" w:author="DANIEL Charlotte A" w:date="2015-02-06T08:35:00Z"/>
                <w:sz w:val="20"/>
              </w:rPr>
            </w:pPr>
            <w:ins w:id="656" w:author="DANIEL Charlotte A" w:date="2015-02-06T08:35:00Z">
              <w:r>
                <w:rPr>
                  <w:sz w:val="20"/>
                </w:rPr>
                <w:t>XSP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657" w:author="DANIEL Charlotte A" w:date="2015-02-06T08:35:00Z"/>
                <w:sz w:val="20"/>
              </w:rPr>
            </w:pPr>
            <w:ins w:id="658" w:author="DANIEL Charlotte A" w:date="2015-02-06T08:35:00Z">
              <w:r>
                <w:rPr>
                  <w:sz w:val="20"/>
                </w:rPr>
                <w:t>C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659" w:author="DANIEL Charlotte A" w:date="2015-02-06T08:35:00Z"/>
                <w:sz w:val="20"/>
              </w:rPr>
            </w:pPr>
            <w:ins w:id="660" w:author="DANIEL Charlotte A" w:date="2015-02-06T08:35:00Z">
              <w:r>
                <w:rPr>
                  <w:sz w:val="20"/>
                </w:rPr>
                <w:t>CENTER</w:t>
              </w:r>
            </w:ins>
          </w:p>
        </w:tc>
      </w:tr>
      <w:tr w:rsidR="00FB6642" w:rsidTr="007F6AF3">
        <w:trPr>
          <w:ins w:id="661" w:author="DANIEL Charlotte A" w:date="2015-02-06T08:35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662" w:author="DANIEL Charlotte A" w:date="2015-02-06T08:35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663" w:author="DANIEL Charlotte A" w:date="2015-02-06T08:35:00Z"/>
                <w:sz w:val="20"/>
              </w:rPr>
            </w:pPr>
            <w:ins w:id="664" w:author="DANIEL Charlotte A" w:date="2015-02-06T08:36:00Z">
              <w:r>
                <w:rPr>
                  <w:sz w:val="20"/>
                </w:rPr>
                <w:t>DTRL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665" w:author="DANIEL Charlotte A" w:date="2015-02-06T08:35:00Z"/>
                <w:sz w:val="20"/>
              </w:rPr>
            </w:pPr>
            <w:ins w:id="666" w:author="DANIEL Charlotte A" w:date="2015-02-06T08:37:00Z">
              <w:r>
                <w:rPr>
                  <w:sz w:val="20"/>
                </w:rPr>
                <w:t>DECREASING TRAVEL LEFT</w:t>
              </w:r>
            </w:ins>
          </w:p>
        </w:tc>
      </w:tr>
      <w:tr w:rsidR="00FB6642" w:rsidTr="007F6AF3">
        <w:trPr>
          <w:ins w:id="667" w:author="DANIEL Charlotte A" w:date="2015-02-06T08:36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668" w:author="DANIEL Charlotte A" w:date="2015-02-06T08:36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669" w:author="DANIEL Charlotte A" w:date="2015-02-06T08:36:00Z"/>
                <w:sz w:val="20"/>
              </w:rPr>
            </w:pPr>
            <w:ins w:id="670" w:author="DANIEL Charlotte A" w:date="2015-02-06T08:36:00Z">
              <w:r>
                <w:rPr>
                  <w:sz w:val="20"/>
                </w:rPr>
                <w:t>DTRR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671" w:author="DANIEL Charlotte A" w:date="2015-02-06T08:36:00Z"/>
                <w:sz w:val="20"/>
              </w:rPr>
            </w:pPr>
            <w:ins w:id="672" w:author="DANIEL Charlotte A" w:date="2015-02-06T08:37:00Z">
              <w:r w:rsidRPr="00FB6642">
                <w:rPr>
                  <w:sz w:val="20"/>
                </w:rPr>
                <w:t>DECREASING TRAVEL RIGHT</w:t>
              </w:r>
            </w:ins>
          </w:p>
        </w:tc>
      </w:tr>
      <w:tr w:rsidR="00FB6642" w:rsidTr="007F6AF3">
        <w:trPr>
          <w:ins w:id="673" w:author="DANIEL Charlotte A" w:date="2015-02-06T08:36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674" w:author="DANIEL Charlotte A" w:date="2015-02-06T08:36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675" w:author="DANIEL Charlotte A" w:date="2015-02-06T08:36:00Z"/>
                <w:sz w:val="20"/>
              </w:rPr>
            </w:pPr>
            <w:ins w:id="676" w:author="DANIEL Charlotte A" w:date="2015-02-06T08:36:00Z">
              <w:r>
                <w:rPr>
                  <w:sz w:val="20"/>
                </w:rPr>
                <w:t>ITRL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677" w:author="DANIEL Charlotte A" w:date="2015-02-06T08:36:00Z"/>
                <w:sz w:val="20"/>
              </w:rPr>
            </w:pPr>
            <w:ins w:id="678" w:author="DANIEL Charlotte A" w:date="2015-02-06T08:37:00Z">
              <w:r w:rsidRPr="00FB6642">
                <w:rPr>
                  <w:sz w:val="20"/>
                </w:rPr>
                <w:t>INCREASING TRAVEL LEFT</w:t>
              </w:r>
            </w:ins>
          </w:p>
        </w:tc>
      </w:tr>
      <w:tr w:rsidR="00FB6642" w:rsidTr="007F6AF3">
        <w:trPr>
          <w:ins w:id="679" w:author="DANIEL Charlotte A" w:date="2015-02-06T08:36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680" w:author="DANIEL Charlotte A" w:date="2015-02-06T08:36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681" w:author="DANIEL Charlotte A" w:date="2015-02-06T08:36:00Z"/>
                <w:sz w:val="20"/>
              </w:rPr>
            </w:pPr>
            <w:ins w:id="682" w:author="DANIEL Charlotte A" w:date="2015-02-06T08:36:00Z">
              <w:r>
                <w:rPr>
                  <w:sz w:val="20"/>
                </w:rPr>
                <w:t>ITRR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683" w:author="DANIEL Charlotte A" w:date="2015-02-06T08:36:00Z"/>
                <w:sz w:val="20"/>
              </w:rPr>
            </w:pPr>
            <w:ins w:id="684" w:author="DANIEL Charlotte A" w:date="2015-02-06T08:37:00Z">
              <w:r w:rsidRPr="00FB6642">
                <w:rPr>
                  <w:sz w:val="20"/>
                </w:rPr>
                <w:t>INCREASING TRAVEL RIGHT</w:t>
              </w:r>
            </w:ins>
          </w:p>
        </w:tc>
      </w:tr>
      <w:tr w:rsidR="00FB6642" w:rsidTr="007F6AF3">
        <w:trPr>
          <w:ins w:id="685" w:author="DANIEL Charlotte A" w:date="2015-02-06T08:36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686" w:author="DANIEL Charlotte A" w:date="2015-02-06T08:36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687" w:author="DANIEL Charlotte A" w:date="2015-02-06T08:36:00Z"/>
                <w:sz w:val="20"/>
              </w:rPr>
            </w:pPr>
            <w:ins w:id="688" w:author="DANIEL Charlotte A" w:date="2015-02-06T08:37:00Z">
              <w:r>
                <w:rPr>
                  <w:sz w:val="20"/>
                </w:rPr>
                <w:t>O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689" w:author="DANIEL Charlotte A" w:date="2015-02-06T08:36:00Z"/>
                <w:sz w:val="20"/>
              </w:rPr>
            </w:pPr>
            <w:ins w:id="690" w:author="DANIEL Charlotte A" w:date="2015-02-06T08:37:00Z">
              <w:r>
                <w:rPr>
                  <w:sz w:val="20"/>
                </w:rPr>
                <w:t>OVER</w:t>
              </w:r>
            </w:ins>
          </w:p>
        </w:tc>
      </w:tr>
    </w:tbl>
    <w:p w:rsidR="00FB6642" w:rsidRDefault="00FB6642" w:rsidP="00FB6642">
      <w:pPr>
        <w:rPr>
          <w:ins w:id="691" w:author="DANIEL Charlotte A" w:date="2015-02-06T08:35:00Z"/>
        </w:rPr>
      </w:pPr>
    </w:p>
    <w:p w:rsidR="00FB6642" w:rsidRDefault="00FB6642"/>
    <w:p w:rsidR="0094422E" w:rsidRDefault="0094422E" w:rsidP="0094422E">
      <w:pPr>
        <w:tabs>
          <w:tab w:val="left" w:pos="11520"/>
          <w:tab w:val="right" w:pos="14400"/>
        </w:tabs>
        <w:rPr>
          <w:b/>
        </w:rPr>
      </w:pPr>
      <w:r w:rsidRPr="00A91C82">
        <w:rPr>
          <w:b/>
        </w:rPr>
        <w:t>Conversion Rules</w:t>
      </w:r>
    </w:p>
    <w:p w:rsidR="0094422E" w:rsidRPr="002A2CE3" w:rsidDel="00723388" w:rsidRDefault="002A2CE3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del w:id="692" w:author="DANIEL Charlotte A" w:date="2014-12-15T14:42:00Z"/>
        </w:rPr>
      </w:pPr>
      <w:del w:id="693" w:author="DANIEL Charlotte A" w:date="2014-12-15T14:42:00Z">
        <w:r w:rsidDel="00723388">
          <w:rPr>
            <w:b/>
          </w:rPr>
          <w:delText>*</w:delText>
        </w:r>
        <w:r w:rsidDel="00723388">
          <w:delText>These are concatenated into the Milepost Prefix field in the Signs DB</w:delText>
        </w:r>
      </w:del>
    </w:p>
    <w:p w:rsidR="00E001FD" w:rsidRDefault="00E001FD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E001FD" w:rsidRDefault="00E001FD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E001FD" w:rsidRDefault="00E001FD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94422E" w:rsidRPr="00A91C82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A91C82">
        <w:rPr>
          <w:b/>
        </w:rPr>
        <w:t>Business Rules / Special Instructions</w:t>
      </w:r>
      <w:r>
        <w:rPr>
          <w:b/>
        </w:rPr>
        <w:t xml:space="preserve"> – use this area to note any relationships not modeled above, or unresolved issues you discover.</w:t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Default="00F46189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694" w:author="DANIEL Charlotte A" w:date="2014-12-31T13:58:00Z"/>
          <w:sz w:val="20"/>
        </w:rPr>
      </w:pPr>
      <w:ins w:id="695" w:author="DANIEL Charlotte A" w:date="2014-12-19T15:31:00Z">
        <w:r>
          <w:rPr>
            <w:sz w:val="20"/>
          </w:rPr>
          <w:t xml:space="preserve">Rule 34: </w:t>
        </w:r>
      </w:ins>
      <w:proofErr w:type="gramStart"/>
      <w:r w:rsidR="00E001FD">
        <w:rPr>
          <w:sz w:val="20"/>
        </w:rPr>
        <w:t>If  CITY</w:t>
      </w:r>
      <w:proofErr w:type="gramEnd"/>
      <w:ins w:id="696" w:author="DANIEL Charlotte A" w:date="2014-12-31T13:58:00Z">
        <w:r w:rsidR="00FA3021">
          <w:rPr>
            <w:sz w:val="20"/>
          </w:rPr>
          <w:t>_RD</w:t>
        </w:r>
      </w:ins>
      <w:r w:rsidR="00E001FD">
        <w:rPr>
          <w:sz w:val="20"/>
        </w:rPr>
        <w:t>_FLG = N and CNTY</w:t>
      </w:r>
      <w:ins w:id="697" w:author="DANIEL Charlotte A" w:date="2014-12-31T13:58:00Z">
        <w:r w:rsidR="00FA3021">
          <w:rPr>
            <w:sz w:val="20"/>
          </w:rPr>
          <w:t>_RD</w:t>
        </w:r>
      </w:ins>
      <w:r w:rsidR="00E001FD">
        <w:rPr>
          <w:sz w:val="20"/>
        </w:rPr>
        <w:t xml:space="preserve">_FLG = N then </w:t>
      </w:r>
      <w:del w:id="698" w:author="DANIEL Charlotte A" w:date="2014-12-19T13:37:00Z">
        <w:r w:rsidR="00E001FD" w:rsidDel="00B953CD">
          <w:rPr>
            <w:sz w:val="20"/>
          </w:rPr>
          <w:delText>ADDL</w:delText>
        </w:r>
      </w:del>
      <w:ins w:id="699" w:author="DANIEL Charlotte A" w:date="2014-12-19T13:37:00Z">
        <w:r w:rsidR="00B953CD">
          <w:rPr>
            <w:sz w:val="20"/>
          </w:rPr>
          <w:t>OFF_NETWRK</w:t>
        </w:r>
      </w:ins>
      <w:r w:rsidR="00E001FD">
        <w:rPr>
          <w:sz w:val="20"/>
        </w:rPr>
        <w:t xml:space="preserve">_NOTE </w:t>
      </w:r>
      <w:del w:id="700" w:author="DANIEL Charlotte A" w:date="2014-12-31T13:59:00Z">
        <w:r w:rsidR="00E001FD" w:rsidDel="00FA3021">
          <w:rPr>
            <w:sz w:val="20"/>
          </w:rPr>
          <w:delText>is disabled.</w:delText>
        </w:r>
      </w:del>
      <w:ins w:id="701" w:author="DANIEL Charlotte A" w:date="2014-12-31T13:59:00Z">
        <w:r w:rsidR="00FA3021">
          <w:rPr>
            <w:sz w:val="20"/>
          </w:rPr>
          <w:t>should be null</w:t>
        </w:r>
      </w:ins>
    </w:p>
    <w:p w:rsidR="00FA3021" w:rsidRDefault="00FA3021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702" w:author="DANIEL Charlotte A" w:date="2014-12-31T13:58:00Z"/>
          <w:sz w:val="20"/>
        </w:rPr>
      </w:pPr>
      <w:ins w:id="703" w:author="DANIEL Charlotte A" w:date="2014-12-31T13:58:00Z">
        <w:r>
          <w:rPr>
            <w:sz w:val="20"/>
          </w:rPr>
          <w:t>Rule 35: If CITY</w:t>
        </w:r>
      </w:ins>
      <w:ins w:id="704" w:author="DANIEL Charlotte A" w:date="2014-12-31T13:59:00Z">
        <w:r>
          <w:rPr>
            <w:sz w:val="20"/>
          </w:rPr>
          <w:t xml:space="preserve">_RD_FLG IS NULL AND CNTY_RD_FLG IS NULL then OFF_NETWORK_NOTE should be null </w:t>
        </w:r>
      </w:ins>
    </w:p>
    <w:p w:rsidR="00FA3021" w:rsidRPr="000903EF" w:rsidRDefault="00FA3021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  <w:sectPr w:rsidR="00FA3021" w:rsidRPr="000903EF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:rsidR="0018767B" w:rsidRPr="00BF1D33" w:rsidRDefault="0018767B" w:rsidP="0018767B">
      <w:pPr>
        <w:tabs>
          <w:tab w:val="left" w:pos="2880"/>
          <w:tab w:val="left" w:pos="5040"/>
          <w:tab w:val="right" w:pos="14400"/>
        </w:tabs>
        <w:rPr>
          <w:sz w:val="20"/>
        </w:rPr>
      </w:pPr>
    </w:p>
    <w:p w:rsidR="00BC67AD" w:rsidRDefault="00BC67AD" w:rsidP="00BC67AD"/>
    <w:p w:rsidR="00BC67AD" w:rsidRDefault="00BC67AD" w:rsidP="00855484">
      <w:pPr>
        <w:pStyle w:val="Heading2"/>
        <w:ind w:left="576"/>
      </w:pPr>
      <w:bookmarkStart w:id="705" w:name="_Toc413393940"/>
      <w:r>
        <w:t>Signs</w:t>
      </w:r>
      <w:r w:rsidR="007E141D">
        <w:t xml:space="preserve"> </w:t>
      </w:r>
      <w:ins w:id="706" w:author="DANIEL Charlotte A" w:date="2015-03-03T15:38:00Z">
        <w:r w:rsidR="002A0E75">
          <w:t>(SNSN)</w:t>
        </w:r>
      </w:ins>
      <w:bookmarkEnd w:id="705"/>
      <w:del w:id="707" w:author="DANIEL Charlotte A" w:date="2014-12-16T13:16:00Z">
        <w:r w:rsidR="007E141D" w:rsidDel="00752A0B">
          <w:delText>(Panels)</w:delText>
        </w:r>
      </w:del>
    </w:p>
    <w:p w:rsidR="00D15DBB" w:rsidRPr="00D15DBB" w:rsidRDefault="00D15DBB" w:rsidP="00D15DBB"/>
    <w:p w:rsidR="00855484" w:rsidRDefault="005600E9" w:rsidP="00855484">
      <w:r>
        <w:t xml:space="preserve">The </w:t>
      </w:r>
      <w:del w:id="708" w:author="DANIEL Charlotte A" w:date="2015-01-22T14:03:00Z">
        <w:r w:rsidDel="00EB4AAC">
          <w:delText xml:space="preserve">Panel </w:delText>
        </w:r>
      </w:del>
      <w:ins w:id="709" w:author="DANIEL Charlotte A" w:date="2015-01-22T14:03:00Z">
        <w:r w:rsidR="00EB4AAC">
          <w:t xml:space="preserve">Signs </w:t>
        </w:r>
      </w:ins>
      <w:r>
        <w:t>asset will contain both the Standard Signs and Custom Signs.</w:t>
      </w:r>
      <w:r w:rsidR="00B25B6F">
        <w:t xml:space="preserve">  </w:t>
      </w:r>
      <w:r w:rsidR="00C318EA">
        <w:t>When it is a Standard sign, i</w:t>
      </w:r>
      <w:r w:rsidR="00B25B6F">
        <w:t xml:space="preserve">t will have a </w:t>
      </w:r>
      <w:del w:id="710" w:author="DANIEL Charlotte A" w:date="2015-01-22T14:11:00Z">
        <w:r w:rsidR="00B25B6F" w:rsidDel="00EB4AAC">
          <w:delText xml:space="preserve">trigger to </w:delText>
        </w:r>
      </w:del>
      <w:r w:rsidR="00C318EA">
        <w:t>link</w:t>
      </w:r>
      <w:del w:id="711" w:author="DANIEL Charlotte A" w:date="2015-01-22T14:12:00Z">
        <w:r w:rsidR="00C318EA" w:rsidDel="00EB4AAC">
          <w:delText xml:space="preserve"> it</w:delText>
        </w:r>
      </w:del>
      <w:r w:rsidR="00C318EA">
        <w:t xml:space="preserve"> to </w:t>
      </w:r>
      <w:r w:rsidR="00B25B6F">
        <w:t xml:space="preserve">the </w:t>
      </w:r>
      <w:del w:id="712" w:author="DANIEL Charlotte A" w:date="2015-01-22T14:12:00Z">
        <w:r w:rsidR="00B25B6F" w:rsidDel="00EB4AAC">
          <w:delText>un-located asset</w:delText>
        </w:r>
      </w:del>
      <w:ins w:id="713" w:author="DANIEL Charlotte A" w:date="2015-01-22T14:12:00Z">
        <w:r w:rsidR="00EB4AAC">
          <w:t>Domain</w:t>
        </w:r>
      </w:ins>
      <w:r w:rsidR="00B25B6F">
        <w:t xml:space="preserve"> </w:t>
      </w:r>
      <w:ins w:id="714" w:author="DANIEL Charlotte A" w:date="2015-01-22T14:13:00Z">
        <w:r w:rsidR="00EB4AAC" w:rsidRPr="00EB4AAC">
          <w:t>Sign Standard (SIGN_STD)</w:t>
        </w:r>
      </w:ins>
      <w:del w:id="715" w:author="DANIEL Charlotte A" w:date="2015-01-22T14:13:00Z">
        <w:r w:rsidR="00B25B6F" w:rsidDel="00EB4AAC">
          <w:delText xml:space="preserve">Standard Sign </w:delText>
        </w:r>
        <w:r w:rsidR="00B25B6F" w:rsidDel="006D4E97">
          <w:delText>Description</w:delText>
        </w:r>
        <w:r w:rsidR="00746DE4" w:rsidDel="006D4E97">
          <w:delText xml:space="preserve"> </w:delText>
        </w:r>
      </w:del>
      <w:ins w:id="716" w:author="DANIEL Charlotte A" w:date="2015-01-22T14:13:00Z">
        <w:r w:rsidR="006D4E97">
          <w:t xml:space="preserve"> </w:t>
        </w:r>
      </w:ins>
      <w:del w:id="717" w:author="DANIEL Charlotte A" w:date="2015-01-22T14:14:00Z">
        <w:r w:rsidR="00B25B6F" w:rsidDel="006D4E97">
          <w:delText>(SIGN)</w:delText>
        </w:r>
      </w:del>
      <w:r w:rsidR="00C318EA">
        <w:t xml:space="preserve">.   </w:t>
      </w:r>
    </w:p>
    <w:p w:rsidR="005600E9" w:rsidRPr="00855484" w:rsidRDefault="005600E9" w:rsidP="00855484"/>
    <w:p w:rsidR="0018767B" w:rsidRPr="00051A87" w:rsidRDefault="0018767B" w:rsidP="0018767B">
      <w:pPr>
        <w:rPr>
          <w:b/>
          <w:sz w:val="28"/>
          <w:szCs w:val="28"/>
        </w:rPr>
        <w:sectPr w:rsidR="0018767B" w:rsidRPr="00051A87" w:rsidSect="00B476D6">
          <w:headerReference w:type="default" r:id="rId17"/>
          <w:pgSz w:w="15840" w:h="12240" w:orient="landscape"/>
          <w:pgMar w:top="720" w:right="720" w:bottom="720" w:left="720" w:header="360" w:footer="360" w:gutter="0"/>
          <w:cols w:space="720"/>
          <w:docGrid w:linePitch="360"/>
        </w:sectPr>
      </w:pPr>
      <w:r>
        <w:rPr>
          <w:b/>
          <w:sz w:val="28"/>
          <w:szCs w:val="28"/>
        </w:rPr>
        <w:t>Asset Meta Data Form</w:t>
      </w:r>
    </w:p>
    <w:p w:rsidR="0018767B" w:rsidRDefault="0018767B" w:rsidP="0018767B">
      <w:pPr>
        <w:tabs>
          <w:tab w:val="left" w:pos="3060"/>
          <w:tab w:val="left" w:pos="3600"/>
          <w:tab w:val="left" w:pos="5220"/>
          <w:tab w:val="left" w:pos="7920"/>
          <w:tab w:val="right" w:pos="14400"/>
        </w:tabs>
        <w:rPr>
          <w:b/>
        </w:rPr>
      </w:pPr>
    </w:p>
    <w:p w:rsidR="0018767B" w:rsidRDefault="0018767B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</w:rPr>
      </w:pPr>
      <w:r>
        <w:rPr>
          <w:b/>
        </w:rPr>
        <w:t>Asset Type: _S</w:t>
      </w:r>
      <w:del w:id="720" w:author="DANIEL Charlotte A" w:date="2014-12-12T07:33:00Z">
        <w:r w:rsidDel="00EF21FD">
          <w:rPr>
            <w:b/>
          </w:rPr>
          <w:delText>G</w:delText>
        </w:r>
      </w:del>
      <w:r>
        <w:rPr>
          <w:b/>
        </w:rPr>
        <w:t>N</w:t>
      </w:r>
      <w:del w:id="721" w:author="DANIEL Charlotte A" w:date="2014-12-12T07:33:00Z">
        <w:r w:rsidR="007E141D" w:rsidDel="00EF21FD">
          <w:rPr>
            <w:b/>
          </w:rPr>
          <w:delText>P</w:delText>
        </w:r>
      </w:del>
      <w:ins w:id="722" w:author="DANIEL Charlotte A" w:date="2014-12-12T07:33:00Z">
        <w:r w:rsidR="00EF21FD">
          <w:rPr>
            <w:b/>
          </w:rPr>
          <w:t>SN</w:t>
        </w:r>
      </w:ins>
      <w:r>
        <w:rPr>
          <w:b/>
        </w:rPr>
        <w:t>__</w:t>
      </w:r>
      <w:r w:rsidRPr="005B6B51">
        <w:rPr>
          <w:sz w:val="20"/>
        </w:rPr>
        <w:tab/>
      </w:r>
      <w:r>
        <w:rPr>
          <w:b/>
        </w:rPr>
        <w:t>Description/Short description</w:t>
      </w:r>
      <w:r w:rsidRPr="00C12020">
        <w:rPr>
          <w:b/>
        </w:rPr>
        <w:t>:</w:t>
      </w:r>
      <w:r w:rsidR="007E141D">
        <w:rPr>
          <w:sz w:val="20"/>
        </w:rPr>
        <w:t xml:space="preserve"> _</w:t>
      </w:r>
      <w:ins w:id="723" w:author="DANIEL Charlotte A" w:date="2014-12-12T14:45:00Z">
        <w:r w:rsidR="00D06F36">
          <w:rPr>
            <w:sz w:val="20"/>
          </w:rPr>
          <w:t xml:space="preserve">Standard and Custom </w:t>
        </w:r>
      </w:ins>
      <w:r w:rsidR="007E141D">
        <w:rPr>
          <w:sz w:val="20"/>
        </w:rPr>
        <w:t>Signs</w:t>
      </w:r>
      <w:r>
        <w:rPr>
          <w:sz w:val="20"/>
        </w:rPr>
        <w:t xml:space="preserve">_____                                       </w:t>
      </w:r>
    </w:p>
    <w:p w:rsidR="0018767B" w:rsidRDefault="0018767B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b/>
        </w:rPr>
      </w:pPr>
      <w:r>
        <w:rPr>
          <w:sz w:val="20"/>
        </w:rPr>
        <w:t>S</w:t>
      </w:r>
      <w:r w:rsidRPr="00C12020">
        <w:rPr>
          <w:b/>
        </w:rPr>
        <w:t>tart Date</w:t>
      </w:r>
      <w:r>
        <w:t>:  01-JAN-1901</w:t>
      </w:r>
      <w:r w:rsidRPr="00BF1D33">
        <w:rPr>
          <w:sz w:val="20"/>
          <w:u w:val="single"/>
        </w:rPr>
        <w:tab/>
      </w:r>
      <w:r>
        <w:rPr>
          <w:b/>
        </w:rPr>
        <w:tab/>
      </w:r>
      <w:r w:rsidRPr="00C12020">
        <w:rPr>
          <w:b/>
        </w:rPr>
        <w:t>Admin Unit</w:t>
      </w:r>
      <w:r>
        <w:rPr>
          <w:b/>
        </w:rPr>
        <w:t xml:space="preserve"> Type: __</w:t>
      </w:r>
      <w:r w:rsidRPr="00BB16F0">
        <w:t>ASST</w:t>
      </w:r>
      <w:r>
        <w:rPr>
          <w:b/>
        </w:rPr>
        <w:t>__</w:t>
      </w:r>
    </w:p>
    <w:p w:rsidR="007869E6" w:rsidRDefault="0018767B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ins w:id="724" w:author="DANIEL Charlotte A" w:date="2014-12-04T15:24:00Z"/>
        </w:rPr>
      </w:pPr>
      <w:r>
        <w:rPr>
          <w:b/>
        </w:rPr>
        <w:t xml:space="preserve">Network Type:  </w:t>
      </w:r>
      <w:r w:rsidRPr="00BC76F7">
        <w:rPr>
          <w:u w:val="single"/>
        </w:rPr>
        <w:t>SEGM</w:t>
      </w:r>
      <w:r>
        <w:rPr>
          <w:u w:val="single"/>
        </w:rPr>
        <w:t xml:space="preserve"> </w:t>
      </w:r>
      <w:r>
        <w:t xml:space="preserve">     </w:t>
      </w:r>
    </w:p>
    <w:p w:rsidR="0018767B" w:rsidRPr="00BB16F0" w:rsidRDefault="007869E6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</w:rPr>
      </w:pPr>
      <w:ins w:id="725" w:author="DANIEL Charlotte A" w:date="2014-12-04T15:24:00Z">
        <w:r>
          <w:t xml:space="preserve">Asset </w:t>
        </w:r>
      </w:ins>
      <w:r w:rsidR="0018767B" w:rsidRPr="00BB16F0">
        <w:rPr>
          <w:b/>
        </w:rPr>
        <w:t>Roles:</w:t>
      </w:r>
      <w:r w:rsidR="0018767B">
        <w:t xml:space="preserve"> ___</w:t>
      </w:r>
      <w:ins w:id="726" w:author="DANIEL Charlotte A" w:date="2014-12-04T15:24:00Z">
        <w:r w:rsidRPr="007869E6">
          <w:rPr>
            <w:sz w:val="20"/>
            <w:u w:val="single"/>
          </w:rPr>
          <w:t xml:space="preserve"> </w:t>
        </w:r>
        <w:r>
          <w:rPr>
            <w:sz w:val="20"/>
            <w:u w:val="single"/>
          </w:rPr>
          <w:t>TI_APPROL</w:t>
        </w:r>
        <w:r w:rsidR="00D06F36">
          <w:rPr>
            <w:sz w:val="20"/>
            <w:u w:val="single"/>
          </w:rPr>
          <w:t>E_SIGN_USER, TI_APPROLE_ASSET_R</w:t>
        </w:r>
      </w:ins>
      <w:ins w:id="727" w:author="DANIEL Charlotte A" w:date="2014-12-12T14:38:00Z">
        <w:r w:rsidR="00D06F36">
          <w:rPr>
            <w:sz w:val="20"/>
            <w:u w:val="single"/>
          </w:rPr>
          <w:t>O</w:t>
        </w:r>
      </w:ins>
      <w:ins w:id="728" w:author="DANIEL Charlotte A" w:date="2014-12-12T07:34:00Z">
        <w:r w:rsidR="00EF21FD">
          <w:t xml:space="preserve"> </w:t>
        </w:r>
      </w:ins>
      <w:del w:id="729" w:author="DANIEL Charlotte A" w:date="2014-12-12T07:34:00Z">
        <w:r w:rsidR="0018767B" w:rsidDel="00EF21FD">
          <w:delText>_________</w:delText>
        </w:r>
      </w:del>
    </w:p>
    <w:p w:rsidR="0018767B" w:rsidRPr="000C5D73" w:rsidRDefault="0018767B" w:rsidP="0018767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b/>
        </w:rPr>
      </w:pPr>
      <w:r>
        <w:rPr>
          <w:sz w:val="20"/>
        </w:rPr>
        <w:br w:type="column"/>
      </w:r>
    </w:p>
    <w:p w:rsidR="0018767B" w:rsidRDefault="0018767B" w:rsidP="0018767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sz w:val="20"/>
        </w:rPr>
        <w:sectPr w:rsidR="0018767B" w:rsidSect="00D06F36">
          <w:type w:val="continuous"/>
          <w:pgSz w:w="15840" w:h="12240" w:orient="landscape"/>
          <w:pgMar w:top="720" w:right="720" w:bottom="720" w:left="720" w:header="720" w:footer="720" w:gutter="0"/>
          <w:cols w:num="2" w:space="3240" w:equalWidth="0">
            <w:col w:w="9180" w:space="1620"/>
            <w:col w:w="3600"/>
          </w:cols>
          <w:docGrid w:linePitch="360"/>
        </w:sectPr>
      </w:pPr>
    </w:p>
    <w:p w:rsidR="0018767B" w:rsidRPr="0098549D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5CA34FA1" wp14:editId="0032BA72">
            <wp:extent cx="7772400" cy="129540"/>
            <wp:effectExtent l="0" t="0" r="0" b="3810"/>
            <wp:docPr id="4" name="Picture 4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Specifications</w:t>
      </w:r>
    </w:p>
    <w:tbl>
      <w:tblPr>
        <w:tblW w:w="81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17"/>
        <w:gridCol w:w="1624"/>
        <w:gridCol w:w="1616"/>
        <w:gridCol w:w="1616"/>
        <w:gridCol w:w="1616"/>
      </w:tblGrid>
      <w:tr w:rsidR="0018767B" w:rsidRPr="00532B0F" w:rsidTr="00C32AD1">
        <w:tc>
          <w:tcPr>
            <w:tcW w:w="1717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Continuous/Point</w:t>
            </w:r>
          </w:p>
        </w:tc>
        <w:tc>
          <w:tcPr>
            <w:tcW w:w="1624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Elec</w:t>
            </w:r>
            <w:proofErr w:type="spellEnd"/>
            <w:r w:rsidRPr="00532B0F">
              <w:rPr>
                <w:b/>
                <w:bCs/>
                <w:color w:val="FFFFFF"/>
                <w:sz w:val="20"/>
              </w:rPr>
              <w:t>/Drain/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Carr</w:t>
            </w:r>
            <w:proofErr w:type="spellEnd"/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Category</w:t>
            </w:r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View Name</w:t>
            </w:r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Short Description</w:t>
            </w:r>
          </w:p>
        </w:tc>
      </w:tr>
      <w:tr w:rsidR="0018767B" w:rsidRPr="00532B0F" w:rsidTr="00C32AD1">
        <w:tc>
          <w:tcPr>
            <w:tcW w:w="1717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1624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C</w:t>
            </w:r>
          </w:p>
        </w:tc>
        <w:tc>
          <w:tcPr>
            <w:tcW w:w="1616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1616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(Not required)</w:t>
            </w:r>
          </w:p>
        </w:tc>
        <w:tc>
          <w:tcPr>
            <w:tcW w:w="1616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(As above)</w:t>
            </w:r>
          </w:p>
        </w:tc>
      </w:tr>
    </w:tbl>
    <w:p w:rsidR="0018767B" w:rsidRPr="0098549D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972E87">
        <w:rPr>
          <w:b/>
        </w:rPr>
        <w:t>Properties</w:t>
      </w: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 w:rsidRPr="005E4000">
        <w:rPr>
          <w:b/>
          <w:strike/>
          <w:sz w:val="20"/>
        </w:rPr>
        <w:t>[] Linear</w:t>
      </w:r>
      <w:r>
        <w:rPr>
          <w:b/>
          <w:sz w:val="20"/>
        </w:rPr>
        <w:t xml:space="preserve">    </w:t>
      </w:r>
      <w:r w:rsidRPr="000C5D73">
        <w:rPr>
          <w:b/>
          <w:sz w:val="20"/>
        </w:rPr>
        <w:t>[</w:t>
      </w:r>
      <w:r>
        <w:rPr>
          <w:b/>
          <w:sz w:val="20"/>
        </w:rPr>
        <w:t>X</w:t>
      </w:r>
      <w:r w:rsidRPr="000C5D73">
        <w:rPr>
          <w:b/>
          <w:sz w:val="20"/>
        </w:rPr>
        <w:t>]</w:t>
      </w:r>
      <w:r>
        <w:rPr>
          <w:sz w:val="20"/>
        </w:rPr>
        <w:t xml:space="preserve"> XSP Allowed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Contiguous      </w:t>
      </w:r>
      <w:r w:rsidRPr="000C5D73">
        <w:rPr>
          <w:b/>
          <w:sz w:val="20"/>
        </w:rPr>
        <w:t>[</w:t>
      </w:r>
      <w:r>
        <w:rPr>
          <w:b/>
          <w:sz w:val="20"/>
        </w:rPr>
        <w:t>X</w:t>
      </w:r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Replaceable         </w:t>
      </w:r>
      <w:r w:rsidRPr="000C5D73">
        <w:rPr>
          <w:b/>
          <w:sz w:val="20"/>
        </w:rPr>
        <w:t>[</w:t>
      </w:r>
      <w:del w:id="730" w:author="DANIEL Charlotte A" w:date="2014-12-31T13:12:00Z">
        <w:r w:rsidR="00CF0AE4" w:rsidDel="004B7E47">
          <w:rPr>
            <w:b/>
            <w:sz w:val="20"/>
          </w:rPr>
          <w:delText>X</w:delText>
        </w:r>
      </w:del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Exclusive        [ ] Use XY          </w:t>
      </w:r>
      <w:r w:rsidRPr="000C5D73">
        <w:rPr>
          <w:b/>
          <w:sz w:val="20"/>
        </w:rPr>
        <w:t>[</w:t>
      </w:r>
      <w:del w:id="731" w:author="DANIEL Charlotte A" w:date="2014-12-31T13:12:00Z">
        <w:r w:rsidR="00A35AE5" w:rsidDel="004B7E47">
          <w:rPr>
            <w:b/>
            <w:sz w:val="20"/>
          </w:rPr>
          <w:delText>X</w:delText>
        </w:r>
      </w:del>
      <w:r w:rsidRPr="000C5D73">
        <w:rPr>
          <w:b/>
          <w:sz w:val="20"/>
        </w:rPr>
        <w:t>]</w:t>
      </w:r>
      <w:r>
        <w:rPr>
          <w:sz w:val="20"/>
        </w:rPr>
        <w:t xml:space="preserve"> Multiple Allowed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End Location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Top in Hierarchy</w:t>
      </w: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>
        <w:rPr>
          <w:sz w:val="20"/>
        </w:rPr>
        <w:t>Located on the network? [</w:t>
      </w:r>
      <w:r w:rsidRPr="00DF0DCC">
        <w:rPr>
          <w:b/>
          <w:sz w:val="20"/>
        </w:rPr>
        <w:t>X</w:t>
      </w:r>
      <w:r>
        <w:rPr>
          <w:sz w:val="20"/>
        </w:rPr>
        <w:t>]</w:t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35274A8E" wp14:editId="3F640AB2">
            <wp:extent cx="7772400" cy="129540"/>
            <wp:effectExtent l="0" t="0" r="0" b="3810"/>
            <wp:docPr id="5" name="Picture 5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7B" w:rsidRPr="00972E87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Attributes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  <w:tblPrChange w:id="732" w:author="DANIEL Charlotte A" w:date="2015-01-08T15:26:00Z">
          <w:tblPr>
            <w:tblW w:w="0" w:type="auto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0A0" w:firstRow="1" w:lastRow="0" w:firstColumn="1" w:lastColumn="0" w:noHBand="0" w:noVBand="0"/>
          </w:tblPr>
        </w:tblPrChange>
      </w:tblPr>
      <w:tblGrid>
        <w:gridCol w:w="528"/>
        <w:gridCol w:w="2820"/>
        <w:gridCol w:w="990"/>
        <w:gridCol w:w="540"/>
        <w:gridCol w:w="1080"/>
        <w:gridCol w:w="1440"/>
        <w:gridCol w:w="2070"/>
        <w:gridCol w:w="720"/>
        <w:gridCol w:w="720"/>
        <w:gridCol w:w="540"/>
        <w:gridCol w:w="1440"/>
        <w:gridCol w:w="360"/>
        <w:gridCol w:w="360"/>
        <w:gridCol w:w="540"/>
        <w:gridCol w:w="450"/>
        <w:tblGridChange w:id="733">
          <w:tblGrid>
            <w:gridCol w:w="528"/>
            <w:gridCol w:w="2820"/>
            <w:gridCol w:w="990"/>
            <w:gridCol w:w="540"/>
            <w:gridCol w:w="1080"/>
            <w:gridCol w:w="1440"/>
            <w:gridCol w:w="1710"/>
            <w:gridCol w:w="720"/>
            <w:gridCol w:w="720"/>
            <w:gridCol w:w="540"/>
            <w:gridCol w:w="1440"/>
            <w:gridCol w:w="360"/>
            <w:gridCol w:w="360"/>
            <w:gridCol w:w="540"/>
            <w:gridCol w:w="720"/>
          </w:tblGrid>
        </w:tblGridChange>
      </w:tblGrid>
      <w:tr w:rsidR="0018767B" w:rsidRPr="00532B0F" w:rsidTr="00DF3E62">
        <w:trPr>
          <w:cantSplit/>
          <w:trHeight w:val="1578"/>
          <w:trPrChange w:id="734" w:author="DANIEL Charlotte A" w:date="2015-01-08T15:26:00Z">
            <w:trPr>
              <w:cantSplit/>
              <w:trHeight w:val="1578"/>
            </w:trPr>
          </w:trPrChange>
        </w:trPr>
        <w:tc>
          <w:tcPr>
            <w:tcW w:w="528" w:type="dxa"/>
            <w:shd w:val="solid" w:color="000080" w:fill="FFFFFF"/>
            <w:textDirection w:val="tbRl"/>
            <w:vAlign w:val="center"/>
            <w:tcPrChange w:id="735" w:author="DANIEL Charlotte A" w:date="2015-01-08T15:26:00Z">
              <w:tcPr>
                <w:tcW w:w="528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Seq</w:t>
            </w:r>
            <w:proofErr w:type="spellEnd"/>
          </w:p>
        </w:tc>
        <w:tc>
          <w:tcPr>
            <w:tcW w:w="2820" w:type="dxa"/>
            <w:shd w:val="solid" w:color="000080" w:fill="FFFFFF"/>
            <w:textDirection w:val="tbRl"/>
            <w:vAlign w:val="center"/>
            <w:tcPrChange w:id="736" w:author="DANIEL Charlotte A" w:date="2015-01-08T15:26:00Z">
              <w:tcPr>
                <w:tcW w:w="282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Screen Text</w:t>
            </w:r>
          </w:p>
        </w:tc>
        <w:tc>
          <w:tcPr>
            <w:tcW w:w="990" w:type="dxa"/>
            <w:shd w:val="solid" w:color="000080" w:fill="FFFFFF"/>
            <w:textDirection w:val="tbRl"/>
            <w:vAlign w:val="center"/>
            <w:tcPrChange w:id="737" w:author="DANIEL Charlotte A" w:date="2015-01-08T15:26:00Z">
              <w:tcPr>
                <w:tcW w:w="99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Length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  <w:tcPrChange w:id="738" w:author="DANIEL Charlotte A" w:date="2015-01-08T15:26:00Z">
              <w:tcPr>
                <w:tcW w:w="54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1080" w:type="dxa"/>
            <w:shd w:val="solid" w:color="000080" w:fill="FFFFFF"/>
            <w:textDirection w:val="tbRl"/>
            <w:vAlign w:val="center"/>
            <w:tcPrChange w:id="739" w:author="DANIEL Charlotte A" w:date="2015-01-08T15:26:00Z">
              <w:tcPr>
                <w:tcW w:w="108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Format</w:t>
            </w:r>
          </w:p>
        </w:tc>
        <w:tc>
          <w:tcPr>
            <w:tcW w:w="1440" w:type="dxa"/>
            <w:shd w:val="solid" w:color="000080" w:fill="FFFFFF"/>
            <w:textDirection w:val="tbRl"/>
            <w:vAlign w:val="center"/>
            <w:tcPrChange w:id="740" w:author="DANIEL Charlotte A" w:date="2015-01-08T15:26:00Z">
              <w:tcPr>
                <w:tcW w:w="144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Domain</w:t>
            </w:r>
          </w:p>
        </w:tc>
        <w:tc>
          <w:tcPr>
            <w:tcW w:w="2070" w:type="dxa"/>
            <w:shd w:val="solid" w:color="000080" w:fill="FFFFFF"/>
            <w:textDirection w:val="tbRl"/>
            <w:vAlign w:val="center"/>
            <w:tcPrChange w:id="741" w:author="DANIEL Charlotte A" w:date="2015-01-08T15:26:00Z">
              <w:tcPr>
                <w:tcW w:w="171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 xml:space="preserve">View 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Attrib</w:t>
            </w:r>
            <w:proofErr w:type="spellEnd"/>
            <w:r>
              <w:rPr>
                <w:b/>
                <w:bCs/>
                <w:color w:val="FFFFFF"/>
                <w:sz w:val="20"/>
              </w:rPr>
              <w:t xml:space="preserve"> /  Column Name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  <w:tcPrChange w:id="742" w:author="DANIEL Charlotte A" w:date="2015-01-08T15:26:00Z">
              <w:tcPr>
                <w:tcW w:w="72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Min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  <w:tcPrChange w:id="743" w:author="DANIEL Charlotte A" w:date="2015-01-08T15:26:00Z">
              <w:tcPr>
                <w:tcW w:w="72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Max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  <w:tcPrChange w:id="744" w:author="DANIEL Charlotte A" w:date="2015-01-08T15:26:00Z">
              <w:tcPr>
                <w:tcW w:w="54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Units</w:t>
            </w:r>
          </w:p>
        </w:tc>
        <w:tc>
          <w:tcPr>
            <w:tcW w:w="1440" w:type="dxa"/>
            <w:shd w:val="solid" w:color="000080" w:fill="FFFFFF"/>
            <w:textDirection w:val="tbRl"/>
            <w:vAlign w:val="center"/>
            <w:tcPrChange w:id="745" w:author="DANIEL Charlotte A" w:date="2015-01-08T15:26:00Z">
              <w:tcPr>
                <w:tcW w:w="144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Start Date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  <w:tcPrChange w:id="746" w:author="DANIEL Charlotte A" w:date="2015-01-08T15:26:00Z">
              <w:tcPr>
                <w:tcW w:w="36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</w:t>
            </w:r>
            <w:r>
              <w:rPr>
                <w:b/>
                <w:bCs/>
                <w:color w:val="FFFFFF"/>
                <w:sz w:val="20"/>
              </w:rPr>
              <w:t>andatory?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  <w:tcPrChange w:id="747" w:author="DANIEL Charlotte A" w:date="2015-01-08T15:26:00Z">
              <w:tcPr>
                <w:tcW w:w="36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E</w:t>
            </w:r>
            <w:r>
              <w:rPr>
                <w:b/>
                <w:bCs/>
                <w:color w:val="FFFFFF"/>
                <w:sz w:val="20"/>
              </w:rPr>
              <w:t>xclusive?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  <w:tcPrChange w:id="748" w:author="DANIEL Charlotte A" w:date="2015-01-08T15:26:00Z">
              <w:tcPr>
                <w:tcW w:w="54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Displayed</w:t>
            </w:r>
          </w:p>
        </w:tc>
        <w:tc>
          <w:tcPr>
            <w:tcW w:w="450" w:type="dxa"/>
            <w:shd w:val="solid" w:color="000080" w:fill="FFFFFF"/>
            <w:textDirection w:val="tbRl"/>
            <w:vAlign w:val="center"/>
            <w:tcPrChange w:id="749" w:author="DANIEL Charlotte A" w:date="2015-01-08T15:26:00Z">
              <w:tcPr>
                <w:tcW w:w="720" w:type="dxa"/>
                <w:shd w:val="solid" w:color="000080" w:fill="FFFFFF"/>
                <w:textDirection w:val="tbRl"/>
                <w:vAlign w:val="center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Width</w:t>
            </w:r>
          </w:p>
        </w:tc>
      </w:tr>
      <w:tr w:rsidR="0018767B" w:rsidRPr="00532B0F" w:rsidTr="00DF3E62">
        <w:trPr>
          <w:trHeight w:val="309"/>
          <w:trPrChange w:id="750" w:author="DANIEL Charlotte A" w:date="2015-01-08T15:26:00Z">
            <w:trPr>
              <w:trHeight w:val="309"/>
            </w:trPr>
          </w:trPrChange>
        </w:trPr>
        <w:tc>
          <w:tcPr>
            <w:tcW w:w="528" w:type="dxa"/>
            <w:shd w:val="clear" w:color="auto" w:fill="auto"/>
            <w:tcPrChange w:id="751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752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 Type</w:t>
            </w:r>
          </w:p>
        </w:tc>
        <w:tc>
          <w:tcPr>
            <w:tcW w:w="990" w:type="dxa"/>
            <w:shd w:val="clear" w:color="auto" w:fill="auto"/>
            <w:tcPrChange w:id="753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40" w:type="dxa"/>
            <w:shd w:val="clear" w:color="auto" w:fill="auto"/>
            <w:tcPrChange w:id="754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755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  <w:tcPrChange w:id="756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SIGN_TYP</w:t>
            </w:r>
          </w:p>
        </w:tc>
        <w:tc>
          <w:tcPr>
            <w:tcW w:w="2070" w:type="dxa"/>
            <w:tcPrChange w:id="757" w:author="DANIEL Charlotte A" w:date="2015-01-08T15:26:00Z">
              <w:tcPr>
                <w:tcW w:w="171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SIGN_TYP</w:t>
            </w:r>
          </w:p>
        </w:tc>
        <w:tc>
          <w:tcPr>
            <w:tcW w:w="720" w:type="dxa"/>
            <w:shd w:val="clear" w:color="auto" w:fill="auto"/>
            <w:tcPrChange w:id="758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759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760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761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762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  <w:tcPrChange w:id="763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764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765" w:author="DANIEL Charlotte A" w:date="2014-12-15T14:04:00Z">
              <w:r w:rsidDel="0047066A">
                <w:rPr>
                  <w:sz w:val="20"/>
                </w:rPr>
                <w:delText>X</w:delText>
              </w:r>
            </w:del>
            <w:ins w:id="766" w:author="DANIEL Charlotte A" w:date="2014-12-15T14:04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767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768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769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770" w:author="DANIEL Charlotte A" w:date="2014-12-05T10:04:00Z">
              <w:r w:rsidDel="00C4596E">
                <w:rPr>
                  <w:sz w:val="20"/>
                </w:rPr>
                <w:delText>Installation ID</w:delText>
              </w:r>
            </w:del>
            <w:ins w:id="771" w:author="DANIEL Charlotte A" w:date="2014-12-05T10:04:00Z">
              <w:r w:rsidR="00C4596E">
                <w:rPr>
                  <w:sz w:val="20"/>
                </w:rPr>
                <w:t>Identification</w:t>
              </w:r>
            </w:ins>
          </w:p>
        </w:tc>
        <w:tc>
          <w:tcPr>
            <w:tcW w:w="990" w:type="dxa"/>
            <w:shd w:val="clear" w:color="auto" w:fill="auto"/>
            <w:tcPrChange w:id="772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773" w:author="DANIEL Charlotte A" w:date="2014-12-05T10:03:00Z">
              <w:r>
                <w:rPr>
                  <w:sz w:val="20"/>
                </w:rPr>
                <w:t>9</w:t>
              </w:r>
            </w:ins>
            <w:del w:id="774" w:author="DANIEL Charlotte A" w:date="2014-12-05T10:03:00Z">
              <w:r w:rsidR="0018767B" w:rsidDel="00C4596E">
                <w:rPr>
                  <w:sz w:val="20"/>
                </w:rPr>
                <w:delText>10?</w:delText>
              </w:r>
            </w:del>
          </w:p>
        </w:tc>
        <w:tc>
          <w:tcPr>
            <w:tcW w:w="540" w:type="dxa"/>
            <w:shd w:val="clear" w:color="auto" w:fill="auto"/>
            <w:tcPrChange w:id="775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776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777" w:author="DANIEL Charlotte A" w:date="2014-12-05T10:03:00Z">
              <w:r w:rsidDel="00C4596E">
                <w:rPr>
                  <w:sz w:val="20"/>
                </w:rPr>
                <w:delText>VarChar2</w:delText>
              </w:r>
            </w:del>
            <w:ins w:id="778" w:author="DANIEL Charlotte A" w:date="2014-12-05T10:03:00Z">
              <w:r w:rsidR="00C4596E">
                <w:rPr>
                  <w:sz w:val="20"/>
                </w:rPr>
                <w:t>Number</w:t>
              </w:r>
            </w:ins>
          </w:p>
        </w:tc>
        <w:tc>
          <w:tcPr>
            <w:tcW w:w="1440" w:type="dxa"/>
            <w:shd w:val="clear" w:color="auto" w:fill="auto"/>
            <w:tcPrChange w:id="779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780" w:author="DANIEL Charlotte A" w:date="2015-01-08T15:26:00Z">
              <w:tcPr>
                <w:tcW w:w="171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781" w:author="DANIEL Charlotte A" w:date="2014-12-05T10:04:00Z">
              <w:r w:rsidDel="00C4596E">
                <w:rPr>
                  <w:sz w:val="20"/>
                </w:rPr>
                <w:delText>INSTALL_ID</w:delText>
              </w:r>
            </w:del>
            <w:ins w:id="782" w:author="DANIEL Charlotte A" w:date="2014-12-05T10:04:00Z">
              <w:r w:rsidR="00C4596E">
                <w:rPr>
                  <w:sz w:val="20"/>
                </w:rPr>
                <w:t>IIT_NE_ID</w:t>
              </w:r>
            </w:ins>
          </w:p>
        </w:tc>
        <w:tc>
          <w:tcPr>
            <w:tcW w:w="720" w:type="dxa"/>
            <w:shd w:val="clear" w:color="auto" w:fill="auto"/>
            <w:tcPrChange w:id="783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784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785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786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787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  <w:tcPrChange w:id="788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789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61234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790" w:author="DANIEL Charlotte A" w:date="2014-12-12T14:48:00Z">
              <w:r>
                <w:rPr>
                  <w:sz w:val="20"/>
                </w:rPr>
                <w:t>N</w:t>
              </w:r>
            </w:ins>
          </w:p>
        </w:tc>
        <w:tc>
          <w:tcPr>
            <w:tcW w:w="450" w:type="dxa"/>
            <w:shd w:val="clear" w:color="auto" w:fill="auto"/>
            <w:tcPrChange w:id="791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792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793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Standard Sign Identification</w:t>
            </w:r>
          </w:p>
        </w:tc>
        <w:tc>
          <w:tcPr>
            <w:tcW w:w="990" w:type="dxa"/>
            <w:shd w:val="clear" w:color="auto" w:fill="auto"/>
            <w:tcPrChange w:id="794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40" w:type="dxa"/>
            <w:shd w:val="clear" w:color="auto" w:fill="auto"/>
            <w:tcPrChange w:id="795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796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  <w:tcPrChange w:id="797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746DE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</w:t>
            </w:r>
            <w:ins w:id="798" w:author="DANIEL Charlotte A" w:date="2014-12-16T13:38:00Z">
              <w:r w:rsidR="00B62EA4">
                <w:rPr>
                  <w:sz w:val="20"/>
                </w:rPr>
                <w:t>_STD</w:t>
              </w:r>
            </w:ins>
          </w:p>
        </w:tc>
        <w:tc>
          <w:tcPr>
            <w:tcW w:w="2070" w:type="dxa"/>
            <w:tcPrChange w:id="799" w:author="DANIEL Charlotte A" w:date="2015-01-08T15:26:00Z">
              <w:tcPr>
                <w:tcW w:w="171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STD_SIGN_ID</w:t>
            </w:r>
          </w:p>
        </w:tc>
        <w:tc>
          <w:tcPr>
            <w:tcW w:w="720" w:type="dxa"/>
            <w:shd w:val="clear" w:color="auto" w:fill="auto"/>
            <w:tcPrChange w:id="800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801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802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803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804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805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806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807" w:author="DANIEL Charlotte A" w:date="2014-12-15T14:04:00Z">
              <w:r w:rsidDel="0047066A">
                <w:rPr>
                  <w:sz w:val="20"/>
                </w:rPr>
                <w:delText>X</w:delText>
              </w:r>
            </w:del>
            <w:ins w:id="808" w:author="DANIEL Charlotte A" w:date="2014-12-15T14:04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809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233782" w:rsidRPr="00532B0F" w:rsidDel="00C63168" w:rsidTr="00DF3E62">
        <w:trPr>
          <w:del w:id="810" w:author="DANIEL Charlotte A" w:date="2015-02-13T12:52:00Z"/>
        </w:trPr>
        <w:tc>
          <w:tcPr>
            <w:tcW w:w="528" w:type="dxa"/>
            <w:shd w:val="clear" w:color="auto" w:fill="auto"/>
            <w:tcPrChange w:id="811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233782" w:rsidRPr="00BB16F0" w:rsidDel="00C63168" w:rsidRDefault="00233782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812" w:author="DANIEL Charlotte A" w:date="2015-02-13T12:52:00Z"/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813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233782" w:rsidRPr="0055706D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14" w:author="DANIEL Charlotte A" w:date="2015-02-13T12:52:00Z"/>
                <w:sz w:val="20"/>
                <w:rPrChange w:id="815" w:author="DANIEL Charlotte A" w:date="2015-01-23T09:05:00Z">
                  <w:rPr>
                    <w:del w:id="816" w:author="DANIEL Charlotte A" w:date="2015-02-13T12:52:00Z"/>
                    <w:i/>
                    <w:sz w:val="20"/>
                  </w:rPr>
                </w:rPrChange>
              </w:rPr>
            </w:pPr>
            <w:del w:id="817" w:author="DANIEL Charlotte A" w:date="2015-02-13T12:52:00Z">
              <w:r w:rsidRPr="0055706D" w:rsidDel="00C63168">
                <w:rPr>
                  <w:sz w:val="20"/>
                  <w:rPrChange w:id="818" w:author="DANIEL Charlotte A" w:date="2015-01-23T09:05:00Z">
                    <w:rPr>
                      <w:i/>
                      <w:sz w:val="20"/>
                    </w:rPr>
                  </w:rPrChange>
                </w:rPr>
                <w:delText>Custom Legend ID</w:delText>
              </w:r>
            </w:del>
          </w:p>
        </w:tc>
        <w:tc>
          <w:tcPr>
            <w:tcW w:w="990" w:type="dxa"/>
            <w:shd w:val="clear" w:color="auto" w:fill="auto"/>
            <w:tcPrChange w:id="819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233782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20" w:author="DANIEL Charlotte A" w:date="2015-02-13T12:52:00Z"/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821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233782" w:rsidRPr="00532B0F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22" w:author="DANIEL Charlotte A" w:date="2015-02-13T12:52:00Z"/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823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233782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24" w:author="DANIEL Charlotte A" w:date="2015-02-13T12:52:00Z"/>
                <w:sz w:val="20"/>
              </w:rPr>
            </w:pPr>
            <w:del w:id="825" w:author="DANIEL Charlotte A" w:date="2015-02-13T12:52:00Z">
              <w:r w:rsidDel="00C63168">
                <w:rPr>
                  <w:sz w:val="20"/>
                </w:rPr>
                <w:delText>Number</w:delText>
              </w:r>
            </w:del>
          </w:p>
        </w:tc>
        <w:tc>
          <w:tcPr>
            <w:tcW w:w="1440" w:type="dxa"/>
            <w:shd w:val="clear" w:color="auto" w:fill="auto"/>
            <w:tcPrChange w:id="826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233782" w:rsidRPr="00532B0F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27" w:author="DANIEL Charlotte A" w:date="2015-02-13T12:52:00Z"/>
                <w:sz w:val="20"/>
              </w:rPr>
            </w:pPr>
          </w:p>
        </w:tc>
        <w:tc>
          <w:tcPr>
            <w:tcW w:w="2070" w:type="dxa"/>
            <w:tcPrChange w:id="828" w:author="DANIEL Charlotte A" w:date="2015-01-08T15:26:00Z">
              <w:tcPr>
                <w:tcW w:w="1710" w:type="dxa"/>
              </w:tcPr>
            </w:tcPrChange>
          </w:tcPr>
          <w:p w:rsidR="00233782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29" w:author="DANIEL Charlotte A" w:date="2015-02-13T12:52:00Z"/>
                <w:sz w:val="20"/>
              </w:rPr>
            </w:pPr>
            <w:del w:id="830" w:author="DANIEL Charlotte A" w:date="2015-02-13T12:52:00Z">
              <w:r w:rsidDel="00C63168">
                <w:rPr>
                  <w:sz w:val="20"/>
                </w:rPr>
                <w:delText>CUSTOM_LGND_ID</w:delText>
              </w:r>
            </w:del>
          </w:p>
        </w:tc>
        <w:tc>
          <w:tcPr>
            <w:tcW w:w="720" w:type="dxa"/>
            <w:shd w:val="clear" w:color="auto" w:fill="auto"/>
            <w:tcPrChange w:id="831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233782" w:rsidRPr="00532B0F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32" w:author="DANIEL Charlotte A" w:date="2015-02-13T12:52:00Z"/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833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233782" w:rsidRPr="00532B0F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34" w:author="DANIEL Charlotte A" w:date="2015-02-13T12:52:00Z"/>
                <w:sz w:val="20"/>
              </w:rPr>
            </w:pPr>
          </w:p>
        </w:tc>
        <w:tc>
          <w:tcPr>
            <w:tcW w:w="540" w:type="dxa"/>
            <w:tcPrChange w:id="835" w:author="DANIEL Charlotte A" w:date="2015-01-08T15:26:00Z">
              <w:tcPr>
                <w:tcW w:w="540" w:type="dxa"/>
              </w:tcPr>
            </w:tcPrChange>
          </w:tcPr>
          <w:p w:rsidR="00233782" w:rsidRPr="00532B0F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36" w:author="DANIEL Charlotte A" w:date="2015-02-13T12:52:00Z"/>
                <w:sz w:val="20"/>
              </w:rPr>
            </w:pPr>
          </w:p>
        </w:tc>
        <w:tc>
          <w:tcPr>
            <w:tcW w:w="1440" w:type="dxa"/>
            <w:tcPrChange w:id="837" w:author="DANIEL Charlotte A" w:date="2015-01-08T15:26:00Z">
              <w:tcPr>
                <w:tcW w:w="1440" w:type="dxa"/>
              </w:tcPr>
            </w:tcPrChange>
          </w:tcPr>
          <w:p w:rsidR="00233782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38" w:author="DANIEL Charlotte A" w:date="2015-02-13T12:52:00Z"/>
                <w:sz w:val="20"/>
              </w:rPr>
            </w:pPr>
            <w:del w:id="839" w:author="DANIEL Charlotte A" w:date="2015-02-13T12:52:00Z">
              <w:r w:rsidDel="00C63168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  <w:tcPrChange w:id="840" w:author="DANIEL Charlotte A" w:date="2015-01-08T15:26:00Z">
              <w:tcPr>
                <w:tcW w:w="360" w:type="dxa"/>
              </w:tcPr>
            </w:tcPrChange>
          </w:tcPr>
          <w:p w:rsidR="00233782" w:rsidRPr="00532B0F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41" w:author="DANIEL Charlotte A" w:date="2015-02-13T12:52:00Z"/>
                <w:sz w:val="20"/>
              </w:rPr>
            </w:pPr>
          </w:p>
        </w:tc>
        <w:tc>
          <w:tcPr>
            <w:tcW w:w="360" w:type="dxa"/>
            <w:tcPrChange w:id="842" w:author="DANIEL Charlotte A" w:date="2015-01-08T15:26:00Z">
              <w:tcPr>
                <w:tcW w:w="360" w:type="dxa"/>
              </w:tcPr>
            </w:tcPrChange>
          </w:tcPr>
          <w:p w:rsidR="00233782" w:rsidRPr="00532B0F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43" w:author="DANIEL Charlotte A" w:date="2015-02-13T12:52:00Z"/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844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233782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45" w:author="DANIEL Charlotte A" w:date="2015-02-13T12:52:00Z"/>
                <w:sz w:val="20"/>
              </w:rPr>
            </w:pPr>
          </w:p>
        </w:tc>
        <w:tc>
          <w:tcPr>
            <w:tcW w:w="450" w:type="dxa"/>
            <w:shd w:val="clear" w:color="auto" w:fill="auto"/>
            <w:tcPrChange w:id="846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233782" w:rsidRPr="00532B0F" w:rsidDel="00C63168" w:rsidRDefault="0023378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847" w:author="DANIEL Charlotte A" w:date="2015-02-13T12:52:00Z"/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848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3036FE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849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Pr="003036FE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 w:rsidRPr="003036FE">
              <w:rPr>
                <w:sz w:val="20"/>
              </w:rPr>
              <w:t>Custom Legend</w:t>
            </w:r>
          </w:p>
        </w:tc>
        <w:tc>
          <w:tcPr>
            <w:tcW w:w="990" w:type="dxa"/>
            <w:shd w:val="clear" w:color="auto" w:fill="auto"/>
            <w:tcPrChange w:id="850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40" w:type="dxa"/>
            <w:shd w:val="clear" w:color="auto" w:fill="auto"/>
            <w:tcPrChange w:id="851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852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  <w:tcPrChange w:id="853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854" w:author="DANIEL Charlotte A" w:date="2015-01-08T15:26:00Z">
              <w:tcPr>
                <w:tcW w:w="171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CUSTOM_LGND</w:t>
            </w:r>
          </w:p>
        </w:tc>
        <w:tc>
          <w:tcPr>
            <w:tcW w:w="720" w:type="dxa"/>
            <w:shd w:val="clear" w:color="auto" w:fill="auto"/>
            <w:tcPrChange w:id="855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856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857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858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859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860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861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862" w:author="DANIEL Charlotte A" w:date="2014-12-15T14:04:00Z">
              <w:r w:rsidDel="0047066A">
                <w:rPr>
                  <w:sz w:val="20"/>
                </w:rPr>
                <w:delText>X</w:delText>
              </w:r>
            </w:del>
            <w:ins w:id="863" w:author="DANIEL Charlotte A" w:date="2014-12-15T14:04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864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865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866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Custom Width</w:t>
            </w:r>
          </w:p>
        </w:tc>
        <w:tc>
          <w:tcPr>
            <w:tcW w:w="990" w:type="dxa"/>
            <w:shd w:val="clear" w:color="auto" w:fill="auto"/>
            <w:tcPrChange w:id="867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ins w:id="868" w:author="DANIEL Charlotte A" w:date="2014-12-16T13:16:00Z">
              <w:r w:rsidR="00752A0B">
                <w:rPr>
                  <w:sz w:val="20"/>
                </w:rPr>
                <w:t>3</w:t>
              </w:r>
            </w:ins>
          </w:p>
        </w:tc>
        <w:tc>
          <w:tcPr>
            <w:tcW w:w="540" w:type="dxa"/>
            <w:shd w:val="clear" w:color="auto" w:fill="auto"/>
            <w:tcPrChange w:id="869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tcPrChange w:id="870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  <w:tcPrChange w:id="871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872" w:author="DANIEL Charlotte A" w:date="2015-01-08T15:26:00Z">
              <w:tcPr>
                <w:tcW w:w="171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CUSTOM_WD</w:t>
            </w:r>
          </w:p>
        </w:tc>
        <w:tc>
          <w:tcPr>
            <w:tcW w:w="720" w:type="dxa"/>
            <w:shd w:val="clear" w:color="auto" w:fill="auto"/>
            <w:tcPrChange w:id="873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874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875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876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877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878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879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880" w:author="DANIEL Charlotte A" w:date="2014-12-15T14:04:00Z">
              <w:r w:rsidDel="0047066A">
                <w:rPr>
                  <w:sz w:val="20"/>
                </w:rPr>
                <w:delText>X</w:delText>
              </w:r>
            </w:del>
            <w:ins w:id="881" w:author="DANIEL Charlotte A" w:date="2014-12-15T14:04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882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883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884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Custom Height</w:t>
            </w:r>
          </w:p>
        </w:tc>
        <w:tc>
          <w:tcPr>
            <w:tcW w:w="990" w:type="dxa"/>
            <w:shd w:val="clear" w:color="auto" w:fill="auto"/>
            <w:tcPrChange w:id="885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ins w:id="886" w:author="DANIEL Charlotte A" w:date="2014-12-16T13:16:00Z">
              <w:r w:rsidR="00752A0B">
                <w:rPr>
                  <w:sz w:val="20"/>
                </w:rPr>
                <w:t>3</w:t>
              </w:r>
            </w:ins>
          </w:p>
        </w:tc>
        <w:tc>
          <w:tcPr>
            <w:tcW w:w="540" w:type="dxa"/>
            <w:shd w:val="clear" w:color="auto" w:fill="auto"/>
            <w:tcPrChange w:id="887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0" w:type="dxa"/>
            <w:shd w:val="clear" w:color="auto" w:fill="auto"/>
            <w:tcPrChange w:id="888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  <w:tcPrChange w:id="889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890" w:author="DANIEL Charlotte A" w:date="2015-01-08T15:26:00Z">
              <w:tcPr>
                <w:tcW w:w="171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CUSTOM_HT</w:t>
            </w:r>
          </w:p>
        </w:tc>
        <w:tc>
          <w:tcPr>
            <w:tcW w:w="720" w:type="dxa"/>
            <w:shd w:val="clear" w:color="auto" w:fill="auto"/>
            <w:tcPrChange w:id="891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892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893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894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895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896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897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898" w:author="DANIEL Charlotte A" w:date="2014-12-15T14:04:00Z">
              <w:r w:rsidDel="0047066A">
                <w:rPr>
                  <w:sz w:val="20"/>
                </w:rPr>
                <w:delText>X</w:delText>
              </w:r>
            </w:del>
            <w:ins w:id="899" w:author="DANIEL Charlotte A" w:date="2014-12-15T14:04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900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901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902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Estimate Replacement Date</w:t>
            </w:r>
          </w:p>
        </w:tc>
        <w:tc>
          <w:tcPr>
            <w:tcW w:w="990" w:type="dxa"/>
            <w:shd w:val="clear" w:color="auto" w:fill="auto"/>
            <w:tcPrChange w:id="903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540" w:type="dxa"/>
            <w:shd w:val="clear" w:color="auto" w:fill="auto"/>
            <w:tcPrChange w:id="904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905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shd w:val="clear" w:color="auto" w:fill="auto"/>
            <w:tcPrChange w:id="906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907" w:author="DANIEL Charlotte A" w:date="2015-01-08T15:26:00Z">
              <w:tcPr>
                <w:tcW w:w="171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EST_RPLCMNT_DT</w:t>
            </w:r>
          </w:p>
        </w:tc>
        <w:tc>
          <w:tcPr>
            <w:tcW w:w="720" w:type="dxa"/>
            <w:shd w:val="clear" w:color="auto" w:fill="auto"/>
            <w:tcPrChange w:id="908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909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910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911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912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  <w:tcPrChange w:id="913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914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915" w:author="DANIEL Charlotte A" w:date="2014-12-15T14:04:00Z">
              <w:r w:rsidDel="0047066A">
                <w:rPr>
                  <w:sz w:val="20"/>
                </w:rPr>
                <w:delText>X</w:delText>
              </w:r>
            </w:del>
            <w:ins w:id="916" w:author="DANIEL Charlotte A" w:date="2014-12-15T14:04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917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918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919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Fail Flag</w:t>
            </w:r>
          </w:p>
        </w:tc>
        <w:tc>
          <w:tcPr>
            <w:tcW w:w="990" w:type="dxa"/>
            <w:shd w:val="clear" w:color="auto" w:fill="auto"/>
            <w:tcPrChange w:id="920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shd w:val="clear" w:color="auto" w:fill="auto"/>
            <w:tcPrChange w:id="921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922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  <w:tcPrChange w:id="923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YES_NO</w:t>
            </w:r>
          </w:p>
        </w:tc>
        <w:tc>
          <w:tcPr>
            <w:tcW w:w="2070" w:type="dxa"/>
            <w:tcPrChange w:id="924" w:author="DANIEL Charlotte A" w:date="2015-01-08T15:26:00Z">
              <w:tcPr>
                <w:tcW w:w="1710" w:type="dxa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FAIL_FLG</w:t>
            </w:r>
          </w:p>
        </w:tc>
        <w:tc>
          <w:tcPr>
            <w:tcW w:w="720" w:type="dxa"/>
            <w:shd w:val="clear" w:color="auto" w:fill="auto"/>
            <w:tcPrChange w:id="925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926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927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928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929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930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931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932" w:author="DANIEL Charlotte A" w:date="2014-12-15T14:05:00Z">
              <w:r w:rsidDel="0047066A">
                <w:rPr>
                  <w:sz w:val="20"/>
                </w:rPr>
                <w:delText>X</w:delText>
              </w:r>
            </w:del>
            <w:ins w:id="933" w:author="DANIEL Charlotte A" w:date="2014-12-15T14:05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934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935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936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Custom Picture</w:t>
            </w:r>
            <w:ins w:id="937" w:author="DANIEL Charlotte A" w:date="2014-12-31T13:12:00Z">
              <w:r w:rsidR="004B7E47">
                <w:rPr>
                  <w:sz w:val="20"/>
                </w:rPr>
                <w:t xml:space="preserve"> Path</w:t>
              </w:r>
            </w:ins>
          </w:p>
        </w:tc>
        <w:tc>
          <w:tcPr>
            <w:tcW w:w="990" w:type="dxa"/>
            <w:shd w:val="clear" w:color="auto" w:fill="auto"/>
            <w:tcPrChange w:id="938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40" w:type="dxa"/>
            <w:shd w:val="clear" w:color="auto" w:fill="auto"/>
            <w:tcPrChange w:id="939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940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  <w:tcPrChange w:id="941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942" w:author="DANIEL Charlotte A" w:date="2015-01-08T15:26:00Z">
              <w:tcPr>
                <w:tcW w:w="1710" w:type="dxa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CUSTOM_PIC</w:t>
            </w:r>
            <w:ins w:id="943" w:author="DANIEL Charlotte A" w:date="2014-12-31T13:13:00Z">
              <w:r w:rsidR="004B7E47">
                <w:rPr>
                  <w:sz w:val="20"/>
                </w:rPr>
                <w:t>_PATH</w:t>
              </w:r>
            </w:ins>
          </w:p>
        </w:tc>
        <w:tc>
          <w:tcPr>
            <w:tcW w:w="720" w:type="dxa"/>
            <w:shd w:val="clear" w:color="auto" w:fill="auto"/>
            <w:tcPrChange w:id="944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945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946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947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948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949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950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951" w:author="DANIEL Charlotte A" w:date="2014-12-15T14:05:00Z">
              <w:r w:rsidDel="0047066A">
                <w:rPr>
                  <w:sz w:val="20"/>
                </w:rPr>
                <w:delText>X</w:delText>
              </w:r>
            </w:del>
            <w:ins w:id="952" w:author="DANIEL Charlotte A" w:date="2014-12-15T14:05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953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954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955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Facing Direction</w:t>
            </w:r>
          </w:p>
        </w:tc>
        <w:tc>
          <w:tcPr>
            <w:tcW w:w="990" w:type="dxa"/>
            <w:shd w:val="clear" w:color="auto" w:fill="auto"/>
            <w:tcPrChange w:id="956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shd w:val="clear" w:color="auto" w:fill="auto"/>
            <w:tcPrChange w:id="957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958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  <w:tcPrChange w:id="959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GEN_DIR</w:t>
            </w:r>
          </w:p>
        </w:tc>
        <w:tc>
          <w:tcPr>
            <w:tcW w:w="2070" w:type="dxa"/>
            <w:tcPrChange w:id="960" w:author="DANIEL Charlotte A" w:date="2015-01-08T15:26:00Z">
              <w:tcPr>
                <w:tcW w:w="1710" w:type="dxa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FACING_DIR</w:t>
            </w:r>
          </w:p>
        </w:tc>
        <w:tc>
          <w:tcPr>
            <w:tcW w:w="720" w:type="dxa"/>
            <w:shd w:val="clear" w:color="auto" w:fill="auto"/>
            <w:tcPrChange w:id="961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962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963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964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965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  <w:tcPrChange w:id="966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967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968" w:author="DANIEL Charlotte A" w:date="2014-12-15T14:05:00Z">
              <w:r w:rsidDel="0047066A">
                <w:rPr>
                  <w:sz w:val="20"/>
                </w:rPr>
                <w:delText>X</w:delText>
              </w:r>
            </w:del>
            <w:ins w:id="969" w:author="DANIEL Charlotte A" w:date="2014-12-15T14:05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970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971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972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Substrate </w:t>
            </w:r>
          </w:p>
        </w:tc>
        <w:tc>
          <w:tcPr>
            <w:tcW w:w="990" w:type="dxa"/>
            <w:shd w:val="clear" w:color="auto" w:fill="auto"/>
            <w:tcPrChange w:id="973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shd w:val="clear" w:color="auto" w:fill="auto"/>
            <w:tcPrChange w:id="974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975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  <w:tcPrChange w:id="976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9A1D4F" w:rsidP="00B272C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977" w:author="DANIEL Charlotte A" w:date="2014-12-19T09:02:00Z">
              <w:r>
                <w:rPr>
                  <w:sz w:val="20"/>
                </w:rPr>
                <w:t>SIGN_SBSTR</w:t>
              </w:r>
            </w:ins>
            <w:del w:id="978" w:author="DANIEL Charlotte A" w:date="2014-12-19T09:02:00Z">
              <w:r w:rsidR="0018767B" w:rsidDel="009A1D4F">
                <w:rPr>
                  <w:sz w:val="20"/>
                </w:rPr>
                <w:delText>Substrate</w:delText>
              </w:r>
            </w:del>
          </w:p>
        </w:tc>
        <w:tc>
          <w:tcPr>
            <w:tcW w:w="2070" w:type="dxa"/>
            <w:tcPrChange w:id="979" w:author="DANIEL Charlotte A" w:date="2015-01-08T15:26:00Z">
              <w:tcPr>
                <w:tcW w:w="1710" w:type="dxa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 w:rsidRPr="00E662F1">
              <w:rPr>
                <w:sz w:val="20"/>
              </w:rPr>
              <w:t>SBSTR</w:t>
            </w:r>
          </w:p>
        </w:tc>
        <w:tc>
          <w:tcPr>
            <w:tcW w:w="720" w:type="dxa"/>
            <w:shd w:val="clear" w:color="auto" w:fill="auto"/>
            <w:tcPrChange w:id="980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981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982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983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984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985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986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987" w:author="DANIEL Charlotte A" w:date="2014-12-15T14:05:00Z">
              <w:r w:rsidDel="0047066A">
                <w:rPr>
                  <w:sz w:val="20"/>
                </w:rPr>
                <w:delText>X</w:delText>
              </w:r>
            </w:del>
            <w:ins w:id="988" w:author="DANIEL Charlotte A" w:date="2014-12-15T14:05:00Z">
              <w:r w:rsidR="0047066A">
                <w:rPr>
                  <w:sz w:val="20"/>
                </w:rPr>
                <w:t>Y</w:t>
              </w:r>
            </w:ins>
          </w:p>
        </w:tc>
        <w:tc>
          <w:tcPr>
            <w:tcW w:w="450" w:type="dxa"/>
            <w:shd w:val="clear" w:color="auto" w:fill="auto"/>
            <w:tcPrChange w:id="989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990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991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Sheeting</w:t>
            </w:r>
          </w:p>
        </w:tc>
        <w:tc>
          <w:tcPr>
            <w:tcW w:w="990" w:type="dxa"/>
            <w:shd w:val="clear" w:color="auto" w:fill="auto"/>
            <w:tcPrChange w:id="992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40" w:type="dxa"/>
            <w:shd w:val="clear" w:color="auto" w:fill="auto"/>
            <w:tcPrChange w:id="993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994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  <w:tcPrChange w:id="995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996" w:author="DANIEL Charlotte A" w:date="2014-12-19T09:03:00Z">
              <w:r w:rsidDel="009A1D4F">
                <w:rPr>
                  <w:sz w:val="20"/>
                </w:rPr>
                <w:delText>Sheeting</w:delText>
              </w:r>
            </w:del>
            <w:ins w:id="997" w:author="DANIEL Charlotte A" w:date="2014-12-19T09:03:00Z">
              <w:r w:rsidR="009A1D4F">
                <w:rPr>
                  <w:sz w:val="20"/>
                </w:rPr>
                <w:t>SIGN_SHEETING</w:t>
              </w:r>
            </w:ins>
          </w:p>
        </w:tc>
        <w:tc>
          <w:tcPr>
            <w:tcW w:w="2070" w:type="dxa"/>
            <w:tcPrChange w:id="998" w:author="DANIEL Charlotte A" w:date="2015-01-08T15:26:00Z">
              <w:tcPr>
                <w:tcW w:w="1710" w:type="dxa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SHEETING</w:t>
            </w:r>
          </w:p>
        </w:tc>
        <w:tc>
          <w:tcPr>
            <w:tcW w:w="720" w:type="dxa"/>
            <w:shd w:val="clear" w:color="auto" w:fill="auto"/>
            <w:tcPrChange w:id="999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1000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1001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1002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1003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1004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1005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Default="0047066A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006" w:author="DANIEL Charlotte A" w:date="2014-12-15T14:05:00Z">
              <w:r>
                <w:rPr>
                  <w:sz w:val="20"/>
                </w:rPr>
                <w:t>Y</w:t>
              </w:r>
            </w:ins>
            <w:del w:id="1007" w:author="DANIEL Charlotte A" w:date="2014-12-15T14:05:00Z">
              <w:r w:rsidR="0018767B" w:rsidDel="0047066A">
                <w:rPr>
                  <w:sz w:val="20"/>
                </w:rPr>
                <w:delText>X</w:delText>
              </w:r>
            </w:del>
          </w:p>
        </w:tc>
        <w:tc>
          <w:tcPr>
            <w:tcW w:w="450" w:type="dxa"/>
            <w:shd w:val="clear" w:color="auto" w:fill="auto"/>
            <w:tcPrChange w:id="1008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1009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1010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Installation Date</w:t>
            </w:r>
          </w:p>
        </w:tc>
        <w:tc>
          <w:tcPr>
            <w:tcW w:w="990" w:type="dxa"/>
            <w:shd w:val="clear" w:color="auto" w:fill="auto"/>
            <w:tcPrChange w:id="1011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shd w:val="clear" w:color="auto" w:fill="auto"/>
            <w:tcPrChange w:id="1012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1013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shd w:val="clear" w:color="auto" w:fill="auto"/>
            <w:tcPrChange w:id="1014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1015" w:author="DANIEL Charlotte A" w:date="2015-01-08T15:26:00Z">
              <w:tcPr>
                <w:tcW w:w="1710" w:type="dxa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INSTALL_DT</w:t>
            </w:r>
          </w:p>
        </w:tc>
        <w:tc>
          <w:tcPr>
            <w:tcW w:w="720" w:type="dxa"/>
            <w:shd w:val="clear" w:color="auto" w:fill="auto"/>
            <w:tcPrChange w:id="1016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1017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1018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1019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1020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1021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1022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Default="0047066A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023" w:author="DANIEL Charlotte A" w:date="2014-12-15T14:05:00Z">
              <w:r>
                <w:rPr>
                  <w:sz w:val="20"/>
                </w:rPr>
                <w:t>Y</w:t>
              </w:r>
            </w:ins>
            <w:del w:id="1024" w:author="DANIEL Charlotte A" w:date="2014-12-15T14:05:00Z">
              <w:r w:rsidR="0018767B" w:rsidDel="0047066A">
                <w:rPr>
                  <w:sz w:val="20"/>
                </w:rPr>
                <w:delText>X</w:delText>
              </w:r>
            </w:del>
          </w:p>
        </w:tc>
        <w:tc>
          <w:tcPr>
            <w:tcW w:w="450" w:type="dxa"/>
            <w:shd w:val="clear" w:color="auto" w:fill="auto"/>
            <w:tcPrChange w:id="1025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1026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1027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Inspection Date</w:t>
            </w:r>
          </w:p>
        </w:tc>
        <w:tc>
          <w:tcPr>
            <w:tcW w:w="990" w:type="dxa"/>
            <w:shd w:val="clear" w:color="auto" w:fill="auto"/>
            <w:tcPrChange w:id="1028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shd w:val="clear" w:color="auto" w:fill="auto"/>
            <w:tcPrChange w:id="1029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1030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shd w:val="clear" w:color="auto" w:fill="auto"/>
            <w:tcPrChange w:id="1031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1032" w:author="DANIEL Charlotte A" w:date="2015-01-08T15:26:00Z">
              <w:tcPr>
                <w:tcW w:w="1710" w:type="dxa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INSP_DT</w:t>
            </w:r>
          </w:p>
        </w:tc>
        <w:tc>
          <w:tcPr>
            <w:tcW w:w="720" w:type="dxa"/>
            <w:shd w:val="clear" w:color="auto" w:fill="auto"/>
            <w:tcPrChange w:id="1033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1034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1035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1036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1037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1038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1039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Default="0047066A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040" w:author="DANIEL Charlotte A" w:date="2014-12-15T14:05:00Z">
              <w:r>
                <w:rPr>
                  <w:sz w:val="20"/>
                </w:rPr>
                <w:t>Y</w:t>
              </w:r>
            </w:ins>
            <w:del w:id="1041" w:author="DANIEL Charlotte A" w:date="2014-12-15T14:05:00Z">
              <w:r w:rsidR="0018767B" w:rsidDel="0047066A">
                <w:rPr>
                  <w:sz w:val="20"/>
                </w:rPr>
                <w:delText>X</w:delText>
              </w:r>
            </w:del>
          </w:p>
        </w:tc>
        <w:tc>
          <w:tcPr>
            <w:tcW w:w="450" w:type="dxa"/>
            <w:shd w:val="clear" w:color="auto" w:fill="auto"/>
            <w:tcPrChange w:id="1042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1043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1044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Recycle Count</w:t>
            </w:r>
          </w:p>
        </w:tc>
        <w:tc>
          <w:tcPr>
            <w:tcW w:w="990" w:type="dxa"/>
            <w:shd w:val="clear" w:color="auto" w:fill="auto"/>
            <w:tcPrChange w:id="1045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1046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1047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  <w:tcPrChange w:id="1048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1049" w:author="DANIEL Charlotte A" w:date="2015-01-08T15:26:00Z">
              <w:tcPr>
                <w:tcW w:w="1710" w:type="dxa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RECYC_CNT</w:t>
            </w:r>
          </w:p>
        </w:tc>
        <w:tc>
          <w:tcPr>
            <w:tcW w:w="720" w:type="dxa"/>
            <w:shd w:val="clear" w:color="auto" w:fill="auto"/>
            <w:tcPrChange w:id="1050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1051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1052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1053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1054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1055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1056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Default="0047066A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057" w:author="DANIEL Charlotte A" w:date="2014-12-15T14:05:00Z">
              <w:r>
                <w:rPr>
                  <w:sz w:val="20"/>
                </w:rPr>
                <w:t>Y</w:t>
              </w:r>
            </w:ins>
            <w:del w:id="1058" w:author="DANIEL Charlotte A" w:date="2014-12-15T14:05:00Z">
              <w:r w:rsidR="0018767B" w:rsidDel="0047066A">
                <w:rPr>
                  <w:sz w:val="20"/>
                </w:rPr>
                <w:delText>X</w:delText>
              </w:r>
            </w:del>
          </w:p>
        </w:tc>
        <w:tc>
          <w:tcPr>
            <w:tcW w:w="450" w:type="dxa"/>
            <w:shd w:val="clear" w:color="auto" w:fill="auto"/>
            <w:tcPrChange w:id="1059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DF3E62">
        <w:tc>
          <w:tcPr>
            <w:tcW w:w="528" w:type="dxa"/>
            <w:shd w:val="clear" w:color="auto" w:fill="auto"/>
            <w:tcPrChange w:id="1060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18767B" w:rsidRPr="00BB16F0" w:rsidRDefault="001876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1061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SOI Flag</w:t>
            </w:r>
          </w:p>
        </w:tc>
        <w:tc>
          <w:tcPr>
            <w:tcW w:w="990" w:type="dxa"/>
            <w:shd w:val="clear" w:color="auto" w:fill="auto"/>
            <w:tcPrChange w:id="1062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shd w:val="clear" w:color="auto" w:fill="auto"/>
            <w:tcPrChange w:id="1063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064" w:author="DANIEL Charlotte A" w:date="2014-12-19T13:08:00Z">
              <w:r w:rsidDel="00730D85">
                <w:rPr>
                  <w:sz w:val="20"/>
                </w:rPr>
                <w:delText>0</w:delText>
              </w:r>
            </w:del>
          </w:p>
        </w:tc>
        <w:tc>
          <w:tcPr>
            <w:tcW w:w="1080" w:type="dxa"/>
            <w:shd w:val="clear" w:color="auto" w:fill="auto"/>
            <w:tcPrChange w:id="1065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  <w:tcPrChange w:id="1066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YES_NO</w:t>
            </w:r>
          </w:p>
        </w:tc>
        <w:tc>
          <w:tcPr>
            <w:tcW w:w="2070" w:type="dxa"/>
            <w:tcPrChange w:id="1067" w:author="DANIEL Charlotte A" w:date="2015-01-08T15:26:00Z">
              <w:tcPr>
                <w:tcW w:w="1710" w:type="dxa"/>
              </w:tcPr>
            </w:tcPrChange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SOI_FLG</w:t>
            </w:r>
          </w:p>
        </w:tc>
        <w:tc>
          <w:tcPr>
            <w:tcW w:w="720" w:type="dxa"/>
            <w:shd w:val="clear" w:color="auto" w:fill="auto"/>
            <w:tcPrChange w:id="1068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1069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1070" w:author="DANIEL Charlotte A" w:date="2015-01-08T15:26:00Z">
              <w:tcPr>
                <w:tcW w:w="5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1071" w:author="DANIEL Charlotte A" w:date="2015-01-08T15:26:00Z">
              <w:tcPr>
                <w:tcW w:w="144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  <w:tcPrChange w:id="1072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1073" w:author="DANIEL Charlotte A" w:date="2015-01-08T15:26:00Z">
              <w:tcPr>
                <w:tcW w:w="360" w:type="dxa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1074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18767B" w:rsidRDefault="0047066A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075" w:author="DANIEL Charlotte A" w:date="2014-12-15T14:05:00Z">
              <w:r>
                <w:rPr>
                  <w:sz w:val="20"/>
                </w:rPr>
                <w:t>Y</w:t>
              </w:r>
            </w:ins>
            <w:del w:id="1076" w:author="DANIEL Charlotte A" w:date="2014-12-15T14:05:00Z">
              <w:r w:rsidR="0018767B" w:rsidDel="0047066A">
                <w:rPr>
                  <w:sz w:val="20"/>
                </w:rPr>
                <w:delText>X</w:delText>
              </w:r>
            </w:del>
          </w:p>
        </w:tc>
        <w:tc>
          <w:tcPr>
            <w:tcW w:w="450" w:type="dxa"/>
            <w:shd w:val="clear" w:color="auto" w:fill="auto"/>
            <w:tcPrChange w:id="1077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A7A7B" w:rsidRPr="00532B0F" w:rsidTr="00DF3E62">
        <w:tc>
          <w:tcPr>
            <w:tcW w:w="528" w:type="dxa"/>
            <w:shd w:val="clear" w:color="auto" w:fill="auto"/>
            <w:tcPrChange w:id="1078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9A7A7B" w:rsidRPr="00BB16F0" w:rsidRDefault="009A7A7B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1079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080" w:author="DANIEL Charlotte A" w:date="2014-12-05T10:31:00Z">
              <w:r w:rsidDel="0040258B">
                <w:rPr>
                  <w:sz w:val="20"/>
                </w:rPr>
                <w:delText>Update Flag</w:delText>
              </w:r>
            </w:del>
          </w:p>
        </w:tc>
        <w:tc>
          <w:tcPr>
            <w:tcW w:w="990" w:type="dxa"/>
            <w:shd w:val="clear" w:color="auto" w:fill="auto"/>
            <w:tcPrChange w:id="1081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082" w:author="DANIEL Charlotte A" w:date="2014-12-05T10:31:00Z">
              <w:r w:rsidDel="0040258B">
                <w:rPr>
                  <w:sz w:val="20"/>
                </w:rPr>
                <w:delText>1</w:delText>
              </w:r>
            </w:del>
          </w:p>
        </w:tc>
        <w:tc>
          <w:tcPr>
            <w:tcW w:w="540" w:type="dxa"/>
            <w:shd w:val="clear" w:color="auto" w:fill="auto"/>
            <w:tcPrChange w:id="1083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1084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9A7A7B" w:rsidRDefault="009A7A7B" w:rsidP="00C9349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085" w:author="DANIEL Charlotte A" w:date="2014-12-05T10:31:00Z">
              <w:r w:rsidDel="0040258B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  <w:tcPrChange w:id="1086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9A7A7B" w:rsidRPr="00532B0F" w:rsidRDefault="009A7A7B" w:rsidP="00C9349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087" w:author="DANIEL Charlotte A" w:date="2014-12-05T10:31:00Z">
              <w:r w:rsidDel="0040258B">
                <w:rPr>
                  <w:sz w:val="20"/>
                </w:rPr>
                <w:delText>YES_NO</w:delText>
              </w:r>
            </w:del>
          </w:p>
        </w:tc>
        <w:tc>
          <w:tcPr>
            <w:tcW w:w="2070" w:type="dxa"/>
            <w:tcPrChange w:id="1088" w:author="DANIEL Charlotte A" w:date="2015-01-08T15:26:00Z">
              <w:tcPr>
                <w:tcW w:w="1710" w:type="dxa"/>
              </w:tcPr>
            </w:tcPrChange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089" w:author="DANIEL Charlotte A" w:date="2014-12-05T10:31:00Z">
              <w:r w:rsidDel="0040258B">
                <w:rPr>
                  <w:sz w:val="20"/>
                </w:rPr>
                <w:delText>UPDT_FLG</w:delText>
              </w:r>
            </w:del>
          </w:p>
        </w:tc>
        <w:tc>
          <w:tcPr>
            <w:tcW w:w="720" w:type="dxa"/>
            <w:shd w:val="clear" w:color="auto" w:fill="auto"/>
            <w:tcPrChange w:id="1090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1091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1092" w:author="DANIEL Charlotte A" w:date="2015-01-08T15:26:00Z">
              <w:tcPr>
                <w:tcW w:w="540" w:type="dxa"/>
              </w:tcPr>
            </w:tcPrChange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1093" w:author="DANIEL Charlotte A" w:date="2015-01-08T15:26:00Z">
              <w:tcPr>
                <w:tcW w:w="1440" w:type="dxa"/>
              </w:tcPr>
            </w:tcPrChange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094" w:author="DANIEL Charlotte A" w:date="2014-12-05T10:31:00Z">
              <w:r w:rsidDel="0040258B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  <w:tcPrChange w:id="1095" w:author="DANIEL Charlotte A" w:date="2015-01-08T15:26:00Z">
              <w:tcPr>
                <w:tcW w:w="360" w:type="dxa"/>
              </w:tcPr>
            </w:tcPrChange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1096" w:author="DANIEL Charlotte A" w:date="2015-01-08T15:26:00Z">
              <w:tcPr>
                <w:tcW w:w="360" w:type="dxa"/>
              </w:tcPr>
            </w:tcPrChange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1097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450" w:type="dxa"/>
            <w:shd w:val="clear" w:color="auto" w:fill="auto"/>
            <w:tcPrChange w:id="1098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7949F1" w:rsidRPr="00532B0F" w:rsidTr="00DF3E62">
        <w:tc>
          <w:tcPr>
            <w:tcW w:w="528" w:type="dxa"/>
            <w:shd w:val="clear" w:color="auto" w:fill="auto"/>
            <w:tcPrChange w:id="1099" w:author="DANIEL Charlotte A" w:date="2015-01-08T15:26:00Z">
              <w:tcPr>
                <w:tcW w:w="528" w:type="dxa"/>
                <w:shd w:val="clear" w:color="auto" w:fill="auto"/>
              </w:tcPr>
            </w:tcPrChange>
          </w:tcPr>
          <w:p w:rsidR="007949F1" w:rsidRPr="00BB16F0" w:rsidRDefault="007949F1" w:rsidP="0018767B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820" w:type="dxa"/>
            <w:shd w:val="clear" w:color="auto" w:fill="auto"/>
            <w:tcPrChange w:id="1100" w:author="DANIEL Charlotte A" w:date="2015-01-08T15:26:00Z">
              <w:tcPr>
                <w:tcW w:w="2820" w:type="dxa"/>
                <w:shd w:val="clear" w:color="auto" w:fill="auto"/>
              </w:tcPr>
            </w:tcPrChange>
          </w:tcPr>
          <w:p w:rsidR="007949F1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990" w:type="dxa"/>
            <w:shd w:val="clear" w:color="auto" w:fill="auto"/>
            <w:tcPrChange w:id="1101" w:author="DANIEL Charlotte A" w:date="2015-01-08T15:26:00Z">
              <w:tcPr>
                <w:tcW w:w="990" w:type="dxa"/>
                <w:shd w:val="clear" w:color="auto" w:fill="auto"/>
              </w:tcPr>
            </w:tcPrChange>
          </w:tcPr>
          <w:p w:rsidR="007949F1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1102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7949F1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tcPrChange w:id="1103" w:author="DANIEL Charlotte A" w:date="2015-01-08T15:26:00Z">
              <w:tcPr>
                <w:tcW w:w="1080" w:type="dxa"/>
                <w:shd w:val="clear" w:color="auto" w:fill="auto"/>
              </w:tcPr>
            </w:tcPrChange>
          </w:tcPr>
          <w:p w:rsidR="007949F1" w:rsidRDefault="007949F1" w:rsidP="00C9349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tcPrChange w:id="1104" w:author="DANIEL Charlotte A" w:date="2015-01-08T15:26:00Z">
              <w:tcPr>
                <w:tcW w:w="1440" w:type="dxa"/>
                <w:shd w:val="clear" w:color="auto" w:fill="auto"/>
              </w:tcPr>
            </w:tcPrChange>
          </w:tcPr>
          <w:p w:rsidR="007949F1" w:rsidRDefault="007949F1" w:rsidP="00C9349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2070" w:type="dxa"/>
            <w:tcPrChange w:id="1105" w:author="DANIEL Charlotte A" w:date="2015-01-08T15:26:00Z">
              <w:tcPr>
                <w:tcW w:w="1710" w:type="dxa"/>
              </w:tcPr>
            </w:tcPrChange>
          </w:tcPr>
          <w:p w:rsidR="007949F1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1106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7949F1" w:rsidRPr="00532B0F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  <w:tcPrChange w:id="1107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7949F1" w:rsidRPr="00532B0F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tcPrChange w:id="1108" w:author="DANIEL Charlotte A" w:date="2015-01-08T15:26:00Z">
              <w:tcPr>
                <w:tcW w:w="540" w:type="dxa"/>
              </w:tcPr>
            </w:tcPrChange>
          </w:tcPr>
          <w:p w:rsidR="007949F1" w:rsidRPr="00532B0F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  <w:tcPrChange w:id="1109" w:author="DANIEL Charlotte A" w:date="2015-01-08T15:26:00Z">
              <w:tcPr>
                <w:tcW w:w="1440" w:type="dxa"/>
              </w:tcPr>
            </w:tcPrChange>
          </w:tcPr>
          <w:p w:rsidR="007949F1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110" w:author="DANIEL Charlotte A" w:date="2014-12-15T14:05:00Z">
              <w:r w:rsidDel="0047066A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  <w:tcPrChange w:id="1111" w:author="DANIEL Charlotte A" w:date="2015-01-08T15:26:00Z">
              <w:tcPr>
                <w:tcW w:w="360" w:type="dxa"/>
              </w:tcPr>
            </w:tcPrChange>
          </w:tcPr>
          <w:p w:rsidR="007949F1" w:rsidRPr="00532B0F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  <w:tcPrChange w:id="1112" w:author="DANIEL Charlotte A" w:date="2015-01-08T15:26:00Z">
              <w:tcPr>
                <w:tcW w:w="360" w:type="dxa"/>
              </w:tcPr>
            </w:tcPrChange>
          </w:tcPr>
          <w:p w:rsidR="007949F1" w:rsidRPr="00532B0F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tcPrChange w:id="1113" w:author="DANIEL Charlotte A" w:date="2015-01-08T15:26:00Z">
              <w:tcPr>
                <w:tcW w:w="540" w:type="dxa"/>
                <w:shd w:val="clear" w:color="auto" w:fill="auto"/>
              </w:tcPr>
            </w:tcPrChange>
          </w:tcPr>
          <w:p w:rsidR="007949F1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450" w:type="dxa"/>
            <w:shd w:val="clear" w:color="auto" w:fill="auto"/>
            <w:tcPrChange w:id="1114" w:author="DANIEL Charlotte A" w:date="2015-01-08T15:26:00Z">
              <w:tcPr>
                <w:tcW w:w="720" w:type="dxa"/>
                <w:shd w:val="clear" w:color="auto" w:fill="auto"/>
              </w:tcPr>
            </w:tcPrChange>
          </w:tcPr>
          <w:p w:rsidR="007949F1" w:rsidRPr="00532B0F" w:rsidRDefault="007949F1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</w:tbl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115" w:author="DANIEL Charlotte A" w:date="2015-02-06T08:38:00Z"/>
          <w:b/>
        </w:rPr>
      </w:pPr>
    </w:p>
    <w:p w:rsidR="00FB6642" w:rsidRPr="00B33244" w:rsidRDefault="00FB6642" w:rsidP="00FB664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116" w:author="DANIEL Charlotte A" w:date="2015-02-06T08:38:00Z"/>
          <w:b/>
        </w:rPr>
        <w:sectPr w:rsidR="00FB6642" w:rsidRPr="00B33244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  <w:ins w:id="1117" w:author="DANIEL Charlotte A" w:date="2015-02-06T08:38:00Z">
        <w:r>
          <w:rPr>
            <w:b/>
          </w:rPr>
          <w:t>Attribute</w:t>
        </w:r>
        <w:r w:rsidRPr="0027086F">
          <w:rPr>
            <w:b/>
          </w:rPr>
          <w:t xml:space="preserve"> </w:t>
        </w:r>
        <w:r>
          <w:rPr>
            <w:b/>
          </w:rPr>
          <w:t xml:space="preserve">and XSP </w:t>
        </w:r>
        <w:r w:rsidRPr="0027086F">
          <w:rPr>
            <w:b/>
          </w:rPr>
          <w:t>Values</w:t>
        </w:r>
        <w:r>
          <w:rPr>
            <w:b/>
          </w:rPr>
          <w:t>/Domains and Descriptions</w:t>
        </w:r>
        <w:r w:rsidRPr="0027086F">
          <w:rPr>
            <w:b/>
          </w:rPr>
          <w:t>:</w:t>
        </w:r>
        <w:r w:rsidRPr="0027086F">
          <w:rPr>
            <w:b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348"/>
        <w:gridCol w:w="3240"/>
        <w:gridCol w:w="3240"/>
      </w:tblGrid>
      <w:tr w:rsidR="00FB6642" w:rsidTr="007F6AF3">
        <w:trPr>
          <w:ins w:id="1118" w:author="DANIEL Charlotte A" w:date="2015-02-06T08:38:00Z"/>
        </w:trPr>
        <w:tc>
          <w:tcPr>
            <w:tcW w:w="3348" w:type="dxa"/>
            <w:shd w:val="solid" w:color="000080" w:fill="FFFFFF"/>
          </w:tcPr>
          <w:p w:rsidR="00FB6642" w:rsidRPr="00532B0F" w:rsidRDefault="00FB6642" w:rsidP="007F6AF3">
            <w:pPr>
              <w:rPr>
                <w:ins w:id="1119" w:author="DANIEL Charlotte A" w:date="2015-02-06T08:38:00Z"/>
                <w:b/>
                <w:bCs/>
                <w:color w:val="FFFFFF"/>
                <w:sz w:val="20"/>
              </w:rPr>
            </w:pPr>
            <w:ins w:id="1120" w:author="DANIEL Charlotte A" w:date="2015-02-06T08:38:00Z">
              <w:r w:rsidRPr="00532B0F">
                <w:rPr>
                  <w:b/>
                  <w:bCs/>
                  <w:color w:val="FFFFFF"/>
                  <w:sz w:val="20"/>
                </w:rPr>
                <w:lastRenderedPageBreak/>
                <w:t>Domain</w:t>
              </w:r>
            </w:ins>
          </w:p>
        </w:tc>
        <w:tc>
          <w:tcPr>
            <w:tcW w:w="3240" w:type="dxa"/>
            <w:shd w:val="solid" w:color="000080" w:fill="FFFFFF"/>
          </w:tcPr>
          <w:p w:rsidR="00FB6642" w:rsidRPr="00532B0F" w:rsidRDefault="00FB6642" w:rsidP="007F6AF3">
            <w:pPr>
              <w:rPr>
                <w:ins w:id="1121" w:author="DANIEL Charlotte A" w:date="2015-02-06T08:38:00Z"/>
                <w:b/>
                <w:bCs/>
                <w:color w:val="FFFFFF"/>
                <w:sz w:val="20"/>
              </w:rPr>
            </w:pPr>
            <w:ins w:id="1122" w:author="DANIEL Charlotte A" w:date="2015-02-06T08:38:00Z">
              <w:r>
                <w:rPr>
                  <w:b/>
                  <w:bCs/>
                  <w:color w:val="FFFFFF"/>
                  <w:sz w:val="20"/>
                </w:rPr>
                <w:t>Value</w:t>
              </w:r>
            </w:ins>
          </w:p>
        </w:tc>
        <w:tc>
          <w:tcPr>
            <w:tcW w:w="3240" w:type="dxa"/>
            <w:shd w:val="solid" w:color="000080" w:fill="FFFFFF"/>
          </w:tcPr>
          <w:p w:rsidR="00FB6642" w:rsidRPr="00532B0F" w:rsidRDefault="00FB6642" w:rsidP="007F6AF3">
            <w:pPr>
              <w:rPr>
                <w:ins w:id="1123" w:author="DANIEL Charlotte A" w:date="2015-02-06T08:38:00Z"/>
                <w:b/>
                <w:bCs/>
                <w:color w:val="FFFFFF"/>
                <w:sz w:val="20"/>
              </w:rPr>
            </w:pPr>
            <w:ins w:id="1124" w:author="DANIEL Charlotte A" w:date="2015-02-06T08:38:00Z">
              <w:r>
                <w:rPr>
                  <w:b/>
                  <w:bCs/>
                  <w:color w:val="FFFFFF"/>
                  <w:sz w:val="20"/>
                </w:rPr>
                <w:t>Meaning</w:t>
              </w:r>
            </w:ins>
          </w:p>
        </w:tc>
      </w:tr>
      <w:tr w:rsidR="00FB6642" w:rsidTr="007F6AF3">
        <w:trPr>
          <w:ins w:id="1125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126" w:author="DANIEL Charlotte A" w:date="2015-02-06T08:38:00Z"/>
                <w:sz w:val="20"/>
              </w:rPr>
            </w:pPr>
            <w:ins w:id="1127" w:author="DANIEL Charlotte A" w:date="2015-02-06T08:38:00Z">
              <w:r>
                <w:rPr>
                  <w:sz w:val="20"/>
                </w:rPr>
                <w:t>XSP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128" w:author="DANIEL Charlotte A" w:date="2015-02-06T08:38:00Z"/>
                <w:sz w:val="20"/>
              </w:rPr>
            </w:pPr>
            <w:ins w:id="1129" w:author="DANIEL Charlotte A" w:date="2015-02-06T08:38:00Z">
              <w:r>
                <w:rPr>
                  <w:sz w:val="20"/>
                </w:rPr>
                <w:t>C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130" w:author="DANIEL Charlotte A" w:date="2015-02-06T08:38:00Z"/>
                <w:sz w:val="20"/>
              </w:rPr>
            </w:pPr>
            <w:ins w:id="1131" w:author="DANIEL Charlotte A" w:date="2015-02-06T08:38:00Z">
              <w:r>
                <w:rPr>
                  <w:sz w:val="20"/>
                </w:rPr>
                <w:t>CENTER</w:t>
              </w:r>
            </w:ins>
          </w:p>
        </w:tc>
      </w:tr>
      <w:tr w:rsidR="00FB6642" w:rsidTr="007F6AF3">
        <w:trPr>
          <w:ins w:id="1132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133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134" w:author="DANIEL Charlotte A" w:date="2015-02-06T08:38:00Z"/>
                <w:sz w:val="20"/>
              </w:rPr>
            </w:pPr>
            <w:ins w:id="1135" w:author="DANIEL Charlotte A" w:date="2015-02-06T08:38:00Z">
              <w:r>
                <w:rPr>
                  <w:sz w:val="20"/>
                </w:rPr>
                <w:t>DTRL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136" w:author="DANIEL Charlotte A" w:date="2015-02-06T08:38:00Z"/>
                <w:sz w:val="20"/>
              </w:rPr>
            </w:pPr>
            <w:ins w:id="1137" w:author="DANIEL Charlotte A" w:date="2015-02-06T08:38:00Z">
              <w:r>
                <w:rPr>
                  <w:sz w:val="20"/>
                </w:rPr>
                <w:t>DECREASING TRAVEL LEFT</w:t>
              </w:r>
            </w:ins>
          </w:p>
        </w:tc>
      </w:tr>
      <w:tr w:rsidR="00FB6642" w:rsidTr="007F6AF3">
        <w:trPr>
          <w:ins w:id="1138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139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140" w:author="DANIEL Charlotte A" w:date="2015-02-06T08:38:00Z"/>
                <w:sz w:val="20"/>
              </w:rPr>
            </w:pPr>
            <w:ins w:id="1141" w:author="DANIEL Charlotte A" w:date="2015-02-06T08:38:00Z">
              <w:r>
                <w:rPr>
                  <w:sz w:val="20"/>
                </w:rPr>
                <w:t>DTRR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142" w:author="DANIEL Charlotte A" w:date="2015-02-06T08:38:00Z"/>
                <w:sz w:val="20"/>
              </w:rPr>
            </w:pPr>
            <w:ins w:id="1143" w:author="DANIEL Charlotte A" w:date="2015-02-06T08:38:00Z">
              <w:r w:rsidRPr="00FB6642">
                <w:rPr>
                  <w:sz w:val="20"/>
                </w:rPr>
                <w:t>DECREASING TRAVEL RIGHT</w:t>
              </w:r>
            </w:ins>
          </w:p>
        </w:tc>
      </w:tr>
      <w:tr w:rsidR="00FB6642" w:rsidTr="007F6AF3">
        <w:trPr>
          <w:ins w:id="1144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145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146" w:author="DANIEL Charlotte A" w:date="2015-02-06T08:38:00Z"/>
                <w:sz w:val="20"/>
              </w:rPr>
            </w:pPr>
            <w:ins w:id="1147" w:author="DANIEL Charlotte A" w:date="2015-02-06T08:38:00Z">
              <w:r>
                <w:rPr>
                  <w:sz w:val="20"/>
                </w:rPr>
                <w:t>ITRL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148" w:author="DANIEL Charlotte A" w:date="2015-02-06T08:38:00Z"/>
                <w:sz w:val="20"/>
              </w:rPr>
            </w:pPr>
            <w:ins w:id="1149" w:author="DANIEL Charlotte A" w:date="2015-02-06T08:38:00Z">
              <w:r w:rsidRPr="00FB6642">
                <w:rPr>
                  <w:sz w:val="20"/>
                </w:rPr>
                <w:t>INCREASING TRAVEL LEFT</w:t>
              </w:r>
            </w:ins>
          </w:p>
        </w:tc>
      </w:tr>
      <w:tr w:rsidR="00FB6642" w:rsidTr="007F6AF3">
        <w:trPr>
          <w:ins w:id="1150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151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152" w:author="DANIEL Charlotte A" w:date="2015-02-06T08:38:00Z"/>
                <w:sz w:val="20"/>
              </w:rPr>
            </w:pPr>
            <w:ins w:id="1153" w:author="DANIEL Charlotte A" w:date="2015-02-06T08:38:00Z">
              <w:r>
                <w:rPr>
                  <w:sz w:val="20"/>
                </w:rPr>
                <w:t>ITRR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154" w:author="DANIEL Charlotte A" w:date="2015-02-06T08:38:00Z"/>
                <w:sz w:val="20"/>
              </w:rPr>
            </w:pPr>
            <w:ins w:id="1155" w:author="DANIEL Charlotte A" w:date="2015-02-06T08:38:00Z">
              <w:r w:rsidRPr="00FB6642">
                <w:rPr>
                  <w:sz w:val="20"/>
                </w:rPr>
                <w:t>INCREASING TRAVEL RIGHT</w:t>
              </w:r>
            </w:ins>
          </w:p>
        </w:tc>
      </w:tr>
      <w:tr w:rsidR="00FB6642" w:rsidTr="007F6AF3">
        <w:trPr>
          <w:ins w:id="1156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157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158" w:author="DANIEL Charlotte A" w:date="2015-02-06T08:38:00Z"/>
                <w:sz w:val="20"/>
              </w:rPr>
            </w:pPr>
            <w:ins w:id="1159" w:author="DANIEL Charlotte A" w:date="2015-02-06T08:38:00Z">
              <w:r>
                <w:rPr>
                  <w:sz w:val="20"/>
                </w:rPr>
                <w:t>O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160" w:author="DANIEL Charlotte A" w:date="2015-02-06T08:38:00Z"/>
                <w:sz w:val="20"/>
              </w:rPr>
            </w:pPr>
            <w:ins w:id="1161" w:author="DANIEL Charlotte A" w:date="2015-02-06T08:38:00Z">
              <w:r>
                <w:rPr>
                  <w:sz w:val="20"/>
                </w:rPr>
                <w:t>OVER</w:t>
              </w:r>
            </w:ins>
          </w:p>
        </w:tc>
      </w:tr>
    </w:tbl>
    <w:p w:rsidR="00FB6642" w:rsidRDefault="00FB6642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94422E" w:rsidRDefault="0094422E" w:rsidP="0094422E">
      <w:pPr>
        <w:tabs>
          <w:tab w:val="left" w:pos="11520"/>
          <w:tab w:val="right" w:pos="14400"/>
        </w:tabs>
        <w:rPr>
          <w:b/>
        </w:rPr>
      </w:pPr>
      <w:r w:rsidRPr="00A91C82">
        <w:rPr>
          <w:b/>
        </w:rPr>
        <w:t>Conversion Rules</w:t>
      </w:r>
    </w:p>
    <w:p w:rsidR="00673A44" w:rsidRDefault="00673A44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94422E" w:rsidRPr="00A91C82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A91C82">
        <w:rPr>
          <w:b/>
        </w:rPr>
        <w:t>Business Rules / Special Instructions</w:t>
      </w:r>
      <w:r>
        <w:rPr>
          <w:b/>
        </w:rPr>
        <w:t xml:space="preserve"> – use this area to note any relationships not modeled above, or unresolved issues you discover.</w:t>
      </w:r>
    </w:p>
    <w:p w:rsidR="0094422E" w:rsidRDefault="00F46189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  <w:ins w:id="1162" w:author="DANIEL Charlotte A" w:date="2014-12-19T15:31:00Z">
        <w:r>
          <w:rPr>
            <w:sz w:val="20"/>
          </w:rPr>
          <w:t>Rules: 3</w:t>
        </w:r>
      </w:ins>
      <w:ins w:id="1163" w:author="DANIEL Charlotte A" w:date="2014-12-19T15:32:00Z">
        <w:r>
          <w:rPr>
            <w:sz w:val="20"/>
          </w:rPr>
          <w:t>0</w:t>
        </w:r>
      </w:ins>
      <w:ins w:id="1164" w:author="DANIEL Charlotte A" w:date="2014-12-19T15:31:00Z">
        <w:r>
          <w:rPr>
            <w:sz w:val="20"/>
          </w:rPr>
          <w:t xml:space="preserve"> &amp; 3</w:t>
        </w:r>
      </w:ins>
      <w:ins w:id="1165" w:author="DANIEL Charlotte A" w:date="2014-12-19T15:32:00Z">
        <w:r>
          <w:rPr>
            <w:sz w:val="20"/>
          </w:rPr>
          <w:t>1</w:t>
        </w:r>
      </w:ins>
      <w:ins w:id="1166" w:author="DANIEL Charlotte A" w:date="2014-12-19T15:31:00Z">
        <w:r>
          <w:rPr>
            <w:sz w:val="20"/>
          </w:rPr>
          <w:t xml:space="preserve"> - </w:t>
        </w:r>
      </w:ins>
      <w:r w:rsidR="0094422E">
        <w:rPr>
          <w:sz w:val="20"/>
        </w:rPr>
        <w:t>If SIGN_TYP = C then STD_SIGN_ID must be null and CUSTOM_LGND must not be null</w:t>
      </w:r>
    </w:p>
    <w:p w:rsidR="0094422E" w:rsidRDefault="00F46189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  <w:ins w:id="1167" w:author="DANIEL Charlotte A" w:date="2014-12-19T15:31:00Z">
        <w:r>
          <w:rPr>
            <w:sz w:val="20"/>
          </w:rPr>
          <w:t xml:space="preserve">Rules: </w:t>
        </w:r>
      </w:ins>
      <w:ins w:id="1168" w:author="DANIEL Charlotte A" w:date="2014-12-19T15:32:00Z">
        <w:r>
          <w:rPr>
            <w:sz w:val="20"/>
          </w:rPr>
          <w:t xml:space="preserve">32 &amp; </w:t>
        </w:r>
      </w:ins>
      <w:ins w:id="1169" w:author="DANIEL Charlotte A" w:date="2014-12-19T15:31:00Z">
        <w:r>
          <w:rPr>
            <w:sz w:val="20"/>
          </w:rPr>
          <w:t xml:space="preserve">33 - </w:t>
        </w:r>
      </w:ins>
      <w:r w:rsidR="0094422E">
        <w:rPr>
          <w:sz w:val="20"/>
        </w:rPr>
        <w:t>If SIGN_TYP = S then CUSTOM_</w:t>
      </w:r>
      <w:r w:rsidR="0094422E" w:rsidRPr="00A57481">
        <w:rPr>
          <w:sz w:val="20"/>
        </w:rPr>
        <w:t xml:space="preserve"> </w:t>
      </w:r>
      <w:r w:rsidR="0094422E">
        <w:rPr>
          <w:sz w:val="20"/>
        </w:rPr>
        <w:t>LGND, CUSTOM_WD, CUSTOM_HT must be null</w:t>
      </w:r>
      <w:r w:rsidR="001721B2">
        <w:rPr>
          <w:sz w:val="20"/>
        </w:rPr>
        <w:t xml:space="preserve"> and Standard Sign Identification is required</w:t>
      </w:r>
    </w:p>
    <w:p w:rsidR="0094422E" w:rsidDel="006F053A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del w:id="1170" w:author="DANIEL Charlotte A" w:date="2015-01-23T13:07:00Z"/>
          <w:sz w:val="20"/>
        </w:rPr>
      </w:pPr>
    </w:p>
    <w:p w:rsidR="0094422E" w:rsidDel="0055706D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del w:id="1171" w:author="DANIEL Charlotte A" w:date="2015-01-23T08:59:00Z"/>
          <w:sz w:val="20"/>
        </w:rPr>
      </w:pPr>
      <w:del w:id="1172" w:author="DANIEL Charlotte A" w:date="2015-01-23T08:59:00Z">
        <w:r w:rsidDel="0055706D">
          <w:rPr>
            <w:sz w:val="20"/>
          </w:rPr>
          <w:delText>INSTALL_ID should link up to the Installation Asset</w:delText>
        </w:r>
      </w:del>
    </w:p>
    <w:p w:rsidR="0094422E" w:rsidDel="006F053A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del w:id="1173" w:author="DANIEL Charlotte A" w:date="2015-01-23T13:07:00Z"/>
          <w:sz w:val="20"/>
        </w:rPr>
      </w:pPr>
      <w:del w:id="1174" w:author="DANIEL Charlotte A" w:date="2015-01-23T13:07:00Z">
        <w:r w:rsidDel="006F053A">
          <w:rPr>
            <w:sz w:val="20"/>
          </w:rPr>
          <w:delText>STD_SIGN_ID should link to the Standard Sign Asset</w:delText>
        </w:r>
      </w:del>
    </w:p>
    <w:p w:rsidR="0094422E" w:rsidRDefault="0094422E" w:rsidP="0094422E"/>
    <w:p w:rsidR="0094422E" w:rsidDel="009333EC" w:rsidRDefault="0094422E">
      <w:pPr>
        <w:rPr>
          <w:del w:id="1175" w:author="DANIEL Charlotte A" w:date="2015-03-06T07:58:00Z"/>
        </w:rPr>
      </w:pPr>
    </w:p>
    <w:p w:rsidR="0094422E" w:rsidRDefault="0094422E"/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Pr="000903EF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  <w:sectPr w:rsidR="0018767B" w:rsidRPr="000903EF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:rsidR="00BC67AD" w:rsidRDefault="00BC67AD" w:rsidP="00BC67AD"/>
    <w:p w:rsidR="00BC67AD" w:rsidRDefault="00BC67AD" w:rsidP="00855484">
      <w:pPr>
        <w:pStyle w:val="Heading2"/>
        <w:ind w:left="576"/>
      </w:pPr>
      <w:bookmarkStart w:id="1176" w:name="_Toc413393941"/>
      <w:r>
        <w:t>Supports</w:t>
      </w:r>
      <w:ins w:id="1177" w:author="DANIEL Charlotte A" w:date="2015-03-03T15:38:00Z">
        <w:r w:rsidR="002A0E75">
          <w:t xml:space="preserve"> (SNSU)</w:t>
        </w:r>
      </w:ins>
      <w:bookmarkEnd w:id="1176"/>
    </w:p>
    <w:p w:rsidR="00DC2851" w:rsidRDefault="00DC2851" w:rsidP="00DC2851"/>
    <w:p w:rsidR="00746DE4" w:rsidRDefault="00746DE4" w:rsidP="00DC2851">
      <w:r>
        <w:t xml:space="preserve">The Support asset contains data about the sign supports at the installation.  It will have a </w:t>
      </w:r>
      <w:del w:id="1178" w:author="DANIEL Charlotte A" w:date="2015-01-22T14:14:00Z">
        <w:r w:rsidDel="006D4E97">
          <w:delText xml:space="preserve">trigger </w:delText>
        </w:r>
      </w:del>
      <w:ins w:id="1179" w:author="DANIEL Charlotte A" w:date="2015-01-22T14:14:00Z">
        <w:r w:rsidR="006D4E97">
          <w:t xml:space="preserve">link </w:t>
        </w:r>
      </w:ins>
      <w:r>
        <w:t xml:space="preserve">to the </w:t>
      </w:r>
      <w:del w:id="1180" w:author="DANIEL Charlotte A" w:date="2015-01-22T14:14:00Z">
        <w:r w:rsidDel="006D4E97">
          <w:delText>un-located asset</w:delText>
        </w:r>
      </w:del>
      <w:ins w:id="1181" w:author="DANIEL Charlotte A" w:date="2015-01-22T14:14:00Z">
        <w:r w:rsidR="006D4E97">
          <w:t xml:space="preserve">Domain </w:t>
        </w:r>
      </w:ins>
      <w:ins w:id="1182" w:author="DANIEL Charlotte A" w:date="2015-01-22T14:15:00Z">
        <w:r w:rsidR="006D4E97">
          <w:t>Sign Support (SIGN_SUPP)</w:t>
        </w:r>
      </w:ins>
      <w:del w:id="1183" w:author="DANIEL Charlotte A" w:date="2015-01-22T14:15:00Z">
        <w:r w:rsidDel="006D4E97">
          <w:delText xml:space="preserve"> Support Description</w:delText>
        </w:r>
      </w:del>
      <w:r>
        <w:t>.</w:t>
      </w:r>
    </w:p>
    <w:p w:rsidR="00746DE4" w:rsidRDefault="00746DE4" w:rsidP="00DC2851"/>
    <w:p w:rsidR="0018767B" w:rsidRPr="00051A87" w:rsidRDefault="0018767B" w:rsidP="0018767B">
      <w:pPr>
        <w:rPr>
          <w:b/>
          <w:sz w:val="28"/>
          <w:szCs w:val="28"/>
        </w:rPr>
        <w:sectPr w:rsidR="0018767B" w:rsidRPr="00051A87" w:rsidSect="00B476D6">
          <w:headerReference w:type="default" r:id="rId18"/>
          <w:pgSz w:w="15840" w:h="12240" w:orient="landscape"/>
          <w:pgMar w:top="720" w:right="720" w:bottom="720" w:left="720" w:header="360" w:footer="360" w:gutter="0"/>
          <w:cols w:space="720"/>
          <w:docGrid w:linePitch="360"/>
        </w:sectPr>
      </w:pPr>
      <w:r>
        <w:rPr>
          <w:b/>
          <w:sz w:val="28"/>
          <w:szCs w:val="28"/>
        </w:rPr>
        <w:t>Asset Meta Data Form</w:t>
      </w:r>
    </w:p>
    <w:p w:rsidR="0018767B" w:rsidRDefault="0018767B" w:rsidP="0018767B">
      <w:pPr>
        <w:tabs>
          <w:tab w:val="left" w:pos="3060"/>
          <w:tab w:val="left" w:pos="3600"/>
          <w:tab w:val="left" w:pos="5220"/>
          <w:tab w:val="left" w:pos="7920"/>
          <w:tab w:val="right" w:pos="14400"/>
        </w:tabs>
        <w:rPr>
          <w:b/>
        </w:rPr>
      </w:pPr>
    </w:p>
    <w:p w:rsidR="0018767B" w:rsidRDefault="0018767B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</w:rPr>
      </w:pPr>
      <w:r>
        <w:rPr>
          <w:b/>
        </w:rPr>
        <w:t>Asset Type: _S</w:t>
      </w:r>
      <w:del w:id="1186" w:author="DANIEL Charlotte A" w:date="2014-12-12T07:33:00Z">
        <w:r w:rsidDel="00EF21FD">
          <w:rPr>
            <w:b/>
          </w:rPr>
          <w:delText>G</w:delText>
        </w:r>
      </w:del>
      <w:r>
        <w:rPr>
          <w:b/>
        </w:rPr>
        <w:t>N</w:t>
      </w:r>
      <w:ins w:id="1187" w:author="DANIEL Charlotte A" w:date="2014-12-12T07:33:00Z">
        <w:r w:rsidR="00EF21FD">
          <w:rPr>
            <w:b/>
          </w:rPr>
          <w:t>S</w:t>
        </w:r>
      </w:ins>
      <w:r>
        <w:rPr>
          <w:b/>
        </w:rPr>
        <w:t>U__</w:t>
      </w:r>
      <w:r w:rsidRPr="005B6B51">
        <w:rPr>
          <w:sz w:val="20"/>
        </w:rPr>
        <w:tab/>
      </w:r>
      <w:r>
        <w:rPr>
          <w:b/>
        </w:rPr>
        <w:t>Description/Short description</w:t>
      </w:r>
      <w:r w:rsidRPr="00C12020">
        <w:rPr>
          <w:b/>
        </w:rPr>
        <w:t>:</w:t>
      </w:r>
      <w:r>
        <w:rPr>
          <w:sz w:val="20"/>
        </w:rPr>
        <w:t xml:space="preserve"> _</w:t>
      </w:r>
      <w:ins w:id="1188" w:author="DANIEL Charlotte A" w:date="2014-12-12T14:48:00Z">
        <w:r w:rsidR="00612346">
          <w:rPr>
            <w:sz w:val="20"/>
          </w:rPr>
          <w:t xml:space="preserve">Sign </w:t>
        </w:r>
      </w:ins>
      <w:r>
        <w:rPr>
          <w:sz w:val="20"/>
        </w:rPr>
        <w:t xml:space="preserve">Supports_____                                       </w:t>
      </w:r>
    </w:p>
    <w:p w:rsidR="0018767B" w:rsidRPr="00C12020" w:rsidRDefault="0018767B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  <w:u w:val="single"/>
        </w:rPr>
      </w:pPr>
      <w:r>
        <w:rPr>
          <w:sz w:val="20"/>
        </w:rPr>
        <w:t>S</w:t>
      </w:r>
      <w:r w:rsidRPr="00C12020">
        <w:rPr>
          <w:b/>
        </w:rPr>
        <w:t>tart Date</w:t>
      </w:r>
      <w:r>
        <w:t>:  01-JAN-1901</w:t>
      </w:r>
      <w:r w:rsidRPr="00BF1D33">
        <w:rPr>
          <w:sz w:val="20"/>
          <w:u w:val="single"/>
        </w:rPr>
        <w:tab/>
      </w:r>
      <w:r>
        <w:rPr>
          <w:b/>
        </w:rPr>
        <w:tab/>
      </w:r>
      <w:r w:rsidRPr="00C12020">
        <w:rPr>
          <w:b/>
        </w:rPr>
        <w:t>Admin Unit</w:t>
      </w:r>
      <w:r>
        <w:rPr>
          <w:b/>
        </w:rPr>
        <w:t xml:space="preserve"> Type: A</w:t>
      </w:r>
      <w:r w:rsidR="00410813">
        <w:rPr>
          <w:b/>
        </w:rPr>
        <w:t>SST</w:t>
      </w:r>
      <w:r w:rsidRPr="00C12020">
        <w:rPr>
          <w:sz w:val="20"/>
          <w:u w:val="single"/>
        </w:rPr>
        <w:tab/>
      </w:r>
    </w:p>
    <w:p w:rsidR="0018767B" w:rsidRDefault="0018767B" w:rsidP="0018767B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1189" w:author="DANIEL Charlotte A" w:date="2014-12-04T15:24:00Z"/>
          <w:sz w:val="20"/>
          <w:u w:val="single"/>
        </w:rPr>
      </w:pPr>
      <w:r>
        <w:rPr>
          <w:b/>
        </w:rPr>
        <w:t xml:space="preserve">Network Type:  </w:t>
      </w:r>
      <w:r w:rsidRPr="00BC76F7">
        <w:rPr>
          <w:u w:val="single"/>
        </w:rPr>
        <w:t>SEGM</w:t>
      </w:r>
      <w:r w:rsidRPr="00BC76F7">
        <w:rPr>
          <w:sz w:val="20"/>
          <w:u w:val="single"/>
        </w:rPr>
        <w:tab/>
      </w:r>
    </w:p>
    <w:p w:rsidR="007869E6" w:rsidRPr="00BF1D33" w:rsidRDefault="007869E6" w:rsidP="0018767B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sz w:val="20"/>
        </w:rPr>
      </w:pPr>
      <w:ins w:id="1190" w:author="DANIEL Charlotte A" w:date="2014-12-04T15:24:00Z">
        <w:r>
          <w:rPr>
            <w:sz w:val="20"/>
            <w:u w:val="single"/>
          </w:rPr>
          <w:t>Asset Roles: TI_APPROLE_SIGN_USER, TI_APPROLE_ASSET_RO</w:t>
        </w:r>
      </w:ins>
    </w:p>
    <w:p w:rsidR="0018767B" w:rsidRPr="000C5D73" w:rsidRDefault="0018767B" w:rsidP="0018767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b/>
        </w:rPr>
      </w:pPr>
      <w:r>
        <w:rPr>
          <w:sz w:val="20"/>
        </w:rPr>
        <w:br w:type="column"/>
      </w:r>
    </w:p>
    <w:p w:rsidR="0018767B" w:rsidRDefault="0018767B" w:rsidP="0018767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sz w:val="20"/>
        </w:rPr>
        <w:sectPr w:rsidR="0018767B" w:rsidSect="00B476D6">
          <w:type w:val="continuous"/>
          <w:pgSz w:w="15840" w:h="12240" w:orient="landscape"/>
          <w:pgMar w:top="720" w:right="720" w:bottom="720" w:left="720" w:header="720" w:footer="720" w:gutter="0"/>
          <w:cols w:num="2" w:space="3240" w:equalWidth="0">
            <w:col w:w="7920" w:space="2340"/>
            <w:col w:w="4140"/>
          </w:cols>
          <w:docGrid w:linePitch="360"/>
        </w:sectPr>
      </w:pPr>
    </w:p>
    <w:p w:rsidR="0018767B" w:rsidRPr="0098549D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7BFB201C" wp14:editId="6C0BBD04">
            <wp:extent cx="7772400" cy="126365"/>
            <wp:effectExtent l="0" t="0" r="0" b="6985"/>
            <wp:docPr id="9" name="Picture 9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Specifications</w:t>
      </w:r>
    </w:p>
    <w:tbl>
      <w:tblPr>
        <w:tblW w:w="81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17"/>
        <w:gridCol w:w="1624"/>
        <w:gridCol w:w="1616"/>
        <w:gridCol w:w="1616"/>
        <w:gridCol w:w="1616"/>
      </w:tblGrid>
      <w:tr w:rsidR="0018767B" w:rsidRPr="00532B0F" w:rsidTr="00C32AD1">
        <w:tc>
          <w:tcPr>
            <w:tcW w:w="1717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Continuous/Point</w:t>
            </w:r>
          </w:p>
        </w:tc>
        <w:tc>
          <w:tcPr>
            <w:tcW w:w="1624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Elec</w:t>
            </w:r>
            <w:proofErr w:type="spellEnd"/>
            <w:r w:rsidRPr="00532B0F">
              <w:rPr>
                <w:b/>
                <w:bCs/>
                <w:color w:val="FFFFFF"/>
                <w:sz w:val="20"/>
              </w:rPr>
              <w:t>/Drain/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Carr</w:t>
            </w:r>
            <w:proofErr w:type="spellEnd"/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Category</w:t>
            </w:r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View Name</w:t>
            </w:r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Short Description</w:t>
            </w:r>
          </w:p>
        </w:tc>
      </w:tr>
      <w:tr w:rsidR="0018767B" w:rsidRPr="00532B0F" w:rsidTr="00C32AD1">
        <w:tc>
          <w:tcPr>
            <w:tcW w:w="1717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1624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C</w:t>
            </w:r>
          </w:p>
        </w:tc>
        <w:tc>
          <w:tcPr>
            <w:tcW w:w="1616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1616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(Not required)</w:t>
            </w:r>
          </w:p>
        </w:tc>
        <w:tc>
          <w:tcPr>
            <w:tcW w:w="1616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(As above)</w:t>
            </w:r>
          </w:p>
        </w:tc>
      </w:tr>
    </w:tbl>
    <w:p w:rsidR="0018767B" w:rsidRPr="0098549D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972E87">
        <w:rPr>
          <w:b/>
        </w:rPr>
        <w:t>Properties</w:t>
      </w: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 w:rsidRPr="005E4000">
        <w:rPr>
          <w:b/>
          <w:strike/>
          <w:sz w:val="20"/>
        </w:rPr>
        <w:t>[] Linear</w:t>
      </w:r>
      <w:r>
        <w:rPr>
          <w:b/>
          <w:sz w:val="20"/>
        </w:rPr>
        <w:t xml:space="preserve">      </w:t>
      </w:r>
      <w:r w:rsidRPr="000C5D73">
        <w:rPr>
          <w:b/>
          <w:sz w:val="20"/>
        </w:rPr>
        <w:t>[</w:t>
      </w:r>
      <w:r>
        <w:rPr>
          <w:b/>
          <w:sz w:val="20"/>
        </w:rPr>
        <w:t>X</w:t>
      </w:r>
      <w:r w:rsidRPr="000C5D73">
        <w:rPr>
          <w:b/>
          <w:sz w:val="20"/>
        </w:rPr>
        <w:t>]</w:t>
      </w:r>
      <w:r>
        <w:rPr>
          <w:sz w:val="20"/>
        </w:rPr>
        <w:t xml:space="preserve"> XSP Allowed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Contiguous      </w:t>
      </w:r>
      <w:r w:rsidRPr="000C5D73">
        <w:rPr>
          <w:b/>
          <w:sz w:val="20"/>
        </w:rPr>
        <w:t>[</w:t>
      </w:r>
      <w:r>
        <w:rPr>
          <w:b/>
          <w:sz w:val="20"/>
        </w:rPr>
        <w:t>X</w:t>
      </w:r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Replaceable         </w:t>
      </w:r>
      <w:r w:rsidRPr="000C5D73">
        <w:rPr>
          <w:b/>
          <w:sz w:val="20"/>
        </w:rPr>
        <w:t>[</w:t>
      </w:r>
      <w:del w:id="1191" w:author="DANIEL Charlotte A" w:date="2014-12-31T13:13:00Z">
        <w:r w:rsidR="00CF0AE4" w:rsidDel="004B7E47">
          <w:rPr>
            <w:b/>
            <w:sz w:val="20"/>
          </w:rPr>
          <w:delText>X</w:delText>
        </w:r>
      </w:del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Exclusive        [ ] Use XY          </w:t>
      </w:r>
      <w:r w:rsidRPr="000C5D73">
        <w:rPr>
          <w:b/>
          <w:sz w:val="20"/>
        </w:rPr>
        <w:t>[</w:t>
      </w:r>
      <w:del w:id="1192" w:author="DANIEL Charlotte A" w:date="2014-12-31T13:13:00Z">
        <w:r w:rsidDel="004B7E47">
          <w:rPr>
            <w:b/>
            <w:sz w:val="20"/>
          </w:rPr>
          <w:delText>X</w:delText>
        </w:r>
      </w:del>
      <w:r w:rsidRPr="000C5D73">
        <w:rPr>
          <w:b/>
          <w:sz w:val="20"/>
        </w:rPr>
        <w:t>]</w:t>
      </w:r>
      <w:r>
        <w:rPr>
          <w:sz w:val="20"/>
        </w:rPr>
        <w:t xml:space="preserve"> Multiple Allowed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End Location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Top in Hierarchy</w:t>
      </w: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>
        <w:rPr>
          <w:sz w:val="20"/>
        </w:rPr>
        <w:t>Located on the network? [ ]</w:t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195F4368" wp14:editId="76A9B77B">
            <wp:extent cx="7772400" cy="126365"/>
            <wp:effectExtent l="0" t="0" r="0" b="6985"/>
            <wp:docPr id="8" name="Picture 8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7B" w:rsidRPr="00972E87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Attributes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28"/>
        <w:gridCol w:w="2730"/>
        <w:gridCol w:w="990"/>
        <w:gridCol w:w="540"/>
        <w:gridCol w:w="1080"/>
        <w:gridCol w:w="1440"/>
        <w:gridCol w:w="1440"/>
        <w:gridCol w:w="720"/>
        <w:gridCol w:w="720"/>
        <w:gridCol w:w="720"/>
        <w:gridCol w:w="1350"/>
        <w:gridCol w:w="360"/>
        <w:gridCol w:w="360"/>
        <w:gridCol w:w="540"/>
        <w:gridCol w:w="720"/>
      </w:tblGrid>
      <w:tr w:rsidR="0018767B" w:rsidRPr="00532B0F" w:rsidTr="007D7135">
        <w:trPr>
          <w:cantSplit/>
          <w:trHeight w:val="1578"/>
        </w:trPr>
        <w:tc>
          <w:tcPr>
            <w:tcW w:w="528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Seq</w:t>
            </w:r>
            <w:proofErr w:type="spellEnd"/>
          </w:p>
        </w:tc>
        <w:tc>
          <w:tcPr>
            <w:tcW w:w="273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Screen Text</w:t>
            </w:r>
          </w:p>
        </w:tc>
        <w:tc>
          <w:tcPr>
            <w:tcW w:w="99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Length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108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Format</w:t>
            </w:r>
          </w:p>
        </w:tc>
        <w:tc>
          <w:tcPr>
            <w:tcW w:w="14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Domain</w:t>
            </w:r>
          </w:p>
        </w:tc>
        <w:tc>
          <w:tcPr>
            <w:tcW w:w="14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 xml:space="preserve">View 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Attrib</w:t>
            </w:r>
            <w:proofErr w:type="spellEnd"/>
            <w:r>
              <w:rPr>
                <w:b/>
                <w:bCs/>
                <w:color w:val="FFFFFF"/>
                <w:sz w:val="20"/>
              </w:rPr>
              <w:t xml:space="preserve"> /  Column Name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Min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Max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Units</w:t>
            </w:r>
          </w:p>
        </w:tc>
        <w:tc>
          <w:tcPr>
            <w:tcW w:w="1350" w:type="dxa"/>
            <w:shd w:val="solid" w:color="000080" w:fill="FFFFFF"/>
            <w:textDirection w:val="tbRl"/>
            <w:vAlign w:val="center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Start Date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</w:t>
            </w:r>
            <w:r>
              <w:rPr>
                <w:b/>
                <w:bCs/>
                <w:color w:val="FFFFFF"/>
                <w:sz w:val="20"/>
              </w:rPr>
              <w:t>andatory?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E</w:t>
            </w:r>
            <w:r>
              <w:rPr>
                <w:b/>
                <w:bCs/>
                <w:color w:val="FFFFFF"/>
                <w:sz w:val="20"/>
              </w:rPr>
              <w:t>xclusive?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Displayed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Width</w:t>
            </w:r>
          </w:p>
        </w:tc>
      </w:tr>
      <w:tr w:rsidR="00C4596E" w:rsidRPr="00532B0F" w:rsidTr="007D7135">
        <w:trPr>
          <w:trHeight w:val="309"/>
          <w:ins w:id="1193" w:author="DANIEL Charlotte A" w:date="2014-12-05T10:04:00Z"/>
        </w:trPr>
        <w:tc>
          <w:tcPr>
            <w:tcW w:w="528" w:type="dxa"/>
            <w:shd w:val="clear" w:color="auto" w:fill="auto"/>
          </w:tcPr>
          <w:p w:rsidR="00C4596E" w:rsidRPr="00532B0F" w:rsidRDefault="00C4596E" w:rsidP="0018767B">
            <w:pPr>
              <w:numPr>
                <w:ilvl w:val="0"/>
                <w:numId w:val="8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ins w:id="1194" w:author="DANIEL Charlotte A" w:date="2014-12-05T10:04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C4596E" w:rsidRDefault="00C4596E" w:rsidP="00C32AD1">
            <w:pPr>
              <w:rPr>
                <w:ins w:id="1195" w:author="DANIEL Charlotte A" w:date="2014-12-05T10:04:00Z"/>
                <w:sz w:val="20"/>
              </w:rPr>
            </w:pPr>
            <w:ins w:id="1196" w:author="DANIEL Charlotte A" w:date="2014-12-05T10:04:00Z">
              <w:r>
                <w:rPr>
                  <w:sz w:val="20"/>
                </w:rPr>
                <w:t>Identification</w:t>
              </w:r>
            </w:ins>
          </w:p>
        </w:tc>
        <w:tc>
          <w:tcPr>
            <w:tcW w:w="990" w:type="dxa"/>
            <w:shd w:val="clear" w:color="auto" w:fill="auto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197" w:author="DANIEL Charlotte A" w:date="2014-12-05T10:04:00Z"/>
                <w:sz w:val="20"/>
              </w:rPr>
            </w:pPr>
            <w:ins w:id="1198" w:author="DANIEL Charlotte A" w:date="2014-12-05T10:04:00Z">
              <w:r>
                <w:rPr>
                  <w:sz w:val="20"/>
                </w:rPr>
                <w:t>9</w:t>
              </w:r>
            </w:ins>
          </w:p>
        </w:tc>
        <w:tc>
          <w:tcPr>
            <w:tcW w:w="54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199" w:author="DANIEL Charlotte A" w:date="2014-12-05T10:04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00" w:author="DANIEL Charlotte A" w:date="2014-12-05T10:04:00Z"/>
                <w:sz w:val="20"/>
              </w:rPr>
            </w:pPr>
            <w:ins w:id="1201" w:author="DANIEL Charlotte A" w:date="2014-12-05T10:04:00Z">
              <w:r>
                <w:rPr>
                  <w:sz w:val="20"/>
                </w:rPr>
                <w:t>Number</w:t>
              </w:r>
            </w:ins>
          </w:p>
        </w:tc>
        <w:tc>
          <w:tcPr>
            <w:tcW w:w="144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02" w:author="DANIEL Charlotte A" w:date="2014-12-05T10:04:00Z"/>
                <w:sz w:val="20"/>
              </w:rPr>
            </w:pPr>
          </w:p>
        </w:tc>
        <w:tc>
          <w:tcPr>
            <w:tcW w:w="1440" w:type="dxa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03" w:author="DANIEL Charlotte A" w:date="2014-12-05T10:04:00Z"/>
                <w:sz w:val="20"/>
              </w:rPr>
            </w:pPr>
            <w:ins w:id="1204" w:author="DANIEL Charlotte A" w:date="2014-12-05T10:04:00Z">
              <w:r>
                <w:rPr>
                  <w:sz w:val="20"/>
                </w:rPr>
                <w:t>IIT_NE_ID</w:t>
              </w:r>
            </w:ins>
          </w:p>
        </w:tc>
        <w:tc>
          <w:tcPr>
            <w:tcW w:w="72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05" w:author="DANIEL Charlotte A" w:date="2014-12-05T10:04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06" w:author="DANIEL Charlotte A" w:date="2014-12-05T10:04:00Z"/>
                <w:sz w:val="20"/>
              </w:rPr>
            </w:pPr>
          </w:p>
        </w:tc>
        <w:tc>
          <w:tcPr>
            <w:tcW w:w="720" w:type="dxa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07" w:author="DANIEL Charlotte A" w:date="2014-12-05T10:04:00Z"/>
                <w:sz w:val="20"/>
              </w:rPr>
            </w:pPr>
          </w:p>
        </w:tc>
        <w:tc>
          <w:tcPr>
            <w:tcW w:w="1350" w:type="dxa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08" w:author="DANIEL Charlotte A" w:date="2014-12-05T10:04:00Z"/>
                <w:sz w:val="20"/>
              </w:rPr>
            </w:pPr>
            <w:ins w:id="1209" w:author="DANIEL Charlotte A" w:date="2014-12-05T10:05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10" w:author="DANIEL Charlotte A" w:date="2014-12-05T10:04:00Z"/>
                <w:sz w:val="20"/>
              </w:rPr>
            </w:pPr>
            <w:ins w:id="1211" w:author="DANIEL Charlotte A" w:date="2014-12-05T10:05:00Z">
              <w:r>
                <w:rPr>
                  <w:sz w:val="20"/>
                </w:rPr>
                <w:t>Y</w:t>
              </w:r>
            </w:ins>
          </w:p>
        </w:tc>
        <w:tc>
          <w:tcPr>
            <w:tcW w:w="360" w:type="dxa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12" w:author="DANIEL Charlotte A" w:date="2014-12-05T10:04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13" w:author="DANIEL Charlotte A" w:date="2014-12-05T10:04:00Z"/>
                <w:sz w:val="20"/>
              </w:rPr>
            </w:pPr>
            <w:ins w:id="1214" w:author="DANIEL Charlotte A" w:date="2014-12-05T10:05:00Z">
              <w:r>
                <w:rPr>
                  <w:sz w:val="20"/>
                </w:rPr>
                <w:t>N</w:t>
              </w:r>
            </w:ins>
          </w:p>
        </w:tc>
        <w:tc>
          <w:tcPr>
            <w:tcW w:w="72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15" w:author="DANIEL Charlotte A" w:date="2014-12-05T10:04:00Z"/>
                <w:sz w:val="20"/>
              </w:rPr>
            </w:pPr>
          </w:p>
        </w:tc>
      </w:tr>
      <w:tr w:rsidR="0018767B" w:rsidRPr="00532B0F" w:rsidDel="00DF3E62" w:rsidTr="007D7135">
        <w:trPr>
          <w:trHeight w:val="309"/>
          <w:del w:id="1216" w:author="DANIEL Charlotte A" w:date="2015-01-08T15:27:00Z"/>
        </w:trPr>
        <w:tc>
          <w:tcPr>
            <w:tcW w:w="528" w:type="dxa"/>
            <w:shd w:val="clear" w:color="auto" w:fill="auto"/>
          </w:tcPr>
          <w:p w:rsidR="0018767B" w:rsidRPr="00532B0F" w:rsidDel="00DF3E62" w:rsidRDefault="0018767B" w:rsidP="0018767B">
            <w:pPr>
              <w:numPr>
                <w:ilvl w:val="0"/>
                <w:numId w:val="8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1217" w:author="DANIEL Charlotte A" w:date="2015-01-08T15:27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Del="00DF3E62" w:rsidRDefault="00016336" w:rsidP="00C32AD1">
            <w:pPr>
              <w:rPr>
                <w:del w:id="1218" w:author="DANIEL Charlotte A" w:date="2015-01-08T15:27:00Z"/>
                <w:rFonts w:ascii="Calibri" w:hAnsi="Calibri"/>
                <w:color w:val="000000"/>
                <w:szCs w:val="22"/>
              </w:rPr>
            </w:pPr>
            <w:del w:id="1219" w:author="DANIEL Charlotte A" w:date="2014-12-15T14:58:00Z">
              <w:r w:rsidDel="000F76DA">
                <w:rPr>
                  <w:sz w:val="20"/>
                </w:rPr>
                <w:delText>Support Description ID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20" w:author="DANIEL Charlotte A" w:date="2015-01-08T15:27:00Z"/>
                <w:sz w:val="20"/>
              </w:rPr>
            </w:pPr>
            <w:del w:id="1221" w:author="DANIEL Charlotte A" w:date="2014-12-15T14:58:00Z">
              <w:r w:rsidDel="000F76DA">
                <w:rPr>
                  <w:sz w:val="20"/>
                </w:rPr>
                <w:delText>50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22" w:author="DANIEL Charlotte A" w:date="2015-01-08T15:27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23" w:author="DANIEL Charlotte A" w:date="2015-01-08T15:27:00Z"/>
                <w:sz w:val="20"/>
              </w:rPr>
            </w:pPr>
            <w:del w:id="1224" w:author="DANIEL Charlotte A" w:date="2014-12-15T14:58:00Z">
              <w:r w:rsidDel="000F76DA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25" w:author="DANIEL Charlotte A" w:date="2015-01-08T15:27:00Z"/>
                <w:sz w:val="20"/>
              </w:rPr>
            </w:pPr>
          </w:p>
        </w:tc>
        <w:tc>
          <w:tcPr>
            <w:tcW w:w="1440" w:type="dxa"/>
          </w:tcPr>
          <w:p w:rsidR="0018767B" w:rsidRPr="00532B0F" w:rsidDel="00DF3E62" w:rsidRDefault="0001633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26" w:author="DANIEL Charlotte A" w:date="2015-01-08T15:27:00Z"/>
                <w:sz w:val="20"/>
              </w:rPr>
            </w:pPr>
            <w:del w:id="1227" w:author="DANIEL Charlotte A" w:date="2014-12-15T14:58:00Z">
              <w:r w:rsidDel="000F76DA">
                <w:rPr>
                  <w:sz w:val="20"/>
                </w:rPr>
                <w:delText>SUPP_DESC_ID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28" w:author="DANIEL Charlotte A" w:date="2015-01-08T15:27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29" w:author="DANIEL Charlotte A" w:date="2015-01-08T15:27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30" w:author="DANIEL Charlotte A" w:date="2015-01-08T15:27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31" w:author="DANIEL Charlotte A" w:date="2015-01-08T15:27:00Z"/>
                <w:sz w:val="20"/>
              </w:rPr>
            </w:pPr>
            <w:del w:id="1232" w:author="DANIEL Charlotte A" w:date="2014-12-15T14:58:00Z">
              <w:r w:rsidDel="000F76DA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33" w:author="DANIEL Charlotte A" w:date="2015-01-08T15:27:00Z"/>
                <w:sz w:val="20"/>
              </w:rPr>
            </w:pPr>
            <w:del w:id="1234" w:author="DANIEL Charlotte A" w:date="2014-12-15T14:58:00Z">
              <w:r w:rsidDel="000F76DA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35" w:author="DANIEL Charlotte A" w:date="2015-01-08T15:27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36" w:author="DANIEL Charlotte A" w:date="2015-01-08T15:27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37" w:author="DANIEL Charlotte A" w:date="2015-01-08T15:27:00Z"/>
                <w:sz w:val="20"/>
              </w:rPr>
            </w:pPr>
          </w:p>
        </w:tc>
      </w:tr>
      <w:tr w:rsidR="0018767B" w:rsidRPr="00532B0F" w:rsidTr="007D713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8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Number of Supports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NO_SUPPS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238" w:author="DANIEL Charlotte A" w:date="2014-12-05T10:05:00Z">
              <w:r>
                <w:rPr>
                  <w:sz w:val="20"/>
                </w:rPr>
                <w:t>Y</w:t>
              </w:r>
            </w:ins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B62EA4" w:rsidRPr="00532B0F" w:rsidTr="007D7135">
        <w:trPr>
          <w:ins w:id="1239" w:author="DANIEL Charlotte A" w:date="2014-12-16T13:35:00Z"/>
        </w:trPr>
        <w:tc>
          <w:tcPr>
            <w:tcW w:w="528" w:type="dxa"/>
            <w:shd w:val="clear" w:color="auto" w:fill="auto"/>
          </w:tcPr>
          <w:p w:rsidR="00B62EA4" w:rsidRPr="00532B0F" w:rsidRDefault="00B62EA4" w:rsidP="0018767B">
            <w:pPr>
              <w:numPr>
                <w:ilvl w:val="0"/>
                <w:numId w:val="8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ins w:id="1240" w:author="DANIEL Charlotte A" w:date="2014-12-16T13:35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B62EA4" w:rsidRDefault="00B62EA4" w:rsidP="00C32AD1">
            <w:pPr>
              <w:rPr>
                <w:ins w:id="1241" w:author="DANIEL Charlotte A" w:date="2014-12-16T13:35:00Z"/>
                <w:rFonts w:ascii="Calibri" w:hAnsi="Calibri"/>
                <w:color w:val="000000"/>
                <w:szCs w:val="22"/>
              </w:rPr>
            </w:pPr>
            <w:ins w:id="1242" w:author="DANIEL Charlotte A" w:date="2014-12-16T13:36:00Z">
              <w:r>
                <w:rPr>
                  <w:rFonts w:ascii="Calibri" w:hAnsi="Calibri"/>
                  <w:color w:val="000000"/>
                  <w:szCs w:val="22"/>
                </w:rPr>
                <w:t>Support Type</w:t>
              </w:r>
            </w:ins>
          </w:p>
        </w:tc>
        <w:tc>
          <w:tcPr>
            <w:tcW w:w="990" w:type="dxa"/>
            <w:shd w:val="clear" w:color="auto" w:fill="auto"/>
          </w:tcPr>
          <w:p w:rsidR="00B62EA4" w:rsidDel="00B62EA4" w:rsidRDefault="004B7E47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43" w:author="DANIEL Charlotte A" w:date="2014-12-16T13:35:00Z"/>
                <w:sz w:val="20"/>
              </w:rPr>
            </w:pPr>
            <w:ins w:id="1244" w:author="DANIEL Charlotte A" w:date="2014-12-31T13:13:00Z">
              <w:r>
                <w:rPr>
                  <w:sz w:val="20"/>
                </w:rPr>
                <w:t>5</w:t>
              </w:r>
            </w:ins>
            <w:ins w:id="1245" w:author="DANIEL Charlotte A" w:date="2014-12-16T13:36:00Z">
              <w:r w:rsidR="00B62EA4">
                <w:rPr>
                  <w:sz w:val="20"/>
                </w:rPr>
                <w:t>0</w:t>
              </w:r>
            </w:ins>
          </w:p>
        </w:tc>
        <w:tc>
          <w:tcPr>
            <w:tcW w:w="540" w:type="dxa"/>
            <w:shd w:val="clear" w:color="auto" w:fill="auto"/>
          </w:tcPr>
          <w:p w:rsidR="00B62EA4" w:rsidRPr="00532B0F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46" w:author="DANIEL Charlotte A" w:date="2014-12-16T13:35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62EA4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47" w:author="DANIEL Charlotte A" w:date="2014-12-16T13:35:00Z"/>
                <w:sz w:val="20"/>
              </w:rPr>
            </w:pPr>
            <w:ins w:id="1248" w:author="DANIEL Charlotte A" w:date="2014-12-16T13:36:00Z">
              <w:r>
                <w:rPr>
                  <w:sz w:val="20"/>
                </w:rPr>
                <w:t>VarChar2</w:t>
              </w:r>
            </w:ins>
          </w:p>
        </w:tc>
        <w:tc>
          <w:tcPr>
            <w:tcW w:w="1440" w:type="dxa"/>
            <w:shd w:val="clear" w:color="auto" w:fill="auto"/>
          </w:tcPr>
          <w:p w:rsidR="00B62EA4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49" w:author="DANIEL Charlotte A" w:date="2014-12-16T13:35:00Z"/>
                <w:sz w:val="20"/>
              </w:rPr>
            </w:pPr>
            <w:ins w:id="1250" w:author="DANIEL Charlotte A" w:date="2014-12-16T13:37:00Z">
              <w:r>
                <w:rPr>
                  <w:sz w:val="20"/>
                </w:rPr>
                <w:t>SIGN_SUPP</w:t>
              </w:r>
            </w:ins>
          </w:p>
        </w:tc>
        <w:tc>
          <w:tcPr>
            <w:tcW w:w="1440" w:type="dxa"/>
          </w:tcPr>
          <w:p w:rsidR="00B62EA4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51" w:author="DANIEL Charlotte A" w:date="2014-12-16T13:35:00Z"/>
                <w:sz w:val="20"/>
              </w:rPr>
            </w:pPr>
            <w:ins w:id="1252" w:author="DANIEL Charlotte A" w:date="2014-12-16T13:36:00Z">
              <w:r>
                <w:rPr>
                  <w:sz w:val="20"/>
                </w:rPr>
                <w:t>SUPP_TYP</w:t>
              </w:r>
            </w:ins>
          </w:p>
        </w:tc>
        <w:tc>
          <w:tcPr>
            <w:tcW w:w="720" w:type="dxa"/>
            <w:shd w:val="clear" w:color="auto" w:fill="auto"/>
          </w:tcPr>
          <w:p w:rsidR="00B62EA4" w:rsidRPr="00532B0F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53" w:author="DANIEL Charlotte A" w:date="2014-12-16T13:35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B62EA4" w:rsidRPr="00532B0F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54" w:author="DANIEL Charlotte A" w:date="2014-12-16T13:35:00Z"/>
                <w:sz w:val="20"/>
              </w:rPr>
            </w:pPr>
          </w:p>
        </w:tc>
        <w:tc>
          <w:tcPr>
            <w:tcW w:w="720" w:type="dxa"/>
          </w:tcPr>
          <w:p w:rsidR="00B62EA4" w:rsidRPr="00532B0F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55" w:author="DANIEL Charlotte A" w:date="2014-12-16T13:35:00Z"/>
                <w:sz w:val="20"/>
              </w:rPr>
            </w:pPr>
          </w:p>
        </w:tc>
        <w:tc>
          <w:tcPr>
            <w:tcW w:w="1350" w:type="dxa"/>
          </w:tcPr>
          <w:p w:rsidR="00B62EA4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56" w:author="DANIEL Charlotte A" w:date="2014-12-16T13:35:00Z"/>
                <w:sz w:val="20"/>
              </w:rPr>
            </w:pPr>
            <w:ins w:id="1257" w:author="DANIEL Charlotte A" w:date="2014-12-16T13:36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B62EA4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58" w:author="DANIEL Charlotte A" w:date="2014-12-16T13:35:00Z"/>
                <w:sz w:val="20"/>
              </w:rPr>
            </w:pPr>
            <w:ins w:id="1259" w:author="DANIEL Charlotte A" w:date="2014-12-16T13:36:00Z">
              <w:r>
                <w:rPr>
                  <w:sz w:val="20"/>
                </w:rPr>
                <w:t>Y</w:t>
              </w:r>
            </w:ins>
          </w:p>
        </w:tc>
        <w:tc>
          <w:tcPr>
            <w:tcW w:w="360" w:type="dxa"/>
          </w:tcPr>
          <w:p w:rsidR="00B62EA4" w:rsidRPr="00532B0F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60" w:author="DANIEL Charlotte A" w:date="2014-12-16T13:35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62EA4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61" w:author="DANIEL Charlotte A" w:date="2014-12-16T13:35:00Z"/>
                <w:sz w:val="20"/>
              </w:rPr>
            </w:pPr>
            <w:ins w:id="1262" w:author="DANIEL Charlotte A" w:date="2014-12-16T13:36:00Z">
              <w:r>
                <w:rPr>
                  <w:sz w:val="20"/>
                </w:rPr>
                <w:t>Y</w:t>
              </w:r>
            </w:ins>
          </w:p>
        </w:tc>
        <w:tc>
          <w:tcPr>
            <w:tcW w:w="720" w:type="dxa"/>
            <w:shd w:val="clear" w:color="auto" w:fill="auto"/>
          </w:tcPr>
          <w:p w:rsidR="00B62EA4" w:rsidRPr="00532B0F" w:rsidRDefault="00B62EA4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263" w:author="DANIEL Charlotte A" w:date="2014-12-16T13:35:00Z"/>
                <w:sz w:val="20"/>
              </w:rPr>
            </w:pPr>
          </w:p>
        </w:tc>
      </w:tr>
      <w:tr w:rsidR="0018767B" w:rsidRPr="00532B0F" w:rsidDel="00DF3E62" w:rsidTr="007D7135">
        <w:trPr>
          <w:del w:id="1264" w:author="DANIEL Charlotte A" w:date="2015-01-08T15:27:00Z"/>
        </w:trPr>
        <w:tc>
          <w:tcPr>
            <w:tcW w:w="528" w:type="dxa"/>
            <w:shd w:val="clear" w:color="auto" w:fill="auto"/>
          </w:tcPr>
          <w:p w:rsidR="0018767B" w:rsidRPr="00532B0F" w:rsidDel="00DF3E62" w:rsidRDefault="0018767B" w:rsidP="0018767B">
            <w:pPr>
              <w:numPr>
                <w:ilvl w:val="0"/>
                <w:numId w:val="8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1265" w:author="DANIEL Charlotte A" w:date="2015-01-08T15:27:00Z"/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Del="00DF3E62" w:rsidRDefault="0018767B" w:rsidP="00C32AD1">
            <w:pPr>
              <w:rPr>
                <w:del w:id="1266" w:author="DANIEL Charlotte A" w:date="2015-01-08T15:27:00Z"/>
                <w:rFonts w:ascii="Calibri" w:hAnsi="Calibri"/>
                <w:color w:val="000000"/>
                <w:szCs w:val="22"/>
              </w:rPr>
            </w:pPr>
            <w:del w:id="1267" w:author="DANIEL Charlotte A" w:date="2014-12-31T13:13:00Z">
              <w:r w:rsidDel="004B7E47">
                <w:rPr>
                  <w:rFonts w:ascii="Calibri" w:hAnsi="Calibri"/>
                  <w:color w:val="000000"/>
                  <w:szCs w:val="22"/>
                </w:rPr>
                <w:delText>Support Description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68" w:author="DANIEL Charlotte A" w:date="2015-01-08T15:27:00Z"/>
                <w:sz w:val="20"/>
              </w:rPr>
            </w:pPr>
            <w:del w:id="1269" w:author="DANIEL Charlotte A" w:date="2014-12-16T13:35:00Z">
              <w:r w:rsidDel="00B62EA4">
                <w:rPr>
                  <w:sz w:val="20"/>
                </w:rPr>
                <w:delText>255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70" w:author="DANIEL Charlotte A" w:date="2015-01-08T15:27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71" w:author="DANIEL Charlotte A" w:date="2015-01-08T15:27:00Z"/>
                <w:sz w:val="20"/>
              </w:rPr>
            </w:pPr>
            <w:del w:id="1272" w:author="DANIEL Charlotte A" w:date="2014-12-31T13:13:00Z">
              <w:r w:rsidDel="004B7E47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73" w:author="DANIEL Charlotte A" w:date="2015-01-08T15:27:00Z"/>
                <w:sz w:val="20"/>
              </w:rPr>
            </w:pPr>
            <w:del w:id="1274" w:author="DANIEL Charlotte A" w:date="2014-12-16T13:36:00Z">
              <w:r w:rsidDel="00B62EA4">
                <w:rPr>
                  <w:sz w:val="20"/>
                </w:rPr>
                <w:delText>Supports</w:delText>
              </w:r>
            </w:del>
          </w:p>
        </w:tc>
        <w:tc>
          <w:tcPr>
            <w:tcW w:w="144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75" w:author="DANIEL Charlotte A" w:date="2015-01-08T15:27:00Z"/>
                <w:sz w:val="20"/>
              </w:rPr>
            </w:pPr>
            <w:del w:id="1276" w:author="DANIEL Charlotte A" w:date="2014-12-31T13:13:00Z">
              <w:r w:rsidDel="004B7E47">
                <w:rPr>
                  <w:sz w:val="20"/>
                </w:rPr>
                <w:delText>SUPP_DESC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77" w:author="DANIEL Charlotte A" w:date="2015-01-08T15:27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78" w:author="DANIEL Charlotte A" w:date="2015-01-08T15:27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79" w:author="DANIEL Charlotte A" w:date="2015-01-08T15:27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80" w:author="DANIEL Charlotte A" w:date="2015-01-08T15:27:00Z"/>
                <w:sz w:val="20"/>
              </w:rPr>
            </w:pPr>
            <w:del w:id="1281" w:author="DANIEL Charlotte A" w:date="2014-12-31T13:13:00Z">
              <w:r w:rsidDel="004B7E47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82" w:author="DANIEL Charlotte A" w:date="2015-01-08T15:27:00Z"/>
                <w:sz w:val="20"/>
              </w:rPr>
            </w:pPr>
            <w:del w:id="1283" w:author="DANIEL Charlotte A" w:date="2014-12-31T13:13:00Z">
              <w:r w:rsidDel="004B7E47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84" w:author="DANIEL Charlotte A" w:date="2015-01-08T15:27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85" w:author="DANIEL Charlotte A" w:date="2015-01-08T15:27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DF3E62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286" w:author="DANIEL Charlotte A" w:date="2015-01-08T15:27:00Z"/>
                <w:sz w:val="20"/>
              </w:rPr>
            </w:pPr>
          </w:p>
        </w:tc>
      </w:tr>
      <w:tr w:rsidR="0018767B" w:rsidRPr="00532B0F" w:rsidTr="007D713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8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Installation Date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INSTALL_DT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287" w:author="DANIEL Charlotte A" w:date="2014-12-05T10:05:00Z">
              <w:r>
                <w:rPr>
                  <w:sz w:val="20"/>
                </w:rPr>
                <w:t>Y</w:t>
              </w:r>
            </w:ins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7D713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8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730" w:type="dxa"/>
            <w:shd w:val="clear" w:color="auto" w:fill="auto"/>
          </w:tcPr>
          <w:p w:rsidR="001876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288" w:author="DANIEL Charlotte A" w:date="2014-12-05T10:31:00Z">
              <w:r w:rsidDel="0040258B">
                <w:rPr>
                  <w:sz w:val="20"/>
                </w:rPr>
                <w:delText>Update Flag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289" w:author="DANIEL Charlotte A" w:date="2014-12-05T10:31:00Z">
              <w:r w:rsidDel="0040258B">
                <w:rPr>
                  <w:sz w:val="20"/>
                </w:rPr>
                <w:delText>1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290" w:author="DANIEL Charlotte A" w:date="2014-12-05T10:31:00Z">
              <w:r w:rsidDel="0040258B">
                <w:rPr>
                  <w:sz w:val="20"/>
                </w:rPr>
                <w:delText xml:space="preserve"> </w:delText>
              </w:r>
            </w:del>
          </w:p>
        </w:tc>
        <w:tc>
          <w:tcPr>
            <w:tcW w:w="1080" w:type="dxa"/>
            <w:shd w:val="clear" w:color="auto" w:fill="auto"/>
          </w:tcPr>
          <w:p w:rsidR="001876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291" w:author="DANIEL Charlotte A" w:date="2014-12-05T10:31:00Z">
              <w:r w:rsidDel="0040258B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876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292" w:author="DANIEL Charlotte A" w:date="2014-12-05T10:31:00Z">
              <w:r w:rsidDel="0040258B">
                <w:rPr>
                  <w:sz w:val="20"/>
                </w:rPr>
                <w:delText>YES_NO</w:delText>
              </w:r>
            </w:del>
          </w:p>
        </w:tc>
        <w:tc>
          <w:tcPr>
            <w:tcW w:w="1440" w:type="dxa"/>
          </w:tcPr>
          <w:p w:rsidR="001876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293" w:author="DANIEL Charlotte A" w:date="2014-12-05T10:31:00Z">
              <w:r w:rsidDel="0040258B">
                <w:rPr>
                  <w:sz w:val="20"/>
                </w:rPr>
                <w:delText>UPDT_FLG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294" w:author="DANIEL Charlotte A" w:date="2014-12-05T10:31:00Z">
              <w:r w:rsidDel="0040258B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295" w:author="DANIEL Charlotte A" w:date="2014-12-05T10:31:00Z">
              <w:r w:rsidDel="0040258B">
                <w:rPr>
                  <w:sz w:val="20"/>
                </w:rPr>
                <w:delText xml:space="preserve"> 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</w:tbl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296" w:author="DANIEL Charlotte A" w:date="2015-02-06T08:38:00Z"/>
          <w:b/>
        </w:rPr>
      </w:pPr>
    </w:p>
    <w:p w:rsidR="00FB6642" w:rsidRPr="00B33244" w:rsidRDefault="00FB6642" w:rsidP="00FB664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297" w:author="DANIEL Charlotte A" w:date="2015-02-06T08:38:00Z"/>
          <w:b/>
        </w:rPr>
        <w:sectPr w:rsidR="00FB6642" w:rsidRPr="00B33244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  <w:ins w:id="1298" w:author="DANIEL Charlotte A" w:date="2015-02-06T08:38:00Z">
        <w:r>
          <w:rPr>
            <w:b/>
          </w:rPr>
          <w:t>Attribute</w:t>
        </w:r>
        <w:r w:rsidRPr="0027086F">
          <w:rPr>
            <w:b/>
          </w:rPr>
          <w:t xml:space="preserve"> </w:t>
        </w:r>
        <w:r>
          <w:rPr>
            <w:b/>
          </w:rPr>
          <w:t xml:space="preserve">and XSP </w:t>
        </w:r>
        <w:r w:rsidRPr="0027086F">
          <w:rPr>
            <w:b/>
          </w:rPr>
          <w:t>Values</w:t>
        </w:r>
        <w:r>
          <w:rPr>
            <w:b/>
          </w:rPr>
          <w:t>/Domains and Descriptions</w:t>
        </w:r>
        <w:r w:rsidRPr="0027086F">
          <w:rPr>
            <w:b/>
          </w:rPr>
          <w:t>:</w:t>
        </w:r>
        <w:r w:rsidRPr="0027086F">
          <w:rPr>
            <w:b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348"/>
        <w:gridCol w:w="3240"/>
        <w:gridCol w:w="3240"/>
      </w:tblGrid>
      <w:tr w:rsidR="00FB6642" w:rsidTr="007F6AF3">
        <w:trPr>
          <w:ins w:id="1299" w:author="DANIEL Charlotte A" w:date="2015-02-06T08:38:00Z"/>
        </w:trPr>
        <w:tc>
          <w:tcPr>
            <w:tcW w:w="3348" w:type="dxa"/>
            <w:shd w:val="solid" w:color="000080" w:fill="FFFFFF"/>
          </w:tcPr>
          <w:p w:rsidR="00FB6642" w:rsidRPr="00532B0F" w:rsidRDefault="00FB6642" w:rsidP="007F6AF3">
            <w:pPr>
              <w:rPr>
                <w:ins w:id="1300" w:author="DANIEL Charlotte A" w:date="2015-02-06T08:38:00Z"/>
                <w:b/>
                <w:bCs/>
                <w:color w:val="FFFFFF"/>
                <w:sz w:val="20"/>
              </w:rPr>
            </w:pPr>
            <w:ins w:id="1301" w:author="DANIEL Charlotte A" w:date="2015-02-06T08:38:00Z">
              <w:r w:rsidRPr="00532B0F">
                <w:rPr>
                  <w:b/>
                  <w:bCs/>
                  <w:color w:val="FFFFFF"/>
                  <w:sz w:val="20"/>
                </w:rPr>
                <w:lastRenderedPageBreak/>
                <w:t>Domain</w:t>
              </w:r>
            </w:ins>
          </w:p>
        </w:tc>
        <w:tc>
          <w:tcPr>
            <w:tcW w:w="3240" w:type="dxa"/>
            <w:shd w:val="solid" w:color="000080" w:fill="FFFFFF"/>
          </w:tcPr>
          <w:p w:rsidR="00FB6642" w:rsidRPr="00532B0F" w:rsidRDefault="00FB6642" w:rsidP="007F6AF3">
            <w:pPr>
              <w:rPr>
                <w:ins w:id="1302" w:author="DANIEL Charlotte A" w:date="2015-02-06T08:38:00Z"/>
                <w:b/>
                <w:bCs/>
                <w:color w:val="FFFFFF"/>
                <w:sz w:val="20"/>
              </w:rPr>
            </w:pPr>
            <w:ins w:id="1303" w:author="DANIEL Charlotte A" w:date="2015-02-06T08:38:00Z">
              <w:r>
                <w:rPr>
                  <w:b/>
                  <w:bCs/>
                  <w:color w:val="FFFFFF"/>
                  <w:sz w:val="20"/>
                </w:rPr>
                <w:t>Value</w:t>
              </w:r>
            </w:ins>
          </w:p>
        </w:tc>
        <w:tc>
          <w:tcPr>
            <w:tcW w:w="3240" w:type="dxa"/>
            <w:shd w:val="solid" w:color="000080" w:fill="FFFFFF"/>
          </w:tcPr>
          <w:p w:rsidR="00FB6642" w:rsidRPr="00532B0F" w:rsidRDefault="00FB6642" w:rsidP="007F6AF3">
            <w:pPr>
              <w:rPr>
                <w:ins w:id="1304" w:author="DANIEL Charlotte A" w:date="2015-02-06T08:38:00Z"/>
                <w:b/>
                <w:bCs/>
                <w:color w:val="FFFFFF"/>
                <w:sz w:val="20"/>
              </w:rPr>
            </w:pPr>
            <w:ins w:id="1305" w:author="DANIEL Charlotte A" w:date="2015-02-06T08:38:00Z">
              <w:r>
                <w:rPr>
                  <w:b/>
                  <w:bCs/>
                  <w:color w:val="FFFFFF"/>
                  <w:sz w:val="20"/>
                </w:rPr>
                <w:t>Meaning</w:t>
              </w:r>
            </w:ins>
          </w:p>
        </w:tc>
      </w:tr>
      <w:tr w:rsidR="00FB6642" w:rsidTr="007F6AF3">
        <w:trPr>
          <w:ins w:id="1306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307" w:author="DANIEL Charlotte A" w:date="2015-02-06T08:38:00Z"/>
                <w:sz w:val="20"/>
              </w:rPr>
            </w:pPr>
            <w:ins w:id="1308" w:author="DANIEL Charlotte A" w:date="2015-02-06T08:38:00Z">
              <w:r>
                <w:rPr>
                  <w:sz w:val="20"/>
                </w:rPr>
                <w:t>XSP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09" w:author="DANIEL Charlotte A" w:date="2015-02-06T08:38:00Z"/>
                <w:sz w:val="20"/>
              </w:rPr>
            </w:pPr>
            <w:ins w:id="1310" w:author="DANIEL Charlotte A" w:date="2015-02-06T08:38:00Z">
              <w:r>
                <w:rPr>
                  <w:sz w:val="20"/>
                </w:rPr>
                <w:t>C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11" w:author="DANIEL Charlotte A" w:date="2015-02-06T08:38:00Z"/>
                <w:sz w:val="20"/>
              </w:rPr>
            </w:pPr>
            <w:ins w:id="1312" w:author="DANIEL Charlotte A" w:date="2015-02-06T08:38:00Z">
              <w:r>
                <w:rPr>
                  <w:sz w:val="20"/>
                </w:rPr>
                <w:t>CENTER</w:t>
              </w:r>
            </w:ins>
          </w:p>
        </w:tc>
      </w:tr>
      <w:tr w:rsidR="00FB6642" w:rsidTr="007F6AF3">
        <w:trPr>
          <w:ins w:id="1313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314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15" w:author="DANIEL Charlotte A" w:date="2015-02-06T08:38:00Z"/>
                <w:sz w:val="20"/>
              </w:rPr>
            </w:pPr>
            <w:ins w:id="1316" w:author="DANIEL Charlotte A" w:date="2015-02-06T08:38:00Z">
              <w:r>
                <w:rPr>
                  <w:sz w:val="20"/>
                </w:rPr>
                <w:t>DTRL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17" w:author="DANIEL Charlotte A" w:date="2015-02-06T08:38:00Z"/>
                <w:sz w:val="20"/>
              </w:rPr>
            </w:pPr>
            <w:ins w:id="1318" w:author="DANIEL Charlotte A" w:date="2015-02-06T08:38:00Z">
              <w:r>
                <w:rPr>
                  <w:sz w:val="20"/>
                </w:rPr>
                <w:t>DECREASING TRAVEL LEFT</w:t>
              </w:r>
            </w:ins>
          </w:p>
        </w:tc>
      </w:tr>
      <w:tr w:rsidR="00FB6642" w:rsidTr="007F6AF3">
        <w:trPr>
          <w:ins w:id="1319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320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321" w:author="DANIEL Charlotte A" w:date="2015-02-06T08:38:00Z"/>
                <w:sz w:val="20"/>
              </w:rPr>
            </w:pPr>
            <w:ins w:id="1322" w:author="DANIEL Charlotte A" w:date="2015-02-06T08:38:00Z">
              <w:r>
                <w:rPr>
                  <w:sz w:val="20"/>
                </w:rPr>
                <w:t>DTRR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23" w:author="DANIEL Charlotte A" w:date="2015-02-06T08:38:00Z"/>
                <w:sz w:val="20"/>
              </w:rPr>
            </w:pPr>
            <w:ins w:id="1324" w:author="DANIEL Charlotte A" w:date="2015-02-06T08:38:00Z">
              <w:r w:rsidRPr="00FB6642">
                <w:rPr>
                  <w:sz w:val="20"/>
                </w:rPr>
                <w:t>DECREASING TRAVEL RIGHT</w:t>
              </w:r>
            </w:ins>
          </w:p>
        </w:tc>
      </w:tr>
      <w:tr w:rsidR="00FB6642" w:rsidTr="007F6AF3">
        <w:trPr>
          <w:ins w:id="1325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326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327" w:author="DANIEL Charlotte A" w:date="2015-02-06T08:38:00Z"/>
                <w:sz w:val="20"/>
              </w:rPr>
            </w:pPr>
            <w:ins w:id="1328" w:author="DANIEL Charlotte A" w:date="2015-02-06T08:38:00Z">
              <w:r>
                <w:rPr>
                  <w:sz w:val="20"/>
                </w:rPr>
                <w:t>ITRL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29" w:author="DANIEL Charlotte A" w:date="2015-02-06T08:38:00Z"/>
                <w:sz w:val="20"/>
              </w:rPr>
            </w:pPr>
            <w:ins w:id="1330" w:author="DANIEL Charlotte A" w:date="2015-02-06T08:38:00Z">
              <w:r w:rsidRPr="00FB6642">
                <w:rPr>
                  <w:sz w:val="20"/>
                </w:rPr>
                <w:t>INCREASING TRAVEL LEFT</w:t>
              </w:r>
            </w:ins>
          </w:p>
        </w:tc>
      </w:tr>
      <w:tr w:rsidR="00FB6642" w:rsidTr="007F6AF3">
        <w:trPr>
          <w:ins w:id="1331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332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333" w:author="DANIEL Charlotte A" w:date="2015-02-06T08:38:00Z"/>
                <w:sz w:val="20"/>
              </w:rPr>
            </w:pPr>
            <w:ins w:id="1334" w:author="DANIEL Charlotte A" w:date="2015-02-06T08:38:00Z">
              <w:r>
                <w:rPr>
                  <w:sz w:val="20"/>
                </w:rPr>
                <w:t>ITRR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35" w:author="DANIEL Charlotte A" w:date="2015-02-06T08:38:00Z"/>
                <w:sz w:val="20"/>
              </w:rPr>
            </w:pPr>
            <w:ins w:id="1336" w:author="DANIEL Charlotte A" w:date="2015-02-06T08:38:00Z">
              <w:r w:rsidRPr="00FB6642">
                <w:rPr>
                  <w:sz w:val="20"/>
                </w:rPr>
                <w:t>INCREASING TRAVEL RIGHT</w:t>
              </w:r>
            </w:ins>
          </w:p>
        </w:tc>
      </w:tr>
      <w:tr w:rsidR="00FB6642" w:rsidTr="007F6AF3">
        <w:trPr>
          <w:ins w:id="1337" w:author="DANIEL Charlotte A" w:date="2015-02-06T08:38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338" w:author="DANIEL Charlotte A" w:date="2015-02-06T08:38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339" w:author="DANIEL Charlotte A" w:date="2015-02-06T08:38:00Z"/>
                <w:sz w:val="20"/>
              </w:rPr>
            </w:pPr>
            <w:ins w:id="1340" w:author="DANIEL Charlotte A" w:date="2015-02-06T08:38:00Z">
              <w:r>
                <w:rPr>
                  <w:sz w:val="20"/>
                </w:rPr>
                <w:t>O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41" w:author="DANIEL Charlotte A" w:date="2015-02-06T08:38:00Z"/>
                <w:sz w:val="20"/>
              </w:rPr>
            </w:pPr>
            <w:ins w:id="1342" w:author="DANIEL Charlotte A" w:date="2015-02-06T08:38:00Z">
              <w:r>
                <w:rPr>
                  <w:sz w:val="20"/>
                </w:rPr>
                <w:t>OVER</w:t>
              </w:r>
            </w:ins>
          </w:p>
        </w:tc>
      </w:tr>
    </w:tbl>
    <w:p w:rsidR="00FB6642" w:rsidRPr="00F34B04" w:rsidRDefault="00FB6642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</w:pPr>
    </w:p>
    <w:p w:rsidR="0094422E" w:rsidRDefault="0094422E" w:rsidP="0094422E">
      <w:pPr>
        <w:tabs>
          <w:tab w:val="left" w:pos="11520"/>
          <w:tab w:val="right" w:pos="14400"/>
        </w:tabs>
        <w:rPr>
          <w:b/>
        </w:rPr>
      </w:pPr>
      <w:r w:rsidRPr="00A91C82">
        <w:rPr>
          <w:b/>
        </w:rPr>
        <w:t>Conversion Rules</w:t>
      </w:r>
    </w:p>
    <w:p w:rsidR="0094422E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94422E" w:rsidRPr="00A91C82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A91C82">
        <w:rPr>
          <w:b/>
        </w:rPr>
        <w:t>Business Rules / Special Instructions</w:t>
      </w:r>
      <w:r>
        <w:rPr>
          <w:b/>
        </w:rPr>
        <w:t xml:space="preserve"> – use this area to note any relationships not modeled above, or unresolved issues you discover.</w:t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780F12" w:rsidRPr="000903EF" w:rsidRDefault="00780F12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  <w:sectPr w:rsidR="00780F12" w:rsidRPr="000903EF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:rsidR="00BC67AD" w:rsidRDefault="00BC67AD" w:rsidP="00BC67AD"/>
    <w:p w:rsidR="00BC67AD" w:rsidRDefault="001E7654" w:rsidP="00855484">
      <w:pPr>
        <w:pStyle w:val="Heading2"/>
        <w:ind w:left="576"/>
      </w:pPr>
      <w:bookmarkStart w:id="1343" w:name="_Toc413393942"/>
      <w:r>
        <w:t xml:space="preserve">Sign Maintenance </w:t>
      </w:r>
      <w:r w:rsidR="00BC67AD">
        <w:t>Log</w:t>
      </w:r>
      <w:ins w:id="1344" w:author="DANIEL Charlotte A" w:date="2015-03-03T15:38:00Z">
        <w:r w:rsidR="002A0E75">
          <w:t xml:space="preserve"> (SNML)</w:t>
        </w:r>
      </w:ins>
      <w:bookmarkEnd w:id="1343"/>
    </w:p>
    <w:p w:rsidR="00BC67AD" w:rsidRDefault="00BC67AD" w:rsidP="00BC67AD"/>
    <w:p w:rsidR="00746DE4" w:rsidRDefault="00746DE4" w:rsidP="00BC67AD">
      <w:r>
        <w:t>The Sign Maintenance Log contains information about any maintenance that was done at the installation to the Panels or Supports.</w:t>
      </w:r>
    </w:p>
    <w:p w:rsidR="00A46AFC" w:rsidRDefault="00A46AFC" w:rsidP="00BC67AD"/>
    <w:p w:rsidR="00933A96" w:rsidRPr="00051A87" w:rsidRDefault="00933A96" w:rsidP="00933A96">
      <w:pPr>
        <w:rPr>
          <w:b/>
          <w:sz w:val="28"/>
          <w:szCs w:val="28"/>
        </w:rPr>
        <w:sectPr w:rsidR="00933A96" w:rsidRPr="00051A87" w:rsidSect="00444DAA">
          <w:headerReference w:type="default" r:id="rId19"/>
          <w:pgSz w:w="15840" w:h="12240" w:orient="landscape"/>
          <w:pgMar w:top="1440" w:right="720" w:bottom="1440" w:left="720" w:header="360" w:footer="360" w:gutter="0"/>
          <w:cols w:space="720"/>
          <w:docGrid w:linePitch="360"/>
        </w:sectPr>
      </w:pPr>
      <w:r>
        <w:rPr>
          <w:b/>
          <w:sz w:val="28"/>
          <w:szCs w:val="28"/>
        </w:rPr>
        <w:t>Asset Meta Data Form</w:t>
      </w:r>
    </w:p>
    <w:p w:rsidR="00933A96" w:rsidRDefault="00933A96" w:rsidP="00933A96">
      <w:pPr>
        <w:tabs>
          <w:tab w:val="left" w:pos="3060"/>
          <w:tab w:val="left" w:pos="3600"/>
          <w:tab w:val="left" w:pos="5220"/>
          <w:tab w:val="left" w:pos="7920"/>
          <w:tab w:val="right" w:pos="14400"/>
        </w:tabs>
        <w:rPr>
          <w:b/>
        </w:rPr>
      </w:pPr>
    </w:p>
    <w:p w:rsidR="00933A96" w:rsidRDefault="00933A96" w:rsidP="00933A96">
      <w:pPr>
        <w:tabs>
          <w:tab w:val="left" w:pos="2700"/>
          <w:tab w:val="left" w:pos="3060"/>
          <w:tab w:val="left" w:pos="4680"/>
          <w:tab w:val="right" w:pos="14400"/>
        </w:tabs>
        <w:rPr>
          <w:sz w:val="20"/>
        </w:rPr>
      </w:pPr>
      <w:r>
        <w:rPr>
          <w:b/>
        </w:rPr>
        <w:t>Asset Type: _S</w:t>
      </w:r>
      <w:del w:id="1347" w:author="DANIEL Charlotte A" w:date="2014-12-12T07:33:00Z">
        <w:r w:rsidDel="00EF21FD">
          <w:rPr>
            <w:b/>
          </w:rPr>
          <w:delText>G</w:delText>
        </w:r>
      </w:del>
      <w:r>
        <w:rPr>
          <w:b/>
        </w:rPr>
        <w:t>N</w:t>
      </w:r>
      <w:ins w:id="1348" w:author="DANIEL Charlotte A" w:date="2014-12-12T07:33:00Z">
        <w:r w:rsidR="00EF21FD">
          <w:rPr>
            <w:b/>
          </w:rPr>
          <w:t>M</w:t>
        </w:r>
      </w:ins>
      <w:r>
        <w:rPr>
          <w:b/>
        </w:rPr>
        <w:t>L__</w:t>
      </w:r>
      <w:r w:rsidRPr="005B6B51">
        <w:rPr>
          <w:sz w:val="20"/>
        </w:rPr>
        <w:tab/>
      </w:r>
      <w:r>
        <w:rPr>
          <w:b/>
        </w:rPr>
        <w:t>Description/Short description</w:t>
      </w:r>
      <w:r w:rsidRPr="00C12020">
        <w:rPr>
          <w:b/>
        </w:rPr>
        <w:t>:</w:t>
      </w:r>
      <w:r>
        <w:rPr>
          <w:sz w:val="20"/>
        </w:rPr>
        <w:t xml:space="preserve"> _Sign Maintenance Log_____                                       </w:t>
      </w:r>
    </w:p>
    <w:p w:rsidR="00933A96" w:rsidRPr="00C12020" w:rsidRDefault="00933A96" w:rsidP="00933A96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  <w:u w:val="single"/>
        </w:rPr>
      </w:pPr>
      <w:r>
        <w:rPr>
          <w:sz w:val="20"/>
        </w:rPr>
        <w:t>S</w:t>
      </w:r>
      <w:r w:rsidRPr="00C12020">
        <w:rPr>
          <w:b/>
        </w:rPr>
        <w:t>tart Date</w:t>
      </w:r>
      <w:r>
        <w:t>:  01-JAN-1901</w:t>
      </w:r>
      <w:r w:rsidRPr="00BF1D33">
        <w:rPr>
          <w:sz w:val="20"/>
          <w:u w:val="single"/>
        </w:rPr>
        <w:tab/>
      </w:r>
      <w:r>
        <w:rPr>
          <w:b/>
        </w:rPr>
        <w:tab/>
      </w:r>
      <w:r w:rsidRPr="00C12020">
        <w:rPr>
          <w:b/>
        </w:rPr>
        <w:t>Admin Unit</w:t>
      </w:r>
      <w:r>
        <w:rPr>
          <w:b/>
        </w:rPr>
        <w:t xml:space="preserve"> Type: A</w:t>
      </w:r>
      <w:r w:rsidR="00410813">
        <w:rPr>
          <w:b/>
        </w:rPr>
        <w:t>SST</w:t>
      </w:r>
      <w:r w:rsidRPr="00C12020">
        <w:rPr>
          <w:sz w:val="20"/>
          <w:u w:val="single"/>
        </w:rPr>
        <w:tab/>
      </w:r>
    </w:p>
    <w:p w:rsidR="00933A96" w:rsidRDefault="00933A96" w:rsidP="00933A96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1349" w:author="DANIEL Charlotte A" w:date="2014-12-04T15:25:00Z"/>
          <w:sz w:val="20"/>
          <w:u w:val="single"/>
        </w:rPr>
      </w:pPr>
      <w:r>
        <w:rPr>
          <w:b/>
        </w:rPr>
        <w:t xml:space="preserve">Network Type:  </w:t>
      </w:r>
      <w:r w:rsidRPr="00BC76F7">
        <w:rPr>
          <w:u w:val="single"/>
        </w:rPr>
        <w:t>SEGM</w:t>
      </w:r>
      <w:r w:rsidRPr="00BC76F7">
        <w:rPr>
          <w:sz w:val="20"/>
          <w:u w:val="single"/>
        </w:rPr>
        <w:tab/>
      </w:r>
    </w:p>
    <w:p w:rsidR="007869E6" w:rsidRPr="00BF1D33" w:rsidRDefault="007869E6" w:rsidP="00933A96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sz w:val="20"/>
        </w:rPr>
      </w:pPr>
      <w:ins w:id="1350" w:author="DANIEL Charlotte A" w:date="2014-12-04T15:25:00Z">
        <w:r>
          <w:rPr>
            <w:sz w:val="20"/>
            <w:u w:val="single"/>
          </w:rPr>
          <w:t>Asset Roles: TI_APPROLE_SIGN_USER, TI_APPROLE_ASSET_RO</w:t>
        </w:r>
      </w:ins>
    </w:p>
    <w:p w:rsidR="00933A96" w:rsidRPr="000C5D73" w:rsidRDefault="00933A96" w:rsidP="00933A96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b/>
        </w:rPr>
      </w:pPr>
      <w:r>
        <w:rPr>
          <w:sz w:val="20"/>
        </w:rPr>
        <w:br w:type="column"/>
      </w:r>
    </w:p>
    <w:p w:rsidR="00933A96" w:rsidRDefault="00933A96" w:rsidP="00933A96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sz w:val="20"/>
        </w:rPr>
        <w:sectPr w:rsidR="00933A96" w:rsidSect="00B476D6">
          <w:type w:val="continuous"/>
          <w:pgSz w:w="15840" w:h="12240" w:orient="landscape"/>
          <w:pgMar w:top="720" w:right="720" w:bottom="720" w:left="720" w:header="720" w:footer="720" w:gutter="0"/>
          <w:cols w:num="2" w:space="3240" w:equalWidth="0">
            <w:col w:w="9630" w:space="630"/>
            <w:col w:w="4140"/>
          </w:cols>
          <w:docGrid w:linePitch="360"/>
        </w:sectPr>
      </w:pPr>
    </w:p>
    <w:p w:rsidR="00933A96" w:rsidRPr="0098549D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7F0ED8E" wp14:editId="20D654CD">
            <wp:extent cx="7772400" cy="126365"/>
            <wp:effectExtent l="0" t="0" r="0" b="6985"/>
            <wp:docPr id="11" name="Picture 11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96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933A96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Specifications</w:t>
      </w:r>
    </w:p>
    <w:tbl>
      <w:tblPr>
        <w:tblW w:w="81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17"/>
        <w:gridCol w:w="1624"/>
        <w:gridCol w:w="1616"/>
        <w:gridCol w:w="1616"/>
        <w:gridCol w:w="1616"/>
      </w:tblGrid>
      <w:tr w:rsidR="00933A96" w:rsidRPr="00532B0F" w:rsidTr="00C32AD1">
        <w:tc>
          <w:tcPr>
            <w:tcW w:w="1717" w:type="dxa"/>
            <w:shd w:val="solid" w:color="000080" w:fill="FFFFFF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Continuous/Point</w:t>
            </w:r>
          </w:p>
        </w:tc>
        <w:tc>
          <w:tcPr>
            <w:tcW w:w="1624" w:type="dxa"/>
            <w:shd w:val="solid" w:color="000080" w:fill="FFFFFF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Elec</w:t>
            </w:r>
            <w:proofErr w:type="spellEnd"/>
            <w:r w:rsidRPr="00532B0F">
              <w:rPr>
                <w:b/>
                <w:bCs/>
                <w:color w:val="FFFFFF"/>
                <w:sz w:val="20"/>
              </w:rPr>
              <w:t>/Drain/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Carr</w:t>
            </w:r>
            <w:proofErr w:type="spellEnd"/>
          </w:p>
        </w:tc>
        <w:tc>
          <w:tcPr>
            <w:tcW w:w="1616" w:type="dxa"/>
            <w:shd w:val="solid" w:color="000080" w:fill="FFFFFF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Category</w:t>
            </w:r>
          </w:p>
        </w:tc>
        <w:tc>
          <w:tcPr>
            <w:tcW w:w="1616" w:type="dxa"/>
            <w:shd w:val="solid" w:color="000080" w:fill="FFFFFF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View Name</w:t>
            </w:r>
          </w:p>
        </w:tc>
        <w:tc>
          <w:tcPr>
            <w:tcW w:w="1616" w:type="dxa"/>
            <w:shd w:val="solid" w:color="000080" w:fill="FFFFFF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Short Description</w:t>
            </w:r>
          </w:p>
        </w:tc>
      </w:tr>
      <w:tr w:rsidR="00933A96" w:rsidRPr="00532B0F" w:rsidTr="00C32AD1">
        <w:tc>
          <w:tcPr>
            <w:tcW w:w="1717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1624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C</w:t>
            </w:r>
          </w:p>
        </w:tc>
        <w:tc>
          <w:tcPr>
            <w:tcW w:w="1616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1616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(Not required)</w:t>
            </w:r>
          </w:p>
        </w:tc>
        <w:tc>
          <w:tcPr>
            <w:tcW w:w="1616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(As above)</w:t>
            </w:r>
          </w:p>
        </w:tc>
      </w:tr>
    </w:tbl>
    <w:p w:rsidR="00933A96" w:rsidRPr="0098549D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933A96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972E87">
        <w:rPr>
          <w:b/>
        </w:rPr>
        <w:t>Properties</w:t>
      </w:r>
    </w:p>
    <w:p w:rsidR="00933A96" w:rsidRDefault="00933A96" w:rsidP="00933A96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 w:rsidRPr="005E4000">
        <w:rPr>
          <w:b/>
          <w:strike/>
          <w:sz w:val="20"/>
        </w:rPr>
        <w:t>[] Linear</w:t>
      </w:r>
      <w:r>
        <w:rPr>
          <w:b/>
          <w:sz w:val="20"/>
        </w:rPr>
        <w:t xml:space="preserve">      </w:t>
      </w:r>
      <w:r w:rsidRPr="000C5D73">
        <w:rPr>
          <w:b/>
          <w:sz w:val="20"/>
        </w:rPr>
        <w:t>[</w:t>
      </w:r>
      <w:r w:rsidR="004F24C4">
        <w:rPr>
          <w:b/>
          <w:sz w:val="20"/>
        </w:rPr>
        <w:t>X</w:t>
      </w:r>
      <w:r w:rsidRPr="000C5D73">
        <w:rPr>
          <w:b/>
          <w:sz w:val="20"/>
        </w:rPr>
        <w:t>]</w:t>
      </w:r>
      <w:r>
        <w:rPr>
          <w:sz w:val="20"/>
        </w:rPr>
        <w:t xml:space="preserve"> XSP Allowed   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Contiguous      </w:t>
      </w:r>
      <w:r w:rsidRPr="000C5D73">
        <w:rPr>
          <w:b/>
          <w:sz w:val="20"/>
        </w:rPr>
        <w:t>[</w:t>
      </w:r>
      <w:r w:rsidR="004F24C4">
        <w:rPr>
          <w:b/>
          <w:sz w:val="20"/>
        </w:rPr>
        <w:t>X</w:t>
      </w:r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Replaceable         </w:t>
      </w:r>
      <w:r w:rsidRPr="000C5D73">
        <w:rPr>
          <w:b/>
          <w:sz w:val="20"/>
        </w:rPr>
        <w:t>[</w:t>
      </w:r>
      <w:r w:rsidR="00CF0AE4">
        <w:rPr>
          <w:b/>
          <w:sz w:val="20"/>
        </w:rPr>
        <w:t xml:space="preserve"> </w:t>
      </w:r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Exclusive        [ ] Use XY          </w:t>
      </w:r>
      <w:r w:rsidRPr="000C5D73">
        <w:rPr>
          <w:b/>
          <w:sz w:val="20"/>
        </w:rPr>
        <w:t>[</w:t>
      </w:r>
      <w:del w:id="1351" w:author="DANIEL Charlotte A" w:date="2014-12-31T13:14:00Z">
        <w:r w:rsidDel="004B7E47">
          <w:rPr>
            <w:b/>
            <w:sz w:val="20"/>
          </w:rPr>
          <w:delText>X</w:delText>
        </w:r>
      </w:del>
      <w:r w:rsidRPr="000C5D73">
        <w:rPr>
          <w:b/>
          <w:sz w:val="20"/>
        </w:rPr>
        <w:t>]</w:t>
      </w:r>
      <w:r>
        <w:rPr>
          <w:sz w:val="20"/>
        </w:rPr>
        <w:t xml:space="preserve"> Multiple Allowed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End Location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Top in Hierarchy</w:t>
      </w:r>
    </w:p>
    <w:p w:rsidR="00933A96" w:rsidRDefault="00933A96" w:rsidP="00933A96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</w:p>
    <w:p w:rsidR="00933A96" w:rsidRDefault="00933A96" w:rsidP="00933A96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>
        <w:rPr>
          <w:sz w:val="20"/>
        </w:rPr>
        <w:t>Located on the network? [ ]</w:t>
      </w:r>
    </w:p>
    <w:p w:rsidR="00933A96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933A96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59800BBF" wp14:editId="204F7EF9">
            <wp:extent cx="7772400" cy="126365"/>
            <wp:effectExtent l="0" t="0" r="0" b="6985"/>
            <wp:docPr id="10" name="Picture 10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96" w:rsidRPr="00972E87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Attributes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28"/>
        <w:gridCol w:w="2640"/>
        <w:gridCol w:w="990"/>
        <w:gridCol w:w="540"/>
        <w:gridCol w:w="1080"/>
        <w:gridCol w:w="1440"/>
        <w:gridCol w:w="1620"/>
        <w:gridCol w:w="720"/>
        <w:gridCol w:w="720"/>
        <w:gridCol w:w="720"/>
        <w:gridCol w:w="1440"/>
        <w:gridCol w:w="360"/>
        <w:gridCol w:w="360"/>
        <w:gridCol w:w="540"/>
        <w:gridCol w:w="630"/>
      </w:tblGrid>
      <w:tr w:rsidR="00933A96" w:rsidRPr="00532B0F" w:rsidTr="00C32AD1">
        <w:trPr>
          <w:cantSplit/>
          <w:trHeight w:val="1497"/>
        </w:trPr>
        <w:tc>
          <w:tcPr>
            <w:tcW w:w="528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Seq</w:t>
            </w:r>
            <w:proofErr w:type="spellEnd"/>
          </w:p>
        </w:tc>
        <w:tc>
          <w:tcPr>
            <w:tcW w:w="264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Screen Text</w:t>
            </w:r>
          </w:p>
        </w:tc>
        <w:tc>
          <w:tcPr>
            <w:tcW w:w="99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Length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108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Format</w:t>
            </w:r>
          </w:p>
        </w:tc>
        <w:tc>
          <w:tcPr>
            <w:tcW w:w="144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Domain</w:t>
            </w:r>
          </w:p>
        </w:tc>
        <w:tc>
          <w:tcPr>
            <w:tcW w:w="162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 xml:space="preserve">View 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Attrib</w:t>
            </w:r>
            <w:proofErr w:type="spellEnd"/>
            <w:r>
              <w:rPr>
                <w:b/>
                <w:bCs/>
                <w:color w:val="FFFFFF"/>
                <w:sz w:val="20"/>
              </w:rPr>
              <w:t xml:space="preserve"> /  Column Name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Min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Max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Units</w:t>
            </w:r>
          </w:p>
        </w:tc>
        <w:tc>
          <w:tcPr>
            <w:tcW w:w="1440" w:type="dxa"/>
            <w:shd w:val="solid" w:color="000080" w:fill="FFFFFF"/>
            <w:textDirection w:val="tbRl"/>
            <w:vAlign w:val="center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Start Date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</w:t>
            </w:r>
            <w:r>
              <w:rPr>
                <w:b/>
                <w:bCs/>
                <w:color w:val="FFFFFF"/>
                <w:sz w:val="20"/>
              </w:rPr>
              <w:t>andatory?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E</w:t>
            </w:r>
            <w:r>
              <w:rPr>
                <w:b/>
                <w:bCs/>
                <w:color w:val="FFFFFF"/>
                <w:sz w:val="20"/>
              </w:rPr>
              <w:t>xclusive?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Displayed</w:t>
            </w:r>
          </w:p>
        </w:tc>
        <w:tc>
          <w:tcPr>
            <w:tcW w:w="630" w:type="dxa"/>
            <w:shd w:val="solid" w:color="000080" w:fill="FFFFFF"/>
            <w:textDirection w:val="tbRl"/>
            <w:vAlign w:val="center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Width</w:t>
            </w:r>
          </w:p>
        </w:tc>
      </w:tr>
      <w:tr w:rsidR="00933A96" w:rsidRPr="00532B0F" w:rsidTr="00C32AD1">
        <w:trPr>
          <w:trHeight w:val="309"/>
        </w:trPr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I</w:t>
            </w:r>
            <w:ins w:id="1352" w:author="DANIEL Charlotte A" w:date="2014-12-05T10:05:00Z">
              <w:r w:rsidR="00C4596E">
                <w:rPr>
                  <w:rFonts w:ascii="Calibri" w:hAnsi="Calibri"/>
                  <w:color w:val="000000"/>
                  <w:szCs w:val="22"/>
                </w:rPr>
                <w:t>dentification</w:t>
              </w:r>
            </w:ins>
            <w:del w:id="1353" w:author="DANIEL Charlotte A" w:date="2014-12-05T10:05:00Z">
              <w:r w:rsidDel="00C4596E">
                <w:rPr>
                  <w:rFonts w:ascii="Calibri" w:hAnsi="Calibri"/>
                  <w:color w:val="000000"/>
                  <w:szCs w:val="22"/>
                </w:rPr>
                <w:delText>D</w:delText>
              </w:r>
            </w:del>
          </w:p>
        </w:tc>
        <w:tc>
          <w:tcPr>
            <w:tcW w:w="99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354" w:author="DANIEL Charlotte A" w:date="2014-12-05T10:06:00Z">
              <w:r w:rsidDel="00C4596E">
                <w:rPr>
                  <w:sz w:val="20"/>
                </w:rPr>
                <w:delText>10</w:delText>
              </w:r>
            </w:del>
            <w:ins w:id="1355" w:author="DANIEL Charlotte A" w:date="2014-12-05T10:06:00Z">
              <w:r w:rsidR="00C4596E">
                <w:rPr>
                  <w:sz w:val="20"/>
                </w:rPr>
                <w:t>9</w:t>
              </w:r>
            </w:ins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356" w:author="DANIEL Charlotte A" w:date="2014-12-05T10:06:00Z">
              <w:r w:rsidDel="00C4596E">
                <w:rPr>
                  <w:sz w:val="20"/>
                </w:rPr>
                <w:delText>VarChar2</w:delText>
              </w:r>
            </w:del>
            <w:ins w:id="1357" w:author="DANIEL Charlotte A" w:date="2014-12-05T10:06:00Z">
              <w:r w:rsidR="00C4596E">
                <w:rPr>
                  <w:sz w:val="20"/>
                </w:rPr>
                <w:t>Number</w:t>
              </w:r>
            </w:ins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358" w:author="DANIEL Charlotte A" w:date="2014-12-05T10:06:00Z">
              <w:r w:rsidDel="00C4596E">
                <w:rPr>
                  <w:sz w:val="20"/>
                </w:rPr>
                <w:delText>ID</w:delText>
              </w:r>
            </w:del>
            <w:ins w:id="1359" w:author="DANIEL Charlotte A" w:date="2014-12-05T10:06:00Z">
              <w:r w:rsidR="00C4596E">
                <w:rPr>
                  <w:sz w:val="20"/>
                </w:rPr>
                <w:t>IIT_NE_ID</w:t>
              </w:r>
            </w:ins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History Date</w:t>
            </w:r>
          </w:p>
        </w:tc>
        <w:tc>
          <w:tcPr>
            <w:tcW w:w="99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Pr="00532B0F" w:rsidRDefault="00C86ACC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360" w:author="DANIEL Charlotte A" w:date="2014-12-19T09:15:00Z">
              <w:r>
                <w:rPr>
                  <w:sz w:val="20"/>
                </w:rPr>
                <w:t>MAINT_</w:t>
              </w:r>
            </w:ins>
            <w:r w:rsidR="00933A96">
              <w:rPr>
                <w:sz w:val="20"/>
              </w:rPr>
              <w:t>HIST_DT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Action</w:t>
            </w:r>
          </w:p>
        </w:tc>
        <w:tc>
          <w:tcPr>
            <w:tcW w:w="99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  <w:ins w:id="1361" w:author="DANIEL Charlotte A" w:date="2014-12-19T09:18:00Z">
              <w:r w:rsidR="00C86ACC">
                <w:rPr>
                  <w:sz w:val="20"/>
                </w:rPr>
                <w:t>0</w:t>
              </w:r>
            </w:ins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362" w:author="DANIEL Charlotte A" w:date="2014-12-19T09:17:00Z">
              <w:r w:rsidDel="00C86ACC">
                <w:rPr>
                  <w:sz w:val="20"/>
                </w:rPr>
                <w:delText>Action</w:delText>
              </w:r>
            </w:del>
            <w:ins w:id="1363" w:author="DANIEL Charlotte A" w:date="2014-12-19T09:17:00Z">
              <w:r w:rsidR="00C86ACC">
                <w:rPr>
                  <w:sz w:val="20"/>
                </w:rPr>
                <w:t>SIGN_ACTN</w:t>
              </w:r>
            </w:ins>
          </w:p>
        </w:tc>
        <w:tc>
          <w:tcPr>
            <w:tcW w:w="16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ACTN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Cause</w:t>
            </w:r>
          </w:p>
        </w:tc>
        <w:tc>
          <w:tcPr>
            <w:tcW w:w="99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  <w:ins w:id="1364" w:author="DANIEL Charlotte A" w:date="2014-12-19T09:17:00Z">
              <w:r w:rsidR="00C86ACC">
                <w:rPr>
                  <w:sz w:val="20"/>
                </w:rPr>
                <w:t>5</w:t>
              </w:r>
            </w:ins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C86ACC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365" w:author="DANIEL Charlotte A" w:date="2014-12-19T09:17:00Z">
              <w:r>
                <w:rPr>
                  <w:sz w:val="20"/>
                </w:rPr>
                <w:t>SIGN_CAUSE</w:t>
              </w:r>
            </w:ins>
            <w:del w:id="1366" w:author="DANIEL Charlotte A" w:date="2014-12-19T09:17:00Z">
              <w:r w:rsidR="00933A96" w:rsidDel="00C86ACC">
                <w:rPr>
                  <w:sz w:val="20"/>
                </w:rPr>
                <w:delText>Cause</w:delText>
              </w:r>
            </w:del>
          </w:p>
        </w:tc>
        <w:tc>
          <w:tcPr>
            <w:tcW w:w="16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CAUSE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Crew Hours</w:t>
            </w:r>
          </w:p>
        </w:tc>
        <w:tc>
          <w:tcPr>
            <w:tcW w:w="99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CREW_HR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Equipment Hours</w:t>
            </w:r>
          </w:p>
        </w:tc>
        <w:tc>
          <w:tcPr>
            <w:tcW w:w="99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EQUIP_HR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B272C8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Sign </w:t>
            </w:r>
            <w:del w:id="1367" w:author="DANIEL Charlotte A" w:date="2014-12-19T10:25:00Z">
              <w:r w:rsidDel="00E83A33">
                <w:rPr>
                  <w:rFonts w:ascii="Calibri" w:hAnsi="Calibri"/>
                  <w:color w:val="000000"/>
                  <w:szCs w:val="22"/>
                </w:rPr>
                <w:delText>Identification</w:delText>
              </w:r>
            </w:del>
            <w:ins w:id="1368" w:author="DANIEL Charlotte A" w:date="2014-12-19T10:25:00Z">
              <w:r w:rsidR="00E83A33">
                <w:rPr>
                  <w:rFonts w:ascii="Calibri" w:hAnsi="Calibri"/>
                  <w:color w:val="000000"/>
                  <w:szCs w:val="22"/>
                </w:rPr>
                <w:t>Detail</w:t>
              </w:r>
            </w:ins>
          </w:p>
        </w:tc>
        <w:tc>
          <w:tcPr>
            <w:tcW w:w="99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15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SIGN_</w:t>
            </w:r>
            <w:ins w:id="1369" w:author="DANIEL Charlotte A" w:date="2014-12-19T10:25:00Z">
              <w:r w:rsidR="00E83A33">
                <w:rPr>
                  <w:sz w:val="20"/>
                </w:rPr>
                <w:t>DTL</w:t>
              </w:r>
            </w:ins>
            <w:del w:id="1370" w:author="DANIEL Charlotte A" w:date="2014-12-19T10:25:00Z">
              <w:r w:rsidDel="00E83A33">
                <w:rPr>
                  <w:sz w:val="20"/>
                </w:rPr>
                <w:delText>ID</w:delText>
              </w:r>
            </w:del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Responsible Person</w:t>
            </w:r>
          </w:p>
        </w:tc>
        <w:tc>
          <w:tcPr>
            <w:tcW w:w="99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RESP_PER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Comments</w:t>
            </w:r>
          </w:p>
        </w:tc>
        <w:tc>
          <w:tcPr>
            <w:tcW w:w="99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COMNT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Accomplishments</w:t>
            </w:r>
          </w:p>
        </w:tc>
        <w:tc>
          <w:tcPr>
            <w:tcW w:w="99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ACCOMP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Materials</w:t>
            </w:r>
          </w:p>
        </w:tc>
        <w:tc>
          <w:tcPr>
            <w:tcW w:w="99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MATL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Sign Description</w:t>
            </w:r>
          </w:p>
        </w:tc>
        <w:tc>
          <w:tcPr>
            <w:tcW w:w="99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SIGN_DESC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Sign Size</w:t>
            </w:r>
          </w:p>
        </w:tc>
        <w:tc>
          <w:tcPr>
            <w:tcW w:w="99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SIGN_SZ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Sign Facing</w:t>
            </w:r>
          </w:p>
        </w:tc>
        <w:tc>
          <w:tcPr>
            <w:tcW w:w="99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GEN_DIR</w:t>
            </w:r>
          </w:p>
        </w:tc>
        <w:tc>
          <w:tcPr>
            <w:tcW w:w="1620" w:type="dxa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SIGN_FACING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33A96" w:rsidRPr="00532B0F" w:rsidTr="00C32AD1">
        <w:tc>
          <w:tcPr>
            <w:tcW w:w="528" w:type="dxa"/>
            <w:shd w:val="clear" w:color="auto" w:fill="auto"/>
          </w:tcPr>
          <w:p w:rsidR="00933A96" w:rsidRPr="00532B0F" w:rsidRDefault="00933A96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33A96" w:rsidRDefault="00933A96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Support Description</w:t>
            </w:r>
          </w:p>
        </w:tc>
        <w:tc>
          <w:tcPr>
            <w:tcW w:w="99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620" w:type="dxa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SUPP_DESC</w:t>
            </w: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33A96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0" w:type="dxa"/>
            <w:shd w:val="clear" w:color="auto" w:fill="auto"/>
          </w:tcPr>
          <w:p w:rsidR="00933A96" w:rsidRPr="00532B0F" w:rsidRDefault="00933A96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9A7A7B" w:rsidRPr="00532B0F" w:rsidTr="00C32AD1">
        <w:tc>
          <w:tcPr>
            <w:tcW w:w="528" w:type="dxa"/>
            <w:shd w:val="clear" w:color="auto" w:fill="auto"/>
          </w:tcPr>
          <w:p w:rsidR="009A7A7B" w:rsidRPr="00532B0F" w:rsidRDefault="009A7A7B" w:rsidP="00933A96">
            <w:pPr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  <w:vAlign w:val="bottom"/>
          </w:tcPr>
          <w:p w:rsidR="009A7A7B" w:rsidRDefault="009A7A7B" w:rsidP="00C32AD1">
            <w:pPr>
              <w:rPr>
                <w:rFonts w:ascii="Calibri" w:hAnsi="Calibri"/>
                <w:color w:val="000000"/>
                <w:szCs w:val="22"/>
              </w:rPr>
            </w:pPr>
            <w:del w:id="1371" w:author="DANIEL Charlotte A" w:date="2014-12-05T10:31:00Z">
              <w:r w:rsidDel="0040258B">
                <w:rPr>
                  <w:rFonts w:ascii="Calibri" w:hAnsi="Calibri"/>
                  <w:color w:val="000000"/>
                  <w:szCs w:val="22"/>
                </w:rPr>
                <w:delText>Update Flag</w:delText>
              </w:r>
            </w:del>
          </w:p>
        </w:tc>
        <w:tc>
          <w:tcPr>
            <w:tcW w:w="990" w:type="dxa"/>
            <w:shd w:val="clear" w:color="auto" w:fill="auto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372" w:author="DANIEL Charlotte A" w:date="2014-12-05T10:31:00Z">
              <w:r w:rsidDel="0040258B">
                <w:rPr>
                  <w:sz w:val="20"/>
                </w:rPr>
                <w:delText>1</w:delText>
              </w:r>
            </w:del>
          </w:p>
        </w:tc>
        <w:tc>
          <w:tcPr>
            <w:tcW w:w="54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373" w:author="DANIEL Charlotte A" w:date="2014-12-05T10:31:00Z">
              <w:r w:rsidDel="0040258B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374" w:author="DANIEL Charlotte A" w:date="2014-12-05T10:31:00Z">
              <w:r w:rsidDel="0040258B">
                <w:rPr>
                  <w:sz w:val="20"/>
                </w:rPr>
                <w:delText>YES_NO</w:delText>
              </w:r>
            </w:del>
          </w:p>
        </w:tc>
        <w:tc>
          <w:tcPr>
            <w:tcW w:w="1620" w:type="dxa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375" w:author="DANIEL Charlotte A" w:date="2014-12-05T10:31:00Z">
              <w:r w:rsidDel="0040258B">
                <w:rPr>
                  <w:sz w:val="20"/>
                </w:rPr>
                <w:delText>UPDT_FLG</w:delText>
              </w:r>
            </w:del>
          </w:p>
        </w:tc>
        <w:tc>
          <w:tcPr>
            <w:tcW w:w="72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376" w:author="DANIEL Charlotte A" w:date="2014-12-05T10:31:00Z">
              <w:r w:rsidDel="0040258B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A7A7B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630" w:type="dxa"/>
            <w:shd w:val="clear" w:color="auto" w:fill="auto"/>
          </w:tcPr>
          <w:p w:rsidR="009A7A7B" w:rsidRPr="00532B0F" w:rsidRDefault="009A7A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</w:tbl>
    <w:p w:rsidR="00933A96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FB6642" w:rsidRPr="00B33244" w:rsidRDefault="00FB6642" w:rsidP="00FB664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377" w:author="DANIEL Charlotte A" w:date="2015-02-06T08:39:00Z"/>
          <w:b/>
        </w:rPr>
        <w:sectPr w:rsidR="00FB6642" w:rsidRPr="00B33244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  <w:ins w:id="1378" w:author="DANIEL Charlotte A" w:date="2015-02-06T08:39:00Z">
        <w:r>
          <w:rPr>
            <w:b/>
          </w:rPr>
          <w:t>Attribute</w:t>
        </w:r>
        <w:r w:rsidRPr="0027086F">
          <w:rPr>
            <w:b/>
          </w:rPr>
          <w:t xml:space="preserve"> </w:t>
        </w:r>
        <w:r>
          <w:rPr>
            <w:b/>
          </w:rPr>
          <w:t xml:space="preserve">and XSP </w:t>
        </w:r>
        <w:r w:rsidRPr="0027086F">
          <w:rPr>
            <w:b/>
          </w:rPr>
          <w:t>Values</w:t>
        </w:r>
        <w:r>
          <w:rPr>
            <w:b/>
          </w:rPr>
          <w:t>/Domains and Descriptions</w:t>
        </w:r>
        <w:r w:rsidRPr="0027086F">
          <w:rPr>
            <w:b/>
          </w:rPr>
          <w:t>:</w:t>
        </w:r>
        <w:r w:rsidRPr="0027086F">
          <w:rPr>
            <w:b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348"/>
        <w:gridCol w:w="3240"/>
        <w:gridCol w:w="3240"/>
      </w:tblGrid>
      <w:tr w:rsidR="00FB6642" w:rsidTr="007F6AF3">
        <w:trPr>
          <w:ins w:id="1379" w:author="DANIEL Charlotte A" w:date="2015-02-06T08:39:00Z"/>
        </w:trPr>
        <w:tc>
          <w:tcPr>
            <w:tcW w:w="3348" w:type="dxa"/>
            <w:shd w:val="solid" w:color="000080" w:fill="FFFFFF"/>
          </w:tcPr>
          <w:p w:rsidR="00FB6642" w:rsidRPr="00532B0F" w:rsidRDefault="00FB6642" w:rsidP="007F6AF3">
            <w:pPr>
              <w:rPr>
                <w:ins w:id="1380" w:author="DANIEL Charlotte A" w:date="2015-02-06T08:39:00Z"/>
                <w:b/>
                <w:bCs/>
                <w:color w:val="FFFFFF"/>
                <w:sz w:val="20"/>
              </w:rPr>
            </w:pPr>
            <w:ins w:id="1381" w:author="DANIEL Charlotte A" w:date="2015-02-06T08:39:00Z">
              <w:r w:rsidRPr="00532B0F">
                <w:rPr>
                  <w:b/>
                  <w:bCs/>
                  <w:color w:val="FFFFFF"/>
                  <w:sz w:val="20"/>
                </w:rPr>
                <w:lastRenderedPageBreak/>
                <w:t>Domain</w:t>
              </w:r>
            </w:ins>
          </w:p>
        </w:tc>
        <w:tc>
          <w:tcPr>
            <w:tcW w:w="3240" w:type="dxa"/>
            <w:shd w:val="solid" w:color="000080" w:fill="FFFFFF"/>
          </w:tcPr>
          <w:p w:rsidR="00FB6642" w:rsidRPr="00532B0F" w:rsidRDefault="00FB6642" w:rsidP="007F6AF3">
            <w:pPr>
              <w:rPr>
                <w:ins w:id="1382" w:author="DANIEL Charlotte A" w:date="2015-02-06T08:39:00Z"/>
                <w:b/>
                <w:bCs/>
                <w:color w:val="FFFFFF"/>
                <w:sz w:val="20"/>
              </w:rPr>
            </w:pPr>
            <w:ins w:id="1383" w:author="DANIEL Charlotte A" w:date="2015-02-06T08:39:00Z">
              <w:r>
                <w:rPr>
                  <w:b/>
                  <w:bCs/>
                  <w:color w:val="FFFFFF"/>
                  <w:sz w:val="20"/>
                </w:rPr>
                <w:t>Value</w:t>
              </w:r>
            </w:ins>
          </w:p>
        </w:tc>
        <w:tc>
          <w:tcPr>
            <w:tcW w:w="3240" w:type="dxa"/>
            <w:shd w:val="solid" w:color="000080" w:fill="FFFFFF"/>
          </w:tcPr>
          <w:p w:rsidR="00FB6642" w:rsidRPr="00532B0F" w:rsidRDefault="00FB6642" w:rsidP="007F6AF3">
            <w:pPr>
              <w:rPr>
                <w:ins w:id="1384" w:author="DANIEL Charlotte A" w:date="2015-02-06T08:39:00Z"/>
                <w:b/>
                <w:bCs/>
                <w:color w:val="FFFFFF"/>
                <w:sz w:val="20"/>
              </w:rPr>
            </w:pPr>
            <w:ins w:id="1385" w:author="DANIEL Charlotte A" w:date="2015-02-06T08:39:00Z">
              <w:r>
                <w:rPr>
                  <w:b/>
                  <w:bCs/>
                  <w:color w:val="FFFFFF"/>
                  <w:sz w:val="20"/>
                </w:rPr>
                <w:t>Meaning</w:t>
              </w:r>
            </w:ins>
          </w:p>
        </w:tc>
      </w:tr>
      <w:tr w:rsidR="00FB6642" w:rsidTr="007F6AF3">
        <w:trPr>
          <w:ins w:id="1386" w:author="DANIEL Charlotte A" w:date="2015-02-06T08:39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387" w:author="DANIEL Charlotte A" w:date="2015-02-06T08:39:00Z"/>
                <w:sz w:val="20"/>
              </w:rPr>
            </w:pPr>
            <w:ins w:id="1388" w:author="DANIEL Charlotte A" w:date="2015-02-06T08:39:00Z">
              <w:r>
                <w:rPr>
                  <w:sz w:val="20"/>
                </w:rPr>
                <w:t>XSP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89" w:author="DANIEL Charlotte A" w:date="2015-02-06T08:39:00Z"/>
                <w:sz w:val="20"/>
              </w:rPr>
            </w:pPr>
            <w:ins w:id="1390" w:author="DANIEL Charlotte A" w:date="2015-02-06T08:39:00Z">
              <w:r>
                <w:rPr>
                  <w:sz w:val="20"/>
                </w:rPr>
                <w:t>C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91" w:author="DANIEL Charlotte A" w:date="2015-02-06T08:39:00Z"/>
                <w:sz w:val="20"/>
              </w:rPr>
            </w:pPr>
            <w:ins w:id="1392" w:author="DANIEL Charlotte A" w:date="2015-02-06T08:39:00Z">
              <w:r>
                <w:rPr>
                  <w:sz w:val="20"/>
                </w:rPr>
                <w:t>CENTER</w:t>
              </w:r>
            </w:ins>
          </w:p>
        </w:tc>
      </w:tr>
      <w:tr w:rsidR="00FB6642" w:rsidTr="007F6AF3">
        <w:trPr>
          <w:ins w:id="1393" w:author="DANIEL Charlotte A" w:date="2015-02-06T08:39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394" w:author="DANIEL Charlotte A" w:date="2015-02-06T08:39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95" w:author="DANIEL Charlotte A" w:date="2015-02-06T08:39:00Z"/>
                <w:sz w:val="20"/>
              </w:rPr>
            </w:pPr>
            <w:ins w:id="1396" w:author="DANIEL Charlotte A" w:date="2015-02-06T08:39:00Z">
              <w:r>
                <w:rPr>
                  <w:sz w:val="20"/>
                </w:rPr>
                <w:t>DTRL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397" w:author="DANIEL Charlotte A" w:date="2015-02-06T08:39:00Z"/>
                <w:sz w:val="20"/>
              </w:rPr>
            </w:pPr>
            <w:ins w:id="1398" w:author="DANIEL Charlotte A" w:date="2015-02-06T08:39:00Z">
              <w:r>
                <w:rPr>
                  <w:sz w:val="20"/>
                </w:rPr>
                <w:t>DECREASING TRAVEL LEFT</w:t>
              </w:r>
            </w:ins>
          </w:p>
        </w:tc>
      </w:tr>
      <w:tr w:rsidR="00FB6642" w:rsidTr="007F6AF3">
        <w:trPr>
          <w:ins w:id="1399" w:author="DANIEL Charlotte A" w:date="2015-02-06T08:39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400" w:author="DANIEL Charlotte A" w:date="2015-02-06T08:39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401" w:author="DANIEL Charlotte A" w:date="2015-02-06T08:39:00Z"/>
                <w:sz w:val="20"/>
              </w:rPr>
            </w:pPr>
            <w:ins w:id="1402" w:author="DANIEL Charlotte A" w:date="2015-02-06T08:39:00Z">
              <w:r>
                <w:rPr>
                  <w:sz w:val="20"/>
                </w:rPr>
                <w:t>DTRR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403" w:author="DANIEL Charlotte A" w:date="2015-02-06T08:39:00Z"/>
                <w:sz w:val="20"/>
              </w:rPr>
            </w:pPr>
            <w:ins w:id="1404" w:author="DANIEL Charlotte A" w:date="2015-02-06T08:39:00Z">
              <w:r w:rsidRPr="00FB6642">
                <w:rPr>
                  <w:sz w:val="20"/>
                </w:rPr>
                <w:t>DECREASING TRAVEL RIGHT</w:t>
              </w:r>
            </w:ins>
          </w:p>
        </w:tc>
      </w:tr>
      <w:tr w:rsidR="00FB6642" w:rsidTr="007F6AF3">
        <w:trPr>
          <w:ins w:id="1405" w:author="DANIEL Charlotte A" w:date="2015-02-06T08:39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406" w:author="DANIEL Charlotte A" w:date="2015-02-06T08:39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407" w:author="DANIEL Charlotte A" w:date="2015-02-06T08:39:00Z"/>
                <w:sz w:val="20"/>
              </w:rPr>
            </w:pPr>
            <w:ins w:id="1408" w:author="DANIEL Charlotte A" w:date="2015-02-06T08:39:00Z">
              <w:r>
                <w:rPr>
                  <w:sz w:val="20"/>
                </w:rPr>
                <w:t>ITRL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409" w:author="DANIEL Charlotte A" w:date="2015-02-06T08:39:00Z"/>
                <w:sz w:val="20"/>
              </w:rPr>
            </w:pPr>
            <w:ins w:id="1410" w:author="DANIEL Charlotte A" w:date="2015-02-06T08:39:00Z">
              <w:r w:rsidRPr="00FB6642">
                <w:rPr>
                  <w:sz w:val="20"/>
                </w:rPr>
                <w:t>INCREASING TRAVEL LEFT</w:t>
              </w:r>
            </w:ins>
          </w:p>
        </w:tc>
      </w:tr>
      <w:tr w:rsidR="00FB6642" w:rsidTr="007F6AF3">
        <w:trPr>
          <w:ins w:id="1411" w:author="DANIEL Charlotte A" w:date="2015-02-06T08:39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412" w:author="DANIEL Charlotte A" w:date="2015-02-06T08:39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413" w:author="DANIEL Charlotte A" w:date="2015-02-06T08:39:00Z"/>
                <w:sz w:val="20"/>
              </w:rPr>
            </w:pPr>
            <w:ins w:id="1414" w:author="DANIEL Charlotte A" w:date="2015-02-06T08:39:00Z">
              <w:r>
                <w:rPr>
                  <w:sz w:val="20"/>
                </w:rPr>
                <w:t>ITRR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415" w:author="DANIEL Charlotte A" w:date="2015-02-06T08:39:00Z"/>
                <w:sz w:val="20"/>
              </w:rPr>
            </w:pPr>
            <w:ins w:id="1416" w:author="DANIEL Charlotte A" w:date="2015-02-06T08:39:00Z">
              <w:r w:rsidRPr="00FB6642">
                <w:rPr>
                  <w:sz w:val="20"/>
                </w:rPr>
                <w:t>INCREASING TRAVEL RIGHT</w:t>
              </w:r>
            </w:ins>
          </w:p>
        </w:tc>
      </w:tr>
      <w:tr w:rsidR="00FB6642" w:rsidTr="007F6AF3">
        <w:trPr>
          <w:ins w:id="1417" w:author="DANIEL Charlotte A" w:date="2015-02-06T08:39:00Z"/>
        </w:trPr>
        <w:tc>
          <w:tcPr>
            <w:tcW w:w="3348" w:type="dxa"/>
            <w:shd w:val="clear" w:color="auto" w:fill="auto"/>
          </w:tcPr>
          <w:p w:rsidR="00FB6642" w:rsidRPr="00532B0F" w:rsidRDefault="00FB6642" w:rsidP="007F6AF3">
            <w:pPr>
              <w:rPr>
                <w:ins w:id="1418" w:author="DANIEL Charlotte A" w:date="2015-02-06T08:39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B6642" w:rsidRDefault="00FB6642" w:rsidP="007F6AF3">
            <w:pPr>
              <w:rPr>
                <w:ins w:id="1419" w:author="DANIEL Charlotte A" w:date="2015-02-06T08:39:00Z"/>
                <w:sz w:val="20"/>
              </w:rPr>
            </w:pPr>
            <w:ins w:id="1420" w:author="DANIEL Charlotte A" w:date="2015-02-06T08:39:00Z">
              <w:r>
                <w:rPr>
                  <w:sz w:val="20"/>
                </w:rPr>
                <w:t>O</w:t>
              </w:r>
            </w:ins>
          </w:p>
        </w:tc>
        <w:tc>
          <w:tcPr>
            <w:tcW w:w="3240" w:type="dxa"/>
            <w:shd w:val="clear" w:color="auto" w:fill="auto"/>
          </w:tcPr>
          <w:p w:rsidR="00FB6642" w:rsidRPr="00532B0F" w:rsidRDefault="00FB6642" w:rsidP="007F6AF3">
            <w:pPr>
              <w:rPr>
                <w:ins w:id="1421" w:author="DANIEL Charlotte A" w:date="2015-02-06T08:39:00Z"/>
                <w:sz w:val="20"/>
              </w:rPr>
            </w:pPr>
            <w:ins w:id="1422" w:author="DANIEL Charlotte A" w:date="2015-02-06T08:39:00Z">
              <w:r>
                <w:rPr>
                  <w:sz w:val="20"/>
                </w:rPr>
                <w:t>OVER</w:t>
              </w:r>
            </w:ins>
          </w:p>
        </w:tc>
      </w:tr>
    </w:tbl>
    <w:p w:rsidR="00FB6642" w:rsidRDefault="00FB6642" w:rsidP="00FB6642">
      <w:pPr>
        <w:rPr>
          <w:ins w:id="1423" w:author="DANIEL Charlotte A" w:date="2015-02-06T08:39:00Z"/>
        </w:rPr>
      </w:pPr>
    </w:p>
    <w:p w:rsidR="0094422E" w:rsidDel="00FB6642" w:rsidRDefault="0094422E">
      <w:pPr>
        <w:rPr>
          <w:del w:id="1424" w:author="DANIEL Charlotte A" w:date="2015-02-06T08:39:00Z"/>
        </w:rPr>
      </w:pPr>
    </w:p>
    <w:p w:rsidR="0094422E" w:rsidRDefault="0094422E" w:rsidP="0094422E">
      <w:pPr>
        <w:tabs>
          <w:tab w:val="left" w:pos="11520"/>
          <w:tab w:val="right" w:pos="14400"/>
        </w:tabs>
        <w:rPr>
          <w:b/>
        </w:rPr>
      </w:pPr>
      <w:r w:rsidRPr="00A91C82">
        <w:rPr>
          <w:b/>
        </w:rPr>
        <w:t>Conversion Rules</w:t>
      </w:r>
    </w:p>
    <w:p w:rsidR="0094422E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94422E" w:rsidRPr="00A91C82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94422E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94422E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94422E" w:rsidRPr="00A91C82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A91C82">
        <w:rPr>
          <w:b/>
        </w:rPr>
        <w:t>Business Rules / Special Instructions</w:t>
      </w:r>
      <w:r>
        <w:rPr>
          <w:b/>
        </w:rPr>
        <w:t xml:space="preserve"> – use this area to note any relationships not modeled above, or unresolved issues you discover.</w:t>
      </w:r>
    </w:p>
    <w:p w:rsidR="0094422E" w:rsidRDefault="0094422E"/>
    <w:p w:rsidR="0094422E" w:rsidRDefault="0094422E"/>
    <w:p w:rsidR="0094422E" w:rsidRDefault="0094422E"/>
    <w:p w:rsidR="00933A96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933A96" w:rsidRPr="000903EF" w:rsidRDefault="00933A96" w:rsidP="00933A96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  <w:sectPr w:rsidR="00933A96" w:rsidRPr="000903EF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:rsidR="00933A96" w:rsidRPr="00BF1D33" w:rsidRDefault="00933A96" w:rsidP="00933A96">
      <w:pPr>
        <w:tabs>
          <w:tab w:val="left" w:pos="2880"/>
          <w:tab w:val="left" w:pos="5040"/>
          <w:tab w:val="right" w:pos="14400"/>
        </w:tabs>
        <w:rPr>
          <w:sz w:val="20"/>
        </w:rPr>
      </w:pPr>
    </w:p>
    <w:p w:rsidR="00BC67AD" w:rsidRDefault="00BC67AD" w:rsidP="00BC67AD"/>
    <w:p w:rsidR="00BC67AD" w:rsidRDefault="00BC67AD" w:rsidP="00BC67AD">
      <w:pPr>
        <w:pStyle w:val="Heading1"/>
      </w:pPr>
      <w:bookmarkStart w:id="1425" w:name="_Toc413393943"/>
      <w:r>
        <w:t>Un-located Assets</w:t>
      </w:r>
      <w:bookmarkEnd w:id="1425"/>
    </w:p>
    <w:p w:rsidR="00BC67AD" w:rsidRDefault="00B64312" w:rsidP="00BC67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del w:id="1426" w:author="DANIEL Charlotte A" w:date="2015-02-11T15:04:00Z">
        <w:r w:rsidDel="00BF2B67">
          <w:rPr>
            <w:rFonts w:ascii="Arial" w:hAnsi="Arial" w:cs="Arial"/>
          </w:rPr>
          <w:delText xml:space="preserve">two </w:delText>
        </w:r>
      </w:del>
      <w:ins w:id="1427" w:author="DANIEL Charlotte A" w:date="2015-02-11T15:04:00Z">
        <w:r w:rsidR="00BF2B67">
          <w:rPr>
            <w:rFonts w:ascii="Arial" w:hAnsi="Arial" w:cs="Arial"/>
          </w:rPr>
          <w:t xml:space="preserve">five </w:t>
        </w:r>
      </w:ins>
      <w:r>
        <w:rPr>
          <w:rFonts w:ascii="Arial" w:hAnsi="Arial" w:cs="Arial"/>
        </w:rPr>
        <w:t xml:space="preserve">un-located assets </w:t>
      </w:r>
      <w:del w:id="1428" w:author="DANIEL Charlotte A" w:date="2015-02-11T15:05:00Z">
        <w:r w:rsidDel="00BF2B67">
          <w:rPr>
            <w:rFonts w:ascii="Arial" w:hAnsi="Arial" w:cs="Arial"/>
          </w:rPr>
          <w:delText xml:space="preserve">(Standard Sign Descriptions and Support Description) </w:delText>
        </w:r>
      </w:del>
      <w:r>
        <w:rPr>
          <w:rFonts w:ascii="Arial" w:hAnsi="Arial" w:cs="Arial"/>
        </w:rPr>
        <w:t>will be used as domains and will each have a trigger to update the</w:t>
      </w:r>
      <w:del w:id="1429" w:author="DANIEL Charlotte A" w:date="2014-12-17T09:39:00Z">
        <w:r w:rsidDel="005A7056">
          <w:rPr>
            <w:rFonts w:ascii="Arial" w:hAnsi="Arial" w:cs="Arial"/>
          </w:rPr>
          <w:delText xml:space="preserve">m </w:delText>
        </w:r>
      </w:del>
      <w:ins w:id="1430" w:author="DANIEL Charlotte A" w:date="2014-12-17T09:39:00Z">
        <w:r w:rsidR="005A7056">
          <w:rPr>
            <w:rFonts w:ascii="Arial" w:hAnsi="Arial" w:cs="Arial"/>
          </w:rPr>
          <w:t xml:space="preserve"> corresponding domains </w:t>
        </w:r>
      </w:ins>
      <w:r>
        <w:rPr>
          <w:rFonts w:ascii="Arial" w:hAnsi="Arial" w:cs="Arial"/>
        </w:rPr>
        <w:t>when</w:t>
      </w:r>
      <w:ins w:id="1431" w:author="DANIEL Charlotte A" w:date="2014-12-17T09:39:00Z">
        <w:r w:rsidR="005A7056">
          <w:rPr>
            <w:rFonts w:ascii="Arial" w:hAnsi="Arial" w:cs="Arial"/>
          </w:rPr>
          <w:t xml:space="preserve"> a record is update or added</w:t>
        </w:r>
      </w:ins>
      <w:del w:id="1432" w:author="DANIEL Charlotte A" w:date="2014-12-17T09:40:00Z">
        <w:r w:rsidDel="005A7056">
          <w:rPr>
            <w:rFonts w:ascii="Arial" w:hAnsi="Arial" w:cs="Arial"/>
          </w:rPr>
          <w:delText>…</w:delText>
        </w:r>
      </w:del>
      <w:r>
        <w:rPr>
          <w:rFonts w:ascii="Arial" w:hAnsi="Arial" w:cs="Arial"/>
        </w:rPr>
        <w:t>.</w:t>
      </w:r>
    </w:p>
    <w:p w:rsidR="00B64312" w:rsidRDefault="00B64312" w:rsidP="00BC67AD"/>
    <w:p w:rsidR="00BC67AD" w:rsidRDefault="00BC67AD" w:rsidP="00B30647">
      <w:pPr>
        <w:pStyle w:val="Heading2"/>
        <w:numPr>
          <w:ilvl w:val="1"/>
          <w:numId w:val="10"/>
        </w:numPr>
        <w:ind w:left="576"/>
      </w:pPr>
      <w:bookmarkStart w:id="1433" w:name="_Toc413393944"/>
      <w:r>
        <w:t>Standard Sign</w:t>
      </w:r>
      <w:r w:rsidR="002C4AE7">
        <w:t xml:space="preserve"> Descriptions</w:t>
      </w:r>
      <w:ins w:id="1434" w:author="DANIEL Charlotte A" w:date="2015-03-03T15:39:00Z">
        <w:r w:rsidR="002A0E75">
          <w:t xml:space="preserve"> (SIGN)</w:t>
        </w:r>
      </w:ins>
      <w:bookmarkEnd w:id="1433"/>
    </w:p>
    <w:p w:rsidR="00DC2851" w:rsidRDefault="00DC2851" w:rsidP="00DC2851"/>
    <w:p w:rsidR="00637232" w:rsidRDefault="00637232" w:rsidP="00637232">
      <w:r>
        <w:t>The Standard Sign Description</w:t>
      </w:r>
      <w:r w:rsidR="00B93F87">
        <w:t xml:space="preserve"> asset</w:t>
      </w:r>
      <w:r>
        <w:t xml:space="preserve"> is an un-located asset that will </w:t>
      </w:r>
      <w:del w:id="1435" w:author="DANIEL Charlotte A" w:date="2014-12-17T09:45:00Z">
        <w:r w:rsidDel="005A7056">
          <w:delText>function like</w:delText>
        </w:r>
      </w:del>
      <w:ins w:id="1436" w:author="DANIEL Charlotte A" w:date="2014-12-17T09:45:00Z">
        <w:r w:rsidR="005A7056">
          <w:t>populate</w:t>
        </w:r>
      </w:ins>
      <w:r>
        <w:t xml:space="preserve"> a domain</w:t>
      </w:r>
      <w:ins w:id="1437" w:author="DANIEL Charlotte A" w:date="2014-12-17T09:45:00Z">
        <w:r w:rsidR="005A7056">
          <w:t xml:space="preserve"> called SIGN_STD</w:t>
        </w:r>
      </w:ins>
      <w:r>
        <w:t xml:space="preserve"> </w:t>
      </w:r>
      <w:del w:id="1438" w:author="DANIEL Charlotte A" w:date="2014-12-17T09:45:00Z">
        <w:r w:rsidDel="005A7056">
          <w:delText>but</w:delText>
        </w:r>
      </w:del>
      <w:ins w:id="1439" w:author="DANIEL Charlotte A" w:date="2014-12-17T09:46:00Z">
        <w:r w:rsidR="005A7056" w:rsidRPr="005A7056">
          <w:t xml:space="preserve"> </w:t>
        </w:r>
        <w:r w:rsidR="005A7056">
          <w:t>via a trigger</w:t>
        </w:r>
      </w:ins>
      <w:ins w:id="1440" w:author="DANIEL Charlotte A" w:date="2014-12-17T09:47:00Z">
        <w:r w:rsidR="005A7056">
          <w:t xml:space="preserve">. The domain </w:t>
        </w:r>
      </w:ins>
      <w:del w:id="1441" w:author="DANIEL Charlotte A" w:date="2014-12-17T09:45:00Z">
        <w:r w:rsidDel="005A7056">
          <w:delText xml:space="preserve"> </w:delText>
        </w:r>
      </w:del>
      <w:r>
        <w:t>will be linked to the Sign</w:t>
      </w:r>
      <w:r w:rsidR="004F24C4">
        <w:t xml:space="preserve"> </w:t>
      </w:r>
      <w:del w:id="1442" w:author="DANIEL Charlotte A" w:date="2014-12-17T09:46:00Z">
        <w:r w:rsidDel="005A7056">
          <w:delText>(Panel)</w:delText>
        </w:r>
      </w:del>
      <w:r>
        <w:t xml:space="preserve"> asset</w:t>
      </w:r>
      <w:del w:id="1443" w:author="DANIEL Charlotte A" w:date="2014-12-17T09:46:00Z">
        <w:r w:rsidDel="005A7056">
          <w:delText xml:space="preserve"> via a trigger</w:delText>
        </w:r>
      </w:del>
      <w:r>
        <w:t>.</w:t>
      </w:r>
      <w:r w:rsidR="00483FC9">
        <w:t xml:space="preserve"> The trigger function is documented in the Bentley 490.</w:t>
      </w:r>
      <w:ins w:id="1444" w:author="DANIEL Charlotte A" w:date="2014-12-17T09:40:00Z">
        <w:r w:rsidR="005A7056">
          <w:t xml:space="preserve">  </w:t>
        </w:r>
      </w:ins>
    </w:p>
    <w:p w:rsidR="00637232" w:rsidRDefault="00637232" w:rsidP="00DC2851"/>
    <w:p w:rsidR="0018767B" w:rsidRPr="00051A87" w:rsidRDefault="0018767B" w:rsidP="0018767B">
      <w:pPr>
        <w:rPr>
          <w:b/>
          <w:sz w:val="28"/>
          <w:szCs w:val="28"/>
        </w:rPr>
        <w:sectPr w:rsidR="0018767B" w:rsidRPr="00051A87" w:rsidSect="00444DAA">
          <w:headerReference w:type="default" r:id="rId20"/>
          <w:pgSz w:w="15840" w:h="12240" w:orient="landscape"/>
          <w:pgMar w:top="1440" w:right="720" w:bottom="1440" w:left="720" w:header="360" w:footer="360" w:gutter="0"/>
          <w:cols w:space="720"/>
          <w:docGrid w:linePitch="360"/>
        </w:sectPr>
      </w:pPr>
      <w:r>
        <w:rPr>
          <w:b/>
          <w:sz w:val="28"/>
          <w:szCs w:val="28"/>
        </w:rPr>
        <w:t>Asset Meta Data Form</w:t>
      </w:r>
    </w:p>
    <w:p w:rsidR="0018767B" w:rsidRDefault="0018767B" w:rsidP="0018767B">
      <w:pPr>
        <w:tabs>
          <w:tab w:val="left" w:pos="3060"/>
          <w:tab w:val="left" w:pos="3600"/>
          <w:tab w:val="left" w:pos="5220"/>
          <w:tab w:val="left" w:pos="7920"/>
          <w:tab w:val="right" w:pos="14400"/>
        </w:tabs>
        <w:rPr>
          <w:b/>
        </w:rPr>
      </w:pPr>
    </w:p>
    <w:p w:rsidR="0018767B" w:rsidRDefault="0018767B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</w:rPr>
      </w:pPr>
      <w:r>
        <w:rPr>
          <w:b/>
        </w:rPr>
        <w:t>Asset Type: _SIGN__</w:t>
      </w:r>
      <w:r w:rsidRPr="005B6B51">
        <w:rPr>
          <w:sz w:val="20"/>
        </w:rPr>
        <w:tab/>
      </w:r>
      <w:r>
        <w:rPr>
          <w:b/>
        </w:rPr>
        <w:t>Description/Short description</w:t>
      </w:r>
      <w:r w:rsidRPr="00C12020">
        <w:rPr>
          <w:b/>
        </w:rPr>
        <w:t>:</w:t>
      </w:r>
      <w:r>
        <w:rPr>
          <w:sz w:val="20"/>
        </w:rPr>
        <w:t xml:space="preserve"> _Standard Signs_____                                       </w:t>
      </w:r>
    </w:p>
    <w:p w:rsidR="0018767B" w:rsidRPr="00C12020" w:rsidRDefault="0018767B" w:rsidP="0018767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  <w:u w:val="single"/>
        </w:rPr>
      </w:pPr>
      <w:r>
        <w:rPr>
          <w:sz w:val="20"/>
        </w:rPr>
        <w:t>S</w:t>
      </w:r>
      <w:r w:rsidRPr="00C12020">
        <w:rPr>
          <w:b/>
        </w:rPr>
        <w:t>tart Date</w:t>
      </w:r>
      <w:r>
        <w:t>:  01-JAN-1901</w:t>
      </w:r>
      <w:r w:rsidRPr="00BF1D33">
        <w:rPr>
          <w:sz w:val="20"/>
          <w:u w:val="single"/>
        </w:rPr>
        <w:tab/>
      </w:r>
      <w:r>
        <w:rPr>
          <w:b/>
        </w:rPr>
        <w:tab/>
      </w:r>
      <w:r w:rsidRPr="00C12020">
        <w:rPr>
          <w:b/>
        </w:rPr>
        <w:t>Admin Unit</w:t>
      </w:r>
      <w:r>
        <w:rPr>
          <w:b/>
        </w:rPr>
        <w:t xml:space="preserve"> Type: A</w:t>
      </w:r>
      <w:r w:rsidR="00410813">
        <w:rPr>
          <w:b/>
        </w:rPr>
        <w:t>SST</w:t>
      </w:r>
      <w:r w:rsidRPr="00C12020">
        <w:rPr>
          <w:sz w:val="20"/>
          <w:u w:val="single"/>
        </w:rPr>
        <w:tab/>
      </w:r>
    </w:p>
    <w:p w:rsidR="0018767B" w:rsidRDefault="0018767B" w:rsidP="0018767B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1447" w:author="DANIEL Charlotte A" w:date="2014-12-04T15:25:00Z"/>
          <w:sz w:val="20"/>
          <w:u w:val="single"/>
        </w:rPr>
      </w:pPr>
      <w:r>
        <w:rPr>
          <w:b/>
        </w:rPr>
        <w:t xml:space="preserve">Network Type:  </w:t>
      </w:r>
      <w:del w:id="1448" w:author="DANIEL Charlotte A" w:date="2014-12-19T14:47:00Z">
        <w:r w:rsidRPr="00BC76F7" w:rsidDel="00B272C8">
          <w:rPr>
            <w:u w:val="single"/>
          </w:rPr>
          <w:delText>SEGM</w:delText>
        </w:r>
      </w:del>
      <w:r w:rsidRPr="00BC76F7">
        <w:rPr>
          <w:sz w:val="20"/>
          <w:u w:val="single"/>
        </w:rPr>
        <w:tab/>
      </w:r>
    </w:p>
    <w:p w:rsidR="007869E6" w:rsidRPr="00BF1D33" w:rsidRDefault="007869E6" w:rsidP="0018767B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sz w:val="20"/>
        </w:rPr>
      </w:pPr>
      <w:ins w:id="1449" w:author="DANIEL Charlotte A" w:date="2014-12-04T15:25:00Z">
        <w:r>
          <w:rPr>
            <w:sz w:val="20"/>
            <w:u w:val="single"/>
          </w:rPr>
          <w:t>Asset Roles:  TI_APPROLE_ASSET_RO</w:t>
        </w:r>
      </w:ins>
      <w:ins w:id="1450" w:author="DANIEL Charlotte A" w:date="2014-12-12T07:34:00Z">
        <w:r w:rsidR="00EF21FD">
          <w:rPr>
            <w:sz w:val="20"/>
            <w:u w:val="single"/>
          </w:rPr>
          <w:t>, TI_APPROLE_SIGN_ADMIN</w:t>
        </w:r>
      </w:ins>
    </w:p>
    <w:p w:rsidR="0018767B" w:rsidRPr="000C5D73" w:rsidRDefault="0018767B" w:rsidP="0018767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b/>
        </w:rPr>
      </w:pPr>
      <w:r>
        <w:rPr>
          <w:sz w:val="20"/>
        </w:rPr>
        <w:br w:type="column"/>
      </w:r>
    </w:p>
    <w:p w:rsidR="0018767B" w:rsidRDefault="0018767B" w:rsidP="0018767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sz w:val="20"/>
        </w:rPr>
        <w:sectPr w:rsidR="0018767B" w:rsidSect="00EF21FD">
          <w:type w:val="continuous"/>
          <w:pgSz w:w="15840" w:h="12240" w:orient="landscape"/>
          <w:pgMar w:top="720" w:right="720" w:bottom="720" w:left="720" w:header="720" w:footer="720" w:gutter="0"/>
          <w:cols w:num="2" w:space="3240" w:equalWidth="0">
            <w:col w:w="10350" w:space="540"/>
            <w:col w:w="3510"/>
          </w:cols>
          <w:docGrid w:linePitch="360"/>
        </w:sectPr>
      </w:pPr>
    </w:p>
    <w:p w:rsidR="0018767B" w:rsidRPr="0098549D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4C6CF1B" wp14:editId="7A03FE92">
            <wp:extent cx="7772400" cy="126365"/>
            <wp:effectExtent l="0" t="0" r="0" b="6985"/>
            <wp:docPr id="3" name="Picture 3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Specifications</w:t>
      </w:r>
    </w:p>
    <w:tbl>
      <w:tblPr>
        <w:tblW w:w="81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17"/>
        <w:gridCol w:w="1624"/>
        <w:gridCol w:w="1616"/>
        <w:gridCol w:w="1616"/>
        <w:gridCol w:w="1616"/>
      </w:tblGrid>
      <w:tr w:rsidR="0018767B" w:rsidRPr="00532B0F" w:rsidTr="00C32AD1">
        <w:tc>
          <w:tcPr>
            <w:tcW w:w="1717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Continuous/Point</w:t>
            </w:r>
          </w:p>
        </w:tc>
        <w:tc>
          <w:tcPr>
            <w:tcW w:w="1624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Elec</w:t>
            </w:r>
            <w:proofErr w:type="spellEnd"/>
            <w:r w:rsidRPr="00532B0F">
              <w:rPr>
                <w:b/>
                <w:bCs/>
                <w:color w:val="FFFFFF"/>
                <w:sz w:val="20"/>
              </w:rPr>
              <w:t>/Drain/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Carr</w:t>
            </w:r>
            <w:proofErr w:type="spellEnd"/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Category</w:t>
            </w:r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View Name</w:t>
            </w:r>
          </w:p>
        </w:tc>
        <w:tc>
          <w:tcPr>
            <w:tcW w:w="1616" w:type="dxa"/>
            <w:shd w:val="solid" w:color="000080" w:fill="FFFFFF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Short Description</w:t>
            </w:r>
          </w:p>
        </w:tc>
      </w:tr>
      <w:tr w:rsidR="0018767B" w:rsidRPr="00532B0F" w:rsidTr="00C32AD1">
        <w:tc>
          <w:tcPr>
            <w:tcW w:w="1717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1624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C</w:t>
            </w:r>
          </w:p>
        </w:tc>
        <w:tc>
          <w:tcPr>
            <w:tcW w:w="1616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 w:rsidRPr="00346712">
              <w:rPr>
                <w:sz w:val="20"/>
              </w:rPr>
              <w:t>I</w:t>
            </w:r>
            <w:del w:id="1451" w:author="DANIEL Charlotte A" w:date="2014-12-05T10:25:00Z">
              <w:r w:rsidR="006405AB" w:rsidRPr="006405AB" w:rsidDel="0040258B">
                <w:rPr>
                  <w:color w:val="C00000"/>
                  <w:sz w:val="20"/>
                </w:rPr>
                <w:delText>?</w:delText>
              </w:r>
            </w:del>
          </w:p>
        </w:tc>
        <w:tc>
          <w:tcPr>
            <w:tcW w:w="1616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(Not required)</w:t>
            </w:r>
          </w:p>
        </w:tc>
        <w:tc>
          <w:tcPr>
            <w:tcW w:w="1616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(As above)</w:t>
            </w:r>
          </w:p>
        </w:tc>
      </w:tr>
    </w:tbl>
    <w:p w:rsidR="0018767B" w:rsidRPr="0098549D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972E87">
        <w:rPr>
          <w:b/>
        </w:rPr>
        <w:t>Properties</w:t>
      </w:r>
      <w:r w:rsidR="005A42AE">
        <w:rPr>
          <w:b/>
        </w:rPr>
        <w:t xml:space="preserve"> (</w:t>
      </w:r>
      <w:r w:rsidR="005A42AE" w:rsidRPr="005A42AE">
        <w:rPr>
          <w:b/>
          <w:color w:val="FF0000"/>
        </w:rPr>
        <w:t>Not sure which ones (if any) should be selected</w:t>
      </w:r>
      <w:r w:rsidR="005A42AE">
        <w:rPr>
          <w:b/>
        </w:rPr>
        <w:t>)</w:t>
      </w: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 w:rsidRPr="005E4000">
        <w:rPr>
          <w:b/>
          <w:strike/>
          <w:sz w:val="20"/>
        </w:rPr>
        <w:t>[] Linear</w:t>
      </w:r>
      <w:r>
        <w:rPr>
          <w:b/>
          <w:sz w:val="20"/>
        </w:rPr>
        <w:t xml:space="preserve">      </w:t>
      </w:r>
      <w:r w:rsidRPr="000C5D73">
        <w:rPr>
          <w:b/>
          <w:sz w:val="20"/>
        </w:rPr>
        <w:t>[]</w:t>
      </w:r>
      <w:r>
        <w:rPr>
          <w:sz w:val="20"/>
        </w:rPr>
        <w:t xml:space="preserve"> XSP Allowed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Contiguous      </w:t>
      </w:r>
      <w:r w:rsidRPr="000C5D73">
        <w:rPr>
          <w:b/>
          <w:sz w:val="20"/>
        </w:rPr>
        <w:t>[]</w:t>
      </w:r>
      <w:r>
        <w:rPr>
          <w:b/>
          <w:sz w:val="20"/>
        </w:rPr>
        <w:t xml:space="preserve"> </w:t>
      </w:r>
      <w:r>
        <w:rPr>
          <w:sz w:val="20"/>
        </w:rPr>
        <w:t xml:space="preserve">Replaceable         </w:t>
      </w:r>
      <w:r w:rsidRPr="000C5D73">
        <w:rPr>
          <w:b/>
          <w:sz w:val="20"/>
        </w:rPr>
        <w:t>[]</w:t>
      </w:r>
      <w:r>
        <w:rPr>
          <w:b/>
          <w:sz w:val="20"/>
        </w:rPr>
        <w:t xml:space="preserve"> </w:t>
      </w:r>
      <w:r>
        <w:rPr>
          <w:sz w:val="20"/>
        </w:rPr>
        <w:t xml:space="preserve">Exclusive        [ ] Use XY          </w:t>
      </w:r>
      <w:r w:rsidRPr="000C5D73">
        <w:rPr>
          <w:b/>
          <w:sz w:val="20"/>
        </w:rPr>
        <w:t>[]</w:t>
      </w:r>
      <w:r>
        <w:rPr>
          <w:sz w:val="20"/>
        </w:rPr>
        <w:t xml:space="preserve"> Multiple Allowed       </w:t>
      </w:r>
      <w:del w:id="1452" w:author="DANIEL Charlotte A" w:date="2014-12-15T15:01:00Z">
        <w:r w:rsidRPr="000C5D73" w:rsidDel="000F76DA">
          <w:rPr>
            <w:b/>
            <w:sz w:val="20"/>
          </w:rPr>
          <w:delText xml:space="preserve">[ </w:delText>
        </w:r>
      </w:del>
      <w:ins w:id="1453" w:author="DANIEL Charlotte A" w:date="2014-12-15T15:01:00Z">
        <w:r w:rsidR="000F76DA" w:rsidRPr="000C5D73">
          <w:rPr>
            <w:b/>
            <w:sz w:val="20"/>
          </w:rPr>
          <w:t>[</w:t>
        </w:r>
        <w:r w:rsidR="000F76DA">
          <w:rPr>
            <w:b/>
            <w:sz w:val="20"/>
          </w:rPr>
          <w:t>X</w:t>
        </w:r>
      </w:ins>
      <w:r w:rsidRPr="000C5D73">
        <w:rPr>
          <w:b/>
          <w:sz w:val="20"/>
        </w:rPr>
        <w:t>]</w:t>
      </w:r>
      <w:r>
        <w:rPr>
          <w:sz w:val="20"/>
        </w:rPr>
        <w:t xml:space="preserve"> End Location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Top in Hierarchy</w:t>
      </w: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</w:p>
    <w:p w:rsidR="0018767B" w:rsidRDefault="0018767B" w:rsidP="0018767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>
        <w:rPr>
          <w:sz w:val="20"/>
        </w:rPr>
        <w:t>Located on the network? [ ]</w:t>
      </w: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064A16FC" wp14:editId="63608342">
            <wp:extent cx="7772400" cy="126365"/>
            <wp:effectExtent l="0" t="0" r="0" b="6985"/>
            <wp:docPr id="2" name="Picture 2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7B" w:rsidRPr="00972E87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Attributes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28"/>
        <w:gridCol w:w="2550"/>
        <w:gridCol w:w="990"/>
        <w:gridCol w:w="540"/>
        <w:gridCol w:w="1080"/>
        <w:gridCol w:w="1260"/>
        <w:gridCol w:w="1890"/>
        <w:gridCol w:w="720"/>
        <w:gridCol w:w="720"/>
        <w:gridCol w:w="720"/>
        <w:gridCol w:w="1350"/>
        <w:gridCol w:w="360"/>
        <w:gridCol w:w="360"/>
        <w:gridCol w:w="540"/>
        <w:gridCol w:w="540"/>
      </w:tblGrid>
      <w:tr w:rsidR="0018767B" w:rsidRPr="00532B0F" w:rsidTr="00A35AE5">
        <w:trPr>
          <w:cantSplit/>
          <w:trHeight w:val="1578"/>
        </w:trPr>
        <w:tc>
          <w:tcPr>
            <w:tcW w:w="528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lastRenderedPageBreak/>
              <w:t>Seq</w:t>
            </w:r>
            <w:proofErr w:type="spellEnd"/>
          </w:p>
        </w:tc>
        <w:tc>
          <w:tcPr>
            <w:tcW w:w="255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Screen Text</w:t>
            </w:r>
          </w:p>
        </w:tc>
        <w:tc>
          <w:tcPr>
            <w:tcW w:w="99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Length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108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Format</w:t>
            </w:r>
          </w:p>
        </w:tc>
        <w:tc>
          <w:tcPr>
            <w:tcW w:w="126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Domain</w:t>
            </w:r>
          </w:p>
        </w:tc>
        <w:tc>
          <w:tcPr>
            <w:tcW w:w="189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 xml:space="preserve">View 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Attrib</w:t>
            </w:r>
            <w:proofErr w:type="spellEnd"/>
            <w:r>
              <w:rPr>
                <w:b/>
                <w:bCs/>
                <w:color w:val="FFFFFF"/>
                <w:sz w:val="20"/>
              </w:rPr>
              <w:t xml:space="preserve"> /  Column Name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Min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Max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Units</w:t>
            </w:r>
          </w:p>
        </w:tc>
        <w:tc>
          <w:tcPr>
            <w:tcW w:w="1350" w:type="dxa"/>
            <w:shd w:val="solid" w:color="000080" w:fill="FFFFFF"/>
            <w:textDirection w:val="tbRl"/>
            <w:vAlign w:val="center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Start Date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</w:t>
            </w:r>
            <w:r>
              <w:rPr>
                <w:b/>
                <w:bCs/>
                <w:color w:val="FFFFFF"/>
                <w:sz w:val="20"/>
              </w:rPr>
              <w:t>andatory?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E</w:t>
            </w:r>
            <w:r>
              <w:rPr>
                <w:b/>
                <w:bCs/>
                <w:color w:val="FFFFFF"/>
                <w:sz w:val="20"/>
              </w:rPr>
              <w:t>xclusive?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Displayed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Width</w:t>
            </w:r>
          </w:p>
        </w:tc>
      </w:tr>
      <w:tr w:rsidR="00C4596E" w:rsidRPr="00532B0F" w:rsidTr="00A35AE5">
        <w:trPr>
          <w:trHeight w:val="309"/>
          <w:ins w:id="1454" w:author="DANIEL Charlotte A" w:date="2014-12-05T10:07:00Z"/>
        </w:trPr>
        <w:tc>
          <w:tcPr>
            <w:tcW w:w="528" w:type="dxa"/>
            <w:shd w:val="clear" w:color="auto" w:fill="auto"/>
          </w:tcPr>
          <w:p w:rsidR="00C4596E" w:rsidRPr="00532B0F" w:rsidRDefault="00C4596E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ins w:id="1455" w:author="DANIEL Charlotte A" w:date="2014-12-05T10:07:00Z"/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C4596E" w:rsidRDefault="00C4596E" w:rsidP="00C32AD1">
            <w:pPr>
              <w:rPr>
                <w:ins w:id="1456" w:author="DANIEL Charlotte A" w:date="2014-12-05T10:07:00Z"/>
                <w:rFonts w:ascii="Calibri" w:hAnsi="Calibri"/>
                <w:color w:val="000000"/>
                <w:szCs w:val="22"/>
              </w:rPr>
            </w:pPr>
            <w:ins w:id="1457" w:author="DANIEL Charlotte A" w:date="2014-12-05T10:07:00Z">
              <w:r>
                <w:rPr>
                  <w:rFonts w:ascii="Calibri" w:hAnsi="Calibri"/>
                  <w:color w:val="000000"/>
                  <w:szCs w:val="22"/>
                </w:rPr>
                <w:t>Identification</w:t>
              </w:r>
            </w:ins>
          </w:p>
        </w:tc>
        <w:tc>
          <w:tcPr>
            <w:tcW w:w="990" w:type="dxa"/>
            <w:shd w:val="clear" w:color="auto" w:fill="auto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58" w:author="DANIEL Charlotte A" w:date="2014-12-05T10:07:00Z"/>
                <w:sz w:val="20"/>
              </w:rPr>
            </w:pPr>
            <w:ins w:id="1459" w:author="DANIEL Charlotte A" w:date="2014-12-05T10:07:00Z">
              <w:r>
                <w:rPr>
                  <w:sz w:val="20"/>
                </w:rPr>
                <w:t>9</w:t>
              </w:r>
            </w:ins>
          </w:p>
        </w:tc>
        <w:tc>
          <w:tcPr>
            <w:tcW w:w="54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60" w:author="DANIEL Charlotte A" w:date="2014-12-05T10:07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61" w:author="DANIEL Charlotte A" w:date="2014-12-05T10:07:00Z"/>
                <w:sz w:val="20"/>
              </w:rPr>
            </w:pPr>
            <w:ins w:id="1462" w:author="DANIEL Charlotte A" w:date="2014-12-05T10:07:00Z">
              <w:r>
                <w:rPr>
                  <w:sz w:val="20"/>
                </w:rPr>
                <w:t>Number</w:t>
              </w:r>
            </w:ins>
          </w:p>
        </w:tc>
        <w:tc>
          <w:tcPr>
            <w:tcW w:w="126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63" w:author="DANIEL Charlotte A" w:date="2014-12-05T10:07:00Z"/>
                <w:sz w:val="20"/>
              </w:rPr>
            </w:pPr>
          </w:p>
        </w:tc>
        <w:tc>
          <w:tcPr>
            <w:tcW w:w="1890" w:type="dxa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64" w:author="DANIEL Charlotte A" w:date="2014-12-05T10:07:00Z"/>
                <w:sz w:val="20"/>
              </w:rPr>
            </w:pPr>
            <w:ins w:id="1465" w:author="DANIEL Charlotte A" w:date="2014-12-05T10:07:00Z">
              <w:r>
                <w:rPr>
                  <w:sz w:val="20"/>
                </w:rPr>
                <w:t>IIT_NE_ID</w:t>
              </w:r>
            </w:ins>
          </w:p>
        </w:tc>
        <w:tc>
          <w:tcPr>
            <w:tcW w:w="72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66" w:author="DANIEL Charlotte A" w:date="2014-12-05T10:07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67" w:author="DANIEL Charlotte A" w:date="2014-12-05T10:07:00Z"/>
                <w:sz w:val="20"/>
              </w:rPr>
            </w:pPr>
          </w:p>
        </w:tc>
        <w:tc>
          <w:tcPr>
            <w:tcW w:w="720" w:type="dxa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68" w:author="DANIEL Charlotte A" w:date="2014-12-05T10:07:00Z"/>
                <w:sz w:val="20"/>
              </w:rPr>
            </w:pPr>
          </w:p>
        </w:tc>
        <w:tc>
          <w:tcPr>
            <w:tcW w:w="1350" w:type="dxa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69" w:author="DANIEL Charlotte A" w:date="2014-12-05T10:07:00Z"/>
                <w:sz w:val="20"/>
              </w:rPr>
            </w:pPr>
            <w:ins w:id="1470" w:author="DANIEL Charlotte A" w:date="2014-12-05T10:07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71" w:author="DANIEL Charlotte A" w:date="2014-12-05T10:07:00Z"/>
                <w:sz w:val="20"/>
              </w:rPr>
            </w:pPr>
            <w:ins w:id="1472" w:author="DANIEL Charlotte A" w:date="2014-12-05T10:07:00Z">
              <w:r>
                <w:rPr>
                  <w:sz w:val="20"/>
                </w:rPr>
                <w:t>Y</w:t>
              </w:r>
            </w:ins>
          </w:p>
        </w:tc>
        <w:tc>
          <w:tcPr>
            <w:tcW w:w="360" w:type="dxa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73" w:author="DANIEL Charlotte A" w:date="2014-12-05T10:07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C4596E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74" w:author="DANIEL Charlotte A" w:date="2014-12-05T10:07:00Z"/>
                <w:sz w:val="20"/>
              </w:rPr>
            </w:pPr>
            <w:ins w:id="1475" w:author="DANIEL Charlotte A" w:date="2014-12-05T10:07:00Z">
              <w:r>
                <w:rPr>
                  <w:sz w:val="20"/>
                </w:rPr>
                <w:t>N</w:t>
              </w:r>
            </w:ins>
          </w:p>
        </w:tc>
        <w:tc>
          <w:tcPr>
            <w:tcW w:w="540" w:type="dxa"/>
            <w:shd w:val="clear" w:color="auto" w:fill="auto"/>
          </w:tcPr>
          <w:p w:rsidR="00C4596E" w:rsidRPr="00532B0F" w:rsidRDefault="00C4596E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476" w:author="DANIEL Charlotte A" w:date="2014-12-05T10:07:00Z"/>
                <w:sz w:val="20"/>
              </w:rPr>
            </w:pPr>
          </w:p>
        </w:tc>
      </w:tr>
      <w:tr w:rsidR="0018767B" w:rsidRPr="00532B0F" w:rsidTr="00A35AE5">
        <w:trPr>
          <w:trHeight w:val="309"/>
        </w:trPr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Standard Sign Number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STD_SIGN_NO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77" w:author="DANIEL Charlotte A" w:date="2014-12-15T15:52:00Z">
              <w:r>
                <w:rPr>
                  <w:sz w:val="20"/>
                </w:rPr>
                <w:t>Y</w:t>
              </w:r>
            </w:ins>
            <w:del w:id="1478" w:author="DANIEL Charlotte A" w:date="2014-12-15T15:52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Sign Storeroom Number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BB6A79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</w:pPr>
            <w:r>
              <w:rPr>
                <w:sz w:val="20"/>
              </w:rPr>
              <w:t>VarChar2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SIGN_STRRM_NO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79" w:author="DANIEL Charlotte A" w:date="2014-12-15T15:52:00Z">
              <w:r>
                <w:rPr>
                  <w:sz w:val="20"/>
                </w:rPr>
                <w:t>Y</w:t>
              </w:r>
            </w:ins>
            <w:del w:id="1480" w:author="DANIEL Charlotte A" w:date="2014-12-15T15:52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Size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481" w:author="DANIEL Charlotte A" w:date="2014-12-12T07:53:00Z">
              <w:r w:rsidDel="00372394">
                <w:rPr>
                  <w:sz w:val="20"/>
                </w:rPr>
                <w:delText>50</w:delText>
              </w:r>
            </w:del>
            <w:ins w:id="1482" w:author="DANIEL Charlotte A" w:date="2014-12-12T07:53:00Z">
              <w:r w:rsidR="00372394">
                <w:rPr>
                  <w:sz w:val="20"/>
                </w:rPr>
                <w:t>10</w:t>
              </w:r>
            </w:ins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SZ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83" w:author="DANIEL Charlotte A" w:date="2014-12-15T15:52:00Z">
              <w:r>
                <w:rPr>
                  <w:sz w:val="20"/>
                </w:rPr>
                <w:t>Y</w:t>
              </w:r>
            </w:ins>
            <w:del w:id="1484" w:author="DANIEL Charlotte A" w:date="2014-12-15T15:52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Width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A17CF3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85" w:author="DANIEL Charlotte A" w:date="2014-12-12T08:55:00Z">
              <w:r>
                <w:rPr>
                  <w:sz w:val="20"/>
                </w:rPr>
                <w:t>3</w:t>
              </w:r>
            </w:ins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86" w:author="DANIEL Charlotte A" w:date="2014-12-15T15:52:00Z">
              <w:r>
                <w:rPr>
                  <w:sz w:val="20"/>
                </w:rPr>
                <w:t>Y</w:t>
              </w:r>
            </w:ins>
            <w:del w:id="1487" w:author="DANIEL Charlotte A" w:date="2014-12-15T15:52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Height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ins w:id="1488" w:author="DANIEL Charlotte A" w:date="2014-12-12T08:55:00Z">
              <w:r w:rsidR="00A17CF3">
                <w:rPr>
                  <w:sz w:val="20"/>
                </w:rPr>
                <w:t>3</w:t>
              </w:r>
            </w:ins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HT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89" w:author="DANIEL Charlotte A" w:date="2014-12-15T15:52:00Z">
              <w:r>
                <w:rPr>
                  <w:sz w:val="20"/>
                </w:rPr>
                <w:t>Y</w:t>
              </w:r>
            </w:ins>
            <w:del w:id="1490" w:author="DANIEL Charlotte A" w:date="2014-12-15T15:52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F821F9" w:rsidRPr="00532B0F" w:rsidTr="00A35AE5">
        <w:tc>
          <w:tcPr>
            <w:tcW w:w="528" w:type="dxa"/>
            <w:shd w:val="clear" w:color="auto" w:fill="auto"/>
          </w:tcPr>
          <w:p w:rsidR="00F821F9" w:rsidRPr="00532B0F" w:rsidRDefault="00F821F9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F821F9" w:rsidRDefault="00F821F9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Square Foot</w:t>
            </w:r>
          </w:p>
        </w:tc>
        <w:tc>
          <w:tcPr>
            <w:tcW w:w="990" w:type="dxa"/>
            <w:shd w:val="clear" w:color="auto" w:fill="auto"/>
          </w:tcPr>
          <w:p w:rsidR="00F821F9" w:rsidRDefault="00A17CF3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91" w:author="DANIEL Charlotte A" w:date="2014-12-12T08:55:00Z">
              <w:r>
                <w:rPr>
                  <w:sz w:val="20"/>
                </w:rPr>
                <w:t>10</w:t>
              </w:r>
            </w:ins>
          </w:p>
        </w:tc>
        <w:tc>
          <w:tcPr>
            <w:tcW w:w="540" w:type="dxa"/>
            <w:shd w:val="clear" w:color="auto" w:fill="auto"/>
          </w:tcPr>
          <w:p w:rsidR="00F821F9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821F9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260" w:type="dxa"/>
            <w:shd w:val="clear" w:color="auto" w:fill="auto"/>
          </w:tcPr>
          <w:p w:rsidR="00F821F9" w:rsidRPr="00532B0F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F821F9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SQ_FT</w:t>
            </w:r>
            <w:ins w:id="1492" w:author="DANIEL Charlotte A" w:date="2014-12-12T08:52:00Z">
              <w:r w:rsidR="00A17CF3">
                <w:rPr>
                  <w:sz w:val="20"/>
                </w:rPr>
                <w:t>_NO</w:t>
              </w:r>
            </w:ins>
          </w:p>
        </w:tc>
        <w:tc>
          <w:tcPr>
            <w:tcW w:w="720" w:type="dxa"/>
            <w:shd w:val="clear" w:color="auto" w:fill="auto"/>
          </w:tcPr>
          <w:p w:rsidR="00F821F9" w:rsidRPr="00532B0F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F821F9" w:rsidRPr="00532B0F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F821F9" w:rsidRPr="00532B0F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F821F9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F821F9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F821F9" w:rsidRPr="00532B0F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F821F9" w:rsidRDefault="004720B5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93" w:author="DANIEL Charlotte A" w:date="2014-12-31T14:26:00Z">
              <w:r>
                <w:rPr>
                  <w:sz w:val="20"/>
                </w:rPr>
                <w:t>Y</w:t>
              </w:r>
            </w:ins>
          </w:p>
        </w:tc>
        <w:tc>
          <w:tcPr>
            <w:tcW w:w="540" w:type="dxa"/>
            <w:shd w:val="clear" w:color="auto" w:fill="auto"/>
          </w:tcPr>
          <w:p w:rsidR="00F821F9" w:rsidRPr="00532B0F" w:rsidRDefault="00F821F9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Color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50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COLOR 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94" w:author="DANIEL Charlotte A" w:date="2014-12-15T15:52:00Z">
              <w:r>
                <w:rPr>
                  <w:sz w:val="20"/>
                </w:rPr>
                <w:t>Y</w:t>
              </w:r>
            </w:ins>
            <w:del w:id="1495" w:author="DANIEL Charlotte A" w:date="2014-12-15T15:52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EF21FD" w:rsidP="00C32AD1">
            <w:pPr>
              <w:rPr>
                <w:rFonts w:ascii="Calibri" w:hAnsi="Calibri"/>
                <w:color w:val="000000"/>
                <w:szCs w:val="22"/>
              </w:rPr>
            </w:pPr>
            <w:ins w:id="1496" w:author="DANIEL Charlotte A" w:date="2014-12-12T07:40:00Z">
              <w:r>
                <w:rPr>
                  <w:rFonts w:ascii="Calibri" w:hAnsi="Calibri"/>
                  <w:color w:val="000000"/>
                  <w:szCs w:val="22"/>
                </w:rPr>
                <w:t xml:space="preserve">Standard </w:t>
              </w:r>
            </w:ins>
            <w:r w:rsidR="0018767B">
              <w:rPr>
                <w:rFonts w:ascii="Calibri" w:hAnsi="Calibri"/>
                <w:color w:val="000000"/>
                <w:szCs w:val="22"/>
              </w:rPr>
              <w:t>Sign Type</w:t>
            </w:r>
          </w:p>
        </w:tc>
        <w:tc>
          <w:tcPr>
            <w:tcW w:w="99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 xml:space="preserve"> 50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EF2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497" w:author="DANIEL Charlotte A" w:date="2014-12-12T07:41:00Z">
              <w:r>
                <w:rPr>
                  <w:sz w:val="20"/>
                </w:rPr>
                <w:t>SIGN</w:t>
              </w:r>
            </w:ins>
            <w:ins w:id="1498" w:author="DANIEL Charlotte A" w:date="2015-01-08T11:19:00Z">
              <w:r w:rsidR="006B4E31">
                <w:rPr>
                  <w:sz w:val="20"/>
                </w:rPr>
                <w:t>_STD</w:t>
              </w:r>
            </w:ins>
            <w:ins w:id="1499" w:author="DANIEL Charlotte A" w:date="2014-12-12T07:41:00Z">
              <w:r>
                <w:rPr>
                  <w:sz w:val="20"/>
                </w:rPr>
                <w:t>_TYP</w:t>
              </w:r>
            </w:ins>
          </w:p>
        </w:tc>
        <w:tc>
          <w:tcPr>
            <w:tcW w:w="1890" w:type="dxa"/>
          </w:tcPr>
          <w:p w:rsidR="0018767B" w:rsidRPr="00532B0F" w:rsidRDefault="00EF21FD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500" w:author="DANIEL Charlotte A" w:date="2014-12-12T07:40:00Z">
              <w:r>
                <w:rPr>
                  <w:sz w:val="20"/>
                </w:rPr>
                <w:t>STD_</w:t>
              </w:r>
            </w:ins>
            <w:r w:rsidR="0018767B">
              <w:rPr>
                <w:sz w:val="20"/>
              </w:rPr>
              <w:t>SIGN_TYP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501" w:author="DANIEL Charlotte A" w:date="2014-12-15T15:52:00Z">
              <w:r>
                <w:rPr>
                  <w:sz w:val="20"/>
                </w:rPr>
                <w:t>Y</w:t>
              </w:r>
            </w:ins>
            <w:del w:id="1502" w:author="DANIEL Charlotte A" w:date="2014-12-15T15:52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Sign Description</w:t>
            </w:r>
          </w:p>
        </w:tc>
        <w:tc>
          <w:tcPr>
            <w:tcW w:w="99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SIGN_DESC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503" w:author="DANIEL Charlotte A" w:date="2014-12-15T15:52:00Z">
              <w:r>
                <w:rPr>
                  <w:sz w:val="20"/>
                </w:rPr>
                <w:t>Y</w:t>
              </w:r>
            </w:ins>
            <w:del w:id="1504" w:author="DANIEL Charlotte A" w:date="2014-12-15T15:52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Graphic ID</w:t>
            </w:r>
          </w:p>
        </w:tc>
        <w:tc>
          <w:tcPr>
            <w:tcW w:w="99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206425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505" w:author="DANIEL Charlotte A" w:date="2015-02-04T07:18:00Z">
              <w:r>
                <w:rPr>
                  <w:sz w:val="20"/>
                </w:rPr>
                <w:t>SIGN_STD_</w:t>
              </w:r>
            </w:ins>
            <w:ins w:id="1506" w:author="DANIEL Charlotte A" w:date="2015-02-04T07:19:00Z">
              <w:r>
                <w:rPr>
                  <w:sz w:val="20"/>
                </w:rPr>
                <w:t>GRAPH</w:t>
              </w:r>
            </w:ins>
          </w:p>
        </w:tc>
        <w:tc>
          <w:tcPr>
            <w:tcW w:w="1890" w:type="dxa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GRAPH_ID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507" w:author="DANIEL Charlotte A" w:date="2014-12-15T15:52:00Z">
              <w:r>
                <w:rPr>
                  <w:sz w:val="20"/>
                </w:rPr>
                <w:t>Y</w:t>
              </w:r>
            </w:ins>
            <w:del w:id="1508" w:author="DANIEL Charlotte A" w:date="2014-12-15T15:52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Del="00206425" w:rsidTr="00A35AE5">
        <w:trPr>
          <w:del w:id="1509" w:author="DANIEL Charlotte A" w:date="2015-02-04T07:17:00Z"/>
        </w:trPr>
        <w:tc>
          <w:tcPr>
            <w:tcW w:w="528" w:type="dxa"/>
            <w:shd w:val="clear" w:color="auto" w:fill="auto"/>
          </w:tcPr>
          <w:p w:rsidR="0018767B" w:rsidRPr="00532B0F" w:rsidDel="00206425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1510" w:author="DANIEL Charlotte A" w:date="2015-02-04T07:17:00Z"/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Del="00206425" w:rsidRDefault="0018767B" w:rsidP="00C32AD1">
            <w:pPr>
              <w:rPr>
                <w:del w:id="1511" w:author="DANIEL Charlotte A" w:date="2015-02-04T07:17:00Z"/>
                <w:rFonts w:ascii="Calibri" w:hAnsi="Calibri"/>
                <w:color w:val="000000"/>
                <w:szCs w:val="22"/>
              </w:rPr>
            </w:pPr>
            <w:del w:id="1512" w:author="DANIEL Charlotte A" w:date="2015-02-04T07:17:00Z">
              <w:r w:rsidDel="00206425">
                <w:rPr>
                  <w:rFonts w:ascii="Calibri" w:hAnsi="Calibri"/>
                  <w:color w:val="000000"/>
                  <w:szCs w:val="22"/>
                </w:rPr>
                <w:delText>Graphic Name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13" w:author="DANIEL Charlotte A" w:date="2015-02-04T07:17:00Z"/>
                <w:sz w:val="20"/>
              </w:rPr>
            </w:pPr>
            <w:del w:id="1514" w:author="DANIEL Charlotte A" w:date="2015-02-04T07:17:00Z">
              <w:r w:rsidDel="00206425">
                <w:rPr>
                  <w:sz w:val="20"/>
                </w:rPr>
                <w:delText>100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15" w:author="DANIEL Charlotte A" w:date="2015-02-04T07:17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16" w:author="DANIEL Charlotte A" w:date="2015-02-04T07:17:00Z"/>
                <w:sz w:val="20"/>
              </w:rPr>
            </w:pPr>
            <w:del w:id="1517" w:author="DANIEL Charlotte A" w:date="2015-02-04T07:17:00Z">
              <w:r w:rsidDel="00206425">
                <w:rPr>
                  <w:sz w:val="20"/>
                </w:rPr>
                <w:delText>VarChar2</w:delText>
              </w:r>
            </w:del>
          </w:p>
        </w:tc>
        <w:tc>
          <w:tcPr>
            <w:tcW w:w="126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18" w:author="DANIEL Charlotte A" w:date="2015-02-04T07:17:00Z"/>
                <w:sz w:val="20"/>
              </w:rPr>
            </w:pPr>
          </w:p>
        </w:tc>
        <w:tc>
          <w:tcPr>
            <w:tcW w:w="1890" w:type="dxa"/>
          </w:tcPr>
          <w:p w:rsidR="0018767B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19" w:author="DANIEL Charlotte A" w:date="2015-02-04T07:17:00Z"/>
                <w:sz w:val="20"/>
              </w:rPr>
            </w:pPr>
            <w:del w:id="1520" w:author="DANIEL Charlotte A" w:date="2015-02-04T07:17:00Z">
              <w:r w:rsidDel="00206425">
                <w:rPr>
                  <w:sz w:val="20"/>
                </w:rPr>
                <w:delText>GRAPH_NM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21" w:author="DANIEL Charlotte A" w:date="2015-02-04T07:17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22" w:author="DANIEL Charlotte A" w:date="2015-02-04T07:17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23" w:author="DANIEL Charlotte A" w:date="2015-02-04T07:17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24" w:author="DANIEL Charlotte A" w:date="2015-02-04T07:17:00Z"/>
                <w:sz w:val="20"/>
              </w:rPr>
            </w:pPr>
            <w:del w:id="1525" w:author="DANIEL Charlotte A" w:date="2015-02-04T07:17:00Z">
              <w:r w:rsidDel="00206425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26" w:author="DANIEL Charlotte A" w:date="2015-02-04T07:17:00Z"/>
                <w:sz w:val="20"/>
              </w:rPr>
            </w:pPr>
          </w:p>
        </w:tc>
        <w:tc>
          <w:tcPr>
            <w:tcW w:w="360" w:type="dxa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27" w:author="DANIEL Charlotte A" w:date="2015-02-04T07:17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28" w:author="DANIEL Charlotte A" w:date="2015-02-04T07:17:00Z"/>
                <w:sz w:val="20"/>
              </w:rPr>
            </w:pPr>
            <w:del w:id="1529" w:author="DANIEL Charlotte A" w:date="2014-12-15T15:53:00Z">
              <w:r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30" w:author="DANIEL Charlotte A" w:date="2015-02-04T07:17:00Z"/>
                <w:sz w:val="20"/>
              </w:rPr>
            </w:pPr>
          </w:p>
        </w:tc>
      </w:tr>
      <w:tr w:rsidR="0018767B" w:rsidRPr="00532B0F" w:rsidDel="00206425" w:rsidTr="00A35AE5">
        <w:trPr>
          <w:del w:id="1531" w:author="DANIEL Charlotte A" w:date="2015-02-04T07:17:00Z"/>
        </w:trPr>
        <w:tc>
          <w:tcPr>
            <w:tcW w:w="528" w:type="dxa"/>
            <w:shd w:val="clear" w:color="auto" w:fill="auto"/>
          </w:tcPr>
          <w:p w:rsidR="0018767B" w:rsidRPr="00532B0F" w:rsidDel="00206425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1532" w:author="DANIEL Charlotte A" w:date="2015-02-04T07:17:00Z"/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Del="00206425" w:rsidRDefault="0018767B" w:rsidP="00C32AD1">
            <w:pPr>
              <w:rPr>
                <w:del w:id="1533" w:author="DANIEL Charlotte A" w:date="2015-02-04T07:17:00Z"/>
                <w:rFonts w:ascii="Calibri" w:hAnsi="Calibri"/>
                <w:color w:val="000000"/>
                <w:szCs w:val="22"/>
              </w:rPr>
            </w:pPr>
            <w:del w:id="1534" w:author="DANIEL Charlotte A" w:date="2015-02-04T07:17:00Z">
              <w:r w:rsidDel="00206425">
                <w:rPr>
                  <w:rFonts w:ascii="Calibri" w:hAnsi="Calibri"/>
                  <w:color w:val="000000"/>
                  <w:szCs w:val="22"/>
                </w:rPr>
                <w:delText>Graphic Description</w:delText>
              </w:r>
            </w:del>
          </w:p>
        </w:tc>
        <w:tc>
          <w:tcPr>
            <w:tcW w:w="990" w:type="dxa"/>
            <w:shd w:val="clear" w:color="auto" w:fill="auto"/>
          </w:tcPr>
          <w:p w:rsidR="0018767B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35" w:author="DANIEL Charlotte A" w:date="2015-02-04T07:17:00Z"/>
                <w:sz w:val="20"/>
              </w:rPr>
            </w:pPr>
            <w:del w:id="1536" w:author="DANIEL Charlotte A" w:date="2015-02-04T07:17:00Z">
              <w:r w:rsidDel="00206425">
                <w:rPr>
                  <w:sz w:val="20"/>
                </w:rPr>
                <w:delText>100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37" w:author="DANIEL Charlotte A" w:date="2015-02-04T07:17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38" w:author="DANIEL Charlotte A" w:date="2015-02-04T07:17:00Z"/>
                <w:sz w:val="20"/>
              </w:rPr>
            </w:pPr>
            <w:del w:id="1539" w:author="DANIEL Charlotte A" w:date="2015-02-04T07:17:00Z">
              <w:r w:rsidDel="00206425">
                <w:rPr>
                  <w:sz w:val="20"/>
                </w:rPr>
                <w:delText>VarChar2</w:delText>
              </w:r>
            </w:del>
          </w:p>
        </w:tc>
        <w:tc>
          <w:tcPr>
            <w:tcW w:w="126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40" w:author="DANIEL Charlotte A" w:date="2015-02-04T07:17:00Z"/>
                <w:sz w:val="20"/>
              </w:rPr>
            </w:pPr>
          </w:p>
        </w:tc>
        <w:tc>
          <w:tcPr>
            <w:tcW w:w="1890" w:type="dxa"/>
          </w:tcPr>
          <w:p w:rsidR="0018767B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41" w:author="DANIEL Charlotte A" w:date="2015-02-04T07:17:00Z"/>
                <w:sz w:val="20"/>
              </w:rPr>
            </w:pPr>
            <w:del w:id="1542" w:author="DANIEL Charlotte A" w:date="2015-02-04T07:17:00Z">
              <w:r w:rsidDel="00206425">
                <w:rPr>
                  <w:sz w:val="20"/>
                </w:rPr>
                <w:delText>GRAPH_DESC</w:delText>
              </w:r>
            </w:del>
          </w:p>
        </w:tc>
        <w:tc>
          <w:tcPr>
            <w:tcW w:w="72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43" w:author="DANIEL Charlotte A" w:date="2015-02-04T07:17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44" w:author="DANIEL Charlotte A" w:date="2015-02-04T07:17:00Z"/>
                <w:sz w:val="20"/>
              </w:rPr>
            </w:pPr>
          </w:p>
        </w:tc>
        <w:tc>
          <w:tcPr>
            <w:tcW w:w="720" w:type="dxa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45" w:author="DANIEL Charlotte A" w:date="2015-02-04T07:17:00Z"/>
                <w:sz w:val="20"/>
              </w:rPr>
            </w:pPr>
          </w:p>
        </w:tc>
        <w:tc>
          <w:tcPr>
            <w:tcW w:w="1350" w:type="dxa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46" w:author="DANIEL Charlotte A" w:date="2015-02-04T07:17:00Z"/>
                <w:sz w:val="20"/>
              </w:rPr>
            </w:pPr>
            <w:del w:id="1547" w:author="DANIEL Charlotte A" w:date="2015-02-04T07:17:00Z">
              <w:r w:rsidDel="00206425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48" w:author="DANIEL Charlotte A" w:date="2015-02-04T07:17:00Z"/>
                <w:sz w:val="20"/>
              </w:rPr>
            </w:pPr>
          </w:p>
        </w:tc>
        <w:tc>
          <w:tcPr>
            <w:tcW w:w="360" w:type="dxa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49" w:author="DANIEL Charlotte A" w:date="2015-02-04T07:17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50" w:author="DANIEL Charlotte A" w:date="2015-02-04T07:17:00Z"/>
                <w:sz w:val="20"/>
              </w:rPr>
            </w:pPr>
            <w:del w:id="1551" w:author="DANIEL Charlotte A" w:date="2014-12-15T15:53:00Z">
              <w:r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Del="00206425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552" w:author="DANIEL Charlotte A" w:date="2015-02-04T07:17:00Z"/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231755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Show</w:t>
            </w:r>
          </w:p>
        </w:tc>
        <w:tc>
          <w:tcPr>
            <w:tcW w:w="99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YES_NO</w:t>
            </w:r>
          </w:p>
        </w:tc>
        <w:tc>
          <w:tcPr>
            <w:tcW w:w="1890" w:type="dxa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SHOW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8767B" w:rsidRPr="00532B0F" w:rsidTr="00A35AE5">
        <w:tc>
          <w:tcPr>
            <w:tcW w:w="528" w:type="dxa"/>
            <w:shd w:val="clear" w:color="auto" w:fill="auto"/>
          </w:tcPr>
          <w:p w:rsidR="0018767B" w:rsidRPr="00532B0F" w:rsidRDefault="0018767B" w:rsidP="0018767B">
            <w:pPr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18767B" w:rsidRDefault="0018767B" w:rsidP="00C32AD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MMS  Number</w:t>
            </w:r>
          </w:p>
        </w:tc>
        <w:tc>
          <w:tcPr>
            <w:tcW w:w="990" w:type="dxa"/>
            <w:shd w:val="clear" w:color="auto" w:fill="auto"/>
          </w:tcPr>
          <w:p w:rsidR="0018767B" w:rsidRDefault="00A17CF3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553" w:author="DANIEL Charlotte A" w:date="2014-12-12T08:53:00Z">
              <w:r>
                <w:rPr>
                  <w:sz w:val="20"/>
                </w:rPr>
                <w:t>1</w:t>
              </w:r>
            </w:ins>
            <w:del w:id="1554" w:author="DANIEL Charlotte A" w:date="2014-12-12T08:53:00Z">
              <w:r w:rsidR="0018767B" w:rsidDel="00A17CF3">
                <w:rPr>
                  <w:sz w:val="20"/>
                </w:rPr>
                <w:delText>5</w:delText>
              </w:r>
            </w:del>
            <w:r w:rsidR="0018767B">
              <w:rPr>
                <w:sz w:val="20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26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18767B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MMS_NO</w:t>
            </w: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8767B" w:rsidRDefault="00DC5B62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555" w:author="DANIEL Charlotte A" w:date="2014-12-15T15:53:00Z">
              <w:r>
                <w:rPr>
                  <w:sz w:val="20"/>
                </w:rPr>
                <w:t>Y</w:t>
              </w:r>
            </w:ins>
            <w:del w:id="1556" w:author="DANIEL Charlotte A" w:date="2014-12-15T15:53:00Z">
              <w:r w:rsidR="0018767B" w:rsidDel="00DC5B62">
                <w:rPr>
                  <w:sz w:val="20"/>
                </w:rPr>
                <w:delText>X</w:delText>
              </w:r>
            </w:del>
          </w:p>
        </w:tc>
        <w:tc>
          <w:tcPr>
            <w:tcW w:w="540" w:type="dxa"/>
            <w:shd w:val="clear" w:color="auto" w:fill="auto"/>
          </w:tcPr>
          <w:p w:rsidR="0018767B" w:rsidRPr="00532B0F" w:rsidRDefault="0018767B" w:rsidP="00C32A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</w:tbl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18767B" w:rsidRPr="00B33244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  <w:sectPr w:rsidR="0018767B" w:rsidRPr="00B33244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  <w:r>
        <w:rPr>
          <w:b/>
        </w:rPr>
        <w:t>Attribute</w:t>
      </w:r>
      <w:r w:rsidRPr="0027086F">
        <w:rPr>
          <w:b/>
        </w:rPr>
        <w:t xml:space="preserve"> </w:t>
      </w:r>
      <w:r>
        <w:rPr>
          <w:b/>
        </w:rPr>
        <w:t xml:space="preserve">and XSP </w:t>
      </w:r>
      <w:r w:rsidRPr="0027086F">
        <w:rPr>
          <w:b/>
        </w:rPr>
        <w:t>Values</w:t>
      </w:r>
      <w:r>
        <w:rPr>
          <w:b/>
        </w:rPr>
        <w:t>/Domains and Descriptions</w:t>
      </w:r>
      <w:r w:rsidRPr="0027086F">
        <w:rPr>
          <w:b/>
        </w:rPr>
        <w:t>:</w:t>
      </w:r>
      <w:r w:rsidRPr="0027086F">
        <w:rPr>
          <w:b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348"/>
        <w:gridCol w:w="3240"/>
        <w:gridCol w:w="3240"/>
      </w:tblGrid>
      <w:tr w:rsidR="0018767B" w:rsidTr="00C32AD1">
        <w:tc>
          <w:tcPr>
            <w:tcW w:w="3348" w:type="dxa"/>
            <w:shd w:val="solid" w:color="000080" w:fill="FFFFFF"/>
          </w:tcPr>
          <w:p w:rsidR="0018767B" w:rsidRPr="00532B0F" w:rsidRDefault="0018767B" w:rsidP="00C32AD1">
            <w:pPr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lastRenderedPageBreak/>
              <w:t>Domain</w:t>
            </w:r>
          </w:p>
        </w:tc>
        <w:tc>
          <w:tcPr>
            <w:tcW w:w="3240" w:type="dxa"/>
            <w:shd w:val="solid" w:color="000080" w:fill="FFFFFF"/>
          </w:tcPr>
          <w:p w:rsidR="0018767B" w:rsidRPr="00532B0F" w:rsidRDefault="0018767B" w:rsidP="00C32AD1">
            <w:pPr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Value</w:t>
            </w:r>
          </w:p>
        </w:tc>
        <w:tc>
          <w:tcPr>
            <w:tcW w:w="3240" w:type="dxa"/>
            <w:shd w:val="solid" w:color="000080" w:fill="FFFFFF"/>
          </w:tcPr>
          <w:p w:rsidR="0018767B" w:rsidRPr="00532B0F" w:rsidRDefault="0018767B" w:rsidP="00C32AD1">
            <w:pPr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Meaning</w:t>
            </w:r>
          </w:p>
        </w:tc>
      </w:tr>
      <w:tr w:rsidR="0018767B" w:rsidTr="00C32AD1">
        <w:tc>
          <w:tcPr>
            <w:tcW w:w="3348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  <w:r>
              <w:rPr>
                <w:sz w:val="20"/>
              </w:rPr>
              <w:t xml:space="preserve">Standard Sign </w:t>
            </w: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  <w:r>
              <w:rPr>
                <w:sz w:val="20"/>
              </w:rPr>
              <w:t>Custom Trigger</w:t>
            </w:r>
          </w:p>
        </w:tc>
        <w:tc>
          <w:tcPr>
            <w:tcW w:w="3240" w:type="dxa"/>
            <w:shd w:val="clear" w:color="auto" w:fill="auto"/>
          </w:tcPr>
          <w:p w:rsidR="0018767B" w:rsidRPr="00532B0F" w:rsidRDefault="00DC5B62" w:rsidP="00C32AD1">
            <w:pPr>
              <w:rPr>
                <w:sz w:val="20"/>
              </w:rPr>
            </w:pPr>
            <w:ins w:id="1557" w:author="DANIEL Charlotte A" w:date="2014-12-15T15:48:00Z">
              <w:r>
                <w:t>See</w:t>
              </w:r>
            </w:ins>
            <w:ins w:id="1558" w:author="DANIEL Charlotte A" w:date="2014-12-12T09:42:00Z">
              <w:r w:rsidR="000B1ABB">
                <w:t xml:space="preserve"> the SIGN_STD domain</w:t>
              </w:r>
            </w:ins>
          </w:p>
        </w:tc>
      </w:tr>
      <w:tr w:rsidR="0018767B" w:rsidTr="00C32AD1">
        <w:tc>
          <w:tcPr>
            <w:tcW w:w="3348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</w:tr>
      <w:tr w:rsidR="0018767B" w:rsidTr="00C32AD1">
        <w:tc>
          <w:tcPr>
            <w:tcW w:w="3348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</w:tr>
      <w:tr w:rsidR="0018767B" w:rsidTr="00C32AD1">
        <w:tc>
          <w:tcPr>
            <w:tcW w:w="3348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</w:tr>
      <w:tr w:rsidR="0018767B" w:rsidTr="00C32AD1">
        <w:tc>
          <w:tcPr>
            <w:tcW w:w="3348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</w:tr>
      <w:tr w:rsidR="0018767B" w:rsidTr="00C32AD1">
        <w:tc>
          <w:tcPr>
            <w:tcW w:w="3348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8767B" w:rsidRPr="00532B0F" w:rsidRDefault="0018767B" w:rsidP="00C32AD1">
            <w:pPr>
              <w:rPr>
                <w:sz w:val="20"/>
              </w:rPr>
            </w:pPr>
          </w:p>
        </w:tc>
      </w:tr>
    </w:tbl>
    <w:p w:rsidR="0094422E" w:rsidRDefault="0094422E"/>
    <w:p w:rsidR="0094422E" w:rsidRDefault="0094422E" w:rsidP="0094422E">
      <w:pPr>
        <w:tabs>
          <w:tab w:val="left" w:pos="11520"/>
          <w:tab w:val="right" w:pos="14400"/>
        </w:tabs>
        <w:rPr>
          <w:b/>
        </w:rPr>
      </w:pPr>
      <w:r w:rsidRPr="00A91C82">
        <w:rPr>
          <w:b/>
        </w:rPr>
        <w:t>Conversion Rules</w:t>
      </w:r>
    </w:p>
    <w:p w:rsidR="0094422E" w:rsidRDefault="0094422E" w:rsidP="0094422E">
      <w:pPr>
        <w:tabs>
          <w:tab w:val="left" w:pos="11520"/>
          <w:tab w:val="right" w:pos="14400"/>
        </w:tabs>
        <w:rPr>
          <w:b/>
        </w:rPr>
      </w:pPr>
    </w:p>
    <w:p w:rsidR="00673A44" w:rsidRPr="00673A44" w:rsidRDefault="00673A44" w:rsidP="00673A44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559" w:author="DANIEL Charlotte A" w:date="2014-12-12T15:30:00Z"/>
        </w:rPr>
      </w:pPr>
      <w:ins w:id="1560" w:author="DANIEL Charlotte A" w:date="2014-12-12T15:30:00Z">
        <w:r>
          <w:lastRenderedPageBreak/>
          <w:t>Replace Commas with a Dash “-</w:t>
        </w:r>
        <w:proofErr w:type="gramStart"/>
        <w:r>
          <w:t>“ in</w:t>
        </w:r>
        <w:proofErr w:type="gramEnd"/>
        <w:r>
          <w:t xml:space="preserve"> the Color and </w:t>
        </w:r>
      </w:ins>
      <w:ins w:id="1561" w:author="DANIEL Charlotte A" w:date="2014-12-12T15:31:00Z">
        <w:r>
          <w:t>Graphic Description fields</w:t>
        </w:r>
      </w:ins>
    </w:p>
    <w:p w:rsidR="0094422E" w:rsidRDefault="0094422E" w:rsidP="0094422E">
      <w:pPr>
        <w:tabs>
          <w:tab w:val="left" w:pos="11520"/>
          <w:tab w:val="right" w:pos="14400"/>
        </w:tabs>
        <w:rPr>
          <w:b/>
        </w:rPr>
      </w:pPr>
    </w:p>
    <w:p w:rsidR="0094422E" w:rsidRPr="00A91C82" w:rsidRDefault="0094422E" w:rsidP="0094422E">
      <w:pPr>
        <w:tabs>
          <w:tab w:val="left" w:pos="11520"/>
          <w:tab w:val="right" w:pos="14400"/>
        </w:tabs>
        <w:rPr>
          <w:b/>
        </w:rPr>
      </w:pPr>
    </w:p>
    <w:p w:rsidR="0094422E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94422E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94422E" w:rsidRPr="00A91C82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A91C82">
        <w:rPr>
          <w:b/>
        </w:rPr>
        <w:t>Business Rules / Special Instructions</w:t>
      </w:r>
      <w:r>
        <w:rPr>
          <w:b/>
        </w:rPr>
        <w:t xml:space="preserve"> – use this area to note any relationships not modeled above, or unresolved issues you discover.</w:t>
      </w:r>
    </w:p>
    <w:p w:rsidR="0094422E" w:rsidRDefault="0094422E" w:rsidP="0094422E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94422E" w:rsidRDefault="00260E93">
      <w:r>
        <w:t xml:space="preserve">This asset will </w:t>
      </w:r>
      <w:del w:id="1562" w:author="DANIEL Charlotte A" w:date="2015-01-08T11:42:00Z">
        <w:r w:rsidDel="00182F17">
          <w:delText xml:space="preserve">have </w:delText>
        </w:r>
      </w:del>
      <w:ins w:id="1563" w:author="DANIEL Charlotte A" w:date="2015-01-08T11:42:00Z">
        <w:r w:rsidR="00311120">
          <w:t>populate</w:t>
        </w:r>
        <w:r w:rsidR="00182F17">
          <w:t xml:space="preserve"> </w:t>
        </w:r>
      </w:ins>
      <w:ins w:id="1564" w:author="DANIEL Charlotte A" w:date="2015-02-05T14:32:00Z">
        <w:r w:rsidR="00311120">
          <w:t>a domain by</w:t>
        </w:r>
      </w:ins>
      <w:ins w:id="1565" w:author="DANIEL Charlotte A" w:date="2015-01-08T11:42:00Z">
        <w:r w:rsidR="00182F17">
          <w:t xml:space="preserve"> </w:t>
        </w:r>
      </w:ins>
      <w:r>
        <w:t>a custom trigger</w:t>
      </w:r>
      <w:ins w:id="1566" w:author="DANIEL Charlotte A" w:date="2015-01-08T11:42:00Z">
        <w:r w:rsidR="00182F17">
          <w:t>.</w:t>
        </w:r>
      </w:ins>
    </w:p>
    <w:p w:rsidR="00231755" w:rsidRDefault="00231755">
      <w:del w:id="1567" w:author="DANIEL Charlotte A" w:date="2014-12-31T14:33:00Z">
        <w:r w:rsidDel="004720B5">
          <w:delText>SQ_FT = HT x WD</w:delText>
        </w:r>
      </w:del>
    </w:p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782472" w:rsidRDefault="00782472" w:rsidP="00782472">
      <w:pPr>
        <w:pStyle w:val="Heading2"/>
        <w:numPr>
          <w:ilvl w:val="1"/>
          <w:numId w:val="10"/>
        </w:numPr>
        <w:ind w:left="576"/>
        <w:rPr>
          <w:ins w:id="1568" w:author="DANIEL Charlotte A" w:date="2015-02-04T07:16:00Z"/>
        </w:rPr>
      </w:pPr>
      <w:bookmarkStart w:id="1569" w:name="_Toc413393945"/>
      <w:ins w:id="1570" w:author="DANIEL Charlotte A" w:date="2015-02-04T07:16:00Z">
        <w:r>
          <w:t xml:space="preserve">Standard Sign </w:t>
        </w:r>
      </w:ins>
      <w:ins w:id="1571" w:author="DANIEL Charlotte A" w:date="2015-02-04T07:17:00Z">
        <w:r>
          <w:t>Graphic</w:t>
        </w:r>
      </w:ins>
      <w:ins w:id="1572" w:author="DANIEL Charlotte A" w:date="2015-02-04T07:16:00Z">
        <w:r>
          <w:t>s</w:t>
        </w:r>
      </w:ins>
      <w:ins w:id="1573" w:author="DANIEL Charlotte A" w:date="2015-03-03T15:39:00Z">
        <w:r w:rsidR="002A0E75">
          <w:t xml:space="preserve"> (SNGR)</w:t>
        </w:r>
      </w:ins>
      <w:bookmarkEnd w:id="1569"/>
    </w:p>
    <w:p w:rsidR="00782472" w:rsidRDefault="00782472" w:rsidP="00782472">
      <w:pPr>
        <w:rPr>
          <w:ins w:id="1574" w:author="DANIEL Charlotte A" w:date="2015-02-04T07:16:00Z"/>
        </w:rPr>
      </w:pPr>
    </w:p>
    <w:p w:rsidR="00782472" w:rsidRDefault="00782472" w:rsidP="00782472">
      <w:pPr>
        <w:rPr>
          <w:ins w:id="1575" w:author="DANIEL Charlotte A" w:date="2015-02-04T07:16:00Z"/>
        </w:rPr>
      </w:pPr>
      <w:ins w:id="1576" w:author="DANIEL Charlotte A" w:date="2015-02-04T07:16:00Z">
        <w:r>
          <w:t xml:space="preserve">The Standard Sign Description asset is an un-located asset that will populate a domain called SIGN_STD via a trigger. The domain will be linked to the Sign asset. The trigger function is documented in the Bentley 490.  </w:t>
        </w:r>
      </w:ins>
    </w:p>
    <w:p w:rsidR="00782472" w:rsidRDefault="00782472" w:rsidP="00782472">
      <w:pPr>
        <w:rPr>
          <w:ins w:id="1577" w:author="DANIEL Charlotte A" w:date="2015-02-04T07:16:00Z"/>
        </w:rPr>
      </w:pPr>
    </w:p>
    <w:p w:rsidR="00782472" w:rsidRPr="00051A87" w:rsidRDefault="00782472" w:rsidP="00782472">
      <w:pPr>
        <w:rPr>
          <w:ins w:id="1578" w:author="DANIEL Charlotte A" w:date="2015-02-04T07:16:00Z"/>
          <w:b/>
          <w:sz w:val="28"/>
          <w:szCs w:val="28"/>
        </w:rPr>
        <w:sectPr w:rsidR="00782472" w:rsidRPr="00051A87" w:rsidSect="00782472">
          <w:headerReference w:type="default" r:id="rId21"/>
          <w:type w:val="continuous"/>
          <w:pgSz w:w="15840" w:h="12240" w:orient="landscape"/>
          <w:pgMar w:top="1440" w:right="720" w:bottom="1440" w:left="720" w:header="360" w:footer="360" w:gutter="0"/>
          <w:cols w:space="720"/>
          <w:docGrid w:linePitch="360"/>
        </w:sectPr>
      </w:pPr>
      <w:ins w:id="1581" w:author="DANIEL Charlotte A" w:date="2015-02-04T07:16:00Z">
        <w:r>
          <w:rPr>
            <w:b/>
            <w:sz w:val="28"/>
            <w:szCs w:val="28"/>
          </w:rPr>
          <w:t>Asset Meta Data Form</w:t>
        </w:r>
      </w:ins>
    </w:p>
    <w:p w:rsidR="00782472" w:rsidRDefault="00782472" w:rsidP="00782472">
      <w:pPr>
        <w:tabs>
          <w:tab w:val="left" w:pos="3060"/>
          <w:tab w:val="left" w:pos="3600"/>
          <w:tab w:val="left" w:pos="5220"/>
          <w:tab w:val="left" w:pos="7920"/>
          <w:tab w:val="right" w:pos="14400"/>
        </w:tabs>
        <w:rPr>
          <w:ins w:id="1582" w:author="DANIEL Charlotte A" w:date="2015-02-04T07:16:00Z"/>
          <w:b/>
        </w:rPr>
      </w:pPr>
    </w:p>
    <w:p w:rsidR="00782472" w:rsidRDefault="00782472" w:rsidP="00782472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ins w:id="1583" w:author="DANIEL Charlotte A" w:date="2015-02-04T07:16:00Z"/>
          <w:sz w:val="20"/>
        </w:rPr>
      </w:pPr>
      <w:ins w:id="1584" w:author="DANIEL Charlotte A" w:date="2015-02-04T07:16:00Z">
        <w:r>
          <w:rPr>
            <w:b/>
          </w:rPr>
          <w:t>Asset Type: _</w:t>
        </w:r>
      </w:ins>
      <w:ins w:id="1585" w:author="DANIEL Charlotte A" w:date="2015-02-05T14:26:00Z">
        <w:r w:rsidR="00311120">
          <w:rPr>
            <w:b/>
          </w:rPr>
          <w:t>SN</w:t>
        </w:r>
      </w:ins>
      <w:ins w:id="1586" w:author="DANIEL Charlotte A" w:date="2015-02-04T07:17:00Z">
        <w:r w:rsidR="00311120">
          <w:rPr>
            <w:b/>
          </w:rPr>
          <w:t>GR</w:t>
        </w:r>
      </w:ins>
      <w:ins w:id="1587" w:author="DANIEL Charlotte A" w:date="2015-02-04T07:16:00Z">
        <w:r>
          <w:rPr>
            <w:b/>
          </w:rPr>
          <w:t>__</w:t>
        </w:r>
        <w:r w:rsidRPr="005B6B51">
          <w:rPr>
            <w:sz w:val="20"/>
          </w:rPr>
          <w:tab/>
        </w:r>
        <w:r>
          <w:rPr>
            <w:b/>
          </w:rPr>
          <w:t>Description/Short description</w:t>
        </w:r>
        <w:r w:rsidRPr="00C12020">
          <w:rPr>
            <w:b/>
          </w:rPr>
          <w:t>:</w:t>
        </w:r>
        <w:r>
          <w:rPr>
            <w:sz w:val="20"/>
          </w:rPr>
          <w:t xml:space="preserve"> _Standard Signs</w:t>
        </w:r>
      </w:ins>
      <w:ins w:id="1588" w:author="DANIEL Charlotte A" w:date="2015-02-04T07:17:00Z">
        <w:r>
          <w:rPr>
            <w:sz w:val="20"/>
          </w:rPr>
          <w:t xml:space="preserve"> Graphics</w:t>
        </w:r>
      </w:ins>
      <w:ins w:id="1589" w:author="DANIEL Charlotte A" w:date="2015-02-04T07:16:00Z">
        <w:r>
          <w:rPr>
            <w:sz w:val="20"/>
          </w:rPr>
          <w:t xml:space="preserve">_____                                       </w:t>
        </w:r>
      </w:ins>
    </w:p>
    <w:p w:rsidR="00782472" w:rsidRPr="00C12020" w:rsidRDefault="00782472" w:rsidP="00782472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ins w:id="1590" w:author="DANIEL Charlotte A" w:date="2015-02-04T07:16:00Z"/>
          <w:sz w:val="20"/>
          <w:u w:val="single"/>
        </w:rPr>
      </w:pPr>
      <w:ins w:id="1591" w:author="DANIEL Charlotte A" w:date="2015-02-04T07:16:00Z">
        <w:r>
          <w:rPr>
            <w:sz w:val="20"/>
          </w:rPr>
          <w:t>S</w:t>
        </w:r>
        <w:r w:rsidRPr="00C12020">
          <w:rPr>
            <w:b/>
          </w:rPr>
          <w:t>tart Date</w:t>
        </w:r>
        <w:r>
          <w:t>:  01-JAN-1901</w:t>
        </w:r>
        <w:r w:rsidRPr="00BF1D33">
          <w:rPr>
            <w:sz w:val="20"/>
            <w:u w:val="single"/>
          </w:rPr>
          <w:tab/>
        </w:r>
        <w:r>
          <w:rPr>
            <w:b/>
          </w:rPr>
          <w:tab/>
        </w:r>
        <w:r w:rsidRPr="00C12020">
          <w:rPr>
            <w:b/>
          </w:rPr>
          <w:t>Admin Unit</w:t>
        </w:r>
        <w:r>
          <w:rPr>
            <w:b/>
          </w:rPr>
          <w:t xml:space="preserve"> Type: ASST</w:t>
        </w:r>
        <w:r w:rsidRPr="00C12020">
          <w:rPr>
            <w:sz w:val="20"/>
            <w:u w:val="single"/>
          </w:rPr>
          <w:tab/>
        </w:r>
      </w:ins>
    </w:p>
    <w:p w:rsidR="00782472" w:rsidRDefault="00782472" w:rsidP="00782472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1592" w:author="DANIEL Charlotte A" w:date="2015-02-04T07:16:00Z"/>
          <w:sz w:val="20"/>
          <w:u w:val="single"/>
        </w:rPr>
      </w:pPr>
      <w:ins w:id="1593" w:author="DANIEL Charlotte A" w:date="2015-02-04T07:16:00Z">
        <w:r>
          <w:rPr>
            <w:b/>
          </w:rPr>
          <w:t xml:space="preserve">Network Type:  </w:t>
        </w:r>
        <w:r w:rsidRPr="00BC76F7">
          <w:rPr>
            <w:sz w:val="20"/>
            <w:u w:val="single"/>
          </w:rPr>
          <w:tab/>
        </w:r>
      </w:ins>
    </w:p>
    <w:p w:rsidR="00782472" w:rsidRPr="00BF1D33" w:rsidRDefault="00782472" w:rsidP="00782472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1594" w:author="DANIEL Charlotte A" w:date="2015-02-04T07:16:00Z"/>
          <w:sz w:val="20"/>
        </w:rPr>
      </w:pPr>
      <w:ins w:id="1595" w:author="DANIEL Charlotte A" w:date="2015-02-04T07:16:00Z">
        <w:r>
          <w:rPr>
            <w:sz w:val="20"/>
            <w:u w:val="single"/>
          </w:rPr>
          <w:t>Asset Roles:  TI_APPROLE_ASSET_RO, TI_APPROLE_SIGN_ADMIN</w:t>
        </w:r>
      </w:ins>
    </w:p>
    <w:p w:rsidR="00782472" w:rsidRPr="000C5D73" w:rsidRDefault="00782472" w:rsidP="00782472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ins w:id="1596" w:author="DANIEL Charlotte A" w:date="2015-02-04T07:16:00Z"/>
          <w:b/>
        </w:rPr>
      </w:pPr>
      <w:ins w:id="1597" w:author="DANIEL Charlotte A" w:date="2015-02-04T07:16:00Z">
        <w:r>
          <w:rPr>
            <w:sz w:val="20"/>
          </w:rPr>
          <w:br w:type="column"/>
        </w:r>
      </w:ins>
    </w:p>
    <w:p w:rsidR="00782472" w:rsidRDefault="00782472" w:rsidP="00782472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ins w:id="1598" w:author="DANIEL Charlotte A" w:date="2015-02-04T07:16:00Z"/>
          <w:sz w:val="20"/>
        </w:rPr>
        <w:sectPr w:rsidR="00782472" w:rsidSect="00EF21FD">
          <w:type w:val="continuous"/>
          <w:pgSz w:w="15840" w:h="12240" w:orient="landscape"/>
          <w:pgMar w:top="720" w:right="720" w:bottom="720" w:left="720" w:header="720" w:footer="720" w:gutter="0"/>
          <w:cols w:num="2" w:space="3240" w:equalWidth="0">
            <w:col w:w="10350" w:space="540"/>
            <w:col w:w="3510"/>
          </w:cols>
          <w:docGrid w:linePitch="360"/>
        </w:sectPr>
      </w:pPr>
    </w:p>
    <w:p w:rsidR="00782472" w:rsidRPr="0098549D" w:rsidRDefault="00782472" w:rsidP="0078247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599" w:author="DANIEL Charlotte A" w:date="2015-02-04T07:16:00Z"/>
          <w:b/>
          <w:sz w:val="20"/>
        </w:rPr>
      </w:pPr>
      <w:ins w:id="1600" w:author="DANIEL Charlotte A" w:date="2015-02-04T07:16:00Z">
        <w:r>
          <w:rPr>
            <w:b/>
            <w:noProof/>
            <w:sz w:val="20"/>
          </w:rPr>
          <w:lastRenderedPageBreak/>
          <w:drawing>
            <wp:inline distT="0" distB="0" distL="0" distR="0" wp14:anchorId="232FA2CD" wp14:editId="75856A23">
              <wp:extent cx="7772400" cy="126365"/>
              <wp:effectExtent l="0" t="0" r="0" b="6985"/>
              <wp:docPr id="18" name="Picture 18" descr="BD10290_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BD10290_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240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82472" w:rsidRDefault="00782472" w:rsidP="0078247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601" w:author="DANIEL Charlotte A" w:date="2015-02-04T07:16:00Z"/>
          <w:b/>
        </w:rPr>
      </w:pPr>
    </w:p>
    <w:p w:rsidR="00782472" w:rsidRDefault="00782472" w:rsidP="0078247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602" w:author="DANIEL Charlotte A" w:date="2015-02-04T07:16:00Z"/>
          <w:b/>
        </w:rPr>
      </w:pPr>
      <w:ins w:id="1603" w:author="DANIEL Charlotte A" w:date="2015-02-04T07:16:00Z">
        <w:r>
          <w:rPr>
            <w:b/>
          </w:rPr>
          <w:t>Specifications</w:t>
        </w:r>
      </w:ins>
    </w:p>
    <w:tbl>
      <w:tblPr>
        <w:tblW w:w="81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17"/>
        <w:gridCol w:w="1624"/>
        <w:gridCol w:w="1616"/>
        <w:gridCol w:w="1616"/>
        <w:gridCol w:w="1616"/>
      </w:tblGrid>
      <w:tr w:rsidR="00782472" w:rsidRPr="00532B0F" w:rsidTr="00206425">
        <w:trPr>
          <w:ins w:id="1604" w:author="DANIEL Charlotte A" w:date="2015-02-04T07:16:00Z"/>
        </w:trPr>
        <w:tc>
          <w:tcPr>
            <w:tcW w:w="1717" w:type="dxa"/>
            <w:shd w:val="solid" w:color="000080" w:fill="FFFFFF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05" w:author="DANIEL Charlotte A" w:date="2015-02-04T07:16:00Z"/>
                <w:b/>
                <w:bCs/>
                <w:color w:val="FFFFFF"/>
                <w:sz w:val="20"/>
              </w:rPr>
            </w:pPr>
            <w:ins w:id="1606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Continuous/Point</w:t>
              </w:r>
            </w:ins>
          </w:p>
        </w:tc>
        <w:tc>
          <w:tcPr>
            <w:tcW w:w="1624" w:type="dxa"/>
            <w:shd w:val="solid" w:color="000080" w:fill="FFFFFF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07" w:author="DANIEL Charlotte A" w:date="2015-02-04T07:16:00Z"/>
                <w:b/>
                <w:bCs/>
                <w:color w:val="FFFFFF"/>
                <w:sz w:val="20"/>
              </w:rPr>
            </w:pPr>
            <w:proofErr w:type="spellStart"/>
            <w:ins w:id="1608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Elec</w:t>
              </w:r>
              <w:proofErr w:type="spellEnd"/>
              <w:r w:rsidRPr="00532B0F">
                <w:rPr>
                  <w:b/>
                  <w:bCs/>
                  <w:color w:val="FFFFFF"/>
                  <w:sz w:val="20"/>
                </w:rPr>
                <w:t>/Drain/</w:t>
              </w:r>
              <w:proofErr w:type="spellStart"/>
              <w:r w:rsidRPr="00532B0F">
                <w:rPr>
                  <w:b/>
                  <w:bCs/>
                  <w:color w:val="FFFFFF"/>
                  <w:sz w:val="20"/>
                </w:rPr>
                <w:t>Carr</w:t>
              </w:r>
              <w:proofErr w:type="spellEnd"/>
            </w:ins>
          </w:p>
        </w:tc>
        <w:tc>
          <w:tcPr>
            <w:tcW w:w="1616" w:type="dxa"/>
            <w:shd w:val="solid" w:color="000080" w:fill="FFFFFF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09" w:author="DANIEL Charlotte A" w:date="2015-02-04T07:16:00Z"/>
                <w:b/>
                <w:bCs/>
                <w:color w:val="FFFFFF"/>
                <w:sz w:val="20"/>
              </w:rPr>
            </w:pPr>
            <w:ins w:id="1610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Category</w:t>
              </w:r>
            </w:ins>
          </w:p>
        </w:tc>
        <w:tc>
          <w:tcPr>
            <w:tcW w:w="1616" w:type="dxa"/>
            <w:shd w:val="solid" w:color="000080" w:fill="FFFFFF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11" w:author="DANIEL Charlotte A" w:date="2015-02-04T07:16:00Z"/>
                <w:b/>
                <w:bCs/>
                <w:color w:val="FFFFFF"/>
                <w:sz w:val="20"/>
              </w:rPr>
            </w:pPr>
            <w:ins w:id="1612" w:author="DANIEL Charlotte A" w:date="2015-02-04T07:16:00Z">
              <w:r>
                <w:rPr>
                  <w:b/>
                  <w:bCs/>
                  <w:color w:val="FFFFFF"/>
                  <w:sz w:val="20"/>
                </w:rPr>
                <w:t>View Name</w:t>
              </w:r>
            </w:ins>
          </w:p>
        </w:tc>
        <w:tc>
          <w:tcPr>
            <w:tcW w:w="1616" w:type="dxa"/>
            <w:shd w:val="solid" w:color="000080" w:fill="FFFFFF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13" w:author="DANIEL Charlotte A" w:date="2015-02-04T07:16:00Z"/>
                <w:b/>
                <w:bCs/>
                <w:color w:val="FFFFFF"/>
                <w:sz w:val="20"/>
              </w:rPr>
            </w:pPr>
            <w:ins w:id="1614" w:author="DANIEL Charlotte A" w:date="2015-02-04T07:16:00Z">
              <w:r>
                <w:rPr>
                  <w:b/>
                  <w:bCs/>
                  <w:color w:val="FFFFFF"/>
                  <w:sz w:val="20"/>
                </w:rPr>
                <w:t>Short Description</w:t>
              </w:r>
            </w:ins>
          </w:p>
        </w:tc>
      </w:tr>
      <w:tr w:rsidR="00782472" w:rsidRPr="00532B0F" w:rsidTr="00206425">
        <w:trPr>
          <w:ins w:id="1615" w:author="DANIEL Charlotte A" w:date="2015-02-04T07:16:00Z"/>
        </w:trPr>
        <w:tc>
          <w:tcPr>
            <w:tcW w:w="1717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616" w:author="DANIEL Charlotte A" w:date="2015-02-04T07:16:00Z"/>
                <w:sz w:val="20"/>
              </w:rPr>
            </w:pPr>
            <w:ins w:id="1617" w:author="DANIEL Charlotte A" w:date="2015-02-04T07:16:00Z">
              <w:r>
                <w:rPr>
                  <w:sz w:val="20"/>
                </w:rPr>
                <w:t>P</w:t>
              </w:r>
            </w:ins>
          </w:p>
        </w:tc>
        <w:tc>
          <w:tcPr>
            <w:tcW w:w="1624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618" w:author="DANIEL Charlotte A" w:date="2015-02-04T07:16:00Z"/>
                <w:sz w:val="20"/>
              </w:rPr>
            </w:pPr>
            <w:ins w:id="1619" w:author="DANIEL Charlotte A" w:date="2015-02-04T07:16:00Z">
              <w:r>
                <w:rPr>
                  <w:sz w:val="20"/>
                </w:rPr>
                <w:t xml:space="preserve"> C</w:t>
              </w:r>
            </w:ins>
          </w:p>
        </w:tc>
        <w:tc>
          <w:tcPr>
            <w:tcW w:w="1616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620" w:author="DANIEL Charlotte A" w:date="2015-02-04T07:16:00Z"/>
                <w:sz w:val="20"/>
              </w:rPr>
            </w:pPr>
            <w:ins w:id="1621" w:author="DANIEL Charlotte A" w:date="2015-02-04T07:16:00Z">
              <w:r w:rsidRPr="00346712">
                <w:rPr>
                  <w:sz w:val="20"/>
                </w:rPr>
                <w:t>I</w:t>
              </w:r>
            </w:ins>
          </w:p>
        </w:tc>
        <w:tc>
          <w:tcPr>
            <w:tcW w:w="1616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622" w:author="DANIEL Charlotte A" w:date="2015-02-04T07:16:00Z"/>
                <w:sz w:val="20"/>
              </w:rPr>
            </w:pPr>
            <w:ins w:id="1623" w:author="DANIEL Charlotte A" w:date="2015-02-04T07:16:00Z">
              <w:r>
                <w:rPr>
                  <w:sz w:val="20"/>
                </w:rPr>
                <w:t>(Not required)</w:t>
              </w:r>
            </w:ins>
          </w:p>
        </w:tc>
        <w:tc>
          <w:tcPr>
            <w:tcW w:w="1616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624" w:author="DANIEL Charlotte A" w:date="2015-02-04T07:16:00Z"/>
                <w:sz w:val="20"/>
              </w:rPr>
            </w:pPr>
            <w:ins w:id="1625" w:author="DANIEL Charlotte A" w:date="2015-02-04T07:16:00Z">
              <w:r>
                <w:rPr>
                  <w:sz w:val="20"/>
                </w:rPr>
                <w:t>(As above)</w:t>
              </w:r>
            </w:ins>
          </w:p>
        </w:tc>
      </w:tr>
    </w:tbl>
    <w:p w:rsidR="00782472" w:rsidRPr="0098549D" w:rsidRDefault="00782472" w:rsidP="0078247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626" w:author="DANIEL Charlotte A" w:date="2015-02-04T07:16:00Z"/>
          <w:sz w:val="20"/>
        </w:rPr>
      </w:pPr>
    </w:p>
    <w:p w:rsidR="00782472" w:rsidRDefault="00782472" w:rsidP="0078247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627" w:author="DANIEL Charlotte A" w:date="2015-02-04T07:16:00Z"/>
          <w:b/>
        </w:rPr>
      </w:pPr>
      <w:ins w:id="1628" w:author="DANIEL Charlotte A" w:date="2015-02-04T07:16:00Z">
        <w:r w:rsidRPr="00972E87">
          <w:rPr>
            <w:b/>
          </w:rPr>
          <w:t>Properties</w:t>
        </w:r>
        <w:r>
          <w:rPr>
            <w:b/>
          </w:rPr>
          <w:t xml:space="preserve"> (</w:t>
        </w:r>
        <w:r w:rsidRPr="005A42AE">
          <w:rPr>
            <w:b/>
            <w:color w:val="FF0000"/>
          </w:rPr>
          <w:t>Not sure which ones (if any) should be selected</w:t>
        </w:r>
        <w:r>
          <w:rPr>
            <w:b/>
          </w:rPr>
          <w:t>)</w:t>
        </w:r>
      </w:ins>
    </w:p>
    <w:p w:rsidR="00782472" w:rsidRDefault="00782472" w:rsidP="00782472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ins w:id="1629" w:author="DANIEL Charlotte A" w:date="2015-02-04T07:16:00Z"/>
          <w:sz w:val="20"/>
        </w:rPr>
      </w:pPr>
      <w:ins w:id="1630" w:author="DANIEL Charlotte A" w:date="2015-02-04T07:16:00Z">
        <w:r w:rsidRPr="005E4000">
          <w:rPr>
            <w:b/>
            <w:strike/>
            <w:sz w:val="20"/>
          </w:rPr>
          <w:t>[] Linear</w:t>
        </w:r>
        <w:r>
          <w:rPr>
            <w:b/>
            <w:sz w:val="20"/>
          </w:rPr>
          <w:t xml:space="preserve">      </w:t>
        </w:r>
        <w:r w:rsidRPr="000C5D73">
          <w:rPr>
            <w:b/>
            <w:sz w:val="20"/>
          </w:rPr>
          <w:t>[]</w:t>
        </w:r>
        <w:r>
          <w:rPr>
            <w:sz w:val="20"/>
          </w:rPr>
          <w:t xml:space="preserve"> XSP Allowed       </w:t>
        </w:r>
        <w:r w:rsidRPr="000C5D73">
          <w:rPr>
            <w:b/>
            <w:sz w:val="20"/>
          </w:rPr>
          <w:t>[ ]</w:t>
        </w:r>
        <w:r>
          <w:rPr>
            <w:sz w:val="20"/>
          </w:rPr>
          <w:t xml:space="preserve"> Contiguous      </w:t>
        </w:r>
        <w:r w:rsidRPr="000C5D73">
          <w:rPr>
            <w:b/>
            <w:sz w:val="20"/>
          </w:rPr>
          <w:t>[]</w:t>
        </w:r>
        <w:r>
          <w:rPr>
            <w:b/>
            <w:sz w:val="20"/>
          </w:rPr>
          <w:t xml:space="preserve"> </w:t>
        </w:r>
        <w:r>
          <w:rPr>
            <w:sz w:val="20"/>
          </w:rPr>
          <w:t xml:space="preserve">Replaceable         </w:t>
        </w:r>
        <w:r w:rsidRPr="000C5D73">
          <w:rPr>
            <w:b/>
            <w:sz w:val="20"/>
          </w:rPr>
          <w:t>[]</w:t>
        </w:r>
        <w:r>
          <w:rPr>
            <w:b/>
            <w:sz w:val="20"/>
          </w:rPr>
          <w:t xml:space="preserve"> </w:t>
        </w:r>
        <w:r>
          <w:rPr>
            <w:sz w:val="20"/>
          </w:rPr>
          <w:t xml:space="preserve">Exclusive        [ ] Use XY          </w:t>
        </w:r>
        <w:r w:rsidRPr="000C5D73">
          <w:rPr>
            <w:b/>
            <w:sz w:val="20"/>
          </w:rPr>
          <w:t>[]</w:t>
        </w:r>
        <w:r>
          <w:rPr>
            <w:sz w:val="20"/>
          </w:rPr>
          <w:t xml:space="preserve"> Multiple Allowed       </w:t>
        </w:r>
        <w:r w:rsidRPr="000C5D73">
          <w:rPr>
            <w:b/>
            <w:sz w:val="20"/>
          </w:rPr>
          <w:t>[</w:t>
        </w:r>
        <w:r>
          <w:rPr>
            <w:b/>
            <w:sz w:val="20"/>
          </w:rPr>
          <w:t>X</w:t>
        </w:r>
        <w:r w:rsidRPr="000C5D73">
          <w:rPr>
            <w:b/>
            <w:sz w:val="20"/>
          </w:rPr>
          <w:t>]</w:t>
        </w:r>
        <w:r>
          <w:rPr>
            <w:sz w:val="20"/>
          </w:rPr>
          <w:t xml:space="preserve"> End Location       </w:t>
        </w:r>
        <w:r w:rsidRPr="000C5D73">
          <w:rPr>
            <w:b/>
            <w:sz w:val="20"/>
          </w:rPr>
          <w:t>[ ]</w:t>
        </w:r>
        <w:r>
          <w:rPr>
            <w:sz w:val="20"/>
          </w:rPr>
          <w:t xml:space="preserve"> Top in Hierarchy</w:t>
        </w:r>
      </w:ins>
    </w:p>
    <w:p w:rsidR="00782472" w:rsidRDefault="00782472" w:rsidP="00782472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ins w:id="1631" w:author="DANIEL Charlotte A" w:date="2015-02-04T07:16:00Z"/>
          <w:sz w:val="20"/>
        </w:rPr>
      </w:pPr>
    </w:p>
    <w:p w:rsidR="00782472" w:rsidRDefault="00782472" w:rsidP="00782472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ins w:id="1632" w:author="DANIEL Charlotte A" w:date="2015-02-04T07:16:00Z"/>
          <w:sz w:val="20"/>
        </w:rPr>
      </w:pPr>
      <w:ins w:id="1633" w:author="DANIEL Charlotte A" w:date="2015-02-04T07:16:00Z">
        <w:r>
          <w:rPr>
            <w:sz w:val="20"/>
          </w:rPr>
          <w:t>Located on the network? [ ]</w:t>
        </w:r>
      </w:ins>
    </w:p>
    <w:p w:rsidR="00782472" w:rsidRDefault="00782472" w:rsidP="0078247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634" w:author="DANIEL Charlotte A" w:date="2015-02-04T07:16:00Z"/>
          <w:sz w:val="20"/>
        </w:rPr>
      </w:pPr>
    </w:p>
    <w:p w:rsidR="00782472" w:rsidRDefault="00782472" w:rsidP="0078247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635" w:author="DANIEL Charlotte A" w:date="2015-02-04T07:16:00Z"/>
          <w:sz w:val="20"/>
        </w:rPr>
      </w:pPr>
      <w:ins w:id="1636" w:author="DANIEL Charlotte A" w:date="2015-02-04T07:16:00Z">
        <w:r>
          <w:rPr>
            <w:b/>
            <w:noProof/>
            <w:sz w:val="20"/>
          </w:rPr>
          <w:drawing>
            <wp:inline distT="0" distB="0" distL="0" distR="0" wp14:anchorId="1A45AE7D" wp14:editId="7E43A8EE">
              <wp:extent cx="7772400" cy="126365"/>
              <wp:effectExtent l="0" t="0" r="0" b="6985"/>
              <wp:docPr id="19" name="Picture 19" descr="BD10290_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D10290_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240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82472" w:rsidRPr="00972E87" w:rsidRDefault="00782472" w:rsidP="00782472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637" w:author="DANIEL Charlotte A" w:date="2015-02-04T07:16:00Z"/>
          <w:b/>
        </w:rPr>
      </w:pPr>
      <w:ins w:id="1638" w:author="DANIEL Charlotte A" w:date="2015-02-04T07:16:00Z">
        <w:r>
          <w:rPr>
            <w:b/>
          </w:rPr>
          <w:t>Attributes</w:t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28"/>
        <w:gridCol w:w="2550"/>
        <w:gridCol w:w="990"/>
        <w:gridCol w:w="540"/>
        <w:gridCol w:w="1080"/>
        <w:gridCol w:w="1260"/>
        <w:gridCol w:w="1890"/>
        <w:gridCol w:w="720"/>
        <w:gridCol w:w="720"/>
        <w:gridCol w:w="720"/>
        <w:gridCol w:w="1350"/>
        <w:gridCol w:w="360"/>
        <w:gridCol w:w="360"/>
        <w:gridCol w:w="540"/>
        <w:gridCol w:w="540"/>
      </w:tblGrid>
      <w:tr w:rsidR="00782472" w:rsidRPr="00532B0F" w:rsidTr="00206425">
        <w:trPr>
          <w:cantSplit/>
          <w:trHeight w:val="1578"/>
          <w:ins w:id="1639" w:author="DANIEL Charlotte A" w:date="2015-02-04T07:16:00Z"/>
        </w:trPr>
        <w:tc>
          <w:tcPr>
            <w:tcW w:w="528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40" w:author="DANIEL Charlotte A" w:date="2015-02-04T07:16:00Z"/>
                <w:b/>
                <w:bCs/>
                <w:color w:val="FFFFFF"/>
                <w:sz w:val="20"/>
              </w:rPr>
            </w:pPr>
            <w:proofErr w:type="spellStart"/>
            <w:ins w:id="1641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lastRenderedPageBreak/>
                <w:t>Seq</w:t>
              </w:r>
              <w:proofErr w:type="spellEnd"/>
            </w:ins>
          </w:p>
        </w:tc>
        <w:tc>
          <w:tcPr>
            <w:tcW w:w="255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42" w:author="DANIEL Charlotte A" w:date="2015-02-04T07:16:00Z"/>
                <w:b/>
                <w:bCs/>
                <w:color w:val="FFFFFF"/>
                <w:sz w:val="20"/>
              </w:rPr>
            </w:pPr>
            <w:ins w:id="1643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Screen Text</w:t>
              </w:r>
            </w:ins>
          </w:p>
        </w:tc>
        <w:tc>
          <w:tcPr>
            <w:tcW w:w="99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44" w:author="DANIEL Charlotte A" w:date="2015-02-04T07:16:00Z"/>
                <w:b/>
                <w:bCs/>
                <w:color w:val="FFFFFF"/>
                <w:sz w:val="20"/>
              </w:rPr>
            </w:pPr>
            <w:ins w:id="1645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Length</w:t>
              </w:r>
            </w:ins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46" w:author="DANIEL Charlotte A" w:date="2015-02-04T07:16:00Z"/>
                <w:b/>
                <w:bCs/>
                <w:color w:val="FFFFFF"/>
                <w:sz w:val="20"/>
              </w:rPr>
            </w:pPr>
            <w:ins w:id="1647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Dec</w:t>
              </w:r>
            </w:ins>
          </w:p>
        </w:tc>
        <w:tc>
          <w:tcPr>
            <w:tcW w:w="108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48" w:author="DANIEL Charlotte A" w:date="2015-02-04T07:16:00Z"/>
                <w:b/>
                <w:bCs/>
                <w:color w:val="FFFFFF"/>
                <w:sz w:val="20"/>
              </w:rPr>
            </w:pPr>
            <w:ins w:id="1649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Format</w:t>
              </w:r>
            </w:ins>
          </w:p>
        </w:tc>
        <w:tc>
          <w:tcPr>
            <w:tcW w:w="126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50" w:author="DANIEL Charlotte A" w:date="2015-02-04T07:16:00Z"/>
                <w:b/>
                <w:bCs/>
                <w:color w:val="FFFFFF"/>
                <w:sz w:val="20"/>
              </w:rPr>
            </w:pPr>
            <w:ins w:id="1651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Domain</w:t>
              </w:r>
            </w:ins>
          </w:p>
        </w:tc>
        <w:tc>
          <w:tcPr>
            <w:tcW w:w="189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52" w:author="DANIEL Charlotte A" w:date="2015-02-04T07:16:00Z"/>
                <w:b/>
                <w:bCs/>
                <w:color w:val="FFFFFF"/>
                <w:sz w:val="20"/>
              </w:rPr>
            </w:pPr>
            <w:ins w:id="1653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 xml:space="preserve">View </w:t>
              </w:r>
              <w:proofErr w:type="spellStart"/>
              <w:r w:rsidRPr="00532B0F">
                <w:rPr>
                  <w:b/>
                  <w:bCs/>
                  <w:color w:val="FFFFFF"/>
                  <w:sz w:val="20"/>
                </w:rPr>
                <w:t>Attrib</w:t>
              </w:r>
              <w:proofErr w:type="spellEnd"/>
              <w:r>
                <w:rPr>
                  <w:b/>
                  <w:bCs/>
                  <w:color w:val="FFFFFF"/>
                  <w:sz w:val="20"/>
                </w:rPr>
                <w:t xml:space="preserve"> /  Column Name</w:t>
              </w:r>
            </w:ins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54" w:author="DANIEL Charlotte A" w:date="2015-02-04T07:16:00Z"/>
                <w:b/>
                <w:bCs/>
                <w:color w:val="FFFFFF"/>
                <w:sz w:val="20"/>
              </w:rPr>
            </w:pPr>
            <w:ins w:id="1655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Min</w:t>
              </w:r>
            </w:ins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56" w:author="DANIEL Charlotte A" w:date="2015-02-04T07:16:00Z"/>
                <w:b/>
                <w:bCs/>
                <w:color w:val="FFFFFF"/>
                <w:sz w:val="20"/>
              </w:rPr>
            </w:pPr>
            <w:ins w:id="1657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Max</w:t>
              </w:r>
            </w:ins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58" w:author="DANIEL Charlotte A" w:date="2015-02-04T07:16:00Z"/>
                <w:b/>
                <w:bCs/>
                <w:color w:val="FFFFFF"/>
                <w:sz w:val="20"/>
              </w:rPr>
            </w:pPr>
            <w:ins w:id="1659" w:author="DANIEL Charlotte A" w:date="2015-02-04T07:16:00Z">
              <w:r>
                <w:rPr>
                  <w:b/>
                  <w:bCs/>
                  <w:color w:val="FFFFFF"/>
                  <w:sz w:val="20"/>
                </w:rPr>
                <w:t>Units</w:t>
              </w:r>
            </w:ins>
          </w:p>
        </w:tc>
        <w:tc>
          <w:tcPr>
            <w:tcW w:w="1350" w:type="dxa"/>
            <w:shd w:val="solid" w:color="000080" w:fill="FFFFFF"/>
            <w:textDirection w:val="tbRl"/>
            <w:vAlign w:val="center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60" w:author="DANIEL Charlotte A" w:date="2015-02-04T07:16:00Z"/>
                <w:b/>
                <w:bCs/>
                <w:color w:val="FFFFFF"/>
                <w:sz w:val="20"/>
              </w:rPr>
            </w:pPr>
            <w:ins w:id="1661" w:author="DANIEL Charlotte A" w:date="2015-02-04T07:16:00Z">
              <w:r>
                <w:rPr>
                  <w:b/>
                  <w:bCs/>
                  <w:color w:val="FFFFFF"/>
                  <w:sz w:val="20"/>
                </w:rPr>
                <w:t>Start Date</w:t>
              </w:r>
            </w:ins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62" w:author="DANIEL Charlotte A" w:date="2015-02-04T07:16:00Z"/>
                <w:b/>
                <w:bCs/>
                <w:color w:val="FFFFFF"/>
                <w:sz w:val="20"/>
              </w:rPr>
            </w:pPr>
            <w:ins w:id="1663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M</w:t>
              </w:r>
              <w:r>
                <w:rPr>
                  <w:b/>
                  <w:bCs/>
                  <w:color w:val="FFFFFF"/>
                  <w:sz w:val="20"/>
                </w:rPr>
                <w:t>andatory?</w:t>
              </w:r>
            </w:ins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64" w:author="DANIEL Charlotte A" w:date="2015-02-04T07:16:00Z"/>
                <w:b/>
                <w:bCs/>
                <w:color w:val="FFFFFF"/>
                <w:sz w:val="20"/>
              </w:rPr>
            </w:pPr>
            <w:ins w:id="1665" w:author="DANIEL Charlotte A" w:date="2015-02-04T07:16:00Z">
              <w:r w:rsidRPr="00532B0F">
                <w:rPr>
                  <w:b/>
                  <w:bCs/>
                  <w:color w:val="FFFFFF"/>
                  <w:sz w:val="20"/>
                </w:rPr>
                <w:t>E</w:t>
              </w:r>
              <w:r>
                <w:rPr>
                  <w:b/>
                  <w:bCs/>
                  <w:color w:val="FFFFFF"/>
                  <w:sz w:val="20"/>
                </w:rPr>
                <w:t>xclusive?</w:t>
              </w:r>
            </w:ins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66" w:author="DANIEL Charlotte A" w:date="2015-02-04T07:16:00Z"/>
                <w:b/>
                <w:bCs/>
                <w:color w:val="FFFFFF"/>
                <w:sz w:val="20"/>
              </w:rPr>
            </w:pPr>
            <w:ins w:id="1667" w:author="DANIEL Charlotte A" w:date="2015-02-04T07:16:00Z">
              <w:r>
                <w:rPr>
                  <w:b/>
                  <w:bCs/>
                  <w:color w:val="FFFFFF"/>
                  <w:sz w:val="20"/>
                </w:rPr>
                <w:t>Displayed</w:t>
              </w:r>
            </w:ins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1668" w:author="DANIEL Charlotte A" w:date="2015-02-04T07:16:00Z"/>
                <w:b/>
                <w:bCs/>
                <w:color w:val="FFFFFF"/>
                <w:sz w:val="20"/>
              </w:rPr>
            </w:pPr>
            <w:ins w:id="1669" w:author="DANIEL Charlotte A" w:date="2015-02-04T07:16:00Z">
              <w:r>
                <w:rPr>
                  <w:b/>
                  <w:bCs/>
                  <w:color w:val="FFFFFF"/>
                  <w:sz w:val="20"/>
                </w:rPr>
                <w:t>Width</w:t>
              </w:r>
            </w:ins>
          </w:p>
        </w:tc>
      </w:tr>
      <w:tr w:rsidR="00782472" w:rsidRPr="00532B0F" w:rsidTr="00206425">
        <w:trPr>
          <w:ins w:id="1670" w:author="DANIEL Charlotte A" w:date="2015-02-04T07:16:00Z"/>
        </w:trPr>
        <w:tc>
          <w:tcPr>
            <w:tcW w:w="528" w:type="dxa"/>
            <w:shd w:val="clear" w:color="auto" w:fill="auto"/>
          </w:tcPr>
          <w:p w:rsidR="00782472" w:rsidRPr="00532B0F" w:rsidRDefault="00782472" w:rsidP="00F34B04">
            <w:pPr>
              <w:numPr>
                <w:ilvl w:val="0"/>
                <w:numId w:val="2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71" w:author="DANIEL Charlotte A" w:date="2015-02-04T07:16:00Z"/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782472" w:rsidRDefault="00782472" w:rsidP="00206425">
            <w:pPr>
              <w:rPr>
                <w:ins w:id="1672" w:author="DANIEL Charlotte A" w:date="2015-02-04T07:16:00Z"/>
                <w:rFonts w:ascii="Calibri" w:hAnsi="Calibri"/>
                <w:color w:val="000000"/>
                <w:szCs w:val="22"/>
              </w:rPr>
            </w:pPr>
            <w:ins w:id="1673" w:author="DANIEL Charlotte A" w:date="2015-02-04T07:16:00Z">
              <w:r>
                <w:rPr>
                  <w:rFonts w:ascii="Calibri" w:hAnsi="Calibri"/>
                  <w:color w:val="000000"/>
                  <w:szCs w:val="22"/>
                </w:rPr>
                <w:t>Graphic ID</w:t>
              </w:r>
            </w:ins>
          </w:p>
        </w:tc>
        <w:tc>
          <w:tcPr>
            <w:tcW w:w="990" w:type="dxa"/>
            <w:shd w:val="clear" w:color="auto" w:fill="auto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74" w:author="DANIEL Charlotte A" w:date="2015-02-04T07:1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75" w:author="DANIEL Charlotte A" w:date="2015-02-04T07:1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76" w:author="DANIEL Charlotte A" w:date="2015-02-04T07:16:00Z"/>
                <w:sz w:val="20"/>
              </w:rPr>
            </w:pPr>
            <w:ins w:id="1677" w:author="DANIEL Charlotte A" w:date="2015-02-04T07:16:00Z">
              <w:r>
                <w:rPr>
                  <w:sz w:val="20"/>
                </w:rPr>
                <w:t>Number</w:t>
              </w:r>
            </w:ins>
          </w:p>
        </w:tc>
        <w:tc>
          <w:tcPr>
            <w:tcW w:w="126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78" w:author="DANIEL Charlotte A" w:date="2015-02-04T07:16:00Z"/>
                <w:sz w:val="20"/>
              </w:rPr>
            </w:pPr>
          </w:p>
        </w:tc>
        <w:tc>
          <w:tcPr>
            <w:tcW w:w="1890" w:type="dxa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79" w:author="DANIEL Charlotte A" w:date="2015-02-04T07:16:00Z"/>
                <w:sz w:val="20"/>
              </w:rPr>
            </w:pPr>
            <w:ins w:id="1680" w:author="DANIEL Charlotte A" w:date="2015-02-04T07:16:00Z">
              <w:r>
                <w:rPr>
                  <w:sz w:val="20"/>
                </w:rPr>
                <w:t>GRAPH_ID</w:t>
              </w:r>
            </w:ins>
          </w:p>
        </w:tc>
        <w:tc>
          <w:tcPr>
            <w:tcW w:w="72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81" w:author="DANIEL Charlotte A" w:date="2015-02-04T07:1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82" w:author="DANIEL Charlotte A" w:date="2015-02-04T07:16:00Z"/>
                <w:sz w:val="20"/>
              </w:rPr>
            </w:pPr>
          </w:p>
        </w:tc>
        <w:tc>
          <w:tcPr>
            <w:tcW w:w="72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83" w:author="DANIEL Charlotte A" w:date="2015-02-04T07:16:00Z"/>
                <w:sz w:val="20"/>
              </w:rPr>
            </w:pPr>
          </w:p>
        </w:tc>
        <w:tc>
          <w:tcPr>
            <w:tcW w:w="135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84" w:author="DANIEL Charlotte A" w:date="2015-02-04T07:16:00Z"/>
                <w:sz w:val="20"/>
              </w:rPr>
            </w:pPr>
            <w:ins w:id="1685" w:author="DANIEL Charlotte A" w:date="2015-02-04T07:16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86" w:author="DANIEL Charlotte A" w:date="2015-02-04T07:16:00Z"/>
                <w:sz w:val="20"/>
              </w:rPr>
            </w:pPr>
          </w:p>
        </w:tc>
        <w:tc>
          <w:tcPr>
            <w:tcW w:w="36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87" w:author="DANIEL Charlotte A" w:date="2015-02-04T07:1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88" w:author="DANIEL Charlotte A" w:date="2015-02-04T07:16:00Z"/>
                <w:sz w:val="20"/>
              </w:rPr>
            </w:pPr>
            <w:ins w:id="1689" w:author="DANIEL Charlotte A" w:date="2015-02-04T07:16:00Z">
              <w:r>
                <w:rPr>
                  <w:sz w:val="20"/>
                </w:rPr>
                <w:t>Y</w:t>
              </w:r>
            </w:ins>
          </w:p>
        </w:tc>
        <w:tc>
          <w:tcPr>
            <w:tcW w:w="54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90" w:author="DANIEL Charlotte A" w:date="2015-02-04T07:16:00Z"/>
                <w:sz w:val="20"/>
              </w:rPr>
            </w:pPr>
          </w:p>
        </w:tc>
      </w:tr>
      <w:tr w:rsidR="00782472" w:rsidRPr="00532B0F" w:rsidTr="00206425">
        <w:trPr>
          <w:ins w:id="1691" w:author="DANIEL Charlotte A" w:date="2015-02-04T07:16:00Z"/>
        </w:trPr>
        <w:tc>
          <w:tcPr>
            <w:tcW w:w="528" w:type="dxa"/>
            <w:shd w:val="clear" w:color="auto" w:fill="auto"/>
          </w:tcPr>
          <w:p w:rsidR="00782472" w:rsidRPr="00532B0F" w:rsidRDefault="00782472" w:rsidP="00F34B04">
            <w:pPr>
              <w:numPr>
                <w:ilvl w:val="0"/>
                <w:numId w:val="2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92" w:author="DANIEL Charlotte A" w:date="2015-02-04T07:16:00Z"/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782472" w:rsidRDefault="00281622" w:rsidP="00206425">
            <w:pPr>
              <w:rPr>
                <w:ins w:id="1693" w:author="DANIEL Charlotte A" w:date="2015-02-04T07:16:00Z"/>
                <w:rFonts w:ascii="Calibri" w:hAnsi="Calibri"/>
                <w:color w:val="000000"/>
                <w:szCs w:val="22"/>
              </w:rPr>
            </w:pPr>
            <w:ins w:id="1694" w:author="DANIEL Charlotte A" w:date="2015-02-04T07:16:00Z">
              <w:r>
                <w:rPr>
                  <w:rFonts w:ascii="Calibri" w:hAnsi="Calibri"/>
                  <w:color w:val="000000"/>
                  <w:szCs w:val="22"/>
                </w:rPr>
                <w:t xml:space="preserve">Graphic </w:t>
              </w:r>
            </w:ins>
            <w:ins w:id="1695" w:author="DANIEL Charlotte A" w:date="2015-02-05T10:38:00Z">
              <w:r>
                <w:rPr>
                  <w:rFonts w:ascii="Calibri" w:hAnsi="Calibri"/>
                  <w:color w:val="000000"/>
                  <w:szCs w:val="22"/>
                </w:rPr>
                <w:t>Path</w:t>
              </w:r>
            </w:ins>
          </w:p>
        </w:tc>
        <w:tc>
          <w:tcPr>
            <w:tcW w:w="990" w:type="dxa"/>
            <w:shd w:val="clear" w:color="auto" w:fill="auto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96" w:author="DANIEL Charlotte A" w:date="2015-02-04T07:16:00Z"/>
                <w:sz w:val="20"/>
              </w:rPr>
            </w:pPr>
            <w:ins w:id="1697" w:author="DANIEL Charlotte A" w:date="2015-02-04T07:16:00Z">
              <w:r>
                <w:rPr>
                  <w:sz w:val="20"/>
                </w:rPr>
                <w:t>100</w:t>
              </w:r>
            </w:ins>
          </w:p>
        </w:tc>
        <w:tc>
          <w:tcPr>
            <w:tcW w:w="54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98" w:author="DANIEL Charlotte A" w:date="2015-02-04T07:1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699" w:author="DANIEL Charlotte A" w:date="2015-02-04T07:16:00Z"/>
                <w:sz w:val="20"/>
              </w:rPr>
            </w:pPr>
            <w:ins w:id="1700" w:author="DANIEL Charlotte A" w:date="2015-02-04T07:16:00Z">
              <w:r>
                <w:rPr>
                  <w:sz w:val="20"/>
                </w:rPr>
                <w:t>VarChar2</w:t>
              </w:r>
            </w:ins>
          </w:p>
        </w:tc>
        <w:tc>
          <w:tcPr>
            <w:tcW w:w="126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01" w:author="DANIEL Charlotte A" w:date="2015-02-04T07:16:00Z"/>
                <w:sz w:val="20"/>
              </w:rPr>
            </w:pPr>
          </w:p>
        </w:tc>
        <w:tc>
          <w:tcPr>
            <w:tcW w:w="1890" w:type="dxa"/>
          </w:tcPr>
          <w:p w:rsidR="00782472" w:rsidRDefault="0028162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02" w:author="DANIEL Charlotte A" w:date="2015-02-04T07:16:00Z"/>
                <w:sz w:val="20"/>
              </w:rPr>
            </w:pPr>
            <w:ins w:id="1703" w:author="DANIEL Charlotte A" w:date="2015-02-04T07:16:00Z">
              <w:r>
                <w:rPr>
                  <w:sz w:val="20"/>
                </w:rPr>
                <w:t>GRAPH_</w:t>
              </w:r>
            </w:ins>
            <w:ins w:id="1704" w:author="DANIEL Charlotte A" w:date="2015-02-05T10:39:00Z">
              <w:r>
                <w:rPr>
                  <w:sz w:val="20"/>
                </w:rPr>
                <w:t>PATH</w:t>
              </w:r>
            </w:ins>
          </w:p>
        </w:tc>
        <w:tc>
          <w:tcPr>
            <w:tcW w:w="72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05" w:author="DANIEL Charlotte A" w:date="2015-02-04T07:1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06" w:author="DANIEL Charlotte A" w:date="2015-02-04T07:16:00Z"/>
                <w:sz w:val="20"/>
              </w:rPr>
            </w:pPr>
          </w:p>
        </w:tc>
        <w:tc>
          <w:tcPr>
            <w:tcW w:w="72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07" w:author="DANIEL Charlotte A" w:date="2015-02-04T07:16:00Z"/>
                <w:sz w:val="20"/>
              </w:rPr>
            </w:pPr>
          </w:p>
        </w:tc>
        <w:tc>
          <w:tcPr>
            <w:tcW w:w="135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08" w:author="DANIEL Charlotte A" w:date="2015-02-04T07:16:00Z"/>
                <w:sz w:val="20"/>
              </w:rPr>
            </w:pPr>
            <w:ins w:id="1709" w:author="DANIEL Charlotte A" w:date="2015-02-04T07:16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10" w:author="DANIEL Charlotte A" w:date="2015-02-04T07:16:00Z"/>
                <w:sz w:val="20"/>
              </w:rPr>
            </w:pPr>
          </w:p>
        </w:tc>
        <w:tc>
          <w:tcPr>
            <w:tcW w:w="36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11" w:author="DANIEL Charlotte A" w:date="2015-02-04T07:1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12" w:author="DANIEL Charlotte A" w:date="2015-02-04T07:16:00Z"/>
                <w:sz w:val="20"/>
              </w:rPr>
            </w:pPr>
            <w:ins w:id="1713" w:author="DANIEL Charlotte A" w:date="2015-02-04T07:16:00Z">
              <w:r>
                <w:rPr>
                  <w:sz w:val="20"/>
                </w:rPr>
                <w:t>Y</w:t>
              </w:r>
            </w:ins>
          </w:p>
        </w:tc>
        <w:tc>
          <w:tcPr>
            <w:tcW w:w="54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14" w:author="DANIEL Charlotte A" w:date="2015-02-04T07:16:00Z"/>
                <w:sz w:val="20"/>
              </w:rPr>
            </w:pPr>
          </w:p>
        </w:tc>
      </w:tr>
      <w:tr w:rsidR="004D40F8" w:rsidRPr="00532B0F" w:rsidTr="00206425">
        <w:trPr>
          <w:ins w:id="1715" w:author="DANIEL Charlotte A" w:date="2015-02-05T15:28:00Z"/>
        </w:trPr>
        <w:tc>
          <w:tcPr>
            <w:tcW w:w="528" w:type="dxa"/>
            <w:shd w:val="clear" w:color="auto" w:fill="auto"/>
          </w:tcPr>
          <w:p w:rsidR="004D40F8" w:rsidRPr="00532B0F" w:rsidRDefault="004D40F8">
            <w:pPr>
              <w:numPr>
                <w:ilvl w:val="0"/>
                <w:numId w:val="2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16" w:author="DANIEL Charlotte A" w:date="2015-02-05T15:28:00Z"/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4D40F8" w:rsidRDefault="004D40F8" w:rsidP="00206425">
            <w:pPr>
              <w:rPr>
                <w:ins w:id="1717" w:author="DANIEL Charlotte A" w:date="2015-02-05T15:28:00Z"/>
                <w:rFonts w:ascii="Calibri" w:hAnsi="Calibri"/>
                <w:color w:val="000000"/>
                <w:szCs w:val="22"/>
              </w:rPr>
            </w:pPr>
            <w:ins w:id="1718" w:author="DANIEL Charlotte A" w:date="2015-02-05T15:28:00Z">
              <w:r>
                <w:rPr>
                  <w:rFonts w:ascii="Calibri" w:hAnsi="Calibri"/>
                  <w:color w:val="000000"/>
                  <w:szCs w:val="22"/>
                </w:rPr>
                <w:t>Graphic Name</w:t>
              </w:r>
            </w:ins>
          </w:p>
        </w:tc>
        <w:tc>
          <w:tcPr>
            <w:tcW w:w="990" w:type="dxa"/>
            <w:shd w:val="clear" w:color="auto" w:fill="auto"/>
          </w:tcPr>
          <w:p w:rsidR="004D40F8" w:rsidRDefault="005A51D9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19" w:author="DANIEL Charlotte A" w:date="2015-02-05T15:28:00Z"/>
                <w:sz w:val="20"/>
              </w:rPr>
            </w:pPr>
            <w:ins w:id="1720" w:author="DANIEL Charlotte A" w:date="2015-02-13T07:29:00Z">
              <w:r>
                <w:rPr>
                  <w:sz w:val="20"/>
                </w:rPr>
                <w:t>30</w:t>
              </w:r>
            </w:ins>
          </w:p>
        </w:tc>
        <w:tc>
          <w:tcPr>
            <w:tcW w:w="540" w:type="dxa"/>
            <w:shd w:val="clear" w:color="auto" w:fill="auto"/>
          </w:tcPr>
          <w:p w:rsidR="004D40F8" w:rsidRPr="00532B0F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21" w:author="DANIEL Charlotte A" w:date="2015-02-05T15:28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4D40F8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22" w:author="DANIEL Charlotte A" w:date="2015-02-05T15:28:00Z"/>
                <w:sz w:val="20"/>
              </w:rPr>
            </w:pPr>
            <w:ins w:id="1723" w:author="DANIEL Charlotte A" w:date="2015-02-05T15:28:00Z">
              <w:r>
                <w:rPr>
                  <w:sz w:val="20"/>
                </w:rPr>
                <w:t>VarChar2</w:t>
              </w:r>
            </w:ins>
          </w:p>
        </w:tc>
        <w:tc>
          <w:tcPr>
            <w:tcW w:w="1260" w:type="dxa"/>
            <w:shd w:val="clear" w:color="auto" w:fill="auto"/>
          </w:tcPr>
          <w:p w:rsidR="004D40F8" w:rsidRPr="00532B0F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24" w:author="DANIEL Charlotte A" w:date="2015-02-05T15:28:00Z"/>
                <w:sz w:val="20"/>
              </w:rPr>
            </w:pPr>
          </w:p>
        </w:tc>
        <w:tc>
          <w:tcPr>
            <w:tcW w:w="1890" w:type="dxa"/>
          </w:tcPr>
          <w:p w:rsidR="004D40F8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25" w:author="DANIEL Charlotte A" w:date="2015-02-05T15:28:00Z"/>
                <w:sz w:val="20"/>
              </w:rPr>
            </w:pPr>
            <w:ins w:id="1726" w:author="DANIEL Charlotte A" w:date="2015-02-05T15:28:00Z">
              <w:r>
                <w:rPr>
                  <w:sz w:val="20"/>
                </w:rPr>
                <w:t>GRAPH_NM</w:t>
              </w:r>
            </w:ins>
          </w:p>
        </w:tc>
        <w:tc>
          <w:tcPr>
            <w:tcW w:w="720" w:type="dxa"/>
            <w:shd w:val="clear" w:color="auto" w:fill="auto"/>
          </w:tcPr>
          <w:p w:rsidR="004D40F8" w:rsidRPr="00532B0F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27" w:author="DANIEL Charlotte A" w:date="2015-02-05T15:28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4D40F8" w:rsidRPr="00532B0F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28" w:author="DANIEL Charlotte A" w:date="2015-02-05T15:28:00Z"/>
                <w:sz w:val="20"/>
              </w:rPr>
            </w:pPr>
          </w:p>
        </w:tc>
        <w:tc>
          <w:tcPr>
            <w:tcW w:w="720" w:type="dxa"/>
          </w:tcPr>
          <w:p w:rsidR="004D40F8" w:rsidRPr="00532B0F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29" w:author="DANIEL Charlotte A" w:date="2015-02-05T15:28:00Z"/>
                <w:sz w:val="20"/>
              </w:rPr>
            </w:pPr>
          </w:p>
        </w:tc>
        <w:tc>
          <w:tcPr>
            <w:tcW w:w="1350" w:type="dxa"/>
          </w:tcPr>
          <w:p w:rsidR="004D40F8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30" w:author="DANIEL Charlotte A" w:date="2015-02-05T15:28:00Z"/>
                <w:sz w:val="20"/>
              </w:rPr>
            </w:pPr>
            <w:ins w:id="1731" w:author="DANIEL Charlotte A" w:date="2015-02-05T15:28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4D40F8" w:rsidRPr="00532B0F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32" w:author="DANIEL Charlotte A" w:date="2015-02-05T15:28:00Z"/>
                <w:sz w:val="20"/>
              </w:rPr>
            </w:pPr>
          </w:p>
        </w:tc>
        <w:tc>
          <w:tcPr>
            <w:tcW w:w="360" w:type="dxa"/>
          </w:tcPr>
          <w:p w:rsidR="004D40F8" w:rsidRPr="00532B0F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33" w:author="DANIEL Charlotte A" w:date="2015-02-05T15:28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D40F8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34" w:author="DANIEL Charlotte A" w:date="2015-02-05T15:28:00Z"/>
                <w:sz w:val="20"/>
              </w:rPr>
            </w:pPr>
            <w:ins w:id="1735" w:author="DANIEL Charlotte A" w:date="2015-02-05T15:28:00Z">
              <w:r>
                <w:rPr>
                  <w:sz w:val="20"/>
                </w:rPr>
                <w:t>Y</w:t>
              </w:r>
            </w:ins>
          </w:p>
        </w:tc>
        <w:tc>
          <w:tcPr>
            <w:tcW w:w="540" w:type="dxa"/>
            <w:shd w:val="clear" w:color="auto" w:fill="auto"/>
          </w:tcPr>
          <w:p w:rsidR="004D40F8" w:rsidRPr="00532B0F" w:rsidRDefault="004D40F8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36" w:author="DANIEL Charlotte A" w:date="2015-02-05T15:28:00Z"/>
                <w:sz w:val="20"/>
              </w:rPr>
            </w:pPr>
          </w:p>
        </w:tc>
      </w:tr>
      <w:tr w:rsidR="00782472" w:rsidRPr="00532B0F" w:rsidTr="00206425">
        <w:trPr>
          <w:ins w:id="1737" w:author="DANIEL Charlotte A" w:date="2015-02-04T07:16:00Z"/>
        </w:trPr>
        <w:tc>
          <w:tcPr>
            <w:tcW w:w="528" w:type="dxa"/>
            <w:shd w:val="clear" w:color="auto" w:fill="auto"/>
          </w:tcPr>
          <w:p w:rsidR="00782472" w:rsidRPr="00532B0F" w:rsidRDefault="00782472" w:rsidP="00F34B04">
            <w:pPr>
              <w:numPr>
                <w:ilvl w:val="0"/>
                <w:numId w:val="2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38" w:author="DANIEL Charlotte A" w:date="2015-02-04T07:16:00Z"/>
                <w:sz w:val="20"/>
              </w:rPr>
            </w:pPr>
          </w:p>
        </w:tc>
        <w:tc>
          <w:tcPr>
            <w:tcW w:w="2550" w:type="dxa"/>
            <w:shd w:val="clear" w:color="auto" w:fill="auto"/>
            <w:vAlign w:val="bottom"/>
          </w:tcPr>
          <w:p w:rsidR="00782472" w:rsidRDefault="00782472" w:rsidP="00206425">
            <w:pPr>
              <w:rPr>
                <w:ins w:id="1739" w:author="DANIEL Charlotte A" w:date="2015-02-04T07:16:00Z"/>
                <w:rFonts w:ascii="Calibri" w:hAnsi="Calibri"/>
                <w:color w:val="000000"/>
                <w:szCs w:val="22"/>
              </w:rPr>
            </w:pPr>
            <w:ins w:id="1740" w:author="DANIEL Charlotte A" w:date="2015-02-04T07:16:00Z">
              <w:r>
                <w:rPr>
                  <w:rFonts w:ascii="Calibri" w:hAnsi="Calibri"/>
                  <w:color w:val="000000"/>
                  <w:szCs w:val="22"/>
                </w:rPr>
                <w:t>Graphic Description</w:t>
              </w:r>
            </w:ins>
          </w:p>
        </w:tc>
        <w:tc>
          <w:tcPr>
            <w:tcW w:w="990" w:type="dxa"/>
            <w:shd w:val="clear" w:color="auto" w:fill="auto"/>
          </w:tcPr>
          <w:p w:rsidR="00782472" w:rsidRDefault="00BB41CF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41" w:author="DANIEL Charlotte A" w:date="2015-02-04T07:16:00Z"/>
                <w:sz w:val="20"/>
              </w:rPr>
            </w:pPr>
            <w:ins w:id="1742" w:author="DANIEL Charlotte A" w:date="2015-02-06T08:28:00Z">
              <w:r>
                <w:rPr>
                  <w:sz w:val="20"/>
                </w:rPr>
                <w:t>80</w:t>
              </w:r>
            </w:ins>
          </w:p>
        </w:tc>
        <w:tc>
          <w:tcPr>
            <w:tcW w:w="54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43" w:author="DANIEL Charlotte A" w:date="2015-02-04T07:1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44" w:author="DANIEL Charlotte A" w:date="2015-02-04T07:16:00Z"/>
                <w:sz w:val="20"/>
              </w:rPr>
            </w:pPr>
            <w:ins w:id="1745" w:author="DANIEL Charlotte A" w:date="2015-02-04T07:16:00Z">
              <w:r>
                <w:rPr>
                  <w:sz w:val="20"/>
                </w:rPr>
                <w:t>VarChar2</w:t>
              </w:r>
            </w:ins>
          </w:p>
        </w:tc>
        <w:tc>
          <w:tcPr>
            <w:tcW w:w="126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46" w:author="DANIEL Charlotte A" w:date="2015-02-04T07:16:00Z"/>
                <w:sz w:val="20"/>
              </w:rPr>
            </w:pPr>
          </w:p>
        </w:tc>
        <w:tc>
          <w:tcPr>
            <w:tcW w:w="1890" w:type="dxa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47" w:author="DANIEL Charlotte A" w:date="2015-02-04T07:16:00Z"/>
                <w:sz w:val="20"/>
              </w:rPr>
            </w:pPr>
            <w:ins w:id="1748" w:author="DANIEL Charlotte A" w:date="2015-02-04T07:16:00Z">
              <w:r>
                <w:rPr>
                  <w:sz w:val="20"/>
                </w:rPr>
                <w:t>GRAPH_DESC</w:t>
              </w:r>
            </w:ins>
          </w:p>
        </w:tc>
        <w:tc>
          <w:tcPr>
            <w:tcW w:w="72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49" w:author="DANIEL Charlotte A" w:date="2015-02-04T07:1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50" w:author="DANIEL Charlotte A" w:date="2015-02-04T07:16:00Z"/>
                <w:sz w:val="20"/>
              </w:rPr>
            </w:pPr>
          </w:p>
        </w:tc>
        <w:tc>
          <w:tcPr>
            <w:tcW w:w="72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51" w:author="DANIEL Charlotte A" w:date="2015-02-04T07:16:00Z"/>
                <w:sz w:val="20"/>
              </w:rPr>
            </w:pPr>
          </w:p>
        </w:tc>
        <w:tc>
          <w:tcPr>
            <w:tcW w:w="135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52" w:author="DANIEL Charlotte A" w:date="2015-02-04T07:16:00Z"/>
                <w:sz w:val="20"/>
              </w:rPr>
            </w:pPr>
            <w:ins w:id="1753" w:author="DANIEL Charlotte A" w:date="2015-02-04T07:16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54" w:author="DANIEL Charlotte A" w:date="2015-02-04T07:16:00Z"/>
                <w:sz w:val="20"/>
              </w:rPr>
            </w:pPr>
          </w:p>
        </w:tc>
        <w:tc>
          <w:tcPr>
            <w:tcW w:w="360" w:type="dxa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55" w:author="DANIEL Charlotte A" w:date="2015-02-04T07:1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782472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56" w:author="DANIEL Charlotte A" w:date="2015-02-04T07:16:00Z"/>
                <w:sz w:val="20"/>
              </w:rPr>
            </w:pPr>
            <w:ins w:id="1757" w:author="DANIEL Charlotte A" w:date="2015-02-04T07:16:00Z">
              <w:r>
                <w:rPr>
                  <w:sz w:val="20"/>
                </w:rPr>
                <w:t>Y</w:t>
              </w:r>
            </w:ins>
          </w:p>
        </w:tc>
        <w:tc>
          <w:tcPr>
            <w:tcW w:w="540" w:type="dxa"/>
            <w:shd w:val="clear" w:color="auto" w:fill="auto"/>
          </w:tcPr>
          <w:p w:rsidR="00782472" w:rsidRPr="00532B0F" w:rsidRDefault="00782472" w:rsidP="0020642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758" w:author="DANIEL Charlotte A" w:date="2015-02-04T07:16:00Z"/>
                <w:sz w:val="20"/>
              </w:rPr>
            </w:pPr>
          </w:p>
        </w:tc>
      </w:tr>
    </w:tbl>
    <w:p w:rsidR="0018767B" w:rsidRDefault="0018767B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759" w:author="DANIEL Charlotte A" w:date="2015-02-05T14:31:00Z"/>
          <w:sz w:val="20"/>
        </w:rPr>
      </w:pPr>
    </w:p>
    <w:p w:rsidR="00311120" w:rsidRDefault="00311120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760" w:author="DANIEL Charlotte A" w:date="2015-02-05T14:31:00Z"/>
          <w:sz w:val="20"/>
        </w:rPr>
      </w:pPr>
    </w:p>
    <w:p w:rsidR="00311120" w:rsidRDefault="00311120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761" w:author="DANIEL Charlotte A" w:date="2015-02-05T14:31:00Z"/>
          <w:sz w:val="20"/>
        </w:rPr>
      </w:pPr>
    </w:p>
    <w:p w:rsidR="00311120" w:rsidRPr="00B33244" w:rsidRDefault="00311120" w:rsidP="00311120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762" w:author="DANIEL Charlotte A" w:date="2015-02-05T14:31:00Z"/>
          <w:b/>
        </w:rPr>
        <w:sectPr w:rsidR="00311120" w:rsidRPr="00B33244" w:rsidSect="00B476D6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ins w:id="1763" w:author="DANIEL Charlotte A" w:date="2015-02-05T14:31:00Z">
        <w:r>
          <w:rPr>
            <w:b/>
          </w:rPr>
          <w:t>Attribute</w:t>
        </w:r>
        <w:r w:rsidRPr="0027086F">
          <w:rPr>
            <w:b/>
          </w:rPr>
          <w:t xml:space="preserve"> </w:t>
        </w:r>
        <w:r>
          <w:rPr>
            <w:b/>
          </w:rPr>
          <w:t xml:space="preserve">and XSP </w:t>
        </w:r>
        <w:r w:rsidRPr="0027086F">
          <w:rPr>
            <w:b/>
          </w:rPr>
          <w:t>Values</w:t>
        </w:r>
        <w:r>
          <w:rPr>
            <w:b/>
          </w:rPr>
          <w:t>/Domains and Descriptions</w:t>
        </w:r>
        <w:r w:rsidRPr="0027086F">
          <w:rPr>
            <w:b/>
          </w:rPr>
          <w:t>:</w:t>
        </w:r>
        <w:r w:rsidRPr="0027086F">
          <w:rPr>
            <w:b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348"/>
        <w:gridCol w:w="3240"/>
        <w:gridCol w:w="3240"/>
      </w:tblGrid>
      <w:tr w:rsidR="00311120" w:rsidTr="007F6AF3">
        <w:trPr>
          <w:ins w:id="1764" w:author="DANIEL Charlotte A" w:date="2015-02-05T14:31:00Z"/>
        </w:trPr>
        <w:tc>
          <w:tcPr>
            <w:tcW w:w="3348" w:type="dxa"/>
            <w:shd w:val="solid" w:color="000080" w:fill="FFFFFF"/>
          </w:tcPr>
          <w:p w:rsidR="00311120" w:rsidRPr="00532B0F" w:rsidRDefault="00311120" w:rsidP="007F6AF3">
            <w:pPr>
              <w:rPr>
                <w:ins w:id="1765" w:author="DANIEL Charlotte A" w:date="2015-02-05T14:31:00Z"/>
                <w:b/>
                <w:bCs/>
                <w:color w:val="FFFFFF"/>
                <w:sz w:val="20"/>
              </w:rPr>
            </w:pPr>
            <w:ins w:id="1766" w:author="DANIEL Charlotte A" w:date="2015-02-05T14:31:00Z">
              <w:r w:rsidRPr="00532B0F">
                <w:rPr>
                  <w:b/>
                  <w:bCs/>
                  <w:color w:val="FFFFFF"/>
                  <w:sz w:val="20"/>
                </w:rPr>
                <w:lastRenderedPageBreak/>
                <w:t>Domain</w:t>
              </w:r>
            </w:ins>
          </w:p>
        </w:tc>
        <w:tc>
          <w:tcPr>
            <w:tcW w:w="3240" w:type="dxa"/>
            <w:shd w:val="solid" w:color="000080" w:fill="FFFFFF"/>
          </w:tcPr>
          <w:p w:rsidR="00311120" w:rsidRPr="00532B0F" w:rsidRDefault="00311120" w:rsidP="007F6AF3">
            <w:pPr>
              <w:rPr>
                <w:ins w:id="1767" w:author="DANIEL Charlotte A" w:date="2015-02-05T14:31:00Z"/>
                <w:b/>
                <w:bCs/>
                <w:color w:val="FFFFFF"/>
                <w:sz w:val="20"/>
              </w:rPr>
            </w:pPr>
            <w:ins w:id="1768" w:author="DANIEL Charlotte A" w:date="2015-02-05T14:31:00Z">
              <w:r>
                <w:rPr>
                  <w:b/>
                  <w:bCs/>
                  <w:color w:val="FFFFFF"/>
                  <w:sz w:val="20"/>
                </w:rPr>
                <w:t>Value</w:t>
              </w:r>
            </w:ins>
          </w:p>
        </w:tc>
        <w:tc>
          <w:tcPr>
            <w:tcW w:w="3240" w:type="dxa"/>
            <w:shd w:val="solid" w:color="000080" w:fill="FFFFFF"/>
          </w:tcPr>
          <w:p w:rsidR="00311120" w:rsidRPr="00532B0F" w:rsidRDefault="00311120" w:rsidP="007F6AF3">
            <w:pPr>
              <w:rPr>
                <w:ins w:id="1769" w:author="DANIEL Charlotte A" w:date="2015-02-05T14:31:00Z"/>
                <w:b/>
                <w:bCs/>
                <w:color w:val="FFFFFF"/>
                <w:sz w:val="20"/>
              </w:rPr>
            </w:pPr>
            <w:ins w:id="1770" w:author="DANIEL Charlotte A" w:date="2015-02-05T14:31:00Z">
              <w:r>
                <w:rPr>
                  <w:b/>
                  <w:bCs/>
                  <w:color w:val="FFFFFF"/>
                  <w:sz w:val="20"/>
                </w:rPr>
                <w:t>Meaning</w:t>
              </w:r>
            </w:ins>
          </w:p>
        </w:tc>
      </w:tr>
      <w:tr w:rsidR="00311120" w:rsidTr="007F6AF3">
        <w:trPr>
          <w:ins w:id="1771" w:author="DANIEL Charlotte A" w:date="2015-02-05T14:31:00Z"/>
        </w:trPr>
        <w:tc>
          <w:tcPr>
            <w:tcW w:w="3348" w:type="dxa"/>
            <w:shd w:val="clear" w:color="auto" w:fill="auto"/>
          </w:tcPr>
          <w:p w:rsidR="00311120" w:rsidRPr="00532B0F" w:rsidRDefault="00BB41CF" w:rsidP="007F6AF3">
            <w:pPr>
              <w:rPr>
                <w:ins w:id="1772" w:author="DANIEL Charlotte A" w:date="2015-02-05T14:31:00Z"/>
                <w:sz w:val="20"/>
              </w:rPr>
            </w:pPr>
            <w:ins w:id="1773" w:author="DANIEL Charlotte A" w:date="2015-02-06T08:28:00Z">
              <w:r>
                <w:rPr>
                  <w:sz w:val="20"/>
                </w:rPr>
                <w:t xml:space="preserve">Standard </w:t>
              </w:r>
            </w:ins>
            <w:ins w:id="1774" w:author="DANIEL Charlotte A" w:date="2015-02-05T14:31:00Z">
              <w:r w:rsidR="00311120">
                <w:rPr>
                  <w:sz w:val="20"/>
                </w:rPr>
                <w:t xml:space="preserve">Sign </w:t>
              </w:r>
            </w:ins>
            <w:ins w:id="1775" w:author="DANIEL Charlotte A" w:date="2015-02-06T08:28:00Z">
              <w:r>
                <w:rPr>
                  <w:sz w:val="20"/>
                </w:rPr>
                <w:t>Graphic</w:t>
              </w:r>
            </w:ins>
          </w:p>
        </w:tc>
        <w:tc>
          <w:tcPr>
            <w:tcW w:w="3240" w:type="dxa"/>
            <w:shd w:val="clear" w:color="auto" w:fill="auto"/>
          </w:tcPr>
          <w:p w:rsidR="00311120" w:rsidRPr="00532B0F" w:rsidRDefault="00311120" w:rsidP="007F6AF3">
            <w:pPr>
              <w:rPr>
                <w:ins w:id="1776" w:author="DANIEL Charlotte A" w:date="2015-02-05T14:31:00Z"/>
                <w:sz w:val="20"/>
              </w:rPr>
            </w:pPr>
            <w:ins w:id="1777" w:author="DANIEL Charlotte A" w:date="2015-02-05T14:31:00Z">
              <w:r>
                <w:rPr>
                  <w:sz w:val="20"/>
                </w:rPr>
                <w:t>Custom Trigger</w:t>
              </w:r>
            </w:ins>
          </w:p>
        </w:tc>
        <w:tc>
          <w:tcPr>
            <w:tcW w:w="3240" w:type="dxa"/>
            <w:shd w:val="clear" w:color="auto" w:fill="auto"/>
          </w:tcPr>
          <w:p w:rsidR="00311120" w:rsidRPr="00532B0F" w:rsidRDefault="00BB41CF" w:rsidP="007F6AF3">
            <w:pPr>
              <w:rPr>
                <w:ins w:id="1778" w:author="DANIEL Charlotte A" w:date="2015-02-05T14:31:00Z"/>
                <w:sz w:val="20"/>
              </w:rPr>
            </w:pPr>
            <w:ins w:id="1779" w:author="DANIEL Charlotte A" w:date="2015-02-05T14:31:00Z">
              <w:r>
                <w:t xml:space="preserve">See the </w:t>
              </w:r>
            </w:ins>
            <w:ins w:id="1780" w:author="DANIEL Charlotte A" w:date="2015-02-06T08:29:00Z">
              <w:r>
                <w:t xml:space="preserve">SIGN_STD_GRAPH </w:t>
              </w:r>
            </w:ins>
            <w:ins w:id="1781" w:author="DANIEL Charlotte A" w:date="2015-02-05T14:31:00Z">
              <w:r w:rsidR="00311120">
                <w:t>domain.</w:t>
              </w:r>
            </w:ins>
          </w:p>
        </w:tc>
      </w:tr>
      <w:tr w:rsidR="00311120" w:rsidTr="007F6AF3">
        <w:trPr>
          <w:ins w:id="1782" w:author="DANIEL Charlotte A" w:date="2015-02-05T14:31:00Z"/>
        </w:trPr>
        <w:tc>
          <w:tcPr>
            <w:tcW w:w="3348" w:type="dxa"/>
            <w:shd w:val="clear" w:color="auto" w:fill="auto"/>
          </w:tcPr>
          <w:p w:rsidR="00311120" w:rsidRPr="00532B0F" w:rsidRDefault="00311120" w:rsidP="007F6AF3">
            <w:pPr>
              <w:rPr>
                <w:ins w:id="1783" w:author="DANIEL Charlotte A" w:date="2015-02-05T14:31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311120" w:rsidRPr="00532B0F" w:rsidRDefault="00311120" w:rsidP="007F6AF3">
            <w:pPr>
              <w:rPr>
                <w:ins w:id="1784" w:author="DANIEL Charlotte A" w:date="2015-02-05T14:31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311120" w:rsidRPr="00532B0F" w:rsidRDefault="00311120" w:rsidP="007F6AF3">
            <w:pPr>
              <w:rPr>
                <w:ins w:id="1785" w:author="DANIEL Charlotte A" w:date="2015-02-05T14:31:00Z"/>
                <w:sz w:val="20"/>
              </w:rPr>
            </w:pPr>
          </w:p>
        </w:tc>
      </w:tr>
      <w:tr w:rsidR="00311120" w:rsidTr="007F6AF3">
        <w:trPr>
          <w:ins w:id="1786" w:author="DANIEL Charlotte A" w:date="2015-02-05T14:31:00Z"/>
        </w:trPr>
        <w:tc>
          <w:tcPr>
            <w:tcW w:w="3348" w:type="dxa"/>
            <w:shd w:val="clear" w:color="auto" w:fill="auto"/>
          </w:tcPr>
          <w:p w:rsidR="00311120" w:rsidRPr="00532B0F" w:rsidRDefault="00311120" w:rsidP="007F6AF3">
            <w:pPr>
              <w:rPr>
                <w:ins w:id="1787" w:author="DANIEL Charlotte A" w:date="2015-02-05T14:31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311120" w:rsidRPr="00532B0F" w:rsidRDefault="00311120" w:rsidP="007F6AF3">
            <w:pPr>
              <w:rPr>
                <w:ins w:id="1788" w:author="DANIEL Charlotte A" w:date="2015-02-05T14:31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311120" w:rsidRPr="00532B0F" w:rsidRDefault="00311120" w:rsidP="007F6AF3">
            <w:pPr>
              <w:rPr>
                <w:ins w:id="1789" w:author="DANIEL Charlotte A" w:date="2015-02-05T14:31:00Z"/>
                <w:sz w:val="20"/>
              </w:rPr>
            </w:pPr>
          </w:p>
        </w:tc>
      </w:tr>
    </w:tbl>
    <w:p w:rsidR="00311120" w:rsidRDefault="00311120" w:rsidP="00311120">
      <w:pPr>
        <w:rPr>
          <w:ins w:id="1790" w:author="DANIEL Charlotte A" w:date="2015-02-05T14:31:00Z"/>
        </w:rPr>
      </w:pPr>
    </w:p>
    <w:p w:rsidR="00311120" w:rsidRDefault="00311120" w:rsidP="00311120">
      <w:pPr>
        <w:tabs>
          <w:tab w:val="left" w:pos="11520"/>
          <w:tab w:val="right" w:pos="14400"/>
        </w:tabs>
        <w:rPr>
          <w:ins w:id="1791" w:author="DANIEL Charlotte A" w:date="2015-02-05T14:31:00Z"/>
          <w:b/>
        </w:rPr>
      </w:pPr>
      <w:ins w:id="1792" w:author="DANIEL Charlotte A" w:date="2015-02-05T14:31:00Z">
        <w:r w:rsidRPr="00A91C82">
          <w:rPr>
            <w:b/>
          </w:rPr>
          <w:t>Conversion Rules</w:t>
        </w:r>
      </w:ins>
    </w:p>
    <w:p w:rsidR="00311120" w:rsidRDefault="00311120" w:rsidP="00311120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793" w:author="DANIEL Charlotte A" w:date="2015-02-05T14:31:00Z"/>
          <w:b/>
        </w:rPr>
      </w:pPr>
    </w:p>
    <w:p w:rsidR="00311120" w:rsidRDefault="00311120" w:rsidP="00311120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794" w:author="DANIEL Charlotte A" w:date="2015-02-05T14:31:00Z"/>
          <w:b/>
        </w:rPr>
      </w:pPr>
    </w:p>
    <w:p w:rsidR="00311120" w:rsidRDefault="00311120" w:rsidP="00311120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795" w:author="DANIEL Charlotte A" w:date="2015-02-05T14:31:00Z"/>
          <w:b/>
        </w:rPr>
      </w:pPr>
    </w:p>
    <w:p w:rsidR="00311120" w:rsidRPr="00A91C82" w:rsidRDefault="00311120" w:rsidP="00311120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796" w:author="DANIEL Charlotte A" w:date="2015-02-05T14:31:00Z"/>
          <w:b/>
        </w:rPr>
      </w:pPr>
      <w:ins w:id="1797" w:author="DANIEL Charlotte A" w:date="2015-02-05T14:31:00Z">
        <w:r w:rsidRPr="00A91C82">
          <w:rPr>
            <w:b/>
          </w:rPr>
          <w:t>Business Rules / Special Instructions</w:t>
        </w:r>
        <w:r>
          <w:rPr>
            <w:b/>
          </w:rPr>
          <w:t xml:space="preserve"> – use this area to note any relationships not modeled above, or unresolved issues you discover.</w:t>
        </w:r>
      </w:ins>
    </w:p>
    <w:p w:rsidR="00311120" w:rsidRDefault="00311120" w:rsidP="00311120">
      <w:pPr>
        <w:rPr>
          <w:ins w:id="1798" w:author="DANIEL Charlotte A" w:date="2015-02-05T14:31:00Z"/>
        </w:rPr>
      </w:pPr>
    </w:p>
    <w:p w:rsidR="00311120" w:rsidRDefault="00311120" w:rsidP="00311120">
      <w:pPr>
        <w:rPr>
          <w:ins w:id="1799" w:author="DANIEL Charlotte A" w:date="2015-02-12T13:47:00Z"/>
        </w:rPr>
      </w:pPr>
      <w:ins w:id="1800" w:author="DANIEL Charlotte A" w:date="2015-02-05T14:31:00Z">
        <w:r>
          <w:t xml:space="preserve">This asset will populate a domain by a custom trigger.   </w:t>
        </w:r>
      </w:ins>
    </w:p>
    <w:p w:rsidR="003B1607" w:rsidRDefault="003B1607" w:rsidP="00311120">
      <w:pPr>
        <w:rPr>
          <w:ins w:id="1801" w:author="DANIEL Charlotte A" w:date="2015-02-12T13:47:00Z"/>
        </w:rPr>
      </w:pPr>
    </w:p>
    <w:p w:rsidR="003B1607" w:rsidRDefault="003B1607" w:rsidP="00311120">
      <w:pPr>
        <w:rPr>
          <w:ins w:id="1802" w:author="DANIEL Charlotte A" w:date="2015-02-05T14:31:00Z"/>
        </w:rPr>
      </w:pPr>
      <w:ins w:id="1803" w:author="DANIEL Charlotte A" w:date="2015-02-12T13:47:00Z">
        <w:r>
          <w:t xml:space="preserve">Graphic Path will contain the full </w:t>
        </w:r>
      </w:ins>
      <w:ins w:id="1804" w:author="DANIEL Charlotte A" w:date="2015-02-12T13:48:00Z">
        <w:r>
          <w:t xml:space="preserve">file </w:t>
        </w:r>
      </w:ins>
      <w:ins w:id="1805" w:author="DANIEL Charlotte A" w:date="2015-02-12T13:47:00Z">
        <w:r>
          <w:t xml:space="preserve">path to the </w:t>
        </w:r>
      </w:ins>
      <w:ins w:id="1806" w:author="DANIEL Charlotte A" w:date="2015-02-12T13:48:00Z">
        <w:r>
          <w:t>Graphic location.</w:t>
        </w:r>
      </w:ins>
    </w:p>
    <w:p w:rsidR="00311120" w:rsidRDefault="00311120" w:rsidP="00311120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807" w:author="DANIEL Charlotte A" w:date="2015-02-05T14:31:00Z"/>
          <w:sz w:val="20"/>
        </w:rPr>
      </w:pPr>
    </w:p>
    <w:p w:rsidR="00311120" w:rsidRPr="000903EF" w:rsidRDefault="00311120" w:rsidP="00311120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808" w:author="DANIEL Charlotte A" w:date="2015-02-05T14:31:00Z"/>
          <w:sz w:val="20"/>
        </w:rPr>
        <w:sectPr w:rsidR="00311120" w:rsidRPr="000903EF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:rsidR="00311120" w:rsidRPr="000903EF" w:rsidRDefault="00311120" w:rsidP="0018767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  <w:sectPr w:rsidR="00311120" w:rsidRPr="000903EF" w:rsidSect="00444DAA"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:rsidR="0018767B" w:rsidRPr="00BF1D33" w:rsidRDefault="0018767B" w:rsidP="0018767B">
      <w:pPr>
        <w:tabs>
          <w:tab w:val="left" w:pos="2880"/>
          <w:tab w:val="left" w:pos="5040"/>
          <w:tab w:val="right" w:pos="14400"/>
        </w:tabs>
        <w:rPr>
          <w:sz w:val="20"/>
        </w:rPr>
      </w:pPr>
    </w:p>
    <w:p w:rsidR="00BC67AD" w:rsidRDefault="00BC67AD" w:rsidP="00BC67AD"/>
    <w:p w:rsidR="00BC67AD" w:rsidRDefault="00BC67AD" w:rsidP="00B30647">
      <w:pPr>
        <w:pStyle w:val="Heading2"/>
        <w:ind w:left="576"/>
      </w:pPr>
      <w:bookmarkStart w:id="1809" w:name="_Toc413393946"/>
      <w:r>
        <w:t>Support</w:t>
      </w:r>
      <w:r w:rsidR="002C4AE7">
        <w:t xml:space="preserve"> Descriptions</w:t>
      </w:r>
      <w:ins w:id="1810" w:author="DANIEL Charlotte A" w:date="2015-03-03T15:39:00Z">
        <w:r w:rsidR="002A0E75">
          <w:t xml:space="preserve"> (SUPP)</w:t>
        </w:r>
      </w:ins>
      <w:bookmarkEnd w:id="1809"/>
    </w:p>
    <w:p w:rsidR="00BC67AD" w:rsidRDefault="00BC67AD" w:rsidP="00BC67AD"/>
    <w:p w:rsidR="00637232" w:rsidDel="00D516AB" w:rsidRDefault="00637232" w:rsidP="00BC67AD">
      <w:pPr>
        <w:rPr>
          <w:del w:id="1811" w:author="DANIEL Charlotte A" w:date="2014-12-17T09:51:00Z"/>
        </w:rPr>
      </w:pPr>
      <w:r>
        <w:t>The Support Description</w:t>
      </w:r>
      <w:r w:rsidR="00B93F87">
        <w:t xml:space="preserve"> asset</w:t>
      </w:r>
      <w:r>
        <w:t xml:space="preserve"> is an un-located asset that will </w:t>
      </w:r>
      <w:del w:id="1812" w:author="DANIEL Charlotte A" w:date="2014-12-17T09:51:00Z">
        <w:r w:rsidDel="00D516AB">
          <w:delText>function like</w:delText>
        </w:r>
      </w:del>
      <w:ins w:id="1813" w:author="DANIEL Charlotte A" w:date="2014-12-17T09:51:00Z">
        <w:r w:rsidR="00D516AB">
          <w:t>populate</w:t>
        </w:r>
      </w:ins>
      <w:r>
        <w:t xml:space="preserve"> a domain </w:t>
      </w:r>
      <w:ins w:id="1814" w:author="DANIEL Charlotte A" w:date="2014-12-17T09:51:00Z">
        <w:r w:rsidR="00D516AB">
          <w:t>called SIGN_SUPP via a trigger.  The domain</w:t>
        </w:r>
      </w:ins>
      <w:del w:id="1815" w:author="DANIEL Charlotte A" w:date="2014-12-17T09:51:00Z">
        <w:r w:rsidDel="00D516AB">
          <w:delText>but</w:delText>
        </w:r>
      </w:del>
      <w:r>
        <w:t xml:space="preserve"> will be linked to the Support asset</w:t>
      </w:r>
      <w:del w:id="1816" w:author="DANIEL Charlotte A" w:date="2014-12-17T09:51:00Z">
        <w:r w:rsidDel="00D516AB">
          <w:delText xml:space="preserve"> via a trigger</w:delText>
        </w:r>
      </w:del>
      <w:r>
        <w:t>.</w:t>
      </w:r>
      <w:r w:rsidR="00483FC9">
        <w:t xml:space="preserve">  The trigger function is documented in the Bentley 490.</w:t>
      </w:r>
    </w:p>
    <w:p w:rsidR="00D516AB" w:rsidRDefault="00D516AB" w:rsidP="00BC67AD"/>
    <w:p w:rsidR="00104C3B" w:rsidRPr="00051A87" w:rsidRDefault="00104C3B" w:rsidP="00104C3B">
      <w:pPr>
        <w:rPr>
          <w:b/>
          <w:sz w:val="28"/>
          <w:szCs w:val="28"/>
        </w:rPr>
        <w:sectPr w:rsidR="00104C3B" w:rsidRPr="00051A87" w:rsidSect="00444DAA">
          <w:headerReference w:type="default" r:id="rId22"/>
          <w:pgSz w:w="15840" w:h="12240" w:orient="landscape"/>
          <w:pgMar w:top="1440" w:right="720" w:bottom="1440" w:left="720" w:header="360" w:footer="360" w:gutter="0"/>
          <w:cols w:space="720"/>
          <w:docGrid w:linePitch="360"/>
        </w:sectPr>
      </w:pPr>
      <w:r>
        <w:rPr>
          <w:b/>
          <w:sz w:val="28"/>
          <w:szCs w:val="28"/>
        </w:rPr>
        <w:t xml:space="preserve">Asset </w:t>
      </w:r>
      <w:smartTag w:uri="urn:schemas-microsoft-com:office:smarttags" w:element="place">
        <w:r>
          <w:rPr>
            <w:b/>
            <w:sz w:val="28"/>
            <w:szCs w:val="28"/>
          </w:rPr>
          <w:t>Meta</w:t>
        </w:r>
      </w:smartTag>
      <w:r>
        <w:rPr>
          <w:b/>
          <w:sz w:val="28"/>
          <w:szCs w:val="28"/>
        </w:rPr>
        <w:t xml:space="preserve"> Data Form</w:t>
      </w:r>
    </w:p>
    <w:p w:rsidR="00104C3B" w:rsidRDefault="00104C3B" w:rsidP="00104C3B">
      <w:pPr>
        <w:tabs>
          <w:tab w:val="left" w:pos="3060"/>
          <w:tab w:val="left" w:pos="3600"/>
          <w:tab w:val="left" w:pos="5220"/>
          <w:tab w:val="left" w:pos="7920"/>
          <w:tab w:val="right" w:pos="14400"/>
        </w:tabs>
        <w:rPr>
          <w:b/>
        </w:rPr>
      </w:pPr>
    </w:p>
    <w:p w:rsidR="00104C3B" w:rsidRDefault="00104C3B" w:rsidP="00104C3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</w:rPr>
      </w:pPr>
      <w:r>
        <w:rPr>
          <w:b/>
        </w:rPr>
        <w:t>Asset Type: _</w:t>
      </w:r>
      <w:r w:rsidR="004A4E3A">
        <w:rPr>
          <w:b/>
        </w:rPr>
        <w:t>SUPP</w:t>
      </w:r>
      <w:r>
        <w:rPr>
          <w:b/>
        </w:rPr>
        <w:t>__</w:t>
      </w:r>
      <w:r w:rsidRPr="005B6B51">
        <w:rPr>
          <w:sz w:val="20"/>
        </w:rPr>
        <w:tab/>
      </w:r>
      <w:r>
        <w:rPr>
          <w:b/>
        </w:rPr>
        <w:t>Description/Short description</w:t>
      </w:r>
      <w:r w:rsidRPr="00C12020">
        <w:rPr>
          <w:b/>
        </w:rPr>
        <w:t>:</w:t>
      </w:r>
      <w:r>
        <w:rPr>
          <w:sz w:val="20"/>
        </w:rPr>
        <w:t xml:space="preserve"> _</w:t>
      </w:r>
      <w:r w:rsidR="004A4E3A">
        <w:rPr>
          <w:sz w:val="20"/>
        </w:rPr>
        <w:t>Support</w:t>
      </w:r>
      <w:ins w:id="1819" w:author="DANIEL Charlotte A" w:date="2014-12-15T13:21:00Z">
        <w:r w:rsidR="00DF006D">
          <w:rPr>
            <w:sz w:val="20"/>
          </w:rPr>
          <w:t xml:space="preserve"> Information</w:t>
        </w:r>
      </w:ins>
      <w:del w:id="1820" w:author="DANIEL Charlotte A" w:date="2014-12-15T13:21:00Z">
        <w:r w:rsidR="004A4E3A" w:rsidDel="00DF006D">
          <w:rPr>
            <w:sz w:val="20"/>
          </w:rPr>
          <w:delText>s</w:delText>
        </w:r>
      </w:del>
      <w:r>
        <w:rPr>
          <w:sz w:val="20"/>
        </w:rPr>
        <w:t xml:space="preserve">_____                                       </w:t>
      </w:r>
    </w:p>
    <w:p w:rsidR="00104C3B" w:rsidRPr="00C12020" w:rsidRDefault="00104C3B" w:rsidP="00104C3B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sz w:val="20"/>
          <w:u w:val="single"/>
        </w:rPr>
      </w:pPr>
      <w:r>
        <w:rPr>
          <w:sz w:val="20"/>
        </w:rPr>
        <w:t>S</w:t>
      </w:r>
      <w:r w:rsidRPr="00C12020">
        <w:rPr>
          <w:b/>
        </w:rPr>
        <w:t>tart Date</w:t>
      </w:r>
      <w:r>
        <w:t>:  01-JAN-1901</w:t>
      </w:r>
      <w:r w:rsidRPr="00BF1D33">
        <w:rPr>
          <w:sz w:val="20"/>
          <w:u w:val="single"/>
        </w:rPr>
        <w:tab/>
      </w:r>
      <w:r>
        <w:rPr>
          <w:b/>
        </w:rPr>
        <w:tab/>
      </w:r>
      <w:r w:rsidRPr="00C12020">
        <w:rPr>
          <w:b/>
        </w:rPr>
        <w:t>Admin Unit</w:t>
      </w:r>
      <w:r>
        <w:rPr>
          <w:b/>
        </w:rPr>
        <w:t xml:space="preserve"> Type: A</w:t>
      </w:r>
      <w:r w:rsidR="00410813">
        <w:rPr>
          <w:b/>
        </w:rPr>
        <w:t>SST</w:t>
      </w:r>
      <w:r w:rsidRPr="00C12020">
        <w:rPr>
          <w:sz w:val="20"/>
          <w:u w:val="single"/>
        </w:rPr>
        <w:tab/>
      </w:r>
    </w:p>
    <w:p w:rsidR="00104C3B" w:rsidRDefault="00104C3B" w:rsidP="00104C3B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1821" w:author="DANIEL Charlotte A" w:date="2014-12-04T15:25:00Z"/>
          <w:sz w:val="20"/>
          <w:u w:val="single"/>
        </w:rPr>
      </w:pPr>
      <w:r>
        <w:rPr>
          <w:b/>
        </w:rPr>
        <w:t xml:space="preserve">Network Type:  </w:t>
      </w:r>
      <w:del w:id="1822" w:author="DANIEL Charlotte A" w:date="2014-12-19T14:47:00Z">
        <w:r w:rsidRPr="00BC76F7" w:rsidDel="00B272C8">
          <w:rPr>
            <w:u w:val="single"/>
          </w:rPr>
          <w:delText>SEGM</w:delText>
        </w:r>
      </w:del>
      <w:r w:rsidRPr="00BC76F7">
        <w:rPr>
          <w:sz w:val="20"/>
          <w:u w:val="single"/>
        </w:rPr>
        <w:tab/>
      </w:r>
    </w:p>
    <w:p w:rsidR="007869E6" w:rsidRPr="00BF1D33" w:rsidRDefault="007869E6" w:rsidP="00104C3B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sz w:val="20"/>
        </w:rPr>
      </w:pPr>
      <w:ins w:id="1823" w:author="DANIEL Charlotte A" w:date="2014-12-04T15:25:00Z">
        <w:r>
          <w:rPr>
            <w:sz w:val="20"/>
            <w:u w:val="single"/>
          </w:rPr>
          <w:t>Asset Roles: TI_APPROLE_ASSET_RO</w:t>
        </w:r>
      </w:ins>
      <w:ins w:id="1824" w:author="DANIEL Charlotte A" w:date="2014-12-12T07:35:00Z">
        <w:r w:rsidR="00EF21FD">
          <w:rPr>
            <w:sz w:val="20"/>
            <w:u w:val="single"/>
          </w:rPr>
          <w:t>, TI_APPROLE_SIGN_ADMIN</w:t>
        </w:r>
      </w:ins>
    </w:p>
    <w:p w:rsidR="00104C3B" w:rsidRPr="000C5D73" w:rsidRDefault="00104C3B" w:rsidP="00104C3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b/>
        </w:rPr>
      </w:pPr>
      <w:r>
        <w:rPr>
          <w:sz w:val="20"/>
        </w:rPr>
        <w:br w:type="column"/>
      </w:r>
    </w:p>
    <w:p w:rsidR="00104C3B" w:rsidRDefault="00104C3B" w:rsidP="00104C3B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sz w:val="20"/>
        </w:rPr>
        <w:sectPr w:rsidR="00104C3B" w:rsidSect="00EF21FD">
          <w:type w:val="continuous"/>
          <w:pgSz w:w="15840" w:h="12240" w:orient="landscape"/>
          <w:pgMar w:top="720" w:right="720" w:bottom="720" w:left="720" w:header="720" w:footer="720" w:gutter="0"/>
          <w:cols w:num="2" w:space="3240" w:equalWidth="0">
            <w:col w:w="10440" w:space="360"/>
            <w:col w:w="3600"/>
          </w:cols>
          <w:docGrid w:linePitch="360"/>
        </w:sectPr>
      </w:pPr>
    </w:p>
    <w:p w:rsidR="00104C3B" w:rsidRPr="0098549D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08986049" wp14:editId="58B273CF">
            <wp:extent cx="7772400" cy="129540"/>
            <wp:effectExtent l="0" t="0" r="0" b="3810"/>
            <wp:docPr id="14" name="Picture 14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3B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104C3B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Specifications</w:t>
      </w:r>
    </w:p>
    <w:tbl>
      <w:tblPr>
        <w:tblW w:w="81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17"/>
        <w:gridCol w:w="1624"/>
        <w:gridCol w:w="1616"/>
        <w:gridCol w:w="1616"/>
        <w:gridCol w:w="1616"/>
      </w:tblGrid>
      <w:tr w:rsidR="00104C3B" w:rsidRPr="00532B0F" w:rsidTr="004A4E3A">
        <w:tc>
          <w:tcPr>
            <w:tcW w:w="1717" w:type="dxa"/>
            <w:shd w:val="solid" w:color="000080" w:fill="FFFFFF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Continuous/Point</w:t>
            </w:r>
          </w:p>
        </w:tc>
        <w:tc>
          <w:tcPr>
            <w:tcW w:w="1624" w:type="dxa"/>
            <w:shd w:val="solid" w:color="000080" w:fill="FFFFFF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Elec</w:t>
            </w:r>
            <w:proofErr w:type="spellEnd"/>
            <w:r w:rsidRPr="00532B0F">
              <w:rPr>
                <w:b/>
                <w:bCs/>
                <w:color w:val="FFFFFF"/>
                <w:sz w:val="20"/>
              </w:rPr>
              <w:t>/Drain/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Carr</w:t>
            </w:r>
            <w:proofErr w:type="spellEnd"/>
          </w:p>
        </w:tc>
        <w:tc>
          <w:tcPr>
            <w:tcW w:w="1616" w:type="dxa"/>
            <w:shd w:val="solid" w:color="000080" w:fill="FFFFFF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Category</w:t>
            </w:r>
          </w:p>
        </w:tc>
        <w:tc>
          <w:tcPr>
            <w:tcW w:w="1616" w:type="dxa"/>
            <w:shd w:val="solid" w:color="000080" w:fill="FFFFFF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View Name</w:t>
            </w:r>
          </w:p>
        </w:tc>
        <w:tc>
          <w:tcPr>
            <w:tcW w:w="1616" w:type="dxa"/>
            <w:shd w:val="solid" w:color="000080" w:fill="FFFFFF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Short Description</w:t>
            </w:r>
          </w:p>
        </w:tc>
      </w:tr>
      <w:tr w:rsidR="00104C3B" w:rsidRPr="00532B0F" w:rsidTr="004A4E3A">
        <w:tc>
          <w:tcPr>
            <w:tcW w:w="1717" w:type="dxa"/>
            <w:shd w:val="clear" w:color="auto" w:fill="auto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1624" w:type="dxa"/>
            <w:shd w:val="clear" w:color="auto" w:fill="auto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C</w:t>
            </w:r>
          </w:p>
        </w:tc>
        <w:tc>
          <w:tcPr>
            <w:tcW w:w="1616" w:type="dxa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 w:rsidRPr="004A4E3A">
              <w:rPr>
                <w:color w:val="C00000"/>
                <w:sz w:val="20"/>
              </w:rPr>
              <w:t>I</w:t>
            </w:r>
            <w:del w:id="1825" w:author="DANIEL Charlotte A" w:date="2015-02-05T15:38:00Z">
              <w:r w:rsidR="004A4E3A" w:rsidRPr="004A4E3A" w:rsidDel="00D47068">
                <w:rPr>
                  <w:color w:val="C00000"/>
                  <w:sz w:val="20"/>
                </w:rPr>
                <w:delText>?</w:delText>
              </w:r>
            </w:del>
          </w:p>
        </w:tc>
        <w:tc>
          <w:tcPr>
            <w:tcW w:w="1616" w:type="dxa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(Not required)</w:t>
            </w:r>
          </w:p>
        </w:tc>
        <w:tc>
          <w:tcPr>
            <w:tcW w:w="1616" w:type="dxa"/>
            <w:shd w:val="clear" w:color="auto" w:fill="auto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(As above)</w:t>
            </w:r>
          </w:p>
        </w:tc>
      </w:tr>
    </w:tbl>
    <w:p w:rsidR="00104C3B" w:rsidRPr="0098549D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04C3B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972E87">
        <w:rPr>
          <w:b/>
        </w:rPr>
        <w:t>Properties</w:t>
      </w:r>
      <w:r w:rsidR="005A42AE">
        <w:rPr>
          <w:b/>
        </w:rPr>
        <w:t xml:space="preserve"> (</w:t>
      </w:r>
      <w:r w:rsidR="005A42AE" w:rsidRPr="005A42AE">
        <w:rPr>
          <w:b/>
          <w:color w:val="FF0000"/>
        </w:rPr>
        <w:t>Not sure which ones (if any) should be selected</w:t>
      </w:r>
      <w:r w:rsidR="005A42AE">
        <w:rPr>
          <w:b/>
        </w:rPr>
        <w:t>)</w:t>
      </w:r>
    </w:p>
    <w:p w:rsidR="00104C3B" w:rsidRDefault="00104C3B" w:rsidP="00104C3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 w:rsidRPr="005E4000">
        <w:rPr>
          <w:b/>
          <w:strike/>
          <w:sz w:val="20"/>
        </w:rPr>
        <w:t>[] Linear</w:t>
      </w:r>
      <w:r>
        <w:rPr>
          <w:b/>
          <w:sz w:val="20"/>
        </w:rPr>
        <w:t xml:space="preserve">      </w:t>
      </w:r>
      <w:r w:rsidRPr="000C5D73">
        <w:rPr>
          <w:b/>
          <w:sz w:val="20"/>
        </w:rPr>
        <w:t>[]</w:t>
      </w:r>
      <w:r>
        <w:rPr>
          <w:sz w:val="20"/>
        </w:rPr>
        <w:t xml:space="preserve"> XSP Allowed   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Contiguous      </w:t>
      </w:r>
      <w:r w:rsidRPr="000C5D73">
        <w:rPr>
          <w:b/>
          <w:sz w:val="20"/>
        </w:rPr>
        <w:t>[</w:t>
      </w:r>
      <w:r>
        <w:rPr>
          <w:b/>
          <w:sz w:val="20"/>
        </w:rPr>
        <w:t xml:space="preserve"> </w:t>
      </w:r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Replaceable         </w:t>
      </w:r>
      <w:r w:rsidRPr="000C5D73">
        <w:rPr>
          <w:b/>
          <w:sz w:val="20"/>
        </w:rPr>
        <w:t>[</w:t>
      </w:r>
      <w:r>
        <w:rPr>
          <w:b/>
          <w:sz w:val="20"/>
        </w:rPr>
        <w:t xml:space="preserve"> </w:t>
      </w:r>
      <w:r w:rsidRPr="000C5D73">
        <w:rPr>
          <w:b/>
          <w:sz w:val="20"/>
        </w:rPr>
        <w:t>]</w:t>
      </w:r>
      <w:r>
        <w:rPr>
          <w:b/>
          <w:sz w:val="20"/>
        </w:rPr>
        <w:t xml:space="preserve"> </w:t>
      </w:r>
      <w:r>
        <w:rPr>
          <w:sz w:val="20"/>
        </w:rPr>
        <w:t xml:space="preserve">Exclusive        [ ] Use XY          </w:t>
      </w:r>
      <w:r w:rsidRPr="000C5D73">
        <w:rPr>
          <w:b/>
          <w:sz w:val="20"/>
        </w:rPr>
        <w:t>[</w:t>
      </w:r>
      <w:r>
        <w:rPr>
          <w:b/>
          <w:sz w:val="20"/>
        </w:rPr>
        <w:t xml:space="preserve"> </w:t>
      </w:r>
      <w:r w:rsidRPr="000C5D73">
        <w:rPr>
          <w:b/>
          <w:sz w:val="20"/>
        </w:rPr>
        <w:t>]</w:t>
      </w:r>
      <w:r>
        <w:rPr>
          <w:sz w:val="20"/>
        </w:rPr>
        <w:t xml:space="preserve"> Multiple Allowed       </w:t>
      </w:r>
      <w:del w:id="1826" w:author="DANIEL Charlotte A" w:date="2014-12-15T15:02:00Z">
        <w:r w:rsidRPr="000C5D73" w:rsidDel="000F76DA">
          <w:rPr>
            <w:b/>
            <w:sz w:val="20"/>
          </w:rPr>
          <w:delText xml:space="preserve">[ </w:delText>
        </w:r>
      </w:del>
      <w:ins w:id="1827" w:author="DANIEL Charlotte A" w:date="2014-12-15T15:02:00Z">
        <w:r w:rsidR="000F76DA" w:rsidRPr="000C5D73">
          <w:rPr>
            <w:b/>
            <w:sz w:val="20"/>
          </w:rPr>
          <w:t>[</w:t>
        </w:r>
        <w:r w:rsidR="000F76DA">
          <w:rPr>
            <w:b/>
            <w:sz w:val="20"/>
          </w:rPr>
          <w:t>X</w:t>
        </w:r>
      </w:ins>
      <w:r w:rsidRPr="000C5D73">
        <w:rPr>
          <w:b/>
          <w:sz w:val="20"/>
        </w:rPr>
        <w:t>]</w:t>
      </w:r>
      <w:r>
        <w:rPr>
          <w:sz w:val="20"/>
        </w:rPr>
        <w:t xml:space="preserve"> End Location       </w:t>
      </w:r>
      <w:r w:rsidRPr="000C5D73">
        <w:rPr>
          <w:b/>
          <w:sz w:val="20"/>
        </w:rPr>
        <w:t>[ ]</w:t>
      </w:r>
      <w:r>
        <w:rPr>
          <w:sz w:val="20"/>
        </w:rPr>
        <w:t xml:space="preserve"> Top in Hierarchy</w:t>
      </w:r>
    </w:p>
    <w:p w:rsidR="00104C3B" w:rsidRDefault="00104C3B" w:rsidP="00104C3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</w:p>
    <w:p w:rsidR="00104C3B" w:rsidRDefault="00104C3B" w:rsidP="00104C3B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sz w:val="20"/>
        </w:rPr>
      </w:pPr>
      <w:r>
        <w:rPr>
          <w:sz w:val="20"/>
        </w:rPr>
        <w:t>Located on the network? [ ]</w:t>
      </w:r>
    </w:p>
    <w:p w:rsidR="00104C3B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</w:p>
    <w:p w:rsidR="00104C3B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5111BB3E" wp14:editId="30491AB5">
            <wp:extent cx="7772400" cy="129540"/>
            <wp:effectExtent l="0" t="0" r="0" b="3810"/>
            <wp:docPr id="15" name="Picture 15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90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3B" w:rsidRPr="00972E87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>
        <w:rPr>
          <w:b/>
        </w:rPr>
        <w:t>Attributes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28"/>
        <w:gridCol w:w="2640"/>
        <w:gridCol w:w="990"/>
        <w:gridCol w:w="540"/>
        <w:gridCol w:w="1080"/>
        <w:gridCol w:w="1440"/>
        <w:gridCol w:w="1890"/>
        <w:gridCol w:w="720"/>
        <w:gridCol w:w="720"/>
        <w:gridCol w:w="720"/>
        <w:gridCol w:w="1350"/>
        <w:gridCol w:w="360"/>
        <w:gridCol w:w="360"/>
        <w:gridCol w:w="540"/>
        <w:gridCol w:w="540"/>
      </w:tblGrid>
      <w:tr w:rsidR="00104C3B" w:rsidRPr="00532B0F" w:rsidTr="00A35AE5">
        <w:trPr>
          <w:cantSplit/>
          <w:trHeight w:val="1578"/>
        </w:trPr>
        <w:tc>
          <w:tcPr>
            <w:tcW w:w="528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proofErr w:type="spellStart"/>
            <w:r w:rsidRPr="00532B0F">
              <w:rPr>
                <w:b/>
                <w:bCs/>
                <w:color w:val="FFFFFF"/>
                <w:sz w:val="20"/>
              </w:rPr>
              <w:t>Seq</w:t>
            </w:r>
            <w:proofErr w:type="spellEnd"/>
          </w:p>
        </w:tc>
        <w:tc>
          <w:tcPr>
            <w:tcW w:w="264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Screen Text</w:t>
            </w:r>
          </w:p>
        </w:tc>
        <w:tc>
          <w:tcPr>
            <w:tcW w:w="99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Length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108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Format</w:t>
            </w:r>
          </w:p>
        </w:tc>
        <w:tc>
          <w:tcPr>
            <w:tcW w:w="144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Domain</w:t>
            </w:r>
          </w:p>
        </w:tc>
        <w:tc>
          <w:tcPr>
            <w:tcW w:w="189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 xml:space="preserve">View </w:t>
            </w:r>
            <w:proofErr w:type="spellStart"/>
            <w:r w:rsidRPr="00532B0F">
              <w:rPr>
                <w:b/>
                <w:bCs/>
                <w:color w:val="FFFFFF"/>
                <w:sz w:val="20"/>
              </w:rPr>
              <w:t>Attrib</w:t>
            </w:r>
            <w:proofErr w:type="spellEnd"/>
            <w:r>
              <w:rPr>
                <w:b/>
                <w:bCs/>
                <w:color w:val="FFFFFF"/>
                <w:sz w:val="20"/>
              </w:rPr>
              <w:t xml:space="preserve"> /  Column Name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Min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Max</w:t>
            </w:r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Units</w:t>
            </w:r>
          </w:p>
        </w:tc>
        <w:tc>
          <w:tcPr>
            <w:tcW w:w="1350" w:type="dxa"/>
            <w:shd w:val="solid" w:color="000080" w:fill="FFFFFF"/>
            <w:textDirection w:val="tbRl"/>
            <w:vAlign w:val="center"/>
          </w:tcPr>
          <w:p w:rsidR="00104C3B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Start Date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M</w:t>
            </w:r>
            <w:r>
              <w:rPr>
                <w:b/>
                <w:bCs/>
                <w:color w:val="FFFFFF"/>
                <w:sz w:val="20"/>
              </w:rPr>
              <w:t>andatory?</w:t>
            </w:r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t>E</w:t>
            </w:r>
            <w:r>
              <w:rPr>
                <w:b/>
                <w:bCs/>
                <w:color w:val="FFFFFF"/>
                <w:sz w:val="20"/>
              </w:rPr>
              <w:t>xclusive?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Displayed</w:t>
            </w:r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Width</w:t>
            </w:r>
          </w:p>
        </w:tc>
      </w:tr>
      <w:tr w:rsidR="00C4596E" w:rsidRPr="00532B0F" w:rsidTr="00A35AE5">
        <w:trPr>
          <w:trHeight w:val="309"/>
          <w:ins w:id="1828" w:author="DANIEL Charlotte A" w:date="2014-12-05T10:08:00Z"/>
        </w:trPr>
        <w:tc>
          <w:tcPr>
            <w:tcW w:w="528" w:type="dxa"/>
            <w:shd w:val="clear" w:color="auto" w:fill="auto"/>
          </w:tcPr>
          <w:p w:rsidR="00C4596E" w:rsidRPr="004A4E3A" w:rsidRDefault="00C4596E" w:rsidP="004A4E3A">
            <w:pPr>
              <w:pStyle w:val="ListParagraph"/>
              <w:numPr>
                <w:ilvl w:val="0"/>
                <w:numId w:val="14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ins w:id="1829" w:author="DANIEL Charlotte A" w:date="2014-12-05T10:08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C4596E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30" w:author="DANIEL Charlotte A" w:date="2014-12-05T10:08:00Z"/>
                <w:sz w:val="20"/>
              </w:rPr>
            </w:pPr>
            <w:ins w:id="1831" w:author="DANIEL Charlotte A" w:date="2014-12-05T10:08:00Z">
              <w:r>
                <w:rPr>
                  <w:sz w:val="20"/>
                </w:rPr>
                <w:t>Identification</w:t>
              </w:r>
            </w:ins>
          </w:p>
        </w:tc>
        <w:tc>
          <w:tcPr>
            <w:tcW w:w="990" w:type="dxa"/>
            <w:shd w:val="clear" w:color="auto" w:fill="auto"/>
          </w:tcPr>
          <w:p w:rsidR="00C4596E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32" w:author="DANIEL Charlotte A" w:date="2014-12-05T10:08:00Z"/>
                <w:sz w:val="20"/>
              </w:rPr>
            </w:pPr>
            <w:ins w:id="1833" w:author="DANIEL Charlotte A" w:date="2014-12-05T10:08:00Z">
              <w:r>
                <w:rPr>
                  <w:sz w:val="20"/>
                </w:rPr>
                <w:t>9</w:t>
              </w:r>
            </w:ins>
          </w:p>
        </w:tc>
        <w:tc>
          <w:tcPr>
            <w:tcW w:w="540" w:type="dxa"/>
            <w:shd w:val="clear" w:color="auto" w:fill="auto"/>
          </w:tcPr>
          <w:p w:rsidR="00C4596E" w:rsidRPr="00532B0F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34" w:author="DANIEL Charlotte A" w:date="2014-12-05T10:08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4596E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35" w:author="DANIEL Charlotte A" w:date="2014-12-05T10:08:00Z"/>
                <w:sz w:val="20"/>
              </w:rPr>
            </w:pPr>
            <w:ins w:id="1836" w:author="DANIEL Charlotte A" w:date="2014-12-05T10:08:00Z">
              <w:r>
                <w:rPr>
                  <w:sz w:val="20"/>
                </w:rPr>
                <w:t>Number</w:t>
              </w:r>
            </w:ins>
          </w:p>
        </w:tc>
        <w:tc>
          <w:tcPr>
            <w:tcW w:w="1440" w:type="dxa"/>
            <w:shd w:val="clear" w:color="auto" w:fill="auto"/>
          </w:tcPr>
          <w:p w:rsidR="00C4596E" w:rsidRPr="00532B0F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37" w:author="DANIEL Charlotte A" w:date="2014-12-05T10:08:00Z"/>
                <w:sz w:val="20"/>
              </w:rPr>
            </w:pPr>
          </w:p>
        </w:tc>
        <w:tc>
          <w:tcPr>
            <w:tcW w:w="1890" w:type="dxa"/>
          </w:tcPr>
          <w:p w:rsidR="00C4596E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38" w:author="DANIEL Charlotte A" w:date="2014-12-05T10:08:00Z"/>
                <w:sz w:val="20"/>
              </w:rPr>
            </w:pPr>
            <w:ins w:id="1839" w:author="DANIEL Charlotte A" w:date="2014-12-05T10:08:00Z">
              <w:r>
                <w:rPr>
                  <w:sz w:val="20"/>
                </w:rPr>
                <w:t>IIT_NE_ID</w:t>
              </w:r>
            </w:ins>
          </w:p>
        </w:tc>
        <w:tc>
          <w:tcPr>
            <w:tcW w:w="720" w:type="dxa"/>
            <w:shd w:val="clear" w:color="auto" w:fill="auto"/>
          </w:tcPr>
          <w:p w:rsidR="00C4596E" w:rsidRPr="00532B0F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40" w:author="DANIEL Charlotte A" w:date="2014-12-05T10:08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C4596E" w:rsidRPr="00532B0F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41" w:author="DANIEL Charlotte A" w:date="2014-12-05T10:08:00Z"/>
                <w:sz w:val="20"/>
              </w:rPr>
            </w:pPr>
          </w:p>
        </w:tc>
        <w:tc>
          <w:tcPr>
            <w:tcW w:w="720" w:type="dxa"/>
          </w:tcPr>
          <w:p w:rsidR="00C4596E" w:rsidRPr="00532B0F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42" w:author="DANIEL Charlotte A" w:date="2014-12-05T10:08:00Z"/>
                <w:sz w:val="20"/>
              </w:rPr>
            </w:pPr>
          </w:p>
        </w:tc>
        <w:tc>
          <w:tcPr>
            <w:tcW w:w="1350" w:type="dxa"/>
          </w:tcPr>
          <w:p w:rsidR="00C4596E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43" w:author="DANIEL Charlotte A" w:date="2014-12-05T10:08:00Z"/>
                <w:sz w:val="20"/>
              </w:rPr>
            </w:pPr>
            <w:ins w:id="1844" w:author="DANIEL Charlotte A" w:date="2014-12-05T10:08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C4596E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45" w:author="DANIEL Charlotte A" w:date="2014-12-05T10:08:00Z"/>
                <w:sz w:val="20"/>
              </w:rPr>
            </w:pPr>
            <w:ins w:id="1846" w:author="DANIEL Charlotte A" w:date="2014-12-05T10:08:00Z">
              <w:r>
                <w:rPr>
                  <w:sz w:val="20"/>
                </w:rPr>
                <w:t>Y</w:t>
              </w:r>
            </w:ins>
          </w:p>
        </w:tc>
        <w:tc>
          <w:tcPr>
            <w:tcW w:w="360" w:type="dxa"/>
          </w:tcPr>
          <w:p w:rsidR="00C4596E" w:rsidRPr="00532B0F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47" w:author="DANIEL Charlotte A" w:date="2014-12-05T10:08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C4596E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48" w:author="DANIEL Charlotte A" w:date="2014-12-05T10:08:00Z"/>
                <w:sz w:val="20"/>
              </w:rPr>
            </w:pPr>
            <w:ins w:id="1849" w:author="DANIEL Charlotte A" w:date="2014-12-05T10:08:00Z">
              <w:r>
                <w:rPr>
                  <w:sz w:val="20"/>
                </w:rPr>
                <w:t>N</w:t>
              </w:r>
            </w:ins>
          </w:p>
        </w:tc>
        <w:tc>
          <w:tcPr>
            <w:tcW w:w="540" w:type="dxa"/>
            <w:shd w:val="clear" w:color="auto" w:fill="auto"/>
          </w:tcPr>
          <w:p w:rsidR="00C4596E" w:rsidRPr="00532B0F" w:rsidRDefault="00C4596E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50" w:author="DANIEL Charlotte A" w:date="2014-12-05T10:08:00Z"/>
                <w:sz w:val="20"/>
              </w:rPr>
            </w:pPr>
          </w:p>
        </w:tc>
      </w:tr>
      <w:tr w:rsidR="00A35AE5" w:rsidRPr="00532B0F" w:rsidTr="00A35AE5">
        <w:trPr>
          <w:trHeight w:val="309"/>
        </w:trPr>
        <w:tc>
          <w:tcPr>
            <w:tcW w:w="528" w:type="dxa"/>
            <w:shd w:val="clear" w:color="auto" w:fill="auto"/>
          </w:tcPr>
          <w:p w:rsidR="00A35AE5" w:rsidRPr="004A4E3A" w:rsidRDefault="00A35AE5" w:rsidP="004A4E3A">
            <w:pPr>
              <w:pStyle w:val="ListParagraph"/>
              <w:numPr>
                <w:ilvl w:val="0"/>
                <w:numId w:val="14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A35AE5" w:rsidRDefault="00A35AE5" w:rsidP="001500D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Supp</w:t>
            </w:r>
            <w:r w:rsidR="00016336">
              <w:rPr>
                <w:sz w:val="20"/>
              </w:rPr>
              <w:t xml:space="preserve">ort </w:t>
            </w:r>
            <w:del w:id="1851" w:author="DANIEL Charlotte A" w:date="2014-12-16T13:45:00Z">
              <w:r w:rsidDel="001500DD">
                <w:rPr>
                  <w:sz w:val="20"/>
                </w:rPr>
                <w:delText>Desc</w:delText>
              </w:r>
              <w:r w:rsidR="00016336" w:rsidDel="001500DD">
                <w:rPr>
                  <w:sz w:val="20"/>
                </w:rPr>
                <w:delText>ription ID</w:delText>
              </w:r>
            </w:del>
            <w:ins w:id="1852" w:author="DANIEL Charlotte A" w:date="2014-12-16T13:45:00Z">
              <w:r w:rsidR="001500DD">
                <w:rPr>
                  <w:sz w:val="20"/>
                </w:rPr>
                <w:t>Type</w:t>
              </w:r>
            </w:ins>
          </w:p>
        </w:tc>
        <w:tc>
          <w:tcPr>
            <w:tcW w:w="990" w:type="dxa"/>
            <w:shd w:val="clear" w:color="auto" w:fill="auto"/>
          </w:tcPr>
          <w:p w:rsidR="00A35AE5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del w:id="1853" w:author="DANIEL Charlotte A" w:date="2014-12-16T13:45:00Z">
              <w:r w:rsidDel="001500DD">
                <w:rPr>
                  <w:sz w:val="20"/>
                </w:rPr>
                <w:delText>10</w:delText>
              </w:r>
            </w:del>
            <w:ins w:id="1854" w:author="DANIEL Charlotte A" w:date="2015-02-05T15:42:00Z">
              <w:r w:rsidR="006F5BFC">
                <w:rPr>
                  <w:sz w:val="20"/>
                </w:rPr>
                <w:t>30</w:t>
              </w:r>
            </w:ins>
          </w:p>
        </w:tc>
        <w:tc>
          <w:tcPr>
            <w:tcW w:w="540" w:type="dxa"/>
            <w:shd w:val="clear" w:color="auto" w:fill="auto"/>
          </w:tcPr>
          <w:p w:rsidR="00A35AE5" w:rsidRPr="00532B0F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A35AE5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A35AE5" w:rsidRPr="00532B0F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A35AE5" w:rsidRDefault="009757A7" w:rsidP="001500D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SUPP_</w:t>
            </w:r>
            <w:ins w:id="1855" w:author="DANIEL Charlotte A" w:date="2014-12-16T13:45:00Z">
              <w:r w:rsidR="001500DD">
                <w:rPr>
                  <w:sz w:val="20"/>
                </w:rPr>
                <w:t>TYP</w:t>
              </w:r>
            </w:ins>
            <w:del w:id="1856" w:author="DANIEL Charlotte A" w:date="2014-12-16T13:45:00Z">
              <w:r w:rsidDel="001500DD">
                <w:rPr>
                  <w:sz w:val="20"/>
                </w:rPr>
                <w:delText>DESC_ID</w:delText>
              </w:r>
            </w:del>
          </w:p>
        </w:tc>
        <w:tc>
          <w:tcPr>
            <w:tcW w:w="720" w:type="dxa"/>
            <w:shd w:val="clear" w:color="auto" w:fill="auto"/>
          </w:tcPr>
          <w:p w:rsidR="00A35AE5" w:rsidRPr="00532B0F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A35AE5" w:rsidRPr="00532B0F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A35AE5" w:rsidRPr="00532B0F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A35AE5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A35AE5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60" w:type="dxa"/>
          </w:tcPr>
          <w:p w:rsidR="00A35AE5" w:rsidRPr="00532B0F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A35AE5" w:rsidRDefault="001500DD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857" w:author="DANIEL Charlotte A" w:date="2014-12-16T13:45:00Z">
              <w:r>
                <w:rPr>
                  <w:sz w:val="20"/>
                </w:rPr>
                <w:t>Y</w:t>
              </w:r>
            </w:ins>
            <w:del w:id="1858" w:author="DANIEL Charlotte A" w:date="2014-12-16T13:45:00Z">
              <w:r w:rsidR="00A35AE5" w:rsidDel="001500DD">
                <w:rPr>
                  <w:sz w:val="20"/>
                </w:rPr>
                <w:delText>?</w:delText>
              </w:r>
            </w:del>
          </w:p>
        </w:tc>
        <w:tc>
          <w:tcPr>
            <w:tcW w:w="540" w:type="dxa"/>
            <w:shd w:val="clear" w:color="auto" w:fill="auto"/>
          </w:tcPr>
          <w:p w:rsidR="00A35AE5" w:rsidRPr="00532B0F" w:rsidRDefault="00A35AE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04C3B" w:rsidRPr="00532B0F" w:rsidDel="009F23FA" w:rsidTr="00A35AE5">
        <w:trPr>
          <w:trHeight w:val="309"/>
          <w:del w:id="1859" w:author="DANIEL Charlotte A" w:date="2015-01-08T11:36:00Z"/>
        </w:trPr>
        <w:tc>
          <w:tcPr>
            <w:tcW w:w="528" w:type="dxa"/>
            <w:shd w:val="clear" w:color="auto" w:fill="auto"/>
          </w:tcPr>
          <w:p w:rsidR="00104C3B" w:rsidRPr="004A4E3A" w:rsidDel="009F23FA" w:rsidRDefault="00104C3B" w:rsidP="004A4E3A">
            <w:pPr>
              <w:pStyle w:val="ListParagraph"/>
              <w:numPr>
                <w:ilvl w:val="0"/>
                <w:numId w:val="14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1860" w:author="DANIEL Charlotte A" w:date="2015-01-08T11:36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104C3B" w:rsidRPr="00532B0F" w:rsidDel="009F23FA" w:rsidRDefault="004A4E3A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61" w:author="DANIEL Charlotte A" w:date="2015-01-08T11:36:00Z"/>
                <w:sz w:val="20"/>
              </w:rPr>
            </w:pPr>
            <w:del w:id="1862" w:author="DANIEL Charlotte A" w:date="2015-01-08T11:36:00Z">
              <w:r w:rsidDel="009F23FA">
                <w:rPr>
                  <w:sz w:val="20"/>
                </w:rPr>
                <w:delText>Support Description</w:delText>
              </w:r>
            </w:del>
          </w:p>
        </w:tc>
        <w:tc>
          <w:tcPr>
            <w:tcW w:w="990" w:type="dxa"/>
            <w:shd w:val="clear" w:color="auto" w:fill="auto"/>
          </w:tcPr>
          <w:p w:rsidR="00104C3B" w:rsidRPr="00532B0F" w:rsidDel="009F23FA" w:rsidRDefault="005769D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63" w:author="DANIEL Charlotte A" w:date="2015-01-08T11:36:00Z"/>
                <w:sz w:val="20"/>
              </w:rPr>
            </w:pPr>
            <w:del w:id="1864" w:author="DANIEL Charlotte A" w:date="2015-01-08T11:36:00Z">
              <w:r w:rsidDel="009F23FA">
                <w:rPr>
                  <w:sz w:val="20"/>
                </w:rPr>
                <w:delText>50</w:delText>
              </w:r>
            </w:del>
          </w:p>
        </w:tc>
        <w:tc>
          <w:tcPr>
            <w:tcW w:w="540" w:type="dxa"/>
            <w:shd w:val="clear" w:color="auto" w:fill="auto"/>
          </w:tcPr>
          <w:p w:rsidR="00104C3B" w:rsidRPr="00532B0F" w:rsidDel="009F23FA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65" w:author="DANIEL Charlotte A" w:date="2015-01-08T11:36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04C3B" w:rsidRPr="00532B0F" w:rsidDel="009F23FA" w:rsidRDefault="004A4E3A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66" w:author="DANIEL Charlotte A" w:date="2015-01-08T11:36:00Z"/>
                <w:sz w:val="20"/>
              </w:rPr>
            </w:pPr>
            <w:del w:id="1867" w:author="DANIEL Charlotte A" w:date="2015-01-08T11:36:00Z">
              <w:r w:rsidDel="009F23FA">
                <w:rPr>
                  <w:sz w:val="20"/>
                </w:rPr>
                <w:delText>VarChar2</w:delText>
              </w:r>
            </w:del>
          </w:p>
        </w:tc>
        <w:tc>
          <w:tcPr>
            <w:tcW w:w="1440" w:type="dxa"/>
            <w:shd w:val="clear" w:color="auto" w:fill="auto"/>
          </w:tcPr>
          <w:p w:rsidR="00104C3B" w:rsidRPr="00532B0F" w:rsidDel="009F23FA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68" w:author="DANIEL Charlotte A" w:date="2015-01-08T11:36:00Z"/>
                <w:sz w:val="20"/>
              </w:rPr>
            </w:pPr>
          </w:p>
        </w:tc>
        <w:tc>
          <w:tcPr>
            <w:tcW w:w="1890" w:type="dxa"/>
          </w:tcPr>
          <w:p w:rsidR="00104C3B" w:rsidRPr="00532B0F" w:rsidDel="009F23FA" w:rsidRDefault="004A4E3A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69" w:author="DANIEL Charlotte A" w:date="2015-01-08T11:36:00Z"/>
                <w:sz w:val="20"/>
              </w:rPr>
            </w:pPr>
            <w:del w:id="1870" w:author="DANIEL Charlotte A" w:date="2015-01-08T11:36:00Z">
              <w:r w:rsidDel="009F23FA">
                <w:rPr>
                  <w:sz w:val="20"/>
                </w:rPr>
                <w:delText>SUPP_DESC</w:delText>
              </w:r>
            </w:del>
          </w:p>
        </w:tc>
        <w:tc>
          <w:tcPr>
            <w:tcW w:w="720" w:type="dxa"/>
            <w:shd w:val="clear" w:color="auto" w:fill="auto"/>
          </w:tcPr>
          <w:p w:rsidR="00104C3B" w:rsidRPr="00532B0F" w:rsidDel="009F23FA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71" w:author="DANIEL Charlotte A" w:date="2015-01-08T11:36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04C3B" w:rsidRPr="00532B0F" w:rsidDel="009F23FA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72" w:author="DANIEL Charlotte A" w:date="2015-01-08T11:36:00Z"/>
                <w:sz w:val="20"/>
              </w:rPr>
            </w:pPr>
          </w:p>
        </w:tc>
        <w:tc>
          <w:tcPr>
            <w:tcW w:w="720" w:type="dxa"/>
          </w:tcPr>
          <w:p w:rsidR="00104C3B" w:rsidRPr="00532B0F" w:rsidDel="009F23FA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73" w:author="DANIEL Charlotte A" w:date="2015-01-08T11:36:00Z"/>
                <w:sz w:val="20"/>
              </w:rPr>
            </w:pPr>
          </w:p>
        </w:tc>
        <w:tc>
          <w:tcPr>
            <w:tcW w:w="1350" w:type="dxa"/>
          </w:tcPr>
          <w:p w:rsidR="00104C3B" w:rsidRPr="00532B0F" w:rsidDel="009F23FA" w:rsidRDefault="004A4E3A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74" w:author="DANIEL Charlotte A" w:date="2015-01-08T11:36:00Z"/>
                <w:sz w:val="20"/>
              </w:rPr>
            </w:pPr>
            <w:del w:id="1875" w:author="DANIEL Charlotte A" w:date="2015-01-08T11:36:00Z">
              <w:r w:rsidDel="009F23FA">
                <w:rPr>
                  <w:sz w:val="20"/>
                </w:rPr>
                <w:delText>01-JAN-1901</w:delText>
              </w:r>
            </w:del>
          </w:p>
        </w:tc>
        <w:tc>
          <w:tcPr>
            <w:tcW w:w="360" w:type="dxa"/>
          </w:tcPr>
          <w:p w:rsidR="00104C3B" w:rsidRPr="00532B0F" w:rsidDel="009F23FA" w:rsidRDefault="003E7D5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76" w:author="DANIEL Charlotte A" w:date="2015-01-08T11:36:00Z"/>
                <w:sz w:val="20"/>
              </w:rPr>
            </w:pPr>
            <w:del w:id="1877" w:author="DANIEL Charlotte A" w:date="2015-01-08T11:36:00Z">
              <w:r w:rsidDel="009F23FA">
                <w:rPr>
                  <w:sz w:val="20"/>
                </w:rPr>
                <w:delText>Y</w:delText>
              </w:r>
            </w:del>
          </w:p>
        </w:tc>
        <w:tc>
          <w:tcPr>
            <w:tcW w:w="360" w:type="dxa"/>
          </w:tcPr>
          <w:p w:rsidR="00104C3B" w:rsidRPr="00532B0F" w:rsidDel="009F23FA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78" w:author="DANIEL Charlotte A" w:date="2015-01-08T11:36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04C3B" w:rsidRPr="00532B0F" w:rsidDel="009F23FA" w:rsidRDefault="003E7D5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79" w:author="DANIEL Charlotte A" w:date="2015-01-08T11:36:00Z"/>
                <w:sz w:val="20"/>
              </w:rPr>
            </w:pPr>
            <w:del w:id="1880" w:author="DANIEL Charlotte A" w:date="2015-01-08T11:36:00Z">
              <w:r w:rsidDel="009F23FA">
                <w:rPr>
                  <w:sz w:val="20"/>
                </w:rPr>
                <w:delText>Y</w:delText>
              </w:r>
            </w:del>
          </w:p>
        </w:tc>
        <w:tc>
          <w:tcPr>
            <w:tcW w:w="540" w:type="dxa"/>
            <w:shd w:val="clear" w:color="auto" w:fill="auto"/>
          </w:tcPr>
          <w:p w:rsidR="00104C3B" w:rsidRPr="00532B0F" w:rsidDel="009F23FA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881" w:author="DANIEL Charlotte A" w:date="2015-01-08T11:36:00Z"/>
                <w:sz w:val="20"/>
              </w:rPr>
            </w:pPr>
          </w:p>
        </w:tc>
      </w:tr>
      <w:tr w:rsidR="006F5BFC" w:rsidRPr="00532B0F" w:rsidTr="007F6AF3">
        <w:trPr>
          <w:ins w:id="1882" w:author="DANIEL Charlotte A" w:date="2015-02-05T15:43:00Z"/>
        </w:trPr>
        <w:tc>
          <w:tcPr>
            <w:tcW w:w="528" w:type="dxa"/>
            <w:shd w:val="clear" w:color="auto" w:fill="auto"/>
          </w:tcPr>
          <w:p w:rsidR="006F5BFC" w:rsidRPr="004A4E3A" w:rsidRDefault="006F5BFC" w:rsidP="007F6AF3">
            <w:pPr>
              <w:pStyle w:val="ListParagraph"/>
              <w:numPr>
                <w:ilvl w:val="0"/>
                <w:numId w:val="14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ins w:id="1883" w:author="DANIEL Charlotte A" w:date="2015-02-05T15:43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84" w:author="DANIEL Charlotte A" w:date="2015-02-05T15:43:00Z"/>
                <w:sz w:val="20"/>
              </w:rPr>
            </w:pPr>
            <w:ins w:id="1885" w:author="DANIEL Charlotte A" w:date="2015-02-05T15:43:00Z">
              <w:r>
                <w:rPr>
                  <w:sz w:val="20"/>
                </w:rPr>
                <w:t>Support Description</w:t>
              </w:r>
            </w:ins>
          </w:p>
        </w:tc>
        <w:tc>
          <w:tcPr>
            <w:tcW w:w="990" w:type="dxa"/>
            <w:shd w:val="clear" w:color="auto" w:fill="auto"/>
          </w:tcPr>
          <w:p w:rsidR="006F5BFC" w:rsidRPr="00532B0F" w:rsidRDefault="002C1B3D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86" w:author="DANIEL Charlotte A" w:date="2015-02-05T15:43:00Z"/>
                <w:sz w:val="20"/>
              </w:rPr>
            </w:pPr>
            <w:ins w:id="1887" w:author="DANIEL Charlotte A" w:date="2015-02-06T08:52:00Z">
              <w:r>
                <w:rPr>
                  <w:sz w:val="20"/>
                </w:rPr>
                <w:t>80</w:t>
              </w:r>
            </w:ins>
          </w:p>
        </w:tc>
        <w:tc>
          <w:tcPr>
            <w:tcW w:w="540" w:type="dxa"/>
            <w:shd w:val="clear" w:color="auto" w:fill="auto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88" w:author="DANIEL Charlotte A" w:date="2015-02-05T15:43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89" w:author="DANIEL Charlotte A" w:date="2015-02-05T15:43:00Z"/>
                <w:sz w:val="20"/>
              </w:rPr>
            </w:pPr>
            <w:ins w:id="1890" w:author="DANIEL Charlotte A" w:date="2015-02-05T15:43:00Z">
              <w:r>
                <w:rPr>
                  <w:sz w:val="20"/>
                </w:rPr>
                <w:t>VarChar2</w:t>
              </w:r>
            </w:ins>
          </w:p>
        </w:tc>
        <w:tc>
          <w:tcPr>
            <w:tcW w:w="1440" w:type="dxa"/>
            <w:shd w:val="clear" w:color="auto" w:fill="auto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91" w:author="DANIEL Charlotte A" w:date="2015-02-05T15:43:00Z"/>
                <w:sz w:val="20"/>
              </w:rPr>
            </w:pPr>
          </w:p>
        </w:tc>
        <w:tc>
          <w:tcPr>
            <w:tcW w:w="1890" w:type="dxa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92" w:author="DANIEL Charlotte A" w:date="2015-02-05T15:43:00Z"/>
                <w:sz w:val="20"/>
              </w:rPr>
            </w:pPr>
            <w:ins w:id="1893" w:author="DANIEL Charlotte A" w:date="2015-02-05T15:43:00Z">
              <w:r>
                <w:rPr>
                  <w:sz w:val="20"/>
                </w:rPr>
                <w:t>SUPP_DESC</w:t>
              </w:r>
            </w:ins>
          </w:p>
        </w:tc>
        <w:tc>
          <w:tcPr>
            <w:tcW w:w="720" w:type="dxa"/>
            <w:shd w:val="clear" w:color="auto" w:fill="auto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94" w:author="DANIEL Charlotte A" w:date="2015-02-05T15:4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95" w:author="DANIEL Charlotte A" w:date="2015-02-05T15:43:00Z"/>
                <w:sz w:val="20"/>
              </w:rPr>
            </w:pPr>
          </w:p>
        </w:tc>
        <w:tc>
          <w:tcPr>
            <w:tcW w:w="720" w:type="dxa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96" w:author="DANIEL Charlotte A" w:date="2015-02-05T15:43:00Z"/>
                <w:sz w:val="20"/>
              </w:rPr>
            </w:pPr>
          </w:p>
        </w:tc>
        <w:tc>
          <w:tcPr>
            <w:tcW w:w="1350" w:type="dxa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97" w:author="DANIEL Charlotte A" w:date="2015-02-05T15:43:00Z"/>
                <w:sz w:val="20"/>
              </w:rPr>
            </w:pPr>
            <w:ins w:id="1898" w:author="DANIEL Charlotte A" w:date="2015-02-05T15:43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899" w:author="DANIEL Charlotte A" w:date="2015-02-05T15:43:00Z"/>
                <w:sz w:val="20"/>
              </w:rPr>
            </w:pPr>
            <w:ins w:id="1900" w:author="DANIEL Charlotte A" w:date="2015-02-05T15:43:00Z">
              <w:r>
                <w:rPr>
                  <w:sz w:val="20"/>
                </w:rPr>
                <w:t>Y</w:t>
              </w:r>
            </w:ins>
          </w:p>
        </w:tc>
        <w:tc>
          <w:tcPr>
            <w:tcW w:w="360" w:type="dxa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901" w:author="DANIEL Charlotte A" w:date="2015-02-05T15:4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902" w:author="DANIEL Charlotte A" w:date="2015-02-05T15:43:00Z"/>
                <w:sz w:val="20"/>
              </w:rPr>
            </w:pPr>
            <w:ins w:id="1903" w:author="DANIEL Charlotte A" w:date="2015-02-05T15:43:00Z">
              <w:r>
                <w:rPr>
                  <w:sz w:val="20"/>
                </w:rPr>
                <w:t>Y</w:t>
              </w:r>
            </w:ins>
          </w:p>
        </w:tc>
        <w:tc>
          <w:tcPr>
            <w:tcW w:w="540" w:type="dxa"/>
            <w:shd w:val="clear" w:color="auto" w:fill="auto"/>
          </w:tcPr>
          <w:p w:rsidR="006F5BFC" w:rsidRPr="00532B0F" w:rsidRDefault="006F5BFC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904" w:author="DANIEL Charlotte A" w:date="2015-02-05T15:43:00Z"/>
                <w:sz w:val="20"/>
              </w:rPr>
            </w:pPr>
          </w:p>
        </w:tc>
      </w:tr>
      <w:tr w:rsidR="00104C3B" w:rsidRPr="00532B0F" w:rsidTr="00A35AE5">
        <w:tc>
          <w:tcPr>
            <w:tcW w:w="528" w:type="dxa"/>
            <w:shd w:val="clear" w:color="auto" w:fill="auto"/>
          </w:tcPr>
          <w:p w:rsidR="00104C3B" w:rsidRPr="004A4E3A" w:rsidRDefault="00104C3B" w:rsidP="004A4E3A">
            <w:pPr>
              <w:pStyle w:val="ListParagraph"/>
              <w:numPr>
                <w:ilvl w:val="0"/>
                <w:numId w:val="14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104C3B" w:rsidRPr="00532B0F" w:rsidRDefault="004A4E3A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MMS Number</w:t>
            </w:r>
          </w:p>
        </w:tc>
        <w:tc>
          <w:tcPr>
            <w:tcW w:w="990" w:type="dxa"/>
            <w:shd w:val="clear" w:color="auto" w:fill="auto"/>
          </w:tcPr>
          <w:p w:rsidR="00104C3B" w:rsidRPr="00532B0F" w:rsidRDefault="00162606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905" w:author="DANIEL Charlotte A" w:date="2014-12-12T08:35:00Z">
              <w:r>
                <w:rPr>
                  <w:sz w:val="20"/>
                </w:rPr>
                <w:t>1</w:t>
              </w:r>
            </w:ins>
            <w:del w:id="1906" w:author="DANIEL Charlotte A" w:date="2014-12-12T08:35:00Z">
              <w:r w:rsidR="005769D5" w:rsidDel="00162606">
                <w:rPr>
                  <w:sz w:val="20"/>
                </w:rPr>
                <w:delText>5</w:delText>
              </w:r>
            </w:del>
            <w:r w:rsidR="005769D5">
              <w:rPr>
                <w:sz w:val="20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04C3B" w:rsidRPr="00532B0F" w:rsidRDefault="005769D5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440" w:type="dxa"/>
            <w:shd w:val="clear" w:color="auto" w:fill="auto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890" w:type="dxa"/>
          </w:tcPr>
          <w:p w:rsidR="00104C3B" w:rsidRPr="00532B0F" w:rsidRDefault="004A4E3A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MMS_NO</w:t>
            </w:r>
          </w:p>
        </w:tc>
        <w:tc>
          <w:tcPr>
            <w:tcW w:w="720" w:type="dxa"/>
            <w:shd w:val="clear" w:color="auto" w:fill="auto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720" w:type="dxa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1350" w:type="dxa"/>
          </w:tcPr>
          <w:p w:rsidR="00104C3B" w:rsidRPr="00532B0F" w:rsidRDefault="004A4E3A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r>
              <w:rPr>
                <w:sz w:val="20"/>
              </w:rPr>
              <w:t>01-JAN-1901</w:t>
            </w:r>
          </w:p>
        </w:tc>
        <w:tc>
          <w:tcPr>
            <w:tcW w:w="360" w:type="dxa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360" w:type="dxa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04C3B" w:rsidRPr="00532B0F" w:rsidRDefault="00DC5B62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  <w:ins w:id="1907" w:author="DANIEL Charlotte A" w:date="2014-12-15T15:54:00Z">
              <w:r>
                <w:rPr>
                  <w:sz w:val="20"/>
                </w:rPr>
                <w:t>Y</w:t>
              </w:r>
            </w:ins>
          </w:p>
        </w:tc>
        <w:tc>
          <w:tcPr>
            <w:tcW w:w="540" w:type="dxa"/>
            <w:shd w:val="clear" w:color="auto" w:fill="auto"/>
          </w:tcPr>
          <w:p w:rsidR="00104C3B" w:rsidRPr="00532B0F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sz w:val="20"/>
              </w:rPr>
            </w:pPr>
          </w:p>
        </w:tc>
      </w:tr>
      <w:tr w:rsidR="00104C3B" w:rsidRPr="00532B0F" w:rsidDel="006F5BFC" w:rsidTr="00A35AE5">
        <w:trPr>
          <w:del w:id="1908" w:author="DANIEL Charlotte A" w:date="2015-02-05T15:43:00Z"/>
        </w:trPr>
        <w:tc>
          <w:tcPr>
            <w:tcW w:w="528" w:type="dxa"/>
            <w:shd w:val="clear" w:color="auto" w:fill="auto"/>
          </w:tcPr>
          <w:p w:rsidR="00104C3B" w:rsidRPr="004A4E3A" w:rsidDel="006F5BFC" w:rsidRDefault="00104C3B" w:rsidP="004A4E3A">
            <w:pPr>
              <w:pStyle w:val="ListParagraph"/>
              <w:numPr>
                <w:ilvl w:val="0"/>
                <w:numId w:val="14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360"/>
              <w:rPr>
                <w:del w:id="1909" w:author="DANIEL Charlotte A" w:date="2015-02-05T15:43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0" w:author="DANIEL Charlotte A" w:date="2015-02-05T15:43:00Z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1" w:author="DANIEL Charlotte A" w:date="2015-02-05T15:4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2" w:author="DANIEL Charlotte A" w:date="2015-02-05T15:43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3" w:author="DANIEL Charlotte A" w:date="2015-02-05T15:43:00Z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4" w:author="DANIEL Charlotte A" w:date="2015-02-05T15:43:00Z"/>
                <w:sz w:val="20"/>
              </w:rPr>
            </w:pPr>
          </w:p>
        </w:tc>
        <w:tc>
          <w:tcPr>
            <w:tcW w:w="1890" w:type="dxa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5" w:author="DANIEL Charlotte A" w:date="2015-02-05T15:4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6" w:author="DANIEL Charlotte A" w:date="2015-02-05T15:4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7" w:author="DANIEL Charlotte A" w:date="2015-02-05T15:43:00Z"/>
                <w:sz w:val="20"/>
              </w:rPr>
            </w:pPr>
          </w:p>
        </w:tc>
        <w:tc>
          <w:tcPr>
            <w:tcW w:w="720" w:type="dxa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8" w:author="DANIEL Charlotte A" w:date="2015-02-05T15:43:00Z"/>
                <w:sz w:val="20"/>
              </w:rPr>
            </w:pPr>
          </w:p>
        </w:tc>
        <w:tc>
          <w:tcPr>
            <w:tcW w:w="1350" w:type="dxa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19" w:author="DANIEL Charlotte A" w:date="2015-02-05T15:43:00Z"/>
                <w:sz w:val="20"/>
              </w:rPr>
            </w:pPr>
          </w:p>
        </w:tc>
        <w:tc>
          <w:tcPr>
            <w:tcW w:w="360" w:type="dxa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20" w:author="DANIEL Charlotte A" w:date="2015-02-05T15:43:00Z"/>
                <w:sz w:val="20"/>
              </w:rPr>
            </w:pPr>
          </w:p>
        </w:tc>
        <w:tc>
          <w:tcPr>
            <w:tcW w:w="360" w:type="dxa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21" w:author="DANIEL Charlotte A" w:date="2015-02-05T15:4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22" w:author="DANIEL Charlotte A" w:date="2015-02-05T15:4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104C3B" w:rsidRPr="00532B0F" w:rsidDel="006F5BFC" w:rsidRDefault="00104C3B" w:rsidP="004A4E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del w:id="1923" w:author="DANIEL Charlotte A" w:date="2015-02-05T15:43:00Z"/>
                <w:sz w:val="20"/>
              </w:rPr>
            </w:pPr>
          </w:p>
        </w:tc>
      </w:tr>
    </w:tbl>
    <w:p w:rsidR="00104C3B" w:rsidRDefault="00104C3B"/>
    <w:p w:rsidR="00260E93" w:rsidRPr="00B33244" w:rsidRDefault="00260E93" w:rsidP="00260E93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  <w:sectPr w:rsidR="00260E93" w:rsidRPr="00B33244" w:rsidSect="00B476D6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>Attribute</w:t>
      </w:r>
      <w:r w:rsidRPr="0027086F">
        <w:rPr>
          <w:b/>
        </w:rPr>
        <w:t xml:space="preserve"> </w:t>
      </w:r>
      <w:r>
        <w:rPr>
          <w:b/>
        </w:rPr>
        <w:t xml:space="preserve">and XSP </w:t>
      </w:r>
      <w:r w:rsidRPr="0027086F">
        <w:rPr>
          <w:b/>
        </w:rPr>
        <w:t>Values</w:t>
      </w:r>
      <w:r>
        <w:rPr>
          <w:b/>
        </w:rPr>
        <w:t>/Domains and Descriptions</w:t>
      </w:r>
      <w:r w:rsidRPr="0027086F">
        <w:rPr>
          <w:b/>
        </w:rPr>
        <w:t>:</w:t>
      </w:r>
      <w:r w:rsidRPr="0027086F">
        <w:rPr>
          <w:b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348"/>
        <w:gridCol w:w="3240"/>
        <w:gridCol w:w="3240"/>
      </w:tblGrid>
      <w:tr w:rsidR="00260E93" w:rsidTr="003F053A">
        <w:tc>
          <w:tcPr>
            <w:tcW w:w="3348" w:type="dxa"/>
            <w:shd w:val="solid" w:color="000080" w:fill="FFFFFF"/>
          </w:tcPr>
          <w:p w:rsidR="00260E93" w:rsidRPr="00532B0F" w:rsidRDefault="00260E93" w:rsidP="003F053A">
            <w:pPr>
              <w:rPr>
                <w:b/>
                <w:bCs/>
                <w:color w:val="FFFFFF"/>
                <w:sz w:val="20"/>
              </w:rPr>
            </w:pPr>
            <w:r w:rsidRPr="00532B0F">
              <w:rPr>
                <w:b/>
                <w:bCs/>
                <w:color w:val="FFFFFF"/>
                <w:sz w:val="20"/>
              </w:rPr>
              <w:lastRenderedPageBreak/>
              <w:t>Domain</w:t>
            </w:r>
          </w:p>
        </w:tc>
        <w:tc>
          <w:tcPr>
            <w:tcW w:w="3240" w:type="dxa"/>
            <w:shd w:val="solid" w:color="000080" w:fill="FFFFFF"/>
          </w:tcPr>
          <w:p w:rsidR="00260E93" w:rsidRPr="00532B0F" w:rsidRDefault="00260E93" w:rsidP="003F053A">
            <w:pPr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Value</w:t>
            </w:r>
          </w:p>
        </w:tc>
        <w:tc>
          <w:tcPr>
            <w:tcW w:w="3240" w:type="dxa"/>
            <w:shd w:val="solid" w:color="000080" w:fill="FFFFFF"/>
          </w:tcPr>
          <w:p w:rsidR="00260E93" w:rsidRPr="00532B0F" w:rsidRDefault="00260E93" w:rsidP="003F053A">
            <w:pPr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Meaning</w:t>
            </w:r>
          </w:p>
        </w:tc>
      </w:tr>
      <w:tr w:rsidR="00260E93" w:rsidTr="003F053A">
        <w:tc>
          <w:tcPr>
            <w:tcW w:w="3348" w:type="dxa"/>
            <w:shd w:val="clear" w:color="auto" w:fill="auto"/>
          </w:tcPr>
          <w:p w:rsidR="00260E93" w:rsidRPr="00532B0F" w:rsidRDefault="00260E93" w:rsidP="003F053A">
            <w:pPr>
              <w:rPr>
                <w:sz w:val="20"/>
              </w:rPr>
            </w:pPr>
            <w:r>
              <w:rPr>
                <w:sz w:val="20"/>
              </w:rPr>
              <w:t xml:space="preserve">Sign </w:t>
            </w:r>
          </w:p>
        </w:tc>
        <w:tc>
          <w:tcPr>
            <w:tcW w:w="3240" w:type="dxa"/>
            <w:shd w:val="clear" w:color="auto" w:fill="auto"/>
          </w:tcPr>
          <w:p w:rsidR="00260E93" w:rsidRPr="00532B0F" w:rsidRDefault="00260E93" w:rsidP="003F053A">
            <w:pPr>
              <w:rPr>
                <w:sz w:val="20"/>
              </w:rPr>
            </w:pPr>
            <w:r>
              <w:rPr>
                <w:sz w:val="20"/>
              </w:rPr>
              <w:t>Custom Trigger</w:t>
            </w:r>
          </w:p>
        </w:tc>
        <w:tc>
          <w:tcPr>
            <w:tcW w:w="3240" w:type="dxa"/>
            <w:shd w:val="clear" w:color="auto" w:fill="auto"/>
          </w:tcPr>
          <w:p w:rsidR="00260E93" w:rsidRPr="00532B0F" w:rsidRDefault="00DC5B62" w:rsidP="003F053A">
            <w:pPr>
              <w:rPr>
                <w:sz w:val="20"/>
              </w:rPr>
            </w:pPr>
            <w:ins w:id="1924" w:author="DANIEL Charlotte A" w:date="2014-12-15T15:55:00Z">
              <w:r>
                <w:t>See the</w:t>
              </w:r>
            </w:ins>
            <w:ins w:id="1925" w:author="DANIEL Charlotte A" w:date="2014-12-12T09:42:00Z">
              <w:r w:rsidR="000B1ABB">
                <w:t xml:space="preserve"> SIGN_SUPP domain.</w:t>
              </w:r>
            </w:ins>
          </w:p>
        </w:tc>
      </w:tr>
      <w:tr w:rsidR="00260E93" w:rsidTr="003F053A">
        <w:tc>
          <w:tcPr>
            <w:tcW w:w="3348" w:type="dxa"/>
            <w:shd w:val="clear" w:color="auto" w:fill="auto"/>
          </w:tcPr>
          <w:p w:rsidR="00260E93" w:rsidRPr="00532B0F" w:rsidRDefault="00260E93" w:rsidP="003F053A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60E93" w:rsidRPr="00532B0F" w:rsidRDefault="00260E93" w:rsidP="003F053A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60E93" w:rsidRPr="00532B0F" w:rsidRDefault="00260E93" w:rsidP="003F053A">
            <w:pPr>
              <w:rPr>
                <w:sz w:val="20"/>
              </w:rPr>
            </w:pPr>
          </w:p>
        </w:tc>
      </w:tr>
      <w:tr w:rsidR="00260E93" w:rsidTr="003F053A">
        <w:tc>
          <w:tcPr>
            <w:tcW w:w="3348" w:type="dxa"/>
            <w:shd w:val="clear" w:color="auto" w:fill="auto"/>
          </w:tcPr>
          <w:p w:rsidR="00260E93" w:rsidRPr="00532B0F" w:rsidRDefault="00260E93" w:rsidP="003F053A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60E93" w:rsidRPr="00532B0F" w:rsidRDefault="00260E93" w:rsidP="003F053A">
            <w:pPr>
              <w:rPr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60E93" w:rsidRPr="00532B0F" w:rsidRDefault="00260E93" w:rsidP="003F053A">
            <w:pPr>
              <w:rPr>
                <w:sz w:val="20"/>
              </w:rPr>
            </w:pPr>
          </w:p>
        </w:tc>
      </w:tr>
    </w:tbl>
    <w:p w:rsidR="00260E93" w:rsidRDefault="00260E93"/>
    <w:p w:rsidR="00104C3B" w:rsidRDefault="00104C3B" w:rsidP="00104C3B">
      <w:pPr>
        <w:tabs>
          <w:tab w:val="left" w:pos="11520"/>
          <w:tab w:val="right" w:pos="14400"/>
        </w:tabs>
        <w:rPr>
          <w:b/>
        </w:rPr>
      </w:pPr>
      <w:r w:rsidRPr="00A91C82">
        <w:rPr>
          <w:b/>
        </w:rPr>
        <w:t>Conversion Rules</w:t>
      </w:r>
    </w:p>
    <w:p w:rsidR="00104C3B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B93F87" w:rsidRDefault="00B93F87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B93F87" w:rsidRDefault="00B93F87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</w:p>
    <w:p w:rsidR="00104C3B" w:rsidRPr="00A91C82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b/>
        </w:rPr>
      </w:pPr>
      <w:r w:rsidRPr="00A91C82">
        <w:rPr>
          <w:b/>
        </w:rPr>
        <w:t>Business Rules / Special Instructions</w:t>
      </w:r>
      <w:r>
        <w:rPr>
          <w:b/>
        </w:rPr>
        <w:t xml:space="preserve"> – use this area to note any relationships not modeled above, or unresolved issues you discover.</w:t>
      </w:r>
    </w:p>
    <w:p w:rsidR="00104C3B" w:rsidRDefault="00104C3B"/>
    <w:p w:rsidR="00104C3B" w:rsidRDefault="00260E93">
      <w:r>
        <w:t xml:space="preserve">This asset will </w:t>
      </w:r>
      <w:del w:id="1926" w:author="DANIEL Charlotte A" w:date="2015-01-08T11:41:00Z">
        <w:r w:rsidDel="00182F17">
          <w:delText xml:space="preserve">have </w:delText>
        </w:r>
      </w:del>
      <w:ins w:id="1927" w:author="DANIEL Charlotte A" w:date="2015-01-08T11:41:00Z">
        <w:r w:rsidR="00311120">
          <w:t xml:space="preserve"> populate</w:t>
        </w:r>
        <w:r w:rsidR="00182F17">
          <w:t xml:space="preserve"> </w:t>
        </w:r>
      </w:ins>
      <w:ins w:id="1928" w:author="DANIEL Charlotte A" w:date="2015-02-05T14:31:00Z">
        <w:r w:rsidR="00311120">
          <w:t>a domain by</w:t>
        </w:r>
      </w:ins>
      <w:ins w:id="1929" w:author="DANIEL Charlotte A" w:date="2015-01-08T11:41:00Z">
        <w:r w:rsidR="00182F17">
          <w:t xml:space="preserve"> </w:t>
        </w:r>
      </w:ins>
      <w:r>
        <w:t>a custom trigger</w:t>
      </w:r>
      <w:ins w:id="1930" w:author="DANIEL Charlotte A" w:date="2014-12-15T15:56:00Z">
        <w:r w:rsidR="00DC5B62">
          <w:t xml:space="preserve">.  </w:t>
        </w:r>
      </w:ins>
      <w:r>
        <w:t xml:space="preserve"> </w:t>
      </w:r>
    </w:p>
    <w:p w:rsidR="00104C3B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31" w:author="DANIEL Charlotte A" w:date="2015-02-05T15:33:00Z"/>
          <w:sz w:val="20"/>
        </w:rPr>
      </w:pPr>
    </w:p>
    <w:p w:rsidR="00D47068" w:rsidRDefault="00D47068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32" w:author="DANIEL Charlotte A" w:date="2015-02-05T15:33:00Z"/>
          <w:sz w:val="20"/>
        </w:rPr>
      </w:pPr>
    </w:p>
    <w:p w:rsidR="00D47068" w:rsidRDefault="00D47068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33" w:author="DANIEL Charlotte A" w:date="2015-02-05T15:33:00Z"/>
          <w:sz w:val="20"/>
        </w:rPr>
      </w:pPr>
    </w:p>
    <w:p w:rsidR="00D47068" w:rsidRDefault="00D47068" w:rsidP="00D47068">
      <w:pPr>
        <w:pStyle w:val="Heading2"/>
        <w:ind w:left="576"/>
        <w:rPr>
          <w:ins w:id="1934" w:author="DANIEL Charlotte A" w:date="2015-02-05T15:33:00Z"/>
        </w:rPr>
      </w:pPr>
      <w:bookmarkStart w:id="1935" w:name="_Toc413393947"/>
      <w:ins w:id="1936" w:author="DANIEL Charlotte A" w:date="2015-02-05T15:34:00Z">
        <w:r>
          <w:t>Action</w:t>
        </w:r>
      </w:ins>
      <w:ins w:id="1937" w:author="DANIEL Charlotte A" w:date="2015-03-03T15:39:00Z">
        <w:r w:rsidR="002A0E75">
          <w:t xml:space="preserve"> (SNAC)</w:t>
        </w:r>
      </w:ins>
      <w:bookmarkEnd w:id="1935"/>
    </w:p>
    <w:p w:rsidR="00D47068" w:rsidRDefault="00D47068" w:rsidP="00D47068">
      <w:pPr>
        <w:rPr>
          <w:ins w:id="1938" w:author="DANIEL Charlotte A" w:date="2015-02-05T15:33:00Z"/>
        </w:rPr>
      </w:pPr>
    </w:p>
    <w:p w:rsidR="00D47068" w:rsidRDefault="00D47068" w:rsidP="00D47068">
      <w:pPr>
        <w:rPr>
          <w:ins w:id="1939" w:author="DANIEL Charlotte A" w:date="2015-02-05T15:33:00Z"/>
        </w:rPr>
      </w:pPr>
      <w:ins w:id="1940" w:author="DANIEL Charlotte A" w:date="2015-02-05T15:33:00Z">
        <w:r>
          <w:t>The Support Description asset is an un-located asset that will populate a domain called SIGN_SUPP via a trigger.  The domain will be linked to the Support asset.  The trigger function is documented in the Bentley 490.</w:t>
        </w:r>
      </w:ins>
    </w:p>
    <w:p w:rsidR="00D47068" w:rsidRPr="00051A87" w:rsidRDefault="00D47068" w:rsidP="00D47068">
      <w:pPr>
        <w:rPr>
          <w:ins w:id="1941" w:author="DANIEL Charlotte A" w:date="2015-02-05T15:33:00Z"/>
          <w:b/>
          <w:sz w:val="28"/>
          <w:szCs w:val="28"/>
        </w:rPr>
        <w:sectPr w:rsidR="00D47068" w:rsidRPr="00051A87" w:rsidSect="00D47068">
          <w:headerReference w:type="default" r:id="rId23"/>
          <w:type w:val="continuous"/>
          <w:pgSz w:w="15840" w:h="12240" w:orient="landscape"/>
          <w:pgMar w:top="1440" w:right="720" w:bottom="1440" w:left="720" w:header="360" w:footer="360" w:gutter="0"/>
          <w:cols w:space="720"/>
          <w:docGrid w:linePitch="360"/>
        </w:sectPr>
      </w:pPr>
      <w:ins w:id="1944" w:author="DANIEL Charlotte A" w:date="2015-02-05T15:33:00Z">
        <w:r>
          <w:rPr>
            <w:b/>
            <w:sz w:val="28"/>
            <w:szCs w:val="28"/>
          </w:rPr>
          <w:t xml:space="preserve">Asset </w:t>
        </w:r>
        <w:smartTag w:uri="urn:schemas-microsoft-com:office:smarttags" w:element="place">
          <w:r>
            <w:rPr>
              <w:b/>
              <w:sz w:val="28"/>
              <w:szCs w:val="28"/>
            </w:rPr>
            <w:t>Meta</w:t>
          </w:r>
        </w:smartTag>
        <w:r>
          <w:rPr>
            <w:b/>
            <w:sz w:val="28"/>
            <w:szCs w:val="28"/>
          </w:rPr>
          <w:t xml:space="preserve"> Data Form</w:t>
        </w:r>
      </w:ins>
    </w:p>
    <w:p w:rsidR="00D47068" w:rsidRDefault="00D47068" w:rsidP="00D47068">
      <w:pPr>
        <w:tabs>
          <w:tab w:val="left" w:pos="3060"/>
          <w:tab w:val="left" w:pos="3600"/>
          <w:tab w:val="left" w:pos="5220"/>
          <w:tab w:val="left" w:pos="7920"/>
          <w:tab w:val="right" w:pos="14400"/>
        </w:tabs>
        <w:rPr>
          <w:ins w:id="1945" w:author="DANIEL Charlotte A" w:date="2015-02-05T15:33:00Z"/>
          <w:b/>
        </w:rPr>
      </w:pPr>
    </w:p>
    <w:p w:rsidR="00D47068" w:rsidRDefault="00C56CB5" w:rsidP="00D47068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ins w:id="1946" w:author="DANIEL Charlotte A" w:date="2015-02-05T15:33:00Z"/>
          <w:sz w:val="20"/>
        </w:rPr>
      </w:pPr>
      <w:ins w:id="1947" w:author="DANIEL Charlotte A" w:date="2015-02-05T15:33:00Z">
        <w:r>
          <w:rPr>
            <w:b/>
          </w:rPr>
          <w:t>Asset Type: _S</w:t>
        </w:r>
      </w:ins>
      <w:ins w:id="1948" w:author="DANIEL Charlotte A" w:date="2015-02-10T14:23:00Z">
        <w:r>
          <w:rPr>
            <w:b/>
          </w:rPr>
          <w:t>NA</w:t>
        </w:r>
      </w:ins>
      <w:ins w:id="1949" w:author="DANIEL Charlotte A" w:date="2015-02-10T14:25:00Z">
        <w:r>
          <w:rPr>
            <w:b/>
          </w:rPr>
          <w:t>C</w:t>
        </w:r>
      </w:ins>
      <w:ins w:id="1950" w:author="DANIEL Charlotte A" w:date="2015-02-05T15:33:00Z">
        <w:r w:rsidR="00D47068">
          <w:rPr>
            <w:b/>
          </w:rPr>
          <w:t>__</w:t>
        </w:r>
        <w:r w:rsidR="00D47068" w:rsidRPr="005B6B51">
          <w:rPr>
            <w:sz w:val="20"/>
          </w:rPr>
          <w:tab/>
        </w:r>
        <w:r w:rsidR="00D47068">
          <w:rPr>
            <w:b/>
          </w:rPr>
          <w:t>Description/Short description</w:t>
        </w:r>
        <w:r w:rsidR="00D47068" w:rsidRPr="00C12020">
          <w:rPr>
            <w:b/>
          </w:rPr>
          <w:t>:</w:t>
        </w:r>
        <w:r w:rsidR="00D47068">
          <w:rPr>
            <w:sz w:val="20"/>
          </w:rPr>
          <w:t xml:space="preserve"> _</w:t>
        </w:r>
      </w:ins>
      <w:ins w:id="1951" w:author="DANIEL Charlotte A" w:date="2015-02-10T14:28:00Z">
        <w:r>
          <w:rPr>
            <w:sz w:val="20"/>
          </w:rPr>
          <w:t>Sign Maintenance Action</w:t>
        </w:r>
      </w:ins>
      <w:ins w:id="1952" w:author="DANIEL Charlotte A" w:date="2015-02-05T15:33:00Z">
        <w:r w:rsidR="00D47068">
          <w:rPr>
            <w:sz w:val="20"/>
          </w:rPr>
          <w:t xml:space="preserve">_____                                       </w:t>
        </w:r>
      </w:ins>
    </w:p>
    <w:p w:rsidR="00D47068" w:rsidRPr="00C12020" w:rsidRDefault="00D47068" w:rsidP="00D47068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ins w:id="1953" w:author="DANIEL Charlotte A" w:date="2015-02-05T15:33:00Z"/>
          <w:sz w:val="20"/>
          <w:u w:val="single"/>
        </w:rPr>
      </w:pPr>
      <w:ins w:id="1954" w:author="DANIEL Charlotte A" w:date="2015-02-05T15:33:00Z">
        <w:r>
          <w:rPr>
            <w:sz w:val="20"/>
          </w:rPr>
          <w:t>S</w:t>
        </w:r>
        <w:r w:rsidRPr="00C12020">
          <w:rPr>
            <w:b/>
          </w:rPr>
          <w:t>tart Date</w:t>
        </w:r>
        <w:r>
          <w:t>:  01-JAN-1901</w:t>
        </w:r>
        <w:r w:rsidRPr="00BF1D33">
          <w:rPr>
            <w:sz w:val="20"/>
            <w:u w:val="single"/>
          </w:rPr>
          <w:tab/>
        </w:r>
        <w:r>
          <w:rPr>
            <w:b/>
          </w:rPr>
          <w:tab/>
        </w:r>
        <w:r w:rsidRPr="00C12020">
          <w:rPr>
            <w:b/>
          </w:rPr>
          <w:t>Admin Unit</w:t>
        </w:r>
        <w:r>
          <w:rPr>
            <w:b/>
          </w:rPr>
          <w:t xml:space="preserve"> Type: ASST</w:t>
        </w:r>
        <w:r w:rsidRPr="00C12020">
          <w:rPr>
            <w:sz w:val="20"/>
            <w:u w:val="single"/>
          </w:rPr>
          <w:tab/>
        </w:r>
      </w:ins>
    </w:p>
    <w:p w:rsidR="00D47068" w:rsidRDefault="00D47068" w:rsidP="00D47068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1955" w:author="DANIEL Charlotte A" w:date="2015-02-05T15:33:00Z"/>
          <w:sz w:val="20"/>
          <w:u w:val="single"/>
        </w:rPr>
      </w:pPr>
      <w:ins w:id="1956" w:author="DANIEL Charlotte A" w:date="2015-02-05T15:33:00Z">
        <w:r>
          <w:rPr>
            <w:b/>
          </w:rPr>
          <w:t xml:space="preserve">Network Type:  </w:t>
        </w:r>
        <w:r w:rsidRPr="00BC76F7">
          <w:rPr>
            <w:sz w:val="20"/>
            <w:u w:val="single"/>
          </w:rPr>
          <w:tab/>
        </w:r>
      </w:ins>
    </w:p>
    <w:p w:rsidR="00D47068" w:rsidRPr="00BF1D33" w:rsidRDefault="00D47068" w:rsidP="00D47068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1957" w:author="DANIEL Charlotte A" w:date="2015-02-05T15:33:00Z"/>
          <w:sz w:val="20"/>
        </w:rPr>
      </w:pPr>
      <w:ins w:id="1958" w:author="DANIEL Charlotte A" w:date="2015-02-05T15:33:00Z">
        <w:r>
          <w:rPr>
            <w:sz w:val="20"/>
            <w:u w:val="single"/>
          </w:rPr>
          <w:t>Asset Roles: TI_APPROLE_ASSET_RO, TI_APPROLE_SIGN_ADMIN</w:t>
        </w:r>
      </w:ins>
    </w:p>
    <w:p w:rsidR="00D47068" w:rsidRPr="000C5D73" w:rsidRDefault="00D47068" w:rsidP="00D47068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ins w:id="1959" w:author="DANIEL Charlotte A" w:date="2015-02-05T15:33:00Z"/>
          <w:b/>
        </w:rPr>
      </w:pPr>
      <w:ins w:id="1960" w:author="DANIEL Charlotte A" w:date="2015-02-05T15:33:00Z">
        <w:r>
          <w:rPr>
            <w:sz w:val="20"/>
          </w:rPr>
          <w:br w:type="column"/>
        </w:r>
      </w:ins>
    </w:p>
    <w:p w:rsidR="00D47068" w:rsidRDefault="00D47068" w:rsidP="00D47068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ins w:id="1961" w:author="DANIEL Charlotte A" w:date="2015-02-05T15:33:00Z"/>
          <w:sz w:val="20"/>
        </w:rPr>
        <w:sectPr w:rsidR="00D47068" w:rsidSect="00EF21FD">
          <w:type w:val="continuous"/>
          <w:pgSz w:w="15840" w:h="12240" w:orient="landscape"/>
          <w:pgMar w:top="720" w:right="720" w:bottom="720" w:left="720" w:header="720" w:footer="720" w:gutter="0"/>
          <w:cols w:num="2" w:space="3240" w:equalWidth="0">
            <w:col w:w="10440" w:space="360"/>
            <w:col w:w="3600"/>
          </w:cols>
          <w:docGrid w:linePitch="360"/>
        </w:sectPr>
      </w:pPr>
    </w:p>
    <w:p w:rsidR="00D47068" w:rsidRPr="0098549D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62" w:author="DANIEL Charlotte A" w:date="2015-02-05T15:33:00Z"/>
          <w:b/>
          <w:sz w:val="20"/>
        </w:rPr>
      </w:pPr>
      <w:ins w:id="1963" w:author="DANIEL Charlotte A" w:date="2015-02-05T15:33:00Z">
        <w:r>
          <w:rPr>
            <w:b/>
            <w:noProof/>
            <w:sz w:val="20"/>
          </w:rPr>
          <w:lastRenderedPageBreak/>
          <w:drawing>
            <wp:inline distT="0" distB="0" distL="0" distR="0" wp14:anchorId="69EF6C37" wp14:editId="21177A1C">
              <wp:extent cx="7772400" cy="129540"/>
              <wp:effectExtent l="0" t="0" r="0" b="3810"/>
              <wp:docPr id="16" name="Picture 16" descr="BD10290_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BD10290_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240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64" w:author="DANIEL Charlotte A" w:date="2015-02-05T15:33:00Z"/>
          <w:b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65" w:author="DANIEL Charlotte A" w:date="2015-02-05T15:33:00Z"/>
          <w:b/>
        </w:rPr>
      </w:pPr>
      <w:ins w:id="1966" w:author="DANIEL Charlotte A" w:date="2015-02-05T15:33:00Z">
        <w:r>
          <w:rPr>
            <w:b/>
          </w:rPr>
          <w:t>Specifications</w:t>
        </w:r>
      </w:ins>
    </w:p>
    <w:tbl>
      <w:tblPr>
        <w:tblW w:w="81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17"/>
        <w:gridCol w:w="1624"/>
        <w:gridCol w:w="1616"/>
        <w:gridCol w:w="1616"/>
        <w:gridCol w:w="1616"/>
      </w:tblGrid>
      <w:tr w:rsidR="00D47068" w:rsidRPr="00532B0F" w:rsidTr="007F6AF3">
        <w:trPr>
          <w:ins w:id="1967" w:author="DANIEL Charlotte A" w:date="2015-02-05T15:33:00Z"/>
        </w:trPr>
        <w:tc>
          <w:tcPr>
            <w:tcW w:w="1717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968" w:author="DANIEL Charlotte A" w:date="2015-02-05T15:33:00Z"/>
                <w:b/>
                <w:bCs/>
                <w:color w:val="FFFFFF"/>
                <w:sz w:val="20"/>
              </w:rPr>
            </w:pPr>
            <w:ins w:id="1969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Continuous/Point</w:t>
              </w:r>
            </w:ins>
          </w:p>
        </w:tc>
        <w:tc>
          <w:tcPr>
            <w:tcW w:w="1624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970" w:author="DANIEL Charlotte A" w:date="2015-02-05T15:33:00Z"/>
                <w:b/>
                <w:bCs/>
                <w:color w:val="FFFFFF"/>
                <w:sz w:val="20"/>
              </w:rPr>
            </w:pPr>
            <w:proofErr w:type="spellStart"/>
            <w:ins w:id="1971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Elec</w:t>
              </w:r>
              <w:proofErr w:type="spellEnd"/>
              <w:r w:rsidRPr="00532B0F">
                <w:rPr>
                  <w:b/>
                  <w:bCs/>
                  <w:color w:val="FFFFFF"/>
                  <w:sz w:val="20"/>
                </w:rPr>
                <w:t>/Drain/</w:t>
              </w:r>
              <w:proofErr w:type="spellStart"/>
              <w:r w:rsidRPr="00532B0F">
                <w:rPr>
                  <w:b/>
                  <w:bCs/>
                  <w:color w:val="FFFFFF"/>
                  <w:sz w:val="20"/>
                </w:rPr>
                <w:t>Carr</w:t>
              </w:r>
              <w:proofErr w:type="spellEnd"/>
            </w:ins>
          </w:p>
        </w:tc>
        <w:tc>
          <w:tcPr>
            <w:tcW w:w="1616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972" w:author="DANIEL Charlotte A" w:date="2015-02-05T15:33:00Z"/>
                <w:b/>
                <w:bCs/>
                <w:color w:val="FFFFFF"/>
                <w:sz w:val="20"/>
              </w:rPr>
            </w:pPr>
            <w:ins w:id="1973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Category</w:t>
              </w:r>
            </w:ins>
          </w:p>
        </w:tc>
        <w:tc>
          <w:tcPr>
            <w:tcW w:w="1616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974" w:author="DANIEL Charlotte A" w:date="2015-02-05T15:33:00Z"/>
                <w:b/>
                <w:bCs/>
                <w:color w:val="FFFFFF"/>
                <w:sz w:val="20"/>
              </w:rPr>
            </w:pPr>
            <w:ins w:id="1975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View Name</w:t>
              </w:r>
            </w:ins>
          </w:p>
        </w:tc>
        <w:tc>
          <w:tcPr>
            <w:tcW w:w="1616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1976" w:author="DANIEL Charlotte A" w:date="2015-02-05T15:33:00Z"/>
                <w:b/>
                <w:bCs/>
                <w:color w:val="FFFFFF"/>
                <w:sz w:val="20"/>
              </w:rPr>
            </w:pPr>
            <w:ins w:id="1977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Short Description</w:t>
              </w:r>
            </w:ins>
          </w:p>
        </w:tc>
      </w:tr>
      <w:tr w:rsidR="00D47068" w:rsidRPr="00532B0F" w:rsidTr="007F6AF3">
        <w:trPr>
          <w:ins w:id="1978" w:author="DANIEL Charlotte A" w:date="2015-02-05T15:33:00Z"/>
        </w:trPr>
        <w:tc>
          <w:tcPr>
            <w:tcW w:w="1717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979" w:author="DANIEL Charlotte A" w:date="2015-02-05T15:33:00Z"/>
                <w:sz w:val="20"/>
              </w:rPr>
            </w:pPr>
            <w:ins w:id="1980" w:author="DANIEL Charlotte A" w:date="2015-02-05T15:33:00Z">
              <w:r>
                <w:rPr>
                  <w:sz w:val="20"/>
                </w:rPr>
                <w:t>P</w:t>
              </w:r>
            </w:ins>
          </w:p>
        </w:tc>
        <w:tc>
          <w:tcPr>
            <w:tcW w:w="1624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981" w:author="DANIEL Charlotte A" w:date="2015-02-05T15:33:00Z"/>
                <w:sz w:val="20"/>
              </w:rPr>
            </w:pPr>
            <w:ins w:id="1982" w:author="DANIEL Charlotte A" w:date="2015-02-05T15:33:00Z">
              <w:r>
                <w:rPr>
                  <w:sz w:val="20"/>
                </w:rPr>
                <w:t xml:space="preserve"> C</w:t>
              </w:r>
            </w:ins>
          </w:p>
        </w:tc>
        <w:tc>
          <w:tcPr>
            <w:tcW w:w="1616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983" w:author="DANIEL Charlotte A" w:date="2015-02-05T15:33:00Z"/>
                <w:sz w:val="20"/>
              </w:rPr>
            </w:pPr>
            <w:ins w:id="1984" w:author="DANIEL Charlotte A" w:date="2015-02-05T15:33:00Z">
              <w:r w:rsidRPr="004A4E3A">
                <w:rPr>
                  <w:color w:val="C00000"/>
                  <w:sz w:val="20"/>
                </w:rPr>
                <w:t>I</w:t>
              </w:r>
            </w:ins>
          </w:p>
        </w:tc>
        <w:tc>
          <w:tcPr>
            <w:tcW w:w="1616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985" w:author="DANIEL Charlotte A" w:date="2015-02-05T15:33:00Z"/>
                <w:sz w:val="20"/>
              </w:rPr>
            </w:pPr>
            <w:ins w:id="1986" w:author="DANIEL Charlotte A" w:date="2015-02-05T15:33:00Z">
              <w:r>
                <w:rPr>
                  <w:sz w:val="20"/>
                </w:rPr>
                <w:t>(Not required)</w:t>
              </w:r>
            </w:ins>
          </w:p>
        </w:tc>
        <w:tc>
          <w:tcPr>
            <w:tcW w:w="1616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1987" w:author="DANIEL Charlotte A" w:date="2015-02-05T15:33:00Z"/>
                <w:sz w:val="20"/>
              </w:rPr>
            </w:pPr>
            <w:ins w:id="1988" w:author="DANIEL Charlotte A" w:date="2015-02-05T15:33:00Z">
              <w:r>
                <w:rPr>
                  <w:sz w:val="20"/>
                </w:rPr>
                <w:t>(As above)</w:t>
              </w:r>
            </w:ins>
          </w:p>
        </w:tc>
      </w:tr>
    </w:tbl>
    <w:p w:rsidR="00D47068" w:rsidRPr="0098549D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89" w:author="DANIEL Charlotte A" w:date="2015-02-05T15:33:00Z"/>
          <w:sz w:val="20"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90" w:author="DANIEL Charlotte A" w:date="2015-02-05T15:33:00Z"/>
          <w:b/>
        </w:rPr>
      </w:pPr>
      <w:ins w:id="1991" w:author="DANIEL Charlotte A" w:date="2015-02-05T15:33:00Z">
        <w:r w:rsidRPr="00972E87">
          <w:rPr>
            <w:b/>
          </w:rPr>
          <w:t>Properties</w:t>
        </w:r>
        <w:r>
          <w:rPr>
            <w:b/>
          </w:rPr>
          <w:t xml:space="preserve"> (</w:t>
        </w:r>
        <w:r w:rsidRPr="005A42AE">
          <w:rPr>
            <w:b/>
            <w:color w:val="FF0000"/>
          </w:rPr>
          <w:t>Not sure which ones (if any) should be selected</w:t>
        </w:r>
        <w:r>
          <w:rPr>
            <w:b/>
          </w:rPr>
          <w:t>)</w:t>
        </w:r>
      </w:ins>
    </w:p>
    <w:p w:rsidR="00D47068" w:rsidRDefault="00D47068" w:rsidP="00D47068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ins w:id="1992" w:author="DANIEL Charlotte A" w:date="2015-02-05T15:33:00Z"/>
          <w:sz w:val="20"/>
        </w:rPr>
      </w:pPr>
      <w:ins w:id="1993" w:author="DANIEL Charlotte A" w:date="2015-02-05T15:33:00Z">
        <w:r w:rsidRPr="005E4000">
          <w:rPr>
            <w:b/>
            <w:strike/>
            <w:sz w:val="20"/>
          </w:rPr>
          <w:lastRenderedPageBreak/>
          <w:t>[] Linear</w:t>
        </w:r>
        <w:r>
          <w:rPr>
            <w:b/>
            <w:sz w:val="20"/>
          </w:rPr>
          <w:t xml:space="preserve">      </w:t>
        </w:r>
        <w:r w:rsidRPr="000C5D73">
          <w:rPr>
            <w:b/>
            <w:sz w:val="20"/>
          </w:rPr>
          <w:t>[]</w:t>
        </w:r>
        <w:r>
          <w:rPr>
            <w:sz w:val="20"/>
          </w:rPr>
          <w:t xml:space="preserve"> XSP Allowed          </w:t>
        </w:r>
        <w:r w:rsidRPr="000C5D73">
          <w:rPr>
            <w:b/>
            <w:sz w:val="20"/>
          </w:rPr>
          <w:t>[ ]</w:t>
        </w:r>
        <w:r>
          <w:rPr>
            <w:sz w:val="20"/>
          </w:rPr>
          <w:t xml:space="preserve"> Contiguous      </w:t>
        </w:r>
        <w:r w:rsidRPr="000C5D73">
          <w:rPr>
            <w:b/>
            <w:sz w:val="20"/>
          </w:rPr>
          <w:t>[</w:t>
        </w:r>
        <w:r>
          <w:rPr>
            <w:b/>
            <w:sz w:val="20"/>
          </w:rPr>
          <w:t xml:space="preserve"> </w:t>
        </w:r>
        <w:r w:rsidRPr="000C5D73">
          <w:rPr>
            <w:b/>
            <w:sz w:val="20"/>
          </w:rPr>
          <w:t>]</w:t>
        </w:r>
        <w:r>
          <w:rPr>
            <w:b/>
            <w:sz w:val="20"/>
          </w:rPr>
          <w:t xml:space="preserve"> </w:t>
        </w:r>
        <w:r>
          <w:rPr>
            <w:sz w:val="20"/>
          </w:rPr>
          <w:t xml:space="preserve">Replaceable         </w:t>
        </w:r>
        <w:r w:rsidRPr="000C5D73">
          <w:rPr>
            <w:b/>
            <w:sz w:val="20"/>
          </w:rPr>
          <w:t>[</w:t>
        </w:r>
        <w:r>
          <w:rPr>
            <w:b/>
            <w:sz w:val="20"/>
          </w:rPr>
          <w:t xml:space="preserve"> </w:t>
        </w:r>
        <w:r w:rsidRPr="000C5D73">
          <w:rPr>
            <w:b/>
            <w:sz w:val="20"/>
          </w:rPr>
          <w:t>]</w:t>
        </w:r>
        <w:r>
          <w:rPr>
            <w:b/>
            <w:sz w:val="20"/>
          </w:rPr>
          <w:t xml:space="preserve"> </w:t>
        </w:r>
        <w:r>
          <w:rPr>
            <w:sz w:val="20"/>
          </w:rPr>
          <w:t xml:space="preserve">Exclusive        [ ] Use XY          </w:t>
        </w:r>
        <w:r w:rsidRPr="000C5D73">
          <w:rPr>
            <w:b/>
            <w:sz w:val="20"/>
          </w:rPr>
          <w:t>[</w:t>
        </w:r>
        <w:r>
          <w:rPr>
            <w:b/>
            <w:sz w:val="20"/>
          </w:rPr>
          <w:t xml:space="preserve"> </w:t>
        </w:r>
        <w:r w:rsidRPr="000C5D73">
          <w:rPr>
            <w:b/>
            <w:sz w:val="20"/>
          </w:rPr>
          <w:t>]</w:t>
        </w:r>
        <w:r>
          <w:rPr>
            <w:sz w:val="20"/>
          </w:rPr>
          <w:t xml:space="preserve"> Multiple Allowed       </w:t>
        </w:r>
        <w:r w:rsidRPr="000C5D73">
          <w:rPr>
            <w:b/>
            <w:sz w:val="20"/>
          </w:rPr>
          <w:t>[</w:t>
        </w:r>
        <w:r>
          <w:rPr>
            <w:b/>
            <w:sz w:val="20"/>
          </w:rPr>
          <w:t>X</w:t>
        </w:r>
        <w:r w:rsidRPr="000C5D73">
          <w:rPr>
            <w:b/>
            <w:sz w:val="20"/>
          </w:rPr>
          <w:t>]</w:t>
        </w:r>
        <w:r>
          <w:rPr>
            <w:sz w:val="20"/>
          </w:rPr>
          <w:t xml:space="preserve"> End Location       </w:t>
        </w:r>
        <w:r w:rsidRPr="000C5D73">
          <w:rPr>
            <w:b/>
            <w:sz w:val="20"/>
          </w:rPr>
          <w:t>[ ]</w:t>
        </w:r>
        <w:r>
          <w:rPr>
            <w:sz w:val="20"/>
          </w:rPr>
          <w:t xml:space="preserve"> Top in Hierarchy</w:t>
        </w:r>
      </w:ins>
    </w:p>
    <w:p w:rsidR="00D47068" w:rsidRDefault="00D47068" w:rsidP="00D47068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ins w:id="1994" w:author="DANIEL Charlotte A" w:date="2015-02-05T15:33:00Z"/>
          <w:sz w:val="20"/>
        </w:rPr>
      </w:pPr>
    </w:p>
    <w:p w:rsidR="00D47068" w:rsidRDefault="00D47068" w:rsidP="00D47068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ins w:id="1995" w:author="DANIEL Charlotte A" w:date="2015-02-05T15:33:00Z"/>
          <w:sz w:val="20"/>
        </w:rPr>
      </w:pPr>
      <w:ins w:id="1996" w:author="DANIEL Charlotte A" w:date="2015-02-05T15:33:00Z">
        <w:r>
          <w:rPr>
            <w:sz w:val="20"/>
          </w:rPr>
          <w:t>Located on the network? [ ]</w:t>
        </w:r>
      </w:ins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97" w:author="DANIEL Charlotte A" w:date="2015-02-05T15:33:00Z"/>
          <w:sz w:val="20"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1998" w:author="DANIEL Charlotte A" w:date="2015-02-05T15:33:00Z"/>
          <w:sz w:val="20"/>
        </w:rPr>
      </w:pPr>
      <w:ins w:id="1999" w:author="DANIEL Charlotte A" w:date="2015-02-05T15:33:00Z">
        <w:r>
          <w:rPr>
            <w:b/>
            <w:noProof/>
            <w:sz w:val="20"/>
          </w:rPr>
          <w:drawing>
            <wp:inline distT="0" distB="0" distL="0" distR="0" wp14:anchorId="1CB44EE1" wp14:editId="4C42C4E3">
              <wp:extent cx="7772400" cy="129540"/>
              <wp:effectExtent l="0" t="0" r="0" b="3810"/>
              <wp:docPr id="20" name="Picture 20" descr="BD10290_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D10290_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240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47068" w:rsidRPr="00972E87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000" w:author="DANIEL Charlotte A" w:date="2015-02-05T15:33:00Z"/>
          <w:b/>
        </w:rPr>
      </w:pPr>
      <w:ins w:id="2001" w:author="DANIEL Charlotte A" w:date="2015-02-05T15:33:00Z">
        <w:r>
          <w:rPr>
            <w:b/>
          </w:rPr>
          <w:t>Attributes</w:t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28"/>
        <w:gridCol w:w="2640"/>
        <w:gridCol w:w="990"/>
        <w:gridCol w:w="540"/>
        <w:gridCol w:w="1080"/>
        <w:gridCol w:w="1440"/>
        <w:gridCol w:w="1890"/>
        <w:gridCol w:w="720"/>
        <w:gridCol w:w="720"/>
        <w:gridCol w:w="720"/>
        <w:gridCol w:w="1350"/>
        <w:gridCol w:w="360"/>
        <w:gridCol w:w="360"/>
        <w:gridCol w:w="540"/>
        <w:gridCol w:w="540"/>
      </w:tblGrid>
      <w:tr w:rsidR="00D47068" w:rsidRPr="00532B0F" w:rsidTr="007F6AF3">
        <w:trPr>
          <w:cantSplit/>
          <w:trHeight w:val="1578"/>
          <w:ins w:id="2002" w:author="DANIEL Charlotte A" w:date="2015-02-05T15:33:00Z"/>
        </w:trPr>
        <w:tc>
          <w:tcPr>
            <w:tcW w:w="528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03" w:author="DANIEL Charlotte A" w:date="2015-02-05T15:33:00Z"/>
                <w:b/>
                <w:bCs/>
                <w:color w:val="FFFFFF"/>
                <w:sz w:val="20"/>
              </w:rPr>
            </w:pPr>
            <w:proofErr w:type="spellStart"/>
            <w:ins w:id="2004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Seq</w:t>
              </w:r>
              <w:proofErr w:type="spellEnd"/>
            </w:ins>
          </w:p>
        </w:tc>
        <w:tc>
          <w:tcPr>
            <w:tcW w:w="26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05" w:author="DANIEL Charlotte A" w:date="2015-02-05T15:33:00Z"/>
                <w:b/>
                <w:bCs/>
                <w:color w:val="FFFFFF"/>
                <w:sz w:val="20"/>
              </w:rPr>
            </w:pPr>
            <w:ins w:id="2006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Screen Text</w:t>
              </w:r>
            </w:ins>
          </w:p>
        </w:tc>
        <w:tc>
          <w:tcPr>
            <w:tcW w:w="99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07" w:author="DANIEL Charlotte A" w:date="2015-02-05T15:33:00Z"/>
                <w:b/>
                <w:bCs/>
                <w:color w:val="FFFFFF"/>
                <w:sz w:val="20"/>
              </w:rPr>
            </w:pPr>
            <w:ins w:id="2008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Length</w:t>
              </w:r>
            </w:ins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09" w:author="DANIEL Charlotte A" w:date="2015-02-05T15:33:00Z"/>
                <w:b/>
                <w:bCs/>
                <w:color w:val="FFFFFF"/>
                <w:sz w:val="20"/>
              </w:rPr>
            </w:pPr>
            <w:ins w:id="2010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Dec</w:t>
              </w:r>
            </w:ins>
          </w:p>
        </w:tc>
        <w:tc>
          <w:tcPr>
            <w:tcW w:w="108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11" w:author="DANIEL Charlotte A" w:date="2015-02-05T15:33:00Z"/>
                <w:b/>
                <w:bCs/>
                <w:color w:val="FFFFFF"/>
                <w:sz w:val="20"/>
              </w:rPr>
            </w:pPr>
            <w:ins w:id="2012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Format</w:t>
              </w:r>
            </w:ins>
          </w:p>
        </w:tc>
        <w:tc>
          <w:tcPr>
            <w:tcW w:w="14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13" w:author="DANIEL Charlotte A" w:date="2015-02-05T15:33:00Z"/>
                <w:b/>
                <w:bCs/>
                <w:color w:val="FFFFFF"/>
                <w:sz w:val="20"/>
              </w:rPr>
            </w:pPr>
            <w:ins w:id="2014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Domain</w:t>
              </w:r>
            </w:ins>
          </w:p>
        </w:tc>
        <w:tc>
          <w:tcPr>
            <w:tcW w:w="189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15" w:author="DANIEL Charlotte A" w:date="2015-02-05T15:33:00Z"/>
                <w:b/>
                <w:bCs/>
                <w:color w:val="FFFFFF"/>
                <w:sz w:val="20"/>
              </w:rPr>
            </w:pPr>
            <w:ins w:id="2016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 xml:space="preserve">View </w:t>
              </w:r>
              <w:proofErr w:type="spellStart"/>
              <w:r w:rsidRPr="00532B0F">
                <w:rPr>
                  <w:b/>
                  <w:bCs/>
                  <w:color w:val="FFFFFF"/>
                  <w:sz w:val="20"/>
                </w:rPr>
                <w:t>Attrib</w:t>
              </w:r>
              <w:proofErr w:type="spellEnd"/>
              <w:r>
                <w:rPr>
                  <w:b/>
                  <w:bCs/>
                  <w:color w:val="FFFFFF"/>
                  <w:sz w:val="20"/>
                </w:rPr>
                <w:t xml:space="preserve"> /  Column Name</w:t>
              </w:r>
            </w:ins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17" w:author="DANIEL Charlotte A" w:date="2015-02-05T15:33:00Z"/>
                <w:b/>
                <w:bCs/>
                <w:color w:val="FFFFFF"/>
                <w:sz w:val="20"/>
              </w:rPr>
            </w:pPr>
            <w:ins w:id="2018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Min</w:t>
              </w:r>
            </w:ins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19" w:author="DANIEL Charlotte A" w:date="2015-02-05T15:33:00Z"/>
                <w:b/>
                <w:bCs/>
                <w:color w:val="FFFFFF"/>
                <w:sz w:val="20"/>
              </w:rPr>
            </w:pPr>
            <w:ins w:id="2020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Max</w:t>
              </w:r>
            </w:ins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21" w:author="DANIEL Charlotte A" w:date="2015-02-05T15:33:00Z"/>
                <w:b/>
                <w:bCs/>
                <w:color w:val="FFFFFF"/>
                <w:sz w:val="20"/>
              </w:rPr>
            </w:pPr>
            <w:ins w:id="2022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Units</w:t>
              </w:r>
            </w:ins>
          </w:p>
        </w:tc>
        <w:tc>
          <w:tcPr>
            <w:tcW w:w="1350" w:type="dxa"/>
            <w:shd w:val="solid" w:color="000080" w:fill="FFFFFF"/>
            <w:textDirection w:val="tbRl"/>
            <w:vAlign w:val="center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23" w:author="DANIEL Charlotte A" w:date="2015-02-05T15:33:00Z"/>
                <w:b/>
                <w:bCs/>
                <w:color w:val="FFFFFF"/>
                <w:sz w:val="20"/>
              </w:rPr>
            </w:pPr>
            <w:ins w:id="2024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Start Date</w:t>
              </w:r>
            </w:ins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25" w:author="DANIEL Charlotte A" w:date="2015-02-05T15:33:00Z"/>
                <w:b/>
                <w:bCs/>
                <w:color w:val="FFFFFF"/>
                <w:sz w:val="20"/>
              </w:rPr>
            </w:pPr>
            <w:ins w:id="2026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M</w:t>
              </w:r>
              <w:r>
                <w:rPr>
                  <w:b/>
                  <w:bCs/>
                  <w:color w:val="FFFFFF"/>
                  <w:sz w:val="20"/>
                </w:rPr>
                <w:t>andatory?</w:t>
              </w:r>
            </w:ins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27" w:author="DANIEL Charlotte A" w:date="2015-02-05T15:33:00Z"/>
                <w:b/>
                <w:bCs/>
                <w:color w:val="FFFFFF"/>
                <w:sz w:val="20"/>
              </w:rPr>
            </w:pPr>
            <w:ins w:id="2028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E</w:t>
              </w:r>
              <w:r>
                <w:rPr>
                  <w:b/>
                  <w:bCs/>
                  <w:color w:val="FFFFFF"/>
                  <w:sz w:val="20"/>
                </w:rPr>
                <w:t>xclusive?</w:t>
              </w:r>
            </w:ins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29" w:author="DANIEL Charlotte A" w:date="2015-02-05T15:33:00Z"/>
                <w:b/>
                <w:bCs/>
                <w:color w:val="FFFFFF"/>
                <w:sz w:val="20"/>
              </w:rPr>
            </w:pPr>
            <w:ins w:id="2030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Displayed</w:t>
              </w:r>
            </w:ins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031" w:author="DANIEL Charlotte A" w:date="2015-02-05T15:33:00Z"/>
                <w:b/>
                <w:bCs/>
                <w:color w:val="FFFFFF"/>
                <w:sz w:val="20"/>
              </w:rPr>
            </w:pPr>
            <w:ins w:id="2032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Width</w:t>
              </w:r>
            </w:ins>
          </w:p>
        </w:tc>
      </w:tr>
      <w:tr w:rsidR="00D47068" w:rsidRPr="00532B0F" w:rsidTr="007F6AF3">
        <w:trPr>
          <w:trHeight w:val="309"/>
          <w:ins w:id="2033" w:author="DANIEL Charlotte A" w:date="2015-02-05T15:33:00Z"/>
        </w:trPr>
        <w:tc>
          <w:tcPr>
            <w:tcW w:w="528" w:type="dxa"/>
            <w:shd w:val="clear" w:color="auto" w:fill="auto"/>
          </w:tcPr>
          <w:p w:rsidR="00D47068" w:rsidRPr="004A4E3A" w:rsidRDefault="00D47068" w:rsidP="00F34B04">
            <w:pPr>
              <w:pStyle w:val="ListParagraph"/>
              <w:numPr>
                <w:ilvl w:val="0"/>
                <w:numId w:val="2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34" w:author="DANIEL Charlotte A" w:date="2015-02-05T15:33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35" w:author="DANIEL Charlotte A" w:date="2015-02-05T15:33:00Z"/>
                <w:sz w:val="20"/>
              </w:rPr>
            </w:pPr>
            <w:ins w:id="2036" w:author="DANIEL Charlotte A" w:date="2015-02-05T15:33:00Z">
              <w:r>
                <w:rPr>
                  <w:sz w:val="20"/>
                </w:rPr>
                <w:t>Identification</w:t>
              </w:r>
            </w:ins>
          </w:p>
        </w:tc>
        <w:tc>
          <w:tcPr>
            <w:tcW w:w="99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37" w:author="DANIEL Charlotte A" w:date="2015-02-05T15:33:00Z"/>
                <w:sz w:val="20"/>
              </w:rPr>
            </w:pPr>
            <w:ins w:id="2038" w:author="DANIEL Charlotte A" w:date="2015-02-05T15:33:00Z">
              <w:r>
                <w:rPr>
                  <w:sz w:val="20"/>
                </w:rPr>
                <w:t>9</w:t>
              </w:r>
            </w:ins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39" w:author="DANIEL Charlotte A" w:date="2015-02-05T15:33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40" w:author="DANIEL Charlotte A" w:date="2015-02-05T15:33:00Z"/>
                <w:sz w:val="20"/>
              </w:rPr>
            </w:pPr>
            <w:ins w:id="2041" w:author="DANIEL Charlotte A" w:date="2015-02-05T15:33:00Z">
              <w:r>
                <w:rPr>
                  <w:sz w:val="20"/>
                </w:rPr>
                <w:t>Number</w:t>
              </w:r>
            </w:ins>
          </w:p>
        </w:tc>
        <w:tc>
          <w:tcPr>
            <w:tcW w:w="14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42" w:author="DANIEL Charlotte A" w:date="2015-02-05T15:33:00Z"/>
                <w:sz w:val="20"/>
              </w:rPr>
            </w:pPr>
          </w:p>
        </w:tc>
        <w:tc>
          <w:tcPr>
            <w:tcW w:w="189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43" w:author="DANIEL Charlotte A" w:date="2015-02-05T15:33:00Z"/>
                <w:sz w:val="20"/>
              </w:rPr>
            </w:pPr>
            <w:ins w:id="2044" w:author="DANIEL Charlotte A" w:date="2015-02-05T15:33:00Z">
              <w:r>
                <w:rPr>
                  <w:sz w:val="20"/>
                </w:rPr>
                <w:t>IIT_NE_ID</w:t>
              </w:r>
            </w:ins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45" w:author="DANIEL Charlotte A" w:date="2015-02-05T15:3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46" w:author="DANIEL Charlotte A" w:date="2015-02-05T15:33:00Z"/>
                <w:sz w:val="20"/>
              </w:rPr>
            </w:pPr>
          </w:p>
        </w:tc>
        <w:tc>
          <w:tcPr>
            <w:tcW w:w="72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47" w:author="DANIEL Charlotte A" w:date="2015-02-05T15:33:00Z"/>
                <w:sz w:val="20"/>
              </w:rPr>
            </w:pPr>
          </w:p>
        </w:tc>
        <w:tc>
          <w:tcPr>
            <w:tcW w:w="135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48" w:author="DANIEL Charlotte A" w:date="2015-02-05T15:33:00Z"/>
                <w:sz w:val="20"/>
              </w:rPr>
            </w:pPr>
            <w:ins w:id="2049" w:author="DANIEL Charlotte A" w:date="2015-02-05T15:33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50" w:author="DANIEL Charlotte A" w:date="2015-02-05T15:33:00Z"/>
                <w:sz w:val="20"/>
              </w:rPr>
            </w:pPr>
            <w:ins w:id="2051" w:author="DANIEL Charlotte A" w:date="2015-02-05T15:33:00Z">
              <w:r>
                <w:rPr>
                  <w:sz w:val="20"/>
                </w:rPr>
                <w:t>Y</w:t>
              </w:r>
            </w:ins>
          </w:p>
        </w:tc>
        <w:tc>
          <w:tcPr>
            <w:tcW w:w="36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52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53" w:author="DANIEL Charlotte A" w:date="2015-02-05T15:33:00Z"/>
                <w:sz w:val="20"/>
              </w:rPr>
            </w:pPr>
            <w:ins w:id="2054" w:author="DANIEL Charlotte A" w:date="2015-02-05T15:33:00Z">
              <w:r>
                <w:rPr>
                  <w:sz w:val="20"/>
                </w:rPr>
                <w:t>N</w:t>
              </w:r>
            </w:ins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55" w:author="DANIEL Charlotte A" w:date="2015-02-05T15:33:00Z"/>
                <w:sz w:val="20"/>
              </w:rPr>
            </w:pPr>
          </w:p>
        </w:tc>
      </w:tr>
      <w:tr w:rsidR="00D47068" w:rsidRPr="00532B0F" w:rsidTr="007F6AF3">
        <w:trPr>
          <w:trHeight w:val="309"/>
          <w:ins w:id="2056" w:author="DANIEL Charlotte A" w:date="2015-02-05T15:33:00Z"/>
        </w:trPr>
        <w:tc>
          <w:tcPr>
            <w:tcW w:w="528" w:type="dxa"/>
            <w:shd w:val="clear" w:color="auto" w:fill="auto"/>
          </w:tcPr>
          <w:p w:rsidR="00D47068" w:rsidRPr="004A4E3A" w:rsidRDefault="00D47068" w:rsidP="00F34B04">
            <w:pPr>
              <w:pStyle w:val="ListParagraph"/>
              <w:numPr>
                <w:ilvl w:val="0"/>
                <w:numId w:val="2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57" w:author="DANIEL Charlotte A" w:date="2015-02-05T15:33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58" w:author="DANIEL Charlotte A" w:date="2015-02-05T15:33:00Z"/>
                <w:sz w:val="20"/>
              </w:rPr>
            </w:pPr>
            <w:ins w:id="2059" w:author="DANIEL Charlotte A" w:date="2015-02-05T15:38:00Z">
              <w:r>
                <w:rPr>
                  <w:sz w:val="20"/>
                </w:rPr>
                <w:t>Action Name</w:t>
              </w:r>
            </w:ins>
          </w:p>
        </w:tc>
        <w:tc>
          <w:tcPr>
            <w:tcW w:w="99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60" w:author="DANIEL Charlotte A" w:date="2015-02-05T15:33:00Z"/>
                <w:sz w:val="20"/>
              </w:rPr>
            </w:pPr>
            <w:ins w:id="2061" w:author="DANIEL Charlotte A" w:date="2015-02-05T15:38:00Z">
              <w:r>
                <w:rPr>
                  <w:sz w:val="20"/>
                </w:rPr>
                <w:t>30</w:t>
              </w:r>
            </w:ins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62" w:author="DANIEL Charlotte A" w:date="2015-02-05T15:33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63" w:author="DANIEL Charlotte A" w:date="2015-02-05T15:33:00Z"/>
                <w:sz w:val="20"/>
              </w:rPr>
            </w:pPr>
            <w:ins w:id="2064" w:author="DANIEL Charlotte A" w:date="2015-02-05T15:33:00Z">
              <w:r>
                <w:rPr>
                  <w:sz w:val="20"/>
                </w:rPr>
                <w:t>VarChar2</w:t>
              </w:r>
            </w:ins>
          </w:p>
        </w:tc>
        <w:tc>
          <w:tcPr>
            <w:tcW w:w="14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65" w:author="DANIEL Charlotte A" w:date="2015-02-05T15:33:00Z"/>
                <w:sz w:val="20"/>
              </w:rPr>
            </w:pPr>
          </w:p>
        </w:tc>
        <w:tc>
          <w:tcPr>
            <w:tcW w:w="189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66" w:author="DANIEL Charlotte A" w:date="2015-02-05T15:33:00Z"/>
                <w:sz w:val="20"/>
              </w:rPr>
            </w:pPr>
            <w:ins w:id="2067" w:author="DANIEL Charlotte A" w:date="2015-02-05T15:38:00Z">
              <w:r>
                <w:rPr>
                  <w:sz w:val="20"/>
                </w:rPr>
                <w:t>ACTN_NM</w:t>
              </w:r>
            </w:ins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68" w:author="DANIEL Charlotte A" w:date="2015-02-05T15:3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69" w:author="DANIEL Charlotte A" w:date="2015-02-05T15:33:00Z"/>
                <w:sz w:val="20"/>
              </w:rPr>
            </w:pPr>
          </w:p>
        </w:tc>
        <w:tc>
          <w:tcPr>
            <w:tcW w:w="72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70" w:author="DANIEL Charlotte A" w:date="2015-02-05T15:33:00Z"/>
                <w:sz w:val="20"/>
              </w:rPr>
            </w:pPr>
          </w:p>
        </w:tc>
        <w:tc>
          <w:tcPr>
            <w:tcW w:w="135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71" w:author="DANIEL Charlotte A" w:date="2015-02-05T15:33:00Z"/>
                <w:sz w:val="20"/>
              </w:rPr>
            </w:pPr>
            <w:ins w:id="2072" w:author="DANIEL Charlotte A" w:date="2015-02-05T15:33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73" w:author="DANIEL Charlotte A" w:date="2015-02-05T15:33:00Z"/>
                <w:sz w:val="20"/>
              </w:rPr>
            </w:pPr>
            <w:ins w:id="2074" w:author="DANIEL Charlotte A" w:date="2015-02-05T15:33:00Z">
              <w:r>
                <w:rPr>
                  <w:sz w:val="20"/>
                </w:rPr>
                <w:t>Y</w:t>
              </w:r>
            </w:ins>
          </w:p>
        </w:tc>
        <w:tc>
          <w:tcPr>
            <w:tcW w:w="36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75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76" w:author="DANIEL Charlotte A" w:date="2015-02-05T15:33:00Z"/>
                <w:sz w:val="20"/>
              </w:rPr>
            </w:pPr>
            <w:ins w:id="2077" w:author="DANIEL Charlotte A" w:date="2015-02-05T15:33:00Z">
              <w:r>
                <w:rPr>
                  <w:sz w:val="20"/>
                </w:rPr>
                <w:t>Y</w:t>
              </w:r>
            </w:ins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78" w:author="DANIEL Charlotte A" w:date="2015-02-05T15:33:00Z"/>
                <w:sz w:val="20"/>
              </w:rPr>
            </w:pPr>
          </w:p>
        </w:tc>
      </w:tr>
      <w:tr w:rsidR="00D47068" w:rsidRPr="00532B0F" w:rsidTr="007F6AF3">
        <w:trPr>
          <w:ins w:id="2079" w:author="DANIEL Charlotte A" w:date="2015-02-05T15:33:00Z"/>
        </w:trPr>
        <w:tc>
          <w:tcPr>
            <w:tcW w:w="528" w:type="dxa"/>
            <w:shd w:val="clear" w:color="auto" w:fill="auto"/>
          </w:tcPr>
          <w:p w:rsidR="00D47068" w:rsidRPr="004A4E3A" w:rsidRDefault="00D47068" w:rsidP="00F34B04">
            <w:pPr>
              <w:pStyle w:val="ListParagraph"/>
              <w:numPr>
                <w:ilvl w:val="0"/>
                <w:numId w:val="27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0" w:author="DANIEL Charlotte A" w:date="2015-02-05T15:33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1" w:author="DANIEL Charlotte A" w:date="2015-02-05T15:33:00Z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2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3" w:author="DANIEL Charlotte A" w:date="2015-02-05T15:33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4" w:author="DANIEL Charlotte A" w:date="2015-02-05T15:33:00Z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5" w:author="DANIEL Charlotte A" w:date="2015-02-05T15:33:00Z"/>
                <w:sz w:val="20"/>
              </w:rPr>
            </w:pPr>
          </w:p>
        </w:tc>
        <w:tc>
          <w:tcPr>
            <w:tcW w:w="189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6" w:author="DANIEL Charlotte A" w:date="2015-02-05T15:3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7" w:author="DANIEL Charlotte A" w:date="2015-02-05T15:3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8" w:author="DANIEL Charlotte A" w:date="2015-02-05T15:33:00Z"/>
                <w:sz w:val="20"/>
              </w:rPr>
            </w:pPr>
          </w:p>
        </w:tc>
        <w:tc>
          <w:tcPr>
            <w:tcW w:w="72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89" w:author="DANIEL Charlotte A" w:date="2015-02-05T15:33:00Z"/>
                <w:sz w:val="20"/>
              </w:rPr>
            </w:pPr>
          </w:p>
        </w:tc>
        <w:tc>
          <w:tcPr>
            <w:tcW w:w="135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90" w:author="DANIEL Charlotte A" w:date="2015-02-05T15:33:00Z"/>
                <w:sz w:val="20"/>
              </w:rPr>
            </w:pPr>
          </w:p>
        </w:tc>
        <w:tc>
          <w:tcPr>
            <w:tcW w:w="36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91" w:author="DANIEL Charlotte A" w:date="2015-02-05T15:33:00Z"/>
                <w:sz w:val="20"/>
              </w:rPr>
            </w:pPr>
          </w:p>
        </w:tc>
        <w:tc>
          <w:tcPr>
            <w:tcW w:w="36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92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93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094" w:author="DANIEL Charlotte A" w:date="2015-02-05T15:33:00Z"/>
                <w:sz w:val="20"/>
              </w:rPr>
            </w:pPr>
          </w:p>
        </w:tc>
      </w:tr>
    </w:tbl>
    <w:p w:rsidR="00D47068" w:rsidRDefault="00D47068" w:rsidP="00D47068">
      <w:pPr>
        <w:rPr>
          <w:ins w:id="2095" w:author="DANIEL Charlotte A" w:date="2015-02-05T15:33:00Z"/>
        </w:rPr>
      </w:pPr>
    </w:p>
    <w:p w:rsidR="00D47068" w:rsidRPr="00B33244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096" w:author="DANIEL Charlotte A" w:date="2015-02-05T15:33:00Z"/>
          <w:b/>
        </w:rPr>
        <w:sectPr w:rsidR="00D47068" w:rsidRPr="00B33244" w:rsidSect="00B476D6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ins w:id="2097" w:author="DANIEL Charlotte A" w:date="2015-02-05T15:33:00Z">
        <w:r>
          <w:rPr>
            <w:b/>
          </w:rPr>
          <w:t>Attribute</w:t>
        </w:r>
        <w:r w:rsidRPr="0027086F">
          <w:rPr>
            <w:b/>
          </w:rPr>
          <w:t xml:space="preserve"> </w:t>
        </w:r>
        <w:r>
          <w:rPr>
            <w:b/>
          </w:rPr>
          <w:t xml:space="preserve">and XSP </w:t>
        </w:r>
        <w:r w:rsidRPr="0027086F">
          <w:rPr>
            <w:b/>
          </w:rPr>
          <w:t>Values</w:t>
        </w:r>
        <w:r>
          <w:rPr>
            <w:b/>
          </w:rPr>
          <w:t>/Domains and Descriptions</w:t>
        </w:r>
        <w:r w:rsidRPr="0027086F">
          <w:rPr>
            <w:b/>
          </w:rPr>
          <w:t>:</w:t>
        </w:r>
        <w:r w:rsidRPr="0027086F">
          <w:rPr>
            <w:b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348"/>
        <w:gridCol w:w="3240"/>
        <w:gridCol w:w="3240"/>
      </w:tblGrid>
      <w:tr w:rsidR="00D47068" w:rsidTr="007F6AF3">
        <w:trPr>
          <w:ins w:id="2098" w:author="DANIEL Charlotte A" w:date="2015-02-05T15:33:00Z"/>
        </w:trPr>
        <w:tc>
          <w:tcPr>
            <w:tcW w:w="3348" w:type="dxa"/>
            <w:shd w:val="solid" w:color="000080" w:fill="FFFFFF"/>
          </w:tcPr>
          <w:p w:rsidR="00D47068" w:rsidRPr="00532B0F" w:rsidRDefault="00D47068" w:rsidP="007F6AF3">
            <w:pPr>
              <w:rPr>
                <w:ins w:id="2099" w:author="DANIEL Charlotte A" w:date="2015-02-05T15:33:00Z"/>
                <w:b/>
                <w:bCs/>
                <w:color w:val="FFFFFF"/>
                <w:sz w:val="20"/>
              </w:rPr>
            </w:pPr>
            <w:ins w:id="2100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lastRenderedPageBreak/>
                <w:t>Domain</w:t>
              </w:r>
            </w:ins>
          </w:p>
        </w:tc>
        <w:tc>
          <w:tcPr>
            <w:tcW w:w="3240" w:type="dxa"/>
            <w:shd w:val="solid" w:color="000080" w:fill="FFFFFF"/>
          </w:tcPr>
          <w:p w:rsidR="00D47068" w:rsidRPr="00532B0F" w:rsidRDefault="00D47068" w:rsidP="007F6AF3">
            <w:pPr>
              <w:rPr>
                <w:ins w:id="2101" w:author="DANIEL Charlotte A" w:date="2015-02-05T15:33:00Z"/>
                <w:b/>
                <w:bCs/>
                <w:color w:val="FFFFFF"/>
                <w:sz w:val="20"/>
              </w:rPr>
            </w:pPr>
            <w:ins w:id="2102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Value</w:t>
              </w:r>
            </w:ins>
          </w:p>
        </w:tc>
        <w:tc>
          <w:tcPr>
            <w:tcW w:w="3240" w:type="dxa"/>
            <w:shd w:val="solid" w:color="000080" w:fill="FFFFFF"/>
          </w:tcPr>
          <w:p w:rsidR="00D47068" w:rsidRPr="00532B0F" w:rsidRDefault="00D47068" w:rsidP="007F6AF3">
            <w:pPr>
              <w:rPr>
                <w:ins w:id="2103" w:author="DANIEL Charlotte A" w:date="2015-02-05T15:33:00Z"/>
                <w:b/>
                <w:bCs/>
                <w:color w:val="FFFFFF"/>
                <w:sz w:val="20"/>
              </w:rPr>
            </w:pPr>
            <w:ins w:id="2104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Meaning</w:t>
              </w:r>
            </w:ins>
          </w:p>
        </w:tc>
      </w:tr>
      <w:tr w:rsidR="00D47068" w:rsidTr="007F6AF3">
        <w:trPr>
          <w:ins w:id="2105" w:author="DANIEL Charlotte A" w:date="2015-02-05T15:33:00Z"/>
        </w:trPr>
        <w:tc>
          <w:tcPr>
            <w:tcW w:w="3348" w:type="dxa"/>
            <w:shd w:val="clear" w:color="auto" w:fill="auto"/>
          </w:tcPr>
          <w:p w:rsidR="00D47068" w:rsidRPr="00532B0F" w:rsidRDefault="00D47068" w:rsidP="007F6AF3">
            <w:pPr>
              <w:rPr>
                <w:ins w:id="2106" w:author="DANIEL Charlotte A" w:date="2015-02-05T15:33:00Z"/>
                <w:sz w:val="20"/>
              </w:rPr>
            </w:pPr>
            <w:ins w:id="2107" w:author="DANIEL Charlotte A" w:date="2015-02-05T15:33:00Z">
              <w:r>
                <w:rPr>
                  <w:sz w:val="20"/>
                </w:rPr>
                <w:t xml:space="preserve">Sign </w:t>
              </w:r>
            </w:ins>
            <w:ins w:id="2108" w:author="DANIEL Charlotte A" w:date="2015-02-05T15:38:00Z">
              <w:r>
                <w:rPr>
                  <w:sz w:val="20"/>
                </w:rPr>
                <w:t>Action</w:t>
              </w:r>
            </w:ins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109" w:author="DANIEL Charlotte A" w:date="2015-02-05T15:33:00Z"/>
                <w:sz w:val="20"/>
              </w:rPr>
            </w:pPr>
            <w:ins w:id="2110" w:author="DANIEL Charlotte A" w:date="2015-02-05T15:33:00Z">
              <w:r>
                <w:rPr>
                  <w:sz w:val="20"/>
                </w:rPr>
                <w:t>Custom Trigger</w:t>
              </w:r>
            </w:ins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111" w:author="DANIEL Charlotte A" w:date="2015-02-05T15:33:00Z"/>
                <w:sz w:val="20"/>
              </w:rPr>
            </w:pPr>
            <w:ins w:id="2112" w:author="DANIEL Charlotte A" w:date="2015-02-05T15:33:00Z">
              <w:r>
                <w:t>See the SIGN_</w:t>
              </w:r>
            </w:ins>
            <w:ins w:id="2113" w:author="DANIEL Charlotte A" w:date="2015-02-05T15:38:00Z">
              <w:r>
                <w:t>ACTN</w:t>
              </w:r>
            </w:ins>
            <w:ins w:id="2114" w:author="DANIEL Charlotte A" w:date="2015-02-05T15:33:00Z">
              <w:r>
                <w:t xml:space="preserve"> domain.</w:t>
              </w:r>
            </w:ins>
          </w:p>
        </w:tc>
      </w:tr>
      <w:tr w:rsidR="00D47068" w:rsidTr="007F6AF3">
        <w:trPr>
          <w:ins w:id="2115" w:author="DANIEL Charlotte A" w:date="2015-02-05T15:33:00Z"/>
        </w:trPr>
        <w:tc>
          <w:tcPr>
            <w:tcW w:w="3348" w:type="dxa"/>
            <w:shd w:val="clear" w:color="auto" w:fill="auto"/>
          </w:tcPr>
          <w:p w:rsidR="00D47068" w:rsidRPr="00532B0F" w:rsidRDefault="00D47068" w:rsidP="007F6AF3">
            <w:pPr>
              <w:rPr>
                <w:ins w:id="2116" w:author="DANIEL Charlotte A" w:date="2015-02-05T15:33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117" w:author="DANIEL Charlotte A" w:date="2015-02-05T15:33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118" w:author="DANIEL Charlotte A" w:date="2015-02-05T15:33:00Z"/>
                <w:sz w:val="20"/>
              </w:rPr>
            </w:pPr>
          </w:p>
        </w:tc>
      </w:tr>
      <w:tr w:rsidR="00D47068" w:rsidTr="007F6AF3">
        <w:trPr>
          <w:ins w:id="2119" w:author="DANIEL Charlotte A" w:date="2015-02-05T15:33:00Z"/>
        </w:trPr>
        <w:tc>
          <w:tcPr>
            <w:tcW w:w="3348" w:type="dxa"/>
            <w:shd w:val="clear" w:color="auto" w:fill="auto"/>
          </w:tcPr>
          <w:p w:rsidR="00D47068" w:rsidRPr="00532B0F" w:rsidRDefault="00D47068" w:rsidP="007F6AF3">
            <w:pPr>
              <w:rPr>
                <w:ins w:id="2120" w:author="DANIEL Charlotte A" w:date="2015-02-05T15:33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121" w:author="DANIEL Charlotte A" w:date="2015-02-05T15:33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122" w:author="DANIEL Charlotte A" w:date="2015-02-05T15:33:00Z"/>
                <w:sz w:val="20"/>
              </w:rPr>
            </w:pPr>
          </w:p>
        </w:tc>
      </w:tr>
    </w:tbl>
    <w:p w:rsidR="00D47068" w:rsidRDefault="00D47068" w:rsidP="00D47068">
      <w:pPr>
        <w:rPr>
          <w:ins w:id="2123" w:author="DANIEL Charlotte A" w:date="2015-02-05T15:33:00Z"/>
        </w:rPr>
      </w:pPr>
    </w:p>
    <w:p w:rsidR="00D47068" w:rsidRDefault="00D47068" w:rsidP="00D47068">
      <w:pPr>
        <w:tabs>
          <w:tab w:val="left" w:pos="11520"/>
          <w:tab w:val="right" w:pos="14400"/>
        </w:tabs>
        <w:rPr>
          <w:ins w:id="2124" w:author="DANIEL Charlotte A" w:date="2015-02-05T15:33:00Z"/>
          <w:b/>
        </w:rPr>
      </w:pPr>
      <w:ins w:id="2125" w:author="DANIEL Charlotte A" w:date="2015-02-05T15:33:00Z">
        <w:r w:rsidRPr="00A91C82">
          <w:rPr>
            <w:b/>
          </w:rPr>
          <w:t>Conversion Rules</w:t>
        </w:r>
      </w:ins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26" w:author="DANIEL Charlotte A" w:date="2015-02-05T15:33:00Z"/>
          <w:b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27" w:author="DANIEL Charlotte A" w:date="2015-02-05T15:33:00Z"/>
          <w:b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28" w:author="DANIEL Charlotte A" w:date="2015-02-05T15:33:00Z"/>
          <w:b/>
        </w:rPr>
      </w:pPr>
    </w:p>
    <w:p w:rsidR="00D47068" w:rsidRPr="00A91C82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29" w:author="DANIEL Charlotte A" w:date="2015-02-05T15:33:00Z"/>
          <w:b/>
        </w:rPr>
      </w:pPr>
      <w:ins w:id="2130" w:author="DANIEL Charlotte A" w:date="2015-02-05T15:33:00Z">
        <w:r w:rsidRPr="00A91C82">
          <w:rPr>
            <w:b/>
          </w:rPr>
          <w:t>Business Rules / Special Instructions</w:t>
        </w:r>
        <w:r>
          <w:rPr>
            <w:b/>
          </w:rPr>
          <w:t xml:space="preserve"> – use this area to note any relationships not modeled above, or unresolved issues you discover.</w:t>
        </w:r>
      </w:ins>
    </w:p>
    <w:p w:rsidR="00D47068" w:rsidRDefault="00D47068" w:rsidP="00D47068">
      <w:pPr>
        <w:rPr>
          <w:ins w:id="2131" w:author="DANIEL Charlotte A" w:date="2015-02-05T15:33:00Z"/>
        </w:rPr>
      </w:pPr>
    </w:p>
    <w:p w:rsidR="00D47068" w:rsidRDefault="00D47068" w:rsidP="00D47068">
      <w:pPr>
        <w:rPr>
          <w:ins w:id="2132" w:author="DANIEL Charlotte A" w:date="2015-02-05T15:33:00Z"/>
        </w:rPr>
      </w:pPr>
      <w:ins w:id="2133" w:author="DANIEL Charlotte A" w:date="2015-02-05T15:33:00Z">
        <w:r>
          <w:t xml:space="preserve">This asset will populate a domain by a custom trigger.   </w:t>
        </w:r>
      </w:ins>
    </w:p>
    <w:p w:rsidR="00D47068" w:rsidRDefault="00D47068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34" w:author="DANIEL Charlotte A" w:date="2015-02-05T15:33:00Z"/>
          <w:sz w:val="20"/>
        </w:rPr>
      </w:pPr>
    </w:p>
    <w:p w:rsidR="00D47068" w:rsidRDefault="00D47068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35" w:author="DANIEL Charlotte A" w:date="2015-02-05T15:33:00Z"/>
          <w:sz w:val="20"/>
        </w:rPr>
      </w:pPr>
    </w:p>
    <w:p w:rsidR="00D47068" w:rsidRDefault="00D47068" w:rsidP="00D47068">
      <w:pPr>
        <w:pStyle w:val="Heading2"/>
        <w:ind w:left="576"/>
        <w:rPr>
          <w:ins w:id="2136" w:author="DANIEL Charlotte A" w:date="2015-02-05T15:33:00Z"/>
        </w:rPr>
      </w:pPr>
      <w:bookmarkStart w:id="2137" w:name="_Toc413393948"/>
      <w:ins w:id="2138" w:author="DANIEL Charlotte A" w:date="2015-02-05T15:34:00Z">
        <w:r>
          <w:t>Cause</w:t>
        </w:r>
      </w:ins>
      <w:ins w:id="2139" w:author="DANIEL Charlotte A" w:date="2015-03-03T15:39:00Z">
        <w:r w:rsidR="002A0E75">
          <w:t xml:space="preserve"> (SNCS)</w:t>
        </w:r>
      </w:ins>
      <w:bookmarkEnd w:id="2137"/>
    </w:p>
    <w:p w:rsidR="00D47068" w:rsidRDefault="00D47068" w:rsidP="00D47068">
      <w:pPr>
        <w:rPr>
          <w:ins w:id="2140" w:author="DANIEL Charlotte A" w:date="2015-02-05T15:33:00Z"/>
        </w:rPr>
      </w:pPr>
    </w:p>
    <w:p w:rsidR="00D47068" w:rsidRDefault="00D47068" w:rsidP="00D47068">
      <w:pPr>
        <w:rPr>
          <w:ins w:id="2141" w:author="DANIEL Charlotte A" w:date="2015-02-05T15:33:00Z"/>
        </w:rPr>
      </w:pPr>
      <w:ins w:id="2142" w:author="DANIEL Charlotte A" w:date="2015-02-05T15:33:00Z">
        <w:r>
          <w:t>The Support Description asset is an un-located asset that will populate a domain called SIGN_SUPP via a trigger.  The domain will be linked to the Support asset.  The trigger function is documented in the Bentley 490.</w:t>
        </w:r>
      </w:ins>
    </w:p>
    <w:p w:rsidR="00D47068" w:rsidRPr="00051A87" w:rsidRDefault="00D47068" w:rsidP="00D47068">
      <w:pPr>
        <w:rPr>
          <w:ins w:id="2143" w:author="DANIEL Charlotte A" w:date="2015-02-05T15:33:00Z"/>
          <w:b/>
          <w:sz w:val="28"/>
          <w:szCs w:val="28"/>
        </w:rPr>
        <w:sectPr w:rsidR="00D47068" w:rsidRPr="00051A87" w:rsidSect="00D47068">
          <w:headerReference w:type="default" r:id="rId24"/>
          <w:type w:val="continuous"/>
          <w:pgSz w:w="15840" w:h="12240" w:orient="landscape"/>
          <w:pgMar w:top="1440" w:right="720" w:bottom="1440" w:left="720" w:header="360" w:footer="360" w:gutter="0"/>
          <w:cols w:space="720"/>
          <w:docGrid w:linePitch="360"/>
        </w:sectPr>
      </w:pPr>
      <w:ins w:id="2146" w:author="DANIEL Charlotte A" w:date="2015-02-05T15:33:00Z">
        <w:r>
          <w:rPr>
            <w:b/>
            <w:sz w:val="28"/>
            <w:szCs w:val="28"/>
          </w:rPr>
          <w:t xml:space="preserve">Asset </w:t>
        </w:r>
        <w:smartTag w:uri="urn:schemas-microsoft-com:office:smarttags" w:element="place">
          <w:r>
            <w:rPr>
              <w:b/>
              <w:sz w:val="28"/>
              <w:szCs w:val="28"/>
            </w:rPr>
            <w:t>Meta</w:t>
          </w:r>
        </w:smartTag>
        <w:r>
          <w:rPr>
            <w:b/>
            <w:sz w:val="28"/>
            <w:szCs w:val="28"/>
          </w:rPr>
          <w:t xml:space="preserve"> Data Form</w:t>
        </w:r>
      </w:ins>
    </w:p>
    <w:p w:rsidR="00D47068" w:rsidRDefault="00D47068" w:rsidP="00D47068">
      <w:pPr>
        <w:tabs>
          <w:tab w:val="left" w:pos="3060"/>
          <w:tab w:val="left" w:pos="3600"/>
          <w:tab w:val="left" w:pos="5220"/>
          <w:tab w:val="left" w:pos="7920"/>
          <w:tab w:val="right" w:pos="14400"/>
        </w:tabs>
        <w:rPr>
          <w:ins w:id="2147" w:author="DANIEL Charlotte A" w:date="2015-02-05T15:33:00Z"/>
          <w:b/>
        </w:rPr>
      </w:pPr>
    </w:p>
    <w:p w:rsidR="00D47068" w:rsidRDefault="00D47068" w:rsidP="00D47068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ins w:id="2148" w:author="DANIEL Charlotte A" w:date="2015-02-05T15:33:00Z"/>
          <w:sz w:val="20"/>
        </w:rPr>
      </w:pPr>
      <w:ins w:id="2149" w:author="DANIEL Charlotte A" w:date="2015-02-05T15:33:00Z">
        <w:r>
          <w:rPr>
            <w:b/>
          </w:rPr>
          <w:t>Asset Type: _</w:t>
        </w:r>
      </w:ins>
      <w:ins w:id="2150" w:author="DANIEL Charlotte A" w:date="2015-02-05T15:37:00Z">
        <w:r>
          <w:rPr>
            <w:b/>
          </w:rPr>
          <w:t>SNCS</w:t>
        </w:r>
      </w:ins>
      <w:ins w:id="2151" w:author="DANIEL Charlotte A" w:date="2015-02-05T15:33:00Z">
        <w:r>
          <w:rPr>
            <w:b/>
          </w:rPr>
          <w:t>__</w:t>
        </w:r>
        <w:r w:rsidRPr="005B6B51">
          <w:rPr>
            <w:sz w:val="20"/>
          </w:rPr>
          <w:tab/>
        </w:r>
        <w:r>
          <w:rPr>
            <w:b/>
          </w:rPr>
          <w:t>Description/Short description</w:t>
        </w:r>
        <w:r w:rsidRPr="00C12020">
          <w:rPr>
            <w:b/>
          </w:rPr>
          <w:t>:</w:t>
        </w:r>
        <w:r>
          <w:rPr>
            <w:sz w:val="20"/>
          </w:rPr>
          <w:t xml:space="preserve"> _</w:t>
        </w:r>
      </w:ins>
      <w:ins w:id="2152" w:author="DANIEL Charlotte A" w:date="2015-02-10T14:26:00Z">
        <w:r w:rsidR="00C56CB5">
          <w:rPr>
            <w:sz w:val="20"/>
          </w:rPr>
          <w:t>Sign Maintenance Cause</w:t>
        </w:r>
      </w:ins>
      <w:ins w:id="2153" w:author="DANIEL Charlotte A" w:date="2015-02-05T15:33:00Z">
        <w:r>
          <w:rPr>
            <w:sz w:val="20"/>
          </w:rPr>
          <w:t xml:space="preserve">_____                                       </w:t>
        </w:r>
      </w:ins>
    </w:p>
    <w:p w:rsidR="00D47068" w:rsidRPr="00C12020" w:rsidRDefault="00D47068" w:rsidP="00D47068">
      <w:pPr>
        <w:tabs>
          <w:tab w:val="left" w:pos="2700"/>
          <w:tab w:val="left" w:pos="3060"/>
          <w:tab w:val="left" w:pos="4680"/>
          <w:tab w:val="left" w:pos="7920"/>
          <w:tab w:val="right" w:pos="14400"/>
        </w:tabs>
        <w:rPr>
          <w:ins w:id="2154" w:author="DANIEL Charlotte A" w:date="2015-02-05T15:33:00Z"/>
          <w:sz w:val="20"/>
          <w:u w:val="single"/>
        </w:rPr>
      </w:pPr>
      <w:ins w:id="2155" w:author="DANIEL Charlotte A" w:date="2015-02-05T15:33:00Z">
        <w:r>
          <w:rPr>
            <w:sz w:val="20"/>
          </w:rPr>
          <w:lastRenderedPageBreak/>
          <w:t>S</w:t>
        </w:r>
        <w:r w:rsidRPr="00C12020">
          <w:rPr>
            <w:b/>
          </w:rPr>
          <w:t>tart Date</w:t>
        </w:r>
        <w:r>
          <w:t>:  01-JAN-1901</w:t>
        </w:r>
        <w:r w:rsidRPr="00BF1D33">
          <w:rPr>
            <w:sz w:val="20"/>
            <w:u w:val="single"/>
          </w:rPr>
          <w:tab/>
        </w:r>
        <w:r>
          <w:rPr>
            <w:b/>
          </w:rPr>
          <w:tab/>
        </w:r>
        <w:r w:rsidRPr="00C12020">
          <w:rPr>
            <w:b/>
          </w:rPr>
          <w:t>Admin Unit</w:t>
        </w:r>
        <w:r>
          <w:rPr>
            <w:b/>
          </w:rPr>
          <w:t xml:space="preserve"> Type: ASST</w:t>
        </w:r>
        <w:r w:rsidRPr="00C12020">
          <w:rPr>
            <w:sz w:val="20"/>
            <w:u w:val="single"/>
          </w:rPr>
          <w:tab/>
        </w:r>
      </w:ins>
    </w:p>
    <w:p w:rsidR="00D47068" w:rsidRDefault="00D47068" w:rsidP="00D47068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2156" w:author="DANIEL Charlotte A" w:date="2015-02-05T15:33:00Z"/>
          <w:sz w:val="20"/>
          <w:u w:val="single"/>
        </w:rPr>
      </w:pPr>
      <w:ins w:id="2157" w:author="DANIEL Charlotte A" w:date="2015-02-05T15:33:00Z">
        <w:r>
          <w:rPr>
            <w:b/>
          </w:rPr>
          <w:t xml:space="preserve">Network Type:  </w:t>
        </w:r>
        <w:r w:rsidRPr="00BC76F7">
          <w:rPr>
            <w:sz w:val="20"/>
            <w:u w:val="single"/>
          </w:rPr>
          <w:tab/>
        </w:r>
      </w:ins>
    </w:p>
    <w:p w:rsidR="00D47068" w:rsidRPr="00BF1D33" w:rsidRDefault="00D47068" w:rsidP="00D47068">
      <w:pPr>
        <w:tabs>
          <w:tab w:val="left" w:pos="1260"/>
          <w:tab w:val="left" w:pos="2700"/>
          <w:tab w:val="left" w:pos="3060"/>
          <w:tab w:val="left" w:pos="4680"/>
          <w:tab w:val="left" w:pos="7920"/>
          <w:tab w:val="left" w:pos="12240"/>
          <w:tab w:val="right" w:pos="14400"/>
        </w:tabs>
        <w:ind w:right="-1440"/>
        <w:rPr>
          <w:ins w:id="2158" w:author="DANIEL Charlotte A" w:date="2015-02-05T15:33:00Z"/>
          <w:sz w:val="20"/>
        </w:rPr>
      </w:pPr>
      <w:ins w:id="2159" w:author="DANIEL Charlotte A" w:date="2015-02-05T15:33:00Z">
        <w:r>
          <w:rPr>
            <w:sz w:val="20"/>
            <w:u w:val="single"/>
          </w:rPr>
          <w:t>Asset Roles: TI_APPROLE_ASSET_RO, TI_APPROLE_SIGN_ADMIN</w:t>
        </w:r>
      </w:ins>
    </w:p>
    <w:p w:rsidR="00D47068" w:rsidRPr="000C5D73" w:rsidRDefault="00D47068" w:rsidP="00D47068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ins w:id="2160" w:author="DANIEL Charlotte A" w:date="2015-02-05T15:33:00Z"/>
          <w:b/>
        </w:rPr>
      </w:pPr>
      <w:ins w:id="2161" w:author="DANIEL Charlotte A" w:date="2015-02-05T15:33:00Z">
        <w:r>
          <w:rPr>
            <w:sz w:val="20"/>
          </w:rPr>
          <w:br w:type="column"/>
        </w:r>
      </w:ins>
    </w:p>
    <w:p w:rsidR="00D47068" w:rsidRDefault="00D47068" w:rsidP="00D47068">
      <w:pPr>
        <w:tabs>
          <w:tab w:val="right" w:pos="3600"/>
          <w:tab w:val="left" w:pos="4320"/>
          <w:tab w:val="right" w:pos="8640"/>
          <w:tab w:val="left" w:pos="10800"/>
          <w:tab w:val="left" w:pos="12240"/>
          <w:tab w:val="right" w:pos="14400"/>
        </w:tabs>
        <w:ind w:right="-1440"/>
        <w:rPr>
          <w:ins w:id="2162" w:author="DANIEL Charlotte A" w:date="2015-02-05T15:33:00Z"/>
          <w:sz w:val="20"/>
        </w:rPr>
        <w:sectPr w:rsidR="00D47068" w:rsidSect="00EF21FD">
          <w:type w:val="continuous"/>
          <w:pgSz w:w="15840" w:h="12240" w:orient="landscape"/>
          <w:pgMar w:top="720" w:right="720" w:bottom="720" w:left="720" w:header="720" w:footer="720" w:gutter="0"/>
          <w:cols w:num="2" w:space="3240" w:equalWidth="0">
            <w:col w:w="10440" w:space="360"/>
            <w:col w:w="3600"/>
          </w:cols>
          <w:docGrid w:linePitch="360"/>
        </w:sectPr>
      </w:pPr>
    </w:p>
    <w:p w:rsidR="00D47068" w:rsidRPr="0098549D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63" w:author="DANIEL Charlotte A" w:date="2015-02-05T15:33:00Z"/>
          <w:b/>
          <w:sz w:val="20"/>
        </w:rPr>
      </w:pPr>
      <w:ins w:id="2164" w:author="DANIEL Charlotte A" w:date="2015-02-05T15:33:00Z">
        <w:r>
          <w:rPr>
            <w:b/>
            <w:noProof/>
            <w:sz w:val="20"/>
          </w:rPr>
          <w:lastRenderedPageBreak/>
          <w:drawing>
            <wp:inline distT="0" distB="0" distL="0" distR="0" wp14:anchorId="69EF6C37" wp14:editId="21177A1C">
              <wp:extent cx="7772400" cy="129540"/>
              <wp:effectExtent l="0" t="0" r="0" b="3810"/>
              <wp:docPr id="22" name="Picture 22" descr="BD10290_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BD10290_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240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65" w:author="DANIEL Charlotte A" w:date="2015-02-05T15:33:00Z"/>
          <w:b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66" w:author="DANIEL Charlotte A" w:date="2015-02-05T15:33:00Z"/>
          <w:b/>
        </w:rPr>
      </w:pPr>
      <w:ins w:id="2167" w:author="DANIEL Charlotte A" w:date="2015-02-05T15:33:00Z">
        <w:r>
          <w:rPr>
            <w:b/>
          </w:rPr>
          <w:t>Specifications</w:t>
        </w:r>
      </w:ins>
    </w:p>
    <w:tbl>
      <w:tblPr>
        <w:tblW w:w="81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17"/>
        <w:gridCol w:w="1624"/>
        <w:gridCol w:w="1616"/>
        <w:gridCol w:w="1616"/>
        <w:gridCol w:w="1616"/>
      </w:tblGrid>
      <w:tr w:rsidR="00D47068" w:rsidRPr="00532B0F" w:rsidTr="007F6AF3">
        <w:trPr>
          <w:ins w:id="2168" w:author="DANIEL Charlotte A" w:date="2015-02-05T15:33:00Z"/>
        </w:trPr>
        <w:tc>
          <w:tcPr>
            <w:tcW w:w="1717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169" w:author="DANIEL Charlotte A" w:date="2015-02-05T15:33:00Z"/>
                <w:b/>
                <w:bCs/>
                <w:color w:val="FFFFFF"/>
                <w:sz w:val="20"/>
              </w:rPr>
            </w:pPr>
            <w:ins w:id="2170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Continuous/Point</w:t>
              </w:r>
            </w:ins>
          </w:p>
        </w:tc>
        <w:tc>
          <w:tcPr>
            <w:tcW w:w="1624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171" w:author="DANIEL Charlotte A" w:date="2015-02-05T15:33:00Z"/>
                <w:b/>
                <w:bCs/>
                <w:color w:val="FFFFFF"/>
                <w:sz w:val="20"/>
              </w:rPr>
            </w:pPr>
            <w:proofErr w:type="spellStart"/>
            <w:ins w:id="2172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Elec</w:t>
              </w:r>
              <w:proofErr w:type="spellEnd"/>
              <w:r w:rsidRPr="00532B0F">
                <w:rPr>
                  <w:b/>
                  <w:bCs/>
                  <w:color w:val="FFFFFF"/>
                  <w:sz w:val="20"/>
                </w:rPr>
                <w:t>/Drain/</w:t>
              </w:r>
              <w:proofErr w:type="spellStart"/>
              <w:r w:rsidRPr="00532B0F">
                <w:rPr>
                  <w:b/>
                  <w:bCs/>
                  <w:color w:val="FFFFFF"/>
                  <w:sz w:val="20"/>
                </w:rPr>
                <w:t>Carr</w:t>
              </w:r>
              <w:proofErr w:type="spellEnd"/>
            </w:ins>
          </w:p>
        </w:tc>
        <w:tc>
          <w:tcPr>
            <w:tcW w:w="1616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173" w:author="DANIEL Charlotte A" w:date="2015-02-05T15:33:00Z"/>
                <w:b/>
                <w:bCs/>
                <w:color w:val="FFFFFF"/>
                <w:sz w:val="20"/>
              </w:rPr>
            </w:pPr>
            <w:ins w:id="2174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Category</w:t>
              </w:r>
            </w:ins>
          </w:p>
        </w:tc>
        <w:tc>
          <w:tcPr>
            <w:tcW w:w="1616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175" w:author="DANIEL Charlotte A" w:date="2015-02-05T15:33:00Z"/>
                <w:b/>
                <w:bCs/>
                <w:color w:val="FFFFFF"/>
                <w:sz w:val="20"/>
              </w:rPr>
            </w:pPr>
            <w:ins w:id="2176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View Name</w:t>
              </w:r>
            </w:ins>
          </w:p>
        </w:tc>
        <w:tc>
          <w:tcPr>
            <w:tcW w:w="1616" w:type="dxa"/>
            <w:shd w:val="solid" w:color="000080" w:fill="FFFFFF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177" w:author="DANIEL Charlotte A" w:date="2015-02-05T15:33:00Z"/>
                <w:b/>
                <w:bCs/>
                <w:color w:val="FFFFFF"/>
                <w:sz w:val="20"/>
              </w:rPr>
            </w:pPr>
            <w:ins w:id="2178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Short Description</w:t>
              </w:r>
            </w:ins>
          </w:p>
        </w:tc>
      </w:tr>
      <w:tr w:rsidR="00D47068" w:rsidRPr="00532B0F" w:rsidTr="007F6AF3">
        <w:trPr>
          <w:ins w:id="2179" w:author="DANIEL Charlotte A" w:date="2015-02-05T15:33:00Z"/>
        </w:trPr>
        <w:tc>
          <w:tcPr>
            <w:tcW w:w="1717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2180" w:author="DANIEL Charlotte A" w:date="2015-02-05T15:33:00Z"/>
                <w:sz w:val="20"/>
              </w:rPr>
            </w:pPr>
            <w:ins w:id="2181" w:author="DANIEL Charlotte A" w:date="2015-02-05T15:33:00Z">
              <w:r>
                <w:rPr>
                  <w:sz w:val="20"/>
                </w:rPr>
                <w:t>P</w:t>
              </w:r>
            </w:ins>
          </w:p>
        </w:tc>
        <w:tc>
          <w:tcPr>
            <w:tcW w:w="1624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2182" w:author="DANIEL Charlotte A" w:date="2015-02-05T15:33:00Z"/>
                <w:sz w:val="20"/>
              </w:rPr>
            </w:pPr>
            <w:ins w:id="2183" w:author="DANIEL Charlotte A" w:date="2015-02-05T15:33:00Z">
              <w:r>
                <w:rPr>
                  <w:sz w:val="20"/>
                </w:rPr>
                <w:t xml:space="preserve"> C</w:t>
              </w:r>
            </w:ins>
          </w:p>
        </w:tc>
        <w:tc>
          <w:tcPr>
            <w:tcW w:w="1616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2184" w:author="DANIEL Charlotte A" w:date="2015-02-05T15:33:00Z"/>
                <w:sz w:val="20"/>
              </w:rPr>
            </w:pPr>
            <w:ins w:id="2185" w:author="DANIEL Charlotte A" w:date="2015-02-05T15:33:00Z">
              <w:r w:rsidRPr="004A4E3A">
                <w:rPr>
                  <w:color w:val="C00000"/>
                  <w:sz w:val="20"/>
                </w:rPr>
                <w:t>I</w:t>
              </w:r>
            </w:ins>
          </w:p>
        </w:tc>
        <w:tc>
          <w:tcPr>
            <w:tcW w:w="1616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2186" w:author="DANIEL Charlotte A" w:date="2015-02-05T15:33:00Z"/>
                <w:sz w:val="20"/>
              </w:rPr>
            </w:pPr>
            <w:ins w:id="2187" w:author="DANIEL Charlotte A" w:date="2015-02-05T15:33:00Z">
              <w:r>
                <w:rPr>
                  <w:sz w:val="20"/>
                </w:rPr>
                <w:t>(Not required)</w:t>
              </w:r>
            </w:ins>
          </w:p>
        </w:tc>
        <w:tc>
          <w:tcPr>
            <w:tcW w:w="1616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jc w:val="center"/>
              <w:rPr>
                <w:ins w:id="2188" w:author="DANIEL Charlotte A" w:date="2015-02-05T15:33:00Z"/>
                <w:sz w:val="20"/>
              </w:rPr>
            </w:pPr>
            <w:ins w:id="2189" w:author="DANIEL Charlotte A" w:date="2015-02-05T15:33:00Z">
              <w:r>
                <w:rPr>
                  <w:sz w:val="20"/>
                </w:rPr>
                <w:t>(As above)</w:t>
              </w:r>
            </w:ins>
          </w:p>
        </w:tc>
      </w:tr>
    </w:tbl>
    <w:p w:rsidR="00D47068" w:rsidRPr="0098549D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90" w:author="DANIEL Charlotte A" w:date="2015-02-05T15:33:00Z"/>
          <w:sz w:val="20"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91" w:author="DANIEL Charlotte A" w:date="2015-02-05T15:33:00Z"/>
          <w:b/>
        </w:rPr>
      </w:pPr>
      <w:ins w:id="2192" w:author="DANIEL Charlotte A" w:date="2015-02-05T15:33:00Z">
        <w:r w:rsidRPr="00972E87">
          <w:rPr>
            <w:b/>
          </w:rPr>
          <w:t>Properties</w:t>
        </w:r>
        <w:r>
          <w:rPr>
            <w:b/>
          </w:rPr>
          <w:t xml:space="preserve"> (</w:t>
        </w:r>
        <w:r w:rsidRPr="005A42AE">
          <w:rPr>
            <w:b/>
            <w:color w:val="FF0000"/>
          </w:rPr>
          <w:t>Not sure which ones (if any) should be selected</w:t>
        </w:r>
        <w:r>
          <w:rPr>
            <w:b/>
          </w:rPr>
          <w:t>)</w:t>
        </w:r>
      </w:ins>
    </w:p>
    <w:p w:rsidR="00D47068" w:rsidRDefault="00D47068" w:rsidP="00D47068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ins w:id="2193" w:author="DANIEL Charlotte A" w:date="2015-02-05T15:33:00Z"/>
          <w:sz w:val="20"/>
        </w:rPr>
      </w:pPr>
      <w:ins w:id="2194" w:author="DANIEL Charlotte A" w:date="2015-02-05T15:33:00Z">
        <w:r w:rsidRPr="005E4000">
          <w:rPr>
            <w:b/>
            <w:strike/>
            <w:sz w:val="20"/>
          </w:rPr>
          <w:t>[] Linear</w:t>
        </w:r>
        <w:r>
          <w:rPr>
            <w:b/>
            <w:sz w:val="20"/>
          </w:rPr>
          <w:t xml:space="preserve">      </w:t>
        </w:r>
        <w:r w:rsidRPr="000C5D73">
          <w:rPr>
            <w:b/>
            <w:sz w:val="20"/>
          </w:rPr>
          <w:t>[]</w:t>
        </w:r>
        <w:r>
          <w:rPr>
            <w:sz w:val="20"/>
          </w:rPr>
          <w:t xml:space="preserve"> XSP Allowed          </w:t>
        </w:r>
        <w:r w:rsidRPr="000C5D73">
          <w:rPr>
            <w:b/>
            <w:sz w:val="20"/>
          </w:rPr>
          <w:t>[ ]</w:t>
        </w:r>
        <w:r>
          <w:rPr>
            <w:sz w:val="20"/>
          </w:rPr>
          <w:t xml:space="preserve"> Contiguous      </w:t>
        </w:r>
        <w:r w:rsidRPr="000C5D73">
          <w:rPr>
            <w:b/>
            <w:sz w:val="20"/>
          </w:rPr>
          <w:t>[</w:t>
        </w:r>
        <w:r>
          <w:rPr>
            <w:b/>
            <w:sz w:val="20"/>
          </w:rPr>
          <w:t xml:space="preserve"> </w:t>
        </w:r>
        <w:r w:rsidRPr="000C5D73">
          <w:rPr>
            <w:b/>
            <w:sz w:val="20"/>
          </w:rPr>
          <w:t>]</w:t>
        </w:r>
        <w:r>
          <w:rPr>
            <w:b/>
            <w:sz w:val="20"/>
          </w:rPr>
          <w:t xml:space="preserve"> </w:t>
        </w:r>
        <w:r>
          <w:rPr>
            <w:sz w:val="20"/>
          </w:rPr>
          <w:t xml:space="preserve">Replaceable         </w:t>
        </w:r>
        <w:r w:rsidRPr="000C5D73">
          <w:rPr>
            <w:b/>
            <w:sz w:val="20"/>
          </w:rPr>
          <w:t>[</w:t>
        </w:r>
        <w:r>
          <w:rPr>
            <w:b/>
            <w:sz w:val="20"/>
          </w:rPr>
          <w:t xml:space="preserve"> </w:t>
        </w:r>
        <w:r w:rsidRPr="000C5D73">
          <w:rPr>
            <w:b/>
            <w:sz w:val="20"/>
          </w:rPr>
          <w:t>]</w:t>
        </w:r>
        <w:r>
          <w:rPr>
            <w:b/>
            <w:sz w:val="20"/>
          </w:rPr>
          <w:t xml:space="preserve"> </w:t>
        </w:r>
        <w:r>
          <w:rPr>
            <w:sz w:val="20"/>
          </w:rPr>
          <w:t xml:space="preserve">Exclusive        [ ] Use XY          </w:t>
        </w:r>
        <w:r w:rsidRPr="000C5D73">
          <w:rPr>
            <w:b/>
            <w:sz w:val="20"/>
          </w:rPr>
          <w:t>[</w:t>
        </w:r>
        <w:r>
          <w:rPr>
            <w:b/>
            <w:sz w:val="20"/>
          </w:rPr>
          <w:t xml:space="preserve"> </w:t>
        </w:r>
        <w:r w:rsidRPr="000C5D73">
          <w:rPr>
            <w:b/>
            <w:sz w:val="20"/>
          </w:rPr>
          <w:t>]</w:t>
        </w:r>
        <w:r>
          <w:rPr>
            <w:sz w:val="20"/>
          </w:rPr>
          <w:t xml:space="preserve"> Multiple Allowed       </w:t>
        </w:r>
        <w:r w:rsidRPr="000C5D73">
          <w:rPr>
            <w:b/>
            <w:sz w:val="20"/>
          </w:rPr>
          <w:t>[</w:t>
        </w:r>
        <w:r>
          <w:rPr>
            <w:b/>
            <w:sz w:val="20"/>
          </w:rPr>
          <w:t>X</w:t>
        </w:r>
        <w:r w:rsidRPr="000C5D73">
          <w:rPr>
            <w:b/>
            <w:sz w:val="20"/>
          </w:rPr>
          <w:t>]</w:t>
        </w:r>
        <w:r>
          <w:rPr>
            <w:sz w:val="20"/>
          </w:rPr>
          <w:t xml:space="preserve"> End Location       </w:t>
        </w:r>
        <w:r w:rsidRPr="000C5D73">
          <w:rPr>
            <w:b/>
            <w:sz w:val="20"/>
          </w:rPr>
          <w:t>[ ]</w:t>
        </w:r>
        <w:r>
          <w:rPr>
            <w:sz w:val="20"/>
          </w:rPr>
          <w:t xml:space="preserve"> Top in Hierarchy</w:t>
        </w:r>
      </w:ins>
    </w:p>
    <w:p w:rsidR="00D47068" w:rsidRDefault="00D47068" w:rsidP="00D47068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ins w:id="2195" w:author="DANIEL Charlotte A" w:date="2015-02-05T15:33:00Z"/>
          <w:sz w:val="20"/>
        </w:rPr>
      </w:pPr>
    </w:p>
    <w:p w:rsidR="00D47068" w:rsidRDefault="00D47068" w:rsidP="00D47068">
      <w:pPr>
        <w:tabs>
          <w:tab w:val="left" w:pos="1800"/>
          <w:tab w:val="left" w:pos="2880"/>
          <w:tab w:val="left" w:pos="3510"/>
          <w:tab w:val="left" w:pos="5220"/>
          <w:tab w:val="left" w:pos="6750"/>
          <w:tab w:val="left" w:pos="7560"/>
          <w:tab w:val="left" w:pos="8010"/>
          <w:tab w:val="left" w:pos="10080"/>
          <w:tab w:val="left" w:pos="10710"/>
          <w:tab w:val="left" w:pos="11790"/>
          <w:tab w:val="left" w:pos="11880"/>
        </w:tabs>
        <w:rPr>
          <w:ins w:id="2196" w:author="DANIEL Charlotte A" w:date="2015-02-05T15:33:00Z"/>
          <w:sz w:val="20"/>
        </w:rPr>
      </w:pPr>
      <w:ins w:id="2197" w:author="DANIEL Charlotte A" w:date="2015-02-05T15:33:00Z">
        <w:r>
          <w:rPr>
            <w:sz w:val="20"/>
          </w:rPr>
          <w:t>Located on the network? [ ]</w:t>
        </w:r>
      </w:ins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98" w:author="DANIEL Charlotte A" w:date="2015-02-05T15:33:00Z"/>
          <w:sz w:val="20"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199" w:author="DANIEL Charlotte A" w:date="2015-02-05T15:33:00Z"/>
          <w:sz w:val="20"/>
        </w:rPr>
      </w:pPr>
      <w:ins w:id="2200" w:author="DANIEL Charlotte A" w:date="2015-02-05T15:33:00Z">
        <w:r>
          <w:rPr>
            <w:b/>
            <w:noProof/>
            <w:sz w:val="20"/>
          </w:rPr>
          <w:drawing>
            <wp:inline distT="0" distB="0" distL="0" distR="0" wp14:anchorId="1CB44EE1" wp14:editId="4C42C4E3">
              <wp:extent cx="7772400" cy="129540"/>
              <wp:effectExtent l="0" t="0" r="0" b="3810"/>
              <wp:docPr id="23" name="Picture 23" descr="BD10290_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D10290_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240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47068" w:rsidRPr="00972E87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201" w:author="DANIEL Charlotte A" w:date="2015-02-05T15:33:00Z"/>
          <w:b/>
        </w:rPr>
      </w:pPr>
      <w:ins w:id="2202" w:author="DANIEL Charlotte A" w:date="2015-02-05T15:33:00Z">
        <w:r>
          <w:rPr>
            <w:b/>
          </w:rPr>
          <w:t>Attributes</w:t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28"/>
        <w:gridCol w:w="2640"/>
        <w:gridCol w:w="990"/>
        <w:gridCol w:w="540"/>
        <w:gridCol w:w="1080"/>
        <w:gridCol w:w="1440"/>
        <w:gridCol w:w="1890"/>
        <w:gridCol w:w="720"/>
        <w:gridCol w:w="720"/>
        <w:gridCol w:w="720"/>
        <w:gridCol w:w="1350"/>
        <w:gridCol w:w="360"/>
        <w:gridCol w:w="360"/>
        <w:gridCol w:w="540"/>
        <w:gridCol w:w="540"/>
      </w:tblGrid>
      <w:tr w:rsidR="00D47068" w:rsidRPr="00532B0F" w:rsidTr="007F6AF3">
        <w:trPr>
          <w:cantSplit/>
          <w:trHeight w:val="1578"/>
          <w:ins w:id="2203" w:author="DANIEL Charlotte A" w:date="2015-02-05T15:33:00Z"/>
        </w:trPr>
        <w:tc>
          <w:tcPr>
            <w:tcW w:w="528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04" w:author="DANIEL Charlotte A" w:date="2015-02-05T15:33:00Z"/>
                <w:b/>
                <w:bCs/>
                <w:color w:val="FFFFFF"/>
                <w:sz w:val="20"/>
              </w:rPr>
            </w:pPr>
            <w:proofErr w:type="spellStart"/>
            <w:ins w:id="2205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Seq</w:t>
              </w:r>
              <w:proofErr w:type="spellEnd"/>
            </w:ins>
          </w:p>
        </w:tc>
        <w:tc>
          <w:tcPr>
            <w:tcW w:w="26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06" w:author="DANIEL Charlotte A" w:date="2015-02-05T15:33:00Z"/>
                <w:b/>
                <w:bCs/>
                <w:color w:val="FFFFFF"/>
                <w:sz w:val="20"/>
              </w:rPr>
            </w:pPr>
            <w:ins w:id="2207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Screen Text</w:t>
              </w:r>
            </w:ins>
          </w:p>
        </w:tc>
        <w:tc>
          <w:tcPr>
            <w:tcW w:w="99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08" w:author="DANIEL Charlotte A" w:date="2015-02-05T15:33:00Z"/>
                <w:b/>
                <w:bCs/>
                <w:color w:val="FFFFFF"/>
                <w:sz w:val="20"/>
              </w:rPr>
            </w:pPr>
            <w:ins w:id="2209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Length</w:t>
              </w:r>
            </w:ins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10" w:author="DANIEL Charlotte A" w:date="2015-02-05T15:33:00Z"/>
                <w:b/>
                <w:bCs/>
                <w:color w:val="FFFFFF"/>
                <w:sz w:val="20"/>
              </w:rPr>
            </w:pPr>
            <w:ins w:id="2211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Dec</w:t>
              </w:r>
            </w:ins>
          </w:p>
        </w:tc>
        <w:tc>
          <w:tcPr>
            <w:tcW w:w="108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12" w:author="DANIEL Charlotte A" w:date="2015-02-05T15:33:00Z"/>
                <w:b/>
                <w:bCs/>
                <w:color w:val="FFFFFF"/>
                <w:sz w:val="20"/>
              </w:rPr>
            </w:pPr>
            <w:ins w:id="2213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Format</w:t>
              </w:r>
            </w:ins>
          </w:p>
        </w:tc>
        <w:tc>
          <w:tcPr>
            <w:tcW w:w="14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14" w:author="DANIEL Charlotte A" w:date="2015-02-05T15:33:00Z"/>
                <w:b/>
                <w:bCs/>
                <w:color w:val="FFFFFF"/>
                <w:sz w:val="20"/>
              </w:rPr>
            </w:pPr>
            <w:ins w:id="2215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Domain</w:t>
              </w:r>
            </w:ins>
          </w:p>
        </w:tc>
        <w:tc>
          <w:tcPr>
            <w:tcW w:w="189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16" w:author="DANIEL Charlotte A" w:date="2015-02-05T15:33:00Z"/>
                <w:b/>
                <w:bCs/>
                <w:color w:val="FFFFFF"/>
                <w:sz w:val="20"/>
              </w:rPr>
            </w:pPr>
            <w:ins w:id="2217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 xml:space="preserve">View </w:t>
              </w:r>
              <w:proofErr w:type="spellStart"/>
              <w:r w:rsidRPr="00532B0F">
                <w:rPr>
                  <w:b/>
                  <w:bCs/>
                  <w:color w:val="FFFFFF"/>
                  <w:sz w:val="20"/>
                </w:rPr>
                <w:t>Attrib</w:t>
              </w:r>
              <w:proofErr w:type="spellEnd"/>
              <w:r>
                <w:rPr>
                  <w:b/>
                  <w:bCs/>
                  <w:color w:val="FFFFFF"/>
                  <w:sz w:val="20"/>
                </w:rPr>
                <w:t xml:space="preserve"> /  Column Name</w:t>
              </w:r>
            </w:ins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18" w:author="DANIEL Charlotte A" w:date="2015-02-05T15:33:00Z"/>
                <w:b/>
                <w:bCs/>
                <w:color w:val="FFFFFF"/>
                <w:sz w:val="20"/>
              </w:rPr>
            </w:pPr>
            <w:ins w:id="2219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Min</w:t>
              </w:r>
            </w:ins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20" w:author="DANIEL Charlotte A" w:date="2015-02-05T15:33:00Z"/>
                <w:b/>
                <w:bCs/>
                <w:color w:val="FFFFFF"/>
                <w:sz w:val="20"/>
              </w:rPr>
            </w:pPr>
            <w:ins w:id="2221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Max</w:t>
              </w:r>
            </w:ins>
          </w:p>
        </w:tc>
        <w:tc>
          <w:tcPr>
            <w:tcW w:w="72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22" w:author="DANIEL Charlotte A" w:date="2015-02-05T15:33:00Z"/>
                <w:b/>
                <w:bCs/>
                <w:color w:val="FFFFFF"/>
                <w:sz w:val="20"/>
              </w:rPr>
            </w:pPr>
            <w:ins w:id="2223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Units</w:t>
              </w:r>
            </w:ins>
          </w:p>
        </w:tc>
        <w:tc>
          <w:tcPr>
            <w:tcW w:w="1350" w:type="dxa"/>
            <w:shd w:val="solid" w:color="000080" w:fill="FFFFFF"/>
            <w:textDirection w:val="tbRl"/>
            <w:vAlign w:val="center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24" w:author="DANIEL Charlotte A" w:date="2015-02-05T15:33:00Z"/>
                <w:b/>
                <w:bCs/>
                <w:color w:val="FFFFFF"/>
                <w:sz w:val="20"/>
              </w:rPr>
            </w:pPr>
            <w:ins w:id="2225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Start Date</w:t>
              </w:r>
            </w:ins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26" w:author="DANIEL Charlotte A" w:date="2015-02-05T15:33:00Z"/>
                <w:b/>
                <w:bCs/>
                <w:color w:val="FFFFFF"/>
                <w:sz w:val="20"/>
              </w:rPr>
            </w:pPr>
            <w:ins w:id="2227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M</w:t>
              </w:r>
              <w:r>
                <w:rPr>
                  <w:b/>
                  <w:bCs/>
                  <w:color w:val="FFFFFF"/>
                  <w:sz w:val="20"/>
                </w:rPr>
                <w:t>andatory?</w:t>
              </w:r>
            </w:ins>
          </w:p>
        </w:tc>
        <w:tc>
          <w:tcPr>
            <w:tcW w:w="36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28" w:author="DANIEL Charlotte A" w:date="2015-02-05T15:33:00Z"/>
                <w:b/>
                <w:bCs/>
                <w:color w:val="FFFFFF"/>
                <w:sz w:val="20"/>
              </w:rPr>
            </w:pPr>
            <w:ins w:id="2229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t>E</w:t>
              </w:r>
              <w:r>
                <w:rPr>
                  <w:b/>
                  <w:bCs/>
                  <w:color w:val="FFFFFF"/>
                  <w:sz w:val="20"/>
                </w:rPr>
                <w:t>xclusive?</w:t>
              </w:r>
            </w:ins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30" w:author="DANIEL Charlotte A" w:date="2015-02-05T15:33:00Z"/>
                <w:b/>
                <w:bCs/>
                <w:color w:val="FFFFFF"/>
                <w:sz w:val="20"/>
              </w:rPr>
            </w:pPr>
            <w:ins w:id="2231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Displayed</w:t>
              </w:r>
            </w:ins>
          </w:p>
        </w:tc>
        <w:tc>
          <w:tcPr>
            <w:tcW w:w="540" w:type="dxa"/>
            <w:shd w:val="solid" w:color="000080" w:fill="FFFFFF"/>
            <w:textDirection w:val="tbRl"/>
            <w:vAlign w:val="center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ind w:left="113" w:right="113"/>
              <w:rPr>
                <w:ins w:id="2232" w:author="DANIEL Charlotte A" w:date="2015-02-05T15:33:00Z"/>
                <w:b/>
                <w:bCs/>
                <w:color w:val="FFFFFF"/>
                <w:sz w:val="20"/>
              </w:rPr>
            </w:pPr>
            <w:ins w:id="2233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Width</w:t>
              </w:r>
            </w:ins>
          </w:p>
        </w:tc>
      </w:tr>
      <w:tr w:rsidR="00D47068" w:rsidRPr="00532B0F" w:rsidTr="007F6AF3">
        <w:trPr>
          <w:trHeight w:val="309"/>
          <w:ins w:id="2234" w:author="DANIEL Charlotte A" w:date="2015-02-05T15:33:00Z"/>
        </w:trPr>
        <w:tc>
          <w:tcPr>
            <w:tcW w:w="528" w:type="dxa"/>
            <w:shd w:val="clear" w:color="auto" w:fill="auto"/>
          </w:tcPr>
          <w:p w:rsidR="00D47068" w:rsidRPr="004A4E3A" w:rsidRDefault="00D47068" w:rsidP="00F34B04">
            <w:pPr>
              <w:pStyle w:val="ListParagraph"/>
              <w:numPr>
                <w:ilvl w:val="0"/>
                <w:numId w:val="2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35" w:author="DANIEL Charlotte A" w:date="2015-02-05T15:33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36" w:author="DANIEL Charlotte A" w:date="2015-02-05T15:33:00Z"/>
                <w:sz w:val="20"/>
              </w:rPr>
            </w:pPr>
            <w:ins w:id="2237" w:author="DANIEL Charlotte A" w:date="2015-02-05T15:33:00Z">
              <w:r>
                <w:rPr>
                  <w:sz w:val="20"/>
                </w:rPr>
                <w:t>Identification</w:t>
              </w:r>
            </w:ins>
          </w:p>
        </w:tc>
        <w:tc>
          <w:tcPr>
            <w:tcW w:w="99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38" w:author="DANIEL Charlotte A" w:date="2015-02-05T15:33:00Z"/>
                <w:sz w:val="20"/>
              </w:rPr>
            </w:pPr>
            <w:ins w:id="2239" w:author="DANIEL Charlotte A" w:date="2015-02-05T15:33:00Z">
              <w:r>
                <w:rPr>
                  <w:sz w:val="20"/>
                </w:rPr>
                <w:t>9</w:t>
              </w:r>
            </w:ins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40" w:author="DANIEL Charlotte A" w:date="2015-02-05T15:33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41" w:author="DANIEL Charlotte A" w:date="2015-02-05T15:33:00Z"/>
                <w:sz w:val="20"/>
              </w:rPr>
            </w:pPr>
            <w:ins w:id="2242" w:author="DANIEL Charlotte A" w:date="2015-02-05T15:33:00Z">
              <w:r>
                <w:rPr>
                  <w:sz w:val="20"/>
                </w:rPr>
                <w:t>Number</w:t>
              </w:r>
            </w:ins>
          </w:p>
        </w:tc>
        <w:tc>
          <w:tcPr>
            <w:tcW w:w="14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43" w:author="DANIEL Charlotte A" w:date="2015-02-05T15:33:00Z"/>
                <w:sz w:val="20"/>
              </w:rPr>
            </w:pPr>
          </w:p>
        </w:tc>
        <w:tc>
          <w:tcPr>
            <w:tcW w:w="189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44" w:author="DANIEL Charlotte A" w:date="2015-02-05T15:33:00Z"/>
                <w:sz w:val="20"/>
              </w:rPr>
            </w:pPr>
            <w:ins w:id="2245" w:author="DANIEL Charlotte A" w:date="2015-02-05T15:33:00Z">
              <w:r>
                <w:rPr>
                  <w:sz w:val="20"/>
                </w:rPr>
                <w:t>IIT_NE_ID</w:t>
              </w:r>
            </w:ins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46" w:author="DANIEL Charlotte A" w:date="2015-02-05T15:3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47" w:author="DANIEL Charlotte A" w:date="2015-02-05T15:33:00Z"/>
                <w:sz w:val="20"/>
              </w:rPr>
            </w:pPr>
          </w:p>
        </w:tc>
        <w:tc>
          <w:tcPr>
            <w:tcW w:w="72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48" w:author="DANIEL Charlotte A" w:date="2015-02-05T15:33:00Z"/>
                <w:sz w:val="20"/>
              </w:rPr>
            </w:pPr>
          </w:p>
        </w:tc>
        <w:tc>
          <w:tcPr>
            <w:tcW w:w="135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49" w:author="DANIEL Charlotte A" w:date="2015-02-05T15:33:00Z"/>
                <w:sz w:val="20"/>
              </w:rPr>
            </w:pPr>
            <w:ins w:id="2250" w:author="DANIEL Charlotte A" w:date="2015-02-05T15:33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51" w:author="DANIEL Charlotte A" w:date="2015-02-05T15:33:00Z"/>
                <w:sz w:val="20"/>
              </w:rPr>
            </w:pPr>
            <w:ins w:id="2252" w:author="DANIEL Charlotte A" w:date="2015-02-05T15:33:00Z">
              <w:r>
                <w:rPr>
                  <w:sz w:val="20"/>
                </w:rPr>
                <w:t>Y</w:t>
              </w:r>
            </w:ins>
          </w:p>
        </w:tc>
        <w:tc>
          <w:tcPr>
            <w:tcW w:w="36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53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54" w:author="DANIEL Charlotte A" w:date="2015-02-05T15:33:00Z"/>
                <w:sz w:val="20"/>
              </w:rPr>
            </w:pPr>
            <w:ins w:id="2255" w:author="DANIEL Charlotte A" w:date="2015-02-05T15:33:00Z">
              <w:r>
                <w:rPr>
                  <w:sz w:val="20"/>
                </w:rPr>
                <w:t>N</w:t>
              </w:r>
            </w:ins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56" w:author="DANIEL Charlotte A" w:date="2015-02-05T15:33:00Z"/>
                <w:sz w:val="20"/>
              </w:rPr>
            </w:pPr>
          </w:p>
        </w:tc>
      </w:tr>
      <w:tr w:rsidR="00D47068" w:rsidRPr="00532B0F" w:rsidTr="007F6AF3">
        <w:trPr>
          <w:trHeight w:val="309"/>
          <w:ins w:id="2257" w:author="DANIEL Charlotte A" w:date="2015-02-05T15:33:00Z"/>
        </w:trPr>
        <w:tc>
          <w:tcPr>
            <w:tcW w:w="528" w:type="dxa"/>
            <w:shd w:val="clear" w:color="auto" w:fill="auto"/>
          </w:tcPr>
          <w:p w:rsidR="00D47068" w:rsidRPr="004A4E3A" w:rsidRDefault="00D47068" w:rsidP="00F34B04">
            <w:pPr>
              <w:pStyle w:val="ListParagraph"/>
              <w:numPr>
                <w:ilvl w:val="0"/>
                <w:numId w:val="2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58" w:author="DANIEL Charlotte A" w:date="2015-02-05T15:33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59" w:author="DANIEL Charlotte A" w:date="2015-02-05T15:33:00Z"/>
                <w:sz w:val="20"/>
              </w:rPr>
            </w:pPr>
            <w:ins w:id="2260" w:author="DANIEL Charlotte A" w:date="2015-02-05T15:36:00Z">
              <w:r>
                <w:rPr>
                  <w:sz w:val="20"/>
                </w:rPr>
                <w:t>Cause Name</w:t>
              </w:r>
            </w:ins>
          </w:p>
        </w:tc>
        <w:tc>
          <w:tcPr>
            <w:tcW w:w="99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61" w:author="DANIEL Charlotte A" w:date="2015-02-05T15:33:00Z"/>
                <w:sz w:val="20"/>
              </w:rPr>
            </w:pPr>
            <w:ins w:id="2262" w:author="DANIEL Charlotte A" w:date="2015-02-05T15:36:00Z">
              <w:r>
                <w:rPr>
                  <w:sz w:val="20"/>
                </w:rPr>
                <w:t>30</w:t>
              </w:r>
            </w:ins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63" w:author="DANIEL Charlotte A" w:date="2015-02-05T15:33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64" w:author="DANIEL Charlotte A" w:date="2015-02-05T15:33:00Z"/>
                <w:sz w:val="20"/>
              </w:rPr>
            </w:pPr>
            <w:ins w:id="2265" w:author="DANIEL Charlotte A" w:date="2015-02-05T15:33:00Z">
              <w:r>
                <w:rPr>
                  <w:sz w:val="20"/>
                </w:rPr>
                <w:t>VarChar2</w:t>
              </w:r>
            </w:ins>
          </w:p>
        </w:tc>
        <w:tc>
          <w:tcPr>
            <w:tcW w:w="14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66" w:author="DANIEL Charlotte A" w:date="2015-02-05T15:33:00Z"/>
                <w:sz w:val="20"/>
              </w:rPr>
            </w:pPr>
          </w:p>
        </w:tc>
        <w:tc>
          <w:tcPr>
            <w:tcW w:w="189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67" w:author="DANIEL Charlotte A" w:date="2015-02-05T15:33:00Z"/>
                <w:sz w:val="20"/>
              </w:rPr>
            </w:pPr>
            <w:ins w:id="2268" w:author="DANIEL Charlotte A" w:date="2015-02-05T15:36:00Z">
              <w:r>
                <w:rPr>
                  <w:sz w:val="20"/>
                </w:rPr>
                <w:t>CAUSE_NM</w:t>
              </w:r>
            </w:ins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69" w:author="DANIEL Charlotte A" w:date="2015-02-05T15:3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70" w:author="DANIEL Charlotte A" w:date="2015-02-05T15:33:00Z"/>
                <w:sz w:val="20"/>
              </w:rPr>
            </w:pPr>
          </w:p>
        </w:tc>
        <w:tc>
          <w:tcPr>
            <w:tcW w:w="72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71" w:author="DANIEL Charlotte A" w:date="2015-02-05T15:33:00Z"/>
                <w:sz w:val="20"/>
              </w:rPr>
            </w:pPr>
          </w:p>
        </w:tc>
        <w:tc>
          <w:tcPr>
            <w:tcW w:w="135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72" w:author="DANIEL Charlotte A" w:date="2015-02-05T15:33:00Z"/>
                <w:sz w:val="20"/>
              </w:rPr>
            </w:pPr>
            <w:ins w:id="2273" w:author="DANIEL Charlotte A" w:date="2015-02-05T15:33:00Z">
              <w:r>
                <w:rPr>
                  <w:sz w:val="20"/>
                </w:rPr>
                <w:t>01-JAN-1901</w:t>
              </w:r>
            </w:ins>
          </w:p>
        </w:tc>
        <w:tc>
          <w:tcPr>
            <w:tcW w:w="360" w:type="dxa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74" w:author="DANIEL Charlotte A" w:date="2015-02-05T15:33:00Z"/>
                <w:sz w:val="20"/>
              </w:rPr>
            </w:pPr>
            <w:ins w:id="2275" w:author="DANIEL Charlotte A" w:date="2015-02-05T15:33:00Z">
              <w:r>
                <w:rPr>
                  <w:sz w:val="20"/>
                </w:rPr>
                <w:t>Y</w:t>
              </w:r>
            </w:ins>
          </w:p>
        </w:tc>
        <w:tc>
          <w:tcPr>
            <w:tcW w:w="36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76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77" w:author="DANIEL Charlotte A" w:date="2015-02-05T15:33:00Z"/>
                <w:sz w:val="20"/>
              </w:rPr>
            </w:pPr>
            <w:ins w:id="2278" w:author="DANIEL Charlotte A" w:date="2015-02-05T15:33:00Z">
              <w:r>
                <w:rPr>
                  <w:sz w:val="20"/>
                </w:rPr>
                <w:t>Y</w:t>
              </w:r>
            </w:ins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79" w:author="DANIEL Charlotte A" w:date="2015-02-05T15:33:00Z"/>
                <w:sz w:val="20"/>
              </w:rPr>
            </w:pPr>
          </w:p>
        </w:tc>
      </w:tr>
      <w:tr w:rsidR="00D47068" w:rsidRPr="00532B0F" w:rsidTr="007F6AF3">
        <w:trPr>
          <w:ins w:id="2280" w:author="DANIEL Charlotte A" w:date="2015-02-05T15:33:00Z"/>
        </w:trPr>
        <w:tc>
          <w:tcPr>
            <w:tcW w:w="528" w:type="dxa"/>
            <w:shd w:val="clear" w:color="auto" w:fill="auto"/>
          </w:tcPr>
          <w:p w:rsidR="00D47068" w:rsidRPr="004A4E3A" w:rsidRDefault="00D47068" w:rsidP="00F34B04">
            <w:pPr>
              <w:pStyle w:val="ListParagraph"/>
              <w:numPr>
                <w:ilvl w:val="0"/>
                <w:numId w:val="2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81" w:author="DANIEL Charlotte A" w:date="2015-02-05T15:33:00Z"/>
                <w:sz w:val="20"/>
              </w:rPr>
            </w:pPr>
          </w:p>
        </w:tc>
        <w:tc>
          <w:tcPr>
            <w:tcW w:w="26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82" w:author="DANIEL Charlotte A" w:date="2015-02-05T15:33:00Z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83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84" w:author="DANIEL Charlotte A" w:date="2015-02-05T15:33:00Z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85" w:author="DANIEL Charlotte A" w:date="2015-02-05T15:33:00Z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86" w:author="DANIEL Charlotte A" w:date="2015-02-05T15:33:00Z"/>
                <w:sz w:val="20"/>
              </w:rPr>
            </w:pPr>
          </w:p>
        </w:tc>
        <w:tc>
          <w:tcPr>
            <w:tcW w:w="189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87" w:author="DANIEL Charlotte A" w:date="2015-02-05T15:3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88" w:author="DANIEL Charlotte A" w:date="2015-02-05T15:33:00Z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89" w:author="DANIEL Charlotte A" w:date="2015-02-05T15:33:00Z"/>
                <w:sz w:val="20"/>
              </w:rPr>
            </w:pPr>
          </w:p>
        </w:tc>
        <w:tc>
          <w:tcPr>
            <w:tcW w:w="72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90" w:author="DANIEL Charlotte A" w:date="2015-02-05T15:33:00Z"/>
                <w:sz w:val="20"/>
              </w:rPr>
            </w:pPr>
          </w:p>
        </w:tc>
        <w:tc>
          <w:tcPr>
            <w:tcW w:w="135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91" w:author="DANIEL Charlotte A" w:date="2015-02-05T15:33:00Z"/>
                <w:sz w:val="20"/>
              </w:rPr>
            </w:pPr>
          </w:p>
        </w:tc>
        <w:tc>
          <w:tcPr>
            <w:tcW w:w="36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92" w:author="DANIEL Charlotte A" w:date="2015-02-05T15:33:00Z"/>
                <w:sz w:val="20"/>
              </w:rPr>
            </w:pPr>
          </w:p>
        </w:tc>
        <w:tc>
          <w:tcPr>
            <w:tcW w:w="360" w:type="dxa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93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94" w:author="DANIEL Charlotte A" w:date="2015-02-05T15:33:00Z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47068" w:rsidRPr="00532B0F" w:rsidRDefault="00D47068" w:rsidP="007F6A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9360"/>
                <w:tab w:val="left" w:pos="10800"/>
                <w:tab w:val="left" w:pos="12240"/>
              </w:tabs>
              <w:rPr>
                <w:ins w:id="2295" w:author="DANIEL Charlotte A" w:date="2015-02-05T15:33:00Z"/>
                <w:sz w:val="20"/>
              </w:rPr>
            </w:pPr>
          </w:p>
        </w:tc>
      </w:tr>
    </w:tbl>
    <w:p w:rsidR="00D47068" w:rsidRDefault="00D47068" w:rsidP="00D47068">
      <w:pPr>
        <w:rPr>
          <w:ins w:id="2296" w:author="DANIEL Charlotte A" w:date="2015-02-05T15:33:00Z"/>
        </w:rPr>
      </w:pPr>
    </w:p>
    <w:p w:rsidR="00D47068" w:rsidRPr="00B33244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297" w:author="DANIEL Charlotte A" w:date="2015-02-05T15:33:00Z"/>
          <w:b/>
        </w:rPr>
        <w:sectPr w:rsidR="00D47068" w:rsidRPr="00B33244" w:rsidSect="00B476D6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ins w:id="2298" w:author="DANIEL Charlotte A" w:date="2015-02-05T15:33:00Z">
        <w:r>
          <w:rPr>
            <w:b/>
          </w:rPr>
          <w:t>Attribute</w:t>
        </w:r>
        <w:r w:rsidRPr="0027086F">
          <w:rPr>
            <w:b/>
          </w:rPr>
          <w:t xml:space="preserve"> </w:t>
        </w:r>
        <w:r>
          <w:rPr>
            <w:b/>
          </w:rPr>
          <w:t xml:space="preserve">and XSP </w:t>
        </w:r>
        <w:r w:rsidRPr="0027086F">
          <w:rPr>
            <w:b/>
          </w:rPr>
          <w:t>Values</w:t>
        </w:r>
        <w:r>
          <w:rPr>
            <w:b/>
          </w:rPr>
          <w:t>/Domains and Descriptions</w:t>
        </w:r>
        <w:r w:rsidRPr="0027086F">
          <w:rPr>
            <w:b/>
          </w:rPr>
          <w:t>:</w:t>
        </w:r>
        <w:r w:rsidRPr="0027086F">
          <w:rPr>
            <w:b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  <w:r>
          <w:rPr>
            <w:sz w:val="20"/>
          </w:rPr>
          <w:tab/>
        </w:r>
      </w:ins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348"/>
        <w:gridCol w:w="3240"/>
        <w:gridCol w:w="3240"/>
      </w:tblGrid>
      <w:tr w:rsidR="00D47068" w:rsidTr="007F6AF3">
        <w:trPr>
          <w:ins w:id="2299" w:author="DANIEL Charlotte A" w:date="2015-02-05T15:33:00Z"/>
        </w:trPr>
        <w:tc>
          <w:tcPr>
            <w:tcW w:w="3348" w:type="dxa"/>
            <w:shd w:val="solid" w:color="000080" w:fill="FFFFFF"/>
          </w:tcPr>
          <w:p w:rsidR="00D47068" w:rsidRPr="00532B0F" w:rsidRDefault="00D47068" w:rsidP="007F6AF3">
            <w:pPr>
              <w:rPr>
                <w:ins w:id="2300" w:author="DANIEL Charlotte A" w:date="2015-02-05T15:33:00Z"/>
                <w:b/>
                <w:bCs/>
                <w:color w:val="FFFFFF"/>
                <w:sz w:val="20"/>
              </w:rPr>
            </w:pPr>
            <w:ins w:id="2301" w:author="DANIEL Charlotte A" w:date="2015-02-05T15:33:00Z">
              <w:r w:rsidRPr="00532B0F">
                <w:rPr>
                  <w:b/>
                  <w:bCs/>
                  <w:color w:val="FFFFFF"/>
                  <w:sz w:val="20"/>
                </w:rPr>
                <w:lastRenderedPageBreak/>
                <w:t>Domain</w:t>
              </w:r>
            </w:ins>
          </w:p>
        </w:tc>
        <w:tc>
          <w:tcPr>
            <w:tcW w:w="3240" w:type="dxa"/>
            <w:shd w:val="solid" w:color="000080" w:fill="FFFFFF"/>
          </w:tcPr>
          <w:p w:rsidR="00D47068" w:rsidRPr="00532B0F" w:rsidRDefault="00D47068" w:rsidP="007F6AF3">
            <w:pPr>
              <w:rPr>
                <w:ins w:id="2302" w:author="DANIEL Charlotte A" w:date="2015-02-05T15:33:00Z"/>
                <w:b/>
                <w:bCs/>
                <w:color w:val="FFFFFF"/>
                <w:sz w:val="20"/>
              </w:rPr>
            </w:pPr>
            <w:ins w:id="2303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Value</w:t>
              </w:r>
            </w:ins>
          </w:p>
        </w:tc>
        <w:tc>
          <w:tcPr>
            <w:tcW w:w="3240" w:type="dxa"/>
            <w:shd w:val="solid" w:color="000080" w:fill="FFFFFF"/>
          </w:tcPr>
          <w:p w:rsidR="00D47068" w:rsidRPr="00532B0F" w:rsidRDefault="00D47068" w:rsidP="007F6AF3">
            <w:pPr>
              <w:rPr>
                <w:ins w:id="2304" w:author="DANIEL Charlotte A" w:date="2015-02-05T15:33:00Z"/>
                <w:b/>
                <w:bCs/>
                <w:color w:val="FFFFFF"/>
                <w:sz w:val="20"/>
              </w:rPr>
            </w:pPr>
            <w:ins w:id="2305" w:author="DANIEL Charlotte A" w:date="2015-02-05T15:33:00Z">
              <w:r>
                <w:rPr>
                  <w:b/>
                  <w:bCs/>
                  <w:color w:val="FFFFFF"/>
                  <w:sz w:val="20"/>
                </w:rPr>
                <w:t>Meaning</w:t>
              </w:r>
            </w:ins>
          </w:p>
        </w:tc>
      </w:tr>
      <w:tr w:rsidR="00D47068" w:rsidTr="007F6AF3">
        <w:trPr>
          <w:ins w:id="2306" w:author="DANIEL Charlotte A" w:date="2015-02-05T15:33:00Z"/>
        </w:trPr>
        <w:tc>
          <w:tcPr>
            <w:tcW w:w="3348" w:type="dxa"/>
            <w:shd w:val="clear" w:color="auto" w:fill="auto"/>
          </w:tcPr>
          <w:p w:rsidR="00D47068" w:rsidRPr="00532B0F" w:rsidRDefault="00D47068" w:rsidP="007F6AF3">
            <w:pPr>
              <w:rPr>
                <w:ins w:id="2307" w:author="DANIEL Charlotte A" w:date="2015-02-05T15:33:00Z"/>
                <w:sz w:val="20"/>
              </w:rPr>
            </w:pPr>
            <w:ins w:id="2308" w:author="DANIEL Charlotte A" w:date="2015-02-05T15:33:00Z">
              <w:r>
                <w:rPr>
                  <w:sz w:val="20"/>
                </w:rPr>
                <w:t xml:space="preserve">Sign </w:t>
              </w:r>
            </w:ins>
            <w:ins w:id="2309" w:author="DANIEL Charlotte A" w:date="2015-02-05T15:37:00Z">
              <w:r>
                <w:rPr>
                  <w:sz w:val="20"/>
                </w:rPr>
                <w:t>Cause</w:t>
              </w:r>
            </w:ins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310" w:author="DANIEL Charlotte A" w:date="2015-02-05T15:33:00Z"/>
                <w:sz w:val="20"/>
              </w:rPr>
            </w:pPr>
            <w:ins w:id="2311" w:author="DANIEL Charlotte A" w:date="2015-02-05T15:33:00Z">
              <w:r>
                <w:rPr>
                  <w:sz w:val="20"/>
                </w:rPr>
                <w:t>Custom Trigger</w:t>
              </w:r>
            </w:ins>
          </w:p>
        </w:tc>
        <w:tc>
          <w:tcPr>
            <w:tcW w:w="3240" w:type="dxa"/>
            <w:shd w:val="clear" w:color="auto" w:fill="auto"/>
          </w:tcPr>
          <w:p w:rsidR="00D47068" w:rsidRPr="00532B0F" w:rsidRDefault="00D47068">
            <w:pPr>
              <w:rPr>
                <w:ins w:id="2312" w:author="DANIEL Charlotte A" w:date="2015-02-05T15:33:00Z"/>
                <w:sz w:val="20"/>
              </w:rPr>
            </w:pPr>
            <w:ins w:id="2313" w:author="DANIEL Charlotte A" w:date="2015-02-05T15:33:00Z">
              <w:r>
                <w:t>See the SIGN_</w:t>
              </w:r>
            </w:ins>
            <w:ins w:id="2314" w:author="DANIEL Charlotte A" w:date="2015-02-05T15:37:00Z">
              <w:r>
                <w:t>CAUSE</w:t>
              </w:r>
            </w:ins>
            <w:ins w:id="2315" w:author="DANIEL Charlotte A" w:date="2015-02-05T15:33:00Z">
              <w:r>
                <w:t xml:space="preserve"> domain.</w:t>
              </w:r>
            </w:ins>
          </w:p>
        </w:tc>
      </w:tr>
      <w:tr w:rsidR="00D47068" w:rsidTr="007F6AF3">
        <w:trPr>
          <w:ins w:id="2316" w:author="DANIEL Charlotte A" w:date="2015-02-05T15:33:00Z"/>
        </w:trPr>
        <w:tc>
          <w:tcPr>
            <w:tcW w:w="3348" w:type="dxa"/>
            <w:shd w:val="clear" w:color="auto" w:fill="auto"/>
          </w:tcPr>
          <w:p w:rsidR="00D47068" w:rsidRPr="00532B0F" w:rsidRDefault="00D47068" w:rsidP="007F6AF3">
            <w:pPr>
              <w:rPr>
                <w:ins w:id="2317" w:author="DANIEL Charlotte A" w:date="2015-02-05T15:33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318" w:author="DANIEL Charlotte A" w:date="2015-02-05T15:33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319" w:author="DANIEL Charlotte A" w:date="2015-02-05T15:33:00Z"/>
                <w:sz w:val="20"/>
              </w:rPr>
            </w:pPr>
          </w:p>
        </w:tc>
      </w:tr>
      <w:tr w:rsidR="00D47068" w:rsidTr="007F6AF3">
        <w:trPr>
          <w:ins w:id="2320" w:author="DANIEL Charlotte A" w:date="2015-02-05T15:33:00Z"/>
        </w:trPr>
        <w:tc>
          <w:tcPr>
            <w:tcW w:w="3348" w:type="dxa"/>
            <w:shd w:val="clear" w:color="auto" w:fill="auto"/>
          </w:tcPr>
          <w:p w:rsidR="00D47068" w:rsidRPr="00532B0F" w:rsidRDefault="00D47068" w:rsidP="007F6AF3">
            <w:pPr>
              <w:rPr>
                <w:ins w:id="2321" w:author="DANIEL Charlotte A" w:date="2015-02-05T15:33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322" w:author="DANIEL Charlotte A" w:date="2015-02-05T15:33:00Z"/>
                <w:sz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47068" w:rsidRPr="00532B0F" w:rsidRDefault="00D47068" w:rsidP="007F6AF3">
            <w:pPr>
              <w:rPr>
                <w:ins w:id="2323" w:author="DANIEL Charlotte A" w:date="2015-02-05T15:33:00Z"/>
                <w:sz w:val="20"/>
              </w:rPr>
            </w:pPr>
          </w:p>
        </w:tc>
      </w:tr>
    </w:tbl>
    <w:p w:rsidR="00D47068" w:rsidRDefault="00D47068" w:rsidP="00D47068">
      <w:pPr>
        <w:rPr>
          <w:ins w:id="2324" w:author="DANIEL Charlotte A" w:date="2015-02-05T15:33:00Z"/>
        </w:rPr>
      </w:pPr>
    </w:p>
    <w:p w:rsidR="00D47068" w:rsidRDefault="00D47068" w:rsidP="00D47068">
      <w:pPr>
        <w:tabs>
          <w:tab w:val="left" w:pos="11520"/>
          <w:tab w:val="right" w:pos="14400"/>
        </w:tabs>
        <w:rPr>
          <w:ins w:id="2325" w:author="DANIEL Charlotte A" w:date="2015-02-05T15:33:00Z"/>
          <w:b/>
        </w:rPr>
      </w:pPr>
      <w:ins w:id="2326" w:author="DANIEL Charlotte A" w:date="2015-02-05T15:33:00Z">
        <w:r w:rsidRPr="00A91C82">
          <w:rPr>
            <w:b/>
          </w:rPr>
          <w:t>Conversion Rules</w:t>
        </w:r>
      </w:ins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327" w:author="DANIEL Charlotte A" w:date="2015-02-05T15:33:00Z"/>
          <w:b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328" w:author="DANIEL Charlotte A" w:date="2015-02-05T15:33:00Z"/>
          <w:b/>
        </w:rPr>
      </w:pPr>
    </w:p>
    <w:p w:rsidR="00D47068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329" w:author="DANIEL Charlotte A" w:date="2015-02-05T15:33:00Z"/>
          <w:b/>
        </w:rPr>
      </w:pPr>
    </w:p>
    <w:p w:rsidR="00D47068" w:rsidRPr="00A91C82" w:rsidRDefault="00D47068" w:rsidP="00D4706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330" w:author="DANIEL Charlotte A" w:date="2015-02-05T15:33:00Z"/>
          <w:b/>
        </w:rPr>
      </w:pPr>
      <w:ins w:id="2331" w:author="DANIEL Charlotte A" w:date="2015-02-05T15:33:00Z">
        <w:r w:rsidRPr="00A91C82">
          <w:rPr>
            <w:b/>
          </w:rPr>
          <w:t>Business Rules / Special Instructions</w:t>
        </w:r>
        <w:r>
          <w:rPr>
            <w:b/>
          </w:rPr>
          <w:t xml:space="preserve"> – use this area to note any relationships not modeled above, or unresolved issues you discover.</w:t>
        </w:r>
      </w:ins>
    </w:p>
    <w:p w:rsidR="00D47068" w:rsidRDefault="00D47068" w:rsidP="00D47068">
      <w:pPr>
        <w:rPr>
          <w:ins w:id="2332" w:author="DANIEL Charlotte A" w:date="2015-02-05T15:33:00Z"/>
        </w:rPr>
      </w:pPr>
    </w:p>
    <w:p w:rsidR="00D47068" w:rsidRDefault="00D47068" w:rsidP="00D47068">
      <w:pPr>
        <w:rPr>
          <w:ins w:id="2333" w:author="DANIEL Charlotte A" w:date="2015-02-17T13:03:00Z"/>
        </w:rPr>
      </w:pPr>
      <w:ins w:id="2334" w:author="DANIEL Charlotte A" w:date="2015-02-05T15:33:00Z">
        <w:r>
          <w:lastRenderedPageBreak/>
          <w:t xml:space="preserve">This asset will populate a domain by a custom trigger.   </w:t>
        </w:r>
      </w:ins>
    </w:p>
    <w:p w:rsidR="00D7230F" w:rsidRDefault="00D7230F" w:rsidP="00D47068">
      <w:pPr>
        <w:rPr>
          <w:ins w:id="2335" w:author="DANIEL Charlotte A" w:date="2015-02-05T15:33:00Z"/>
        </w:rPr>
      </w:pPr>
    </w:p>
    <w:p w:rsidR="00D47068" w:rsidRDefault="00D47068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ins w:id="2336" w:author="DANIEL Charlotte A" w:date="2015-02-17T13:03:00Z"/>
          <w:sz w:val="20"/>
        </w:rPr>
      </w:pPr>
    </w:p>
    <w:p w:rsidR="00D7230F" w:rsidDel="00856FB5" w:rsidRDefault="00D7230F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del w:id="2337" w:author="DANIEL Charlotte A" w:date="2015-02-25T11:31:00Z"/>
          <w:sz w:val="20"/>
        </w:rPr>
      </w:pPr>
    </w:p>
    <w:p w:rsidR="00104C3B" w:rsidRPr="000903EF" w:rsidDel="00856FB5" w:rsidRDefault="00104C3B" w:rsidP="00104C3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9360"/>
          <w:tab w:val="left" w:pos="10800"/>
          <w:tab w:val="left" w:pos="12240"/>
        </w:tabs>
        <w:rPr>
          <w:del w:id="2338" w:author="DANIEL Charlotte A" w:date="2015-02-25T11:31:00Z"/>
          <w:sz w:val="20"/>
        </w:rPr>
        <w:sectPr w:rsidR="00104C3B" w:rsidRPr="000903EF" w:rsidDel="00856FB5" w:rsidSect="00444DAA">
          <w:headerReference w:type="default" r:id="rId25"/>
          <w:type w:val="continuous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:rsidR="00104C3B" w:rsidRPr="00BF1D33" w:rsidRDefault="00104C3B" w:rsidP="00104C3B">
      <w:pPr>
        <w:tabs>
          <w:tab w:val="left" w:pos="2880"/>
          <w:tab w:val="left" w:pos="5040"/>
          <w:tab w:val="right" w:pos="14400"/>
        </w:tabs>
        <w:rPr>
          <w:sz w:val="20"/>
        </w:rPr>
      </w:pPr>
    </w:p>
    <w:p w:rsidR="00BC67AD" w:rsidRDefault="00BC67AD" w:rsidP="00BC67AD"/>
    <w:p w:rsidR="00BC67AD" w:rsidRDefault="00BC67AD" w:rsidP="00BC67AD">
      <w:pPr>
        <w:pStyle w:val="Heading1"/>
      </w:pPr>
      <w:bookmarkStart w:id="2341" w:name="_Toc413393949"/>
      <w:r>
        <w:t>Domains</w:t>
      </w:r>
      <w:bookmarkEnd w:id="2341"/>
    </w:p>
    <w:p w:rsidR="00BC67AD" w:rsidRDefault="00BC67AD" w:rsidP="00BC67AD"/>
    <w:p w:rsidR="00554A55" w:rsidRDefault="00724E0F" w:rsidP="00554A55">
      <w:pPr>
        <w:rPr>
          <w:rFonts w:ascii="Arial" w:hAnsi="Arial" w:cs="Arial"/>
        </w:rPr>
      </w:pPr>
      <w:r>
        <w:rPr>
          <w:rFonts w:ascii="Arial" w:hAnsi="Arial" w:cs="Arial"/>
        </w:rPr>
        <w:t>In addition to the</w:t>
      </w:r>
      <w:r w:rsidR="00B73934">
        <w:rPr>
          <w:rFonts w:ascii="Arial" w:hAnsi="Arial" w:cs="Arial"/>
        </w:rPr>
        <w:t xml:space="preserve"> three existing Domains</w:t>
      </w:r>
      <w:r w:rsidR="00483FC9">
        <w:rPr>
          <w:rFonts w:ascii="Arial" w:hAnsi="Arial" w:cs="Arial"/>
        </w:rPr>
        <w:t xml:space="preserve"> (lookup table</w:t>
      </w:r>
      <w:r w:rsidR="00B93F87">
        <w:rPr>
          <w:rFonts w:ascii="Arial" w:hAnsi="Arial" w:cs="Arial"/>
        </w:rPr>
        <w:t>s</w:t>
      </w:r>
      <w:r w:rsidR="00483FC9">
        <w:rPr>
          <w:rFonts w:ascii="Arial" w:hAnsi="Arial" w:cs="Arial"/>
        </w:rPr>
        <w:t>)</w:t>
      </w:r>
      <w:r w:rsidR="00637232">
        <w:rPr>
          <w:rFonts w:ascii="Arial" w:hAnsi="Arial" w:cs="Arial"/>
        </w:rPr>
        <w:t xml:space="preserve"> in TransInfo</w:t>
      </w:r>
      <w:r w:rsidR="00B73934">
        <w:rPr>
          <w:rFonts w:ascii="Arial" w:hAnsi="Arial" w:cs="Arial"/>
        </w:rPr>
        <w:t xml:space="preserve"> that will be used</w:t>
      </w:r>
      <w:r>
        <w:rPr>
          <w:rFonts w:ascii="Arial" w:hAnsi="Arial" w:cs="Arial"/>
        </w:rPr>
        <w:t xml:space="preserve">, </w:t>
      </w:r>
      <w:r w:rsidR="00554A55">
        <w:rPr>
          <w:rFonts w:ascii="Arial" w:hAnsi="Arial" w:cs="Arial"/>
        </w:rPr>
        <w:t xml:space="preserve">five new </w:t>
      </w:r>
      <w:r w:rsidR="00B73934">
        <w:rPr>
          <w:rFonts w:ascii="Arial" w:hAnsi="Arial" w:cs="Arial"/>
        </w:rPr>
        <w:t xml:space="preserve">ones </w:t>
      </w:r>
      <w:r w:rsidR="00554A55">
        <w:rPr>
          <w:rFonts w:ascii="Arial" w:hAnsi="Arial" w:cs="Arial"/>
        </w:rPr>
        <w:t>will also be added to TransInfo</w:t>
      </w:r>
      <w:r w:rsidR="00B73934">
        <w:rPr>
          <w:rFonts w:ascii="Arial" w:hAnsi="Arial" w:cs="Arial"/>
        </w:rPr>
        <w:t>.</w:t>
      </w:r>
      <w:r w:rsidR="00554A55">
        <w:rPr>
          <w:rFonts w:ascii="Arial" w:hAnsi="Arial" w:cs="Arial"/>
        </w:rPr>
        <w:t xml:space="preserve"> </w:t>
      </w:r>
    </w:p>
    <w:p w:rsidR="00554A55" w:rsidRDefault="00554A55" w:rsidP="00BC67AD"/>
    <w:p w:rsidR="00554A55" w:rsidRPr="00BC67AD" w:rsidRDefault="00554A55" w:rsidP="00BC67AD"/>
    <w:p w:rsidR="00BC67AD" w:rsidRDefault="00370B03" w:rsidP="00B30647">
      <w:pPr>
        <w:pStyle w:val="Heading2"/>
        <w:numPr>
          <w:ilvl w:val="1"/>
          <w:numId w:val="11"/>
        </w:numPr>
        <w:ind w:left="576"/>
      </w:pPr>
      <w:bookmarkStart w:id="2342" w:name="_Toc413393950"/>
      <w:r>
        <w:t xml:space="preserve">Domains </w:t>
      </w:r>
      <w:r w:rsidR="002C4AE7">
        <w:t>Already in TI</w:t>
      </w:r>
      <w:bookmarkEnd w:id="2342"/>
    </w:p>
    <w:p w:rsidR="00B25B6F" w:rsidRPr="00B25B6F" w:rsidRDefault="00B25B6F" w:rsidP="00B25B6F"/>
    <w:p w:rsidR="00B25B6F" w:rsidRDefault="00B25B6F" w:rsidP="00B25B6F">
      <w:pPr>
        <w:pStyle w:val="Heading3"/>
      </w:pPr>
      <w:proofErr w:type="spellStart"/>
      <w:r>
        <w:t>Yes_No</w:t>
      </w:r>
      <w:proofErr w:type="spellEnd"/>
    </w:p>
    <w:p w:rsidR="002C4AE7" w:rsidRDefault="002C4AE7" w:rsidP="00DC2851"/>
    <w:tbl>
      <w:tblPr>
        <w:tblW w:w="4655" w:type="dxa"/>
        <w:tblInd w:w="93" w:type="dxa"/>
        <w:tblLook w:val="04A0" w:firstRow="1" w:lastRow="0" w:firstColumn="1" w:lastColumn="0" w:noHBand="0" w:noVBand="1"/>
      </w:tblPr>
      <w:tblGrid>
        <w:gridCol w:w="2535"/>
        <w:gridCol w:w="880"/>
        <w:gridCol w:w="1240"/>
      </w:tblGrid>
      <w:tr w:rsidR="002C4AE7" w:rsidRPr="002C4AE7" w:rsidTr="00C32AD1">
        <w:trPr>
          <w:trHeight w:val="300"/>
          <w:tblHeader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Domain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Value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Meaning</w:t>
            </w:r>
          </w:p>
        </w:tc>
      </w:tr>
      <w:tr w:rsidR="002C4AE7" w:rsidRPr="002C4AE7" w:rsidTr="002C4AE7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szCs w:val="22"/>
              </w:rPr>
            </w:pPr>
            <w:proofErr w:type="spellStart"/>
            <w:r w:rsidRPr="002C4AE7">
              <w:rPr>
                <w:rFonts w:ascii="Calibri" w:hAnsi="Calibri"/>
                <w:szCs w:val="22"/>
              </w:rPr>
              <w:t>Yes_No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szCs w:val="22"/>
              </w:rPr>
            </w:pPr>
            <w:r w:rsidRPr="002C4AE7"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Yes</w:t>
            </w:r>
          </w:p>
        </w:tc>
      </w:tr>
      <w:tr w:rsidR="002C4AE7" w:rsidRPr="002C4AE7" w:rsidTr="002C4AE7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szCs w:val="22"/>
              </w:rPr>
            </w:pPr>
            <w:r w:rsidRPr="002C4AE7"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No</w:t>
            </w:r>
          </w:p>
        </w:tc>
      </w:tr>
    </w:tbl>
    <w:p w:rsidR="00370B03" w:rsidRDefault="00370B03"/>
    <w:p w:rsidR="00B25B6F" w:rsidRDefault="00B25B6F" w:rsidP="00B25B6F">
      <w:pPr>
        <w:pStyle w:val="Heading3"/>
      </w:pPr>
      <w:r>
        <w:t>XSP</w:t>
      </w:r>
    </w:p>
    <w:p w:rsidR="00370B03" w:rsidRDefault="00370B03"/>
    <w:tbl>
      <w:tblPr>
        <w:tblW w:w="6405" w:type="dxa"/>
        <w:tblInd w:w="93" w:type="dxa"/>
        <w:tblLook w:val="04A0" w:firstRow="1" w:lastRow="0" w:firstColumn="1" w:lastColumn="0" w:noHBand="0" w:noVBand="1"/>
      </w:tblPr>
      <w:tblGrid>
        <w:gridCol w:w="2535"/>
        <w:gridCol w:w="880"/>
        <w:gridCol w:w="2990"/>
      </w:tblGrid>
      <w:tr w:rsidR="00370B03" w:rsidRPr="002C4AE7" w:rsidTr="00F34B04">
        <w:trPr>
          <w:trHeight w:val="300"/>
          <w:tblHeader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2C4AE7" w:rsidRDefault="00370B03" w:rsidP="00A46AFC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Domain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2C4AE7" w:rsidRDefault="00370B03" w:rsidP="00A46AFC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Value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2C4AE7" w:rsidRDefault="00370B03" w:rsidP="00A46AFC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Meaning</w:t>
            </w:r>
          </w:p>
        </w:tc>
      </w:tr>
      <w:tr w:rsidR="002C4AE7" w:rsidRPr="002C4AE7" w:rsidTr="00F34B04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szCs w:val="22"/>
              </w:rPr>
            </w:pPr>
            <w:r w:rsidRPr="002C4AE7">
              <w:rPr>
                <w:rFonts w:ascii="Calibri" w:hAnsi="Calibri"/>
                <w:szCs w:val="22"/>
              </w:rPr>
              <w:t>XSP (Side of Road)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C4AE7" w:rsidRPr="002C4AE7" w:rsidTr="00F34B04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szCs w:val="22"/>
              </w:rPr>
            </w:pPr>
            <w:r w:rsidRPr="002C4AE7"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4B7E47">
            <w:pPr>
              <w:rPr>
                <w:rFonts w:ascii="Calibri" w:hAnsi="Calibri"/>
                <w:color w:val="000000"/>
                <w:szCs w:val="22"/>
              </w:rPr>
            </w:pPr>
            <w:ins w:id="2343" w:author="DANIEL Charlotte A" w:date="2014-12-31T13:17:00Z">
              <w:r>
                <w:rPr>
                  <w:rFonts w:ascii="Calibri" w:hAnsi="Calibri"/>
                  <w:color w:val="000000"/>
                  <w:szCs w:val="22"/>
                </w:rPr>
                <w:t>I</w:t>
              </w:r>
            </w:ins>
            <w:ins w:id="2344" w:author="DANIEL Charlotte A" w:date="2015-01-13T12:38:00Z">
              <w:r w:rsidR="00126C3E">
                <w:rPr>
                  <w:rFonts w:ascii="Calibri" w:hAnsi="Calibri"/>
                  <w:color w:val="000000"/>
                  <w:szCs w:val="22"/>
                </w:rPr>
                <w:t>TRL</w:t>
              </w:r>
            </w:ins>
            <w:del w:id="2345" w:author="DANIEL Charlotte A" w:date="2015-01-13T12:38:00Z">
              <w:r w:rsidR="002C4AE7" w:rsidRPr="002C4AE7" w:rsidDel="00126C3E">
                <w:rPr>
                  <w:rFonts w:ascii="Calibri" w:hAnsi="Calibri"/>
                  <w:color w:val="000000"/>
                  <w:szCs w:val="22"/>
                </w:rPr>
                <w:delText>L</w:delText>
              </w:r>
            </w:del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4B7E47" w:rsidP="00DC2851">
            <w:pPr>
              <w:rPr>
                <w:rFonts w:ascii="Calibri" w:hAnsi="Calibri"/>
                <w:color w:val="000000"/>
                <w:szCs w:val="22"/>
              </w:rPr>
            </w:pPr>
            <w:ins w:id="2346" w:author="DANIEL Charlotte A" w:date="2014-12-31T13:18:00Z">
              <w:r>
                <w:rPr>
                  <w:rFonts w:ascii="Calibri" w:hAnsi="Calibri"/>
                  <w:color w:val="000000"/>
                  <w:szCs w:val="22"/>
                </w:rPr>
                <w:t>Increasing</w:t>
              </w:r>
            </w:ins>
            <w:ins w:id="2347" w:author="DANIEL Charlotte A" w:date="2015-01-13T12:39:00Z">
              <w:r w:rsidR="00126C3E">
                <w:rPr>
                  <w:rFonts w:ascii="Calibri" w:hAnsi="Calibri"/>
                  <w:color w:val="000000"/>
                  <w:szCs w:val="22"/>
                </w:rPr>
                <w:t xml:space="preserve"> Travel</w:t>
              </w:r>
            </w:ins>
            <w:ins w:id="2348" w:author="DANIEL Charlotte A" w:date="2014-12-31T13:18:00Z">
              <w:r>
                <w:rPr>
                  <w:rFonts w:ascii="Calibri" w:hAnsi="Calibri"/>
                  <w:color w:val="000000"/>
                  <w:szCs w:val="22"/>
                </w:rPr>
                <w:t xml:space="preserve"> </w:t>
              </w:r>
            </w:ins>
            <w:r w:rsidR="002C4AE7" w:rsidRPr="002C4AE7">
              <w:rPr>
                <w:rFonts w:ascii="Calibri" w:hAnsi="Calibri"/>
                <w:color w:val="000000"/>
                <w:szCs w:val="22"/>
              </w:rPr>
              <w:t>Left</w:t>
            </w:r>
          </w:p>
        </w:tc>
      </w:tr>
      <w:tr w:rsidR="002C4AE7" w:rsidRPr="002C4AE7" w:rsidTr="00F34B04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szCs w:val="22"/>
              </w:rPr>
            </w:pPr>
            <w:r w:rsidRPr="002C4AE7"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4B7E47" w:rsidP="00DC2851">
            <w:pPr>
              <w:rPr>
                <w:rFonts w:ascii="Calibri" w:hAnsi="Calibri"/>
                <w:color w:val="000000"/>
                <w:szCs w:val="22"/>
              </w:rPr>
            </w:pPr>
            <w:ins w:id="2349" w:author="DANIEL Charlotte A" w:date="2014-12-31T13:17:00Z">
              <w:r>
                <w:rPr>
                  <w:rFonts w:ascii="Calibri" w:hAnsi="Calibri"/>
                  <w:color w:val="000000"/>
                  <w:szCs w:val="22"/>
                </w:rPr>
                <w:t>I</w:t>
              </w:r>
            </w:ins>
            <w:ins w:id="2350" w:author="DANIEL Charlotte A" w:date="2015-01-13T12:39:00Z">
              <w:r w:rsidR="00126C3E">
                <w:rPr>
                  <w:rFonts w:ascii="Calibri" w:hAnsi="Calibri"/>
                  <w:color w:val="000000"/>
                  <w:szCs w:val="22"/>
                </w:rPr>
                <w:t>TR</w:t>
              </w:r>
            </w:ins>
            <w:r w:rsidR="002C4AE7" w:rsidRPr="002C4AE7">
              <w:rPr>
                <w:rFonts w:ascii="Calibri" w:hAnsi="Calibri"/>
                <w:color w:val="000000"/>
                <w:szCs w:val="22"/>
              </w:rPr>
              <w:t>R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4B7E47" w:rsidP="00DC2851">
            <w:pPr>
              <w:rPr>
                <w:rFonts w:ascii="Calibri" w:hAnsi="Calibri"/>
                <w:color w:val="000000"/>
                <w:szCs w:val="22"/>
              </w:rPr>
            </w:pPr>
            <w:ins w:id="2351" w:author="DANIEL Charlotte A" w:date="2014-12-31T13:18:00Z">
              <w:r>
                <w:rPr>
                  <w:rFonts w:ascii="Calibri" w:hAnsi="Calibri"/>
                  <w:color w:val="000000"/>
                  <w:szCs w:val="22"/>
                </w:rPr>
                <w:t>Increasing</w:t>
              </w:r>
            </w:ins>
            <w:ins w:id="2352" w:author="DANIEL Charlotte A" w:date="2015-01-13T12:39:00Z">
              <w:r w:rsidR="00126C3E">
                <w:rPr>
                  <w:rFonts w:ascii="Calibri" w:hAnsi="Calibri"/>
                  <w:color w:val="000000"/>
                  <w:szCs w:val="22"/>
                </w:rPr>
                <w:t xml:space="preserve"> Travel</w:t>
              </w:r>
            </w:ins>
            <w:ins w:id="2353" w:author="DANIEL Charlotte A" w:date="2014-12-31T13:18:00Z">
              <w:r>
                <w:rPr>
                  <w:rFonts w:ascii="Calibri" w:hAnsi="Calibri"/>
                  <w:color w:val="000000"/>
                  <w:szCs w:val="22"/>
                </w:rPr>
                <w:t xml:space="preserve"> </w:t>
              </w:r>
            </w:ins>
            <w:r w:rsidR="002C4AE7" w:rsidRPr="002C4AE7">
              <w:rPr>
                <w:rFonts w:ascii="Calibri" w:hAnsi="Calibri"/>
                <w:color w:val="000000"/>
                <w:szCs w:val="22"/>
              </w:rPr>
              <w:t>Right</w:t>
            </w:r>
          </w:p>
        </w:tc>
      </w:tr>
      <w:tr w:rsidR="004B7E47" w:rsidRPr="002C4AE7" w:rsidTr="00F34B04">
        <w:trPr>
          <w:trHeight w:val="300"/>
          <w:ins w:id="2354" w:author="DANIEL Charlotte A" w:date="2014-12-31T13:17:00Z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E47" w:rsidRPr="002C4AE7" w:rsidRDefault="004B7E47" w:rsidP="00DC2851">
            <w:pPr>
              <w:rPr>
                <w:ins w:id="2355" w:author="DANIEL Charlotte A" w:date="2014-12-31T13:17:00Z"/>
                <w:rFonts w:ascii="Calibri" w:hAnsi="Calibri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E47" w:rsidRDefault="00126C3E">
            <w:pPr>
              <w:rPr>
                <w:ins w:id="2356" w:author="DANIEL Charlotte A" w:date="2014-12-31T13:17:00Z"/>
                <w:rFonts w:ascii="Calibri" w:hAnsi="Calibri"/>
                <w:color w:val="000000"/>
                <w:szCs w:val="22"/>
              </w:rPr>
            </w:pPr>
            <w:ins w:id="2357" w:author="DANIEL Charlotte A" w:date="2014-12-31T13:17:00Z">
              <w:r>
                <w:rPr>
                  <w:rFonts w:ascii="Calibri" w:hAnsi="Calibri"/>
                  <w:color w:val="000000"/>
                  <w:szCs w:val="22"/>
                </w:rPr>
                <w:t>D</w:t>
              </w:r>
            </w:ins>
            <w:ins w:id="2358" w:author="DANIEL Charlotte A" w:date="2015-01-13T12:39:00Z">
              <w:r>
                <w:rPr>
                  <w:rFonts w:ascii="Calibri" w:hAnsi="Calibri"/>
                  <w:color w:val="000000"/>
                  <w:szCs w:val="22"/>
                </w:rPr>
                <w:t>TR</w:t>
              </w:r>
            </w:ins>
            <w:ins w:id="2359" w:author="DANIEL Charlotte A" w:date="2014-12-31T13:17:00Z">
              <w:r w:rsidR="004B7E47">
                <w:rPr>
                  <w:rFonts w:ascii="Calibri" w:hAnsi="Calibri"/>
                  <w:color w:val="000000"/>
                  <w:szCs w:val="22"/>
                </w:rPr>
                <w:t>L</w:t>
              </w:r>
            </w:ins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E47" w:rsidRPr="002C4AE7" w:rsidRDefault="004B7E47" w:rsidP="00DC2851">
            <w:pPr>
              <w:rPr>
                <w:ins w:id="2360" w:author="DANIEL Charlotte A" w:date="2014-12-31T13:17:00Z"/>
                <w:rFonts w:ascii="Calibri" w:hAnsi="Calibri"/>
                <w:color w:val="000000"/>
                <w:szCs w:val="22"/>
              </w:rPr>
            </w:pPr>
            <w:ins w:id="2361" w:author="DANIEL Charlotte A" w:date="2014-12-31T13:18:00Z">
              <w:r>
                <w:rPr>
                  <w:rFonts w:ascii="Calibri" w:hAnsi="Calibri"/>
                  <w:color w:val="000000"/>
                  <w:szCs w:val="22"/>
                </w:rPr>
                <w:t>Decreasing</w:t>
              </w:r>
            </w:ins>
            <w:ins w:id="2362" w:author="DANIEL Charlotte A" w:date="2015-01-13T12:39:00Z">
              <w:r w:rsidR="00126C3E">
                <w:rPr>
                  <w:rFonts w:ascii="Calibri" w:hAnsi="Calibri"/>
                  <w:color w:val="000000"/>
                  <w:szCs w:val="22"/>
                </w:rPr>
                <w:t xml:space="preserve"> Travel</w:t>
              </w:r>
            </w:ins>
            <w:ins w:id="2363" w:author="DANIEL Charlotte A" w:date="2014-12-31T13:18:00Z">
              <w:r>
                <w:rPr>
                  <w:rFonts w:ascii="Calibri" w:hAnsi="Calibri"/>
                  <w:color w:val="000000"/>
                  <w:szCs w:val="22"/>
                </w:rPr>
                <w:t xml:space="preserve"> Left</w:t>
              </w:r>
            </w:ins>
          </w:p>
        </w:tc>
      </w:tr>
      <w:tr w:rsidR="004B7E47" w:rsidRPr="002C4AE7" w:rsidTr="00F34B04">
        <w:trPr>
          <w:trHeight w:val="300"/>
          <w:ins w:id="2364" w:author="DANIEL Charlotte A" w:date="2014-12-31T13:17:00Z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E47" w:rsidRPr="002C4AE7" w:rsidRDefault="004B7E47" w:rsidP="00DC2851">
            <w:pPr>
              <w:rPr>
                <w:ins w:id="2365" w:author="DANIEL Charlotte A" w:date="2014-12-31T13:17:00Z"/>
                <w:rFonts w:ascii="Calibri" w:hAnsi="Calibri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E47" w:rsidRDefault="00126C3E" w:rsidP="00DC2851">
            <w:pPr>
              <w:rPr>
                <w:ins w:id="2366" w:author="DANIEL Charlotte A" w:date="2014-12-31T13:17:00Z"/>
                <w:rFonts w:ascii="Calibri" w:hAnsi="Calibri"/>
                <w:color w:val="000000"/>
                <w:szCs w:val="22"/>
              </w:rPr>
            </w:pPr>
            <w:ins w:id="2367" w:author="DANIEL Charlotte A" w:date="2014-12-31T13:17:00Z">
              <w:r>
                <w:rPr>
                  <w:rFonts w:ascii="Calibri" w:hAnsi="Calibri"/>
                  <w:color w:val="000000"/>
                  <w:szCs w:val="22"/>
                </w:rPr>
                <w:t>D</w:t>
              </w:r>
            </w:ins>
            <w:ins w:id="2368" w:author="DANIEL Charlotte A" w:date="2015-01-13T12:39:00Z">
              <w:r>
                <w:rPr>
                  <w:rFonts w:ascii="Calibri" w:hAnsi="Calibri"/>
                  <w:color w:val="000000"/>
                  <w:szCs w:val="22"/>
                </w:rPr>
                <w:t>TR</w:t>
              </w:r>
            </w:ins>
            <w:ins w:id="2369" w:author="DANIEL Charlotte A" w:date="2014-12-31T13:17:00Z">
              <w:r w:rsidR="004B7E47">
                <w:rPr>
                  <w:rFonts w:ascii="Calibri" w:hAnsi="Calibri"/>
                  <w:color w:val="000000"/>
                  <w:szCs w:val="22"/>
                </w:rPr>
                <w:t>R</w:t>
              </w:r>
            </w:ins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E47" w:rsidRPr="002C4AE7" w:rsidRDefault="004B7E47" w:rsidP="00DC2851">
            <w:pPr>
              <w:rPr>
                <w:ins w:id="2370" w:author="DANIEL Charlotte A" w:date="2014-12-31T13:17:00Z"/>
                <w:rFonts w:ascii="Calibri" w:hAnsi="Calibri"/>
                <w:color w:val="000000"/>
                <w:szCs w:val="22"/>
              </w:rPr>
            </w:pPr>
            <w:ins w:id="2371" w:author="DANIEL Charlotte A" w:date="2014-12-31T13:18:00Z">
              <w:r>
                <w:rPr>
                  <w:rFonts w:ascii="Calibri" w:hAnsi="Calibri"/>
                  <w:color w:val="000000"/>
                  <w:szCs w:val="22"/>
                </w:rPr>
                <w:t>Decreasing</w:t>
              </w:r>
            </w:ins>
            <w:ins w:id="2372" w:author="DANIEL Charlotte A" w:date="2015-01-13T12:39:00Z">
              <w:r w:rsidR="00126C3E">
                <w:rPr>
                  <w:rFonts w:ascii="Calibri" w:hAnsi="Calibri"/>
                  <w:color w:val="000000"/>
                  <w:szCs w:val="22"/>
                </w:rPr>
                <w:t xml:space="preserve"> Travel</w:t>
              </w:r>
            </w:ins>
            <w:ins w:id="2373" w:author="DANIEL Charlotte A" w:date="2014-12-31T13:18:00Z">
              <w:r>
                <w:rPr>
                  <w:rFonts w:ascii="Calibri" w:hAnsi="Calibri"/>
                  <w:color w:val="000000"/>
                  <w:szCs w:val="22"/>
                </w:rPr>
                <w:t xml:space="preserve"> Right</w:t>
              </w:r>
            </w:ins>
          </w:p>
        </w:tc>
      </w:tr>
      <w:tr w:rsidR="002C4AE7" w:rsidRPr="002C4AE7" w:rsidTr="00F34B04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szCs w:val="22"/>
              </w:rPr>
            </w:pPr>
            <w:r w:rsidRPr="002C4AE7"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C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Center</w:t>
            </w:r>
          </w:p>
        </w:tc>
      </w:tr>
      <w:tr w:rsidR="002C4AE7" w:rsidRPr="002C4AE7" w:rsidTr="00F34B04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szCs w:val="22"/>
              </w:rPr>
            </w:pPr>
            <w:r w:rsidRPr="002C4AE7">
              <w:rPr>
                <w:rFonts w:ascii="Calibri" w:hAnsi="Calibri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O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Over</w:t>
            </w:r>
          </w:p>
        </w:tc>
      </w:tr>
    </w:tbl>
    <w:p w:rsidR="00370B03" w:rsidRDefault="00370B03"/>
    <w:p w:rsidR="00B25B6F" w:rsidRDefault="00B25B6F" w:rsidP="00B25B6F">
      <w:pPr>
        <w:pStyle w:val="Heading3"/>
      </w:pPr>
      <w:r>
        <w:t>General Direction</w:t>
      </w:r>
      <w:r w:rsidR="006164FB">
        <w:t xml:space="preserve"> (GEN_DIR)</w:t>
      </w:r>
    </w:p>
    <w:p w:rsidR="00370B03" w:rsidRDefault="00370B03"/>
    <w:tbl>
      <w:tblPr>
        <w:tblW w:w="4655" w:type="dxa"/>
        <w:tblInd w:w="93" w:type="dxa"/>
        <w:tblLook w:val="04A0" w:firstRow="1" w:lastRow="0" w:firstColumn="1" w:lastColumn="0" w:noHBand="0" w:noVBand="1"/>
      </w:tblPr>
      <w:tblGrid>
        <w:gridCol w:w="2535"/>
        <w:gridCol w:w="880"/>
        <w:gridCol w:w="1240"/>
      </w:tblGrid>
      <w:tr w:rsidR="00370B03" w:rsidRPr="002C4AE7" w:rsidTr="00A46AFC">
        <w:trPr>
          <w:trHeight w:val="300"/>
          <w:tblHeader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2C4AE7" w:rsidRDefault="00370B03" w:rsidP="00A46AFC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Domain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2C4AE7" w:rsidRDefault="00370B03" w:rsidP="00A46AFC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Value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2C4AE7" w:rsidRDefault="00370B03" w:rsidP="00A46AFC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Meaning</w:t>
            </w:r>
          </w:p>
        </w:tc>
      </w:tr>
      <w:tr w:rsidR="002C4AE7" w:rsidRPr="002C4AE7" w:rsidTr="002C4AE7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szCs w:val="22"/>
              </w:rPr>
            </w:pPr>
            <w:r w:rsidRPr="002C4AE7">
              <w:rPr>
                <w:rFonts w:ascii="Calibri" w:hAnsi="Calibri"/>
                <w:szCs w:val="22"/>
              </w:rPr>
              <w:t>General Direction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</w:tr>
      <w:tr w:rsidR="002C4AE7" w:rsidRPr="002C4AE7" w:rsidTr="002C4AE7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lastRenderedPageBreak/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South</w:t>
            </w:r>
          </w:p>
        </w:tc>
      </w:tr>
      <w:tr w:rsidR="002C4AE7" w:rsidRPr="002C4AE7" w:rsidTr="002C4AE7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East</w:t>
            </w:r>
          </w:p>
        </w:tc>
      </w:tr>
      <w:tr w:rsidR="002C4AE7" w:rsidRPr="002C4AE7" w:rsidTr="002C4AE7">
        <w:trPr>
          <w:trHeight w:val="300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DC2851">
            <w:pPr>
              <w:rPr>
                <w:rFonts w:ascii="Calibri" w:hAnsi="Calibri"/>
                <w:color w:val="000000"/>
                <w:szCs w:val="22"/>
              </w:rPr>
            </w:pPr>
            <w:r w:rsidRPr="002C4AE7">
              <w:rPr>
                <w:rFonts w:ascii="Calibri" w:hAnsi="Calibri"/>
                <w:color w:val="000000"/>
                <w:szCs w:val="22"/>
              </w:rPr>
              <w:t>West</w:t>
            </w:r>
          </w:p>
        </w:tc>
      </w:tr>
    </w:tbl>
    <w:p w:rsidR="002C4AE7" w:rsidRDefault="002C4AE7" w:rsidP="00DC2851"/>
    <w:p w:rsidR="002C4AE7" w:rsidRPr="002C4AE7" w:rsidRDefault="002C4AE7" w:rsidP="00DC2851"/>
    <w:p w:rsidR="00BC67AD" w:rsidRDefault="00BC67AD" w:rsidP="00DC2851"/>
    <w:p w:rsidR="00BC67AD" w:rsidRDefault="00DC2851" w:rsidP="00B30647">
      <w:pPr>
        <w:pStyle w:val="Heading2"/>
        <w:ind w:left="576"/>
      </w:pPr>
      <w:bookmarkStart w:id="2374" w:name="_Toc413393951"/>
      <w:r>
        <w:t>New</w:t>
      </w:r>
      <w:r w:rsidR="00370B03">
        <w:t xml:space="preserve"> Domains</w:t>
      </w:r>
      <w:r>
        <w:t xml:space="preserve"> to TI</w:t>
      </w:r>
      <w:bookmarkEnd w:id="2374"/>
    </w:p>
    <w:p w:rsidR="009244CA" w:rsidRPr="009244CA" w:rsidRDefault="009244CA" w:rsidP="009244CA"/>
    <w:p w:rsidR="00DC2851" w:rsidRDefault="009244CA" w:rsidP="009244CA">
      <w:pPr>
        <w:pStyle w:val="Heading3"/>
        <w:rPr>
          <w:ins w:id="2375" w:author="DANIEL Charlotte A" w:date="2015-02-11T15:06:00Z"/>
        </w:rPr>
      </w:pPr>
      <w:r>
        <w:t>Actions</w:t>
      </w:r>
      <w:r w:rsidR="006164FB">
        <w:t xml:space="preserve"> (SIGN_ACTN)</w:t>
      </w:r>
    </w:p>
    <w:p w:rsidR="00BF2B67" w:rsidRDefault="00BF2B67" w:rsidP="00F34B04">
      <w:pPr>
        <w:rPr>
          <w:ins w:id="2376" w:author="DANIEL Charlotte A" w:date="2015-02-11T15:06:00Z"/>
        </w:rPr>
      </w:pPr>
    </w:p>
    <w:p w:rsidR="00BF2B67" w:rsidRPr="003B1607" w:rsidRDefault="00BF2B67" w:rsidP="00F34B04">
      <w:ins w:id="2377" w:author="DANIEL Charlotte A" w:date="2015-02-11T15:06:00Z">
        <w:r>
          <w:t xml:space="preserve">The Sign Action Domain is populated from the un-located asset SNAC.  </w:t>
        </w:r>
      </w:ins>
    </w:p>
    <w:p w:rsidR="009244CA" w:rsidRPr="009244CA" w:rsidRDefault="009244CA" w:rsidP="009244CA"/>
    <w:tbl>
      <w:tblPr>
        <w:tblW w:w="6895" w:type="dxa"/>
        <w:tblInd w:w="93" w:type="dxa"/>
        <w:tblLook w:val="04A0" w:firstRow="1" w:lastRow="0" w:firstColumn="1" w:lastColumn="0" w:noHBand="0" w:noVBand="1"/>
      </w:tblPr>
      <w:tblGrid>
        <w:gridCol w:w="1840"/>
        <w:gridCol w:w="2495"/>
        <w:gridCol w:w="2560"/>
      </w:tblGrid>
      <w:tr w:rsidR="00DC2851" w:rsidRPr="00DC2851" w:rsidTr="00E37092">
        <w:trPr>
          <w:trHeight w:val="300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C2851" w:rsidRPr="00DC2851" w:rsidRDefault="00DC2851" w:rsidP="00DC2851">
            <w:r w:rsidRPr="00DC2851">
              <w:t>Domain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C2851" w:rsidRPr="00DC2851" w:rsidRDefault="00DC2851" w:rsidP="00DC2851">
            <w:r w:rsidRPr="00DC2851">
              <w:t>Value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C2851" w:rsidRPr="00DC2851" w:rsidRDefault="00DC2851" w:rsidP="00DC2851">
            <w:r w:rsidRPr="00DC2851">
              <w:t>Meaning</w:t>
            </w:r>
          </w:p>
        </w:tc>
      </w:tr>
      <w:tr w:rsidR="007E6A36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36" w:rsidRPr="00DC2851" w:rsidRDefault="007E6A36" w:rsidP="00DC2851">
            <w:r w:rsidRPr="00DC2851">
              <w:t>Actions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36" w:rsidRPr="00F34B04" w:rsidRDefault="007E6A36" w:rsidP="00DC2851">
            <w:pPr>
              <w:rPr>
                <w:i/>
              </w:rPr>
            </w:pPr>
            <w:ins w:id="2378" w:author="DANIEL Charlotte A" w:date="2015-02-05T15:55:00Z">
              <w:r w:rsidRPr="007E6A36">
                <w:rPr>
                  <w:i/>
                  <w:rPrChange w:id="2379" w:author="DANIEL Charlotte A" w:date="2015-02-05T15:55:00Z">
                    <w:rPr/>
                  </w:rPrChange>
                </w:rPr>
                <w:t>Populated by Trigger</w:t>
              </w:r>
            </w:ins>
            <w:del w:id="2380" w:author="DANIEL Charlotte A" w:date="2015-02-05T15:55:00Z">
              <w:r w:rsidRPr="007E6A36" w:rsidDel="00D87755">
                <w:rPr>
                  <w:i/>
                  <w:rPrChange w:id="2381" w:author="DANIEL Charlotte A" w:date="2015-02-05T15:55:00Z">
                    <w:rPr/>
                  </w:rPrChange>
                </w:rPr>
                <w:delText> </w:delText>
              </w:r>
            </w:del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36" w:rsidRPr="00F34B04" w:rsidRDefault="007E6A36" w:rsidP="00DC2851">
            <w:pPr>
              <w:rPr>
                <w:i/>
              </w:rPr>
            </w:pPr>
            <w:ins w:id="2382" w:author="DANIEL Charlotte A" w:date="2015-02-05T15:55:00Z">
              <w:r w:rsidRPr="00F34B04">
                <w:rPr>
                  <w:i/>
                </w:rPr>
                <w:t>Populated by Trigger</w:t>
              </w:r>
            </w:ins>
            <w:del w:id="2383" w:author="DANIEL Charlotte A" w:date="2015-02-05T15:55:00Z">
              <w:r w:rsidRPr="00F34B04" w:rsidDel="00D87755">
                <w:rPr>
                  <w:i/>
                </w:rPr>
                <w:delText> </w:delText>
              </w:r>
            </w:del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Inspection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Inspection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Installation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Installation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Maintenance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Maintenance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New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New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Relocation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Relocation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Remount Sign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Remount Sign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Removal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Removal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Replace Post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Replace Post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Replace Sign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Replace Sign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Replace Sign And Post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Replace Sign And Post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Reset Post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Reset Post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Service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Service</w:t>
            </w:r>
          </w:p>
        </w:tc>
      </w:tr>
    </w:tbl>
    <w:p w:rsidR="00370B03" w:rsidRDefault="00370B03"/>
    <w:p w:rsidR="009244CA" w:rsidRDefault="009244CA" w:rsidP="009244CA">
      <w:pPr>
        <w:pStyle w:val="Heading3"/>
      </w:pPr>
      <w:r>
        <w:t>Causes</w:t>
      </w:r>
      <w:r w:rsidR="006164FB">
        <w:t xml:space="preserve"> (SIGN_CAUSE)</w:t>
      </w:r>
    </w:p>
    <w:p w:rsidR="00370B03" w:rsidRDefault="00370B03">
      <w:pPr>
        <w:rPr>
          <w:ins w:id="2384" w:author="DANIEL Charlotte A" w:date="2015-02-11T15:06:00Z"/>
        </w:rPr>
      </w:pPr>
    </w:p>
    <w:p w:rsidR="00BF2B67" w:rsidRDefault="00BF2B67">
      <w:pPr>
        <w:rPr>
          <w:ins w:id="2385" w:author="DANIEL Charlotte A" w:date="2015-02-11T15:06:00Z"/>
        </w:rPr>
      </w:pPr>
      <w:ins w:id="2386" w:author="DANIEL Charlotte A" w:date="2015-02-11T15:06:00Z">
        <w:r>
          <w:t xml:space="preserve">The Sign Cause Domain is populated from the un-located asset SNCS.  </w:t>
        </w:r>
      </w:ins>
    </w:p>
    <w:p w:rsidR="00BF2B67" w:rsidRDefault="00BF2B67"/>
    <w:tbl>
      <w:tblPr>
        <w:tblW w:w="6895" w:type="dxa"/>
        <w:tblInd w:w="93" w:type="dxa"/>
        <w:tblLook w:val="04A0" w:firstRow="1" w:lastRow="0" w:firstColumn="1" w:lastColumn="0" w:noHBand="0" w:noVBand="1"/>
      </w:tblPr>
      <w:tblGrid>
        <w:gridCol w:w="1840"/>
        <w:gridCol w:w="2495"/>
        <w:gridCol w:w="2560"/>
      </w:tblGrid>
      <w:tr w:rsidR="00370B03" w:rsidRPr="00DC2851" w:rsidTr="00A46AFC">
        <w:trPr>
          <w:trHeight w:val="300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lastRenderedPageBreak/>
              <w:t>Domain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Value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Meaning</w:t>
            </w:r>
          </w:p>
        </w:tc>
      </w:tr>
      <w:tr w:rsidR="007E6A36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36" w:rsidRPr="00DC2851" w:rsidRDefault="007E6A36" w:rsidP="00DC2851">
            <w:r w:rsidRPr="00DC2851">
              <w:t>Causes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36" w:rsidRPr="00F34B04" w:rsidRDefault="007E6A36" w:rsidP="00DC2851">
            <w:pPr>
              <w:rPr>
                <w:i/>
              </w:rPr>
            </w:pPr>
            <w:ins w:id="2387" w:author="DANIEL Charlotte A" w:date="2015-02-05T15:55:00Z">
              <w:r w:rsidRPr="00F34B04">
                <w:rPr>
                  <w:i/>
                </w:rPr>
                <w:t>Populated by Trigger</w:t>
              </w:r>
            </w:ins>
            <w:del w:id="2388" w:author="DANIEL Charlotte A" w:date="2015-02-05T15:55:00Z">
              <w:r w:rsidRPr="00F34B04" w:rsidDel="0042471F">
                <w:rPr>
                  <w:i/>
                </w:rPr>
                <w:delText> </w:delText>
              </w:r>
            </w:del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36" w:rsidRPr="00F34B04" w:rsidRDefault="007E6A36" w:rsidP="00DC2851">
            <w:pPr>
              <w:rPr>
                <w:i/>
              </w:rPr>
            </w:pPr>
            <w:ins w:id="2389" w:author="DANIEL Charlotte A" w:date="2015-02-05T15:55:00Z">
              <w:r w:rsidRPr="00F34B04">
                <w:rPr>
                  <w:i/>
                </w:rPr>
                <w:t>Populated by Trigger</w:t>
              </w:r>
            </w:ins>
            <w:del w:id="2390" w:author="DANIEL Charlotte A" w:date="2015-02-05T15:55:00Z">
              <w:r w:rsidRPr="00F34B04" w:rsidDel="0042471F">
                <w:rPr>
                  <w:i/>
                </w:rPr>
                <w:delText> </w:delText>
              </w:r>
            </w:del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Accident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Accident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Brush Cut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Brush Cut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Graffiti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Graffiti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New Install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New Install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New Sign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New Sign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Other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Other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Reflectivity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Reflectivity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Requested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Requested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Rotten Post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Rotten Post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Snow Damage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Snow Damage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Stolen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Stolen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Storm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Storm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Straightened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Straightened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Vandalized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Vandalized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Visibility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Visibility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r w:rsidRPr="00DC2851">
              <w:t>Washed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Washed</w:t>
            </w:r>
          </w:p>
        </w:tc>
      </w:tr>
      <w:tr w:rsidR="00E37092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4A4E3A">
            <w:proofErr w:type="spellStart"/>
            <w:r w:rsidRPr="00DC2851">
              <w:t>Wornout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092" w:rsidRPr="00DC2851" w:rsidRDefault="00E37092" w:rsidP="00DC2851">
            <w:proofErr w:type="spellStart"/>
            <w:r w:rsidRPr="00DC2851">
              <w:t>Wornout</w:t>
            </w:r>
            <w:proofErr w:type="spellEnd"/>
          </w:p>
        </w:tc>
      </w:tr>
    </w:tbl>
    <w:p w:rsidR="00370B03" w:rsidRDefault="00370B03"/>
    <w:p w:rsidR="009244CA" w:rsidRDefault="009244CA" w:rsidP="009244CA">
      <w:pPr>
        <w:pStyle w:val="Heading3"/>
      </w:pPr>
      <w:r>
        <w:t>Substrate</w:t>
      </w:r>
      <w:r w:rsidR="006164FB">
        <w:t xml:space="preserve"> (SIGN_SBSTR)</w:t>
      </w:r>
    </w:p>
    <w:p w:rsidR="00370B03" w:rsidRDefault="00370B03"/>
    <w:tbl>
      <w:tblPr>
        <w:tblW w:w="6895" w:type="dxa"/>
        <w:tblInd w:w="93" w:type="dxa"/>
        <w:tblLook w:val="04A0" w:firstRow="1" w:lastRow="0" w:firstColumn="1" w:lastColumn="0" w:noHBand="0" w:noVBand="1"/>
      </w:tblPr>
      <w:tblGrid>
        <w:gridCol w:w="1840"/>
        <w:gridCol w:w="2495"/>
        <w:gridCol w:w="2560"/>
      </w:tblGrid>
      <w:tr w:rsidR="00370B03" w:rsidRPr="00DC2851" w:rsidTr="00A46AFC">
        <w:trPr>
          <w:trHeight w:val="300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Domain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Value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Meaning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Substrate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Extruded Aluminum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Sheet Aluminum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W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Plywood</w:t>
            </w:r>
          </w:p>
        </w:tc>
      </w:tr>
    </w:tbl>
    <w:p w:rsidR="00370B03" w:rsidRDefault="00370B03"/>
    <w:p w:rsidR="009244CA" w:rsidRDefault="009244CA" w:rsidP="009244CA">
      <w:pPr>
        <w:pStyle w:val="Heading3"/>
      </w:pPr>
      <w:r>
        <w:t>Sheeting</w:t>
      </w:r>
      <w:r w:rsidR="006164FB">
        <w:t xml:space="preserve"> (SIGN_SHEETING)</w:t>
      </w:r>
    </w:p>
    <w:p w:rsidR="00370B03" w:rsidRDefault="00370B03"/>
    <w:tbl>
      <w:tblPr>
        <w:tblW w:w="6895" w:type="dxa"/>
        <w:tblInd w:w="93" w:type="dxa"/>
        <w:tblLook w:val="04A0" w:firstRow="1" w:lastRow="0" w:firstColumn="1" w:lastColumn="0" w:noHBand="0" w:noVBand="1"/>
      </w:tblPr>
      <w:tblGrid>
        <w:gridCol w:w="1840"/>
        <w:gridCol w:w="2495"/>
        <w:gridCol w:w="2560"/>
      </w:tblGrid>
      <w:tr w:rsidR="00370B03" w:rsidRPr="00DC2851" w:rsidTr="00A46AFC">
        <w:trPr>
          <w:trHeight w:val="300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Domain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Value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Meaning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lastRenderedPageBreak/>
              <w:t>Sheeting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Type 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Engineering Grade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Type II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Super Engineering Grade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Type III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High Intensity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Type IV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Prismatic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Type VII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Super High Intensity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Type IX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Diamond Grade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Type XI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851" w:rsidRPr="00DC2851" w:rsidRDefault="00DC2851" w:rsidP="00DC2851">
            <w:r w:rsidRPr="00DC2851">
              <w:t>Diamond Grade</w:t>
            </w:r>
          </w:p>
        </w:tc>
      </w:tr>
    </w:tbl>
    <w:p w:rsidR="00370B03" w:rsidRDefault="00370B03"/>
    <w:p w:rsidR="009244CA" w:rsidRDefault="009244CA" w:rsidP="009244CA">
      <w:pPr>
        <w:pStyle w:val="Heading3"/>
      </w:pPr>
      <w:r>
        <w:t>Sign Type</w:t>
      </w:r>
      <w:r w:rsidR="006164FB">
        <w:t xml:space="preserve"> (SIGN_TYP)</w:t>
      </w:r>
    </w:p>
    <w:p w:rsidR="00370B03" w:rsidRDefault="00370B03"/>
    <w:tbl>
      <w:tblPr>
        <w:tblW w:w="6895" w:type="dxa"/>
        <w:tblInd w:w="93" w:type="dxa"/>
        <w:tblLook w:val="04A0" w:firstRow="1" w:lastRow="0" w:firstColumn="1" w:lastColumn="0" w:noHBand="0" w:noVBand="1"/>
      </w:tblPr>
      <w:tblGrid>
        <w:gridCol w:w="1840"/>
        <w:gridCol w:w="2495"/>
        <w:gridCol w:w="2560"/>
      </w:tblGrid>
      <w:tr w:rsidR="00370B03" w:rsidRPr="00DC2851" w:rsidTr="00A46AFC">
        <w:trPr>
          <w:trHeight w:val="300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Domain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Value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70B03" w:rsidRPr="00DC2851" w:rsidRDefault="00370B03" w:rsidP="00A46AFC">
            <w:r w:rsidRPr="00DC2851">
              <w:t>Meaning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851" w:rsidRPr="00DC2851" w:rsidRDefault="00DC2851" w:rsidP="00DC2851">
            <w:r>
              <w:t>Sign Type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851" w:rsidRPr="00DC2851" w:rsidRDefault="00DC2851" w:rsidP="00DC2851"/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851" w:rsidRPr="00DC2851" w:rsidRDefault="00DC2851" w:rsidP="00DC2851"/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851" w:rsidRPr="00DC2851" w:rsidRDefault="00DC2851" w:rsidP="00DC2851"/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851" w:rsidRDefault="00DC2851" w:rsidP="00DC2851">
            <w:r>
              <w:t>C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851" w:rsidRDefault="00DC2851" w:rsidP="00DC2851">
            <w:r>
              <w:t>Custom</w:t>
            </w:r>
          </w:p>
        </w:tc>
      </w:tr>
      <w:tr w:rsidR="00DC2851" w:rsidRPr="00DC2851" w:rsidTr="00E3709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851" w:rsidRPr="00DC2851" w:rsidRDefault="00DC2851" w:rsidP="00DC2851"/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851" w:rsidRDefault="00DC2851" w:rsidP="00DC2851">
            <w:r>
              <w:t>S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851" w:rsidRDefault="00DC2851" w:rsidP="00DC2851">
            <w:r>
              <w:t>Standard</w:t>
            </w:r>
          </w:p>
        </w:tc>
      </w:tr>
    </w:tbl>
    <w:p w:rsidR="00DC2851" w:rsidRDefault="00DC2851" w:rsidP="00DC2851"/>
    <w:p w:rsidR="007949F1" w:rsidDel="00155F96" w:rsidRDefault="007949F1" w:rsidP="007949F1">
      <w:pPr>
        <w:pStyle w:val="Heading3"/>
        <w:rPr>
          <w:del w:id="2391" w:author="DANIEL Charlotte A" w:date="2014-12-15T13:04:00Z"/>
        </w:rPr>
      </w:pPr>
      <w:del w:id="2392" w:author="DANIEL Charlotte A" w:date="2014-12-16T13:46:00Z">
        <w:r w:rsidDel="001500DD">
          <w:delText xml:space="preserve">Major Minor </w:delText>
        </w:r>
      </w:del>
      <w:del w:id="2393" w:author="DANIEL Charlotte A" w:date="2014-12-15T13:04:00Z">
        <w:r w:rsidDel="00155F96">
          <w:delText>(</w:delText>
        </w:r>
        <w:r w:rsidR="00483FC9" w:rsidRPr="00B93F87" w:rsidDel="00155F96">
          <w:rPr>
            <w:color w:val="FF0000"/>
          </w:rPr>
          <w:delText xml:space="preserve">this could also </w:delText>
        </w:r>
        <w:r w:rsidRPr="00B93F87" w:rsidDel="00155F96">
          <w:rPr>
            <w:color w:val="FF0000"/>
          </w:rPr>
          <w:delText>be an attribute of the sign?</w:delText>
        </w:r>
        <w:r w:rsidDel="00155F96">
          <w:delText>)</w:delText>
        </w:r>
      </w:del>
    </w:p>
    <w:p w:rsidR="007949F1" w:rsidDel="001500DD" w:rsidRDefault="007949F1" w:rsidP="008E7AB6">
      <w:pPr>
        <w:pStyle w:val="Heading3"/>
        <w:rPr>
          <w:del w:id="2394" w:author="DANIEL Charlotte A" w:date="2014-12-16T13:46:00Z"/>
        </w:rPr>
      </w:pPr>
    </w:p>
    <w:tbl>
      <w:tblPr>
        <w:tblW w:w="6895" w:type="dxa"/>
        <w:tblInd w:w="93" w:type="dxa"/>
        <w:tblLook w:val="04A0" w:firstRow="1" w:lastRow="0" w:firstColumn="1" w:lastColumn="0" w:noHBand="0" w:noVBand="1"/>
      </w:tblPr>
      <w:tblGrid>
        <w:gridCol w:w="1840"/>
        <w:gridCol w:w="2495"/>
        <w:gridCol w:w="2560"/>
      </w:tblGrid>
      <w:tr w:rsidR="007949F1" w:rsidRPr="00DC2851" w:rsidDel="001500DD" w:rsidTr="003F053A">
        <w:trPr>
          <w:trHeight w:val="300"/>
          <w:tblHeader/>
          <w:del w:id="2395" w:author="DANIEL Charlotte A" w:date="2014-12-16T13:46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7949F1" w:rsidRPr="00DC2851" w:rsidDel="001500DD" w:rsidRDefault="007949F1" w:rsidP="003F053A">
            <w:pPr>
              <w:rPr>
                <w:del w:id="2396" w:author="DANIEL Charlotte A" w:date="2014-12-16T13:46:00Z"/>
              </w:rPr>
            </w:pPr>
            <w:del w:id="2397" w:author="DANIEL Charlotte A" w:date="2014-12-16T13:46:00Z">
              <w:r w:rsidRPr="00DC2851" w:rsidDel="001500DD">
                <w:delText>Domain</w:delText>
              </w:r>
            </w:del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7949F1" w:rsidRPr="00DC2851" w:rsidDel="001500DD" w:rsidRDefault="007949F1" w:rsidP="003F053A">
            <w:pPr>
              <w:rPr>
                <w:del w:id="2398" w:author="DANIEL Charlotte A" w:date="2014-12-16T13:46:00Z"/>
              </w:rPr>
            </w:pPr>
            <w:del w:id="2399" w:author="DANIEL Charlotte A" w:date="2014-12-16T13:46:00Z">
              <w:r w:rsidRPr="00DC2851" w:rsidDel="001500DD">
                <w:delText>Value</w:delText>
              </w:r>
            </w:del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7949F1" w:rsidRPr="00DC2851" w:rsidDel="001500DD" w:rsidRDefault="007949F1" w:rsidP="003F053A">
            <w:pPr>
              <w:rPr>
                <w:del w:id="2400" w:author="DANIEL Charlotte A" w:date="2014-12-16T13:46:00Z"/>
              </w:rPr>
            </w:pPr>
            <w:del w:id="2401" w:author="DANIEL Charlotte A" w:date="2014-12-16T13:46:00Z">
              <w:r w:rsidRPr="00DC2851" w:rsidDel="001500DD">
                <w:delText>Meaning</w:delText>
              </w:r>
            </w:del>
          </w:p>
        </w:tc>
      </w:tr>
      <w:tr w:rsidR="007949F1" w:rsidRPr="00DC2851" w:rsidDel="001500DD" w:rsidTr="003F053A">
        <w:trPr>
          <w:trHeight w:val="300"/>
          <w:del w:id="2402" w:author="DANIEL Charlotte A" w:date="2014-12-16T13:46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9F1" w:rsidRPr="00DC2851" w:rsidDel="001500DD" w:rsidRDefault="007949F1" w:rsidP="003F053A">
            <w:pPr>
              <w:rPr>
                <w:del w:id="2403" w:author="DANIEL Charlotte A" w:date="2014-12-16T13:46:00Z"/>
              </w:rPr>
            </w:pPr>
            <w:del w:id="2404" w:author="DANIEL Charlotte A" w:date="2014-12-16T13:46:00Z">
              <w:r w:rsidDel="001500DD">
                <w:delText>Major Minor</w:delText>
              </w:r>
            </w:del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9F1" w:rsidRPr="00DC2851" w:rsidDel="001500DD" w:rsidRDefault="007949F1" w:rsidP="003F053A">
            <w:pPr>
              <w:rPr>
                <w:del w:id="2405" w:author="DANIEL Charlotte A" w:date="2014-12-16T13:46:00Z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9F1" w:rsidRPr="00DC2851" w:rsidDel="001500DD" w:rsidRDefault="007949F1" w:rsidP="003F053A">
            <w:pPr>
              <w:rPr>
                <w:del w:id="2406" w:author="DANIEL Charlotte A" w:date="2014-12-16T13:46:00Z"/>
              </w:rPr>
            </w:pPr>
          </w:p>
        </w:tc>
      </w:tr>
      <w:tr w:rsidR="007949F1" w:rsidRPr="00DC2851" w:rsidDel="001500DD" w:rsidTr="003F053A">
        <w:trPr>
          <w:trHeight w:val="300"/>
          <w:del w:id="2407" w:author="DANIEL Charlotte A" w:date="2014-12-16T13:46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9F1" w:rsidRPr="00DC2851" w:rsidDel="001500DD" w:rsidRDefault="007949F1" w:rsidP="003F053A">
            <w:pPr>
              <w:rPr>
                <w:del w:id="2408" w:author="DANIEL Charlotte A" w:date="2014-12-16T13:46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9F1" w:rsidDel="001500DD" w:rsidRDefault="007949F1" w:rsidP="003F053A">
            <w:pPr>
              <w:rPr>
                <w:del w:id="2409" w:author="DANIEL Charlotte A" w:date="2014-12-16T13:46:00Z"/>
              </w:rPr>
            </w:pPr>
            <w:del w:id="2410" w:author="DANIEL Charlotte A" w:date="2014-12-16T13:46:00Z">
              <w:r w:rsidDel="001500DD">
                <w:delText>Major</w:delText>
              </w:r>
            </w:del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9F1" w:rsidDel="001500DD" w:rsidRDefault="007949F1" w:rsidP="003F053A">
            <w:pPr>
              <w:rPr>
                <w:del w:id="2411" w:author="DANIEL Charlotte A" w:date="2014-12-16T13:46:00Z"/>
              </w:rPr>
            </w:pPr>
            <w:del w:id="2412" w:author="DANIEL Charlotte A" w:date="2014-12-16T13:46:00Z">
              <w:r w:rsidDel="001500DD">
                <w:delText>14</w:delText>
              </w:r>
            </w:del>
          </w:p>
        </w:tc>
      </w:tr>
      <w:tr w:rsidR="007949F1" w:rsidRPr="00DC2851" w:rsidDel="001500DD" w:rsidTr="003F053A">
        <w:trPr>
          <w:trHeight w:val="300"/>
          <w:del w:id="2413" w:author="DANIEL Charlotte A" w:date="2014-12-16T13:46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9F1" w:rsidRPr="00DC2851" w:rsidDel="001500DD" w:rsidRDefault="007949F1" w:rsidP="003F053A">
            <w:pPr>
              <w:rPr>
                <w:del w:id="2414" w:author="DANIEL Charlotte A" w:date="2014-12-16T13:46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9F1" w:rsidDel="001500DD" w:rsidRDefault="007949F1" w:rsidP="003F053A">
            <w:pPr>
              <w:rPr>
                <w:del w:id="2415" w:author="DANIEL Charlotte A" w:date="2014-12-16T13:46:00Z"/>
              </w:rPr>
            </w:pPr>
            <w:del w:id="2416" w:author="DANIEL Charlotte A" w:date="2014-12-16T13:46:00Z">
              <w:r w:rsidDel="001500DD">
                <w:delText>Minor</w:delText>
              </w:r>
            </w:del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9F1" w:rsidDel="001500DD" w:rsidRDefault="007949F1" w:rsidP="003F053A">
            <w:pPr>
              <w:rPr>
                <w:del w:id="2417" w:author="DANIEL Charlotte A" w:date="2014-12-16T13:46:00Z"/>
              </w:rPr>
            </w:pPr>
            <w:del w:id="2418" w:author="DANIEL Charlotte A" w:date="2014-12-16T13:46:00Z">
              <w:r w:rsidDel="001500DD">
                <w:delText>12</w:delText>
              </w:r>
            </w:del>
          </w:p>
        </w:tc>
      </w:tr>
    </w:tbl>
    <w:p w:rsidR="007949F1" w:rsidRDefault="007949F1" w:rsidP="007949F1"/>
    <w:p w:rsidR="00EF21FD" w:rsidRDefault="00EF21FD" w:rsidP="00EF21FD">
      <w:pPr>
        <w:pStyle w:val="Heading3"/>
        <w:rPr>
          <w:ins w:id="2419" w:author="DANIEL Charlotte A" w:date="2014-12-12T07:36:00Z"/>
        </w:rPr>
      </w:pPr>
      <w:ins w:id="2420" w:author="DANIEL Charlotte A" w:date="2014-12-12T07:36:00Z">
        <w:r>
          <w:t>Standard Sign Type</w:t>
        </w:r>
      </w:ins>
      <w:ins w:id="2421" w:author="DANIEL Charlotte A" w:date="2014-12-16T07:47:00Z">
        <w:r w:rsidR="0035430B">
          <w:t xml:space="preserve"> (</w:t>
        </w:r>
        <w:r w:rsidR="006164FB">
          <w:t>SIGN</w:t>
        </w:r>
      </w:ins>
      <w:ins w:id="2422" w:author="DANIEL Charlotte A" w:date="2015-01-08T10:42:00Z">
        <w:r w:rsidR="0035430B">
          <w:t>_STD</w:t>
        </w:r>
      </w:ins>
      <w:ins w:id="2423" w:author="DANIEL Charlotte A" w:date="2014-12-16T07:47:00Z">
        <w:r w:rsidR="006164FB">
          <w:t>_TYP)</w:t>
        </w:r>
      </w:ins>
    </w:p>
    <w:p w:rsidR="00EF21FD" w:rsidRDefault="00EF21FD" w:rsidP="00EF21FD">
      <w:pPr>
        <w:rPr>
          <w:ins w:id="2424" w:author="DANIEL Charlotte A" w:date="2014-12-12T07:36:00Z"/>
        </w:rPr>
      </w:pPr>
    </w:p>
    <w:tbl>
      <w:tblPr>
        <w:tblpPr w:leftFromText="180" w:rightFromText="180" w:vertAnchor="text" w:tblpY="1"/>
        <w:tblOverlap w:val="never"/>
        <w:tblW w:w="7320" w:type="dxa"/>
        <w:tblInd w:w="93" w:type="dxa"/>
        <w:tblLook w:val="04A0" w:firstRow="1" w:lastRow="0" w:firstColumn="1" w:lastColumn="0" w:noHBand="0" w:noVBand="1"/>
      </w:tblPr>
      <w:tblGrid>
        <w:gridCol w:w="2265"/>
        <w:gridCol w:w="2495"/>
        <w:gridCol w:w="2560"/>
      </w:tblGrid>
      <w:tr w:rsidR="00EF21FD" w:rsidRPr="00DC2851" w:rsidTr="00F34B04">
        <w:trPr>
          <w:trHeight w:val="300"/>
          <w:tblHeader/>
          <w:ins w:id="2425" w:author="DANIEL Charlotte A" w:date="2014-12-12T07:36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F21FD" w:rsidRPr="00DC2851" w:rsidRDefault="00EF21FD">
            <w:pPr>
              <w:rPr>
                <w:ins w:id="2426" w:author="DANIEL Charlotte A" w:date="2014-12-12T07:36:00Z"/>
              </w:rPr>
            </w:pPr>
            <w:ins w:id="2427" w:author="DANIEL Charlotte A" w:date="2014-12-12T07:36:00Z">
              <w:r w:rsidRPr="00DC2851">
                <w:t>Domain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F21FD" w:rsidRPr="00DC2851" w:rsidRDefault="00EF21FD">
            <w:pPr>
              <w:rPr>
                <w:ins w:id="2428" w:author="DANIEL Charlotte A" w:date="2014-12-12T07:36:00Z"/>
              </w:rPr>
            </w:pPr>
            <w:ins w:id="2429" w:author="DANIEL Charlotte A" w:date="2014-12-12T07:36:00Z">
              <w:r w:rsidRPr="00DC2851">
                <w:t>Value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F21FD" w:rsidRPr="00DC2851" w:rsidRDefault="00EF21FD">
            <w:pPr>
              <w:rPr>
                <w:ins w:id="2430" w:author="DANIEL Charlotte A" w:date="2014-12-12T07:36:00Z"/>
              </w:rPr>
            </w:pPr>
            <w:ins w:id="2431" w:author="DANIEL Charlotte A" w:date="2014-12-12T07:36:00Z">
              <w:r w:rsidRPr="00DC2851">
                <w:t>Meaning</w:t>
              </w:r>
            </w:ins>
          </w:p>
        </w:tc>
      </w:tr>
      <w:tr w:rsidR="00EF21FD" w:rsidRPr="00DC2851" w:rsidTr="00F34B04">
        <w:trPr>
          <w:trHeight w:val="300"/>
          <w:ins w:id="2432" w:author="DANIEL Charlotte A" w:date="2014-12-12T07:36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1FD" w:rsidRPr="00DC2851" w:rsidRDefault="00EF21FD">
            <w:pPr>
              <w:rPr>
                <w:ins w:id="2433" w:author="DANIEL Charlotte A" w:date="2014-12-12T07:36:00Z"/>
              </w:rPr>
            </w:pPr>
            <w:ins w:id="2434" w:author="DANIEL Charlotte A" w:date="2014-12-12T07:36:00Z">
              <w:r>
                <w:t>Standard Sign Type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1FD" w:rsidRPr="00DC2851" w:rsidRDefault="00EF21FD">
            <w:pPr>
              <w:rPr>
                <w:ins w:id="2435" w:author="DANIEL Charlotte A" w:date="2014-12-12T07:36:00Z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1FD" w:rsidRPr="00DC2851" w:rsidRDefault="00EF21FD">
            <w:pPr>
              <w:rPr>
                <w:ins w:id="2436" w:author="DANIEL Charlotte A" w:date="2014-12-12T07:36:00Z"/>
              </w:rPr>
            </w:pPr>
          </w:p>
        </w:tc>
      </w:tr>
      <w:tr w:rsidR="0035430B" w:rsidRPr="00DC2851" w:rsidTr="00F34B04">
        <w:trPr>
          <w:trHeight w:val="300"/>
          <w:ins w:id="2437" w:author="DANIEL Charlotte A" w:date="2015-01-08T10:47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DC2851" w:rsidRDefault="0035430B" w:rsidP="00EF21FD">
            <w:pPr>
              <w:rPr>
                <w:ins w:id="2438" w:author="DANIEL Charlotte A" w:date="2015-01-08T10:47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EF21FD">
            <w:pPr>
              <w:rPr>
                <w:ins w:id="2439" w:author="DANIEL Charlotte A" w:date="2015-01-08T10:47:00Z"/>
              </w:rPr>
            </w:pPr>
            <w:ins w:id="2440" w:author="DANIEL Charlotte A" w:date="2015-01-08T10:49:00Z">
              <w:r>
                <w:rPr>
                  <w:color w:val="000000"/>
                  <w:szCs w:val="22"/>
                </w:rPr>
                <w:t>CULTR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EF21FD">
            <w:pPr>
              <w:rPr>
                <w:ins w:id="2441" w:author="DANIEL Charlotte A" w:date="2015-01-08T10:47:00Z"/>
              </w:rPr>
            </w:pPr>
            <w:ins w:id="2442" w:author="DANIEL Charlotte A" w:date="2015-01-08T10:47:00Z">
              <w:r w:rsidRPr="00B272C8">
                <w:rPr>
                  <w:color w:val="000000"/>
                  <w:szCs w:val="22"/>
                </w:rPr>
                <w:t>CULTURAL</w:t>
              </w:r>
            </w:ins>
          </w:p>
        </w:tc>
      </w:tr>
      <w:tr w:rsidR="0035430B" w:rsidRPr="00DC2851" w:rsidTr="00F34B04">
        <w:trPr>
          <w:trHeight w:val="300"/>
          <w:ins w:id="2443" w:author="DANIEL Charlotte A" w:date="2015-01-08T10:47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DC2851" w:rsidRDefault="0035430B">
            <w:pPr>
              <w:rPr>
                <w:ins w:id="2444" w:author="DANIEL Charlotte A" w:date="2015-01-08T10:47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>
            <w:pPr>
              <w:rPr>
                <w:ins w:id="2445" w:author="DANIEL Charlotte A" w:date="2015-01-08T10:47:00Z"/>
              </w:rPr>
            </w:pPr>
            <w:ins w:id="2446" w:author="DANIEL Charlotte A" w:date="2015-01-08T10:47:00Z">
              <w:r w:rsidRPr="00B272C8">
                <w:rPr>
                  <w:color w:val="000000"/>
                  <w:szCs w:val="22"/>
                </w:rPr>
                <w:t>GUIDE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>
            <w:pPr>
              <w:rPr>
                <w:ins w:id="2447" w:author="DANIEL Charlotte A" w:date="2015-01-08T10:47:00Z"/>
              </w:rPr>
            </w:pPr>
            <w:ins w:id="2448" w:author="DANIEL Charlotte A" w:date="2015-01-08T10:47:00Z">
              <w:r w:rsidRPr="00B272C8">
                <w:rPr>
                  <w:color w:val="000000"/>
                  <w:szCs w:val="22"/>
                </w:rPr>
                <w:t>GUIDE</w:t>
              </w:r>
            </w:ins>
          </w:p>
        </w:tc>
      </w:tr>
      <w:tr w:rsidR="0035430B" w:rsidRPr="00DC2851" w:rsidTr="00F34B04">
        <w:trPr>
          <w:trHeight w:val="300"/>
          <w:ins w:id="2449" w:author="DANIEL Charlotte A" w:date="2015-01-08T10:47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DC2851" w:rsidRDefault="0035430B" w:rsidP="00EF21FD">
            <w:pPr>
              <w:rPr>
                <w:ins w:id="2450" w:author="DANIEL Charlotte A" w:date="2015-01-08T10:47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EF21FD">
            <w:pPr>
              <w:rPr>
                <w:ins w:id="2451" w:author="DANIEL Charlotte A" w:date="2015-01-08T10:47:00Z"/>
              </w:rPr>
            </w:pPr>
            <w:ins w:id="2452" w:author="DANIEL Charlotte A" w:date="2015-01-08T10:49:00Z">
              <w:r>
                <w:rPr>
                  <w:color w:val="000000"/>
                  <w:szCs w:val="22"/>
                </w:rPr>
                <w:t>HIST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EF21FD">
            <w:pPr>
              <w:rPr>
                <w:ins w:id="2453" w:author="DANIEL Charlotte A" w:date="2015-01-08T10:47:00Z"/>
              </w:rPr>
            </w:pPr>
            <w:ins w:id="2454" w:author="DANIEL Charlotte A" w:date="2015-01-08T10:47:00Z">
              <w:r w:rsidRPr="00B272C8">
                <w:rPr>
                  <w:color w:val="000000"/>
                  <w:szCs w:val="22"/>
                </w:rPr>
                <w:t>HISTORICAL</w:t>
              </w:r>
            </w:ins>
          </w:p>
        </w:tc>
      </w:tr>
      <w:tr w:rsidR="0035430B" w:rsidRPr="00DC2851" w:rsidTr="00F34B04">
        <w:trPr>
          <w:trHeight w:val="300"/>
          <w:ins w:id="2455" w:author="DANIEL Charlotte A" w:date="2015-01-08T10:47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DC2851" w:rsidRDefault="0035430B" w:rsidP="00EF21FD">
            <w:pPr>
              <w:rPr>
                <w:ins w:id="2456" w:author="DANIEL Charlotte A" w:date="2015-01-08T10:47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B51C16">
            <w:pPr>
              <w:rPr>
                <w:ins w:id="2457" w:author="DANIEL Charlotte A" w:date="2015-01-08T10:47:00Z"/>
              </w:rPr>
            </w:pPr>
            <w:ins w:id="2458" w:author="DANIEL Charlotte A" w:date="2015-01-08T10:47:00Z">
              <w:r w:rsidRPr="00B272C8">
                <w:rPr>
                  <w:color w:val="000000"/>
                  <w:szCs w:val="22"/>
                </w:rPr>
                <w:t>P</w:t>
              </w:r>
            </w:ins>
            <w:ins w:id="2459" w:author="DANIEL Charlotte A" w:date="2015-01-08T10:50:00Z">
              <w:r w:rsidR="00214B8B">
                <w:rPr>
                  <w:color w:val="000000"/>
                  <w:szCs w:val="22"/>
                </w:rPr>
                <w:t>RM</w:t>
              </w:r>
            </w:ins>
            <w:ins w:id="2460" w:author="DANIEL Charlotte A" w:date="2015-01-09T09:08:00Z">
              <w:r w:rsidR="00214B8B">
                <w:rPr>
                  <w:color w:val="000000"/>
                  <w:szCs w:val="22"/>
                </w:rPr>
                <w:t>SV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EF21FD">
            <w:pPr>
              <w:rPr>
                <w:ins w:id="2461" w:author="DANIEL Charlotte A" w:date="2015-01-08T10:47:00Z"/>
              </w:rPr>
            </w:pPr>
            <w:ins w:id="2462" w:author="DANIEL Charlotte A" w:date="2015-01-08T10:47:00Z">
              <w:r w:rsidRPr="00B272C8">
                <w:rPr>
                  <w:color w:val="000000"/>
                  <w:szCs w:val="22"/>
                </w:rPr>
                <w:t>PERMISSIVE</w:t>
              </w:r>
            </w:ins>
          </w:p>
        </w:tc>
      </w:tr>
      <w:tr w:rsidR="0035430B" w:rsidRPr="00DC2851" w:rsidTr="00F34B04">
        <w:trPr>
          <w:trHeight w:val="300"/>
          <w:ins w:id="2463" w:author="DANIEL Charlotte A" w:date="2015-01-08T10:47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DC2851" w:rsidRDefault="0035430B">
            <w:pPr>
              <w:rPr>
                <w:ins w:id="2464" w:author="DANIEL Charlotte A" w:date="2015-01-08T10:47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214B8B" w:rsidP="00B51C16">
            <w:pPr>
              <w:rPr>
                <w:ins w:id="2465" w:author="DANIEL Charlotte A" w:date="2015-01-08T10:47:00Z"/>
              </w:rPr>
            </w:pPr>
            <w:ins w:id="2466" w:author="DANIEL Charlotte A" w:date="2015-01-08T10:47:00Z">
              <w:r>
                <w:rPr>
                  <w:color w:val="000000"/>
                  <w:szCs w:val="22"/>
                </w:rPr>
                <w:t>REC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>
            <w:pPr>
              <w:rPr>
                <w:ins w:id="2467" w:author="DANIEL Charlotte A" w:date="2015-01-08T10:47:00Z"/>
              </w:rPr>
            </w:pPr>
            <w:ins w:id="2468" w:author="DANIEL Charlotte A" w:date="2015-01-08T10:47:00Z">
              <w:r w:rsidRPr="00B272C8">
                <w:rPr>
                  <w:color w:val="000000"/>
                  <w:szCs w:val="22"/>
                </w:rPr>
                <w:t>RECREATIONAL</w:t>
              </w:r>
            </w:ins>
          </w:p>
        </w:tc>
      </w:tr>
      <w:tr w:rsidR="0035430B" w:rsidRPr="00DC2851" w:rsidTr="00F34B04">
        <w:trPr>
          <w:trHeight w:val="300"/>
          <w:ins w:id="2469" w:author="DANIEL Charlotte A" w:date="2015-01-08T10:47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DC2851" w:rsidRDefault="0035430B">
            <w:pPr>
              <w:rPr>
                <w:ins w:id="2470" w:author="DANIEL Charlotte A" w:date="2015-01-08T10:47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>
            <w:pPr>
              <w:rPr>
                <w:ins w:id="2471" w:author="DANIEL Charlotte A" w:date="2015-01-08T10:47:00Z"/>
              </w:rPr>
            </w:pPr>
            <w:ins w:id="2472" w:author="DANIEL Charlotte A" w:date="2015-01-08T10:47:00Z">
              <w:r>
                <w:rPr>
                  <w:color w:val="000000"/>
                  <w:szCs w:val="22"/>
                </w:rPr>
                <w:t>REG</w:t>
              </w:r>
            </w:ins>
            <w:ins w:id="2473" w:author="DANIEL Charlotte A" w:date="2015-01-08T10:51:00Z">
              <w:r>
                <w:rPr>
                  <w:color w:val="000000"/>
                  <w:szCs w:val="22"/>
                </w:rPr>
                <w:t>LTY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>
            <w:pPr>
              <w:rPr>
                <w:ins w:id="2474" w:author="DANIEL Charlotte A" w:date="2015-01-08T10:47:00Z"/>
              </w:rPr>
            </w:pPr>
            <w:ins w:id="2475" w:author="DANIEL Charlotte A" w:date="2015-01-08T10:47:00Z">
              <w:r w:rsidRPr="00B272C8">
                <w:rPr>
                  <w:color w:val="000000"/>
                  <w:szCs w:val="22"/>
                </w:rPr>
                <w:t>REGULATORY</w:t>
              </w:r>
            </w:ins>
          </w:p>
        </w:tc>
      </w:tr>
      <w:tr w:rsidR="0035430B" w:rsidRPr="00DC2851" w:rsidTr="00F34B04">
        <w:trPr>
          <w:trHeight w:val="300"/>
          <w:ins w:id="2476" w:author="DANIEL Charlotte A" w:date="2015-01-08T10:47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DC2851" w:rsidRDefault="0035430B">
            <w:pPr>
              <w:rPr>
                <w:ins w:id="2477" w:author="DANIEL Charlotte A" w:date="2015-01-08T10:47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B51C16">
            <w:pPr>
              <w:rPr>
                <w:ins w:id="2478" w:author="DANIEL Charlotte A" w:date="2015-01-08T10:47:00Z"/>
              </w:rPr>
            </w:pPr>
            <w:ins w:id="2479" w:author="DANIEL Charlotte A" w:date="2015-01-08T10:51:00Z">
              <w:r>
                <w:rPr>
                  <w:color w:val="000000"/>
                  <w:szCs w:val="22"/>
                </w:rPr>
                <w:t>R</w:t>
              </w:r>
            </w:ins>
            <w:ins w:id="2480" w:author="DANIEL Charlotte A" w:date="2015-01-08T10:47:00Z">
              <w:r w:rsidR="00214B8B">
                <w:rPr>
                  <w:color w:val="000000"/>
                  <w:szCs w:val="22"/>
                </w:rPr>
                <w:t>TE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>
            <w:pPr>
              <w:rPr>
                <w:ins w:id="2481" w:author="DANIEL Charlotte A" w:date="2015-01-08T10:47:00Z"/>
              </w:rPr>
            </w:pPr>
            <w:ins w:id="2482" w:author="DANIEL Charlotte A" w:date="2015-01-08T10:47:00Z">
              <w:r w:rsidRPr="00B272C8">
                <w:rPr>
                  <w:color w:val="000000"/>
                  <w:szCs w:val="22"/>
                </w:rPr>
                <w:t>ROUTE MARKER</w:t>
              </w:r>
            </w:ins>
          </w:p>
        </w:tc>
      </w:tr>
      <w:tr w:rsidR="0035430B" w:rsidRPr="00DC2851" w:rsidTr="00F34B04">
        <w:trPr>
          <w:trHeight w:val="300"/>
          <w:ins w:id="2483" w:author="DANIEL Charlotte A" w:date="2015-01-08T10:47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DC2851" w:rsidRDefault="0035430B" w:rsidP="00EF21FD">
            <w:pPr>
              <w:rPr>
                <w:ins w:id="2484" w:author="DANIEL Charlotte A" w:date="2015-01-08T10:47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B51C16">
            <w:pPr>
              <w:rPr>
                <w:ins w:id="2485" w:author="DANIEL Charlotte A" w:date="2015-01-08T10:47:00Z"/>
              </w:rPr>
            </w:pPr>
            <w:ins w:id="2486" w:author="DANIEL Charlotte A" w:date="2015-01-08T10:47:00Z">
              <w:r w:rsidRPr="00B272C8">
                <w:rPr>
                  <w:color w:val="000000"/>
                  <w:szCs w:val="22"/>
                </w:rPr>
                <w:t>S</w:t>
              </w:r>
            </w:ins>
            <w:ins w:id="2487" w:author="DANIEL Charlotte A" w:date="2015-01-08T10:51:00Z">
              <w:r>
                <w:rPr>
                  <w:color w:val="000000"/>
                  <w:szCs w:val="22"/>
                </w:rPr>
                <w:t>RVC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EF21FD">
            <w:pPr>
              <w:rPr>
                <w:ins w:id="2488" w:author="DANIEL Charlotte A" w:date="2015-01-08T10:47:00Z"/>
              </w:rPr>
            </w:pPr>
            <w:ins w:id="2489" w:author="DANIEL Charlotte A" w:date="2015-01-08T10:47:00Z">
              <w:r w:rsidRPr="00B272C8">
                <w:rPr>
                  <w:color w:val="000000"/>
                  <w:szCs w:val="22"/>
                </w:rPr>
                <w:t>SERVICE</w:t>
              </w:r>
            </w:ins>
          </w:p>
        </w:tc>
      </w:tr>
      <w:tr w:rsidR="0035430B" w:rsidRPr="00DC2851" w:rsidTr="00F34B04">
        <w:trPr>
          <w:trHeight w:val="300"/>
          <w:ins w:id="2490" w:author="DANIEL Charlotte A" w:date="2015-01-08T10:47:00Z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DC2851" w:rsidRDefault="0035430B" w:rsidP="00EF21FD">
            <w:pPr>
              <w:rPr>
                <w:ins w:id="2491" w:author="DANIEL Charlotte A" w:date="2015-01-08T10:47:00Z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B51C16">
            <w:pPr>
              <w:rPr>
                <w:ins w:id="2492" w:author="DANIEL Charlotte A" w:date="2015-01-08T10:47:00Z"/>
              </w:rPr>
            </w:pPr>
            <w:ins w:id="2493" w:author="DANIEL Charlotte A" w:date="2015-01-08T10:47:00Z">
              <w:r w:rsidRPr="00B272C8">
                <w:rPr>
                  <w:color w:val="000000"/>
                  <w:szCs w:val="22"/>
                </w:rPr>
                <w:t>W</w:t>
              </w:r>
            </w:ins>
            <w:ins w:id="2494" w:author="DANIEL Charlotte A" w:date="2015-01-08T10:51:00Z">
              <w:r>
                <w:rPr>
                  <w:color w:val="000000"/>
                  <w:szCs w:val="22"/>
                </w:rPr>
                <w:t>RN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30B" w:rsidRPr="00F479D3" w:rsidRDefault="0035430B" w:rsidP="00EF21FD">
            <w:pPr>
              <w:rPr>
                <w:ins w:id="2495" w:author="DANIEL Charlotte A" w:date="2015-01-08T10:47:00Z"/>
              </w:rPr>
            </w:pPr>
            <w:ins w:id="2496" w:author="DANIEL Charlotte A" w:date="2015-01-08T10:47:00Z">
              <w:r w:rsidRPr="00B272C8">
                <w:rPr>
                  <w:color w:val="000000"/>
                  <w:szCs w:val="22"/>
                </w:rPr>
                <w:t>WARNING</w:t>
              </w:r>
            </w:ins>
          </w:p>
        </w:tc>
      </w:tr>
    </w:tbl>
    <w:p w:rsidR="00EF21FD" w:rsidRDefault="00EF21FD" w:rsidP="00DC2851">
      <w:pPr>
        <w:rPr>
          <w:ins w:id="2497" w:author="DANIEL Charlotte A" w:date="2014-12-12T07:37:00Z"/>
        </w:rPr>
      </w:pPr>
    </w:p>
    <w:p w:rsidR="00EF21FD" w:rsidRDefault="00EF21FD" w:rsidP="00DC2851">
      <w:pPr>
        <w:rPr>
          <w:ins w:id="2498" w:author="DANIEL Charlotte A" w:date="2014-12-12T07:37:00Z"/>
        </w:rPr>
      </w:pPr>
    </w:p>
    <w:p w:rsidR="00EF21FD" w:rsidRDefault="00EF21FD" w:rsidP="00DC2851">
      <w:pPr>
        <w:rPr>
          <w:ins w:id="2499" w:author="DANIEL Charlotte A" w:date="2014-12-12T07:37:00Z"/>
        </w:rPr>
      </w:pPr>
    </w:p>
    <w:p w:rsidR="00EF21FD" w:rsidRDefault="00EF21FD" w:rsidP="00DC2851">
      <w:pPr>
        <w:rPr>
          <w:ins w:id="2500" w:author="DANIEL Charlotte A" w:date="2014-12-12T07:37:00Z"/>
        </w:rPr>
      </w:pPr>
    </w:p>
    <w:p w:rsidR="000C6ACC" w:rsidRPr="00DC2851" w:rsidRDefault="00EF21FD" w:rsidP="00DC2851">
      <w:ins w:id="2501" w:author="DANIEL Charlotte A" w:date="2014-12-12T07:37:00Z">
        <w:r>
          <w:br w:type="textWrapping" w:clear="all"/>
        </w:r>
      </w:ins>
    </w:p>
    <w:p w:rsidR="006F2341" w:rsidRDefault="006F2341" w:rsidP="006F2341">
      <w:pPr>
        <w:pStyle w:val="Heading3"/>
        <w:rPr>
          <w:ins w:id="2502" w:author="DANIEL Charlotte A" w:date="2014-12-12T08:14:00Z"/>
        </w:rPr>
      </w:pPr>
      <w:ins w:id="2503" w:author="DANIEL Charlotte A" w:date="2014-12-12T08:14:00Z">
        <w:r>
          <w:t xml:space="preserve">Sign </w:t>
        </w:r>
      </w:ins>
      <w:ins w:id="2504" w:author="DANIEL Charlotte A" w:date="2014-12-12T08:16:00Z">
        <w:r>
          <w:t>Standard</w:t>
        </w:r>
      </w:ins>
      <w:ins w:id="2505" w:author="DANIEL Charlotte A" w:date="2014-12-16T07:47:00Z">
        <w:r w:rsidR="006164FB">
          <w:t xml:space="preserve"> (SIGN_STD)</w:t>
        </w:r>
      </w:ins>
    </w:p>
    <w:p w:rsidR="00BC67AD" w:rsidRDefault="00BC67AD" w:rsidP="00DC2851">
      <w:pPr>
        <w:rPr>
          <w:ins w:id="2506" w:author="DANIEL Charlotte A" w:date="2014-12-12T08:23:00Z"/>
        </w:rPr>
      </w:pPr>
    </w:p>
    <w:p w:rsidR="00E93378" w:rsidRDefault="00E93378" w:rsidP="00DC2851">
      <w:pPr>
        <w:rPr>
          <w:ins w:id="2507" w:author="DANIEL Charlotte A" w:date="2014-12-12T08:24:00Z"/>
        </w:rPr>
      </w:pPr>
      <w:ins w:id="2508" w:author="DANIEL Charlotte A" w:date="2014-12-12T08:24:00Z">
        <w:r>
          <w:t xml:space="preserve">The Sign Standard Domain is populated from the un-located asset SIGN.  </w:t>
        </w:r>
      </w:ins>
    </w:p>
    <w:p w:rsidR="00E93378" w:rsidRDefault="00E93378" w:rsidP="00DC2851">
      <w:pPr>
        <w:rPr>
          <w:ins w:id="2509" w:author="DANIEL Charlotte A" w:date="2014-12-12T08:17:00Z"/>
        </w:rPr>
      </w:pPr>
    </w:p>
    <w:tbl>
      <w:tblPr>
        <w:tblW w:w="12525" w:type="dxa"/>
        <w:tblInd w:w="93" w:type="dxa"/>
        <w:tblLook w:val="04A0" w:firstRow="1" w:lastRow="0" w:firstColumn="1" w:lastColumn="0" w:noHBand="0" w:noVBand="1"/>
      </w:tblPr>
      <w:tblGrid>
        <w:gridCol w:w="1840"/>
        <w:gridCol w:w="2495"/>
        <w:gridCol w:w="8190"/>
      </w:tblGrid>
      <w:tr w:rsidR="006F2341" w:rsidRPr="00DC2851" w:rsidTr="009633A3">
        <w:trPr>
          <w:trHeight w:val="300"/>
          <w:tblHeader/>
          <w:ins w:id="2510" w:author="DANIEL Charlotte A" w:date="2014-12-12T08:17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F2341" w:rsidRPr="00DC2851" w:rsidRDefault="006F2341" w:rsidP="002832AB">
            <w:pPr>
              <w:rPr>
                <w:ins w:id="2511" w:author="DANIEL Charlotte A" w:date="2014-12-12T08:17:00Z"/>
              </w:rPr>
            </w:pPr>
            <w:ins w:id="2512" w:author="DANIEL Charlotte A" w:date="2014-12-12T08:17:00Z">
              <w:r w:rsidRPr="00DC2851">
                <w:t>Domain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F2341" w:rsidRPr="00DC2851" w:rsidRDefault="006F2341" w:rsidP="002832AB">
            <w:pPr>
              <w:rPr>
                <w:ins w:id="2513" w:author="DANIEL Charlotte A" w:date="2014-12-12T08:17:00Z"/>
              </w:rPr>
            </w:pPr>
            <w:ins w:id="2514" w:author="DANIEL Charlotte A" w:date="2014-12-12T08:17:00Z">
              <w:r w:rsidRPr="00DC2851">
                <w:t>Value</w:t>
              </w:r>
            </w:ins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F2341" w:rsidRPr="00DC2851" w:rsidRDefault="006F2341" w:rsidP="002832AB">
            <w:pPr>
              <w:rPr>
                <w:ins w:id="2515" w:author="DANIEL Charlotte A" w:date="2014-12-12T08:17:00Z"/>
              </w:rPr>
            </w:pPr>
            <w:ins w:id="2516" w:author="DANIEL Charlotte A" w:date="2014-12-12T08:17:00Z">
              <w:r w:rsidRPr="00DC2851">
                <w:t>Meaning</w:t>
              </w:r>
            </w:ins>
          </w:p>
        </w:tc>
      </w:tr>
      <w:tr w:rsidR="006F2341" w:rsidRPr="00DC2851" w:rsidTr="009633A3">
        <w:trPr>
          <w:trHeight w:val="300"/>
          <w:ins w:id="2517" w:author="DANIEL Charlotte A" w:date="2014-12-12T08:17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341" w:rsidRPr="00DC2851" w:rsidRDefault="006F2341" w:rsidP="002832AB">
            <w:pPr>
              <w:rPr>
                <w:ins w:id="2518" w:author="DANIEL Charlotte A" w:date="2014-12-12T08:17:00Z"/>
              </w:rPr>
            </w:pPr>
            <w:ins w:id="2519" w:author="DANIEL Charlotte A" w:date="2014-12-12T08:17:00Z">
              <w:r>
                <w:t>SIGN_STD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341" w:rsidRPr="00DC2851" w:rsidRDefault="006B4E31" w:rsidP="002832AB">
            <w:pPr>
              <w:rPr>
                <w:ins w:id="2520" w:author="DANIEL Charlotte A" w:date="2014-12-12T08:17:00Z"/>
              </w:rPr>
            </w:pPr>
            <w:ins w:id="2521" w:author="DANIEL Charlotte A" w:date="2015-01-08T11:21:00Z">
              <w:r>
                <w:t>Populated by Trigger</w:t>
              </w:r>
            </w:ins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341" w:rsidRPr="00DC2851" w:rsidRDefault="006B4E31" w:rsidP="002832AB">
            <w:pPr>
              <w:rPr>
                <w:ins w:id="2522" w:author="DANIEL Charlotte A" w:date="2014-12-12T08:17:00Z"/>
              </w:rPr>
            </w:pPr>
            <w:ins w:id="2523" w:author="DANIEL Charlotte A" w:date="2015-01-08T11:21:00Z">
              <w:r>
                <w:t>Populated by Trigger</w:t>
              </w:r>
            </w:ins>
          </w:p>
        </w:tc>
      </w:tr>
    </w:tbl>
    <w:p w:rsidR="006F2341" w:rsidRDefault="006F2341" w:rsidP="00DC2851">
      <w:pPr>
        <w:rPr>
          <w:ins w:id="2524" w:author="DANIEL Charlotte A" w:date="2015-02-04T07:19:00Z"/>
        </w:rPr>
      </w:pPr>
    </w:p>
    <w:p w:rsidR="00206425" w:rsidRDefault="00206425" w:rsidP="00206425">
      <w:pPr>
        <w:pStyle w:val="Heading3"/>
        <w:rPr>
          <w:ins w:id="2525" w:author="DANIEL Charlotte A" w:date="2015-02-04T07:19:00Z"/>
        </w:rPr>
      </w:pPr>
      <w:ins w:id="2526" w:author="DANIEL Charlotte A" w:date="2015-02-04T07:19:00Z">
        <w:r>
          <w:t>Sign Standard</w:t>
        </w:r>
      </w:ins>
      <w:ins w:id="2527" w:author="DANIEL Charlotte A" w:date="2015-02-04T07:20:00Z">
        <w:r>
          <w:t xml:space="preserve"> Graphic</w:t>
        </w:r>
      </w:ins>
      <w:ins w:id="2528" w:author="DANIEL Charlotte A" w:date="2015-02-04T07:19:00Z">
        <w:r>
          <w:t xml:space="preserve"> (SIGN_STD</w:t>
        </w:r>
      </w:ins>
      <w:ins w:id="2529" w:author="DANIEL Charlotte A" w:date="2015-02-04T07:20:00Z">
        <w:r>
          <w:t>_GRAPH</w:t>
        </w:r>
      </w:ins>
      <w:ins w:id="2530" w:author="DANIEL Charlotte A" w:date="2015-02-04T07:19:00Z">
        <w:r>
          <w:t>)</w:t>
        </w:r>
      </w:ins>
    </w:p>
    <w:p w:rsidR="00206425" w:rsidRDefault="00206425" w:rsidP="00206425">
      <w:pPr>
        <w:rPr>
          <w:ins w:id="2531" w:author="DANIEL Charlotte A" w:date="2015-02-04T07:19:00Z"/>
        </w:rPr>
      </w:pPr>
    </w:p>
    <w:p w:rsidR="00206425" w:rsidRDefault="00206425" w:rsidP="00206425">
      <w:pPr>
        <w:rPr>
          <w:ins w:id="2532" w:author="DANIEL Charlotte A" w:date="2015-02-04T07:19:00Z"/>
        </w:rPr>
      </w:pPr>
      <w:ins w:id="2533" w:author="DANIEL Charlotte A" w:date="2015-02-04T07:19:00Z">
        <w:r>
          <w:t>The Sign Standard Domain is populated from the un-located asset SN</w:t>
        </w:r>
      </w:ins>
      <w:ins w:id="2534" w:author="DANIEL Charlotte A" w:date="2015-02-11T15:06:00Z">
        <w:r w:rsidR="00BF2B67">
          <w:t>GR</w:t>
        </w:r>
      </w:ins>
      <w:ins w:id="2535" w:author="DANIEL Charlotte A" w:date="2015-02-04T07:19:00Z">
        <w:r>
          <w:t xml:space="preserve">.  </w:t>
        </w:r>
      </w:ins>
    </w:p>
    <w:p w:rsidR="00206425" w:rsidRDefault="00206425" w:rsidP="00206425">
      <w:pPr>
        <w:rPr>
          <w:ins w:id="2536" w:author="DANIEL Charlotte A" w:date="2015-02-04T07:19:00Z"/>
        </w:rPr>
      </w:pPr>
    </w:p>
    <w:tbl>
      <w:tblPr>
        <w:tblW w:w="12525" w:type="dxa"/>
        <w:tblInd w:w="93" w:type="dxa"/>
        <w:tblLook w:val="04A0" w:firstRow="1" w:lastRow="0" w:firstColumn="1" w:lastColumn="0" w:noHBand="0" w:noVBand="1"/>
      </w:tblPr>
      <w:tblGrid>
        <w:gridCol w:w="2111"/>
        <w:gridCol w:w="2495"/>
        <w:gridCol w:w="8190"/>
      </w:tblGrid>
      <w:tr w:rsidR="00206425" w:rsidRPr="00DC2851" w:rsidTr="00206425">
        <w:trPr>
          <w:trHeight w:val="300"/>
          <w:tblHeader/>
          <w:ins w:id="2537" w:author="DANIEL Charlotte A" w:date="2015-02-04T07:19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06425" w:rsidRPr="00DC2851" w:rsidRDefault="00206425" w:rsidP="00206425">
            <w:pPr>
              <w:rPr>
                <w:ins w:id="2538" w:author="DANIEL Charlotte A" w:date="2015-02-04T07:19:00Z"/>
              </w:rPr>
            </w:pPr>
            <w:ins w:id="2539" w:author="DANIEL Charlotte A" w:date="2015-02-04T07:19:00Z">
              <w:r w:rsidRPr="00DC2851">
                <w:t>Domain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06425" w:rsidRPr="00DC2851" w:rsidRDefault="00206425" w:rsidP="00206425">
            <w:pPr>
              <w:rPr>
                <w:ins w:id="2540" w:author="DANIEL Charlotte A" w:date="2015-02-04T07:19:00Z"/>
              </w:rPr>
            </w:pPr>
            <w:ins w:id="2541" w:author="DANIEL Charlotte A" w:date="2015-02-04T07:19:00Z">
              <w:r w:rsidRPr="00DC2851">
                <w:t>Value</w:t>
              </w:r>
            </w:ins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06425" w:rsidRPr="00DC2851" w:rsidRDefault="00206425" w:rsidP="00206425">
            <w:pPr>
              <w:rPr>
                <w:ins w:id="2542" w:author="DANIEL Charlotte A" w:date="2015-02-04T07:19:00Z"/>
              </w:rPr>
            </w:pPr>
            <w:ins w:id="2543" w:author="DANIEL Charlotte A" w:date="2015-02-04T07:19:00Z">
              <w:r w:rsidRPr="00DC2851">
                <w:t>Meaning</w:t>
              </w:r>
            </w:ins>
          </w:p>
        </w:tc>
      </w:tr>
      <w:tr w:rsidR="00206425" w:rsidRPr="00DC2851" w:rsidTr="00206425">
        <w:trPr>
          <w:trHeight w:val="300"/>
          <w:ins w:id="2544" w:author="DANIEL Charlotte A" w:date="2015-02-04T07:19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425" w:rsidRPr="00DC2851" w:rsidRDefault="00206425" w:rsidP="00206425">
            <w:pPr>
              <w:rPr>
                <w:ins w:id="2545" w:author="DANIEL Charlotte A" w:date="2015-02-04T07:19:00Z"/>
              </w:rPr>
            </w:pPr>
            <w:ins w:id="2546" w:author="DANIEL Charlotte A" w:date="2015-02-04T07:19:00Z">
              <w:r>
                <w:t>SIGN_STD</w:t>
              </w:r>
            </w:ins>
            <w:ins w:id="2547" w:author="DANIEL Charlotte A" w:date="2015-02-04T07:20:00Z">
              <w:r>
                <w:t>_GRAPH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425" w:rsidRPr="00DC2851" w:rsidRDefault="00206425" w:rsidP="00206425">
            <w:pPr>
              <w:rPr>
                <w:ins w:id="2548" w:author="DANIEL Charlotte A" w:date="2015-02-04T07:19:00Z"/>
              </w:rPr>
            </w:pPr>
            <w:ins w:id="2549" w:author="DANIEL Charlotte A" w:date="2015-02-04T07:19:00Z">
              <w:r>
                <w:t>Populated by Trigger</w:t>
              </w:r>
            </w:ins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425" w:rsidRPr="00DC2851" w:rsidRDefault="00206425" w:rsidP="00206425">
            <w:pPr>
              <w:rPr>
                <w:ins w:id="2550" w:author="DANIEL Charlotte A" w:date="2015-02-04T07:19:00Z"/>
              </w:rPr>
            </w:pPr>
            <w:ins w:id="2551" w:author="DANIEL Charlotte A" w:date="2015-02-04T07:19:00Z">
              <w:r>
                <w:t>Populated by Trigger</w:t>
              </w:r>
            </w:ins>
          </w:p>
        </w:tc>
      </w:tr>
    </w:tbl>
    <w:p w:rsidR="00206425" w:rsidRDefault="00206425" w:rsidP="00DC2851">
      <w:pPr>
        <w:rPr>
          <w:ins w:id="2552" w:author="DANIEL Charlotte A" w:date="2015-02-04T07:19:00Z"/>
        </w:rPr>
      </w:pPr>
    </w:p>
    <w:p w:rsidR="00206425" w:rsidRDefault="00206425" w:rsidP="00DC2851">
      <w:pPr>
        <w:rPr>
          <w:ins w:id="2553" w:author="DANIEL Charlotte A" w:date="2014-12-12T08:14:00Z"/>
        </w:rPr>
      </w:pPr>
    </w:p>
    <w:p w:rsidR="006F2341" w:rsidRDefault="006F2341" w:rsidP="006F2341">
      <w:pPr>
        <w:pStyle w:val="Heading3"/>
        <w:rPr>
          <w:ins w:id="2554" w:author="DANIEL Charlotte A" w:date="2014-12-12T08:14:00Z"/>
        </w:rPr>
      </w:pPr>
      <w:ins w:id="2555" w:author="DANIEL Charlotte A" w:date="2014-12-12T08:14:00Z">
        <w:r>
          <w:t xml:space="preserve">Sign </w:t>
        </w:r>
      </w:ins>
      <w:ins w:id="2556" w:author="DANIEL Charlotte A" w:date="2014-12-12T08:17:00Z">
        <w:r>
          <w:t>Support</w:t>
        </w:r>
      </w:ins>
      <w:ins w:id="2557" w:author="DANIEL Charlotte A" w:date="2014-12-16T07:47:00Z">
        <w:r w:rsidR="006164FB">
          <w:t xml:space="preserve"> (SIGN_SUPP)</w:t>
        </w:r>
      </w:ins>
    </w:p>
    <w:p w:rsidR="006F2341" w:rsidRDefault="006F2341" w:rsidP="00DC2851">
      <w:pPr>
        <w:rPr>
          <w:ins w:id="2558" w:author="DANIEL Charlotte A" w:date="2014-12-12T08:33:00Z"/>
        </w:rPr>
      </w:pPr>
    </w:p>
    <w:p w:rsidR="00E93378" w:rsidRDefault="00E93378" w:rsidP="00DC2851">
      <w:pPr>
        <w:rPr>
          <w:ins w:id="2559" w:author="DANIEL Charlotte A" w:date="2014-12-12T08:33:00Z"/>
        </w:rPr>
      </w:pPr>
      <w:ins w:id="2560" w:author="DANIEL Charlotte A" w:date="2014-12-12T08:33:00Z">
        <w:r>
          <w:t xml:space="preserve">The Sign Support Domain is populated from the un-located asset SUPP.  </w:t>
        </w:r>
      </w:ins>
    </w:p>
    <w:p w:rsidR="00E93378" w:rsidRDefault="00E93378" w:rsidP="00DC2851">
      <w:pPr>
        <w:rPr>
          <w:ins w:id="2561" w:author="DANIEL Charlotte A" w:date="2014-12-12T08:14:00Z"/>
        </w:rPr>
      </w:pPr>
    </w:p>
    <w:tbl>
      <w:tblPr>
        <w:tblW w:w="7345" w:type="dxa"/>
        <w:tblInd w:w="93" w:type="dxa"/>
        <w:tblLook w:val="04A0" w:firstRow="1" w:lastRow="0" w:firstColumn="1" w:lastColumn="0" w:noHBand="0" w:noVBand="1"/>
      </w:tblPr>
      <w:tblGrid>
        <w:gridCol w:w="1840"/>
        <w:gridCol w:w="2945"/>
        <w:gridCol w:w="2560"/>
      </w:tblGrid>
      <w:tr w:rsidR="006F2341" w:rsidRPr="00DC2851" w:rsidTr="00F34B04">
        <w:trPr>
          <w:trHeight w:val="300"/>
          <w:tblHeader/>
          <w:ins w:id="2562" w:author="DANIEL Charlotte A" w:date="2014-12-12T08:17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F2341" w:rsidRPr="00DC2851" w:rsidRDefault="006F2341" w:rsidP="002832AB">
            <w:pPr>
              <w:rPr>
                <w:ins w:id="2563" w:author="DANIEL Charlotte A" w:date="2014-12-12T08:17:00Z"/>
              </w:rPr>
            </w:pPr>
            <w:ins w:id="2564" w:author="DANIEL Charlotte A" w:date="2014-12-12T08:17:00Z">
              <w:r w:rsidRPr="00DC2851">
                <w:t>Domain</w:t>
              </w:r>
            </w:ins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  <w:hideMark/>
          </w:tcPr>
          <w:p w:rsidR="006F2341" w:rsidRPr="00DC2851" w:rsidRDefault="006F2341" w:rsidP="002832AB">
            <w:pPr>
              <w:rPr>
                <w:ins w:id="2565" w:author="DANIEL Charlotte A" w:date="2014-12-12T08:17:00Z"/>
              </w:rPr>
            </w:pPr>
            <w:ins w:id="2566" w:author="DANIEL Charlotte A" w:date="2014-12-12T08:17:00Z">
              <w:r w:rsidRPr="00DC2851">
                <w:t>Value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F2341" w:rsidRPr="00DC2851" w:rsidRDefault="006F2341" w:rsidP="002832AB">
            <w:pPr>
              <w:rPr>
                <w:ins w:id="2567" w:author="DANIEL Charlotte A" w:date="2014-12-12T08:17:00Z"/>
              </w:rPr>
            </w:pPr>
            <w:ins w:id="2568" w:author="DANIEL Charlotte A" w:date="2014-12-12T08:17:00Z">
              <w:r w:rsidRPr="00DC2851">
                <w:t>Meaning</w:t>
              </w:r>
            </w:ins>
          </w:p>
        </w:tc>
      </w:tr>
      <w:tr w:rsidR="006F2341" w:rsidRPr="00DC2851" w:rsidTr="009633A3">
        <w:trPr>
          <w:trHeight w:val="300"/>
          <w:ins w:id="2569" w:author="DANIEL Charlotte A" w:date="2014-12-12T08:17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341" w:rsidRPr="00DC2851" w:rsidRDefault="006F2341" w:rsidP="002832AB">
            <w:pPr>
              <w:rPr>
                <w:ins w:id="2570" w:author="DANIEL Charlotte A" w:date="2014-12-12T08:17:00Z"/>
              </w:rPr>
            </w:pPr>
            <w:ins w:id="2571" w:author="DANIEL Charlotte A" w:date="2014-12-12T08:17:00Z">
              <w:r>
                <w:t>SIGN_SUPP</w:t>
              </w:r>
            </w:ins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341" w:rsidRPr="00DC2851" w:rsidRDefault="006B4E31" w:rsidP="002832AB">
            <w:pPr>
              <w:rPr>
                <w:ins w:id="2572" w:author="DANIEL Charlotte A" w:date="2014-12-12T08:17:00Z"/>
              </w:rPr>
            </w:pPr>
            <w:ins w:id="2573" w:author="DANIEL Charlotte A" w:date="2015-01-08T11:21:00Z">
              <w:r>
                <w:t>Populated by Trigger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341" w:rsidRPr="00DC2851" w:rsidRDefault="006B4E31" w:rsidP="002832AB">
            <w:pPr>
              <w:rPr>
                <w:ins w:id="2574" w:author="DANIEL Charlotte A" w:date="2014-12-12T08:17:00Z"/>
              </w:rPr>
            </w:pPr>
            <w:ins w:id="2575" w:author="DANIEL Charlotte A" w:date="2015-01-08T11:21:00Z">
              <w:r>
                <w:t>Populated by Trigger</w:t>
              </w:r>
            </w:ins>
          </w:p>
        </w:tc>
      </w:tr>
    </w:tbl>
    <w:p w:rsidR="006F2341" w:rsidRDefault="006F2341" w:rsidP="00DC2851">
      <w:pPr>
        <w:rPr>
          <w:ins w:id="2576" w:author="DANIEL Charlotte A" w:date="2014-12-12T08:14:00Z"/>
        </w:rPr>
      </w:pPr>
    </w:p>
    <w:p w:rsidR="006F2341" w:rsidRDefault="006F2341" w:rsidP="00DC2851"/>
    <w:p w:rsidR="00BC67AD" w:rsidRDefault="00C83A5B" w:rsidP="00B30647">
      <w:pPr>
        <w:pStyle w:val="Heading2"/>
        <w:ind w:left="576"/>
      </w:pPr>
      <w:bookmarkStart w:id="2577" w:name="_Toc413393952"/>
      <w:r>
        <w:t>Managed In</w:t>
      </w:r>
      <w:r w:rsidR="00DC2851">
        <w:t xml:space="preserve"> Access</w:t>
      </w:r>
      <w:bookmarkEnd w:id="2577"/>
    </w:p>
    <w:p w:rsidR="00BC67AD" w:rsidRDefault="00BC67AD" w:rsidP="00BC67AD"/>
    <w:p w:rsidR="00BC67AD" w:rsidRDefault="00DC2851" w:rsidP="007A2595">
      <w:pPr>
        <w:pStyle w:val="ListParagraph"/>
        <w:numPr>
          <w:ilvl w:val="0"/>
          <w:numId w:val="4"/>
        </w:numPr>
        <w:spacing w:line="360" w:lineRule="auto"/>
      </w:pPr>
      <w:r>
        <w:t>Major</w:t>
      </w:r>
      <w:r w:rsidR="00C32AD1">
        <w:t xml:space="preserve"> </w:t>
      </w:r>
      <w:r>
        <w:t>Minor</w:t>
      </w:r>
      <w:ins w:id="2578" w:author="DANIEL Charlotte A" w:date="2015-02-12T15:04:00Z">
        <w:r w:rsidR="00D15DE1">
          <w:t xml:space="preserve"> (</w:t>
        </w:r>
      </w:ins>
      <w:proofErr w:type="spellStart"/>
      <w:ins w:id="2579" w:author="DANIEL Charlotte A" w:date="2015-02-12T15:05:00Z">
        <w:r w:rsidR="00D15DE1">
          <w:t>tbl</w:t>
        </w:r>
      </w:ins>
      <w:ins w:id="2580" w:author="DANIEL Charlotte A" w:date="2015-02-12T15:06:00Z">
        <w:r w:rsidR="00D15DE1">
          <w:t>MajorMinor</w:t>
        </w:r>
        <w:proofErr w:type="spellEnd"/>
        <w:r w:rsidR="00D15DE1">
          <w:t>)</w:t>
        </w:r>
      </w:ins>
      <w:del w:id="2581" w:author="DANIEL Charlotte A" w:date="2014-12-16T13:46:00Z">
        <w:r w:rsidR="001E7654" w:rsidDel="001500DD">
          <w:delText>? (</w:delText>
        </w:r>
        <w:r w:rsidR="001E7654" w:rsidDel="001500DD">
          <w:rPr>
            <w:color w:val="C00000"/>
          </w:rPr>
          <w:delText>need to further evaluate this one</w:delText>
        </w:r>
        <w:r w:rsidR="001E7654" w:rsidRPr="001E7654" w:rsidDel="001500DD">
          <w:delText>)</w:delText>
        </w:r>
      </w:del>
    </w:p>
    <w:p w:rsidR="00DC2851" w:rsidRDefault="00DC2851" w:rsidP="001F4192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SOI</w:t>
      </w:r>
      <w:r w:rsidR="00483FC9">
        <w:t xml:space="preserve"> </w:t>
      </w:r>
      <w:ins w:id="2582" w:author="DANIEL Charlotte A" w:date="2015-02-12T15:05:00Z">
        <w:r w:rsidR="00D15DE1">
          <w:t>(</w:t>
        </w:r>
        <w:proofErr w:type="spellStart"/>
        <w:r w:rsidR="00D15DE1">
          <w:t>tblSOIDefaultValues</w:t>
        </w:r>
        <w:proofErr w:type="spellEnd"/>
        <w:r w:rsidR="00D15DE1">
          <w:t>)</w:t>
        </w:r>
      </w:ins>
    </w:p>
    <w:p w:rsidR="001F4192" w:rsidRDefault="001F4192" w:rsidP="003B06E6">
      <w:pPr>
        <w:pStyle w:val="ListParagraph"/>
        <w:numPr>
          <w:ilvl w:val="0"/>
          <w:numId w:val="4"/>
        </w:numPr>
        <w:spacing w:line="360" w:lineRule="auto"/>
      </w:pPr>
      <w:r>
        <w:t>Distri</w:t>
      </w:r>
      <w:r w:rsidR="00483FC9">
        <w:t>ct Lookup</w:t>
      </w:r>
      <w:ins w:id="2583" w:author="DANIEL Charlotte A" w:date="2015-02-12T15:05:00Z">
        <w:r w:rsidR="00D15DE1">
          <w:t xml:space="preserve"> (</w:t>
        </w:r>
        <w:proofErr w:type="spellStart"/>
        <w:r w:rsidR="00D15DE1">
          <w:t>tblDistrictLkup</w:t>
        </w:r>
        <w:proofErr w:type="spellEnd"/>
        <w:r w:rsidR="00D15DE1">
          <w:t>)</w:t>
        </w:r>
      </w:ins>
    </w:p>
    <w:p w:rsidR="003B06E6" w:rsidRDefault="003B06E6" w:rsidP="00EF699C">
      <w:pPr>
        <w:pStyle w:val="ListParagraph"/>
        <w:numPr>
          <w:ilvl w:val="0"/>
          <w:numId w:val="4"/>
        </w:numPr>
        <w:spacing w:line="360" w:lineRule="auto"/>
      </w:pPr>
      <w:r>
        <w:t xml:space="preserve">Version Control </w:t>
      </w:r>
      <w:ins w:id="2584" w:author="DANIEL Charlotte A" w:date="2015-02-12T15:05:00Z">
        <w:r w:rsidR="00D15DE1">
          <w:t>(</w:t>
        </w:r>
        <w:proofErr w:type="spellStart"/>
        <w:r w:rsidR="00D15DE1">
          <w:t>tbl</w:t>
        </w:r>
      </w:ins>
      <w:ins w:id="2585" w:author="DANIEL Charlotte A" w:date="2015-02-12T15:06:00Z">
        <w:r w:rsidR="00D15DE1">
          <w:t>VersionControl</w:t>
        </w:r>
        <w:proofErr w:type="spellEnd"/>
        <w:r w:rsidR="00D15DE1">
          <w:t>)</w:t>
        </w:r>
      </w:ins>
    </w:p>
    <w:p w:rsidR="00EF699C" w:rsidRDefault="00EF699C" w:rsidP="00DC2851">
      <w:pPr>
        <w:pStyle w:val="ListParagraph"/>
        <w:numPr>
          <w:ilvl w:val="0"/>
          <w:numId w:val="4"/>
        </w:numPr>
      </w:pPr>
      <w:r>
        <w:t xml:space="preserve">Default District </w:t>
      </w:r>
      <w:ins w:id="2586" w:author="DANIEL Charlotte A" w:date="2015-02-12T15:06:00Z">
        <w:r w:rsidR="00D15DE1">
          <w:t>(</w:t>
        </w:r>
        <w:proofErr w:type="spellStart"/>
        <w:r w:rsidR="00D15DE1">
          <w:t>tblDfltDist</w:t>
        </w:r>
        <w:proofErr w:type="spellEnd"/>
        <w:r w:rsidR="00D15DE1">
          <w:t>)</w:t>
        </w:r>
      </w:ins>
    </w:p>
    <w:p w:rsidR="00BC67AD" w:rsidRDefault="00BC67AD" w:rsidP="00DC2851"/>
    <w:p w:rsidR="00BC67AD" w:rsidRDefault="00BC67AD" w:rsidP="00DC2851"/>
    <w:p w:rsidR="00BC67AD" w:rsidRDefault="00BC67AD" w:rsidP="00BC67AD">
      <w:pPr>
        <w:pStyle w:val="Heading1"/>
      </w:pPr>
      <w:bookmarkStart w:id="2587" w:name="_Toc413393953"/>
      <w:r>
        <w:t>Triggers</w:t>
      </w:r>
      <w:bookmarkEnd w:id="2587"/>
    </w:p>
    <w:p w:rsidR="00BC67AD" w:rsidRDefault="00BC67AD" w:rsidP="00BC67AD"/>
    <w:p w:rsidR="00BC67AD" w:rsidRDefault="007A2595" w:rsidP="00B30647">
      <w:pPr>
        <w:pStyle w:val="Heading2"/>
        <w:numPr>
          <w:ilvl w:val="1"/>
          <w:numId w:val="12"/>
        </w:numPr>
        <w:ind w:left="576"/>
      </w:pPr>
      <w:bookmarkStart w:id="2588" w:name="_Toc413393954"/>
      <w:r>
        <w:t>Populate Standard Sign Domain</w:t>
      </w:r>
      <w:bookmarkEnd w:id="2588"/>
    </w:p>
    <w:p w:rsidR="003B06E6" w:rsidRDefault="003B06E6" w:rsidP="003B06E6"/>
    <w:p w:rsidR="004D131D" w:rsidRDefault="004D131D" w:rsidP="004D131D">
      <w:pPr>
        <w:rPr>
          <w:ins w:id="2589" w:author="DANIEL Charlotte A" w:date="2015-01-09T14:12:00Z"/>
        </w:rPr>
      </w:pPr>
      <w:ins w:id="2590" w:author="DANIEL Charlotte A" w:date="2014-12-16T08:25:00Z">
        <w:r>
          <w:t>The Sign Standard Domain is populated from the un-located asset SIGN.  When a new standard sign is added or an existing record is updated, a trigger then populates the value in the domain.</w:t>
        </w:r>
      </w:ins>
      <w:ins w:id="2591" w:author="DANIEL Charlotte A" w:date="2015-01-08T11:22:00Z">
        <w:r w:rsidR="006B4E31">
          <w:t xml:space="preserve"> </w:t>
        </w:r>
      </w:ins>
    </w:p>
    <w:p w:rsidR="008155AC" w:rsidRDefault="008155AC" w:rsidP="004D131D">
      <w:pPr>
        <w:rPr>
          <w:ins w:id="2592" w:author="DANIEL Charlotte A" w:date="2015-01-08T11:23:00Z"/>
        </w:rPr>
      </w:pPr>
    </w:p>
    <w:p w:rsidR="006B4E31" w:rsidRDefault="006B4E31" w:rsidP="004D131D">
      <w:pPr>
        <w:rPr>
          <w:ins w:id="2593" w:author="DANIEL Charlotte A" w:date="2015-01-08T11:22:00Z"/>
        </w:rPr>
      </w:pPr>
    </w:p>
    <w:tbl>
      <w:tblPr>
        <w:tblW w:w="13245" w:type="dxa"/>
        <w:tblInd w:w="93" w:type="dxa"/>
        <w:tblLook w:val="04A0" w:firstRow="1" w:lastRow="0" w:firstColumn="1" w:lastColumn="0" w:noHBand="0" w:noVBand="1"/>
      </w:tblPr>
      <w:tblGrid>
        <w:gridCol w:w="1840"/>
        <w:gridCol w:w="2495"/>
        <w:gridCol w:w="5940"/>
        <w:gridCol w:w="2970"/>
      </w:tblGrid>
      <w:tr w:rsidR="006B4E31" w:rsidRPr="00DC2851" w:rsidTr="00F34B04">
        <w:trPr>
          <w:trHeight w:val="300"/>
          <w:ins w:id="2594" w:author="DANIEL Charlotte A" w:date="2015-01-08T11:23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</w:tcPr>
          <w:p w:rsidR="006B4E31" w:rsidRPr="00DC2851" w:rsidRDefault="006B4E31" w:rsidP="001834F7">
            <w:pPr>
              <w:rPr>
                <w:ins w:id="2595" w:author="DANIEL Charlotte A" w:date="2015-01-08T11:23:00Z"/>
              </w:rPr>
            </w:pPr>
            <w:ins w:id="2596" w:author="DANIEL Charlotte A" w:date="2015-01-08T11:23:00Z">
              <w:r w:rsidRPr="00DC2851">
                <w:t>Domain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</w:tcPr>
          <w:p w:rsidR="006B4E31" w:rsidRPr="00DC2851" w:rsidRDefault="006B4E31" w:rsidP="001834F7">
            <w:pPr>
              <w:rPr>
                <w:ins w:id="2597" w:author="DANIEL Charlotte A" w:date="2015-01-08T11:23:00Z"/>
              </w:rPr>
            </w:pPr>
            <w:ins w:id="2598" w:author="DANIEL Charlotte A" w:date="2015-01-08T11:23:00Z">
              <w:r w:rsidRPr="00DC2851">
                <w:t>Value</w:t>
              </w:r>
            </w:ins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</w:tcPr>
          <w:p w:rsidR="006B4E31" w:rsidRPr="00DC2851" w:rsidRDefault="006B4E31" w:rsidP="001834F7">
            <w:pPr>
              <w:rPr>
                <w:ins w:id="2599" w:author="DANIEL Charlotte A" w:date="2015-01-08T11:23:00Z"/>
              </w:rPr>
            </w:pPr>
            <w:ins w:id="2600" w:author="DANIEL Charlotte A" w:date="2015-01-08T11:23:00Z">
              <w:r w:rsidRPr="00DC2851">
                <w:t>Meaning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B4E31" w:rsidRPr="00DC2851" w:rsidRDefault="006B4E31" w:rsidP="001834F7">
            <w:pPr>
              <w:rPr>
                <w:ins w:id="2601" w:author="DANIEL Charlotte A" w:date="2015-01-08T11:28:00Z"/>
              </w:rPr>
            </w:pPr>
            <w:ins w:id="2602" w:author="DANIEL Charlotte A" w:date="2015-01-08T11:28:00Z">
              <w:r>
                <w:t>Rules</w:t>
              </w:r>
            </w:ins>
          </w:p>
        </w:tc>
      </w:tr>
      <w:tr w:rsidR="006B4E31" w:rsidRPr="00DC2851" w:rsidTr="00F34B04">
        <w:trPr>
          <w:trHeight w:val="300"/>
          <w:ins w:id="2603" w:author="DANIEL Charlotte A" w:date="2015-01-08T11:21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E31" w:rsidRPr="00DC2851" w:rsidRDefault="006B4E31" w:rsidP="001834F7">
            <w:pPr>
              <w:rPr>
                <w:ins w:id="2604" w:author="DANIEL Charlotte A" w:date="2015-01-08T11:21:00Z"/>
              </w:rPr>
            </w:pPr>
            <w:ins w:id="2605" w:author="DANIEL Charlotte A" w:date="2015-01-08T11:21:00Z">
              <w:r>
                <w:t>SIGN_STD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E31" w:rsidRPr="00DC2851" w:rsidRDefault="006B4E31" w:rsidP="001834F7">
            <w:pPr>
              <w:rPr>
                <w:ins w:id="2606" w:author="DANIEL Charlotte A" w:date="2015-01-08T11:21:00Z"/>
              </w:rPr>
            </w:pPr>
            <w:ins w:id="2607" w:author="DANIEL Charlotte A" w:date="2015-01-08T11:21:00Z">
              <w:r>
                <w:t>STD_SIGN_NO</w:t>
              </w:r>
            </w:ins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E31" w:rsidRDefault="006B4E31" w:rsidP="001834F7">
            <w:pPr>
              <w:rPr>
                <w:ins w:id="2608" w:author="DANIEL Charlotte A" w:date="2015-01-08T11:27:00Z"/>
              </w:rPr>
            </w:pPr>
            <w:ins w:id="2609" w:author="DANIEL Charlotte A" w:date="2015-01-08T11:21:00Z">
              <w:r w:rsidRPr="006F2341">
                <w:t>SIGN_STRRM_NO</w:t>
              </w:r>
              <w:r>
                <w:t xml:space="preserve"> </w:t>
              </w:r>
            </w:ins>
            <w:ins w:id="2610" w:author="DANIEL Charlotte A" w:date="2015-01-08T11:28:00Z">
              <w:r>
                <w:t xml:space="preserve"> </w:t>
              </w:r>
            </w:ins>
          </w:p>
          <w:p w:rsidR="006B4E31" w:rsidRDefault="006B4E31" w:rsidP="001834F7">
            <w:pPr>
              <w:rPr>
                <w:ins w:id="2611" w:author="DANIEL Charlotte A" w:date="2015-01-08T11:27:00Z"/>
              </w:rPr>
            </w:pPr>
            <w:ins w:id="2612" w:author="DANIEL Charlotte A" w:date="2015-01-08T11:21:00Z">
              <w:r>
                <w:t xml:space="preserve">+ HT </w:t>
              </w:r>
            </w:ins>
          </w:p>
          <w:p w:rsidR="006B4E31" w:rsidRDefault="006B4E31" w:rsidP="001834F7">
            <w:pPr>
              <w:rPr>
                <w:ins w:id="2613" w:author="DANIEL Charlotte A" w:date="2015-01-08T11:38:00Z"/>
              </w:rPr>
            </w:pPr>
            <w:ins w:id="2614" w:author="DANIEL Charlotte A" w:date="2015-01-08T11:21:00Z">
              <w:r>
                <w:t xml:space="preserve">+ WD </w:t>
              </w:r>
            </w:ins>
          </w:p>
          <w:p w:rsidR="009F23FA" w:rsidRDefault="009F23FA" w:rsidP="001834F7">
            <w:pPr>
              <w:rPr>
                <w:ins w:id="2615" w:author="DANIEL Charlotte A" w:date="2015-01-08T11:27:00Z"/>
              </w:rPr>
            </w:pPr>
            <w:ins w:id="2616" w:author="DANIEL Charlotte A" w:date="2015-01-08T11:38:00Z">
              <w:r>
                <w:t>+ COLOR</w:t>
              </w:r>
            </w:ins>
          </w:p>
          <w:p w:rsidR="006B4E31" w:rsidRDefault="006B4E31" w:rsidP="001834F7">
            <w:pPr>
              <w:rPr>
                <w:ins w:id="2617" w:author="DANIEL Charlotte A" w:date="2015-01-08T11:27:00Z"/>
              </w:rPr>
            </w:pPr>
            <w:ins w:id="2618" w:author="DANIEL Charlotte A" w:date="2015-01-08T11:21:00Z">
              <w:r>
                <w:t xml:space="preserve">+ </w:t>
              </w:r>
              <w:r w:rsidRPr="006F2341">
                <w:t>STD_SIGN_TYP</w:t>
              </w:r>
              <w:r>
                <w:t xml:space="preserve"> </w:t>
              </w:r>
            </w:ins>
          </w:p>
          <w:p w:rsidR="006B4E31" w:rsidRPr="00DC2851" w:rsidRDefault="006B4E31" w:rsidP="001834F7">
            <w:pPr>
              <w:rPr>
                <w:ins w:id="2619" w:author="DANIEL Charlotte A" w:date="2015-01-08T11:21:00Z"/>
              </w:rPr>
            </w:pPr>
            <w:ins w:id="2620" w:author="DANIEL Charlotte A" w:date="2015-01-08T11:21:00Z">
              <w:r>
                <w:t xml:space="preserve">+ </w:t>
              </w:r>
              <w:r w:rsidRPr="006F2341">
                <w:t>SIGN_DESC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4E31" w:rsidRDefault="009F23FA" w:rsidP="001834F7">
            <w:pPr>
              <w:rPr>
                <w:ins w:id="2621" w:author="DANIEL Charlotte A" w:date="2015-01-08T11:28:00Z"/>
              </w:rPr>
            </w:pPr>
            <w:ins w:id="2622" w:author="DANIEL Charlotte A" w:date="2015-01-08T11:28:00Z">
              <w:r>
                <w:t xml:space="preserve">Trim to </w:t>
              </w:r>
            </w:ins>
            <w:ins w:id="2623" w:author="DANIEL Charlotte A" w:date="2015-01-08T11:34:00Z">
              <w:r>
                <w:t>7</w:t>
              </w:r>
            </w:ins>
          </w:p>
          <w:p w:rsidR="006B4E31" w:rsidRDefault="006B4E31" w:rsidP="001834F7">
            <w:pPr>
              <w:rPr>
                <w:ins w:id="2624" w:author="DANIEL Charlotte A" w:date="2015-01-08T11:28:00Z"/>
              </w:rPr>
            </w:pPr>
            <w:ins w:id="2625" w:author="DANIEL Charlotte A" w:date="2015-01-08T11:28:00Z">
              <w:r>
                <w:t>Trim to 3</w:t>
              </w:r>
            </w:ins>
          </w:p>
          <w:p w:rsidR="006B4E31" w:rsidRDefault="006B4E31" w:rsidP="001834F7">
            <w:pPr>
              <w:rPr>
                <w:ins w:id="2626" w:author="DANIEL Charlotte A" w:date="2015-01-08T11:39:00Z"/>
              </w:rPr>
            </w:pPr>
            <w:ins w:id="2627" w:author="DANIEL Charlotte A" w:date="2015-01-08T11:29:00Z">
              <w:r>
                <w:t>Trim to 3</w:t>
              </w:r>
            </w:ins>
          </w:p>
          <w:p w:rsidR="009F23FA" w:rsidRDefault="009F23FA" w:rsidP="001834F7">
            <w:pPr>
              <w:rPr>
                <w:ins w:id="2628" w:author="DANIEL Charlotte A" w:date="2015-01-08T11:29:00Z"/>
              </w:rPr>
            </w:pPr>
            <w:ins w:id="2629" w:author="DANIEL Charlotte A" w:date="2015-01-08T11:39:00Z">
              <w:r>
                <w:t>Trim to 20</w:t>
              </w:r>
            </w:ins>
          </w:p>
          <w:p w:rsidR="006B4E31" w:rsidRDefault="006B4E31" w:rsidP="001834F7">
            <w:pPr>
              <w:rPr>
                <w:ins w:id="2630" w:author="DANIEL Charlotte A" w:date="2015-01-08T11:29:00Z"/>
              </w:rPr>
            </w:pPr>
            <w:ins w:id="2631" w:author="DANIEL Charlotte A" w:date="2015-01-08T11:29:00Z">
              <w:r>
                <w:t xml:space="preserve">Trim to </w:t>
              </w:r>
              <w:r w:rsidR="009F23FA">
                <w:t>7</w:t>
              </w:r>
            </w:ins>
          </w:p>
          <w:p w:rsidR="009F23FA" w:rsidRPr="006F2341" w:rsidRDefault="009F23FA" w:rsidP="00B51C16">
            <w:pPr>
              <w:rPr>
                <w:ins w:id="2632" w:author="DANIEL Charlotte A" w:date="2015-01-08T11:28:00Z"/>
              </w:rPr>
            </w:pPr>
            <w:ins w:id="2633" w:author="DANIEL Charlotte A" w:date="2015-01-08T11:29:00Z">
              <w:r>
                <w:t xml:space="preserve">Trim to </w:t>
              </w:r>
            </w:ins>
            <w:ins w:id="2634" w:author="DANIEL Charlotte A" w:date="2015-01-08T11:39:00Z">
              <w:r>
                <w:t>4</w:t>
              </w:r>
            </w:ins>
            <w:ins w:id="2635" w:author="DANIEL Charlotte A" w:date="2015-01-08T11:34:00Z">
              <w:r>
                <w:t>0</w:t>
              </w:r>
            </w:ins>
            <w:ins w:id="2636" w:author="DANIEL Charlotte A" w:date="2015-01-08T11:38:00Z">
              <w:r w:rsidR="00182F17">
                <w:t xml:space="preserve"> or </w:t>
              </w:r>
            </w:ins>
            <w:ins w:id="2637" w:author="DANIEL Charlotte A" w:date="2015-01-08T11:39:00Z">
              <w:r w:rsidR="00182F17">
                <w:t>3</w:t>
              </w:r>
            </w:ins>
            <w:ins w:id="2638" w:author="DANIEL Charlotte A" w:date="2015-01-08T11:41:00Z">
              <w:r w:rsidR="00182F17">
                <w:t>5</w:t>
              </w:r>
            </w:ins>
            <w:ins w:id="2639" w:author="DANIEL Charlotte A" w:date="2015-01-08T11:39:00Z">
              <w:r w:rsidR="00182F17">
                <w:t>*</w:t>
              </w:r>
            </w:ins>
            <w:ins w:id="2640" w:author="DANIEL Charlotte A" w:date="2015-01-08T11:38:00Z">
              <w:r>
                <w:t xml:space="preserve"> </w:t>
              </w:r>
            </w:ins>
          </w:p>
        </w:tc>
      </w:tr>
      <w:tr w:rsidR="0030339B" w:rsidRPr="008155AC" w:rsidTr="00F34B04">
        <w:trPr>
          <w:trHeight w:val="300"/>
          <w:ins w:id="2641" w:author="DANIEL Charlotte A" w:date="2015-01-09T14:12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39B" w:rsidRPr="00F34B04" w:rsidRDefault="0030339B" w:rsidP="001834F7">
            <w:pPr>
              <w:rPr>
                <w:ins w:id="2642" w:author="DANIEL Charlotte A" w:date="2015-01-09T14:12:00Z"/>
                <w:i/>
                <w:color w:val="BFBFBF" w:themeColor="background1" w:themeShade="BF"/>
              </w:rPr>
            </w:pPr>
            <w:ins w:id="2643" w:author="DANIEL Charlotte A" w:date="2015-01-09T14:27:00Z">
              <w:r w:rsidRPr="00F34B04">
                <w:rPr>
                  <w:i/>
                  <w:color w:val="808080" w:themeColor="background1" w:themeShade="80"/>
                </w:rPr>
                <w:t>Example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39B" w:rsidRPr="00F34B04" w:rsidRDefault="0030339B" w:rsidP="001834F7">
            <w:pPr>
              <w:rPr>
                <w:ins w:id="2644" w:author="DANIEL Charlotte A" w:date="2015-01-09T14:12:00Z"/>
                <w:color w:val="808080" w:themeColor="background1" w:themeShade="80"/>
              </w:rPr>
            </w:pPr>
            <w:ins w:id="2645" w:author="DANIEL Charlotte A" w:date="2015-01-09T14:25:00Z">
              <w:r w:rsidRPr="00F34B04">
                <w:rPr>
                  <w:color w:val="808080" w:themeColor="background1" w:themeShade="80"/>
                </w:rPr>
                <w:t>OR16-6-42</w:t>
              </w:r>
            </w:ins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39B" w:rsidRPr="00F34B04" w:rsidRDefault="0030339B" w:rsidP="00A51B58">
            <w:pPr>
              <w:rPr>
                <w:ins w:id="2646" w:author="DANIEL Charlotte A" w:date="2015-01-09T14:12:00Z"/>
                <w:color w:val="808080" w:themeColor="background1" w:themeShade="80"/>
              </w:rPr>
            </w:pPr>
            <w:ins w:id="2647" w:author="DANIEL Charlotte A" w:date="2015-01-09T14:25:00Z">
              <w:r w:rsidRPr="00A51B58">
                <w:rPr>
                  <w:color w:val="808080" w:themeColor="background1" w:themeShade="80"/>
                </w:rPr>
                <w:t>405518</w:t>
              </w:r>
            </w:ins>
            <w:ins w:id="2648" w:author="DANIEL Charlotte A" w:date="2015-01-09T14:26:00Z">
              <w:r>
                <w:rPr>
                  <w:color w:val="808080" w:themeColor="background1" w:themeShade="80"/>
                </w:rPr>
                <w:t>|</w:t>
              </w:r>
            </w:ins>
            <w:ins w:id="2649" w:author="DANIEL Charlotte A" w:date="2015-01-09T14:25:00Z">
              <w:r w:rsidRPr="00A51B58">
                <w:rPr>
                  <w:color w:val="808080" w:themeColor="background1" w:themeShade="80"/>
                </w:rPr>
                <w:t>42</w:t>
              </w:r>
            </w:ins>
            <w:ins w:id="2650" w:author="DANIEL Charlotte A" w:date="2015-01-09T14:26:00Z">
              <w:r>
                <w:rPr>
                  <w:color w:val="808080" w:themeColor="background1" w:themeShade="80"/>
                </w:rPr>
                <w:t>|</w:t>
              </w:r>
            </w:ins>
            <w:ins w:id="2651" w:author="DANIEL Charlotte A" w:date="2015-01-09T14:25:00Z">
              <w:r w:rsidRPr="00A51B58">
                <w:rPr>
                  <w:color w:val="808080" w:themeColor="background1" w:themeShade="80"/>
                </w:rPr>
                <w:t>30</w:t>
              </w:r>
            </w:ins>
            <w:ins w:id="2652" w:author="DANIEL Charlotte A" w:date="2015-01-09T14:26:00Z">
              <w:r>
                <w:rPr>
                  <w:color w:val="808080" w:themeColor="background1" w:themeShade="80"/>
                </w:rPr>
                <w:t>|</w:t>
              </w:r>
            </w:ins>
            <w:ins w:id="2653" w:author="DANIEL Charlotte A" w:date="2015-01-09T14:25:00Z">
              <w:r w:rsidRPr="00F34B04">
                <w:rPr>
                  <w:color w:val="808080" w:themeColor="background1" w:themeShade="80"/>
                </w:rPr>
                <w:t>BLK/SIL</w:t>
              </w:r>
            </w:ins>
            <w:ins w:id="2654" w:author="DANIEL Charlotte A" w:date="2015-01-09T14:26:00Z">
              <w:r>
                <w:rPr>
                  <w:color w:val="808080" w:themeColor="background1" w:themeShade="80"/>
                </w:rPr>
                <w:t>|</w:t>
              </w:r>
            </w:ins>
            <w:ins w:id="2655" w:author="DANIEL Charlotte A" w:date="2015-01-09T14:25:00Z">
              <w:r w:rsidRPr="00A51B58">
                <w:rPr>
                  <w:color w:val="808080" w:themeColor="background1" w:themeShade="80"/>
                </w:rPr>
                <w:t>REGLTY</w:t>
              </w:r>
            </w:ins>
            <w:ins w:id="2656" w:author="DANIEL Charlotte A" w:date="2015-01-09T14:26:00Z">
              <w:r>
                <w:rPr>
                  <w:color w:val="808080" w:themeColor="background1" w:themeShade="80"/>
                </w:rPr>
                <w:t>|</w:t>
              </w:r>
            </w:ins>
            <w:ins w:id="2657" w:author="DANIEL Charlotte A" w:date="2015-01-09T14:25:00Z">
              <w:r w:rsidRPr="00F34B04">
                <w:rPr>
                  <w:color w:val="808080" w:themeColor="background1" w:themeShade="80"/>
                </w:rPr>
                <w:t>$500 PENALTY FOR THROWING AWAY BURN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39B" w:rsidRPr="00F34B04" w:rsidRDefault="0030339B" w:rsidP="001834F7">
            <w:pPr>
              <w:rPr>
                <w:ins w:id="2658" w:author="DANIEL Charlotte A" w:date="2015-01-09T14:12:00Z"/>
                <w:i/>
                <w:color w:val="BFBFBF" w:themeColor="background1" w:themeShade="BF"/>
              </w:rPr>
            </w:pPr>
          </w:p>
        </w:tc>
      </w:tr>
    </w:tbl>
    <w:p w:rsidR="006B4E31" w:rsidRDefault="00182F17" w:rsidP="004D131D">
      <w:pPr>
        <w:rPr>
          <w:ins w:id="2659" w:author="DANIEL Charlotte A" w:date="2015-01-08T11:40:00Z"/>
        </w:rPr>
      </w:pPr>
      <w:ins w:id="2660" w:author="DANIEL Charlotte A" w:date="2015-01-08T11:40:00Z">
        <w:r>
          <w:t xml:space="preserve">*This is for space allowance between the different fields when they are </w:t>
        </w:r>
      </w:ins>
      <w:ins w:id="2661" w:author="DANIEL Charlotte A" w:date="2015-01-08T11:41:00Z">
        <w:r>
          <w:t>concatenated</w:t>
        </w:r>
      </w:ins>
      <w:ins w:id="2662" w:author="DANIEL Charlotte A" w:date="2015-01-08T11:40:00Z">
        <w:r>
          <w:t>.</w:t>
        </w:r>
      </w:ins>
    </w:p>
    <w:p w:rsidR="00182F17" w:rsidRDefault="00182F17" w:rsidP="004D131D">
      <w:pPr>
        <w:rPr>
          <w:ins w:id="2663" w:author="DANIEL Charlotte A" w:date="2014-12-16T08:25:00Z"/>
        </w:rPr>
      </w:pPr>
    </w:p>
    <w:p w:rsidR="003B06E6" w:rsidRPr="001E7654" w:rsidRDefault="003B06E6" w:rsidP="003B06E6">
      <w:pPr>
        <w:rPr>
          <w:color w:val="C00000"/>
        </w:rPr>
      </w:pPr>
      <w:r>
        <w:rPr>
          <w:color w:val="C00000"/>
        </w:rPr>
        <w:t>See the Bentley Specification document</w:t>
      </w:r>
      <w:r w:rsidR="00FE3D57">
        <w:rPr>
          <w:color w:val="C00000"/>
        </w:rPr>
        <w:t xml:space="preserve"> for </w:t>
      </w:r>
      <w:ins w:id="2664" w:author="DANIEL Charlotte A" w:date="2015-01-08T11:25:00Z">
        <w:r w:rsidR="006B4E31">
          <w:rPr>
            <w:color w:val="C00000"/>
          </w:rPr>
          <w:t xml:space="preserve">additional </w:t>
        </w:r>
      </w:ins>
      <w:r w:rsidR="00FE3D57">
        <w:rPr>
          <w:color w:val="C00000"/>
        </w:rPr>
        <w:t>details</w:t>
      </w:r>
      <w:r w:rsidRPr="001E7654">
        <w:rPr>
          <w:color w:val="C00000"/>
        </w:rPr>
        <w:t>.</w:t>
      </w:r>
      <w:r>
        <w:rPr>
          <w:color w:val="C00000"/>
        </w:rPr>
        <w:t xml:space="preserve"> </w:t>
      </w:r>
    </w:p>
    <w:p w:rsidR="00BC67AD" w:rsidRDefault="00BC67AD" w:rsidP="00BC67AD">
      <w:pPr>
        <w:rPr>
          <w:ins w:id="2665" w:author="DANIEL Charlotte A" w:date="2015-02-04T07:20:00Z"/>
        </w:rPr>
      </w:pPr>
    </w:p>
    <w:p w:rsidR="00206425" w:rsidRDefault="00206425" w:rsidP="00206425">
      <w:pPr>
        <w:pStyle w:val="Heading2"/>
        <w:numPr>
          <w:ilvl w:val="1"/>
          <w:numId w:val="12"/>
        </w:numPr>
        <w:ind w:left="576"/>
        <w:rPr>
          <w:ins w:id="2666" w:author="DANIEL Charlotte A" w:date="2015-02-04T07:20:00Z"/>
        </w:rPr>
      </w:pPr>
      <w:bookmarkStart w:id="2667" w:name="_Toc413393955"/>
      <w:ins w:id="2668" w:author="DANIEL Charlotte A" w:date="2015-02-04T07:20:00Z">
        <w:r>
          <w:t>Populate Standard Sign Graphic Domain</w:t>
        </w:r>
        <w:bookmarkEnd w:id="2667"/>
      </w:ins>
    </w:p>
    <w:p w:rsidR="00206425" w:rsidRDefault="00206425" w:rsidP="00206425">
      <w:pPr>
        <w:rPr>
          <w:ins w:id="2669" w:author="DANIEL Charlotte A" w:date="2015-02-04T07:20:00Z"/>
        </w:rPr>
      </w:pPr>
    </w:p>
    <w:p w:rsidR="00206425" w:rsidRDefault="00206425" w:rsidP="00206425">
      <w:pPr>
        <w:rPr>
          <w:ins w:id="2670" w:author="DANIEL Charlotte A" w:date="2015-02-04T07:20:00Z"/>
        </w:rPr>
      </w:pPr>
      <w:ins w:id="2671" w:author="DANIEL Charlotte A" w:date="2015-02-04T07:20:00Z">
        <w:r>
          <w:t xml:space="preserve">The Sign Standard </w:t>
        </w:r>
      </w:ins>
      <w:ins w:id="2672" w:author="DANIEL Charlotte A" w:date="2015-02-04T07:41:00Z">
        <w:r w:rsidR="000925C1">
          <w:t xml:space="preserve">Graphic </w:t>
        </w:r>
      </w:ins>
      <w:ins w:id="2673" w:author="DANIEL Charlotte A" w:date="2015-02-04T07:20:00Z">
        <w:r>
          <w:t xml:space="preserve">Domain is populated from the un-located asset </w:t>
        </w:r>
      </w:ins>
      <w:ins w:id="2674" w:author="DANIEL Charlotte A" w:date="2015-02-10T14:35:00Z">
        <w:r w:rsidR="00DD65B0">
          <w:t>SNGR</w:t>
        </w:r>
      </w:ins>
      <w:ins w:id="2675" w:author="DANIEL Charlotte A" w:date="2015-02-04T07:20:00Z">
        <w:r>
          <w:t>.  When a new standard sign</w:t>
        </w:r>
      </w:ins>
      <w:ins w:id="2676" w:author="DANIEL Charlotte A" w:date="2015-02-04T07:42:00Z">
        <w:r w:rsidR="000925C1">
          <w:t xml:space="preserve"> graphic</w:t>
        </w:r>
      </w:ins>
      <w:ins w:id="2677" w:author="DANIEL Charlotte A" w:date="2015-02-04T07:20:00Z">
        <w:r>
          <w:t xml:space="preserve"> is added or an existing record is updated, a trigger then populates the value in the domain. </w:t>
        </w:r>
      </w:ins>
    </w:p>
    <w:p w:rsidR="00206425" w:rsidRDefault="00206425" w:rsidP="00206425">
      <w:pPr>
        <w:rPr>
          <w:ins w:id="2678" w:author="DANIEL Charlotte A" w:date="2015-02-04T07:20:00Z"/>
        </w:rPr>
      </w:pPr>
    </w:p>
    <w:p w:rsidR="00206425" w:rsidRDefault="00206425" w:rsidP="00206425">
      <w:pPr>
        <w:rPr>
          <w:ins w:id="2679" w:author="DANIEL Charlotte A" w:date="2015-02-04T07:20:00Z"/>
        </w:rPr>
      </w:pPr>
    </w:p>
    <w:tbl>
      <w:tblPr>
        <w:tblW w:w="10546" w:type="dxa"/>
        <w:tblInd w:w="93" w:type="dxa"/>
        <w:tblLook w:val="04A0" w:firstRow="1" w:lastRow="0" w:firstColumn="1" w:lastColumn="0" w:noHBand="0" w:noVBand="1"/>
      </w:tblPr>
      <w:tblGrid>
        <w:gridCol w:w="2111"/>
        <w:gridCol w:w="2495"/>
        <w:gridCol w:w="5940"/>
      </w:tblGrid>
      <w:tr w:rsidR="004D40F8" w:rsidRPr="00DC2851" w:rsidTr="00F34B04">
        <w:trPr>
          <w:trHeight w:val="300"/>
          <w:ins w:id="2680" w:author="DANIEL Charlotte A" w:date="2015-02-04T07:20:00Z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</w:tcPr>
          <w:p w:rsidR="004D40F8" w:rsidRPr="00DC2851" w:rsidRDefault="004D40F8" w:rsidP="00206425">
            <w:pPr>
              <w:rPr>
                <w:ins w:id="2681" w:author="DANIEL Charlotte A" w:date="2015-02-04T07:20:00Z"/>
              </w:rPr>
            </w:pPr>
            <w:ins w:id="2682" w:author="DANIEL Charlotte A" w:date="2015-02-04T07:20:00Z">
              <w:r w:rsidRPr="00DC2851">
                <w:t>Domain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</w:tcPr>
          <w:p w:rsidR="004D40F8" w:rsidRPr="00DC2851" w:rsidRDefault="004D40F8" w:rsidP="00206425">
            <w:pPr>
              <w:rPr>
                <w:ins w:id="2683" w:author="DANIEL Charlotte A" w:date="2015-02-04T07:20:00Z"/>
              </w:rPr>
            </w:pPr>
            <w:ins w:id="2684" w:author="DANIEL Charlotte A" w:date="2015-02-04T07:20:00Z">
              <w:r w:rsidRPr="00DC2851">
                <w:t>Value</w:t>
              </w:r>
            </w:ins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</w:tcPr>
          <w:p w:rsidR="004D40F8" w:rsidRPr="00DC2851" w:rsidRDefault="004D40F8" w:rsidP="00206425">
            <w:pPr>
              <w:rPr>
                <w:ins w:id="2685" w:author="DANIEL Charlotte A" w:date="2015-02-04T07:20:00Z"/>
              </w:rPr>
            </w:pPr>
            <w:ins w:id="2686" w:author="DANIEL Charlotte A" w:date="2015-02-04T07:20:00Z">
              <w:r w:rsidRPr="00DC2851">
                <w:t>Meaning</w:t>
              </w:r>
            </w:ins>
          </w:p>
        </w:tc>
      </w:tr>
      <w:tr w:rsidR="004D40F8" w:rsidRPr="00DC2851" w:rsidTr="00F34B04">
        <w:trPr>
          <w:trHeight w:val="300"/>
          <w:ins w:id="2687" w:author="DANIEL Charlotte A" w:date="2015-02-04T07:20:00Z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0F8" w:rsidRPr="00DC2851" w:rsidRDefault="004D40F8" w:rsidP="00206425">
            <w:pPr>
              <w:rPr>
                <w:ins w:id="2688" w:author="DANIEL Charlotte A" w:date="2015-02-04T07:20:00Z"/>
              </w:rPr>
            </w:pPr>
            <w:ins w:id="2689" w:author="DANIEL Charlotte A" w:date="2015-02-04T07:20:00Z">
              <w:r>
                <w:lastRenderedPageBreak/>
                <w:t>SIGN_STD</w:t>
              </w:r>
            </w:ins>
            <w:ins w:id="2690" w:author="DANIEL Charlotte A" w:date="2015-02-04T07:21:00Z">
              <w:r>
                <w:t>_GRAPH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0F8" w:rsidRPr="00DC2851" w:rsidRDefault="004D40F8" w:rsidP="00206425">
            <w:pPr>
              <w:rPr>
                <w:ins w:id="2691" w:author="DANIEL Charlotte A" w:date="2015-02-04T07:20:00Z"/>
              </w:rPr>
            </w:pPr>
            <w:ins w:id="2692" w:author="DANIEL Charlotte A" w:date="2015-02-04T07:23:00Z">
              <w:r>
                <w:t>GRAPH_</w:t>
              </w:r>
            </w:ins>
            <w:ins w:id="2693" w:author="DANIEL Charlotte A" w:date="2015-02-05T15:29:00Z">
              <w:r>
                <w:t>NM</w:t>
              </w:r>
            </w:ins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0F8" w:rsidRPr="00DC2851" w:rsidRDefault="004D40F8" w:rsidP="00206425">
            <w:pPr>
              <w:rPr>
                <w:ins w:id="2694" w:author="DANIEL Charlotte A" w:date="2015-02-04T07:20:00Z"/>
              </w:rPr>
            </w:pPr>
            <w:ins w:id="2695" w:author="DANIEL Charlotte A" w:date="2015-02-04T07:23:00Z">
              <w:r>
                <w:t xml:space="preserve"> GRAPH_DESC</w:t>
              </w:r>
            </w:ins>
          </w:p>
        </w:tc>
      </w:tr>
      <w:tr w:rsidR="004D40F8" w:rsidRPr="008155AC" w:rsidTr="00F34B04">
        <w:trPr>
          <w:trHeight w:val="300"/>
          <w:ins w:id="2696" w:author="DANIEL Charlotte A" w:date="2015-02-04T07:20:00Z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0F8" w:rsidRPr="001F046D" w:rsidRDefault="004D40F8" w:rsidP="00206425">
            <w:pPr>
              <w:rPr>
                <w:ins w:id="2697" w:author="DANIEL Charlotte A" w:date="2015-02-04T07:20:00Z"/>
                <w:i/>
                <w:color w:val="BFBFBF" w:themeColor="background1" w:themeShade="BF"/>
              </w:rPr>
            </w:pPr>
            <w:ins w:id="2698" w:author="DANIEL Charlotte A" w:date="2015-02-04T07:20:00Z">
              <w:r w:rsidRPr="001F046D">
                <w:rPr>
                  <w:i/>
                  <w:color w:val="808080" w:themeColor="background1" w:themeShade="80"/>
                </w:rPr>
                <w:t>Example</w:t>
              </w:r>
            </w:ins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0F8" w:rsidRPr="001F046D" w:rsidRDefault="004D40F8" w:rsidP="00206425">
            <w:pPr>
              <w:rPr>
                <w:ins w:id="2699" w:author="DANIEL Charlotte A" w:date="2015-02-04T07:20:00Z"/>
                <w:color w:val="808080" w:themeColor="background1" w:themeShade="80"/>
              </w:rPr>
            </w:pPr>
            <w:ins w:id="2700" w:author="DANIEL Charlotte A" w:date="2015-02-05T15:29:00Z">
              <w:r>
                <w:rPr>
                  <w:color w:val="808080" w:themeColor="background1" w:themeShade="80"/>
                </w:rPr>
                <w:t>CD-1</w:t>
              </w:r>
            </w:ins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0F8" w:rsidRPr="001F046D" w:rsidRDefault="004D40F8" w:rsidP="00206425">
            <w:pPr>
              <w:rPr>
                <w:ins w:id="2701" w:author="DANIEL Charlotte A" w:date="2015-02-04T07:20:00Z"/>
                <w:color w:val="808080" w:themeColor="background1" w:themeShade="80"/>
              </w:rPr>
            </w:pPr>
            <w:ins w:id="2702" w:author="DANIEL Charlotte A" w:date="2015-02-04T07:38:00Z">
              <w:r w:rsidRPr="000925C1">
                <w:rPr>
                  <w:color w:val="808080" w:themeColor="background1" w:themeShade="80"/>
                </w:rPr>
                <w:t>Evacuation Route</w:t>
              </w:r>
            </w:ins>
          </w:p>
        </w:tc>
      </w:tr>
    </w:tbl>
    <w:p w:rsidR="00206425" w:rsidRDefault="00206425" w:rsidP="00206425">
      <w:pPr>
        <w:rPr>
          <w:ins w:id="2703" w:author="DANIEL Charlotte A" w:date="2015-02-04T07:20:00Z"/>
        </w:rPr>
      </w:pPr>
    </w:p>
    <w:p w:rsidR="00206425" w:rsidRPr="001E7654" w:rsidRDefault="00206425" w:rsidP="00206425">
      <w:pPr>
        <w:rPr>
          <w:ins w:id="2704" w:author="DANIEL Charlotte A" w:date="2015-02-04T07:20:00Z"/>
          <w:color w:val="C00000"/>
        </w:rPr>
      </w:pPr>
      <w:ins w:id="2705" w:author="DANIEL Charlotte A" w:date="2015-02-04T07:20:00Z">
        <w:r>
          <w:rPr>
            <w:color w:val="C00000"/>
          </w:rPr>
          <w:t>See the Bentley Specification document for additional details</w:t>
        </w:r>
        <w:r w:rsidRPr="001E7654">
          <w:rPr>
            <w:color w:val="C00000"/>
          </w:rPr>
          <w:t>.</w:t>
        </w:r>
        <w:r>
          <w:rPr>
            <w:color w:val="C00000"/>
          </w:rPr>
          <w:t xml:space="preserve"> </w:t>
        </w:r>
      </w:ins>
    </w:p>
    <w:p w:rsidR="00206425" w:rsidRDefault="00206425" w:rsidP="00BC67AD">
      <w:pPr>
        <w:rPr>
          <w:ins w:id="2706" w:author="DANIEL Charlotte A" w:date="2015-02-04T07:20:00Z"/>
        </w:rPr>
      </w:pPr>
    </w:p>
    <w:p w:rsidR="00206425" w:rsidRDefault="00206425" w:rsidP="00BC67AD"/>
    <w:p w:rsidR="00BC67AD" w:rsidRDefault="007A2595" w:rsidP="00B30647">
      <w:pPr>
        <w:pStyle w:val="Heading2"/>
        <w:ind w:left="576"/>
      </w:pPr>
      <w:bookmarkStart w:id="2707" w:name="_Toc413393956"/>
      <w:r>
        <w:t>Populate Support Domain</w:t>
      </w:r>
      <w:bookmarkEnd w:id="2707"/>
    </w:p>
    <w:p w:rsidR="003B06E6" w:rsidRDefault="003B06E6" w:rsidP="003B06E6"/>
    <w:p w:rsidR="004D131D" w:rsidRDefault="004D131D" w:rsidP="004D131D">
      <w:pPr>
        <w:rPr>
          <w:ins w:id="2708" w:author="DANIEL Charlotte A" w:date="2015-01-08T11:25:00Z"/>
        </w:rPr>
      </w:pPr>
      <w:ins w:id="2709" w:author="DANIEL Charlotte A" w:date="2014-12-16T08:25:00Z">
        <w:r>
          <w:t>The Sign Support Domain is populated from the un-located asset SUPP.  When a new support is added or an existing record is updated, upon save a trigger then populates the value in the domain.</w:t>
        </w:r>
      </w:ins>
    </w:p>
    <w:p w:rsidR="006B4E31" w:rsidRDefault="006B4E31" w:rsidP="004D131D">
      <w:pPr>
        <w:rPr>
          <w:ins w:id="2710" w:author="DANIEL Charlotte A" w:date="2015-01-08T11:25:00Z"/>
        </w:rPr>
      </w:pPr>
    </w:p>
    <w:tbl>
      <w:tblPr>
        <w:tblW w:w="10635" w:type="dxa"/>
        <w:tblInd w:w="93" w:type="dxa"/>
        <w:tblLook w:val="04A0" w:firstRow="1" w:lastRow="0" w:firstColumn="1" w:lastColumn="0" w:noHBand="0" w:noVBand="1"/>
      </w:tblPr>
      <w:tblGrid>
        <w:gridCol w:w="1840"/>
        <w:gridCol w:w="4025"/>
        <w:gridCol w:w="4770"/>
      </w:tblGrid>
      <w:tr w:rsidR="006B4E31" w:rsidRPr="00DC2851" w:rsidTr="00F34B04">
        <w:trPr>
          <w:trHeight w:val="300"/>
          <w:tblHeader/>
          <w:ins w:id="2711" w:author="DANIEL Charlotte A" w:date="2015-01-08T11:25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4E31" w:rsidRPr="00DC2851" w:rsidRDefault="006B4E31" w:rsidP="001834F7">
            <w:pPr>
              <w:rPr>
                <w:ins w:id="2712" w:author="DANIEL Charlotte A" w:date="2015-01-08T11:25:00Z"/>
              </w:rPr>
            </w:pPr>
            <w:ins w:id="2713" w:author="DANIEL Charlotte A" w:date="2015-01-08T11:25:00Z">
              <w:r w:rsidRPr="00DC2851">
                <w:t>Domain</w:t>
              </w:r>
            </w:ins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  <w:hideMark/>
          </w:tcPr>
          <w:p w:rsidR="006B4E31" w:rsidRPr="00DC2851" w:rsidRDefault="006B4E31" w:rsidP="001834F7">
            <w:pPr>
              <w:rPr>
                <w:ins w:id="2714" w:author="DANIEL Charlotte A" w:date="2015-01-08T11:25:00Z"/>
              </w:rPr>
            </w:pPr>
            <w:ins w:id="2715" w:author="DANIEL Charlotte A" w:date="2015-01-08T11:25:00Z">
              <w:r w:rsidRPr="00DC2851">
                <w:t>Value</w:t>
              </w:r>
            </w:ins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4E31" w:rsidRPr="00DC2851" w:rsidRDefault="006B4E31" w:rsidP="001834F7">
            <w:pPr>
              <w:rPr>
                <w:ins w:id="2716" w:author="DANIEL Charlotte A" w:date="2015-01-08T11:25:00Z"/>
              </w:rPr>
            </w:pPr>
            <w:ins w:id="2717" w:author="DANIEL Charlotte A" w:date="2015-01-08T11:25:00Z">
              <w:r w:rsidRPr="00DC2851">
                <w:t>Meaning</w:t>
              </w:r>
            </w:ins>
          </w:p>
        </w:tc>
      </w:tr>
      <w:tr w:rsidR="006B4E31" w:rsidRPr="00DC2851" w:rsidTr="00F34B04">
        <w:trPr>
          <w:trHeight w:val="300"/>
          <w:ins w:id="2718" w:author="DANIEL Charlotte A" w:date="2015-01-08T11:25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E31" w:rsidRPr="00DC2851" w:rsidRDefault="006B4E31" w:rsidP="001834F7">
            <w:pPr>
              <w:rPr>
                <w:ins w:id="2719" w:author="DANIEL Charlotte A" w:date="2015-01-08T11:25:00Z"/>
              </w:rPr>
            </w:pPr>
            <w:ins w:id="2720" w:author="DANIEL Charlotte A" w:date="2015-01-08T11:25:00Z">
              <w:r>
                <w:t>SIGN_SUPP</w:t>
              </w:r>
            </w:ins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E31" w:rsidRPr="00DC2851" w:rsidRDefault="006F5BFC" w:rsidP="001834F7">
            <w:pPr>
              <w:rPr>
                <w:ins w:id="2721" w:author="DANIEL Charlotte A" w:date="2015-01-08T11:25:00Z"/>
              </w:rPr>
            </w:pPr>
            <w:ins w:id="2722" w:author="DANIEL Charlotte A" w:date="2015-02-05T15:44:00Z">
              <w:r>
                <w:t>SUPP_TYP</w:t>
              </w:r>
            </w:ins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E31" w:rsidRPr="00DC2851" w:rsidRDefault="006F5BFC" w:rsidP="001834F7">
            <w:pPr>
              <w:rPr>
                <w:ins w:id="2723" w:author="DANIEL Charlotte A" w:date="2015-01-08T11:25:00Z"/>
              </w:rPr>
            </w:pPr>
            <w:ins w:id="2724" w:author="DANIEL Charlotte A" w:date="2015-02-05T15:44:00Z">
              <w:r>
                <w:t>SUPP_DESC</w:t>
              </w:r>
            </w:ins>
          </w:p>
        </w:tc>
      </w:tr>
      <w:tr w:rsidR="00AE0850" w:rsidRPr="00DC2851" w:rsidTr="00F34B04">
        <w:trPr>
          <w:trHeight w:val="300"/>
          <w:ins w:id="2725" w:author="DANIEL Charlotte A" w:date="2015-02-12T15:00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850" w:rsidRDefault="00AE0850" w:rsidP="001834F7">
            <w:pPr>
              <w:rPr>
                <w:ins w:id="2726" w:author="DANIEL Charlotte A" w:date="2015-02-12T15:00:00Z"/>
              </w:rPr>
            </w:pPr>
            <w:ins w:id="2727" w:author="DANIEL Charlotte A" w:date="2015-02-12T15:00:00Z">
              <w:r w:rsidRPr="001F046D">
                <w:rPr>
                  <w:i/>
                  <w:color w:val="808080" w:themeColor="background1" w:themeShade="80"/>
                </w:rPr>
                <w:t>Example</w:t>
              </w:r>
            </w:ins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850" w:rsidRPr="00F34B04" w:rsidRDefault="00F21491">
            <w:pPr>
              <w:rPr>
                <w:ins w:id="2728" w:author="DANIEL Charlotte A" w:date="2015-02-12T15:00:00Z"/>
                <w:color w:val="808080" w:themeColor="background1" w:themeShade="80"/>
              </w:rPr>
            </w:pPr>
            <w:ins w:id="2729" w:author="DANIEL Charlotte A" w:date="2015-02-13T07:36:00Z">
              <w:r w:rsidRPr="00F21491">
                <w:rPr>
                  <w:color w:val="808080" w:themeColor="background1" w:themeShade="80"/>
                </w:rPr>
                <w:t>ST 2 1/2" x 10ga x 12'</w:t>
              </w:r>
            </w:ins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850" w:rsidRDefault="00C8484F" w:rsidP="001834F7">
            <w:pPr>
              <w:rPr>
                <w:ins w:id="2730" w:author="DANIEL Charlotte A" w:date="2015-02-12T15:00:00Z"/>
              </w:rPr>
            </w:pPr>
            <w:ins w:id="2731" w:author="DANIEL Charlotte A" w:date="2015-02-12T15:31:00Z">
              <w:r w:rsidRPr="00F34B04">
                <w:rPr>
                  <w:color w:val="808080" w:themeColor="background1" w:themeShade="80"/>
                </w:rPr>
                <w:t>SQUARE TUBE 2 1/2" x 10ga x 12'</w:t>
              </w:r>
            </w:ins>
          </w:p>
        </w:tc>
      </w:tr>
    </w:tbl>
    <w:p w:rsidR="006B4E31" w:rsidRDefault="006B4E31" w:rsidP="004D131D">
      <w:pPr>
        <w:rPr>
          <w:ins w:id="2732" w:author="DANIEL Charlotte A" w:date="2014-12-16T08:25:00Z"/>
        </w:rPr>
      </w:pPr>
    </w:p>
    <w:p w:rsidR="00FE3D57" w:rsidRPr="001E7654" w:rsidRDefault="00FE3D57" w:rsidP="00FE3D57">
      <w:pPr>
        <w:rPr>
          <w:color w:val="C00000"/>
        </w:rPr>
      </w:pPr>
      <w:r>
        <w:rPr>
          <w:color w:val="C00000"/>
        </w:rPr>
        <w:t xml:space="preserve">See the Bentley Specification document for </w:t>
      </w:r>
      <w:ins w:id="2733" w:author="DANIEL Charlotte A" w:date="2015-01-08T11:25:00Z">
        <w:r w:rsidR="006B4E31">
          <w:rPr>
            <w:color w:val="C00000"/>
          </w:rPr>
          <w:t xml:space="preserve">additional </w:t>
        </w:r>
      </w:ins>
      <w:r>
        <w:rPr>
          <w:color w:val="C00000"/>
        </w:rPr>
        <w:t>details</w:t>
      </w:r>
      <w:r w:rsidRPr="001E7654">
        <w:rPr>
          <w:color w:val="C00000"/>
        </w:rPr>
        <w:t>.</w:t>
      </w:r>
      <w:r>
        <w:rPr>
          <w:color w:val="C00000"/>
        </w:rPr>
        <w:t xml:space="preserve"> </w:t>
      </w:r>
    </w:p>
    <w:p w:rsidR="00BC67AD" w:rsidRDefault="00BC67AD" w:rsidP="00BC67AD">
      <w:pPr>
        <w:rPr>
          <w:ins w:id="2734" w:author="DANIEL Charlotte A" w:date="2015-02-05T15:31:00Z"/>
        </w:rPr>
      </w:pPr>
    </w:p>
    <w:p w:rsidR="00D47068" w:rsidRDefault="00D47068" w:rsidP="00D47068">
      <w:pPr>
        <w:pStyle w:val="Heading2"/>
        <w:ind w:left="576"/>
        <w:rPr>
          <w:ins w:id="2735" w:author="DANIEL Charlotte A" w:date="2015-02-05T15:31:00Z"/>
        </w:rPr>
      </w:pPr>
      <w:bookmarkStart w:id="2736" w:name="_Toc413393957"/>
      <w:ins w:id="2737" w:author="DANIEL Charlotte A" w:date="2015-02-05T15:31:00Z">
        <w:r>
          <w:t>Populate Action Domain</w:t>
        </w:r>
        <w:bookmarkEnd w:id="2736"/>
      </w:ins>
    </w:p>
    <w:p w:rsidR="00D47068" w:rsidRDefault="00D47068" w:rsidP="00D47068">
      <w:pPr>
        <w:rPr>
          <w:ins w:id="2738" w:author="DANIEL Charlotte A" w:date="2015-02-05T15:31:00Z"/>
        </w:rPr>
      </w:pPr>
    </w:p>
    <w:p w:rsidR="00D47068" w:rsidRDefault="00D47068" w:rsidP="00D47068">
      <w:pPr>
        <w:rPr>
          <w:ins w:id="2739" w:author="DANIEL Charlotte A" w:date="2015-02-05T15:31:00Z"/>
        </w:rPr>
      </w:pPr>
      <w:ins w:id="2740" w:author="DANIEL Charlotte A" w:date="2015-02-05T15:31:00Z">
        <w:r>
          <w:t xml:space="preserve">The Sign </w:t>
        </w:r>
      </w:ins>
      <w:ins w:id="2741" w:author="DANIEL Charlotte A" w:date="2015-02-10T14:33:00Z">
        <w:r w:rsidR="00DD65B0">
          <w:t>Action</w:t>
        </w:r>
      </w:ins>
      <w:ins w:id="2742" w:author="DANIEL Charlotte A" w:date="2015-02-05T15:31:00Z">
        <w:r>
          <w:t xml:space="preserve"> Domain is populated from the un-located asset </w:t>
        </w:r>
      </w:ins>
      <w:ins w:id="2743" w:author="DANIEL Charlotte A" w:date="2015-02-10T14:33:00Z">
        <w:r w:rsidR="00DD65B0">
          <w:t>SNAC</w:t>
        </w:r>
      </w:ins>
      <w:ins w:id="2744" w:author="DANIEL Charlotte A" w:date="2015-02-05T15:31:00Z">
        <w:r>
          <w:t>.  When a new support is added or an existing record is updated, upon save a trigger then populates the value in the domain.</w:t>
        </w:r>
      </w:ins>
    </w:p>
    <w:p w:rsidR="00D47068" w:rsidRDefault="00D47068" w:rsidP="00D47068">
      <w:pPr>
        <w:rPr>
          <w:ins w:id="2745" w:author="DANIEL Charlotte A" w:date="2015-02-05T15:31:00Z"/>
        </w:rPr>
      </w:pPr>
    </w:p>
    <w:tbl>
      <w:tblPr>
        <w:tblW w:w="7345" w:type="dxa"/>
        <w:tblInd w:w="93" w:type="dxa"/>
        <w:tblLook w:val="04A0" w:firstRow="1" w:lastRow="0" w:firstColumn="1" w:lastColumn="0" w:noHBand="0" w:noVBand="1"/>
      </w:tblPr>
      <w:tblGrid>
        <w:gridCol w:w="1840"/>
        <w:gridCol w:w="2945"/>
        <w:gridCol w:w="2560"/>
      </w:tblGrid>
      <w:tr w:rsidR="00D47068" w:rsidRPr="00DC2851" w:rsidTr="007F6AF3">
        <w:trPr>
          <w:trHeight w:val="300"/>
          <w:tblHeader/>
          <w:ins w:id="2746" w:author="DANIEL Charlotte A" w:date="2015-02-05T15:31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47068" w:rsidRPr="00DC2851" w:rsidRDefault="00D47068" w:rsidP="007F6AF3">
            <w:pPr>
              <w:rPr>
                <w:ins w:id="2747" w:author="DANIEL Charlotte A" w:date="2015-02-05T15:31:00Z"/>
              </w:rPr>
            </w:pPr>
            <w:ins w:id="2748" w:author="DANIEL Charlotte A" w:date="2015-02-05T15:31:00Z">
              <w:r w:rsidRPr="00DC2851">
                <w:t>Domain</w:t>
              </w:r>
            </w:ins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  <w:hideMark/>
          </w:tcPr>
          <w:p w:rsidR="00D47068" w:rsidRPr="00DC2851" w:rsidRDefault="00D47068" w:rsidP="007F6AF3">
            <w:pPr>
              <w:rPr>
                <w:ins w:id="2749" w:author="DANIEL Charlotte A" w:date="2015-02-05T15:31:00Z"/>
              </w:rPr>
            </w:pPr>
            <w:ins w:id="2750" w:author="DANIEL Charlotte A" w:date="2015-02-05T15:31:00Z">
              <w:r w:rsidRPr="00DC2851">
                <w:t>Value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47068" w:rsidRPr="00DC2851" w:rsidRDefault="00D47068" w:rsidP="007F6AF3">
            <w:pPr>
              <w:rPr>
                <w:ins w:id="2751" w:author="DANIEL Charlotte A" w:date="2015-02-05T15:31:00Z"/>
              </w:rPr>
            </w:pPr>
            <w:ins w:id="2752" w:author="DANIEL Charlotte A" w:date="2015-02-05T15:31:00Z">
              <w:r w:rsidRPr="00DC2851">
                <w:t>Meaning</w:t>
              </w:r>
            </w:ins>
          </w:p>
        </w:tc>
      </w:tr>
      <w:tr w:rsidR="00D47068" w:rsidRPr="00DC2851" w:rsidTr="007F6AF3">
        <w:trPr>
          <w:trHeight w:val="300"/>
          <w:ins w:id="2753" w:author="DANIEL Charlotte A" w:date="2015-02-05T15:31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068" w:rsidRPr="00DC2851" w:rsidRDefault="00D47068" w:rsidP="007F6AF3">
            <w:pPr>
              <w:rPr>
                <w:ins w:id="2754" w:author="DANIEL Charlotte A" w:date="2015-02-05T15:31:00Z"/>
              </w:rPr>
            </w:pPr>
            <w:ins w:id="2755" w:author="DANIEL Charlotte A" w:date="2015-02-05T15:31:00Z">
              <w:r>
                <w:t>SIGN_ACT</w:t>
              </w:r>
            </w:ins>
            <w:ins w:id="2756" w:author="DANIEL Charlotte A" w:date="2015-02-05T15:32:00Z">
              <w:r>
                <w:t>N</w:t>
              </w:r>
            </w:ins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068" w:rsidRPr="00DC2851" w:rsidRDefault="00DD65B0" w:rsidP="007F6AF3">
            <w:pPr>
              <w:rPr>
                <w:ins w:id="2757" w:author="DANIEL Charlotte A" w:date="2015-02-05T15:31:00Z"/>
              </w:rPr>
            </w:pPr>
            <w:ins w:id="2758" w:author="DANIEL Charlotte A" w:date="2015-02-05T15:55:00Z">
              <w:r>
                <w:t>ACTN_N</w:t>
              </w:r>
              <w:r w:rsidR="007E6A36">
                <w:t>M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068" w:rsidRPr="00DC2851" w:rsidRDefault="007E6A36" w:rsidP="007F6AF3">
            <w:pPr>
              <w:rPr>
                <w:ins w:id="2759" w:author="DANIEL Charlotte A" w:date="2015-02-05T15:31:00Z"/>
              </w:rPr>
            </w:pPr>
            <w:ins w:id="2760" w:author="DANIEL Charlotte A" w:date="2015-02-05T15:56:00Z">
              <w:r>
                <w:t>ACTN_NM</w:t>
              </w:r>
            </w:ins>
          </w:p>
        </w:tc>
      </w:tr>
    </w:tbl>
    <w:p w:rsidR="00D47068" w:rsidRDefault="00D47068" w:rsidP="00D47068">
      <w:pPr>
        <w:rPr>
          <w:ins w:id="2761" w:author="DANIEL Charlotte A" w:date="2015-02-05T15:31:00Z"/>
        </w:rPr>
      </w:pPr>
    </w:p>
    <w:p w:rsidR="00D47068" w:rsidRPr="001E7654" w:rsidRDefault="00D47068" w:rsidP="00D47068">
      <w:pPr>
        <w:rPr>
          <w:ins w:id="2762" w:author="DANIEL Charlotte A" w:date="2015-02-05T15:31:00Z"/>
          <w:color w:val="C00000"/>
        </w:rPr>
      </w:pPr>
      <w:ins w:id="2763" w:author="DANIEL Charlotte A" w:date="2015-02-05T15:31:00Z">
        <w:r>
          <w:rPr>
            <w:color w:val="C00000"/>
          </w:rPr>
          <w:t>See the Bentley Specification document for additional details</w:t>
        </w:r>
        <w:r w:rsidRPr="001E7654">
          <w:rPr>
            <w:color w:val="C00000"/>
          </w:rPr>
          <w:t>.</w:t>
        </w:r>
        <w:r>
          <w:rPr>
            <w:color w:val="C00000"/>
          </w:rPr>
          <w:t xml:space="preserve"> </w:t>
        </w:r>
      </w:ins>
    </w:p>
    <w:p w:rsidR="00D47068" w:rsidRDefault="00D47068" w:rsidP="00BC67AD">
      <w:pPr>
        <w:rPr>
          <w:ins w:id="2764" w:author="DANIEL Charlotte A" w:date="2015-02-05T15:31:00Z"/>
        </w:rPr>
      </w:pPr>
    </w:p>
    <w:p w:rsidR="00D47068" w:rsidRDefault="00D47068" w:rsidP="00D47068">
      <w:pPr>
        <w:pStyle w:val="Heading2"/>
        <w:ind w:left="576"/>
        <w:rPr>
          <w:ins w:id="2765" w:author="DANIEL Charlotte A" w:date="2015-02-05T15:31:00Z"/>
        </w:rPr>
      </w:pPr>
      <w:bookmarkStart w:id="2766" w:name="_Toc413393958"/>
      <w:ins w:id="2767" w:author="DANIEL Charlotte A" w:date="2015-02-05T15:31:00Z">
        <w:r>
          <w:t>Populate Cause Domain</w:t>
        </w:r>
        <w:bookmarkEnd w:id="2766"/>
      </w:ins>
    </w:p>
    <w:p w:rsidR="00D47068" w:rsidRDefault="00D47068" w:rsidP="00D47068">
      <w:pPr>
        <w:rPr>
          <w:ins w:id="2768" w:author="DANIEL Charlotte A" w:date="2015-02-05T15:31:00Z"/>
        </w:rPr>
      </w:pPr>
    </w:p>
    <w:p w:rsidR="00D47068" w:rsidRDefault="00D47068" w:rsidP="00D47068">
      <w:pPr>
        <w:rPr>
          <w:ins w:id="2769" w:author="DANIEL Charlotte A" w:date="2015-02-05T15:31:00Z"/>
        </w:rPr>
      </w:pPr>
      <w:ins w:id="2770" w:author="DANIEL Charlotte A" w:date="2015-02-05T15:31:00Z">
        <w:r>
          <w:t xml:space="preserve">The Sign </w:t>
        </w:r>
      </w:ins>
      <w:ins w:id="2771" w:author="DANIEL Charlotte A" w:date="2015-02-10T14:33:00Z">
        <w:r w:rsidR="00DD65B0">
          <w:t>Cause</w:t>
        </w:r>
      </w:ins>
      <w:ins w:id="2772" w:author="DANIEL Charlotte A" w:date="2015-02-05T15:31:00Z">
        <w:r>
          <w:t xml:space="preserve"> Domain is populated from the un-located asset </w:t>
        </w:r>
      </w:ins>
      <w:ins w:id="2773" w:author="DANIEL Charlotte A" w:date="2015-02-10T14:33:00Z">
        <w:r w:rsidR="00DD65B0">
          <w:t>SNCS</w:t>
        </w:r>
      </w:ins>
      <w:ins w:id="2774" w:author="DANIEL Charlotte A" w:date="2015-02-05T15:31:00Z">
        <w:r>
          <w:t>.  When a new support is added or an existing record is updated, upon save a trigger then populates the value in the domain.</w:t>
        </w:r>
      </w:ins>
    </w:p>
    <w:p w:rsidR="00D47068" w:rsidRDefault="00D47068" w:rsidP="00D47068">
      <w:pPr>
        <w:rPr>
          <w:ins w:id="2775" w:author="DANIEL Charlotte A" w:date="2015-02-05T15:31:00Z"/>
        </w:rPr>
      </w:pPr>
    </w:p>
    <w:tbl>
      <w:tblPr>
        <w:tblW w:w="7345" w:type="dxa"/>
        <w:tblInd w:w="93" w:type="dxa"/>
        <w:tblLook w:val="04A0" w:firstRow="1" w:lastRow="0" w:firstColumn="1" w:lastColumn="0" w:noHBand="0" w:noVBand="1"/>
      </w:tblPr>
      <w:tblGrid>
        <w:gridCol w:w="1840"/>
        <w:gridCol w:w="2945"/>
        <w:gridCol w:w="2560"/>
      </w:tblGrid>
      <w:tr w:rsidR="00D47068" w:rsidRPr="00DC2851" w:rsidTr="007F6AF3">
        <w:trPr>
          <w:trHeight w:val="300"/>
          <w:tblHeader/>
          <w:ins w:id="2776" w:author="DANIEL Charlotte A" w:date="2015-02-05T15:31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47068" w:rsidRPr="00DC2851" w:rsidRDefault="00D47068" w:rsidP="007F6AF3">
            <w:pPr>
              <w:rPr>
                <w:ins w:id="2777" w:author="DANIEL Charlotte A" w:date="2015-02-05T15:31:00Z"/>
              </w:rPr>
            </w:pPr>
            <w:ins w:id="2778" w:author="DANIEL Charlotte A" w:date="2015-02-05T15:31:00Z">
              <w:r w:rsidRPr="00DC2851">
                <w:t>Domain</w:t>
              </w:r>
            </w:ins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bottom"/>
            <w:hideMark/>
          </w:tcPr>
          <w:p w:rsidR="00D47068" w:rsidRPr="00DC2851" w:rsidRDefault="00D47068" w:rsidP="007F6AF3">
            <w:pPr>
              <w:rPr>
                <w:ins w:id="2779" w:author="DANIEL Charlotte A" w:date="2015-02-05T15:31:00Z"/>
              </w:rPr>
            </w:pPr>
            <w:ins w:id="2780" w:author="DANIEL Charlotte A" w:date="2015-02-05T15:31:00Z">
              <w:r w:rsidRPr="00DC2851">
                <w:t>Value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47068" w:rsidRPr="00DC2851" w:rsidRDefault="00D47068" w:rsidP="007F6AF3">
            <w:pPr>
              <w:rPr>
                <w:ins w:id="2781" w:author="DANIEL Charlotte A" w:date="2015-02-05T15:31:00Z"/>
              </w:rPr>
            </w:pPr>
            <w:ins w:id="2782" w:author="DANIEL Charlotte A" w:date="2015-02-05T15:31:00Z">
              <w:r w:rsidRPr="00DC2851">
                <w:t>Meaning</w:t>
              </w:r>
            </w:ins>
          </w:p>
        </w:tc>
      </w:tr>
      <w:tr w:rsidR="00D47068" w:rsidRPr="00DC2851" w:rsidTr="007F6AF3">
        <w:trPr>
          <w:trHeight w:val="300"/>
          <w:ins w:id="2783" w:author="DANIEL Charlotte A" w:date="2015-02-05T15:31:00Z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068" w:rsidRPr="00DC2851" w:rsidRDefault="00D47068" w:rsidP="007F6AF3">
            <w:pPr>
              <w:rPr>
                <w:ins w:id="2784" w:author="DANIEL Charlotte A" w:date="2015-02-05T15:31:00Z"/>
              </w:rPr>
            </w:pPr>
            <w:ins w:id="2785" w:author="DANIEL Charlotte A" w:date="2015-02-05T15:31:00Z">
              <w:r>
                <w:t>SIGN_</w:t>
              </w:r>
            </w:ins>
            <w:ins w:id="2786" w:author="DANIEL Charlotte A" w:date="2015-02-05T15:32:00Z">
              <w:r>
                <w:t>CAUSE</w:t>
              </w:r>
            </w:ins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068" w:rsidRPr="00DC2851" w:rsidRDefault="007E6A36" w:rsidP="007F6AF3">
            <w:pPr>
              <w:rPr>
                <w:ins w:id="2787" w:author="DANIEL Charlotte A" w:date="2015-02-05T15:31:00Z"/>
              </w:rPr>
            </w:pPr>
            <w:ins w:id="2788" w:author="DANIEL Charlotte A" w:date="2015-02-05T15:56:00Z">
              <w:r>
                <w:t>CAUSE_NM</w:t>
              </w:r>
            </w:ins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068" w:rsidRPr="00DC2851" w:rsidRDefault="007E6A36" w:rsidP="007F6AF3">
            <w:pPr>
              <w:rPr>
                <w:ins w:id="2789" w:author="DANIEL Charlotte A" w:date="2015-02-05T15:31:00Z"/>
              </w:rPr>
            </w:pPr>
            <w:ins w:id="2790" w:author="DANIEL Charlotte A" w:date="2015-02-05T15:56:00Z">
              <w:r>
                <w:t>CAUSE_NM</w:t>
              </w:r>
            </w:ins>
          </w:p>
        </w:tc>
      </w:tr>
    </w:tbl>
    <w:p w:rsidR="00D47068" w:rsidRDefault="00D47068" w:rsidP="00D47068">
      <w:pPr>
        <w:rPr>
          <w:ins w:id="2791" w:author="DANIEL Charlotte A" w:date="2015-02-05T15:31:00Z"/>
        </w:rPr>
      </w:pPr>
    </w:p>
    <w:p w:rsidR="00D47068" w:rsidRPr="001E7654" w:rsidRDefault="00D47068" w:rsidP="00D47068">
      <w:pPr>
        <w:rPr>
          <w:ins w:id="2792" w:author="DANIEL Charlotte A" w:date="2015-02-05T15:31:00Z"/>
          <w:color w:val="C00000"/>
        </w:rPr>
      </w:pPr>
      <w:ins w:id="2793" w:author="DANIEL Charlotte A" w:date="2015-02-05T15:31:00Z">
        <w:r>
          <w:rPr>
            <w:color w:val="C00000"/>
          </w:rPr>
          <w:t>See the Bentley Specification document for additional details</w:t>
        </w:r>
        <w:r w:rsidRPr="001E7654">
          <w:rPr>
            <w:color w:val="C00000"/>
          </w:rPr>
          <w:t>.</w:t>
        </w:r>
        <w:r>
          <w:rPr>
            <w:color w:val="C00000"/>
          </w:rPr>
          <w:t xml:space="preserve"> </w:t>
        </w:r>
      </w:ins>
    </w:p>
    <w:p w:rsidR="00D47068" w:rsidRDefault="00D47068" w:rsidP="00BC67AD">
      <w:pPr>
        <w:rPr>
          <w:ins w:id="2794" w:author="DANIEL Charlotte A" w:date="2015-02-05T15:31:00Z"/>
        </w:rPr>
      </w:pPr>
    </w:p>
    <w:p w:rsidR="00D47068" w:rsidRDefault="00D47068" w:rsidP="00BC67AD">
      <w:pPr>
        <w:rPr>
          <w:ins w:id="2795" w:author="DANIEL Charlotte A" w:date="2015-02-05T15:31:00Z"/>
        </w:rPr>
      </w:pPr>
    </w:p>
    <w:p w:rsidR="00D47068" w:rsidRDefault="00D47068" w:rsidP="00BC67AD">
      <w:pPr>
        <w:rPr>
          <w:ins w:id="2796" w:author="DANIEL Charlotte A" w:date="2015-02-05T15:31:00Z"/>
        </w:rPr>
      </w:pPr>
    </w:p>
    <w:p w:rsidR="00D47068" w:rsidRDefault="00D47068" w:rsidP="00BC67AD">
      <w:pPr>
        <w:rPr>
          <w:ins w:id="2797" w:author="DANIEL Charlotte A" w:date="2015-02-05T15:31:00Z"/>
        </w:rPr>
      </w:pPr>
    </w:p>
    <w:p w:rsidR="00D47068" w:rsidRDefault="00D47068" w:rsidP="00BC67AD"/>
    <w:p w:rsidR="0032340F" w:rsidRDefault="0032340F" w:rsidP="0032340F">
      <w:pPr>
        <w:pStyle w:val="Heading1"/>
        <w:rPr>
          <w:ins w:id="2798" w:author="DANIEL Charlotte A" w:date="2014-12-19T14:32:00Z"/>
        </w:rPr>
      </w:pPr>
      <w:bookmarkStart w:id="2799" w:name="_Toc413393959"/>
      <w:ins w:id="2800" w:author="DANIEL Charlotte A" w:date="2014-12-19T14:32:00Z">
        <w:r>
          <w:t>Cross Attribute Val</w:t>
        </w:r>
      </w:ins>
      <w:ins w:id="2801" w:author="DANIEL Charlotte A" w:date="2014-12-19T14:33:00Z">
        <w:r>
          <w:t>i</w:t>
        </w:r>
      </w:ins>
      <w:ins w:id="2802" w:author="DANIEL Charlotte A" w:date="2014-12-19T14:32:00Z">
        <w:r>
          <w:t>date Setup</w:t>
        </w:r>
        <w:bookmarkEnd w:id="2799"/>
      </w:ins>
    </w:p>
    <w:p w:rsidR="0032340F" w:rsidRDefault="0032340F">
      <w:pPr>
        <w:spacing w:after="200" w:line="276" w:lineRule="auto"/>
        <w:rPr>
          <w:ins w:id="2803" w:author="DANIEL Charlotte A" w:date="2014-12-19T14:33:00Z"/>
        </w:rPr>
      </w:pPr>
    </w:p>
    <w:p w:rsidR="0032340F" w:rsidRDefault="0032340F">
      <w:pPr>
        <w:pStyle w:val="Heading2"/>
        <w:numPr>
          <w:ilvl w:val="1"/>
          <w:numId w:val="30"/>
        </w:numPr>
        <w:rPr>
          <w:ins w:id="2804" w:author="DANIEL Charlotte A" w:date="2014-12-19T14:33:00Z"/>
        </w:rPr>
        <w:pPrChange w:id="2805" w:author="DANIEL Charlotte A" w:date="2015-03-06T08:29:00Z">
          <w:pPr>
            <w:pStyle w:val="Heading2"/>
            <w:numPr>
              <w:numId w:val="12"/>
            </w:numPr>
            <w:ind w:left="576"/>
          </w:pPr>
        </w:pPrChange>
      </w:pPr>
      <w:bookmarkStart w:id="2806" w:name="_Toc413393960"/>
      <w:ins w:id="2807" w:author="DANIEL Charlotte A" w:date="2014-12-19T14:33:00Z">
        <w:r>
          <w:t>Conditions</w:t>
        </w:r>
        <w:bookmarkEnd w:id="2806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6"/>
      </w:tblGrid>
      <w:tr w:rsidR="0032340F" w:rsidTr="00B272C8">
        <w:trPr>
          <w:ins w:id="2808" w:author="DANIEL Charlotte A" w:date="2014-12-19T14:34:00Z"/>
        </w:trPr>
        <w:tc>
          <w:tcPr>
            <w:tcW w:w="2635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2809" w:author="DANIEL Charlotte A" w:date="2014-12-19T14:34:00Z"/>
              </w:rPr>
            </w:pPr>
            <w:ins w:id="2810" w:author="DANIEL Charlotte A" w:date="2014-12-19T14:34:00Z">
              <w:r>
                <w:t>Asset Type</w:t>
              </w:r>
            </w:ins>
          </w:p>
        </w:tc>
        <w:tc>
          <w:tcPr>
            <w:tcW w:w="2635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2811" w:author="DANIEL Charlotte A" w:date="2014-12-19T14:34:00Z"/>
              </w:rPr>
            </w:pPr>
            <w:ins w:id="2812" w:author="DANIEL Charlotte A" w:date="2014-12-19T14:34:00Z">
              <w:r>
                <w:t>Type Attribute</w:t>
              </w:r>
            </w:ins>
          </w:p>
        </w:tc>
        <w:tc>
          <w:tcPr>
            <w:tcW w:w="2635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2813" w:author="DANIEL Charlotte A" w:date="2014-12-19T14:34:00Z"/>
              </w:rPr>
            </w:pPr>
            <w:ins w:id="2814" w:author="DANIEL Charlotte A" w:date="2014-12-19T14:34:00Z">
              <w:r>
                <w:t>Condition</w:t>
              </w:r>
            </w:ins>
          </w:p>
        </w:tc>
        <w:tc>
          <w:tcPr>
            <w:tcW w:w="2636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2815" w:author="DANIEL Charlotte A" w:date="2014-12-19T14:34:00Z"/>
              </w:rPr>
            </w:pPr>
            <w:ins w:id="2816" w:author="DANIEL Charlotte A" w:date="2014-12-19T14:34:00Z">
              <w:r>
                <w:t>Values</w:t>
              </w:r>
            </w:ins>
          </w:p>
        </w:tc>
      </w:tr>
      <w:tr w:rsidR="0032340F" w:rsidTr="00B272C8">
        <w:trPr>
          <w:ins w:id="2817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818" w:author="DANIEL Charlotte A" w:date="2014-12-19T14:34:00Z"/>
              </w:rPr>
            </w:pPr>
            <w:ins w:id="2819" w:author="DANIEL Charlotte A" w:date="2014-12-19T14:34:00Z">
              <w:r>
                <w:t>SNSN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20" w:author="DANIEL Charlotte A" w:date="2014-12-19T14:34:00Z"/>
              </w:rPr>
            </w:pPr>
            <w:ins w:id="2821" w:author="DANIEL Charlotte A" w:date="2014-12-19T14:34:00Z">
              <w:r>
                <w:t>SIGN_TYP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22" w:author="DANIEL Charlotte A" w:date="2014-12-19T14:34:00Z"/>
              </w:rPr>
            </w:pPr>
            <w:ins w:id="2823" w:author="DANIEL Charlotte A" w:date="2014-12-19T14:34:00Z">
              <w:r>
                <w:t>=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824" w:author="DANIEL Charlotte A" w:date="2014-12-19T14:34:00Z"/>
              </w:rPr>
            </w:pPr>
            <w:ins w:id="2825" w:author="DANIEL Charlotte A" w:date="2014-12-19T14:34:00Z">
              <w:r>
                <w:t>‘C’</w:t>
              </w:r>
            </w:ins>
          </w:p>
        </w:tc>
      </w:tr>
      <w:tr w:rsidR="0032340F" w:rsidTr="00B272C8">
        <w:trPr>
          <w:ins w:id="2826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827" w:author="DANIEL Charlotte A" w:date="2014-12-19T14:34:00Z"/>
              </w:rPr>
            </w:pPr>
            <w:ins w:id="2828" w:author="DANIEL Charlotte A" w:date="2014-12-19T14:34:00Z">
              <w:r>
                <w:t>SNSN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29" w:author="DANIEL Charlotte A" w:date="2014-12-19T14:34:00Z"/>
              </w:rPr>
            </w:pPr>
            <w:ins w:id="2830" w:author="DANIEL Charlotte A" w:date="2014-12-19T14:34:00Z">
              <w:r>
                <w:t>SIGN_TYP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31" w:author="DANIEL Charlotte A" w:date="2014-12-19T14:34:00Z"/>
              </w:rPr>
            </w:pPr>
            <w:ins w:id="2832" w:author="DANIEL Charlotte A" w:date="2014-12-19T14:34:00Z">
              <w:r>
                <w:t>=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833" w:author="DANIEL Charlotte A" w:date="2014-12-19T14:34:00Z"/>
              </w:rPr>
            </w:pPr>
            <w:ins w:id="2834" w:author="DANIEL Charlotte A" w:date="2014-12-19T14:34:00Z">
              <w:r>
                <w:t>‘S’</w:t>
              </w:r>
            </w:ins>
          </w:p>
        </w:tc>
      </w:tr>
      <w:tr w:rsidR="0032340F" w:rsidTr="00B272C8">
        <w:trPr>
          <w:ins w:id="2835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836" w:author="DANIEL Charlotte A" w:date="2014-12-19T14:34:00Z"/>
              </w:rPr>
            </w:pPr>
            <w:ins w:id="2837" w:author="DANIEL Charlotte A" w:date="2014-12-19T14:34:00Z">
              <w:r>
                <w:t>SNSN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38" w:author="DANIEL Charlotte A" w:date="2014-12-19T14:34:00Z"/>
              </w:rPr>
            </w:pPr>
            <w:ins w:id="2839" w:author="DANIEL Charlotte A" w:date="2014-12-19T14:34:00Z">
              <w:r>
                <w:t>CUSTOM_LGND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40" w:author="DANIEL Charlotte A" w:date="2014-12-19T14:34:00Z"/>
              </w:rPr>
            </w:pPr>
            <w:ins w:id="2841" w:author="DANIEL Charlotte A" w:date="2014-12-19T14:34:00Z">
              <w:r>
                <w:t>IS NOT NULL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842" w:author="DANIEL Charlotte A" w:date="2014-12-19T14:34:00Z"/>
              </w:rPr>
            </w:pPr>
          </w:p>
        </w:tc>
      </w:tr>
      <w:tr w:rsidR="004A4C0F" w:rsidTr="00B272C8">
        <w:trPr>
          <w:ins w:id="2843" w:author="DANIEL Charlotte A" w:date="2014-12-22T11:28:00Z"/>
        </w:trPr>
        <w:tc>
          <w:tcPr>
            <w:tcW w:w="2635" w:type="dxa"/>
          </w:tcPr>
          <w:p w:rsidR="004A4C0F" w:rsidRDefault="004A4C0F" w:rsidP="00B272C8">
            <w:pPr>
              <w:rPr>
                <w:ins w:id="2844" w:author="DANIEL Charlotte A" w:date="2014-12-22T11:28:00Z"/>
              </w:rPr>
            </w:pPr>
            <w:ins w:id="2845" w:author="DANIEL Charlotte A" w:date="2014-12-22T11:29:00Z">
              <w:r>
                <w:t>SNSN</w:t>
              </w:r>
            </w:ins>
          </w:p>
        </w:tc>
        <w:tc>
          <w:tcPr>
            <w:tcW w:w="2635" w:type="dxa"/>
          </w:tcPr>
          <w:p w:rsidR="004A4C0F" w:rsidRDefault="004A4C0F" w:rsidP="00B272C8">
            <w:pPr>
              <w:rPr>
                <w:ins w:id="2846" w:author="DANIEL Charlotte A" w:date="2014-12-22T11:28:00Z"/>
              </w:rPr>
            </w:pPr>
            <w:ins w:id="2847" w:author="DANIEL Charlotte A" w:date="2014-12-22T11:29:00Z">
              <w:r>
                <w:t>CUSTOM_LGND</w:t>
              </w:r>
            </w:ins>
          </w:p>
        </w:tc>
        <w:tc>
          <w:tcPr>
            <w:tcW w:w="2635" w:type="dxa"/>
          </w:tcPr>
          <w:p w:rsidR="004A4C0F" w:rsidRDefault="004A4C0F" w:rsidP="00B272C8">
            <w:pPr>
              <w:rPr>
                <w:ins w:id="2848" w:author="DANIEL Charlotte A" w:date="2014-12-22T11:28:00Z"/>
              </w:rPr>
            </w:pPr>
            <w:ins w:id="2849" w:author="DANIEL Charlotte A" w:date="2014-12-22T11:29:00Z">
              <w:r>
                <w:t>IS NULL</w:t>
              </w:r>
            </w:ins>
          </w:p>
        </w:tc>
        <w:tc>
          <w:tcPr>
            <w:tcW w:w="2636" w:type="dxa"/>
          </w:tcPr>
          <w:p w:rsidR="004A4C0F" w:rsidRDefault="004A4C0F" w:rsidP="00B272C8">
            <w:pPr>
              <w:rPr>
                <w:ins w:id="2850" w:author="DANIEL Charlotte A" w:date="2014-12-22T11:28:00Z"/>
              </w:rPr>
            </w:pPr>
          </w:p>
        </w:tc>
      </w:tr>
      <w:tr w:rsidR="0032340F" w:rsidTr="00B272C8">
        <w:trPr>
          <w:ins w:id="2851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852" w:author="DANIEL Charlotte A" w:date="2014-12-19T14:34:00Z"/>
              </w:rPr>
            </w:pPr>
            <w:ins w:id="2853" w:author="DANIEL Charlotte A" w:date="2014-12-19T14:34:00Z">
              <w:r>
                <w:t>SNSN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54" w:author="DANIEL Charlotte A" w:date="2014-12-19T14:34:00Z"/>
              </w:rPr>
            </w:pPr>
            <w:ins w:id="2855" w:author="DANIEL Charlotte A" w:date="2014-12-19T14:34:00Z">
              <w:r>
                <w:t>CUSTOM_WD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56" w:author="DANIEL Charlotte A" w:date="2014-12-19T14:34:00Z"/>
              </w:rPr>
            </w:pPr>
            <w:ins w:id="2857" w:author="DANIEL Charlotte A" w:date="2014-12-19T14:34:00Z">
              <w:r>
                <w:t>IS NOT NULL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858" w:author="DANIEL Charlotte A" w:date="2014-12-19T14:34:00Z"/>
              </w:rPr>
            </w:pPr>
          </w:p>
        </w:tc>
      </w:tr>
      <w:tr w:rsidR="004A4C0F" w:rsidTr="00B272C8">
        <w:trPr>
          <w:ins w:id="2859" w:author="DANIEL Charlotte A" w:date="2014-12-22T11:28:00Z"/>
        </w:trPr>
        <w:tc>
          <w:tcPr>
            <w:tcW w:w="2635" w:type="dxa"/>
          </w:tcPr>
          <w:p w:rsidR="004A4C0F" w:rsidRDefault="004A4C0F" w:rsidP="00B272C8">
            <w:pPr>
              <w:rPr>
                <w:ins w:id="2860" w:author="DANIEL Charlotte A" w:date="2014-12-22T11:28:00Z"/>
              </w:rPr>
            </w:pPr>
            <w:ins w:id="2861" w:author="DANIEL Charlotte A" w:date="2014-12-22T11:28:00Z">
              <w:r>
                <w:t>SNSN</w:t>
              </w:r>
            </w:ins>
          </w:p>
        </w:tc>
        <w:tc>
          <w:tcPr>
            <w:tcW w:w="2635" w:type="dxa"/>
          </w:tcPr>
          <w:p w:rsidR="004A4C0F" w:rsidRDefault="004A4C0F" w:rsidP="00B272C8">
            <w:pPr>
              <w:rPr>
                <w:ins w:id="2862" w:author="DANIEL Charlotte A" w:date="2014-12-22T11:28:00Z"/>
              </w:rPr>
            </w:pPr>
            <w:ins w:id="2863" w:author="DANIEL Charlotte A" w:date="2014-12-22T11:28:00Z">
              <w:r>
                <w:t>CUSTOM_WD</w:t>
              </w:r>
            </w:ins>
          </w:p>
        </w:tc>
        <w:tc>
          <w:tcPr>
            <w:tcW w:w="2635" w:type="dxa"/>
          </w:tcPr>
          <w:p w:rsidR="004A4C0F" w:rsidRDefault="004A4C0F" w:rsidP="00B272C8">
            <w:pPr>
              <w:rPr>
                <w:ins w:id="2864" w:author="DANIEL Charlotte A" w:date="2014-12-22T11:28:00Z"/>
              </w:rPr>
            </w:pPr>
            <w:ins w:id="2865" w:author="DANIEL Charlotte A" w:date="2014-12-22T11:28:00Z">
              <w:r>
                <w:t>IS NULL</w:t>
              </w:r>
            </w:ins>
          </w:p>
        </w:tc>
        <w:tc>
          <w:tcPr>
            <w:tcW w:w="2636" w:type="dxa"/>
          </w:tcPr>
          <w:p w:rsidR="004A4C0F" w:rsidRDefault="004A4C0F" w:rsidP="00B272C8">
            <w:pPr>
              <w:rPr>
                <w:ins w:id="2866" w:author="DANIEL Charlotte A" w:date="2014-12-22T11:28:00Z"/>
              </w:rPr>
            </w:pPr>
          </w:p>
        </w:tc>
      </w:tr>
      <w:tr w:rsidR="0032340F" w:rsidTr="00B272C8">
        <w:trPr>
          <w:ins w:id="2867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868" w:author="DANIEL Charlotte A" w:date="2014-12-19T14:34:00Z"/>
              </w:rPr>
            </w:pPr>
            <w:ins w:id="2869" w:author="DANIEL Charlotte A" w:date="2014-12-19T14:34:00Z">
              <w:r>
                <w:t>SNSN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70" w:author="DANIEL Charlotte A" w:date="2014-12-19T14:34:00Z"/>
              </w:rPr>
            </w:pPr>
            <w:ins w:id="2871" w:author="DANIEL Charlotte A" w:date="2014-12-19T14:34:00Z">
              <w:r>
                <w:t>CUSTOM_HT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72" w:author="DANIEL Charlotte A" w:date="2014-12-19T14:34:00Z"/>
              </w:rPr>
            </w:pPr>
            <w:ins w:id="2873" w:author="DANIEL Charlotte A" w:date="2014-12-19T14:34:00Z">
              <w:r>
                <w:t>IS NOT NULL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874" w:author="DANIEL Charlotte A" w:date="2014-12-19T14:34:00Z"/>
              </w:rPr>
            </w:pPr>
          </w:p>
        </w:tc>
      </w:tr>
      <w:tr w:rsidR="004A4C0F" w:rsidTr="00B272C8">
        <w:trPr>
          <w:ins w:id="2875" w:author="DANIEL Charlotte A" w:date="2014-12-22T11:29:00Z"/>
        </w:trPr>
        <w:tc>
          <w:tcPr>
            <w:tcW w:w="2635" w:type="dxa"/>
          </w:tcPr>
          <w:p w:rsidR="004A4C0F" w:rsidRDefault="004A4C0F" w:rsidP="00B272C8">
            <w:pPr>
              <w:rPr>
                <w:ins w:id="2876" w:author="DANIEL Charlotte A" w:date="2014-12-22T11:29:00Z"/>
              </w:rPr>
            </w:pPr>
            <w:ins w:id="2877" w:author="DANIEL Charlotte A" w:date="2014-12-22T11:29:00Z">
              <w:r>
                <w:t>SNSN</w:t>
              </w:r>
            </w:ins>
          </w:p>
        </w:tc>
        <w:tc>
          <w:tcPr>
            <w:tcW w:w="2635" w:type="dxa"/>
          </w:tcPr>
          <w:p w:rsidR="004A4C0F" w:rsidRDefault="004A4C0F" w:rsidP="00B272C8">
            <w:pPr>
              <w:rPr>
                <w:ins w:id="2878" w:author="DANIEL Charlotte A" w:date="2014-12-22T11:29:00Z"/>
              </w:rPr>
            </w:pPr>
            <w:ins w:id="2879" w:author="DANIEL Charlotte A" w:date="2014-12-22T11:29:00Z">
              <w:r>
                <w:t>CUSTOM_HT</w:t>
              </w:r>
            </w:ins>
          </w:p>
        </w:tc>
        <w:tc>
          <w:tcPr>
            <w:tcW w:w="2635" w:type="dxa"/>
          </w:tcPr>
          <w:p w:rsidR="004A4C0F" w:rsidRDefault="004A4C0F" w:rsidP="00B272C8">
            <w:pPr>
              <w:rPr>
                <w:ins w:id="2880" w:author="DANIEL Charlotte A" w:date="2014-12-22T11:29:00Z"/>
              </w:rPr>
            </w:pPr>
            <w:ins w:id="2881" w:author="DANIEL Charlotte A" w:date="2014-12-22T11:29:00Z">
              <w:r>
                <w:t>IS NULL</w:t>
              </w:r>
            </w:ins>
          </w:p>
        </w:tc>
        <w:tc>
          <w:tcPr>
            <w:tcW w:w="2636" w:type="dxa"/>
          </w:tcPr>
          <w:p w:rsidR="004A4C0F" w:rsidRDefault="004A4C0F" w:rsidP="00B272C8">
            <w:pPr>
              <w:rPr>
                <w:ins w:id="2882" w:author="DANIEL Charlotte A" w:date="2014-12-22T11:29:00Z"/>
              </w:rPr>
            </w:pPr>
          </w:p>
        </w:tc>
      </w:tr>
      <w:tr w:rsidR="0032340F" w:rsidTr="00B272C8">
        <w:trPr>
          <w:ins w:id="2883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884" w:author="DANIEL Charlotte A" w:date="2014-12-19T14:34:00Z"/>
              </w:rPr>
            </w:pPr>
            <w:ins w:id="2885" w:author="DANIEL Charlotte A" w:date="2014-12-19T14:34:00Z">
              <w:r>
                <w:t>SNSN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86" w:author="DANIEL Charlotte A" w:date="2014-12-19T14:34:00Z"/>
              </w:rPr>
            </w:pPr>
            <w:ins w:id="2887" w:author="DANIEL Charlotte A" w:date="2014-12-19T14:34:00Z">
              <w:r>
                <w:t>CUSTOM_PIC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88" w:author="DANIEL Charlotte A" w:date="2014-12-19T14:34:00Z"/>
              </w:rPr>
            </w:pPr>
            <w:ins w:id="2889" w:author="DANIEL Charlotte A" w:date="2014-12-19T14:34:00Z">
              <w:r>
                <w:t>IS NOT NULL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890" w:author="DANIEL Charlotte A" w:date="2014-12-19T14:34:00Z"/>
              </w:rPr>
            </w:pPr>
          </w:p>
        </w:tc>
      </w:tr>
      <w:tr w:rsidR="0032340F" w:rsidTr="00B272C8">
        <w:trPr>
          <w:ins w:id="2891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892" w:author="DANIEL Charlotte A" w:date="2014-12-19T14:34:00Z"/>
              </w:rPr>
            </w:pPr>
            <w:ins w:id="2893" w:author="DANIEL Charlotte A" w:date="2014-12-19T14:34:00Z">
              <w:r>
                <w:t>SNSN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94" w:author="DANIEL Charlotte A" w:date="2014-12-19T14:34:00Z"/>
              </w:rPr>
            </w:pPr>
            <w:ins w:id="2895" w:author="DANIEL Charlotte A" w:date="2014-12-19T14:34:00Z">
              <w:r>
                <w:t>STD_SIGN_ID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896" w:author="DANIEL Charlotte A" w:date="2014-12-19T14:34:00Z"/>
              </w:rPr>
            </w:pPr>
            <w:ins w:id="2897" w:author="DANIEL Charlotte A" w:date="2014-12-19T14:34:00Z">
              <w:r>
                <w:t>IS NULL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898" w:author="DANIEL Charlotte A" w:date="2014-12-19T14:34:00Z"/>
              </w:rPr>
            </w:pPr>
          </w:p>
        </w:tc>
      </w:tr>
      <w:tr w:rsidR="0032340F" w:rsidTr="00B272C8">
        <w:trPr>
          <w:ins w:id="2899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900" w:author="DANIEL Charlotte A" w:date="2014-12-19T14:34:00Z"/>
              </w:rPr>
            </w:pPr>
            <w:ins w:id="2901" w:author="DANIEL Charlotte A" w:date="2014-12-19T14:34:00Z">
              <w:r>
                <w:t>SNSN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902" w:author="DANIEL Charlotte A" w:date="2014-12-19T14:34:00Z"/>
              </w:rPr>
            </w:pPr>
            <w:ins w:id="2903" w:author="DANIEL Charlotte A" w:date="2014-12-19T14:34:00Z">
              <w:r>
                <w:t>STD_SIGN_ID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904" w:author="DANIEL Charlotte A" w:date="2014-12-19T14:34:00Z"/>
              </w:rPr>
            </w:pPr>
            <w:ins w:id="2905" w:author="DANIEL Charlotte A" w:date="2014-12-19T14:34:00Z">
              <w:r>
                <w:t>IS NOT NULL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906" w:author="DANIEL Charlotte A" w:date="2014-12-19T14:34:00Z"/>
              </w:rPr>
            </w:pPr>
          </w:p>
        </w:tc>
      </w:tr>
      <w:tr w:rsidR="0032340F" w:rsidTr="00B272C8">
        <w:trPr>
          <w:ins w:id="2907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908" w:author="DANIEL Charlotte A" w:date="2014-12-19T14:34:00Z"/>
              </w:rPr>
            </w:pPr>
            <w:ins w:id="2909" w:author="DANIEL Charlotte A" w:date="2014-12-19T14:34:00Z">
              <w:r>
                <w:t>SNIN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910" w:author="DANIEL Charlotte A" w:date="2014-12-19T14:34:00Z"/>
              </w:rPr>
            </w:pPr>
            <w:ins w:id="2911" w:author="DANIEL Charlotte A" w:date="2014-12-19T14:34:00Z">
              <w:r>
                <w:t>CITY_FLG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912" w:author="DANIEL Charlotte A" w:date="2014-12-19T14:34:00Z"/>
              </w:rPr>
            </w:pPr>
            <w:ins w:id="2913" w:author="DANIEL Charlotte A" w:date="2014-12-19T14:34:00Z">
              <w:r>
                <w:t>=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914" w:author="DANIEL Charlotte A" w:date="2014-12-19T14:34:00Z"/>
              </w:rPr>
            </w:pPr>
            <w:ins w:id="2915" w:author="DANIEL Charlotte A" w:date="2014-12-19T14:34:00Z">
              <w:r>
                <w:t>‘N’</w:t>
              </w:r>
            </w:ins>
          </w:p>
        </w:tc>
      </w:tr>
      <w:tr w:rsidR="00995E50" w:rsidTr="00B272C8">
        <w:trPr>
          <w:ins w:id="2916" w:author="DANIEL Charlotte A" w:date="2014-12-31T13:21:00Z"/>
        </w:trPr>
        <w:tc>
          <w:tcPr>
            <w:tcW w:w="2635" w:type="dxa"/>
          </w:tcPr>
          <w:p w:rsidR="00995E50" w:rsidRDefault="00995E50" w:rsidP="00B272C8">
            <w:pPr>
              <w:rPr>
                <w:ins w:id="2917" w:author="DANIEL Charlotte A" w:date="2014-12-31T13:21:00Z"/>
              </w:rPr>
            </w:pPr>
            <w:ins w:id="2918" w:author="DANIEL Charlotte A" w:date="2014-12-31T13:22:00Z">
              <w:r>
                <w:t>SNIN</w:t>
              </w:r>
            </w:ins>
          </w:p>
        </w:tc>
        <w:tc>
          <w:tcPr>
            <w:tcW w:w="2635" w:type="dxa"/>
          </w:tcPr>
          <w:p w:rsidR="00995E50" w:rsidRDefault="00995E50" w:rsidP="00B272C8">
            <w:pPr>
              <w:rPr>
                <w:ins w:id="2919" w:author="DANIEL Charlotte A" w:date="2014-12-31T13:21:00Z"/>
              </w:rPr>
            </w:pPr>
            <w:ins w:id="2920" w:author="DANIEL Charlotte A" w:date="2014-12-31T13:22:00Z">
              <w:r>
                <w:t>CITY_FLG</w:t>
              </w:r>
            </w:ins>
          </w:p>
        </w:tc>
        <w:tc>
          <w:tcPr>
            <w:tcW w:w="2635" w:type="dxa"/>
          </w:tcPr>
          <w:p w:rsidR="00995E50" w:rsidRDefault="00995E50" w:rsidP="00B272C8">
            <w:pPr>
              <w:rPr>
                <w:ins w:id="2921" w:author="DANIEL Charlotte A" w:date="2014-12-31T13:21:00Z"/>
              </w:rPr>
            </w:pPr>
            <w:ins w:id="2922" w:author="DANIEL Charlotte A" w:date="2014-12-31T13:22:00Z">
              <w:r>
                <w:t>IS NULL</w:t>
              </w:r>
            </w:ins>
          </w:p>
        </w:tc>
        <w:tc>
          <w:tcPr>
            <w:tcW w:w="2636" w:type="dxa"/>
          </w:tcPr>
          <w:p w:rsidR="00995E50" w:rsidRDefault="00995E50" w:rsidP="00B272C8">
            <w:pPr>
              <w:rPr>
                <w:ins w:id="2923" w:author="DANIEL Charlotte A" w:date="2014-12-31T13:21:00Z"/>
              </w:rPr>
            </w:pPr>
          </w:p>
        </w:tc>
      </w:tr>
      <w:tr w:rsidR="0032340F" w:rsidTr="00B272C8">
        <w:trPr>
          <w:ins w:id="2924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925" w:author="DANIEL Charlotte A" w:date="2014-12-19T14:34:00Z"/>
              </w:rPr>
            </w:pPr>
            <w:ins w:id="2926" w:author="DANIEL Charlotte A" w:date="2014-12-19T14:34:00Z">
              <w:r>
                <w:t>SNIN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927" w:author="DANIEL Charlotte A" w:date="2014-12-19T14:34:00Z"/>
              </w:rPr>
            </w:pPr>
            <w:ins w:id="2928" w:author="DANIEL Charlotte A" w:date="2014-12-19T14:34:00Z">
              <w:r>
                <w:t>CNTY_FLG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929" w:author="DANIEL Charlotte A" w:date="2014-12-19T14:34:00Z"/>
              </w:rPr>
            </w:pPr>
            <w:ins w:id="2930" w:author="DANIEL Charlotte A" w:date="2014-12-19T14:34:00Z">
              <w:r>
                <w:t>=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931" w:author="DANIEL Charlotte A" w:date="2014-12-19T14:34:00Z"/>
              </w:rPr>
            </w:pPr>
            <w:ins w:id="2932" w:author="DANIEL Charlotte A" w:date="2014-12-19T14:34:00Z">
              <w:r>
                <w:t>‘N’</w:t>
              </w:r>
            </w:ins>
          </w:p>
        </w:tc>
      </w:tr>
      <w:tr w:rsidR="00995E50" w:rsidTr="00B272C8">
        <w:trPr>
          <w:ins w:id="2933" w:author="DANIEL Charlotte A" w:date="2014-12-31T13:22:00Z"/>
        </w:trPr>
        <w:tc>
          <w:tcPr>
            <w:tcW w:w="2635" w:type="dxa"/>
          </w:tcPr>
          <w:p w:rsidR="00995E50" w:rsidRDefault="00995E50" w:rsidP="00B272C8">
            <w:pPr>
              <w:rPr>
                <w:ins w:id="2934" w:author="DANIEL Charlotte A" w:date="2014-12-31T13:22:00Z"/>
              </w:rPr>
            </w:pPr>
            <w:ins w:id="2935" w:author="DANIEL Charlotte A" w:date="2014-12-31T13:22:00Z">
              <w:r>
                <w:t>SNIN</w:t>
              </w:r>
            </w:ins>
          </w:p>
        </w:tc>
        <w:tc>
          <w:tcPr>
            <w:tcW w:w="2635" w:type="dxa"/>
          </w:tcPr>
          <w:p w:rsidR="00995E50" w:rsidRDefault="00995E50" w:rsidP="00B272C8">
            <w:pPr>
              <w:rPr>
                <w:ins w:id="2936" w:author="DANIEL Charlotte A" w:date="2014-12-31T13:22:00Z"/>
              </w:rPr>
            </w:pPr>
            <w:ins w:id="2937" w:author="DANIEL Charlotte A" w:date="2014-12-31T13:22:00Z">
              <w:r>
                <w:t>CNTY_FLG</w:t>
              </w:r>
            </w:ins>
          </w:p>
        </w:tc>
        <w:tc>
          <w:tcPr>
            <w:tcW w:w="2635" w:type="dxa"/>
          </w:tcPr>
          <w:p w:rsidR="00995E50" w:rsidRDefault="00995E50" w:rsidP="00B272C8">
            <w:pPr>
              <w:rPr>
                <w:ins w:id="2938" w:author="DANIEL Charlotte A" w:date="2014-12-31T13:22:00Z"/>
              </w:rPr>
            </w:pPr>
            <w:ins w:id="2939" w:author="DANIEL Charlotte A" w:date="2014-12-31T13:22:00Z">
              <w:r>
                <w:t>IS NULL</w:t>
              </w:r>
            </w:ins>
          </w:p>
        </w:tc>
        <w:tc>
          <w:tcPr>
            <w:tcW w:w="2636" w:type="dxa"/>
          </w:tcPr>
          <w:p w:rsidR="00995E50" w:rsidRDefault="00995E50" w:rsidP="00B272C8">
            <w:pPr>
              <w:rPr>
                <w:ins w:id="2940" w:author="DANIEL Charlotte A" w:date="2014-12-31T13:22:00Z"/>
              </w:rPr>
            </w:pPr>
          </w:p>
        </w:tc>
      </w:tr>
      <w:tr w:rsidR="0032340F" w:rsidTr="00B272C8">
        <w:trPr>
          <w:ins w:id="2941" w:author="DANIEL Charlotte A" w:date="2014-12-19T14:34:00Z"/>
        </w:trPr>
        <w:tc>
          <w:tcPr>
            <w:tcW w:w="2635" w:type="dxa"/>
          </w:tcPr>
          <w:p w:rsidR="0032340F" w:rsidRDefault="0032340F" w:rsidP="00B272C8">
            <w:pPr>
              <w:rPr>
                <w:ins w:id="2942" w:author="DANIEL Charlotte A" w:date="2014-12-19T14:34:00Z"/>
              </w:rPr>
            </w:pPr>
            <w:ins w:id="2943" w:author="DANIEL Charlotte A" w:date="2014-12-19T14:34:00Z">
              <w:r>
                <w:t>SNIN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944" w:author="DANIEL Charlotte A" w:date="2014-12-19T14:34:00Z"/>
              </w:rPr>
            </w:pPr>
            <w:ins w:id="2945" w:author="DANIEL Charlotte A" w:date="2014-12-19T14:34:00Z">
              <w:r>
                <w:t>OFF_NETWRK_NOTE</w:t>
              </w:r>
            </w:ins>
          </w:p>
        </w:tc>
        <w:tc>
          <w:tcPr>
            <w:tcW w:w="2635" w:type="dxa"/>
          </w:tcPr>
          <w:p w:rsidR="0032340F" w:rsidRDefault="0032340F" w:rsidP="00B272C8">
            <w:pPr>
              <w:rPr>
                <w:ins w:id="2946" w:author="DANIEL Charlotte A" w:date="2014-12-19T14:34:00Z"/>
              </w:rPr>
            </w:pPr>
            <w:ins w:id="2947" w:author="DANIEL Charlotte A" w:date="2014-12-19T14:34:00Z">
              <w:r>
                <w:t>IS NOT NULL</w:t>
              </w:r>
            </w:ins>
          </w:p>
        </w:tc>
        <w:tc>
          <w:tcPr>
            <w:tcW w:w="2636" w:type="dxa"/>
          </w:tcPr>
          <w:p w:rsidR="0032340F" w:rsidRDefault="0032340F" w:rsidP="00B272C8">
            <w:pPr>
              <w:rPr>
                <w:ins w:id="2948" w:author="DANIEL Charlotte A" w:date="2014-12-19T14:34:00Z"/>
              </w:rPr>
            </w:pPr>
          </w:p>
        </w:tc>
      </w:tr>
    </w:tbl>
    <w:p w:rsidR="0032340F" w:rsidRDefault="0032340F">
      <w:pPr>
        <w:spacing w:after="200" w:line="276" w:lineRule="auto"/>
        <w:rPr>
          <w:ins w:id="2949" w:author="DANIEL Charlotte A" w:date="2014-12-19T14:33:00Z"/>
        </w:rPr>
      </w:pPr>
    </w:p>
    <w:p w:rsidR="0032340F" w:rsidRDefault="0032340F" w:rsidP="0032340F">
      <w:pPr>
        <w:pStyle w:val="Heading2"/>
        <w:numPr>
          <w:ilvl w:val="1"/>
          <w:numId w:val="12"/>
        </w:numPr>
        <w:ind w:left="576"/>
        <w:rPr>
          <w:ins w:id="2950" w:author="DANIEL Charlotte A" w:date="2014-12-19T14:33:00Z"/>
        </w:rPr>
      </w:pPr>
      <w:bookmarkStart w:id="2951" w:name="_Toc413393961"/>
      <w:ins w:id="2952" w:author="DANIEL Charlotte A" w:date="2014-12-19T14:34:00Z">
        <w:r>
          <w:t>Errors</w:t>
        </w:r>
      </w:ins>
      <w:bookmarkEnd w:id="29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40"/>
        <w:gridCol w:w="810"/>
      </w:tblGrid>
      <w:tr w:rsidR="0032340F" w:rsidTr="00B272C8">
        <w:trPr>
          <w:ins w:id="2953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2954" w:author="DANIEL Charlotte A" w:date="2014-12-19T14:34:00Z"/>
              </w:rPr>
            </w:pPr>
            <w:ins w:id="2955" w:author="DANIEL Charlotte A" w:date="2014-12-19T14:34:00Z">
              <w:r>
                <w:t>Error Number</w:t>
              </w:r>
            </w:ins>
          </w:p>
        </w:tc>
        <w:tc>
          <w:tcPr>
            <w:tcW w:w="774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2956" w:author="DANIEL Charlotte A" w:date="2014-12-19T14:34:00Z"/>
              </w:rPr>
            </w:pPr>
            <w:ins w:id="2957" w:author="DANIEL Charlotte A" w:date="2014-12-19T14:34:00Z">
              <w:r>
                <w:t>Error Text</w:t>
              </w:r>
            </w:ins>
          </w:p>
        </w:tc>
        <w:tc>
          <w:tcPr>
            <w:tcW w:w="81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2958" w:author="DANIEL Charlotte A" w:date="2014-12-19T14:34:00Z"/>
              </w:rPr>
            </w:pPr>
            <w:ins w:id="2959" w:author="DANIEL Charlotte A" w:date="2014-12-19T14:34:00Z">
              <w:r>
                <w:t>Class</w:t>
              </w:r>
            </w:ins>
          </w:p>
        </w:tc>
      </w:tr>
      <w:tr w:rsidR="0032340F" w:rsidTr="00B272C8">
        <w:trPr>
          <w:ins w:id="2960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2961" w:author="DANIEL Charlotte A" w:date="2014-12-19T14:34:00Z"/>
              </w:rPr>
            </w:pPr>
            <w:ins w:id="2962" w:author="DANIEL Charlotte A" w:date="2014-12-19T14:34:00Z">
              <w:r w:rsidRPr="00105702">
                <w:t>-20000020</w:t>
              </w:r>
            </w:ins>
          </w:p>
        </w:tc>
        <w:tc>
          <w:tcPr>
            <w:tcW w:w="7740" w:type="dxa"/>
          </w:tcPr>
          <w:p w:rsidR="0032340F" w:rsidRDefault="0032340F" w:rsidP="00B272C8">
            <w:pPr>
              <w:rPr>
                <w:ins w:id="2963" w:author="DANIEL Charlotte A" w:date="2014-12-19T14:34:00Z"/>
              </w:rPr>
            </w:pPr>
            <w:ins w:id="2964" w:author="DANIEL Charlotte A" w:date="2014-12-19T14:34:00Z">
              <w:r w:rsidRPr="00105702">
                <w:t>If Sign Type is 'Custom</w:t>
              </w:r>
              <w:r>
                <w:t>'  then Custom Legend, Width, Hei</w:t>
              </w:r>
              <w:r w:rsidRPr="00105702">
                <w:t>ght must be filled</w:t>
              </w:r>
            </w:ins>
          </w:p>
        </w:tc>
        <w:tc>
          <w:tcPr>
            <w:tcW w:w="810" w:type="dxa"/>
          </w:tcPr>
          <w:p w:rsidR="0032340F" w:rsidRDefault="0032340F" w:rsidP="00B272C8">
            <w:pPr>
              <w:rPr>
                <w:ins w:id="2965" w:author="DANIEL Charlotte A" w:date="2014-12-19T14:34:00Z"/>
              </w:rPr>
            </w:pPr>
            <w:ins w:id="2966" w:author="DANIEL Charlotte A" w:date="2014-12-19T14:34:00Z">
              <w:r>
                <w:t>I</w:t>
              </w:r>
            </w:ins>
          </w:p>
        </w:tc>
      </w:tr>
      <w:tr w:rsidR="0032340F" w:rsidTr="00B272C8">
        <w:trPr>
          <w:ins w:id="2967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2968" w:author="DANIEL Charlotte A" w:date="2014-12-19T14:34:00Z"/>
              </w:rPr>
            </w:pPr>
            <w:ins w:id="2969" w:author="DANIEL Charlotte A" w:date="2014-12-19T14:34:00Z">
              <w:r>
                <w:t>-20000021</w:t>
              </w:r>
            </w:ins>
          </w:p>
        </w:tc>
        <w:tc>
          <w:tcPr>
            <w:tcW w:w="7740" w:type="dxa"/>
          </w:tcPr>
          <w:p w:rsidR="0032340F" w:rsidRDefault="0032340F" w:rsidP="00B272C8">
            <w:pPr>
              <w:rPr>
                <w:ins w:id="2970" w:author="DANIEL Charlotte A" w:date="2014-12-19T14:34:00Z"/>
              </w:rPr>
            </w:pPr>
            <w:ins w:id="2971" w:author="DANIEL Charlotte A" w:date="2014-12-19T14:34:00Z">
              <w:r w:rsidRPr="00105702">
                <w:t>If Sign Type is 'Custom' then Standard Sign ID must not be used</w:t>
              </w:r>
            </w:ins>
          </w:p>
        </w:tc>
        <w:tc>
          <w:tcPr>
            <w:tcW w:w="810" w:type="dxa"/>
          </w:tcPr>
          <w:p w:rsidR="0032340F" w:rsidRDefault="0032340F" w:rsidP="00B272C8">
            <w:pPr>
              <w:rPr>
                <w:ins w:id="2972" w:author="DANIEL Charlotte A" w:date="2014-12-19T14:34:00Z"/>
              </w:rPr>
            </w:pPr>
            <w:ins w:id="2973" w:author="DANIEL Charlotte A" w:date="2014-12-19T14:34:00Z">
              <w:r>
                <w:t>I</w:t>
              </w:r>
            </w:ins>
          </w:p>
        </w:tc>
      </w:tr>
      <w:tr w:rsidR="0032340F" w:rsidTr="00B272C8">
        <w:trPr>
          <w:ins w:id="2974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2975" w:author="DANIEL Charlotte A" w:date="2014-12-19T14:34:00Z"/>
              </w:rPr>
            </w:pPr>
            <w:ins w:id="2976" w:author="DANIEL Charlotte A" w:date="2014-12-19T14:34:00Z">
              <w:r>
                <w:t>-20000022</w:t>
              </w:r>
            </w:ins>
          </w:p>
        </w:tc>
        <w:tc>
          <w:tcPr>
            <w:tcW w:w="7740" w:type="dxa"/>
          </w:tcPr>
          <w:p w:rsidR="0032340F" w:rsidRDefault="0032340F" w:rsidP="00B272C8">
            <w:pPr>
              <w:rPr>
                <w:ins w:id="2977" w:author="DANIEL Charlotte A" w:date="2014-12-19T14:34:00Z"/>
              </w:rPr>
            </w:pPr>
            <w:ins w:id="2978" w:author="DANIEL Charlotte A" w:date="2014-12-19T14:34:00Z">
              <w:r w:rsidRPr="00105702">
                <w:t>If Sign Type is 'Standard' then Custom fields must not be used</w:t>
              </w:r>
            </w:ins>
          </w:p>
        </w:tc>
        <w:tc>
          <w:tcPr>
            <w:tcW w:w="810" w:type="dxa"/>
          </w:tcPr>
          <w:p w:rsidR="0032340F" w:rsidRDefault="0032340F" w:rsidP="00B272C8">
            <w:pPr>
              <w:rPr>
                <w:ins w:id="2979" w:author="DANIEL Charlotte A" w:date="2014-12-19T14:34:00Z"/>
              </w:rPr>
            </w:pPr>
            <w:ins w:id="2980" w:author="DANIEL Charlotte A" w:date="2014-12-19T14:34:00Z">
              <w:r>
                <w:t>I</w:t>
              </w:r>
            </w:ins>
          </w:p>
        </w:tc>
      </w:tr>
      <w:tr w:rsidR="0032340F" w:rsidTr="00B272C8">
        <w:trPr>
          <w:ins w:id="2981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2982" w:author="DANIEL Charlotte A" w:date="2014-12-19T14:34:00Z"/>
              </w:rPr>
            </w:pPr>
            <w:ins w:id="2983" w:author="DANIEL Charlotte A" w:date="2014-12-19T14:34:00Z">
              <w:r>
                <w:lastRenderedPageBreak/>
                <w:t>-20000023</w:t>
              </w:r>
            </w:ins>
          </w:p>
        </w:tc>
        <w:tc>
          <w:tcPr>
            <w:tcW w:w="7740" w:type="dxa"/>
          </w:tcPr>
          <w:p w:rsidR="0032340F" w:rsidRDefault="0032340F" w:rsidP="00B272C8">
            <w:pPr>
              <w:rPr>
                <w:ins w:id="2984" w:author="DANIEL Charlotte A" w:date="2014-12-19T14:34:00Z"/>
              </w:rPr>
            </w:pPr>
            <w:ins w:id="2985" w:author="DANIEL Charlotte A" w:date="2014-12-19T14:34:00Z">
              <w:r w:rsidRPr="00105702">
                <w:t>If Sign Type is 'Standard' then Standard Sign ID must be used</w:t>
              </w:r>
            </w:ins>
          </w:p>
        </w:tc>
        <w:tc>
          <w:tcPr>
            <w:tcW w:w="810" w:type="dxa"/>
          </w:tcPr>
          <w:p w:rsidR="0032340F" w:rsidRDefault="0032340F" w:rsidP="00B272C8">
            <w:pPr>
              <w:rPr>
                <w:ins w:id="2986" w:author="DANIEL Charlotte A" w:date="2014-12-19T14:34:00Z"/>
              </w:rPr>
            </w:pPr>
            <w:ins w:id="2987" w:author="DANIEL Charlotte A" w:date="2014-12-19T14:34:00Z">
              <w:r>
                <w:t>I</w:t>
              </w:r>
            </w:ins>
          </w:p>
        </w:tc>
      </w:tr>
      <w:tr w:rsidR="0032340F" w:rsidTr="00B272C8">
        <w:trPr>
          <w:ins w:id="2988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2989" w:author="DANIEL Charlotte A" w:date="2014-12-19T14:34:00Z"/>
              </w:rPr>
            </w:pPr>
            <w:ins w:id="2990" w:author="DANIEL Charlotte A" w:date="2014-12-19T14:34:00Z">
              <w:r>
                <w:t>-20000024</w:t>
              </w:r>
            </w:ins>
          </w:p>
        </w:tc>
        <w:tc>
          <w:tcPr>
            <w:tcW w:w="7740" w:type="dxa"/>
          </w:tcPr>
          <w:p w:rsidR="0032340F" w:rsidRDefault="0032340F" w:rsidP="00B272C8">
            <w:pPr>
              <w:rPr>
                <w:ins w:id="2991" w:author="DANIEL Charlotte A" w:date="2014-12-19T14:34:00Z"/>
              </w:rPr>
            </w:pPr>
            <w:ins w:id="2992" w:author="DANIEL Charlotte A" w:date="2014-12-19T14:34:00Z">
              <w:r w:rsidRPr="00105702">
                <w:t>Either City or Count Flag must be 'Y' to use this field</w:t>
              </w:r>
            </w:ins>
          </w:p>
        </w:tc>
        <w:tc>
          <w:tcPr>
            <w:tcW w:w="810" w:type="dxa"/>
          </w:tcPr>
          <w:p w:rsidR="0032340F" w:rsidRDefault="0032340F" w:rsidP="00B272C8">
            <w:pPr>
              <w:rPr>
                <w:ins w:id="2993" w:author="DANIEL Charlotte A" w:date="2014-12-19T14:34:00Z"/>
              </w:rPr>
            </w:pPr>
            <w:ins w:id="2994" w:author="DANIEL Charlotte A" w:date="2014-12-19T14:34:00Z">
              <w:r>
                <w:t>I</w:t>
              </w:r>
            </w:ins>
          </w:p>
        </w:tc>
      </w:tr>
    </w:tbl>
    <w:p w:rsidR="0032340F" w:rsidRDefault="0032340F">
      <w:pPr>
        <w:spacing w:after="200" w:line="276" w:lineRule="auto"/>
        <w:rPr>
          <w:ins w:id="2995" w:author="DANIEL Charlotte A" w:date="2014-12-19T14:33:00Z"/>
        </w:rPr>
      </w:pPr>
    </w:p>
    <w:p w:rsidR="0032340F" w:rsidRDefault="0032340F" w:rsidP="0032340F">
      <w:pPr>
        <w:pStyle w:val="Heading2"/>
        <w:numPr>
          <w:ilvl w:val="1"/>
          <w:numId w:val="12"/>
        </w:numPr>
        <w:ind w:left="576"/>
        <w:rPr>
          <w:ins w:id="2996" w:author="DANIEL Charlotte A" w:date="2014-12-19T14:33:00Z"/>
        </w:rPr>
      </w:pPr>
      <w:bookmarkStart w:id="2997" w:name="_Toc413393962"/>
      <w:ins w:id="2998" w:author="DANIEL Charlotte A" w:date="2014-12-19T14:33:00Z">
        <w:r>
          <w:t>Rules</w:t>
        </w:r>
        <w:bookmarkEnd w:id="2997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380"/>
        <w:gridCol w:w="360"/>
        <w:gridCol w:w="1170"/>
      </w:tblGrid>
      <w:tr w:rsidR="0032340F" w:rsidTr="00B272C8">
        <w:trPr>
          <w:ins w:id="2999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00" w:author="DANIEL Charlotte A" w:date="2014-12-19T14:34:00Z"/>
              </w:rPr>
            </w:pPr>
            <w:proofErr w:type="spellStart"/>
            <w:ins w:id="3001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38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02" w:author="DANIEL Charlotte A" w:date="2014-12-19T14:34:00Z"/>
              </w:rPr>
            </w:pPr>
            <w:ins w:id="3003" w:author="DANIEL Charlotte A" w:date="2014-12-19T14:34:00Z">
              <w:r>
                <w:t>Description</w:t>
              </w:r>
            </w:ins>
          </w:p>
        </w:tc>
        <w:tc>
          <w:tcPr>
            <w:tcW w:w="153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04" w:author="DANIEL Charlotte A" w:date="2014-12-19T14:34:00Z"/>
              </w:rPr>
            </w:pPr>
            <w:ins w:id="3005" w:author="DANIEL Charlotte A" w:date="2014-12-19T14:34:00Z">
              <w:r>
                <w:t>Error Number</w:t>
              </w:r>
            </w:ins>
          </w:p>
        </w:tc>
      </w:tr>
      <w:tr w:rsidR="0032340F" w:rsidTr="00B272C8">
        <w:trPr>
          <w:ins w:id="3006" w:author="DANIEL Charlotte A" w:date="2014-12-19T14:34:00Z"/>
        </w:trPr>
        <w:tc>
          <w:tcPr>
            <w:tcW w:w="1818" w:type="dxa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007" w:author="DANIEL Charlotte A" w:date="2014-12-19T14:34:00Z"/>
              </w:rPr>
            </w:pPr>
            <w:ins w:id="3008" w:author="DANIEL Charlotte A" w:date="2014-12-19T14:34:00Z">
              <w:r>
                <w:t>30</w:t>
              </w:r>
            </w:ins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009" w:author="DANIEL Charlotte A" w:date="2014-12-19T14:34:00Z"/>
              </w:rPr>
            </w:pPr>
            <w:ins w:id="3010" w:author="DANIEL Charlotte A" w:date="2014-12-19T14:34:00Z">
              <w:r w:rsidRPr="00F62426">
                <w:t>Custom Sign required data</w:t>
              </w:r>
            </w:ins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011" w:author="DANIEL Charlotte A" w:date="2014-12-19T14:34:00Z"/>
              </w:rPr>
            </w:pPr>
            <w:ins w:id="3012" w:author="DANIEL Charlotte A" w:date="2014-12-19T14:34:00Z">
              <w:r>
                <w:t>-20000020</w:t>
              </w:r>
            </w:ins>
          </w:p>
        </w:tc>
      </w:tr>
      <w:tr w:rsidR="0032340F" w:rsidTr="00B272C8">
        <w:trPr>
          <w:ins w:id="3013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014" w:author="DANIEL Charlotte A" w:date="2014-12-19T14:34:00Z"/>
              </w:rPr>
            </w:pPr>
            <w:ins w:id="3015" w:author="DANIEL Charlotte A" w:date="2014-12-19T14:34:00Z">
              <w:r>
                <w:t>Driving Conditions</w:t>
              </w:r>
            </w:ins>
          </w:p>
        </w:tc>
      </w:tr>
      <w:tr w:rsidR="0032340F" w:rsidTr="00B272C8">
        <w:trPr>
          <w:ins w:id="3016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17" w:author="DANIEL Charlotte A" w:date="2014-12-19T14:34:00Z"/>
              </w:rPr>
            </w:pPr>
            <w:proofErr w:type="spellStart"/>
            <w:ins w:id="3018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19" w:author="DANIEL Charlotte A" w:date="2014-12-19T14:34:00Z"/>
              </w:rPr>
            </w:pPr>
            <w:ins w:id="3020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21" w:author="DANIEL Charlotte A" w:date="2014-12-19T14:34:00Z"/>
              </w:rPr>
            </w:pPr>
            <w:ins w:id="3022" w:author="DANIEL Charlotte A" w:date="2014-12-19T14:34:00Z">
              <w:r>
                <w:t>Boolean Connector</w:t>
              </w:r>
            </w:ins>
          </w:p>
        </w:tc>
      </w:tr>
      <w:tr w:rsidR="0032340F" w:rsidTr="00B272C8">
        <w:trPr>
          <w:ins w:id="3023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024" w:author="DANIEL Charlotte A" w:date="2014-12-19T14:34:00Z"/>
              </w:rPr>
            </w:pPr>
            <w:ins w:id="3025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32340F" w:rsidRDefault="0032340F" w:rsidP="00B272C8">
            <w:pPr>
              <w:rPr>
                <w:ins w:id="3026" w:author="DANIEL Charlotte A" w:date="2014-12-19T14:34:00Z"/>
              </w:rPr>
            </w:pPr>
            <w:ins w:id="3027" w:author="DANIEL Charlotte A" w:date="2014-12-19T14:34:00Z">
              <w:r w:rsidRPr="00F62426">
                <w:t>SNSN.SIGN_TYP = 'C'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028" w:author="DANIEL Charlotte A" w:date="2014-12-19T14:34:00Z"/>
              </w:rPr>
            </w:pPr>
          </w:p>
        </w:tc>
      </w:tr>
      <w:tr w:rsidR="0032340F" w:rsidTr="00B272C8">
        <w:trPr>
          <w:ins w:id="3029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030" w:author="DANIEL Charlotte A" w:date="2014-12-19T14:34:00Z"/>
              </w:rPr>
            </w:pPr>
            <w:ins w:id="3031" w:author="DANIEL Charlotte A" w:date="2014-12-19T14:34:00Z">
              <w:r>
                <w:t>Validation Conditions</w:t>
              </w:r>
            </w:ins>
          </w:p>
        </w:tc>
      </w:tr>
      <w:tr w:rsidR="0032340F" w:rsidTr="00B272C8">
        <w:trPr>
          <w:ins w:id="3032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33" w:author="DANIEL Charlotte A" w:date="2014-12-19T14:34:00Z"/>
              </w:rPr>
            </w:pPr>
            <w:proofErr w:type="spellStart"/>
            <w:ins w:id="3034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35" w:author="DANIEL Charlotte A" w:date="2014-12-19T14:34:00Z"/>
              </w:rPr>
            </w:pPr>
            <w:ins w:id="3036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37" w:author="DANIEL Charlotte A" w:date="2014-12-19T14:34:00Z"/>
              </w:rPr>
            </w:pPr>
            <w:ins w:id="3038" w:author="DANIEL Charlotte A" w:date="2014-12-19T14:34:00Z">
              <w:r>
                <w:t>Boolean Connector</w:t>
              </w:r>
            </w:ins>
          </w:p>
        </w:tc>
      </w:tr>
      <w:tr w:rsidR="0032340F" w:rsidTr="00B272C8">
        <w:trPr>
          <w:ins w:id="3039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040" w:author="DANIEL Charlotte A" w:date="2014-12-19T14:34:00Z"/>
              </w:rPr>
            </w:pPr>
            <w:ins w:id="3041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32340F" w:rsidRDefault="004A4C0F" w:rsidP="00B272C8">
            <w:pPr>
              <w:rPr>
                <w:ins w:id="3042" w:author="DANIEL Charlotte A" w:date="2014-12-19T14:34:00Z"/>
              </w:rPr>
            </w:pPr>
            <w:ins w:id="3043" w:author="DANIEL Charlotte A" w:date="2014-12-19T14:34:00Z">
              <w:r>
                <w:t>SNSN.CUSTOM_HT IS</w:t>
              </w:r>
              <w:r w:rsidR="0032340F" w:rsidRPr="00F62426">
                <w:t xml:space="preserve">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044" w:author="DANIEL Charlotte A" w:date="2014-12-19T14:34:00Z"/>
              </w:rPr>
            </w:pPr>
          </w:p>
        </w:tc>
      </w:tr>
      <w:tr w:rsidR="0032340F" w:rsidTr="00B272C8">
        <w:trPr>
          <w:ins w:id="3045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046" w:author="DANIEL Charlotte A" w:date="2014-12-19T14:34:00Z"/>
              </w:rPr>
            </w:pPr>
            <w:ins w:id="3047" w:author="DANIEL Charlotte A" w:date="2014-12-19T14:34:00Z">
              <w:r>
                <w:t>2</w:t>
              </w:r>
            </w:ins>
          </w:p>
        </w:tc>
        <w:tc>
          <w:tcPr>
            <w:tcW w:w="7740" w:type="dxa"/>
            <w:gridSpan w:val="2"/>
          </w:tcPr>
          <w:p w:rsidR="0032340F" w:rsidRPr="00F62426" w:rsidRDefault="004A4C0F" w:rsidP="00B272C8">
            <w:pPr>
              <w:rPr>
                <w:ins w:id="3048" w:author="DANIEL Charlotte A" w:date="2014-12-19T14:34:00Z"/>
              </w:rPr>
            </w:pPr>
            <w:ins w:id="3049" w:author="DANIEL Charlotte A" w:date="2014-12-19T14:34:00Z">
              <w:r>
                <w:t>SNSN.CUSTOM_LGND IS</w:t>
              </w:r>
              <w:r w:rsidR="0032340F" w:rsidRPr="00F62426">
                <w:t xml:space="preserve">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050" w:author="DANIEL Charlotte A" w:date="2014-12-19T14:34:00Z"/>
              </w:rPr>
            </w:pPr>
            <w:ins w:id="3051" w:author="DANIEL Charlotte A" w:date="2014-12-19T14:34:00Z">
              <w:r>
                <w:t>OR</w:t>
              </w:r>
            </w:ins>
          </w:p>
        </w:tc>
      </w:tr>
      <w:tr w:rsidR="0032340F" w:rsidTr="00B272C8">
        <w:trPr>
          <w:ins w:id="3052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053" w:author="DANIEL Charlotte A" w:date="2014-12-19T14:34:00Z"/>
              </w:rPr>
            </w:pPr>
            <w:ins w:id="3054" w:author="DANIEL Charlotte A" w:date="2014-12-19T14:34:00Z">
              <w:r>
                <w:t>3</w:t>
              </w:r>
            </w:ins>
          </w:p>
        </w:tc>
        <w:tc>
          <w:tcPr>
            <w:tcW w:w="7740" w:type="dxa"/>
            <w:gridSpan w:val="2"/>
          </w:tcPr>
          <w:p w:rsidR="0032340F" w:rsidRDefault="004A4C0F" w:rsidP="00B272C8">
            <w:pPr>
              <w:rPr>
                <w:ins w:id="3055" w:author="DANIEL Charlotte A" w:date="2014-12-19T14:34:00Z"/>
              </w:rPr>
            </w:pPr>
            <w:ins w:id="3056" w:author="DANIEL Charlotte A" w:date="2014-12-19T14:34:00Z">
              <w:r>
                <w:t>SNSN.CUSTOM_WD IS</w:t>
              </w:r>
              <w:r w:rsidR="0032340F" w:rsidRPr="00F62426">
                <w:t xml:space="preserve">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057" w:author="DANIEL Charlotte A" w:date="2014-12-19T14:34:00Z"/>
              </w:rPr>
            </w:pPr>
            <w:ins w:id="3058" w:author="DANIEL Charlotte A" w:date="2014-12-19T14:34:00Z">
              <w:r>
                <w:t>OR</w:t>
              </w:r>
            </w:ins>
          </w:p>
        </w:tc>
      </w:tr>
    </w:tbl>
    <w:p w:rsidR="0032340F" w:rsidRDefault="0032340F" w:rsidP="0032340F">
      <w:pPr>
        <w:rPr>
          <w:ins w:id="3059" w:author="DANIEL Charlotte A" w:date="2014-12-19T14:34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380"/>
        <w:gridCol w:w="360"/>
        <w:gridCol w:w="1170"/>
      </w:tblGrid>
      <w:tr w:rsidR="0032340F" w:rsidTr="00B272C8">
        <w:trPr>
          <w:ins w:id="3060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61" w:author="DANIEL Charlotte A" w:date="2014-12-19T14:34:00Z"/>
              </w:rPr>
            </w:pPr>
            <w:proofErr w:type="spellStart"/>
            <w:ins w:id="3062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38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63" w:author="DANIEL Charlotte A" w:date="2014-12-19T14:34:00Z"/>
              </w:rPr>
            </w:pPr>
            <w:ins w:id="3064" w:author="DANIEL Charlotte A" w:date="2014-12-19T14:34:00Z">
              <w:r>
                <w:t>Description</w:t>
              </w:r>
            </w:ins>
          </w:p>
        </w:tc>
        <w:tc>
          <w:tcPr>
            <w:tcW w:w="153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65" w:author="DANIEL Charlotte A" w:date="2014-12-19T14:34:00Z"/>
              </w:rPr>
            </w:pPr>
            <w:ins w:id="3066" w:author="DANIEL Charlotte A" w:date="2014-12-19T14:34:00Z">
              <w:r>
                <w:t>Error Number</w:t>
              </w:r>
            </w:ins>
          </w:p>
        </w:tc>
      </w:tr>
      <w:tr w:rsidR="0032340F" w:rsidTr="00B272C8">
        <w:trPr>
          <w:ins w:id="3067" w:author="DANIEL Charlotte A" w:date="2014-12-19T14:34:00Z"/>
        </w:trPr>
        <w:tc>
          <w:tcPr>
            <w:tcW w:w="1818" w:type="dxa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068" w:author="DANIEL Charlotte A" w:date="2014-12-19T14:34:00Z"/>
              </w:rPr>
            </w:pPr>
            <w:ins w:id="3069" w:author="DANIEL Charlotte A" w:date="2014-12-19T14:34:00Z">
              <w:r>
                <w:t>31</w:t>
              </w:r>
            </w:ins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070" w:author="DANIEL Charlotte A" w:date="2014-12-19T14:34:00Z"/>
              </w:rPr>
            </w:pPr>
            <w:ins w:id="3071" w:author="DANIEL Charlotte A" w:date="2014-12-19T14:34:00Z">
              <w:r w:rsidRPr="00F62426">
                <w:t>Custom signs cannot have a Standard Sign ID</w:t>
              </w:r>
            </w:ins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072" w:author="DANIEL Charlotte A" w:date="2014-12-19T14:34:00Z"/>
              </w:rPr>
            </w:pPr>
            <w:ins w:id="3073" w:author="DANIEL Charlotte A" w:date="2014-12-19T14:34:00Z">
              <w:r>
                <w:t>-20000021</w:t>
              </w:r>
            </w:ins>
          </w:p>
        </w:tc>
      </w:tr>
      <w:tr w:rsidR="0032340F" w:rsidTr="00B272C8">
        <w:trPr>
          <w:ins w:id="3074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075" w:author="DANIEL Charlotte A" w:date="2014-12-19T14:34:00Z"/>
              </w:rPr>
            </w:pPr>
            <w:ins w:id="3076" w:author="DANIEL Charlotte A" w:date="2014-12-19T14:34:00Z">
              <w:r>
                <w:t>Driving Conditions</w:t>
              </w:r>
            </w:ins>
          </w:p>
        </w:tc>
      </w:tr>
      <w:tr w:rsidR="0032340F" w:rsidTr="00B272C8">
        <w:trPr>
          <w:ins w:id="3077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78" w:author="DANIEL Charlotte A" w:date="2014-12-19T14:34:00Z"/>
              </w:rPr>
            </w:pPr>
            <w:proofErr w:type="spellStart"/>
            <w:ins w:id="3079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80" w:author="DANIEL Charlotte A" w:date="2014-12-19T14:34:00Z"/>
              </w:rPr>
            </w:pPr>
            <w:ins w:id="3081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82" w:author="DANIEL Charlotte A" w:date="2014-12-19T14:34:00Z"/>
              </w:rPr>
            </w:pPr>
            <w:ins w:id="3083" w:author="DANIEL Charlotte A" w:date="2014-12-19T14:34:00Z">
              <w:r>
                <w:t>Boolean Connector</w:t>
              </w:r>
            </w:ins>
          </w:p>
        </w:tc>
      </w:tr>
      <w:tr w:rsidR="0032340F" w:rsidTr="00B272C8">
        <w:trPr>
          <w:ins w:id="3084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085" w:author="DANIEL Charlotte A" w:date="2014-12-19T14:34:00Z"/>
              </w:rPr>
            </w:pPr>
            <w:ins w:id="3086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32340F" w:rsidRDefault="0032340F" w:rsidP="00B272C8">
            <w:pPr>
              <w:rPr>
                <w:ins w:id="3087" w:author="DANIEL Charlotte A" w:date="2014-12-19T14:34:00Z"/>
              </w:rPr>
            </w:pPr>
            <w:ins w:id="3088" w:author="DANIEL Charlotte A" w:date="2014-12-19T14:34:00Z">
              <w:r w:rsidRPr="00F62426">
                <w:t>SNSN.SIGN_TYP = 'C'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089" w:author="DANIEL Charlotte A" w:date="2014-12-19T14:34:00Z"/>
              </w:rPr>
            </w:pPr>
          </w:p>
        </w:tc>
      </w:tr>
      <w:tr w:rsidR="0032340F" w:rsidTr="00B272C8">
        <w:trPr>
          <w:ins w:id="3090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091" w:author="DANIEL Charlotte A" w:date="2014-12-19T14:34:00Z"/>
              </w:rPr>
            </w:pPr>
            <w:ins w:id="3092" w:author="DANIEL Charlotte A" w:date="2014-12-19T14:34:00Z">
              <w:r>
                <w:t>Validation Conditions</w:t>
              </w:r>
            </w:ins>
          </w:p>
        </w:tc>
      </w:tr>
      <w:tr w:rsidR="0032340F" w:rsidTr="00B272C8">
        <w:trPr>
          <w:ins w:id="3093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94" w:author="DANIEL Charlotte A" w:date="2014-12-19T14:34:00Z"/>
              </w:rPr>
            </w:pPr>
            <w:proofErr w:type="spellStart"/>
            <w:ins w:id="3095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96" w:author="DANIEL Charlotte A" w:date="2014-12-19T14:34:00Z"/>
              </w:rPr>
            </w:pPr>
            <w:ins w:id="3097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098" w:author="DANIEL Charlotte A" w:date="2014-12-19T14:34:00Z"/>
              </w:rPr>
            </w:pPr>
            <w:ins w:id="3099" w:author="DANIEL Charlotte A" w:date="2014-12-19T14:34:00Z">
              <w:r>
                <w:t>Boolean Connector</w:t>
              </w:r>
            </w:ins>
          </w:p>
        </w:tc>
      </w:tr>
      <w:tr w:rsidR="0032340F" w:rsidTr="00B272C8">
        <w:trPr>
          <w:ins w:id="3100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101" w:author="DANIEL Charlotte A" w:date="2014-12-19T14:34:00Z"/>
              </w:rPr>
            </w:pPr>
            <w:ins w:id="3102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32340F" w:rsidRDefault="0032340F" w:rsidP="00B272C8">
            <w:pPr>
              <w:rPr>
                <w:ins w:id="3103" w:author="DANIEL Charlotte A" w:date="2014-12-19T14:34:00Z"/>
              </w:rPr>
            </w:pPr>
            <w:ins w:id="3104" w:author="DANIEL Charlotte A" w:date="2014-12-19T14:34:00Z">
              <w:r w:rsidRPr="00F62426">
                <w:t>SNSN.STD_SIGN_ID IS NOT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105" w:author="DANIEL Charlotte A" w:date="2014-12-19T14:34:00Z"/>
              </w:rPr>
            </w:pPr>
          </w:p>
        </w:tc>
      </w:tr>
    </w:tbl>
    <w:p w:rsidR="0032340F" w:rsidRDefault="0032340F" w:rsidP="0032340F">
      <w:pPr>
        <w:rPr>
          <w:ins w:id="3106" w:author="DANIEL Charlotte A" w:date="2014-12-19T14:34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380"/>
        <w:gridCol w:w="360"/>
        <w:gridCol w:w="1170"/>
      </w:tblGrid>
      <w:tr w:rsidR="0032340F" w:rsidTr="00B272C8">
        <w:trPr>
          <w:ins w:id="3107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08" w:author="DANIEL Charlotte A" w:date="2014-12-19T14:34:00Z"/>
              </w:rPr>
            </w:pPr>
            <w:proofErr w:type="spellStart"/>
            <w:ins w:id="3109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38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10" w:author="DANIEL Charlotte A" w:date="2014-12-19T14:34:00Z"/>
              </w:rPr>
            </w:pPr>
            <w:ins w:id="3111" w:author="DANIEL Charlotte A" w:date="2014-12-19T14:34:00Z">
              <w:r>
                <w:t>Description</w:t>
              </w:r>
            </w:ins>
          </w:p>
        </w:tc>
        <w:tc>
          <w:tcPr>
            <w:tcW w:w="153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12" w:author="DANIEL Charlotte A" w:date="2014-12-19T14:34:00Z"/>
              </w:rPr>
            </w:pPr>
            <w:ins w:id="3113" w:author="DANIEL Charlotte A" w:date="2014-12-19T14:34:00Z">
              <w:r>
                <w:t>Error Number</w:t>
              </w:r>
            </w:ins>
          </w:p>
        </w:tc>
      </w:tr>
      <w:tr w:rsidR="0032340F" w:rsidTr="00B272C8">
        <w:trPr>
          <w:ins w:id="3114" w:author="DANIEL Charlotte A" w:date="2014-12-19T14:34:00Z"/>
        </w:trPr>
        <w:tc>
          <w:tcPr>
            <w:tcW w:w="1818" w:type="dxa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115" w:author="DANIEL Charlotte A" w:date="2014-12-19T14:34:00Z"/>
              </w:rPr>
            </w:pPr>
            <w:ins w:id="3116" w:author="DANIEL Charlotte A" w:date="2014-12-19T14:34:00Z">
              <w:r>
                <w:t>32</w:t>
              </w:r>
            </w:ins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32340F" w:rsidRDefault="004A4C0F" w:rsidP="00B272C8">
            <w:pPr>
              <w:rPr>
                <w:ins w:id="3117" w:author="DANIEL Charlotte A" w:date="2014-12-19T14:34:00Z"/>
              </w:rPr>
            </w:pPr>
            <w:ins w:id="3118" w:author="DANIEL Charlotte A" w:date="2014-12-22T11:31:00Z">
              <w:r w:rsidRPr="004A4C0F">
                <w:t>Standard Signs cannot have custom data</w:t>
              </w:r>
            </w:ins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119" w:author="DANIEL Charlotte A" w:date="2014-12-19T14:34:00Z"/>
              </w:rPr>
            </w:pPr>
            <w:ins w:id="3120" w:author="DANIEL Charlotte A" w:date="2014-12-19T14:34:00Z">
              <w:r>
                <w:t>-20000022</w:t>
              </w:r>
            </w:ins>
          </w:p>
        </w:tc>
      </w:tr>
      <w:tr w:rsidR="0032340F" w:rsidTr="00B272C8">
        <w:trPr>
          <w:ins w:id="3121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122" w:author="DANIEL Charlotte A" w:date="2014-12-19T14:34:00Z"/>
              </w:rPr>
            </w:pPr>
            <w:ins w:id="3123" w:author="DANIEL Charlotte A" w:date="2014-12-19T14:34:00Z">
              <w:r>
                <w:t>Driving Conditions</w:t>
              </w:r>
            </w:ins>
          </w:p>
        </w:tc>
      </w:tr>
      <w:tr w:rsidR="0032340F" w:rsidTr="00B272C8">
        <w:trPr>
          <w:ins w:id="3124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25" w:author="DANIEL Charlotte A" w:date="2014-12-19T14:34:00Z"/>
              </w:rPr>
            </w:pPr>
            <w:proofErr w:type="spellStart"/>
            <w:ins w:id="3126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27" w:author="DANIEL Charlotte A" w:date="2014-12-19T14:34:00Z"/>
              </w:rPr>
            </w:pPr>
            <w:ins w:id="3128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29" w:author="DANIEL Charlotte A" w:date="2014-12-19T14:34:00Z"/>
              </w:rPr>
            </w:pPr>
            <w:ins w:id="3130" w:author="DANIEL Charlotte A" w:date="2014-12-19T14:34:00Z">
              <w:r>
                <w:t>Boolean Connector</w:t>
              </w:r>
            </w:ins>
          </w:p>
        </w:tc>
      </w:tr>
      <w:tr w:rsidR="0032340F" w:rsidTr="00B272C8">
        <w:trPr>
          <w:ins w:id="3131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132" w:author="DANIEL Charlotte A" w:date="2014-12-19T14:34:00Z"/>
              </w:rPr>
            </w:pPr>
            <w:ins w:id="3133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32340F" w:rsidRDefault="004A4C0F" w:rsidP="00B272C8">
            <w:pPr>
              <w:rPr>
                <w:ins w:id="3134" w:author="DANIEL Charlotte A" w:date="2014-12-19T14:34:00Z"/>
              </w:rPr>
            </w:pPr>
            <w:ins w:id="3135" w:author="DANIEL Charlotte A" w:date="2014-12-22T11:31:00Z">
              <w:r w:rsidRPr="004A4C0F">
                <w:t>SNSN.SIGN_TYP = 'S'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136" w:author="DANIEL Charlotte A" w:date="2014-12-19T14:34:00Z"/>
              </w:rPr>
            </w:pPr>
          </w:p>
        </w:tc>
      </w:tr>
      <w:tr w:rsidR="0032340F" w:rsidTr="00B272C8">
        <w:trPr>
          <w:ins w:id="3137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138" w:author="DANIEL Charlotte A" w:date="2014-12-19T14:34:00Z"/>
              </w:rPr>
            </w:pPr>
            <w:ins w:id="3139" w:author="DANIEL Charlotte A" w:date="2014-12-19T14:34:00Z">
              <w:r>
                <w:lastRenderedPageBreak/>
                <w:t>Validation Conditions</w:t>
              </w:r>
            </w:ins>
          </w:p>
        </w:tc>
      </w:tr>
      <w:tr w:rsidR="0032340F" w:rsidTr="00B272C8">
        <w:trPr>
          <w:ins w:id="3140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41" w:author="DANIEL Charlotte A" w:date="2014-12-19T14:34:00Z"/>
              </w:rPr>
            </w:pPr>
            <w:proofErr w:type="spellStart"/>
            <w:ins w:id="3142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43" w:author="DANIEL Charlotte A" w:date="2014-12-19T14:34:00Z"/>
              </w:rPr>
            </w:pPr>
            <w:ins w:id="3144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45" w:author="DANIEL Charlotte A" w:date="2014-12-19T14:34:00Z"/>
              </w:rPr>
            </w:pPr>
            <w:ins w:id="3146" w:author="DANIEL Charlotte A" w:date="2014-12-19T14:34:00Z">
              <w:r>
                <w:t>Boolean Connector</w:t>
              </w:r>
            </w:ins>
          </w:p>
        </w:tc>
      </w:tr>
      <w:tr w:rsidR="0032340F" w:rsidTr="00B272C8">
        <w:trPr>
          <w:ins w:id="3147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148" w:author="DANIEL Charlotte A" w:date="2014-12-19T14:34:00Z"/>
              </w:rPr>
            </w:pPr>
            <w:ins w:id="3149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32340F" w:rsidRDefault="0032340F" w:rsidP="00B272C8">
            <w:pPr>
              <w:rPr>
                <w:ins w:id="3150" w:author="DANIEL Charlotte A" w:date="2014-12-19T14:34:00Z"/>
              </w:rPr>
            </w:pPr>
            <w:ins w:id="3151" w:author="DANIEL Charlotte A" w:date="2014-12-19T14:34:00Z">
              <w:r w:rsidRPr="00F62426">
                <w:t>SNSN.CUSTOM_HT IS NOT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152" w:author="DANIEL Charlotte A" w:date="2014-12-19T14:34:00Z"/>
              </w:rPr>
            </w:pPr>
          </w:p>
        </w:tc>
      </w:tr>
      <w:tr w:rsidR="0032340F" w:rsidTr="00B272C8">
        <w:trPr>
          <w:ins w:id="3153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154" w:author="DANIEL Charlotte A" w:date="2014-12-19T14:34:00Z"/>
              </w:rPr>
            </w:pPr>
            <w:ins w:id="3155" w:author="DANIEL Charlotte A" w:date="2014-12-19T14:34:00Z">
              <w:r>
                <w:t>2</w:t>
              </w:r>
            </w:ins>
          </w:p>
        </w:tc>
        <w:tc>
          <w:tcPr>
            <w:tcW w:w="7740" w:type="dxa"/>
            <w:gridSpan w:val="2"/>
          </w:tcPr>
          <w:p w:rsidR="0032340F" w:rsidRPr="00105702" w:rsidRDefault="0032340F" w:rsidP="00B272C8">
            <w:pPr>
              <w:rPr>
                <w:ins w:id="3156" w:author="DANIEL Charlotte A" w:date="2014-12-19T14:34:00Z"/>
              </w:rPr>
            </w:pPr>
            <w:ins w:id="3157" w:author="DANIEL Charlotte A" w:date="2014-12-19T14:34:00Z">
              <w:r w:rsidRPr="00F62426">
                <w:t>SNSN.CUSTOM_LGND IS NOT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158" w:author="DANIEL Charlotte A" w:date="2014-12-19T14:34:00Z"/>
              </w:rPr>
            </w:pPr>
            <w:ins w:id="3159" w:author="DANIEL Charlotte A" w:date="2014-12-19T14:34:00Z">
              <w:r>
                <w:t>OR</w:t>
              </w:r>
            </w:ins>
          </w:p>
        </w:tc>
      </w:tr>
      <w:tr w:rsidR="0032340F" w:rsidTr="00B272C8">
        <w:trPr>
          <w:ins w:id="3160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161" w:author="DANIEL Charlotte A" w:date="2014-12-19T14:34:00Z"/>
              </w:rPr>
            </w:pPr>
            <w:ins w:id="3162" w:author="DANIEL Charlotte A" w:date="2014-12-19T14:34:00Z">
              <w:r>
                <w:t>3</w:t>
              </w:r>
            </w:ins>
          </w:p>
        </w:tc>
        <w:tc>
          <w:tcPr>
            <w:tcW w:w="7740" w:type="dxa"/>
            <w:gridSpan w:val="2"/>
          </w:tcPr>
          <w:p w:rsidR="0032340F" w:rsidRPr="00105702" w:rsidRDefault="0032340F" w:rsidP="00B272C8">
            <w:pPr>
              <w:rPr>
                <w:ins w:id="3163" w:author="DANIEL Charlotte A" w:date="2014-12-19T14:34:00Z"/>
              </w:rPr>
            </w:pPr>
            <w:ins w:id="3164" w:author="DANIEL Charlotte A" w:date="2014-12-19T14:34:00Z">
              <w:r w:rsidRPr="00F62426">
                <w:t>SNSN.CUSTOM_WD IS NOT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165" w:author="DANIEL Charlotte A" w:date="2014-12-19T14:34:00Z"/>
              </w:rPr>
            </w:pPr>
            <w:ins w:id="3166" w:author="DANIEL Charlotte A" w:date="2014-12-19T14:34:00Z">
              <w:r>
                <w:t>OR</w:t>
              </w:r>
            </w:ins>
          </w:p>
        </w:tc>
      </w:tr>
      <w:tr w:rsidR="0032340F" w:rsidTr="00B272C8">
        <w:trPr>
          <w:ins w:id="3167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168" w:author="DANIEL Charlotte A" w:date="2014-12-19T14:34:00Z"/>
              </w:rPr>
            </w:pPr>
            <w:ins w:id="3169" w:author="DANIEL Charlotte A" w:date="2014-12-19T14:34:00Z">
              <w:r>
                <w:t>4</w:t>
              </w:r>
            </w:ins>
          </w:p>
        </w:tc>
        <w:tc>
          <w:tcPr>
            <w:tcW w:w="7740" w:type="dxa"/>
            <w:gridSpan w:val="2"/>
          </w:tcPr>
          <w:p w:rsidR="0032340F" w:rsidRDefault="0032340F" w:rsidP="00B272C8">
            <w:pPr>
              <w:rPr>
                <w:ins w:id="3170" w:author="DANIEL Charlotte A" w:date="2014-12-19T14:34:00Z"/>
              </w:rPr>
            </w:pPr>
            <w:ins w:id="3171" w:author="DANIEL Charlotte A" w:date="2014-12-19T14:34:00Z">
              <w:r w:rsidRPr="00F62426">
                <w:t>SNSN.CUSTOM_PIC IS NOT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172" w:author="DANIEL Charlotte A" w:date="2014-12-19T14:34:00Z"/>
              </w:rPr>
            </w:pPr>
            <w:ins w:id="3173" w:author="DANIEL Charlotte A" w:date="2014-12-19T14:34:00Z">
              <w:r>
                <w:t>OR</w:t>
              </w:r>
            </w:ins>
          </w:p>
        </w:tc>
      </w:tr>
    </w:tbl>
    <w:p w:rsidR="0032340F" w:rsidRDefault="0032340F" w:rsidP="0032340F">
      <w:pPr>
        <w:rPr>
          <w:ins w:id="3174" w:author="DANIEL Charlotte A" w:date="2014-12-19T14:34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380"/>
        <w:gridCol w:w="360"/>
        <w:gridCol w:w="1170"/>
      </w:tblGrid>
      <w:tr w:rsidR="0032340F" w:rsidTr="00B272C8">
        <w:trPr>
          <w:ins w:id="3175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76" w:author="DANIEL Charlotte A" w:date="2014-12-19T14:34:00Z"/>
              </w:rPr>
            </w:pPr>
            <w:proofErr w:type="spellStart"/>
            <w:ins w:id="3177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38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78" w:author="DANIEL Charlotte A" w:date="2014-12-19T14:34:00Z"/>
              </w:rPr>
            </w:pPr>
            <w:ins w:id="3179" w:author="DANIEL Charlotte A" w:date="2014-12-19T14:34:00Z">
              <w:r>
                <w:t>Description</w:t>
              </w:r>
            </w:ins>
          </w:p>
        </w:tc>
        <w:tc>
          <w:tcPr>
            <w:tcW w:w="153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80" w:author="DANIEL Charlotte A" w:date="2014-12-19T14:34:00Z"/>
              </w:rPr>
            </w:pPr>
            <w:ins w:id="3181" w:author="DANIEL Charlotte A" w:date="2014-12-19T14:34:00Z">
              <w:r>
                <w:t>Error Number</w:t>
              </w:r>
            </w:ins>
          </w:p>
        </w:tc>
      </w:tr>
      <w:tr w:rsidR="0032340F" w:rsidTr="00B272C8">
        <w:trPr>
          <w:ins w:id="3182" w:author="DANIEL Charlotte A" w:date="2014-12-19T14:34:00Z"/>
        </w:trPr>
        <w:tc>
          <w:tcPr>
            <w:tcW w:w="1818" w:type="dxa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183" w:author="DANIEL Charlotte A" w:date="2014-12-19T14:34:00Z"/>
              </w:rPr>
            </w:pPr>
            <w:ins w:id="3184" w:author="DANIEL Charlotte A" w:date="2014-12-19T14:34:00Z">
              <w:r>
                <w:t>33</w:t>
              </w:r>
            </w:ins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32340F" w:rsidRDefault="004A4C0F" w:rsidP="00B272C8">
            <w:pPr>
              <w:rPr>
                <w:ins w:id="3185" w:author="DANIEL Charlotte A" w:date="2014-12-19T14:34:00Z"/>
              </w:rPr>
            </w:pPr>
            <w:ins w:id="3186" w:author="DANIEL Charlotte A" w:date="2014-12-22T11:32:00Z">
              <w:r w:rsidRPr="004A4C0F">
                <w:t>Standard Signs require Standard Sign ID</w:t>
              </w:r>
            </w:ins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187" w:author="DANIEL Charlotte A" w:date="2014-12-19T14:34:00Z"/>
              </w:rPr>
            </w:pPr>
            <w:ins w:id="3188" w:author="DANIEL Charlotte A" w:date="2014-12-19T14:34:00Z">
              <w:r>
                <w:t>-20000023</w:t>
              </w:r>
            </w:ins>
          </w:p>
        </w:tc>
      </w:tr>
      <w:tr w:rsidR="0032340F" w:rsidTr="00B272C8">
        <w:trPr>
          <w:ins w:id="3189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190" w:author="DANIEL Charlotte A" w:date="2014-12-19T14:34:00Z"/>
              </w:rPr>
            </w:pPr>
            <w:ins w:id="3191" w:author="DANIEL Charlotte A" w:date="2014-12-19T14:34:00Z">
              <w:r>
                <w:t>Driving Conditions</w:t>
              </w:r>
            </w:ins>
          </w:p>
        </w:tc>
      </w:tr>
      <w:tr w:rsidR="0032340F" w:rsidTr="00B272C8">
        <w:trPr>
          <w:ins w:id="3192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93" w:author="DANIEL Charlotte A" w:date="2014-12-19T14:34:00Z"/>
              </w:rPr>
            </w:pPr>
            <w:proofErr w:type="spellStart"/>
            <w:ins w:id="3194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95" w:author="DANIEL Charlotte A" w:date="2014-12-19T14:34:00Z"/>
              </w:rPr>
            </w:pPr>
            <w:ins w:id="3196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197" w:author="DANIEL Charlotte A" w:date="2014-12-19T14:34:00Z"/>
              </w:rPr>
            </w:pPr>
            <w:ins w:id="3198" w:author="DANIEL Charlotte A" w:date="2014-12-19T14:34:00Z">
              <w:r>
                <w:t>Boolean Connector</w:t>
              </w:r>
            </w:ins>
          </w:p>
        </w:tc>
      </w:tr>
      <w:tr w:rsidR="004A4C0F" w:rsidTr="00B272C8">
        <w:trPr>
          <w:ins w:id="3199" w:author="DANIEL Charlotte A" w:date="2014-12-19T14:34:00Z"/>
        </w:trPr>
        <w:tc>
          <w:tcPr>
            <w:tcW w:w="1818" w:type="dxa"/>
          </w:tcPr>
          <w:p w:rsidR="004A4C0F" w:rsidRDefault="004A4C0F" w:rsidP="00B272C8">
            <w:pPr>
              <w:rPr>
                <w:ins w:id="3200" w:author="DANIEL Charlotte A" w:date="2014-12-19T14:34:00Z"/>
              </w:rPr>
            </w:pPr>
            <w:ins w:id="3201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4A4C0F" w:rsidRDefault="004A4C0F" w:rsidP="00B272C8">
            <w:pPr>
              <w:rPr>
                <w:ins w:id="3202" w:author="DANIEL Charlotte A" w:date="2014-12-19T14:34:00Z"/>
              </w:rPr>
            </w:pPr>
            <w:ins w:id="3203" w:author="DANIEL Charlotte A" w:date="2014-12-22T11:31:00Z">
              <w:r w:rsidRPr="00F62426">
                <w:t>SNSN.SIGN_TYP = 'S'</w:t>
              </w:r>
            </w:ins>
          </w:p>
        </w:tc>
        <w:tc>
          <w:tcPr>
            <w:tcW w:w="1170" w:type="dxa"/>
          </w:tcPr>
          <w:p w:rsidR="004A4C0F" w:rsidRDefault="004A4C0F" w:rsidP="00B272C8">
            <w:pPr>
              <w:rPr>
                <w:ins w:id="3204" w:author="DANIEL Charlotte A" w:date="2014-12-19T14:34:00Z"/>
              </w:rPr>
            </w:pPr>
          </w:p>
        </w:tc>
      </w:tr>
      <w:tr w:rsidR="0032340F" w:rsidTr="00B272C8">
        <w:trPr>
          <w:ins w:id="3205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206" w:author="DANIEL Charlotte A" w:date="2014-12-19T14:34:00Z"/>
              </w:rPr>
            </w:pPr>
            <w:ins w:id="3207" w:author="DANIEL Charlotte A" w:date="2014-12-19T14:34:00Z">
              <w:r>
                <w:t>Validation Conditions</w:t>
              </w:r>
            </w:ins>
          </w:p>
        </w:tc>
      </w:tr>
      <w:tr w:rsidR="0032340F" w:rsidTr="00B272C8">
        <w:trPr>
          <w:ins w:id="3208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09" w:author="DANIEL Charlotte A" w:date="2014-12-19T14:34:00Z"/>
              </w:rPr>
            </w:pPr>
            <w:proofErr w:type="spellStart"/>
            <w:ins w:id="3210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11" w:author="DANIEL Charlotte A" w:date="2014-12-19T14:34:00Z"/>
              </w:rPr>
            </w:pPr>
            <w:ins w:id="3212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13" w:author="DANIEL Charlotte A" w:date="2014-12-19T14:34:00Z"/>
              </w:rPr>
            </w:pPr>
            <w:ins w:id="3214" w:author="DANIEL Charlotte A" w:date="2014-12-19T14:34:00Z">
              <w:r>
                <w:t>Boolean Connector</w:t>
              </w:r>
            </w:ins>
          </w:p>
        </w:tc>
      </w:tr>
      <w:tr w:rsidR="0032340F" w:rsidTr="00B272C8">
        <w:trPr>
          <w:ins w:id="3215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216" w:author="DANIEL Charlotte A" w:date="2014-12-19T14:34:00Z"/>
              </w:rPr>
            </w:pPr>
            <w:ins w:id="3217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32340F" w:rsidRDefault="0032340F" w:rsidP="00B272C8">
            <w:pPr>
              <w:rPr>
                <w:ins w:id="3218" w:author="DANIEL Charlotte A" w:date="2014-12-19T14:34:00Z"/>
              </w:rPr>
            </w:pPr>
            <w:ins w:id="3219" w:author="DANIEL Charlotte A" w:date="2014-12-19T14:34:00Z">
              <w:r w:rsidRPr="00F62426">
                <w:t>SNSN.STD_SIGN_ID IS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220" w:author="DANIEL Charlotte A" w:date="2014-12-19T14:34:00Z"/>
              </w:rPr>
            </w:pPr>
          </w:p>
        </w:tc>
      </w:tr>
    </w:tbl>
    <w:p w:rsidR="0032340F" w:rsidRDefault="0032340F" w:rsidP="0032340F">
      <w:pPr>
        <w:rPr>
          <w:ins w:id="3221" w:author="DANIEL Charlotte A" w:date="2014-12-19T14:34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380"/>
        <w:gridCol w:w="360"/>
        <w:gridCol w:w="1170"/>
      </w:tblGrid>
      <w:tr w:rsidR="0032340F" w:rsidTr="00B272C8">
        <w:trPr>
          <w:ins w:id="3222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23" w:author="DANIEL Charlotte A" w:date="2014-12-19T14:34:00Z"/>
              </w:rPr>
            </w:pPr>
            <w:proofErr w:type="spellStart"/>
            <w:ins w:id="3224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38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25" w:author="DANIEL Charlotte A" w:date="2014-12-19T14:34:00Z"/>
              </w:rPr>
            </w:pPr>
            <w:ins w:id="3226" w:author="DANIEL Charlotte A" w:date="2014-12-19T14:34:00Z">
              <w:r>
                <w:t>Description</w:t>
              </w:r>
            </w:ins>
          </w:p>
        </w:tc>
        <w:tc>
          <w:tcPr>
            <w:tcW w:w="153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27" w:author="DANIEL Charlotte A" w:date="2014-12-19T14:34:00Z"/>
              </w:rPr>
            </w:pPr>
            <w:ins w:id="3228" w:author="DANIEL Charlotte A" w:date="2014-12-19T14:34:00Z">
              <w:r>
                <w:t>Error Number</w:t>
              </w:r>
            </w:ins>
          </w:p>
        </w:tc>
      </w:tr>
      <w:tr w:rsidR="0032340F" w:rsidTr="00B272C8">
        <w:trPr>
          <w:ins w:id="3229" w:author="DANIEL Charlotte A" w:date="2014-12-19T14:34:00Z"/>
        </w:trPr>
        <w:tc>
          <w:tcPr>
            <w:tcW w:w="1818" w:type="dxa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230" w:author="DANIEL Charlotte A" w:date="2014-12-19T14:34:00Z"/>
              </w:rPr>
            </w:pPr>
            <w:ins w:id="3231" w:author="DANIEL Charlotte A" w:date="2014-12-19T14:34:00Z">
              <w:r>
                <w:t>34</w:t>
              </w:r>
            </w:ins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232" w:author="DANIEL Charlotte A" w:date="2014-12-19T14:34:00Z"/>
              </w:rPr>
            </w:pPr>
            <w:ins w:id="3233" w:author="DANIEL Charlotte A" w:date="2014-12-19T14:34:00Z">
              <w:r>
                <w:t>A ‘Yes’ City or County flag required</w:t>
              </w:r>
            </w:ins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2340F" w:rsidRDefault="0032340F" w:rsidP="00B272C8">
            <w:pPr>
              <w:rPr>
                <w:ins w:id="3234" w:author="DANIEL Charlotte A" w:date="2014-12-19T14:34:00Z"/>
              </w:rPr>
            </w:pPr>
            <w:ins w:id="3235" w:author="DANIEL Charlotte A" w:date="2014-12-19T14:34:00Z">
              <w:r>
                <w:t>-20000024</w:t>
              </w:r>
            </w:ins>
          </w:p>
        </w:tc>
      </w:tr>
      <w:tr w:rsidR="0032340F" w:rsidTr="00B272C8">
        <w:trPr>
          <w:ins w:id="3236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237" w:author="DANIEL Charlotte A" w:date="2014-12-19T14:34:00Z"/>
              </w:rPr>
            </w:pPr>
            <w:ins w:id="3238" w:author="DANIEL Charlotte A" w:date="2014-12-19T14:34:00Z">
              <w:r>
                <w:t>Driving Conditions</w:t>
              </w:r>
            </w:ins>
          </w:p>
        </w:tc>
      </w:tr>
      <w:tr w:rsidR="0032340F" w:rsidTr="00B272C8">
        <w:trPr>
          <w:ins w:id="3239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40" w:author="DANIEL Charlotte A" w:date="2014-12-19T14:34:00Z"/>
              </w:rPr>
            </w:pPr>
            <w:proofErr w:type="spellStart"/>
            <w:ins w:id="3241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42" w:author="DANIEL Charlotte A" w:date="2014-12-19T14:34:00Z"/>
              </w:rPr>
            </w:pPr>
            <w:ins w:id="3243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44" w:author="DANIEL Charlotte A" w:date="2014-12-19T14:34:00Z"/>
              </w:rPr>
            </w:pPr>
            <w:ins w:id="3245" w:author="DANIEL Charlotte A" w:date="2014-12-19T14:34:00Z">
              <w:r>
                <w:t>Boolean Connector</w:t>
              </w:r>
            </w:ins>
          </w:p>
        </w:tc>
      </w:tr>
      <w:tr w:rsidR="0032340F" w:rsidTr="00B272C8">
        <w:trPr>
          <w:ins w:id="3246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247" w:author="DANIEL Charlotte A" w:date="2014-12-19T14:34:00Z"/>
              </w:rPr>
            </w:pPr>
            <w:ins w:id="3248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32340F" w:rsidRDefault="0032340F" w:rsidP="00B272C8">
            <w:pPr>
              <w:rPr>
                <w:ins w:id="3249" w:author="DANIEL Charlotte A" w:date="2014-12-19T14:34:00Z"/>
              </w:rPr>
            </w:pPr>
            <w:ins w:id="3250" w:author="DANIEL Charlotte A" w:date="2014-12-19T14:34:00Z">
              <w:r w:rsidRPr="00105702">
                <w:t>SNIN.OFF_NETWRK_NOTE IS NOT NULL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251" w:author="DANIEL Charlotte A" w:date="2014-12-19T14:34:00Z"/>
              </w:rPr>
            </w:pPr>
          </w:p>
        </w:tc>
      </w:tr>
      <w:tr w:rsidR="0032340F" w:rsidTr="00B272C8">
        <w:trPr>
          <w:ins w:id="3252" w:author="DANIEL Charlotte A" w:date="2014-12-19T14:34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2340F" w:rsidRDefault="0032340F" w:rsidP="00B272C8">
            <w:pPr>
              <w:rPr>
                <w:ins w:id="3253" w:author="DANIEL Charlotte A" w:date="2014-12-19T14:34:00Z"/>
              </w:rPr>
            </w:pPr>
            <w:ins w:id="3254" w:author="DANIEL Charlotte A" w:date="2014-12-19T14:34:00Z">
              <w:r>
                <w:t>Validation Conditions</w:t>
              </w:r>
            </w:ins>
          </w:p>
        </w:tc>
      </w:tr>
      <w:tr w:rsidR="0032340F" w:rsidTr="00B272C8">
        <w:trPr>
          <w:ins w:id="3255" w:author="DANIEL Charlotte A" w:date="2014-12-19T14:34:00Z"/>
        </w:trPr>
        <w:tc>
          <w:tcPr>
            <w:tcW w:w="1818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56" w:author="DANIEL Charlotte A" w:date="2014-12-19T14:34:00Z"/>
              </w:rPr>
            </w:pPr>
            <w:proofErr w:type="spellStart"/>
            <w:ins w:id="3257" w:author="DANIEL Charlotte A" w:date="2014-12-19T14:34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58" w:author="DANIEL Charlotte A" w:date="2014-12-19T14:34:00Z"/>
              </w:rPr>
            </w:pPr>
            <w:ins w:id="3259" w:author="DANIEL Charlotte A" w:date="2014-12-19T14:34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32340F" w:rsidRDefault="0032340F" w:rsidP="00B272C8">
            <w:pPr>
              <w:rPr>
                <w:ins w:id="3260" w:author="DANIEL Charlotte A" w:date="2014-12-19T14:34:00Z"/>
              </w:rPr>
            </w:pPr>
            <w:ins w:id="3261" w:author="DANIEL Charlotte A" w:date="2014-12-19T14:34:00Z">
              <w:r>
                <w:t>Boolean Connector</w:t>
              </w:r>
            </w:ins>
          </w:p>
        </w:tc>
      </w:tr>
      <w:tr w:rsidR="0032340F" w:rsidTr="00B272C8">
        <w:trPr>
          <w:ins w:id="3262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263" w:author="DANIEL Charlotte A" w:date="2014-12-19T14:34:00Z"/>
              </w:rPr>
            </w:pPr>
            <w:ins w:id="3264" w:author="DANIEL Charlotte A" w:date="2014-12-19T14:34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32340F" w:rsidRDefault="0032340F" w:rsidP="00B272C8">
            <w:pPr>
              <w:rPr>
                <w:ins w:id="3265" w:author="DANIEL Charlotte A" w:date="2014-12-19T14:34:00Z"/>
              </w:rPr>
            </w:pPr>
            <w:ins w:id="3266" w:author="DANIEL Charlotte A" w:date="2014-12-19T14:34:00Z">
              <w:r w:rsidRPr="00105702">
                <w:t>SNIN.CITY_FLG = 'N'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267" w:author="DANIEL Charlotte A" w:date="2014-12-19T14:34:00Z"/>
              </w:rPr>
            </w:pPr>
          </w:p>
        </w:tc>
      </w:tr>
      <w:tr w:rsidR="0032340F" w:rsidTr="00B272C8">
        <w:trPr>
          <w:ins w:id="3268" w:author="DANIEL Charlotte A" w:date="2014-12-19T14:34:00Z"/>
        </w:trPr>
        <w:tc>
          <w:tcPr>
            <w:tcW w:w="1818" w:type="dxa"/>
          </w:tcPr>
          <w:p w:rsidR="0032340F" w:rsidRDefault="0032340F" w:rsidP="00B272C8">
            <w:pPr>
              <w:rPr>
                <w:ins w:id="3269" w:author="DANIEL Charlotte A" w:date="2014-12-19T14:34:00Z"/>
              </w:rPr>
            </w:pPr>
            <w:ins w:id="3270" w:author="DANIEL Charlotte A" w:date="2014-12-19T14:34:00Z">
              <w:r>
                <w:t>2</w:t>
              </w:r>
            </w:ins>
          </w:p>
        </w:tc>
        <w:tc>
          <w:tcPr>
            <w:tcW w:w="7740" w:type="dxa"/>
            <w:gridSpan w:val="2"/>
          </w:tcPr>
          <w:p w:rsidR="0032340F" w:rsidRDefault="0032340F" w:rsidP="00B272C8">
            <w:pPr>
              <w:rPr>
                <w:ins w:id="3271" w:author="DANIEL Charlotte A" w:date="2014-12-19T14:34:00Z"/>
              </w:rPr>
            </w:pPr>
            <w:ins w:id="3272" w:author="DANIEL Charlotte A" w:date="2014-12-19T14:34:00Z">
              <w:r w:rsidRPr="00105702">
                <w:t>SNIN.CNTY_FLG = 'N'</w:t>
              </w:r>
            </w:ins>
          </w:p>
        </w:tc>
        <w:tc>
          <w:tcPr>
            <w:tcW w:w="1170" w:type="dxa"/>
          </w:tcPr>
          <w:p w:rsidR="0032340F" w:rsidRDefault="0032340F" w:rsidP="00B272C8">
            <w:pPr>
              <w:rPr>
                <w:ins w:id="3273" w:author="DANIEL Charlotte A" w:date="2014-12-19T14:34:00Z"/>
              </w:rPr>
            </w:pPr>
            <w:ins w:id="3274" w:author="DANIEL Charlotte A" w:date="2014-12-19T14:34:00Z">
              <w:r>
                <w:t>AND</w:t>
              </w:r>
            </w:ins>
          </w:p>
        </w:tc>
      </w:tr>
    </w:tbl>
    <w:p w:rsidR="00995E50" w:rsidRDefault="00995E50" w:rsidP="00F34B04">
      <w:pPr>
        <w:rPr>
          <w:ins w:id="3275" w:author="DANIEL Charlotte A" w:date="2014-12-31T13:23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380"/>
        <w:gridCol w:w="360"/>
        <w:gridCol w:w="1170"/>
      </w:tblGrid>
      <w:tr w:rsidR="00995E50" w:rsidTr="00876D0E">
        <w:trPr>
          <w:ins w:id="3276" w:author="DANIEL Charlotte A" w:date="2014-12-31T13:23:00Z"/>
        </w:trPr>
        <w:tc>
          <w:tcPr>
            <w:tcW w:w="1818" w:type="dxa"/>
            <w:shd w:val="clear" w:color="auto" w:fill="DBE5F1" w:themeFill="accent1" w:themeFillTint="33"/>
          </w:tcPr>
          <w:p w:rsidR="00995E50" w:rsidRDefault="00995E50" w:rsidP="00876D0E">
            <w:pPr>
              <w:rPr>
                <w:ins w:id="3277" w:author="DANIEL Charlotte A" w:date="2014-12-31T13:23:00Z"/>
              </w:rPr>
            </w:pPr>
            <w:proofErr w:type="spellStart"/>
            <w:ins w:id="3278" w:author="DANIEL Charlotte A" w:date="2014-12-31T13:23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380" w:type="dxa"/>
            <w:shd w:val="clear" w:color="auto" w:fill="DBE5F1" w:themeFill="accent1" w:themeFillTint="33"/>
          </w:tcPr>
          <w:p w:rsidR="00995E50" w:rsidRDefault="00995E50" w:rsidP="00876D0E">
            <w:pPr>
              <w:rPr>
                <w:ins w:id="3279" w:author="DANIEL Charlotte A" w:date="2014-12-31T13:23:00Z"/>
              </w:rPr>
            </w:pPr>
            <w:ins w:id="3280" w:author="DANIEL Charlotte A" w:date="2014-12-31T13:23:00Z">
              <w:r>
                <w:t>Description</w:t>
              </w:r>
            </w:ins>
          </w:p>
        </w:tc>
        <w:tc>
          <w:tcPr>
            <w:tcW w:w="1530" w:type="dxa"/>
            <w:gridSpan w:val="2"/>
            <w:shd w:val="clear" w:color="auto" w:fill="DBE5F1" w:themeFill="accent1" w:themeFillTint="33"/>
          </w:tcPr>
          <w:p w:rsidR="00995E50" w:rsidRDefault="00995E50" w:rsidP="00876D0E">
            <w:pPr>
              <w:rPr>
                <w:ins w:id="3281" w:author="DANIEL Charlotte A" w:date="2014-12-31T13:23:00Z"/>
              </w:rPr>
            </w:pPr>
            <w:ins w:id="3282" w:author="DANIEL Charlotte A" w:date="2014-12-31T13:23:00Z">
              <w:r>
                <w:t>Error Number</w:t>
              </w:r>
            </w:ins>
          </w:p>
        </w:tc>
      </w:tr>
      <w:tr w:rsidR="00995E50" w:rsidTr="00876D0E">
        <w:trPr>
          <w:ins w:id="3283" w:author="DANIEL Charlotte A" w:date="2014-12-31T13:23:00Z"/>
        </w:trPr>
        <w:tc>
          <w:tcPr>
            <w:tcW w:w="1818" w:type="dxa"/>
            <w:tcBorders>
              <w:bottom w:val="single" w:sz="4" w:space="0" w:color="auto"/>
            </w:tcBorders>
          </w:tcPr>
          <w:p w:rsidR="00995E50" w:rsidRDefault="00995E50" w:rsidP="00876D0E">
            <w:pPr>
              <w:rPr>
                <w:ins w:id="3284" w:author="DANIEL Charlotte A" w:date="2014-12-31T13:23:00Z"/>
              </w:rPr>
            </w:pPr>
            <w:ins w:id="3285" w:author="DANIEL Charlotte A" w:date="2014-12-31T13:23:00Z">
              <w:r>
                <w:t>35</w:t>
              </w:r>
            </w:ins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995E50" w:rsidRDefault="00995E50" w:rsidP="00876D0E">
            <w:pPr>
              <w:rPr>
                <w:ins w:id="3286" w:author="DANIEL Charlotte A" w:date="2014-12-31T13:23:00Z"/>
              </w:rPr>
            </w:pPr>
            <w:ins w:id="3287" w:author="DANIEL Charlotte A" w:date="2014-12-31T13:23:00Z">
              <w:r>
                <w:t>A ‘Yes’ City or County flag required</w:t>
              </w:r>
            </w:ins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95E50" w:rsidRDefault="00995E50" w:rsidP="00876D0E">
            <w:pPr>
              <w:rPr>
                <w:ins w:id="3288" w:author="DANIEL Charlotte A" w:date="2014-12-31T13:23:00Z"/>
              </w:rPr>
            </w:pPr>
            <w:ins w:id="3289" w:author="DANIEL Charlotte A" w:date="2014-12-31T13:23:00Z">
              <w:r>
                <w:t>-20000024</w:t>
              </w:r>
            </w:ins>
          </w:p>
        </w:tc>
      </w:tr>
      <w:tr w:rsidR="00995E50" w:rsidTr="00876D0E">
        <w:trPr>
          <w:ins w:id="3290" w:author="DANIEL Charlotte A" w:date="2014-12-31T13:23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95E50" w:rsidRDefault="00995E50" w:rsidP="00876D0E">
            <w:pPr>
              <w:rPr>
                <w:ins w:id="3291" w:author="DANIEL Charlotte A" w:date="2014-12-31T13:23:00Z"/>
              </w:rPr>
            </w:pPr>
            <w:ins w:id="3292" w:author="DANIEL Charlotte A" w:date="2014-12-31T13:23:00Z">
              <w:r>
                <w:t>Driving Conditions</w:t>
              </w:r>
            </w:ins>
          </w:p>
        </w:tc>
      </w:tr>
      <w:tr w:rsidR="00995E50" w:rsidTr="00876D0E">
        <w:trPr>
          <w:ins w:id="3293" w:author="DANIEL Charlotte A" w:date="2014-12-31T13:23:00Z"/>
        </w:trPr>
        <w:tc>
          <w:tcPr>
            <w:tcW w:w="1818" w:type="dxa"/>
            <w:shd w:val="clear" w:color="auto" w:fill="DBE5F1" w:themeFill="accent1" w:themeFillTint="33"/>
          </w:tcPr>
          <w:p w:rsidR="00995E50" w:rsidRDefault="00995E50" w:rsidP="00876D0E">
            <w:pPr>
              <w:rPr>
                <w:ins w:id="3294" w:author="DANIEL Charlotte A" w:date="2014-12-31T13:23:00Z"/>
              </w:rPr>
            </w:pPr>
            <w:proofErr w:type="spellStart"/>
            <w:ins w:id="3295" w:author="DANIEL Charlotte A" w:date="2014-12-31T13:23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995E50" w:rsidRDefault="00995E50" w:rsidP="00876D0E">
            <w:pPr>
              <w:rPr>
                <w:ins w:id="3296" w:author="DANIEL Charlotte A" w:date="2014-12-31T13:23:00Z"/>
              </w:rPr>
            </w:pPr>
            <w:ins w:id="3297" w:author="DANIEL Charlotte A" w:date="2014-12-31T13:23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995E50" w:rsidRDefault="00995E50" w:rsidP="00876D0E">
            <w:pPr>
              <w:rPr>
                <w:ins w:id="3298" w:author="DANIEL Charlotte A" w:date="2014-12-31T13:23:00Z"/>
              </w:rPr>
            </w:pPr>
            <w:ins w:id="3299" w:author="DANIEL Charlotte A" w:date="2014-12-31T13:23:00Z">
              <w:r>
                <w:t xml:space="preserve">Boolean </w:t>
              </w:r>
              <w:r>
                <w:lastRenderedPageBreak/>
                <w:t>Connector</w:t>
              </w:r>
            </w:ins>
          </w:p>
        </w:tc>
      </w:tr>
      <w:tr w:rsidR="00995E50" w:rsidTr="00876D0E">
        <w:trPr>
          <w:ins w:id="3300" w:author="DANIEL Charlotte A" w:date="2014-12-31T13:23:00Z"/>
        </w:trPr>
        <w:tc>
          <w:tcPr>
            <w:tcW w:w="1818" w:type="dxa"/>
          </w:tcPr>
          <w:p w:rsidR="00995E50" w:rsidRDefault="00995E50" w:rsidP="00876D0E">
            <w:pPr>
              <w:rPr>
                <w:ins w:id="3301" w:author="DANIEL Charlotte A" w:date="2014-12-31T13:23:00Z"/>
              </w:rPr>
            </w:pPr>
            <w:ins w:id="3302" w:author="DANIEL Charlotte A" w:date="2014-12-31T13:23:00Z">
              <w:r>
                <w:lastRenderedPageBreak/>
                <w:t>1</w:t>
              </w:r>
            </w:ins>
          </w:p>
        </w:tc>
        <w:tc>
          <w:tcPr>
            <w:tcW w:w="7740" w:type="dxa"/>
            <w:gridSpan w:val="2"/>
          </w:tcPr>
          <w:p w:rsidR="00995E50" w:rsidRDefault="00995E50" w:rsidP="00876D0E">
            <w:pPr>
              <w:rPr>
                <w:ins w:id="3303" w:author="DANIEL Charlotte A" w:date="2014-12-31T13:23:00Z"/>
              </w:rPr>
            </w:pPr>
            <w:ins w:id="3304" w:author="DANIEL Charlotte A" w:date="2014-12-31T13:23:00Z">
              <w:r w:rsidRPr="00105702">
                <w:t>SNIN.OFF_NETWRK_NOTE IS NOT NULL</w:t>
              </w:r>
            </w:ins>
          </w:p>
        </w:tc>
        <w:tc>
          <w:tcPr>
            <w:tcW w:w="1170" w:type="dxa"/>
          </w:tcPr>
          <w:p w:rsidR="00995E50" w:rsidRDefault="00995E50" w:rsidP="00876D0E">
            <w:pPr>
              <w:rPr>
                <w:ins w:id="3305" w:author="DANIEL Charlotte A" w:date="2014-12-31T13:23:00Z"/>
              </w:rPr>
            </w:pPr>
          </w:p>
        </w:tc>
      </w:tr>
      <w:tr w:rsidR="00995E50" w:rsidTr="00876D0E">
        <w:trPr>
          <w:ins w:id="3306" w:author="DANIEL Charlotte A" w:date="2014-12-31T13:23:00Z"/>
        </w:trPr>
        <w:tc>
          <w:tcPr>
            <w:tcW w:w="10728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95E50" w:rsidRDefault="00995E50" w:rsidP="00876D0E">
            <w:pPr>
              <w:rPr>
                <w:ins w:id="3307" w:author="DANIEL Charlotte A" w:date="2014-12-31T13:23:00Z"/>
              </w:rPr>
            </w:pPr>
            <w:ins w:id="3308" w:author="DANIEL Charlotte A" w:date="2014-12-31T13:23:00Z">
              <w:r>
                <w:t>Validation Conditions</w:t>
              </w:r>
            </w:ins>
          </w:p>
        </w:tc>
      </w:tr>
      <w:tr w:rsidR="00995E50" w:rsidTr="00876D0E">
        <w:trPr>
          <w:ins w:id="3309" w:author="DANIEL Charlotte A" w:date="2014-12-31T13:23:00Z"/>
        </w:trPr>
        <w:tc>
          <w:tcPr>
            <w:tcW w:w="1818" w:type="dxa"/>
            <w:shd w:val="clear" w:color="auto" w:fill="DBE5F1" w:themeFill="accent1" w:themeFillTint="33"/>
          </w:tcPr>
          <w:p w:rsidR="00995E50" w:rsidRDefault="00995E50" w:rsidP="00876D0E">
            <w:pPr>
              <w:rPr>
                <w:ins w:id="3310" w:author="DANIEL Charlotte A" w:date="2014-12-31T13:23:00Z"/>
              </w:rPr>
            </w:pPr>
            <w:proofErr w:type="spellStart"/>
            <w:ins w:id="3311" w:author="DANIEL Charlotte A" w:date="2014-12-31T13:23:00Z">
              <w:r>
                <w:t>Seq</w:t>
              </w:r>
              <w:proofErr w:type="spellEnd"/>
              <w:r>
                <w:t xml:space="preserve"> No</w:t>
              </w:r>
            </w:ins>
          </w:p>
        </w:tc>
        <w:tc>
          <w:tcPr>
            <w:tcW w:w="7740" w:type="dxa"/>
            <w:gridSpan w:val="2"/>
            <w:shd w:val="clear" w:color="auto" w:fill="DBE5F1" w:themeFill="accent1" w:themeFillTint="33"/>
          </w:tcPr>
          <w:p w:rsidR="00995E50" w:rsidRDefault="00995E50" w:rsidP="00876D0E">
            <w:pPr>
              <w:rPr>
                <w:ins w:id="3312" w:author="DANIEL Charlotte A" w:date="2014-12-31T13:23:00Z"/>
              </w:rPr>
            </w:pPr>
            <w:ins w:id="3313" w:author="DANIEL Charlotte A" w:date="2014-12-31T13:23:00Z">
              <w:r>
                <w:t>IF Condition</w:t>
              </w:r>
            </w:ins>
          </w:p>
        </w:tc>
        <w:tc>
          <w:tcPr>
            <w:tcW w:w="1170" w:type="dxa"/>
            <w:shd w:val="clear" w:color="auto" w:fill="DBE5F1" w:themeFill="accent1" w:themeFillTint="33"/>
          </w:tcPr>
          <w:p w:rsidR="00995E50" w:rsidRDefault="00995E50" w:rsidP="00876D0E">
            <w:pPr>
              <w:rPr>
                <w:ins w:id="3314" w:author="DANIEL Charlotte A" w:date="2014-12-31T13:23:00Z"/>
              </w:rPr>
            </w:pPr>
            <w:ins w:id="3315" w:author="DANIEL Charlotte A" w:date="2014-12-31T13:23:00Z">
              <w:r>
                <w:t>Boolean Connector</w:t>
              </w:r>
            </w:ins>
          </w:p>
        </w:tc>
      </w:tr>
      <w:tr w:rsidR="00995E50" w:rsidTr="00876D0E">
        <w:trPr>
          <w:ins w:id="3316" w:author="DANIEL Charlotte A" w:date="2014-12-31T13:23:00Z"/>
        </w:trPr>
        <w:tc>
          <w:tcPr>
            <w:tcW w:w="1818" w:type="dxa"/>
          </w:tcPr>
          <w:p w:rsidR="00995E50" w:rsidRDefault="00995E50" w:rsidP="00876D0E">
            <w:pPr>
              <w:rPr>
                <w:ins w:id="3317" w:author="DANIEL Charlotte A" w:date="2014-12-31T13:23:00Z"/>
              </w:rPr>
            </w:pPr>
            <w:ins w:id="3318" w:author="DANIEL Charlotte A" w:date="2014-12-31T13:23:00Z">
              <w:r>
                <w:t>1</w:t>
              </w:r>
            </w:ins>
          </w:p>
        </w:tc>
        <w:tc>
          <w:tcPr>
            <w:tcW w:w="7740" w:type="dxa"/>
            <w:gridSpan w:val="2"/>
          </w:tcPr>
          <w:p w:rsidR="00995E50" w:rsidRDefault="00995E50" w:rsidP="00876D0E">
            <w:pPr>
              <w:rPr>
                <w:ins w:id="3319" w:author="DANIEL Charlotte A" w:date="2014-12-31T13:23:00Z"/>
              </w:rPr>
            </w:pPr>
            <w:ins w:id="3320" w:author="DANIEL Charlotte A" w:date="2014-12-31T13:23:00Z">
              <w:r>
                <w:t>SNIN.CITY_FLG IS NULL</w:t>
              </w:r>
            </w:ins>
          </w:p>
        </w:tc>
        <w:tc>
          <w:tcPr>
            <w:tcW w:w="1170" w:type="dxa"/>
          </w:tcPr>
          <w:p w:rsidR="00995E50" w:rsidRDefault="00995E50" w:rsidP="00876D0E">
            <w:pPr>
              <w:rPr>
                <w:ins w:id="3321" w:author="DANIEL Charlotte A" w:date="2014-12-31T13:23:00Z"/>
              </w:rPr>
            </w:pPr>
          </w:p>
        </w:tc>
      </w:tr>
      <w:tr w:rsidR="00995E50" w:rsidTr="00876D0E">
        <w:trPr>
          <w:ins w:id="3322" w:author="DANIEL Charlotte A" w:date="2014-12-31T13:23:00Z"/>
        </w:trPr>
        <w:tc>
          <w:tcPr>
            <w:tcW w:w="1818" w:type="dxa"/>
          </w:tcPr>
          <w:p w:rsidR="00995E50" w:rsidRDefault="00995E50" w:rsidP="00876D0E">
            <w:pPr>
              <w:rPr>
                <w:ins w:id="3323" w:author="DANIEL Charlotte A" w:date="2014-12-31T13:23:00Z"/>
              </w:rPr>
            </w:pPr>
            <w:ins w:id="3324" w:author="DANIEL Charlotte A" w:date="2014-12-31T13:23:00Z">
              <w:r>
                <w:t>2</w:t>
              </w:r>
            </w:ins>
          </w:p>
        </w:tc>
        <w:tc>
          <w:tcPr>
            <w:tcW w:w="7740" w:type="dxa"/>
            <w:gridSpan w:val="2"/>
          </w:tcPr>
          <w:p w:rsidR="00995E50" w:rsidRDefault="00995E50" w:rsidP="00876D0E">
            <w:pPr>
              <w:rPr>
                <w:ins w:id="3325" w:author="DANIEL Charlotte A" w:date="2014-12-31T13:23:00Z"/>
              </w:rPr>
            </w:pPr>
            <w:ins w:id="3326" w:author="DANIEL Charlotte A" w:date="2014-12-31T13:23:00Z">
              <w:r>
                <w:t>SNIN.CNTY_FLG IS NULL</w:t>
              </w:r>
            </w:ins>
          </w:p>
        </w:tc>
        <w:tc>
          <w:tcPr>
            <w:tcW w:w="1170" w:type="dxa"/>
          </w:tcPr>
          <w:p w:rsidR="00995E50" w:rsidRDefault="00995E50" w:rsidP="00876D0E">
            <w:pPr>
              <w:rPr>
                <w:ins w:id="3327" w:author="DANIEL Charlotte A" w:date="2014-12-31T13:23:00Z"/>
              </w:rPr>
            </w:pPr>
            <w:ins w:id="3328" w:author="DANIEL Charlotte A" w:date="2014-12-31T13:23:00Z">
              <w:r>
                <w:t>AND</w:t>
              </w:r>
            </w:ins>
          </w:p>
        </w:tc>
      </w:tr>
    </w:tbl>
    <w:p w:rsidR="0032340F" w:rsidRDefault="0032340F">
      <w:pPr>
        <w:spacing w:after="200" w:line="276" w:lineRule="auto"/>
        <w:rPr>
          <w:ins w:id="3329" w:author="DANIEL Charlotte A" w:date="2014-12-19T14:32:00Z"/>
          <w:rFonts w:ascii="Arial" w:hAnsi="Arial" w:cs="Arial"/>
          <w:b/>
          <w:kern w:val="28"/>
          <w:sz w:val="28"/>
          <w:szCs w:val="28"/>
        </w:rPr>
      </w:pPr>
    </w:p>
    <w:p w:rsidR="00BC67AD" w:rsidRDefault="00BC67AD" w:rsidP="00BC67AD">
      <w:pPr>
        <w:pStyle w:val="Heading1"/>
      </w:pPr>
      <w:bookmarkStart w:id="3330" w:name="_Toc413393963"/>
      <w:r>
        <w:t>TIG Extracts</w:t>
      </w:r>
      <w:bookmarkEnd w:id="3330"/>
    </w:p>
    <w:p w:rsidR="00BC67AD" w:rsidRDefault="00BE28B3" w:rsidP="00BC67AD">
      <w:pPr>
        <w:rPr>
          <w:rFonts w:ascii="Arial" w:hAnsi="Arial" w:cs="Arial"/>
        </w:rPr>
      </w:pPr>
      <w:r>
        <w:rPr>
          <w:rFonts w:ascii="Arial" w:hAnsi="Arial" w:cs="Arial"/>
        </w:rPr>
        <w:t>There will be four</w:t>
      </w:r>
      <w:r w:rsidR="00EF699C">
        <w:rPr>
          <w:rFonts w:ascii="Arial" w:hAnsi="Arial" w:cs="Arial"/>
        </w:rPr>
        <w:t xml:space="preserve"> extracts </w:t>
      </w:r>
      <w:r>
        <w:rPr>
          <w:rFonts w:ascii="Arial" w:hAnsi="Arial" w:cs="Arial"/>
        </w:rPr>
        <w:t xml:space="preserve">set up in </w:t>
      </w:r>
      <w:r w:rsidR="00EF699C">
        <w:rPr>
          <w:rFonts w:ascii="Arial" w:hAnsi="Arial" w:cs="Arial"/>
        </w:rPr>
        <w:t xml:space="preserve">the TIG tool within TransInfo </w:t>
      </w:r>
      <w:r>
        <w:rPr>
          <w:rFonts w:ascii="Arial" w:hAnsi="Arial" w:cs="Arial"/>
        </w:rPr>
        <w:t xml:space="preserve">that </w:t>
      </w:r>
      <w:r w:rsidR="00EF699C">
        <w:rPr>
          <w:rFonts w:ascii="Arial" w:hAnsi="Arial" w:cs="Arial"/>
        </w:rPr>
        <w:t>will be used to populate the lookup tables</w:t>
      </w:r>
      <w:r w:rsidR="008A0078">
        <w:rPr>
          <w:rFonts w:ascii="Arial" w:hAnsi="Arial" w:cs="Arial"/>
        </w:rPr>
        <w:t xml:space="preserve"> that are based on highway and boundary data.</w:t>
      </w:r>
      <w:r w:rsidR="00637232">
        <w:rPr>
          <w:rFonts w:ascii="Arial" w:hAnsi="Arial" w:cs="Arial"/>
        </w:rPr>
        <w:t xml:space="preserve">  </w:t>
      </w:r>
      <w:ins w:id="3331" w:author="DANIEL Charlotte A" w:date="2015-02-11T15:01:00Z">
        <w:r w:rsidR="00AA6453">
          <w:rPr>
            <w:rFonts w:ascii="Arial" w:hAnsi="Arial" w:cs="Arial"/>
          </w:rPr>
          <w:t>These are documented in detail in the P490 Highway Extract Specification document.</w:t>
        </w:r>
      </w:ins>
      <w:del w:id="3332" w:author="DANIEL Charlotte A" w:date="2015-02-11T15:02:00Z">
        <w:r w:rsidR="00637232" w:rsidDel="00AA6453">
          <w:rPr>
            <w:rFonts w:ascii="Arial" w:hAnsi="Arial" w:cs="Arial"/>
          </w:rPr>
          <w:delText>Th</w:delText>
        </w:r>
        <w:r w:rsidR="004D131D" w:rsidDel="00AA6453">
          <w:rPr>
            <w:rFonts w:ascii="Arial" w:hAnsi="Arial" w:cs="Arial"/>
          </w:rPr>
          <w:delText>ere</w:delText>
        </w:r>
        <w:r w:rsidR="00637232" w:rsidDel="00AA6453">
          <w:rPr>
            <w:rFonts w:ascii="Arial" w:hAnsi="Arial" w:cs="Arial"/>
          </w:rPr>
          <w:delText xml:space="preserve"> will </w:delText>
        </w:r>
        <w:r w:rsidR="004D131D" w:rsidDel="00AA6453">
          <w:rPr>
            <w:rFonts w:ascii="Arial" w:hAnsi="Arial" w:cs="Arial"/>
          </w:rPr>
          <w:delText>also be</w:delText>
        </w:r>
        <w:r w:rsidR="00637232" w:rsidDel="00AA6453">
          <w:rPr>
            <w:rFonts w:ascii="Arial" w:hAnsi="Arial" w:cs="Arial"/>
          </w:rPr>
          <w:delText xml:space="preserve"> new</w:delText>
        </w:r>
        <w:r w:rsidR="004D131D" w:rsidDel="00AA6453">
          <w:rPr>
            <w:rFonts w:ascii="Arial" w:hAnsi="Arial" w:cs="Arial"/>
          </w:rPr>
          <w:delText xml:space="preserve"> extracts</w:delText>
        </w:r>
        <w:r w:rsidR="008A0078" w:rsidDel="00AA6453">
          <w:rPr>
            <w:rFonts w:ascii="Arial" w:hAnsi="Arial" w:cs="Arial"/>
          </w:rPr>
          <w:delText xml:space="preserve"> created</w:delText>
        </w:r>
        <w:r w:rsidR="004D131D" w:rsidDel="00AA6453">
          <w:rPr>
            <w:rFonts w:ascii="Arial" w:hAnsi="Arial" w:cs="Arial"/>
          </w:rPr>
          <w:delText xml:space="preserve"> that will make data available</w:delText>
        </w:r>
        <w:r w:rsidR="008A0078" w:rsidDel="00AA6453">
          <w:rPr>
            <w:rFonts w:ascii="Arial" w:hAnsi="Arial" w:cs="Arial"/>
          </w:rPr>
          <w:delText xml:space="preserve"> for reporting</w:delText>
        </w:r>
        <w:r w:rsidR="00637232" w:rsidDel="00AA6453">
          <w:rPr>
            <w:rFonts w:ascii="Arial" w:hAnsi="Arial" w:cs="Arial"/>
          </w:rPr>
          <w:delText xml:space="preserve"> in the Reports schem</w:delText>
        </w:r>
        <w:r w:rsidR="00752A0B" w:rsidDel="00AA6453">
          <w:rPr>
            <w:rFonts w:ascii="Arial" w:hAnsi="Arial" w:cs="Arial"/>
          </w:rPr>
          <w:delText>a</w:delText>
        </w:r>
        <w:r w:rsidR="00637232" w:rsidDel="00AA6453">
          <w:rPr>
            <w:rFonts w:ascii="Arial" w:hAnsi="Arial" w:cs="Arial"/>
          </w:rPr>
          <w:delText>.</w:delText>
        </w:r>
      </w:del>
    </w:p>
    <w:p w:rsidR="0033565D" w:rsidRDefault="0033565D" w:rsidP="00BC67AD">
      <w:pPr>
        <w:rPr>
          <w:ins w:id="3333" w:author="DANIEL Charlotte A" w:date="2014-12-18T07:43:00Z"/>
          <w:rFonts w:ascii="Arial" w:hAnsi="Arial" w:cs="Arial"/>
        </w:rPr>
      </w:pPr>
    </w:p>
    <w:tbl>
      <w:tblPr>
        <w:tblW w:w="10350" w:type="dxa"/>
        <w:tblInd w:w="108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FFC000"/>
          <w:insideV w:val="single" w:sz="4" w:space="0" w:color="FFC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070"/>
        <w:gridCol w:w="6120"/>
        <w:gridCol w:w="1530"/>
      </w:tblGrid>
      <w:tr w:rsidR="008A0078" w:rsidRPr="002C19E1" w:rsidTr="00F34B04">
        <w:trPr>
          <w:trHeight w:val="252"/>
        </w:trPr>
        <w:tc>
          <w:tcPr>
            <w:tcW w:w="630" w:type="dxa"/>
            <w:tcBorders>
              <w:top w:val="single" w:sz="8" w:space="0" w:color="F79646"/>
            </w:tcBorders>
            <w:shd w:val="clear" w:color="auto" w:fill="F79646"/>
          </w:tcPr>
          <w:p w:rsidR="008A0078" w:rsidRPr="002C19E1" w:rsidRDefault="008A0078" w:rsidP="008A0078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r w:rsidRPr="002C19E1">
              <w:rPr>
                <w:rFonts w:ascii="Arial" w:hAnsi="Arial" w:cs="Arial"/>
                <w:bCs/>
                <w:color w:val="FFFFFF"/>
                <w:szCs w:val="22"/>
              </w:rPr>
              <w:t>No.</w:t>
            </w:r>
          </w:p>
        </w:tc>
        <w:tc>
          <w:tcPr>
            <w:tcW w:w="2070" w:type="dxa"/>
            <w:tcBorders>
              <w:top w:val="single" w:sz="8" w:space="0" w:color="F79646"/>
            </w:tcBorders>
            <w:shd w:val="clear" w:color="auto" w:fill="F79646"/>
          </w:tcPr>
          <w:p w:rsidR="008A0078" w:rsidRPr="002C19E1" w:rsidRDefault="008A0078" w:rsidP="008A0078">
            <w:pPr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r w:rsidRPr="002C19E1">
              <w:rPr>
                <w:rFonts w:ascii="Arial" w:hAnsi="Arial" w:cs="Arial"/>
                <w:bCs/>
                <w:color w:val="FFFFFF"/>
                <w:szCs w:val="22"/>
              </w:rPr>
              <w:t>Extract Name</w:t>
            </w:r>
          </w:p>
        </w:tc>
        <w:tc>
          <w:tcPr>
            <w:tcW w:w="6120" w:type="dxa"/>
            <w:tcBorders>
              <w:top w:val="single" w:sz="8" w:space="0" w:color="F79646"/>
            </w:tcBorders>
            <w:shd w:val="clear" w:color="auto" w:fill="F79646"/>
          </w:tcPr>
          <w:p w:rsidR="008A0078" w:rsidRPr="002C19E1" w:rsidRDefault="008A0078" w:rsidP="008A0078">
            <w:pPr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r w:rsidRPr="002C19E1">
              <w:rPr>
                <w:rFonts w:ascii="Arial" w:hAnsi="Arial" w:cs="Arial"/>
                <w:bCs/>
                <w:color w:val="FFFFFF"/>
                <w:szCs w:val="22"/>
              </w:rPr>
              <w:t>Description/Comments</w:t>
            </w:r>
          </w:p>
        </w:tc>
        <w:tc>
          <w:tcPr>
            <w:tcW w:w="1530" w:type="dxa"/>
            <w:tcBorders>
              <w:top w:val="single" w:sz="8" w:space="0" w:color="F79646"/>
            </w:tcBorders>
            <w:shd w:val="clear" w:color="auto" w:fill="F79646"/>
          </w:tcPr>
          <w:p w:rsidR="008A0078" w:rsidRPr="002C19E1" w:rsidRDefault="008A0078" w:rsidP="008A0078">
            <w:pPr>
              <w:rPr>
                <w:rFonts w:ascii="Arial" w:hAnsi="Arial" w:cs="Arial"/>
                <w:bCs/>
                <w:color w:val="FFFFFF"/>
                <w:szCs w:val="22"/>
              </w:rPr>
            </w:pPr>
            <w:r>
              <w:rPr>
                <w:rFonts w:ascii="Arial" w:hAnsi="Arial" w:cs="Arial"/>
                <w:bCs/>
                <w:color w:val="FFFFFF"/>
                <w:szCs w:val="22"/>
              </w:rPr>
              <w:t>New/Existing</w:t>
            </w:r>
          </w:p>
        </w:tc>
      </w:tr>
      <w:tr w:rsidR="008A0078" w:rsidRPr="002C19E1" w:rsidTr="00F34B04">
        <w:trPr>
          <w:trHeight w:val="252"/>
        </w:trPr>
        <w:tc>
          <w:tcPr>
            <w:tcW w:w="63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Pr="00014042" w:rsidRDefault="008A0078" w:rsidP="008A0078">
            <w:pPr>
              <w:numPr>
                <w:ilvl w:val="0"/>
                <w:numId w:val="22"/>
              </w:numPr>
              <w:ind w:left="360"/>
              <w:jc w:val="center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Pr="002C19E1" w:rsidRDefault="008A0078" w:rsidP="008A0078">
            <w:pPr>
              <w:rPr>
                <w:rFonts w:ascii="Arial" w:hAnsi="Arial" w:cs="Arial"/>
                <w:szCs w:val="22"/>
              </w:rPr>
            </w:pPr>
            <w:r w:rsidRPr="002C19E1">
              <w:rPr>
                <w:rFonts w:ascii="Arial" w:hAnsi="Arial" w:cs="Arial"/>
                <w:szCs w:val="22"/>
              </w:rPr>
              <w:t>MP Hundredths</w:t>
            </w:r>
          </w:p>
        </w:tc>
        <w:tc>
          <w:tcPr>
            <w:tcW w:w="612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Pr="002C19E1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 record at each hundredth of a mile, including </w:t>
            </w:r>
            <w:proofErr w:type="spellStart"/>
            <w:r>
              <w:rPr>
                <w:rFonts w:ascii="Arial" w:hAnsi="Arial" w:cs="Arial"/>
                <w:szCs w:val="22"/>
              </w:rPr>
              <w:t>lat</w:t>
            </w:r>
            <w:proofErr w:type="spellEnd"/>
            <w:r>
              <w:rPr>
                <w:rFonts w:ascii="Arial" w:hAnsi="Arial" w:cs="Arial"/>
                <w:szCs w:val="22"/>
              </w:rPr>
              <w:t>/long in WGS84. All highways that are not preliminary.</w:t>
            </w:r>
          </w:p>
        </w:tc>
        <w:tc>
          <w:tcPr>
            <w:tcW w:w="153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Existing</w:t>
            </w:r>
          </w:p>
        </w:tc>
      </w:tr>
      <w:tr w:rsidR="008A0078" w:rsidRPr="002C19E1" w:rsidTr="00F34B04">
        <w:trPr>
          <w:trHeight w:val="252"/>
        </w:trPr>
        <w:tc>
          <w:tcPr>
            <w:tcW w:w="63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Pr="00014042" w:rsidRDefault="008A0078" w:rsidP="008A0078">
            <w:pPr>
              <w:numPr>
                <w:ilvl w:val="0"/>
                <w:numId w:val="22"/>
              </w:numPr>
              <w:ind w:left="360"/>
              <w:jc w:val="center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Pr="002C19E1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MP Hundredths Preliminary</w:t>
            </w:r>
          </w:p>
        </w:tc>
        <w:tc>
          <w:tcPr>
            <w:tcW w:w="612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 record at each hundredth of a mile, including </w:t>
            </w:r>
            <w:proofErr w:type="spellStart"/>
            <w:r>
              <w:rPr>
                <w:rFonts w:ascii="Arial" w:hAnsi="Arial" w:cs="Arial"/>
                <w:szCs w:val="22"/>
              </w:rPr>
              <w:t>lat</w:t>
            </w:r>
            <w:proofErr w:type="spellEnd"/>
            <w:r>
              <w:rPr>
                <w:rFonts w:ascii="Arial" w:hAnsi="Arial" w:cs="Arial"/>
                <w:szCs w:val="22"/>
              </w:rPr>
              <w:t>/long in WGS84. Preliminary highways only.</w:t>
            </w:r>
          </w:p>
        </w:tc>
        <w:tc>
          <w:tcPr>
            <w:tcW w:w="153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New</w:t>
            </w:r>
          </w:p>
        </w:tc>
      </w:tr>
      <w:tr w:rsidR="008A0078" w:rsidRPr="002C19E1" w:rsidTr="00F34B04">
        <w:trPr>
          <w:trHeight w:val="252"/>
        </w:trPr>
        <w:tc>
          <w:tcPr>
            <w:tcW w:w="63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Pr="00014042" w:rsidRDefault="008A0078" w:rsidP="008A0078">
            <w:pPr>
              <w:numPr>
                <w:ilvl w:val="0"/>
                <w:numId w:val="22"/>
              </w:numPr>
              <w:ind w:left="360"/>
              <w:jc w:val="center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Pr="002C19E1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Maintenance Crew Hierarchy</w:t>
            </w:r>
          </w:p>
        </w:tc>
        <w:tc>
          <w:tcPr>
            <w:tcW w:w="612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Crew hierarchy lookup containing all the maintenance crews, district, region, LRS, MP</w:t>
            </w:r>
          </w:p>
        </w:tc>
        <w:tc>
          <w:tcPr>
            <w:tcW w:w="1530" w:type="dxa"/>
            <w:tcBorders>
              <w:top w:val="single" w:sz="8" w:space="0" w:color="F79646"/>
              <w:bottom w:val="single" w:sz="8" w:space="0" w:color="F79646"/>
            </w:tcBorders>
          </w:tcPr>
          <w:p w:rsidR="008A0078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New</w:t>
            </w:r>
          </w:p>
        </w:tc>
      </w:tr>
      <w:tr w:rsidR="008A0078" w:rsidRPr="002C19E1" w:rsidTr="00F34B04">
        <w:trPr>
          <w:trHeight w:val="252"/>
        </w:trPr>
        <w:tc>
          <w:tcPr>
            <w:tcW w:w="630" w:type="dxa"/>
          </w:tcPr>
          <w:p w:rsidR="008A0078" w:rsidRPr="00014042" w:rsidRDefault="008A0078" w:rsidP="008A0078">
            <w:pPr>
              <w:numPr>
                <w:ilvl w:val="0"/>
                <w:numId w:val="22"/>
              </w:numPr>
              <w:ind w:left="360"/>
              <w:jc w:val="center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0" w:type="dxa"/>
          </w:tcPr>
          <w:p w:rsidR="008A0078" w:rsidRPr="002C19E1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Route/Highways Location</w:t>
            </w:r>
          </w:p>
        </w:tc>
        <w:tc>
          <w:tcPr>
            <w:tcW w:w="6120" w:type="dxa"/>
          </w:tcPr>
          <w:p w:rsidR="008A0078" w:rsidRPr="002C19E1" w:rsidRDefault="008A0078" w:rsidP="00F34B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Highway lookup containing the highway number, name, routes and segment description</w:t>
            </w:r>
            <w:ins w:id="3334" w:author="DANIEL Charlotte A" w:date="2014-12-19T11:13:00Z">
              <w:r w:rsidR="00AC675C">
                <w:rPr>
                  <w:rFonts w:ascii="Arial" w:hAnsi="Arial" w:cs="Arial"/>
                  <w:szCs w:val="22"/>
                </w:rPr>
                <w:t xml:space="preserve"> </w:t>
              </w:r>
            </w:ins>
          </w:p>
        </w:tc>
        <w:tc>
          <w:tcPr>
            <w:tcW w:w="1530" w:type="dxa"/>
          </w:tcPr>
          <w:p w:rsidR="008A0078" w:rsidRDefault="008A0078" w:rsidP="008A007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New</w:t>
            </w:r>
          </w:p>
        </w:tc>
      </w:tr>
    </w:tbl>
    <w:p w:rsidR="008A0078" w:rsidRDefault="008A0078" w:rsidP="00BC67AD">
      <w:pPr>
        <w:rPr>
          <w:rFonts w:ascii="Arial" w:hAnsi="Arial" w:cs="Arial"/>
        </w:rPr>
      </w:pPr>
    </w:p>
    <w:p w:rsidR="006D0185" w:rsidRDefault="006D0185" w:rsidP="00DE0F3A">
      <w:pPr>
        <w:ind w:left="360"/>
        <w:rPr>
          <w:ins w:id="3335" w:author="DANIEL Charlotte A" w:date="2015-03-06T08:22:00Z"/>
        </w:rPr>
      </w:pPr>
      <w:bookmarkStart w:id="3336" w:name="_Toc409782008"/>
      <w:bookmarkStart w:id="3337" w:name="_Toc410974248"/>
      <w:bookmarkEnd w:id="3336"/>
      <w:bookmarkEnd w:id="3337"/>
    </w:p>
    <w:p w:rsidR="007453BC" w:rsidRDefault="007453BC" w:rsidP="00DE0F3A">
      <w:pPr>
        <w:ind w:left="360"/>
        <w:rPr>
          <w:ins w:id="3338" w:author="DANIEL Charlotte A" w:date="2015-03-06T08:22:00Z"/>
        </w:rPr>
      </w:pPr>
    </w:p>
    <w:p w:rsidR="007453BC" w:rsidRDefault="007453BC" w:rsidP="00DE0F3A">
      <w:pPr>
        <w:ind w:left="360"/>
        <w:rPr>
          <w:ins w:id="3339" w:author="DANIEL Charlotte A" w:date="2015-03-06T08:22:00Z"/>
        </w:rPr>
      </w:pPr>
    </w:p>
    <w:p w:rsidR="007453BC" w:rsidRDefault="007453BC">
      <w:pPr>
        <w:pStyle w:val="Heading2"/>
        <w:numPr>
          <w:ilvl w:val="1"/>
          <w:numId w:val="29"/>
        </w:numPr>
        <w:tabs>
          <w:tab w:val="clear" w:pos="2016"/>
        </w:tabs>
        <w:ind w:left="1080"/>
        <w:rPr>
          <w:ins w:id="3340" w:author="DANIEL Charlotte A" w:date="2015-03-06T08:22:00Z"/>
        </w:rPr>
        <w:pPrChange w:id="3341" w:author="DANIEL Charlotte A" w:date="2015-03-06T08:26:00Z">
          <w:pPr>
            <w:pStyle w:val="Heading1"/>
          </w:pPr>
        </w:pPrChange>
      </w:pPr>
      <w:bookmarkStart w:id="3342" w:name="_Toc413393964"/>
      <w:ins w:id="3343" w:author="DANIEL Charlotte A" w:date="2015-03-06T08:22:00Z">
        <w:r w:rsidRPr="00246B5B">
          <w:t>LOV</w:t>
        </w:r>
        <w:r>
          <w:t xml:space="preserve"> Rules</w:t>
        </w:r>
        <w:bookmarkEnd w:id="3342"/>
      </w:ins>
    </w:p>
    <w:p w:rsidR="007453BC" w:rsidRDefault="007453BC" w:rsidP="00DE0F3A">
      <w:pPr>
        <w:ind w:left="360"/>
      </w:pPr>
    </w:p>
    <w:p w:rsidR="006D0185" w:rsidRDefault="006D0185" w:rsidP="00DE0F3A">
      <w:r>
        <w:t>The following LOV</w:t>
      </w:r>
      <w:ins w:id="3344" w:author="DANIEL Charlotte A" w:date="2015-01-08T15:09:00Z">
        <w:r w:rsidR="00277CBD">
          <w:t>s</w:t>
        </w:r>
      </w:ins>
      <w:r>
        <w:t xml:space="preserve"> will be generated from </w:t>
      </w:r>
      <w:r w:rsidR="00D67258">
        <w:t>the</w:t>
      </w:r>
      <w:r w:rsidRPr="006D0185">
        <w:t xml:space="preserve"> Extract</w:t>
      </w:r>
      <w:r w:rsidR="00D67258">
        <w:t>s</w:t>
      </w:r>
      <w:r w:rsidRPr="006D0185">
        <w:t xml:space="preserve"> </w:t>
      </w:r>
    </w:p>
    <w:p w:rsidR="002C6A33" w:rsidRDefault="002C6A33" w:rsidP="00BC67AD"/>
    <w:tbl>
      <w:tblPr>
        <w:tblW w:w="4515" w:type="dxa"/>
        <w:tblInd w:w="93" w:type="dxa"/>
        <w:tblLook w:val="04A0" w:firstRow="1" w:lastRow="0" w:firstColumn="1" w:lastColumn="0" w:noHBand="0" w:noVBand="1"/>
      </w:tblPr>
      <w:tblGrid>
        <w:gridCol w:w="1185"/>
        <w:gridCol w:w="3330"/>
      </w:tblGrid>
      <w:tr w:rsidR="00876D0E" w:rsidRPr="007A2595" w:rsidTr="00B51C16">
        <w:trPr>
          <w:trHeight w:val="315"/>
          <w:tblHeader/>
          <w:ins w:id="3345" w:author="DANIEL Charlotte A" w:date="2015-01-06T13:34:00Z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346" w:author="DANIEL Charlotte A" w:date="2015-01-06T13:34:00Z"/>
                <w:rFonts w:ascii="Calibri" w:hAnsi="Calibri"/>
                <w:color w:val="000000"/>
                <w:szCs w:val="22"/>
              </w:rPr>
            </w:pPr>
            <w:ins w:id="3347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Districts</w:t>
              </w:r>
            </w:ins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876D0E" w:rsidRPr="007A2595" w:rsidRDefault="001834F7" w:rsidP="00876D0E">
            <w:pPr>
              <w:rPr>
                <w:ins w:id="3348" w:author="DANIEL Charlotte A" w:date="2015-01-06T13:34:00Z"/>
                <w:rFonts w:ascii="Calibri" w:hAnsi="Calibri"/>
                <w:color w:val="000000"/>
                <w:szCs w:val="22"/>
              </w:rPr>
            </w:pPr>
            <w:ins w:id="3349" w:author="DANIEL Charlotte A" w:date="2015-01-08T13:05:00Z">
              <w:r>
                <w:rPr>
                  <w:rFonts w:ascii="Calibri" w:hAnsi="Calibri"/>
                  <w:color w:val="000000"/>
                  <w:szCs w:val="22"/>
                </w:rPr>
                <w:t>Select Distinct</w:t>
              </w:r>
            </w:ins>
            <w:ins w:id="3350" w:author="DANIEL Charlotte A" w:date="2015-01-08T13:06:00Z">
              <w:r>
                <w:rPr>
                  <w:rFonts w:ascii="Calibri" w:hAnsi="Calibri"/>
                  <w:color w:val="000000"/>
                  <w:szCs w:val="22"/>
                </w:rPr>
                <w:t xml:space="preserve"> from </w:t>
              </w:r>
              <w:r w:rsidRPr="00B51C16">
                <w:rPr>
                  <w:rFonts w:asciiTheme="minorHAnsi" w:hAnsiTheme="minorHAnsi" w:cs="Arial"/>
                  <w:bCs/>
                  <w:szCs w:val="22"/>
                </w:rPr>
                <w:t>ODS_MAINT_</w:t>
              </w:r>
              <w:r w:rsidRPr="00B51C16" w:rsidDel="00D51C2B">
                <w:rPr>
                  <w:rFonts w:asciiTheme="minorHAnsi" w:hAnsiTheme="minorHAnsi" w:cs="Arial"/>
                  <w:bCs/>
                  <w:szCs w:val="22"/>
                </w:rPr>
                <w:t xml:space="preserve"> </w:t>
              </w:r>
              <w:r w:rsidRPr="00B51C16">
                <w:rPr>
                  <w:rFonts w:asciiTheme="minorHAnsi" w:hAnsiTheme="minorHAnsi" w:cs="Arial"/>
                  <w:bCs/>
                  <w:szCs w:val="22"/>
                </w:rPr>
                <w:t>HIER</w:t>
              </w:r>
            </w:ins>
          </w:p>
        </w:tc>
      </w:tr>
      <w:tr w:rsidR="00876D0E" w:rsidRPr="007A2595" w:rsidTr="00B51C16">
        <w:trPr>
          <w:trHeight w:val="341"/>
          <w:ins w:id="3351" w:author="DANIEL Charlotte A" w:date="2015-01-06T13:34:00Z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352" w:author="DANIEL Charlotte A" w:date="2015-01-06T13:34:00Z"/>
                <w:rFonts w:ascii="Calibri" w:hAnsi="Calibri"/>
                <w:color w:val="000000"/>
                <w:szCs w:val="22"/>
              </w:rPr>
            </w:pPr>
            <w:ins w:id="3353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District</w:t>
              </w:r>
            </w:ins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Pr="007A2595" w:rsidRDefault="001834F7" w:rsidP="00876D0E">
            <w:pPr>
              <w:rPr>
                <w:ins w:id="3354" w:author="DANIEL Charlotte A" w:date="2015-01-06T13:34:00Z"/>
                <w:rFonts w:ascii="Calibri" w:hAnsi="Calibri"/>
                <w:color w:val="000000"/>
                <w:szCs w:val="22"/>
              </w:rPr>
            </w:pPr>
            <w:ins w:id="3355" w:author="DANIEL Charlotte A" w:date="2015-01-08T13:06:00Z">
              <w:r>
                <w:rPr>
                  <w:rFonts w:ascii="Calibri" w:hAnsi="Calibri"/>
                  <w:color w:val="000000"/>
                  <w:szCs w:val="22"/>
                </w:rPr>
                <w:t>DIST</w:t>
              </w:r>
            </w:ins>
          </w:p>
        </w:tc>
      </w:tr>
      <w:tr w:rsidR="00876D0E" w:rsidRPr="007A2595" w:rsidTr="00B51C16">
        <w:trPr>
          <w:trHeight w:val="315"/>
          <w:ins w:id="3356" w:author="DANIEL Charlotte A" w:date="2015-01-06T13:34:00Z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357" w:author="DANIEL Charlotte A" w:date="2015-01-06T13:34:00Z"/>
                <w:rFonts w:ascii="Calibri" w:hAnsi="Calibri"/>
                <w:color w:val="000000"/>
                <w:szCs w:val="22"/>
              </w:rPr>
            </w:pPr>
            <w:ins w:id="3358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lastRenderedPageBreak/>
                <w:t>Region</w:t>
              </w:r>
            </w:ins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Pr="007A2595" w:rsidRDefault="001834F7" w:rsidP="00876D0E">
            <w:pPr>
              <w:rPr>
                <w:ins w:id="3359" w:author="DANIEL Charlotte A" w:date="2015-01-06T13:34:00Z"/>
                <w:rFonts w:ascii="Calibri" w:hAnsi="Calibri"/>
                <w:color w:val="000000"/>
                <w:szCs w:val="22"/>
              </w:rPr>
            </w:pPr>
            <w:ins w:id="3360" w:author="DANIEL Charlotte A" w:date="2015-01-08T13:06:00Z">
              <w:r>
                <w:rPr>
                  <w:rFonts w:ascii="Calibri" w:hAnsi="Calibri"/>
                  <w:color w:val="000000"/>
                  <w:szCs w:val="22"/>
                </w:rPr>
                <w:t>REG</w:t>
              </w:r>
            </w:ins>
          </w:p>
        </w:tc>
      </w:tr>
      <w:tr w:rsidR="00876D0E" w:rsidRPr="007A2595" w:rsidTr="00B51C16">
        <w:trPr>
          <w:trHeight w:val="315"/>
          <w:ins w:id="3361" w:author="DANIEL Charlotte A" w:date="2015-01-06T13:34:00Z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362" w:author="DANIEL Charlotte A" w:date="2015-01-06T13:34:00Z"/>
                <w:rFonts w:ascii="Calibri" w:hAnsi="Calibri"/>
                <w:color w:val="000000"/>
                <w:szCs w:val="22"/>
              </w:rPr>
            </w:pPr>
            <w:ins w:id="3363" w:author="DANIEL Charlotte A" w:date="2015-01-06T13:34:00Z">
              <w:r>
                <w:rPr>
                  <w:rFonts w:ascii="Calibri" w:hAnsi="Calibri"/>
                  <w:color w:val="000000"/>
                  <w:szCs w:val="22"/>
                </w:rPr>
                <w:t>Crew</w:t>
              </w:r>
            </w:ins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E156F6" w:rsidP="00876D0E">
            <w:pPr>
              <w:rPr>
                <w:ins w:id="3364" w:author="DANIEL Charlotte A" w:date="2015-01-06T13:34:00Z"/>
                <w:rFonts w:ascii="Calibri" w:hAnsi="Calibri"/>
                <w:color w:val="000000"/>
                <w:szCs w:val="22"/>
              </w:rPr>
            </w:pPr>
            <w:ins w:id="3365" w:author="DANIEL Charlotte A" w:date="2015-01-08T13:07:00Z">
              <w:r>
                <w:rPr>
                  <w:rFonts w:ascii="Calibri" w:hAnsi="Calibri"/>
                  <w:color w:val="000000"/>
                  <w:szCs w:val="22"/>
                </w:rPr>
                <w:t>CREW where CREW_TYP = ‘S</w:t>
              </w:r>
              <w:r w:rsidR="001834F7">
                <w:rPr>
                  <w:rFonts w:ascii="Calibri" w:hAnsi="Calibri"/>
                  <w:color w:val="000000"/>
                  <w:szCs w:val="22"/>
                </w:rPr>
                <w:t>N</w:t>
              </w:r>
            </w:ins>
            <w:ins w:id="3366" w:author="DANIEL Charlotte A" w:date="2015-01-22T14:30:00Z">
              <w:r>
                <w:rPr>
                  <w:rFonts w:ascii="Calibri" w:hAnsi="Calibri"/>
                  <w:color w:val="000000"/>
                  <w:szCs w:val="22"/>
                </w:rPr>
                <w:t>CW</w:t>
              </w:r>
            </w:ins>
            <w:ins w:id="3367" w:author="DANIEL Charlotte A" w:date="2015-01-08T13:07:00Z">
              <w:r w:rsidR="001834F7">
                <w:rPr>
                  <w:rFonts w:ascii="Calibri" w:hAnsi="Calibri"/>
                  <w:color w:val="000000"/>
                  <w:szCs w:val="22"/>
                </w:rPr>
                <w:t>’</w:t>
              </w:r>
            </w:ins>
          </w:p>
        </w:tc>
      </w:tr>
    </w:tbl>
    <w:p w:rsidR="00876D0E" w:rsidRDefault="00876D0E" w:rsidP="00876D0E">
      <w:pPr>
        <w:rPr>
          <w:ins w:id="3368" w:author="DANIEL Charlotte A" w:date="2015-01-06T13:34:00Z"/>
        </w:rPr>
      </w:pPr>
    </w:p>
    <w:p w:rsidR="00876D0E" w:rsidRDefault="00876D0E" w:rsidP="00876D0E">
      <w:pPr>
        <w:rPr>
          <w:ins w:id="3369" w:author="DANIEL Charlotte A" w:date="2015-01-06T13:34:00Z"/>
        </w:rPr>
      </w:pPr>
    </w:p>
    <w:tbl>
      <w:tblPr>
        <w:tblW w:w="50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2853"/>
      </w:tblGrid>
      <w:tr w:rsidR="00876D0E" w:rsidRPr="007A2595" w:rsidTr="00B51C16">
        <w:trPr>
          <w:trHeight w:val="315"/>
          <w:tblHeader/>
          <w:ins w:id="3370" w:author="DANIEL Charlotte A" w:date="2015-01-06T13:34:00Z"/>
        </w:trPr>
        <w:tc>
          <w:tcPr>
            <w:tcW w:w="2202" w:type="dxa"/>
            <w:shd w:val="clear" w:color="000000" w:fill="DAEEF3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371" w:author="DANIEL Charlotte A" w:date="2015-01-06T13:34:00Z"/>
                <w:rFonts w:ascii="Calibri" w:hAnsi="Calibri"/>
                <w:color w:val="000000"/>
                <w:szCs w:val="22"/>
              </w:rPr>
            </w:pPr>
            <w:ins w:id="3372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Highways</w:t>
              </w:r>
            </w:ins>
          </w:p>
        </w:tc>
        <w:tc>
          <w:tcPr>
            <w:tcW w:w="2853" w:type="dxa"/>
            <w:shd w:val="clear" w:color="000000" w:fill="DAEEF3"/>
          </w:tcPr>
          <w:p w:rsidR="00876D0E" w:rsidRPr="007A2595" w:rsidRDefault="001834F7" w:rsidP="00876D0E">
            <w:pPr>
              <w:rPr>
                <w:ins w:id="3373" w:author="DANIEL Charlotte A" w:date="2015-01-06T13:34:00Z"/>
                <w:rFonts w:ascii="Calibri" w:hAnsi="Calibri"/>
                <w:color w:val="000000"/>
                <w:szCs w:val="22"/>
              </w:rPr>
            </w:pPr>
            <w:ins w:id="3374" w:author="DANIEL Charlotte A" w:date="2015-01-08T13:07:00Z">
              <w:r>
                <w:rPr>
                  <w:rFonts w:ascii="Calibri" w:hAnsi="Calibri"/>
                  <w:color w:val="000000"/>
                  <w:szCs w:val="22"/>
                </w:rPr>
                <w:t xml:space="preserve">Select Distinct from </w:t>
              </w:r>
            </w:ins>
            <w:ins w:id="3375" w:author="DANIEL Charlotte A" w:date="2015-01-08T13:08:00Z">
              <w:r w:rsidRPr="001834F7">
                <w:rPr>
                  <w:rFonts w:ascii="Calibri" w:hAnsi="Calibri"/>
                  <w:color w:val="000000"/>
                  <w:szCs w:val="22"/>
                </w:rPr>
                <w:t>ODS_RTE_HWY_LOC</w:t>
              </w:r>
            </w:ins>
          </w:p>
        </w:tc>
      </w:tr>
      <w:tr w:rsidR="00876D0E" w:rsidRPr="007A2595" w:rsidTr="00B51C16">
        <w:trPr>
          <w:trHeight w:val="341"/>
          <w:ins w:id="3376" w:author="DANIEL Charlotte A" w:date="2015-01-06T13:34:00Z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377" w:author="DANIEL Charlotte A" w:date="2015-01-06T13:34:00Z"/>
                <w:rFonts w:ascii="Calibri" w:hAnsi="Calibri"/>
                <w:color w:val="000000"/>
                <w:szCs w:val="22"/>
              </w:rPr>
            </w:pPr>
            <w:ins w:id="3378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Hwy No</w:t>
              </w:r>
            </w:ins>
          </w:p>
        </w:tc>
        <w:tc>
          <w:tcPr>
            <w:tcW w:w="2853" w:type="dxa"/>
          </w:tcPr>
          <w:p w:rsidR="00876D0E" w:rsidRPr="007A2595" w:rsidRDefault="001834F7" w:rsidP="00876D0E">
            <w:pPr>
              <w:rPr>
                <w:ins w:id="3379" w:author="DANIEL Charlotte A" w:date="2015-01-06T13:34:00Z"/>
                <w:rFonts w:ascii="Calibri" w:hAnsi="Calibri"/>
                <w:color w:val="000000"/>
                <w:szCs w:val="22"/>
              </w:rPr>
            </w:pPr>
            <w:ins w:id="3380" w:author="DANIEL Charlotte A" w:date="2015-01-08T13:08:00Z">
              <w:r>
                <w:rPr>
                  <w:rFonts w:ascii="Calibri" w:hAnsi="Calibri"/>
                  <w:color w:val="000000"/>
                  <w:szCs w:val="22"/>
                </w:rPr>
                <w:t>HWY_NO</w:t>
              </w:r>
            </w:ins>
          </w:p>
        </w:tc>
      </w:tr>
      <w:tr w:rsidR="00876D0E" w:rsidRPr="007A2595" w:rsidTr="00B51C16">
        <w:trPr>
          <w:trHeight w:val="315"/>
          <w:ins w:id="3381" w:author="DANIEL Charlotte A" w:date="2015-01-06T13:34:00Z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382" w:author="DANIEL Charlotte A" w:date="2015-01-06T13:34:00Z"/>
                <w:rFonts w:ascii="Calibri" w:hAnsi="Calibri"/>
                <w:color w:val="000000"/>
                <w:szCs w:val="22"/>
              </w:rPr>
            </w:pPr>
            <w:ins w:id="3383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Hwy Name</w:t>
              </w:r>
            </w:ins>
          </w:p>
        </w:tc>
        <w:tc>
          <w:tcPr>
            <w:tcW w:w="2853" w:type="dxa"/>
          </w:tcPr>
          <w:p w:rsidR="00876D0E" w:rsidRPr="007A2595" w:rsidRDefault="001834F7" w:rsidP="00876D0E">
            <w:pPr>
              <w:rPr>
                <w:ins w:id="3384" w:author="DANIEL Charlotte A" w:date="2015-01-06T13:34:00Z"/>
                <w:rFonts w:ascii="Calibri" w:hAnsi="Calibri"/>
                <w:color w:val="000000"/>
                <w:szCs w:val="22"/>
              </w:rPr>
            </w:pPr>
            <w:ins w:id="3385" w:author="DANIEL Charlotte A" w:date="2015-01-08T13:08:00Z">
              <w:r>
                <w:rPr>
                  <w:rFonts w:ascii="Calibri" w:hAnsi="Calibri"/>
                  <w:color w:val="000000"/>
                  <w:szCs w:val="22"/>
                </w:rPr>
                <w:t>HWY_NM</w:t>
              </w:r>
            </w:ins>
          </w:p>
        </w:tc>
      </w:tr>
    </w:tbl>
    <w:p w:rsidR="00876D0E" w:rsidRDefault="00876D0E" w:rsidP="00876D0E">
      <w:pPr>
        <w:rPr>
          <w:ins w:id="3386" w:author="DANIEL Charlotte A" w:date="2015-01-06T13:34:00Z"/>
        </w:rPr>
      </w:pPr>
    </w:p>
    <w:p w:rsidR="00876D0E" w:rsidRDefault="00876D0E" w:rsidP="00876D0E">
      <w:pPr>
        <w:rPr>
          <w:ins w:id="3387" w:author="DANIEL Charlotte A" w:date="2015-01-06T13:34:00Z"/>
        </w:rPr>
      </w:pP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3420"/>
      </w:tblGrid>
      <w:tr w:rsidR="00876D0E" w:rsidRPr="007A2595" w:rsidTr="00B51C16">
        <w:trPr>
          <w:trHeight w:val="315"/>
          <w:tblHeader/>
          <w:ins w:id="3388" w:author="DANIEL Charlotte A" w:date="2015-01-06T13:34:00Z"/>
        </w:trPr>
        <w:tc>
          <w:tcPr>
            <w:tcW w:w="2265" w:type="dxa"/>
            <w:shd w:val="clear" w:color="000000" w:fill="DAEEF3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389" w:author="DANIEL Charlotte A" w:date="2015-01-06T13:34:00Z"/>
                <w:rFonts w:ascii="Calibri" w:hAnsi="Calibri"/>
                <w:color w:val="000000"/>
                <w:szCs w:val="22"/>
              </w:rPr>
            </w:pPr>
            <w:ins w:id="3390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Highway EA</w:t>
              </w:r>
            </w:ins>
          </w:p>
        </w:tc>
        <w:tc>
          <w:tcPr>
            <w:tcW w:w="3420" w:type="dxa"/>
            <w:shd w:val="clear" w:color="000000" w:fill="DAEEF3"/>
          </w:tcPr>
          <w:p w:rsidR="00876D0E" w:rsidRPr="007A2595" w:rsidRDefault="001834F7" w:rsidP="00B51C16">
            <w:pPr>
              <w:rPr>
                <w:ins w:id="3391" w:author="DANIEL Charlotte A" w:date="2015-01-06T13:34:00Z"/>
                <w:rFonts w:ascii="Calibri" w:hAnsi="Calibri"/>
                <w:color w:val="000000"/>
                <w:szCs w:val="22"/>
              </w:rPr>
            </w:pPr>
            <w:ins w:id="3392" w:author="DANIEL Charlotte A" w:date="2015-01-08T13:08:00Z">
              <w:r>
                <w:rPr>
                  <w:rFonts w:ascii="Calibri" w:hAnsi="Calibri"/>
                  <w:color w:val="000000"/>
                  <w:szCs w:val="22"/>
                </w:rPr>
                <w:t>Select from</w:t>
              </w:r>
            </w:ins>
            <w:ins w:id="3393" w:author="DANIEL Charlotte A" w:date="2015-01-08T13:09:00Z">
              <w:r>
                <w:rPr>
                  <w:rFonts w:ascii="Calibri" w:hAnsi="Calibri"/>
                  <w:color w:val="000000"/>
                  <w:szCs w:val="22"/>
                </w:rPr>
                <w:t xml:space="preserve"> </w:t>
              </w:r>
              <w:r w:rsidRPr="001834F7">
                <w:rPr>
                  <w:rFonts w:ascii="Calibri" w:hAnsi="Calibri"/>
                  <w:color w:val="000000"/>
                  <w:szCs w:val="22"/>
                </w:rPr>
                <w:t>ODS_RTE_HWY_LOC</w:t>
              </w:r>
              <w:r>
                <w:rPr>
                  <w:rFonts w:ascii="Calibri" w:hAnsi="Calibri"/>
                  <w:color w:val="000000"/>
                  <w:szCs w:val="22"/>
                </w:rPr>
                <w:t xml:space="preserve"> &amp; </w:t>
              </w:r>
              <w:r w:rsidRPr="003E1C93">
                <w:rPr>
                  <w:rFonts w:asciiTheme="minorHAnsi" w:hAnsiTheme="minorHAnsi" w:cs="Arial"/>
                  <w:bCs/>
                  <w:szCs w:val="22"/>
                </w:rPr>
                <w:t>ODS_MAINT_</w:t>
              </w:r>
              <w:r w:rsidRPr="003E1C93" w:rsidDel="00D51C2B">
                <w:rPr>
                  <w:rFonts w:asciiTheme="minorHAnsi" w:hAnsiTheme="minorHAnsi" w:cs="Arial"/>
                  <w:bCs/>
                  <w:szCs w:val="22"/>
                </w:rPr>
                <w:t xml:space="preserve"> </w:t>
              </w:r>
              <w:r w:rsidRPr="003E1C93">
                <w:rPr>
                  <w:rFonts w:asciiTheme="minorHAnsi" w:hAnsiTheme="minorHAnsi" w:cs="Arial"/>
                  <w:bCs/>
                  <w:szCs w:val="22"/>
                </w:rPr>
                <w:t>HIER</w:t>
              </w:r>
            </w:ins>
            <w:ins w:id="3394" w:author="DANIEL Charlotte A" w:date="2015-01-08T13:14:00Z">
              <w:r w:rsidR="000D60A1">
                <w:rPr>
                  <w:rFonts w:asciiTheme="minorHAnsi" w:hAnsiTheme="minorHAnsi" w:cs="Arial"/>
                  <w:bCs/>
                  <w:szCs w:val="22"/>
                </w:rPr>
                <w:t xml:space="preserve"> </w:t>
              </w:r>
            </w:ins>
          </w:p>
        </w:tc>
      </w:tr>
      <w:tr w:rsidR="00876D0E" w:rsidRPr="007A2595" w:rsidTr="00B51C16">
        <w:trPr>
          <w:trHeight w:val="341"/>
          <w:ins w:id="3395" w:author="DANIEL Charlotte A" w:date="2015-01-06T13:34:00Z"/>
        </w:trPr>
        <w:tc>
          <w:tcPr>
            <w:tcW w:w="226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396" w:author="DANIEL Charlotte A" w:date="2015-01-06T13:34:00Z"/>
                <w:rFonts w:ascii="Calibri" w:hAnsi="Calibri"/>
                <w:color w:val="000000"/>
                <w:szCs w:val="22"/>
              </w:rPr>
            </w:pPr>
            <w:ins w:id="3397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EA</w:t>
              </w:r>
            </w:ins>
          </w:p>
        </w:tc>
        <w:tc>
          <w:tcPr>
            <w:tcW w:w="3420" w:type="dxa"/>
          </w:tcPr>
          <w:p w:rsidR="00876D0E" w:rsidRPr="007A2595" w:rsidRDefault="000D60A1" w:rsidP="00876D0E">
            <w:pPr>
              <w:rPr>
                <w:ins w:id="3398" w:author="DANIEL Charlotte A" w:date="2015-01-06T13:34:00Z"/>
                <w:rFonts w:ascii="Calibri" w:hAnsi="Calibri"/>
                <w:color w:val="000000"/>
                <w:szCs w:val="22"/>
              </w:rPr>
            </w:pPr>
            <w:ins w:id="3399" w:author="DANIEL Charlotte A" w:date="2015-01-08T13:12:00Z">
              <w:r>
                <w:rPr>
                  <w:rFonts w:ascii="Calibri" w:hAnsi="Calibri"/>
                  <w:color w:val="000000"/>
                  <w:szCs w:val="22"/>
                </w:rPr>
                <w:t>M.EA</w:t>
              </w:r>
            </w:ins>
            <w:ins w:id="3400" w:author="DANIEL Charlotte A" w:date="2015-01-27T11:10:00Z">
              <w:r w:rsidR="000D3BC8">
                <w:rPr>
                  <w:rFonts w:ascii="Calibri" w:hAnsi="Calibri"/>
                  <w:color w:val="000000"/>
                  <w:szCs w:val="22"/>
                </w:rPr>
                <w:t>_NO</w:t>
              </w:r>
            </w:ins>
          </w:p>
        </w:tc>
      </w:tr>
      <w:tr w:rsidR="00876D0E" w:rsidRPr="007A2595" w:rsidTr="00B51C16">
        <w:trPr>
          <w:trHeight w:val="315"/>
          <w:ins w:id="3401" w:author="DANIEL Charlotte A" w:date="2015-01-06T13:34:00Z"/>
        </w:trPr>
        <w:tc>
          <w:tcPr>
            <w:tcW w:w="226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02" w:author="DANIEL Charlotte A" w:date="2015-01-06T13:34:00Z"/>
                <w:rFonts w:ascii="Calibri" w:hAnsi="Calibri"/>
                <w:color w:val="000000"/>
                <w:szCs w:val="22"/>
              </w:rPr>
            </w:pPr>
            <w:ins w:id="3403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HWY</w:t>
              </w:r>
            </w:ins>
          </w:p>
        </w:tc>
        <w:tc>
          <w:tcPr>
            <w:tcW w:w="3420" w:type="dxa"/>
          </w:tcPr>
          <w:p w:rsidR="00876D0E" w:rsidRPr="007A2595" w:rsidRDefault="000D60A1" w:rsidP="00876D0E">
            <w:pPr>
              <w:rPr>
                <w:ins w:id="3404" w:author="DANIEL Charlotte A" w:date="2015-01-06T13:34:00Z"/>
                <w:rFonts w:ascii="Calibri" w:hAnsi="Calibri"/>
                <w:color w:val="000000"/>
                <w:szCs w:val="22"/>
              </w:rPr>
            </w:pPr>
            <w:ins w:id="3405" w:author="DANIEL Charlotte A" w:date="2015-01-08T13:12:00Z">
              <w:r>
                <w:rPr>
                  <w:rFonts w:ascii="Calibri" w:hAnsi="Calibri"/>
                  <w:color w:val="000000"/>
                  <w:szCs w:val="22"/>
                </w:rPr>
                <w:t>H.HWY_NO</w:t>
              </w:r>
            </w:ins>
          </w:p>
        </w:tc>
      </w:tr>
      <w:tr w:rsidR="00876D0E" w:rsidRPr="007A2595" w:rsidTr="00B51C16">
        <w:trPr>
          <w:trHeight w:val="315"/>
          <w:ins w:id="3406" w:author="DANIEL Charlotte A" w:date="2015-01-06T13:34:00Z"/>
        </w:trPr>
        <w:tc>
          <w:tcPr>
            <w:tcW w:w="226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07" w:author="DANIEL Charlotte A" w:date="2015-01-06T13:34:00Z"/>
                <w:rFonts w:ascii="Calibri" w:hAnsi="Calibri"/>
                <w:color w:val="000000"/>
                <w:szCs w:val="22"/>
              </w:rPr>
            </w:pPr>
            <w:ins w:id="3408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Mileage Type</w:t>
              </w:r>
            </w:ins>
          </w:p>
        </w:tc>
        <w:tc>
          <w:tcPr>
            <w:tcW w:w="3420" w:type="dxa"/>
          </w:tcPr>
          <w:p w:rsidR="00876D0E" w:rsidRPr="007A2595" w:rsidRDefault="00A759B9">
            <w:pPr>
              <w:rPr>
                <w:ins w:id="3409" w:author="DANIEL Charlotte A" w:date="2015-01-06T13:34:00Z"/>
                <w:rFonts w:ascii="Calibri" w:hAnsi="Calibri"/>
                <w:color w:val="000000"/>
                <w:szCs w:val="22"/>
              </w:rPr>
            </w:pPr>
            <w:ins w:id="3410" w:author="DANIEL Charlotte A" w:date="2015-02-02T11:22:00Z">
              <w:r>
                <w:rPr>
                  <w:rFonts w:ascii="Calibri" w:hAnsi="Calibri"/>
                  <w:color w:val="000000"/>
                  <w:szCs w:val="22"/>
                </w:rPr>
                <w:t xml:space="preserve">H.LRM_KEY </w:t>
              </w:r>
            </w:ins>
            <w:ins w:id="3411" w:author="DANIEL Charlotte A" w:date="2015-02-02T11:23:00Z">
              <w:r>
                <w:rPr>
                  <w:rFonts w:ascii="Calibri" w:hAnsi="Calibri"/>
                  <w:color w:val="000000"/>
                  <w:szCs w:val="22"/>
                </w:rPr>
                <w:t xml:space="preserve"> </w:t>
              </w:r>
            </w:ins>
            <w:ins w:id="3412" w:author="DANIEL Charlotte A" w:date="2015-02-02T11:25:00Z">
              <w:r>
                <w:rPr>
                  <w:rFonts w:ascii="Calibri" w:hAnsi="Calibri"/>
                  <w:color w:val="000000"/>
                  <w:szCs w:val="22"/>
                </w:rPr>
                <w:t>(</w:t>
              </w:r>
            </w:ins>
            <w:ins w:id="3413" w:author="DANIEL Charlotte A" w:date="2015-02-02T11:26:00Z">
              <w:r>
                <w:rPr>
                  <w:rFonts w:ascii="Calibri" w:hAnsi="Calibri"/>
                  <w:color w:val="000000"/>
                  <w:szCs w:val="22"/>
                </w:rPr>
                <w:t xml:space="preserve">trim to just the </w:t>
              </w:r>
            </w:ins>
            <w:ins w:id="3414" w:author="DANIEL Charlotte A" w:date="2015-02-02T11:25:00Z">
              <w:r>
                <w:rPr>
                  <w:rFonts w:ascii="Calibri" w:hAnsi="Calibri"/>
                  <w:color w:val="000000"/>
                  <w:szCs w:val="22"/>
                </w:rPr>
                <w:t>7</w:t>
              </w:r>
              <w:r w:rsidRPr="00F34B04">
                <w:rPr>
                  <w:rFonts w:ascii="Calibri" w:hAnsi="Calibri"/>
                  <w:color w:val="000000"/>
                  <w:szCs w:val="22"/>
                  <w:vertAlign w:val="superscript"/>
                </w:rPr>
                <w:t>th</w:t>
              </w:r>
              <w:r>
                <w:rPr>
                  <w:rFonts w:ascii="Calibri" w:hAnsi="Calibri"/>
                  <w:color w:val="000000"/>
                  <w:szCs w:val="22"/>
                </w:rPr>
                <w:t xml:space="preserve"> character)</w:t>
              </w:r>
            </w:ins>
          </w:p>
        </w:tc>
      </w:tr>
      <w:tr w:rsidR="00876D0E" w:rsidRPr="007A2595" w:rsidTr="00B51C16">
        <w:trPr>
          <w:trHeight w:val="315"/>
          <w:ins w:id="3415" w:author="DANIEL Charlotte A" w:date="2015-01-06T13:34:00Z"/>
        </w:trPr>
        <w:tc>
          <w:tcPr>
            <w:tcW w:w="226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16" w:author="DANIEL Charlotte A" w:date="2015-01-06T13:34:00Z"/>
                <w:rFonts w:ascii="Calibri" w:hAnsi="Calibri"/>
                <w:color w:val="000000"/>
                <w:szCs w:val="22"/>
              </w:rPr>
            </w:pPr>
            <w:ins w:id="3417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Beg MP</w:t>
              </w:r>
            </w:ins>
          </w:p>
        </w:tc>
        <w:tc>
          <w:tcPr>
            <w:tcW w:w="3420" w:type="dxa"/>
          </w:tcPr>
          <w:p w:rsidR="00876D0E" w:rsidRPr="007A2595" w:rsidRDefault="000D60A1" w:rsidP="00876D0E">
            <w:pPr>
              <w:rPr>
                <w:ins w:id="3418" w:author="DANIEL Charlotte A" w:date="2015-01-06T13:34:00Z"/>
                <w:rFonts w:ascii="Calibri" w:hAnsi="Calibri"/>
                <w:color w:val="000000"/>
                <w:szCs w:val="22"/>
              </w:rPr>
            </w:pPr>
            <w:ins w:id="3419" w:author="DANIEL Charlotte A" w:date="2015-01-08T13:12:00Z">
              <w:r>
                <w:rPr>
                  <w:rFonts w:ascii="Calibri" w:hAnsi="Calibri"/>
                  <w:color w:val="000000"/>
                  <w:szCs w:val="22"/>
                </w:rPr>
                <w:t>H.BEG_MP_NO</w:t>
              </w:r>
            </w:ins>
          </w:p>
        </w:tc>
      </w:tr>
      <w:tr w:rsidR="00876D0E" w:rsidRPr="007A2595" w:rsidTr="00B51C16">
        <w:trPr>
          <w:trHeight w:val="315"/>
          <w:ins w:id="3420" w:author="DANIEL Charlotte A" w:date="2015-01-06T13:34:00Z"/>
        </w:trPr>
        <w:tc>
          <w:tcPr>
            <w:tcW w:w="226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21" w:author="DANIEL Charlotte A" w:date="2015-01-06T13:34:00Z"/>
                <w:rFonts w:ascii="Calibri" w:hAnsi="Calibri"/>
                <w:color w:val="000000"/>
                <w:szCs w:val="22"/>
              </w:rPr>
            </w:pPr>
            <w:ins w:id="3422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End MP</w:t>
              </w:r>
            </w:ins>
          </w:p>
        </w:tc>
        <w:tc>
          <w:tcPr>
            <w:tcW w:w="3420" w:type="dxa"/>
          </w:tcPr>
          <w:p w:rsidR="00876D0E" w:rsidRPr="007A2595" w:rsidRDefault="000D60A1" w:rsidP="00876D0E">
            <w:pPr>
              <w:rPr>
                <w:ins w:id="3423" w:author="DANIEL Charlotte A" w:date="2015-01-06T13:34:00Z"/>
                <w:rFonts w:ascii="Calibri" w:hAnsi="Calibri"/>
                <w:color w:val="000000"/>
                <w:szCs w:val="22"/>
              </w:rPr>
            </w:pPr>
            <w:ins w:id="3424" w:author="DANIEL Charlotte A" w:date="2015-01-08T13:12:00Z">
              <w:r>
                <w:rPr>
                  <w:rFonts w:ascii="Calibri" w:hAnsi="Calibri"/>
                  <w:color w:val="000000"/>
                  <w:szCs w:val="22"/>
                </w:rPr>
                <w:t>H.END_MP_NO</w:t>
              </w:r>
            </w:ins>
          </w:p>
        </w:tc>
      </w:tr>
      <w:tr w:rsidR="00876D0E" w:rsidRPr="007A2595" w:rsidTr="00B51C16">
        <w:trPr>
          <w:trHeight w:val="315"/>
          <w:ins w:id="3425" w:author="DANIEL Charlotte A" w:date="2015-01-06T13:34:00Z"/>
        </w:trPr>
        <w:tc>
          <w:tcPr>
            <w:tcW w:w="226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26" w:author="DANIEL Charlotte A" w:date="2015-01-06T13:34:00Z"/>
                <w:rFonts w:ascii="Calibri" w:hAnsi="Calibri"/>
                <w:color w:val="000000"/>
                <w:szCs w:val="22"/>
              </w:rPr>
            </w:pPr>
            <w:ins w:id="3427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Description</w:t>
              </w:r>
            </w:ins>
          </w:p>
        </w:tc>
        <w:tc>
          <w:tcPr>
            <w:tcW w:w="3420" w:type="dxa"/>
          </w:tcPr>
          <w:p w:rsidR="00876D0E" w:rsidRPr="007A2595" w:rsidRDefault="000D60A1" w:rsidP="00876D0E">
            <w:pPr>
              <w:rPr>
                <w:ins w:id="3428" w:author="DANIEL Charlotte A" w:date="2015-01-06T13:34:00Z"/>
                <w:rFonts w:ascii="Calibri" w:hAnsi="Calibri"/>
                <w:color w:val="000000"/>
                <w:szCs w:val="22"/>
              </w:rPr>
            </w:pPr>
            <w:ins w:id="3429" w:author="DANIEL Charlotte A" w:date="2015-01-08T13:14:00Z">
              <w:r>
                <w:rPr>
                  <w:rFonts w:ascii="Calibri" w:hAnsi="Calibri"/>
                  <w:color w:val="000000"/>
                  <w:szCs w:val="22"/>
                </w:rPr>
                <w:t>M.</w:t>
              </w:r>
              <w:r>
                <w:t xml:space="preserve"> </w:t>
              </w:r>
              <w:r w:rsidRPr="000D60A1">
                <w:rPr>
                  <w:rFonts w:ascii="Calibri" w:hAnsi="Calibri"/>
                  <w:color w:val="000000"/>
                  <w:szCs w:val="22"/>
                </w:rPr>
                <w:t>CNT_SECT_DESC</w:t>
              </w:r>
            </w:ins>
          </w:p>
        </w:tc>
      </w:tr>
      <w:tr w:rsidR="00876D0E" w:rsidRPr="007A2595" w:rsidTr="00B51C16">
        <w:trPr>
          <w:trHeight w:val="315"/>
          <w:ins w:id="3430" w:author="DANIEL Charlotte A" w:date="2015-01-06T13:34:00Z"/>
        </w:trPr>
        <w:tc>
          <w:tcPr>
            <w:tcW w:w="226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31" w:author="DANIEL Charlotte A" w:date="2015-01-06T13:34:00Z"/>
                <w:rFonts w:ascii="Calibri" w:hAnsi="Calibri"/>
                <w:color w:val="000000"/>
                <w:szCs w:val="22"/>
              </w:rPr>
            </w:pPr>
            <w:ins w:id="3432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 </w:t>
              </w:r>
              <w:r>
                <w:rPr>
                  <w:rFonts w:ascii="Calibri" w:hAnsi="Calibri"/>
                  <w:color w:val="000000"/>
                  <w:szCs w:val="22"/>
                </w:rPr>
                <w:t>Crew</w:t>
              </w:r>
            </w:ins>
          </w:p>
        </w:tc>
        <w:tc>
          <w:tcPr>
            <w:tcW w:w="3420" w:type="dxa"/>
          </w:tcPr>
          <w:p w:rsidR="00876D0E" w:rsidRPr="007A2595" w:rsidRDefault="000D60A1" w:rsidP="00876D0E">
            <w:pPr>
              <w:rPr>
                <w:ins w:id="3433" w:author="DANIEL Charlotte A" w:date="2015-01-06T13:34:00Z"/>
                <w:rFonts w:ascii="Calibri" w:hAnsi="Calibri"/>
                <w:color w:val="000000"/>
                <w:szCs w:val="22"/>
              </w:rPr>
            </w:pPr>
            <w:ins w:id="3434" w:author="DANIEL Charlotte A" w:date="2015-01-08T13:14:00Z">
              <w:r>
                <w:rPr>
                  <w:rFonts w:ascii="Calibri" w:hAnsi="Calibri"/>
                  <w:color w:val="000000"/>
                  <w:szCs w:val="22"/>
                </w:rPr>
                <w:t>M</w:t>
              </w:r>
            </w:ins>
            <w:ins w:id="3435" w:author="DANIEL Charlotte A" w:date="2015-01-08T13:13:00Z">
              <w:r w:rsidR="00E156F6">
                <w:rPr>
                  <w:rFonts w:ascii="Calibri" w:hAnsi="Calibri"/>
                  <w:color w:val="000000"/>
                  <w:szCs w:val="22"/>
                </w:rPr>
                <w:t>.CREW where CREW_TYP = ‘S</w:t>
              </w:r>
              <w:r>
                <w:rPr>
                  <w:rFonts w:ascii="Calibri" w:hAnsi="Calibri"/>
                  <w:color w:val="000000"/>
                  <w:szCs w:val="22"/>
                </w:rPr>
                <w:t>N</w:t>
              </w:r>
            </w:ins>
            <w:ins w:id="3436" w:author="DANIEL Charlotte A" w:date="2015-01-22T14:30:00Z">
              <w:r w:rsidR="00E156F6">
                <w:rPr>
                  <w:rFonts w:ascii="Calibri" w:hAnsi="Calibri"/>
                  <w:color w:val="000000"/>
                  <w:szCs w:val="22"/>
                </w:rPr>
                <w:t>CW</w:t>
              </w:r>
            </w:ins>
            <w:ins w:id="3437" w:author="DANIEL Charlotte A" w:date="2015-01-08T13:13:00Z">
              <w:r>
                <w:rPr>
                  <w:rFonts w:ascii="Calibri" w:hAnsi="Calibri"/>
                  <w:color w:val="000000"/>
                  <w:szCs w:val="22"/>
                </w:rPr>
                <w:t>’</w:t>
              </w:r>
            </w:ins>
          </w:p>
        </w:tc>
      </w:tr>
    </w:tbl>
    <w:p w:rsidR="00876D0E" w:rsidRDefault="00876D0E" w:rsidP="00876D0E">
      <w:pPr>
        <w:rPr>
          <w:ins w:id="3438" w:author="DANIEL Charlotte A" w:date="2015-01-06T13:34:00Z"/>
        </w:rPr>
      </w:pPr>
    </w:p>
    <w:p w:rsidR="00876D0E" w:rsidRDefault="00876D0E" w:rsidP="00876D0E">
      <w:pPr>
        <w:rPr>
          <w:ins w:id="3439" w:author="DANIEL Charlotte A" w:date="2015-01-06T13:34:00Z"/>
        </w:rPr>
      </w:pP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3690"/>
      </w:tblGrid>
      <w:tr w:rsidR="00876D0E" w:rsidRPr="007A2595" w:rsidTr="00B51C16">
        <w:trPr>
          <w:trHeight w:val="315"/>
          <w:tblHeader/>
          <w:ins w:id="3440" w:author="DANIEL Charlotte A" w:date="2015-01-06T13:34:00Z"/>
        </w:trPr>
        <w:tc>
          <w:tcPr>
            <w:tcW w:w="1995" w:type="dxa"/>
            <w:shd w:val="clear" w:color="000000" w:fill="DAEEF3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41" w:author="DANIEL Charlotte A" w:date="2015-01-06T13:34:00Z"/>
                <w:rFonts w:ascii="Calibri" w:hAnsi="Calibri"/>
                <w:color w:val="000000"/>
                <w:szCs w:val="22"/>
              </w:rPr>
            </w:pPr>
            <w:ins w:id="3442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HWY Lookup</w:t>
              </w:r>
            </w:ins>
          </w:p>
        </w:tc>
        <w:tc>
          <w:tcPr>
            <w:tcW w:w="3690" w:type="dxa"/>
            <w:shd w:val="clear" w:color="000000" w:fill="DAEEF3"/>
          </w:tcPr>
          <w:p w:rsidR="00876D0E" w:rsidRPr="007A2595" w:rsidRDefault="000D60A1" w:rsidP="00876D0E">
            <w:pPr>
              <w:rPr>
                <w:ins w:id="3443" w:author="DANIEL Charlotte A" w:date="2015-01-06T13:34:00Z"/>
                <w:rFonts w:ascii="Calibri" w:hAnsi="Calibri"/>
                <w:color w:val="000000"/>
                <w:szCs w:val="22"/>
              </w:rPr>
            </w:pPr>
            <w:ins w:id="3444" w:author="DANIEL Charlotte A" w:date="2015-01-08T13:16:00Z">
              <w:r>
                <w:rPr>
                  <w:rFonts w:ascii="Calibri" w:hAnsi="Calibri"/>
                  <w:color w:val="000000"/>
                  <w:szCs w:val="22"/>
                </w:rPr>
                <w:t>Select from</w:t>
              </w:r>
            </w:ins>
            <w:ins w:id="3445" w:author="DANIEL Charlotte A" w:date="2015-01-08T13:17:00Z">
              <w:r>
                <w:rPr>
                  <w:rFonts w:ascii="Calibri" w:hAnsi="Calibri"/>
                  <w:color w:val="000000"/>
                  <w:szCs w:val="22"/>
                </w:rPr>
                <w:t xml:space="preserve"> </w:t>
              </w:r>
              <w:r w:rsidRPr="001834F7">
                <w:rPr>
                  <w:rFonts w:ascii="Calibri" w:hAnsi="Calibri"/>
                  <w:color w:val="000000"/>
                  <w:szCs w:val="22"/>
                </w:rPr>
                <w:t>ODS_RTE_HWY_LOC</w:t>
              </w:r>
              <w:r>
                <w:rPr>
                  <w:rFonts w:ascii="Calibri" w:hAnsi="Calibri"/>
                  <w:color w:val="000000"/>
                  <w:szCs w:val="22"/>
                </w:rPr>
                <w:t xml:space="preserve"> &amp; </w:t>
              </w:r>
              <w:r w:rsidRPr="003E1C93">
                <w:rPr>
                  <w:rFonts w:asciiTheme="minorHAnsi" w:hAnsiTheme="minorHAnsi" w:cs="Arial"/>
                  <w:bCs/>
                  <w:szCs w:val="22"/>
                </w:rPr>
                <w:t>ODS_MAINT_</w:t>
              </w:r>
              <w:r w:rsidRPr="003E1C93" w:rsidDel="00D51C2B">
                <w:rPr>
                  <w:rFonts w:asciiTheme="minorHAnsi" w:hAnsiTheme="minorHAnsi" w:cs="Arial"/>
                  <w:bCs/>
                  <w:szCs w:val="22"/>
                </w:rPr>
                <w:t xml:space="preserve"> </w:t>
              </w:r>
              <w:r w:rsidRPr="003E1C93">
                <w:rPr>
                  <w:rFonts w:asciiTheme="minorHAnsi" w:hAnsiTheme="minorHAnsi" w:cs="Arial"/>
                  <w:bCs/>
                  <w:szCs w:val="22"/>
                </w:rPr>
                <w:t>HIER</w:t>
              </w:r>
            </w:ins>
          </w:p>
        </w:tc>
      </w:tr>
      <w:tr w:rsidR="00876D0E" w:rsidRPr="007A2595" w:rsidTr="00B51C16">
        <w:trPr>
          <w:trHeight w:val="341"/>
          <w:ins w:id="3446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47" w:author="DANIEL Charlotte A" w:date="2015-01-06T13:34:00Z"/>
                <w:rFonts w:ascii="Calibri" w:hAnsi="Calibri"/>
                <w:color w:val="000000"/>
                <w:szCs w:val="22"/>
              </w:rPr>
            </w:pPr>
            <w:ins w:id="3448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ID</w:t>
              </w:r>
            </w:ins>
          </w:p>
        </w:tc>
        <w:tc>
          <w:tcPr>
            <w:tcW w:w="3690" w:type="dxa"/>
          </w:tcPr>
          <w:p w:rsidR="00876D0E" w:rsidRPr="007A2595" w:rsidRDefault="000D60A1" w:rsidP="00876D0E">
            <w:pPr>
              <w:rPr>
                <w:ins w:id="3449" w:author="DANIEL Charlotte A" w:date="2015-01-06T13:34:00Z"/>
                <w:rFonts w:ascii="Calibri" w:hAnsi="Calibri"/>
                <w:color w:val="000000"/>
                <w:szCs w:val="22"/>
              </w:rPr>
            </w:pPr>
            <w:ins w:id="3450" w:author="DANIEL Charlotte A" w:date="2015-01-08T13:21:00Z">
              <w:r>
                <w:rPr>
                  <w:rFonts w:ascii="Calibri" w:hAnsi="Calibri"/>
                  <w:color w:val="000000"/>
                  <w:szCs w:val="22"/>
                </w:rPr>
                <w:t>????</w:t>
              </w:r>
            </w:ins>
            <w:ins w:id="3451" w:author="DANIEL Charlotte A" w:date="2015-01-16T10:49:00Z">
              <w:r w:rsidR="00C039D7">
                <w:rPr>
                  <w:rFonts w:ascii="Calibri" w:hAnsi="Calibri"/>
                  <w:color w:val="000000"/>
                  <w:szCs w:val="22"/>
                </w:rPr>
                <w:t xml:space="preserve"> (I think this is an Access key field)</w:t>
              </w:r>
            </w:ins>
          </w:p>
        </w:tc>
      </w:tr>
      <w:tr w:rsidR="00876D0E" w:rsidRPr="007A2595" w:rsidTr="00B51C16">
        <w:trPr>
          <w:trHeight w:val="315"/>
          <w:ins w:id="3452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53" w:author="DANIEL Charlotte A" w:date="2015-01-06T13:34:00Z"/>
                <w:rFonts w:ascii="Calibri" w:hAnsi="Calibri"/>
                <w:color w:val="000000"/>
                <w:szCs w:val="22"/>
              </w:rPr>
            </w:pPr>
            <w:ins w:id="3454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Mileage Type</w:t>
              </w:r>
            </w:ins>
          </w:p>
        </w:tc>
        <w:tc>
          <w:tcPr>
            <w:tcW w:w="3690" w:type="dxa"/>
          </w:tcPr>
          <w:p w:rsidR="00876D0E" w:rsidRPr="007A2595" w:rsidRDefault="00A759B9" w:rsidP="00876D0E">
            <w:pPr>
              <w:rPr>
                <w:ins w:id="3455" w:author="DANIEL Charlotte A" w:date="2015-01-06T13:34:00Z"/>
                <w:rFonts w:ascii="Calibri" w:hAnsi="Calibri"/>
                <w:color w:val="000000"/>
                <w:szCs w:val="22"/>
              </w:rPr>
            </w:pPr>
            <w:ins w:id="3456" w:author="DANIEL Charlotte A" w:date="2015-02-02T11:27:00Z">
              <w:r>
                <w:rPr>
                  <w:rFonts w:ascii="Calibri" w:hAnsi="Calibri"/>
                  <w:color w:val="000000"/>
                  <w:szCs w:val="22"/>
                </w:rPr>
                <w:t>H.LRM_KEY  (trim to just the 7</w:t>
              </w:r>
              <w:r w:rsidRPr="00D14B0F">
                <w:rPr>
                  <w:rFonts w:ascii="Calibri" w:hAnsi="Calibri"/>
                  <w:color w:val="000000"/>
                  <w:szCs w:val="22"/>
                  <w:vertAlign w:val="superscript"/>
                </w:rPr>
                <w:t>th</w:t>
              </w:r>
              <w:r>
                <w:rPr>
                  <w:rFonts w:ascii="Calibri" w:hAnsi="Calibri"/>
                  <w:color w:val="000000"/>
                  <w:szCs w:val="22"/>
                </w:rPr>
                <w:t xml:space="preserve"> character)</w:t>
              </w:r>
            </w:ins>
          </w:p>
        </w:tc>
      </w:tr>
      <w:tr w:rsidR="00876D0E" w:rsidRPr="007A2595" w:rsidTr="00B51C16">
        <w:trPr>
          <w:trHeight w:val="315"/>
          <w:ins w:id="3457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58" w:author="DANIEL Charlotte A" w:date="2015-01-06T13:34:00Z"/>
                <w:rFonts w:ascii="Calibri" w:hAnsi="Calibri"/>
                <w:color w:val="000000"/>
                <w:szCs w:val="22"/>
              </w:rPr>
            </w:pPr>
            <w:ins w:id="3459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RD_ID</w:t>
              </w:r>
            </w:ins>
          </w:p>
        </w:tc>
        <w:tc>
          <w:tcPr>
            <w:tcW w:w="3690" w:type="dxa"/>
          </w:tcPr>
          <w:p w:rsidR="00876D0E" w:rsidRPr="007A2595" w:rsidRDefault="00A759B9">
            <w:pPr>
              <w:rPr>
                <w:ins w:id="3460" w:author="DANIEL Charlotte A" w:date="2015-01-06T13:34:00Z"/>
                <w:rFonts w:ascii="Calibri" w:hAnsi="Calibri"/>
                <w:color w:val="000000"/>
                <w:szCs w:val="22"/>
              </w:rPr>
            </w:pPr>
            <w:ins w:id="3461" w:author="DANIEL Charlotte A" w:date="2015-02-02T11:28:00Z">
              <w:r>
                <w:rPr>
                  <w:rFonts w:ascii="Calibri" w:hAnsi="Calibri"/>
                  <w:color w:val="000000"/>
                  <w:szCs w:val="22"/>
                </w:rPr>
                <w:t>H.LRM_KEY  (trim to just the first 5 character)</w:t>
              </w:r>
            </w:ins>
          </w:p>
        </w:tc>
      </w:tr>
      <w:tr w:rsidR="00876D0E" w:rsidRPr="007A2595" w:rsidTr="00B51C16">
        <w:trPr>
          <w:trHeight w:val="315"/>
          <w:ins w:id="3462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63" w:author="DANIEL Charlotte A" w:date="2015-01-06T13:34:00Z"/>
                <w:rFonts w:ascii="Calibri" w:hAnsi="Calibri"/>
                <w:color w:val="000000"/>
                <w:szCs w:val="22"/>
              </w:rPr>
            </w:pPr>
            <w:ins w:id="3464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lastRenderedPageBreak/>
                <w:t>RDWY ID</w:t>
              </w:r>
            </w:ins>
          </w:p>
        </w:tc>
        <w:tc>
          <w:tcPr>
            <w:tcW w:w="3690" w:type="dxa"/>
          </w:tcPr>
          <w:p w:rsidR="00876D0E" w:rsidRPr="007A2595" w:rsidRDefault="00A759B9">
            <w:pPr>
              <w:rPr>
                <w:ins w:id="3465" w:author="DANIEL Charlotte A" w:date="2015-01-06T13:34:00Z"/>
                <w:rFonts w:ascii="Calibri" w:hAnsi="Calibri"/>
                <w:color w:val="000000"/>
                <w:szCs w:val="22"/>
              </w:rPr>
            </w:pPr>
            <w:ins w:id="3466" w:author="DANIEL Charlotte A" w:date="2015-02-02T11:27:00Z">
              <w:r>
                <w:rPr>
                  <w:rFonts w:ascii="Calibri" w:hAnsi="Calibri"/>
                  <w:color w:val="000000"/>
                  <w:szCs w:val="22"/>
                </w:rPr>
                <w:t xml:space="preserve">H.LRM_KEY  (trim to just the </w:t>
              </w:r>
            </w:ins>
            <w:ins w:id="3467" w:author="DANIEL Charlotte A" w:date="2015-02-02T11:28:00Z">
              <w:r>
                <w:rPr>
                  <w:rFonts w:ascii="Calibri" w:hAnsi="Calibri"/>
                  <w:color w:val="000000"/>
                  <w:szCs w:val="22"/>
                </w:rPr>
                <w:t>6</w:t>
              </w:r>
            </w:ins>
            <w:ins w:id="3468" w:author="DANIEL Charlotte A" w:date="2015-02-02T11:27:00Z">
              <w:r w:rsidRPr="00D14B0F">
                <w:rPr>
                  <w:rFonts w:ascii="Calibri" w:hAnsi="Calibri"/>
                  <w:color w:val="000000"/>
                  <w:szCs w:val="22"/>
                  <w:vertAlign w:val="superscript"/>
                </w:rPr>
                <w:t>th</w:t>
              </w:r>
              <w:r>
                <w:rPr>
                  <w:rFonts w:ascii="Calibri" w:hAnsi="Calibri"/>
                  <w:color w:val="000000"/>
                  <w:szCs w:val="22"/>
                </w:rPr>
                <w:t xml:space="preserve"> character)</w:t>
              </w:r>
            </w:ins>
          </w:p>
        </w:tc>
      </w:tr>
      <w:tr w:rsidR="00876D0E" w:rsidRPr="007A2595" w:rsidTr="00B51C16">
        <w:trPr>
          <w:trHeight w:val="315"/>
          <w:ins w:id="3469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70" w:author="DANIEL Charlotte A" w:date="2015-01-06T13:34:00Z"/>
                <w:rFonts w:ascii="Calibri" w:hAnsi="Calibri"/>
                <w:color w:val="000000"/>
                <w:szCs w:val="22"/>
              </w:rPr>
            </w:pPr>
            <w:ins w:id="3471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Beg MP</w:t>
              </w:r>
            </w:ins>
          </w:p>
        </w:tc>
        <w:tc>
          <w:tcPr>
            <w:tcW w:w="3690" w:type="dxa"/>
          </w:tcPr>
          <w:p w:rsidR="00876D0E" w:rsidRPr="007A2595" w:rsidRDefault="000D60A1" w:rsidP="00876D0E">
            <w:pPr>
              <w:rPr>
                <w:ins w:id="3472" w:author="DANIEL Charlotte A" w:date="2015-01-06T13:34:00Z"/>
                <w:rFonts w:ascii="Calibri" w:hAnsi="Calibri"/>
                <w:color w:val="000000"/>
                <w:szCs w:val="22"/>
              </w:rPr>
            </w:pPr>
            <w:ins w:id="3473" w:author="DANIEL Charlotte A" w:date="2015-01-08T13:18:00Z">
              <w:r>
                <w:rPr>
                  <w:rFonts w:ascii="Calibri" w:hAnsi="Calibri"/>
                  <w:color w:val="000000"/>
                  <w:szCs w:val="22"/>
                </w:rPr>
                <w:t>H.BEG_MP_NO</w:t>
              </w:r>
            </w:ins>
          </w:p>
        </w:tc>
      </w:tr>
      <w:tr w:rsidR="00876D0E" w:rsidRPr="007A2595" w:rsidTr="00B51C16">
        <w:trPr>
          <w:trHeight w:val="315"/>
          <w:ins w:id="3474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75" w:author="DANIEL Charlotte A" w:date="2015-01-06T13:34:00Z"/>
                <w:rFonts w:ascii="Calibri" w:hAnsi="Calibri"/>
                <w:color w:val="000000"/>
                <w:szCs w:val="22"/>
              </w:rPr>
            </w:pPr>
            <w:ins w:id="3476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End MP</w:t>
              </w:r>
            </w:ins>
          </w:p>
        </w:tc>
        <w:tc>
          <w:tcPr>
            <w:tcW w:w="3690" w:type="dxa"/>
          </w:tcPr>
          <w:p w:rsidR="00876D0E" w:rsidRPr="007A2595" w:rsidRDefault="000D60A1" w:rsidP="00876D0E">
            <w:pPr>
              <w:rPr>
                <w:ins w:id="3477" w:author="DANIEL Charlotte A" w:date="2015-01-06T13:34:00Z"/>
                <w:rFonts w:ascii="Calibri" w:hAnsi="Calibri"/>
                <w:color w:val="000000"/>
                <w:szCs w:val="22"/>
              </w:rPr>
            </w:pPr>
            <w:ins w:id="3478" w:author="DANIEL Charlotte A" w:date="2015-01-08T13:18:00Z">
              <w:r>
                <w:rPr>
                  <w:rFonts w:ascii="Calibri" w:hAnsi="Calibri"/>
                  <w:color w:val="000000"/>
                  <w:szCs w:val="22"/>
                </w:rPr>
                <w:t>H.END_MP_NO</w:t>
              </w:r>
            </w:ins>
          </w:p>
        </w:tc>
      </w:tr>
      <w:tr w:rsidR="00876D0E" w:rsidRPr="007A2595" w:rsidTr="00B51C16">
        <w:trPr>
          <w:trHeight w:val="315"/>
          <w:ins w:id="3479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80" w:author="DANIEL Charlotte A" w:date="2015-01-06T13:34:00Z"/>
                <w:rFonts w:ascii="Calibri" w:hAnsi="Calibri"/>
                <w:color w:val="000000"/>
                <w:szCs w:val="22"/>
              </w:rPr>
            </w:pPr>
            <w:ins w:id="3481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 xml:space="preserve">District </w:t>
              </w:r>
            </w:ins>
          </w:p>
        </w:tc>
        <w:tc>
          <w:tcPr>
            <w:tcW w:w="3690" w:type="dxa"/>
          </w:tcPr>
          <w:p w:rsidR="00876D0E" w:rsidRPr="007A2595" w:rsidRDefault="000D60A1" w:rsidP="00876D0E">
            <w:pPr>
              <w:rPr>
                <w:ins w:id="3482" w:author="DANIEL Charlotte A" w:date="2015-01-06T13:34:00Z"/>
                <w:rFonts w:ascii="Calibri" w:hAnsi="Calibri"/>
                <w:color w:val="000000"/>
                <w:szCs w:val="22"/>
              </w:rPr>
            </w:pPr>
            <w:ins w:id="3483" w:author="DANIEL Charlotte A" w:date="2015-01-08T13:18:00Z">
              <w:r>
                <w:rPr>
                  <w:rFonts w:ascii="Calibri" w:hAnsi="Calibri"/>
                  <w:color w:val="000000"/>
                  <w:szCs w:val="22"/>
                </w:rPr>
                <w:t>M.DIST</w:t>
              </w:r>
            </w:ins>
          </w:p>
        </w:tc>
      </w:tr>
      <w:tr w:rsidR="00876D0E" w:rsidRPr="007A2595" w:rsidTr="00B51C16">
        <w:trPr>
          <w:trHeight w:val="315"/>
          <w:ins w:id="3484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85" w:author="DANIEL Charlotte A" w:date="2015-01-06T13:34:00Z"/>
                <w:rFonts w:ascii="Calibri" w:hAnsi="Calibri"/>
                <w:color w:val="000000"/>
                <w:szCs w:val="22"/>
              </w:rPr>
            </w:pPr>
            <w:ins w:id="3486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 xml:space="preserve">IS RTE </w:t>
              </w:r>
            </w:ins>
          </w:p>
        </w:tc>
        <w:tc>
          <w:tcPr>
            <w:tcW w:w="3690" w:type="dxa"/>
          </w:tcPr>
          <w:p w:rsidR="00876D0E" w:rsidRPr="007A2595" w:rsidRDefault="000D60A1" w:rsidP="00876D0E">
            <w:pPr>
              <w:rPr>
                <w:ins w:id="3487" w:author="DANIEL Charlotte A" w:date="2015-01-06T13:34:00Z"/>
                <w:rFonts w:ascii="Calibri" w:hAnsi="Calibri"/>
                <w:color w:val="000000"/>
                <w:szCs w:val="22"/>
              </w:rPr>
            </w:pPr>
            <w:ins w:id="3488" w:author="DANIEL Charlotte A" w:date="2015-01-08T13:18:00Z">
              <w:r>
                <w:rPr>
                  <w:rFonts w:ascii="Calibri" w:hAnsi="Calibri"/>
                  <w:color w:val="000000"/>
                  <w:szCs w:val="22"/>
                </w:rPr>
                <w:t>H.IS_RTE</w:t>
              </w:r>
            </w:ins>
          </w:p>
        </w:tc>
      </w:tr>
      <w:tr w:rsidR="00876D0E" w:rsidRPr="007A2595" w:rsidTr="00B51C16">
        <w:trPr>
          <w:trHeight w:val="315"/>
          <w:ins w:id="3489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90" w:author="DANIEL Charlotte A" w:date="2015-01-06T13:34:00Z"/>
                <w:rFonts w:ascii="Calibri" w:hAnsi="Calibri"/>
                <w:color w:val="000000"/>
                <w:szCs w:val="22"/>
              </w:rPr>
            </w:pPr>
            <w:ins w:id="3491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US RTE</w:t>
              </w:r>
            </w:ins>
          </w:p>
        </w:tc>
        <w:tc>
          <w:tcPr>
            <w:tcW w:w="3690" w:type="dxa"/>
          </w:tcPr>
          <w:p w:rsidR="00876D0E" w:rsidRPr="007A2595" w:rsidRDefault="000D60A1" w:rsidP="00876D0E">
            <w:pPr>
              <w:rPr>
                <w:ins w:id="3492" w:author="DANIEL Charlotte A" w:date="2015-01-06T13:34:00Z"/>
                <w:rFonts w:ascii="Calibri" w:hAnsi="Calibri"/>
                <w:color w:val="000000"/>
                <w:szCs w:val="22"/>
              </w:rPr>
            </w:pPr>
            <w:ins w:id="3493" w:author="DANIEL Charlotte A" w:date="2015-01-08T13:19:00Z">
              <w:r>
                <w:rPr>
                  <w:rFonts w:ascii="Calibri" w:hAnsi="Calibri"/>
                  <w:color w:val="000000"/>
                  <w:szCs w:val="22"/>
                </w:rPr>
                <w:t>H.US_RTE_1</w:t>
              </w:r>
            </w:ins>
          </w:p>
        </w:tc>
      </w:tr>
      <w:tr w:rsidR="00876D0E" w:rsidRPr="007A2595" w:rsidTr="00B51C16">
        <w:trPr>
          <w:trHeight w:val="315"/>
          <w:ins w:id="3494" w:author="DANIEL Charlotte A" w:date="2015-01-06T13:34:00Z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495" w:author="DANIEL Charlotte A" w:date="2015-01-06T13:34:00Z"/>
                <w:rFonts w:ascii="Calibri" w:hAnsi="Calibri"/>
                <w:color w:val="000000"/>
                <w:szCs w:val="22"/>
              </w:rPr>
            </w:pPr>
            <w:ins w:id="3496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OR RTE</w:t>
              </w:r>
            </w:ins>
          </w:p>
        </w:tc>
        <w:tc>
          <w:tcPr>
            <w:tcW w:w="3690" w:type="dxa"/>
          </w:tcPr>
          <w:p w:rsidR="00876D0E" w:rsidRPr="007A2595" w:rsidRDefault="000D60A1" w:rsidP="00876D0E">
            <w:pPr>
              <w:rPr>
                <w:ins w:id="3497" w:author="DANIEL Charlotte A" w:date="2015-01-06T13:34:00Z"/>
                <w:rFonts w:ascii="Calibri" w:hAnsi="Calibri"/>
                <w:color w:val="000000"/>
                <w:szCs w:val="22"/>
              </w:rPr>
            </w:pPr>
            <w:ins w:id="3498" w:author="DANIEL Charlotte A" w:date="2015-01-08T13:19:00Z">
              <w:r>
                <w:rPr>
                  <w:rFonts w:ascii="Calibri" w:hAnsi="Calibri"/>
                  <w:color w:val="000000"/>
                  <w:szCs w:val="22"/>
                </w:rPr>
                <w:t>H.OR_RTE_1</w:t>
              </w:r>
            </w:ins>
          </w:p>
        </w:tc>
      </w:tr>
    </w:tbl>
    <w:p w:rsidR="00876D0E" w:rsidRDefault="00876D0E" w:rsidP="00876D0E">
      <w:pPr>
        <w:rPr>
          <w:ins w:id="3499" w:author="DANIEL Charlotte A" w:date="2015-01-06T13:34:00Z"/>
        </w:rPr>
      </w:pPr>
    </w:p>
    <w:p w:rsidR="00876D0E" w:rsidRDefault="00876D0E" w:rsidP="00876D0E">
      <w:pPr>
        <w:rPr>
          <w:ins w:id="3500" w:author="DANIEL Charlotte A" w:date="2015-01-06T13:34:00Z"/>
        </w:rPr>
      </w:pPr>
    </w:p>
    <w:tbl>
      <w:tblPr>
        <w:tblW w:w="5150" w:type="dxa"/>
        <w:tblInd w:w="93" w:type="dxa"/>
        <w:tblLook w:val="04A0" w:firstRow="1" w:lastRow="0" w:firstColumn="1" w:lastColumn="0" w:noHBand="0" w:noVBand="1"/>
      </w:tblPr>
      <w:tblGrid>
        <w:gridCol w:w="2575"/>
        <w:gridCol w:w="2575"/>
      </w:tblGrid>
      <w:tr w:rsidR="00876D0E" w:rsidRPr="007A2595" w:rsidTr="00876D0E">
        <w:trPr>
          <w:trHeight w:val="315"/>
          <w:tblHeader/>
          <w:ins w:id="3501" w:author="DANIEL Charlotte A" w:date="2015-01-06T13:34:00Z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502" w:author="DANIEL Charlotte A" w:date="2015-01-06T13:34:00Z"/>
                <w:rFonts w:ascii="Calibri" w:hAnsi="Calibri"/>
                <w:color w:val="000000"/>
                <w:szCs w:val="22"/>
              </w:rPr>
            </w:pPr>
            <w:ins w:id="3503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Route IS</w:t>
              </w:r>
            </w:ins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876D0E" w:rsidRPr="007A2595" w:rsidRDefault="00F475CD" w:rsidP="00876D0E">
            <w:pPr>
              <w:rPr>
                <w:ins w:id="3504" w:author="DANIEL Charlotte A" w:date="2015-01-06T13:34:00Z"/>
                <w:rFonts w:ascii="Calibri" w:hAnsi="Calibri"/>
                <w:color w:val="000000"/>
                <w:szCs w:val="22"/>
              </w:rPr>
            </w:pPr>
            <w:ins w:id="3505" w:author="DANIEL Charlotte A" w:date="2015-01-08T13:22:00Z">
              <w:r>
                <w:rPr>
                  <w:rFonts w:ascii="Calibri" w:hAnsi="Calibri"/>
                  <w:color w:val="000000"/>
                  <w:szCs w:val="22"/>
                </w:rPr>
                <w:t xml:space="preserve">Select </w:t>
              </w:r>
            </w:ins>
            <w:ins w:id="3506" w:author="DANIEL Charlotte A" w:date="2015-01-08T13:23:00Z">
              <w:r>
                <w:rPr>
                  <w:rFonts w:ascii="Calibri" w:hAnsi="Calibri"/>
                  <w:color w:val="000000"/>
                  <w:szCs w:val="22"/>
                </w:rPr>
                <w:t xml:space="preserve">Distinct </w:t>
              </w:r>
            </w:ins>
            <w:ins w:id="3507" w:author="DANIEL Charlotte A" w:date="2015-01-08T13:22:00Z">
              <w:r>
                <w:rPr>
                  <w:rFonts w:ascii="Calibri" w:hAnsi="Calibri"/>
                  <w:color w:val="000000"/>
                  <w:szCs w:val="22"/>
                </w:rPr>
                <w:t xml:space="preserve">from </w:t>
              </w:r>
              <w:r w:rsidRPr="001834F7">
                <w:rPr>
                  <w:rFonts w:ascii="Calibri" w:hAnsi="Calibri"/>
                  <w:color w:val="000000"/>
                  <w:szCs w:val="22"/>
                </w:rPr>
                <w:t>ODS_RTE_HWY_LOC</w:t>
              </w:r>
            </w:ins>
          </w:p>
        </w:tc>
      </w:tr>
      <w:tr w:rsidR="00876D0E" w:rsidRPr="007A2595" w:rsidTr="00876D0E">
        <w:trPr>
          <w:trHeight w:val="341"/>
          <w:ins w:id="3508" w:author="DANIEL Charlotte A" w:date="2015-01-06T13:34:00Z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509" w:author="DANIEL Charlotte A" w:date="2015-01-06T13:34:00Z"/>
                <w:rFonts w:ascii="Calibri" w:hAnsi="Calibri"/>
                <w:color w:val="000000"/>
                <w:szCs w:val="22"/>
              </w:rPr>
            </w:pPr>
            <w:ins w:id="3510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IS RTE</w:t>
              </w:r>
            </w:ins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Pr="007A2595" w:rsidRDefault="00F475CD" w:rsidP="00876D0E">
            <w:pPr>
              <w:rPr>
                <w:ins w:id="3511" w:author="DANIEL Charlotte A" w:date="2015-01-06T13:34:00Z"/>
                <w:rFonts w:ascii="Calibri" w:hAnsi="Calibri"/>
                <w:color w:val="000000"/>
                <w:szCs w:val="22"/>
              </w:rPr>
            </w:pPr>
            <w:ins w:id="3512" w:author="DANIEL Charlotte A" w:date="2015-01-08T13:23:00Z">
              <w:r>
                <w:rPr>
                  <w:rFonts w:ascii="Calibri" w:hAnsi="Calibri"/>
                  <w:color w:val="000000"/>
                  <w:szCs w:val="22"/>
                </w:rPr>
                <w:t>IS_RTE</w:t>
              </w:r>
            </w:ins>
          </w:p>
        </w:tc>
      </w:tr>
    </w:tbl>
    <w:p w:rsidR="00876D0E" w:rsidRDefault="00876D0E" w:rsidP="00876D0E">
      <w:pPr>
        <w:rPr>
          <w:ins w:id="3513" w:author="DANIEL Charlotte A" w:date="2015-01-06T13:34:00Z"/>
        </w:rPr>
      </w:pPr>
    </w:p>
    <w:p w:rsidR="00876D0E" w:rsidRDefault="00876D0E" w:rsidP="00876D0E">
      <w:pPr>
        <w:rPr>
          <w:ins w:id="3514" w:author="DANIEL Charlotte A" w:date="2015-01-06T13:34:00Z"/>
        </w:rPr>
      </w:pPr>
    </w:p>
    <w:tbl>
      <w:tblPr>
        <w:tblW w:w="50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35"/>
      </w:tblGrid>
      <w:tr w:rsidR="00876D0E" w:rsidRPr="007A2595" w:rsidTr="00876D0E">
        <w:trPr>
          <w:trHeight w:val="315"/>
          <w:tblHeader/>
          <w:ins w:id="3515" w:author="DANIEL Charlotte A" w:date="2015-01-06T13:34:00Z"/>
        </w:trPr>
        <w:tc>
          <w:tcPr>
            <w:tcW w:w="2535" w:type="dxa"/>
            <w:shd w:val="clear" w:color="000000" w:fill="DAEEF3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516" w:author="DANIEL Charlotte A" w:date="2015-01-06T13:34:00Z"/>
                <w:rFonts w:ascii="Calibri" w:hAnsi="Calibri"/>
                <w:color w:val="000000"/>
                <w:szCs w:val="22"/>
              </w:rPr>
            </w:pPr>
            <w:ins w:id="3517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Route US</w:t>
              </w:r>
            </w:ins>
          </w:p>
        </w:tc>
        <w:tc>
          <w:tcPr>
            <w:tcW w:w="2535" w:type="dxa"/>
            <w:shd w:val="clear" w:color="000000" w:fill="DAEEF3"/>
          </w:tcPr>
          <w:p w:rsidR="00876D0E" w:rsidRPr="007A2595" w:rsidRDefault="00F475CD" w:rsidP="00876D0E">
            <w:pPr>
              <w:rPr>
                <w:ins w:id="3518" w:author="DANIEL Charlotte A" w:date="2015-01-06T13:34:00Z"/>
                <w:rFonts w:ascii="Calibri" w:hAnsi="Calibri"/>
                <w:color w:val="000000"/>
                <w:szCs w:val="22"/>
              </w:rPr>
            </w:pPr>
            <w:ins w:id="3519" w:author="DANIEL Charlotte A" w:date="2015-01-08T13:23:00Z">
              <w:r>
                <w:rPr>
                  <w:rFonts w:ascii="Calibri" w:hAnsi="Calibri"/>
                  <w:color w:val="000000"/>
                  <w:szCs w:val="22"/>
                </w:rPr>
                <w:t xml:space="preserve">Select Distinct from </w:t>
              </w:r>
              <w:r w:rsidRPr="001834F7">
                <w:rPr>
                  <w:rFonts w:ascii="Calibri" w:hAnsi="Calibri"/>
                  <w:color w:val="000000"/>
                  <w:szCs w:val="22"/>
                </w:rPr>
                <w:t>ODS_RTE_HWY_LOC</w:t>
              </w:r>
            </w:ins>
          </w:p>
        </w:tc>
      </w:tr>
      <w:tr w:rsidR="00876D0E" w:rsidRPr="007A2595" w:rsidTr="00876D0E">
        <w:trPr>
          <w:trHeight w:val="341"/>
          <w:ins w:id="3520" w:author="DANIEL Charlotte A" w:date="2015-01-06T13:34:00Z"/>
        </w:trPr>
        <w:tc>
          <w:tcPr>
            <w:tcW w:w="253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521" w:author="DANIEL Charlotte A" w:date="2015-01-06T13:34:00Z"/>
                <w:rFonts w:ascii="Calibri" w:hAnsi="Calibri"/>
                <w:color w:val="000000"/>
                <w:szCs w:val="22"/>
              </w:rPr>
            </w:pPr>
            <w:ins w:id="3522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US RTE</w:t>
              </w:r>
            </w:ins>
          </w:p>
        </w:tc>
        <w:tc>
          <w:tcPr>
            <w:tcW w:w="2535" w:type="dxa"/>
          </w:tcPr>
          <w:p w:rsidR="00876D0E" w:rsidRPr="007A2595" w:rsidRDefault="00F475CD" w:rsidP="00876D0E">
            <w:pPr>
              <w:rPr>
                <w:ins w:id="3523" w:author="DANIEL Charlotte A" w:date="2015-01-06T13:34:00Z"/>
                <w:rFonts w:ascii="Calibri" w:hAnsi="Calibri"/>
                <w:color w:val="000000"/>
                <w:szCs w:val="22"/>
              </w:rPr>
            </w:pPr>
            <w:ins w:id="3524" w:author="DANIEL Charlotte A" w:date="2015-01-08T13:23:00Z">
              <w:r>
                <w:rPr>
                  <w:rFonts w:ascii="Calibri" w:hAnsi="Calibri"/>
                  <w:color w:val="000000"/>
                  <w:szCs w:val="22"/>
                </w:rPr>
                <w:t>US_RTE_1</w:t>
              </w:r>
            </w:ins>
          </w:p>
        </w:tc>
      </w:tr>
    </w:tbl>
    <w:p w:rsidR="00876D0E" w:rsidRDefault="00876D0E" w:rsidP="00876D0E">
      <w:pPr>
        <w:rPr>
          <w:ins w:id="3525" w:author="DANIEL Charlotte A" w:date="2015-01-06T13:34:00Z"/>
        </w:rPr>
      </w:pPr>
    </w:p>
    <w:p w:rsidR="00876D0E" w:rsidRDefault="00876D0E" w:rsidP="00876D0E">
      <w:pPr>
        <w:rPr>
          <w:ins w:id="3526" w:author="DANIEL Charlotte A" w:date="2015-01-06T13:34:00Z"/>
        </w:rPr>
      </w:pPr>
    </w:p>
    <w:tbl>
      <w:tblPr>
        <w:tblW w:w="50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35"/>
      </w:tblGrid>
      <w:tr w:rsidR="00876D0E" w:rsidRPr="007A2595" w:rsidTr="00876D0E">
        <w:trPr>
          <w:trHeight w:val="315"/>
          <w:tblHeader/>
          <w:ins w:id="3527" w:author="DANIEL Charlotte A" w:date="2015-01-06T13:34:00Z"/>
        </w:trPr>
        <w:tc>
          <w:tcPr>
            <w:tcW w:w="2535" w:type="dxa"/>
            <w:shd w:val="clear" w:color="000000" w:fill="DAEEF3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528" w:author="DANIEL Charlotte A" w:date="2015-01-06T13:34:00Z"/>
                <w:rFonts w:ascii="Calibri" w:hAnsi="Calibri"/>
                <w:color w:val="000000"/>
                <w:szCs w:val="22"/>
              </w:rPr>
            </w:pPr>
            <w:ins w:id="3529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Route State</w:t>
              </w:r>
            </w:ins>
          </w:p>
        </w:tc>
        <w:tc>
          <w:tcPr>
            <w:tcW w:w="2535" w:type="dxa"/>
            <w:shd w:val="clear" w:color="000000" w:fill="DAEEF3"/>
          </w:tcPr>
          <w:p w:rsidR="00876D0E" w:rsidRPr="007A2595" w:rsidRDefault="00F475CD" w:rsidP="00876D0E">
            <w:pPr>
              <w:rPr>
                <w:ins w:id="3530" w:author="DANIEL Charlotte A" w:date="2015-01-06T13:34:00Z"/>
                <w:rFonts w:ascii="Calibri" w:hAnsi="Calibri"/>
                <w:color w:val="000000"/>
                <w:szCs w:val="22"/>
              </w:rPr>
            </w:pPr>
            <w:ins w:id="3531" w:author="DANIEL Charlotte A" w:date="2015-01-08T13:23:00Z">
              <w:r>
                <w:rPr>
                  <w:rFonts w:ascii="Calibri" w:hAnsi="Calibri"/>
                  <w:color w:val="000000"/>
                  <w:szCs w:val="22"/>
                </w:rPr>
                <w:t xml:space="preserve">Select Distinct from </w:t>
              </w:r>
              <w:r w:rsidRPr="001834F7">
                <w:rPr>
                  <w:rFonts w:ascii="Calibri" w:hAnsi="Calibri"/>
                  <w:color w:val="000000"/>
                  <w:szCs w:val="22"/>
                </w:rPr>
                <w:t>ODS_RTE_HWY_LOC</w:t>
              </w:r>
            </w:ins>
          </w:p>
        </w:tc>
      </w:tr>
      <w:tr w:rsidR="00876D0E" w:rsidRPr="007A2595" w:rsidTr="00876D0E">
        <w:trPr>
          <w:trHeight w:val="341"/>
          <w:ins w:id="3532" w:author="DANIEL Charlotte A" w:date="2015-01-06T13:34:00Z"/>
        </w:trPr>
        <w:tc>
          <w:tcPr>
            <w:tcW w:w="2535" w:type="dxa"/>
            <w:shd w:val="clear" w:color="auto" w:fill="auto"/>
            <w:noWrap/>
            <w:vAlign w:val="bottom"/>
            <w:hideMark/>
          </w:tcPr>
          <w:p w:rsidR="00876D0E" w:rsidRPr="007A2595" w:rsidRDefault="00876D0E" w:rsidP="00876D0E">
            <w:pPr>
              <w:rPr>
                <w:ins w:id="3533" w:author="DANIEL Charlotte A" w:date="2015-01-06T13:34:00Z"/>
                <w:rFonts w:ascii="Calibri" w:hAnsi="Calibri"/>
                <w:color w:val="000000"/>
                <w:szCs w:val="22"/>
              </w:rPr>
            </w:pPr>
            <w:ins w:id="3534" w:author="DANIEL Charlotte A" w:date="2015-01-06T13:34:00Z">
              <w:r w:rsidRPr="007A2595">
                <w:rPr>
                  <w:rFonts w:ascii="Calibri" w:hAnsi="Calibri"/>
                  <w:color w:val="000000"/>
                  <w:szCs w:val="22"/>
                </w:rPr>
                <w:t>OR RTE</w:t>
              </w:r>
            </w:ins>
          </w:p>
        </w:tc>
        <w:tc>
          <w:tcPr>
            <w:tcW w:w="2535" w:type="dxa"/>
          </w:tcPr>
          <w:p w:rsidR="00876D0E" w:rsidRPr="007A2595" w:rsidRDefault="00F475CD" w:rsidP="00876D0E">
            <w:pPr>
              <w:rPr>
                <w:ins w:id="3535" w:author="DANIEL Charlotte A" w:date="2015-01-06T13:34:00Z"/>
                <w:rFonts w:ascii="Calibri" w:hAnsi="Calibri"/>
                <w:color w:val="000000"/>
                <w:szCs w:val="22"/>
              </w:rPr>
            </w:pPr>
            <w:ins w:id="3536" w:author="DANIEL Charlotte A" w:date="2015-01-08T13:23:00Z">
              <w:r>
                <w:rPr>
                  <w:rFonts w:ascii="Calibri" w:hAnsi="Calibri"/>
                  <w:color w:val="000000"/>
                  <w:szCs w:val="22"/>
                </w:rPr>
                <w:t>OR_RTE_1</w:t>
              </w:r>
            </w:ins>
          </w:p>
        </w:tc>
      </w:tr>
    </w:tbl>
    <w:p w:rsidR="00876D0E" w:rsidRDefault="00876D0E" w:rsidP="00876D0E">
      <w:pPr>
        <w:rPr>
          <w:ins w:id="3537" w:author="DANIEL Charlotte A" w:date="2015-01-06T13:34:00Z"/>
        </w:rPr>
      </w:pPr>
    </w:p>
    <w:p w:rsidR="00876D0E" w:rsidRDefault="00876D0E" w:rsidP="00876D0E">
      <w:pPr>
        <w:rPr>
          <w:ins w:id="3538" w:author="DANIEL Charlotte A" w:date="2015-01-06T13:34:00Z"/>
        </w:rPr>
      </w:pPr>
    </w:p>
    <w:tbl>
      <w:tblPr>
        <w:tblW w:w="115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4680"/>
        <w:gridCol w:w="2160"/>
        <w:gridCol w:w="2160"/>
      </w:tblGrid>
      <w:tr w:rsidR="008155AC" w:rsidRPr="007A2595" w:rsidTr="00F34B04">
        <w:trPr>
          <w:trHeight w:val="315"/>
          <w:tblHeader/>
          <w:ins w:id="3539" w:author="DANIEL Charlotte A" w:date="2015-01-06T13:34:00Z"/>
        </w:trPr>
        <w:tc>
          <w:tcPr>
            <w:tcW w:w="2535" w:type="dxa"/>
            <w:shd w:val="clear" w:color="000000" w:fill="DAEEF3"/>
            <w:vAlign w:val="bottom"/>
          </w:tcPr>
          <w:p w:rsidR="008155AC" w:rsidRPr="007A2595" w:rsidRDefault="008155AC" w:rsidP="00876D0E">
            <w:pPr>
              <w:rPr>
                <w:ins w:id="3540" w:author="DANIEL Charlotte A" w:date="2015-01-06T13:34:00Z"/>
                <w:rFonts w:ascii="Calibri" w:hAnsi="Calibri"/>
                <w:color w:val="000000"/>
                <w:szCs w:val="22"/>
              </w:rPr>
            </w:pPr>
            <w:proofErr w:type="spellStart"/>
            <w:ins w:id="3541" w:author="DANIEL Charlotte A" w:date="2015-01-06T13:34:00Z">
              <w:r>
                <w:rPr>
                  <w:rFonts w:ascii="Calibri" w:hAnsi="Calibri"/>
                  <w:color w:val="000000"/>
                  <w:szCs w:val="22"/>
                </w:rPr>
                <w:t>Milepoin</w:t>
              </w:r>
              <w:r w:rsidRPr="007A2595">
                <w:rPr>
                  <w:rFonts w:ascii="Calibri" w:hAnsi="Calibri"/>
                  <w:color w:val="000000"/>
                  <w:szCs w:val="22"/>
                </w:rPr>
                <w:t>t</w:t>
              </w:r>
              <w:proofErr w:type="spellEnd"/>
              <w:r w:rsidRPr="007A2595">
                <w:rPr>
                  <w:rFonts w:ascii="Calibri" w:hAnsi="Calibri"/>
                  <w:color w:val="000000"/>
                  <w:szCs w:val="22"/>
                </w:rPr>
                <w:t xml:space="preserve"> Prefixes</w:t>
              </w:r>
            </w:ins>
          </w:p>
        </w:tc>
        <w:tc>
          <w:tcPr>
            <w:tcW w:w="4680" w:type="dxa"/>
            <w:shd w:val="clear" w:color="000000" w:fill="DAEEF3"/>
          </w:tcPr>
          <w:p w:rsidR="008155AC" w:rsidRDefault="008155AC" w:rsidP="00876D0E">
            <w:pPr>
              <w:rPr>
                <w:ins w:id="3542" w:author="DANIEL Charlotte A" w:date="2015-01-06T13:34:00Z"/>
                <w:rFonts w:ascii="Calibri" w:hAnsi="Calibri"/>
                <w:color w:val="000000"/>
                <w:szCs w:val="22"/>
              </w:rPr>
            </w:pPr>
            <w:ins w:id="3543" w:author="DANIEL Charlotte A" w:date="2015-01-09T14:06:00Z">
              <w:r>
                <w:rPr>
                  <w:rFonts w:ascii="Calibri" w:hAnsi="Calibri"/>
                  <w:color w:val="000000"/>
                  <w:szCs w:val="22"/>
                </w:rPr>
                <w:t xml:space="preserve">Select from </w:t>
              </w:r>
              <w:r w:rsidRPr="001834F7">
                <w:rPr>
                  <w:rFonts w:ascii="Calibri" w:hAnsi="Calibri"/>
                  <w:color w:val="000000"/>
                  <w:szCs w:val="22"/>
                </w:rPr>
                <w:t>ODS_RTE_HWY_LOC</w:t>
              </w:r>
              <w:r>
                <w:rPr>
                  <w:rFonts w:ascii="Calibri" w:hAnsi="Calibri"/>
                  <w:color w:val="000000"/>
                  <w:szCs w:val="22"/>
                </w:rPr>
                <w:t xml:space="preserve"> &amp;</w:t>
              </w:r>
            </w:ins>
            <w:ins w:id="3544" w:author="DANIEL Charlotte A" w:date="2015-01-09T14:11:00Z">
              <w:r>
                <w:rPr>
                  <w:rFonts w:ascii="Calibri" w:hAnsi="Calibri"/>
                  <w:color w:val="000000"/>
                  <w:szCs w:val="22"/>
                </w:rPr>
                <w:t xml:space="preserve"> Mileage Type</w:t>
              </w:r>
            </w:ins>
            <w:ins w:id="3545" w:author="DANIEL Charlotte A" w:date="2015-01-09T14:06:00Z">
              <w:r>
                <w:rPr>
                  <w:rFonts w:ascii="Calibri" w:hAnsi="Calibri"/>
                  <w:color w:val="000000"/>
                  <w:szCs w:val="22"/>
                </w:rPr>
                <w:t xml:space="preserve"> Domain</w:t>
              </w:r>
            </w:ins>
          </w:p>
        </w:tc>
        <w:tc>
          <w:tcPr>
            <w:tcW w:w="2160" w:type="dxa"/>
            <w:shd w:val="clear" w:color="000000" w:fill="DAEEF3"/>
          </w:tcPr>
          <w:p w:rsidR="008155AC" w:rsidRPr="00F34B04" w:rsidRDefault="008155AC" w:rsidP="00876D0E">
            <w:pPr>
              <w:rPr>
                <w:ins w:id="3546" w:author="DANIEL Charlotte A" w:date="2015-01-09T14:07:00Z"/>
                <w:rFonts w:ascii="Calibri" w:hAnsi="Calibri"/>
                <w:i/>
                <w:color w:val="000000"/>
                <w:szCs w:val="22"/>
              </w:rPr>
            </w:pPr>
            <w:ins w:id="3547" w:author="DANIEL Charlotte A" w:date="2015-01-09T14:07:00Z">
              <w:r>
                <w:rPr>
                  <w:rFonts w:ascii="Calibri" w:hAnsi="Calibri"/>
                  <w:i/>
                  <w:color w:val="000000"/>
                  <w:szCs w:val="22"/>
                </w:rPr>
                <w:t>Example</w:t>
              </w:r>
            </w:ins>
          </w:p>
        </w:tc>
        <w:tc>
          <w:tcPr>
            <w:tcW w:w="2160" w:type="dxa"/>
            <w:shd w:val="clear" w:color="000000" w:fill="DAEEF3"/>
          </w:tcPr>
          <w:p w:rsidR="008155AC" w:rsidRDefault="008155AC" w:rsidP="00876D0E">
            <w:pPr>
              <w:rPr>
                <w:ins w:id="3548" w:author="DANIEL Charlotte A" w:date="2015-01-09T14:10:00Z"/>
                <w:rFonts w:ascii="Calibri" w:hAnsi="Calibri"/>
                <w:i/>
                <w:color w:val="000000"/>
                <w:szCs w:val="22"/>
              </w:rPr>
            </w:pPr>
            <w:ins w:id="3549" w:author="DANIEL Charlotte A" w:date="2015-01-09T14:10:00Z">
              <w:r>
                <w:rPr>
                  <w:rFonts w:ascii="Calibri" w:hAnsi="Calibri"/>
                  <w:i/>
                  <w:color w:val="000000"/>
                  <w:szCs w:val="22"/>
                </w:rPr>
                <w:t>Example</w:t>
              </w:r>
            </w:ins>
          </w:p>
        </w:tc>
      </w:tr>
      <w:tr w:rsidR="008155AC" w:rsidRPr="007A2595" w:rsidTr="00F34B04">
        <w:trPr>
          <w:trHeight w:val="341"/>
          <w:ins w:id="3550" w:author="DANIEL Charlotte A" w:date="2015-01-06T13:34:00Z"/>
        </w:trPr>
        <w:tc>
          <w:tcPr>
            <w:tcW w:w="2535" w:type="dxa"/>
            <w:vAlign w:val="bottom"/>
          </w:tcPr>
          <w:p w:rsidR="008155AC" w:rsidRPr="007A2595" w:rsidRDefault="008155AC" w:rsidP="00876D0E">
            <w:pPr>
              <w:rPr>
                <w:ins w:id="3551" w:author="DANIEL Charlotte A" w:date="2015-01-06T13:34:00Z"/>
                <w:rFonts w:ascii="Calibri" w:hAnsi="Calibri"/>
                <w:color w:val="000000"/>
                <w:szCs w:val="22"/>
              </w:rPr>
            </w:pPr>
            <w:proofErr w:type="spellStart"/>
            <w:ins w:id="3552" w:author="DANIEL Charlotte A" w:date="2015-01-08T14:54:00Z">
              <w:r>
                <w:rPr>
                  <w:rFonts w:ascii="Calibri" w:hAnsi="Calibri"/>
                  <w:color w:val="000000"/>
                  <w:szCs w:val="22"/>
                </w:rPr>
                <w:t>MPPrefix</w:t>
              </w:r>
            </w:ins>
            <w:proofErr w:type="spellEnd"/>
          </w:p>
        </w:tc>
        <w:tc>
          <w:tcPr>
            <w:tcW w:w="4680" w:type="dxa"/>
          </w:tcPr>
          <w:p w:rsidR="008155AC" w:rsidRDefault="008155AC" w:rsidP="00876D0E">
            <w:pPr>
              <w:rPr>
                <w:ins w:id="3553" w:author="DANIEL Charlotte A" w:date="2015-01-06T13:34:00Z"/>
                <w:rFonts w:ascii="Calibri" w:hAnsi="Calibri"/>
                <w:color w:val="000000"/>
                <w:szCs w:val="22"/>
              </w:rPr>
            </w:pPr>
            <w:ins w:id="3554" w:author="DANIEL Charlotte A" w:date="2015-01-08T14:54:00Z">
              <w:r>
                <w:rPr>
                  <w:rFonts w:ascii="Calibri" w:hAnsi="Calibri"/>
                  <w:color w:val="000000"/>
                  <w:szCs w:val="22"/>
                </w:rPr>
                <w:t>MLGE_TYP||OVLP_CD</w:t>
              </w:r>
            </w:ins>
          </w:p>
        </w:tc>
        <w:tc>
          <w:tcPr>
            <w:tcW w:w="2160" w:type="dxa"/>
          </w:tcPr>
          <w:p w:rsidR="008155AC" w:rsidRPr="00F34B04" w:rsidRDefault="008155AC" w:rsidP="00876D0E">
            <w:pPr>
              <w:rPr>
                <w:ins w:id="3555" w:author="DANIEL Charlotte A" w:date="2015-01-09T14:07:00Z"/>
                <w:rFonts w:ascii="Calibri" w:hAnsi="Calibri"/>
                <w:i/>
                <w:color w:val="000000"/>
                <w:szCs w:val="22"/>
              </w:rPr>
            </w:pPr>
            <w:ins w:id="3556" w:author="DANIEL Charlotte A" w:date="2015-01-09T14:08:00Z">
              <w:r>
                <w:rPr>
                  <w:rFonts w:ascii="Calibri" w:hAnsi="Calibri"/>
                  <w:i/>
                  <w:color w:val="000000"/>
                  <w:szCs w:val="22"/>
                </w:rPr>
                <w:t>00</w:t>
              </w:r>
            </w:ins>
          </w:p>
        </w:tc>
        <w:tc>
          <w:tcPr>
            <w:tcW w:w="2160" w:type="dxa"/>
          </w:tcPr>
          <w:p w:rsidR="008155AC" w:rsidRDefault="008155AC" w:rsidP="00876D0E">
            <w:pPr>
              <w:rPr>
                <w:ins w:id="3557" w:author="DANIEL Charlotte A" w:date="2015-01-09T14:10:00Z"/>
                <w:rFonts w:ascii="Calibri" w:hAnsi="Calibri"/>
                <w:i/>
                <w:color w:val="000000"/>
                <w:szCs w:val="22"/>
              </w:rPr>
            </w:pPr>
            <w:ins w:id="3558" w:author="DANIEL Charlotte A" w:date="2015-01-09T14:10:00Z">
              <w:r>
                <w:rPr>
                  <w:rFonts w:ascii="Calibri" w:hAnsi="Calibri"/>
                  <w:i/>
                  <w:color w:val="000000"/>
                  <w:szCs w:val="22"/>
                </w:rPr>
                <w:t>Z1</w:t>
              </w:r>
            </w:ins>
          </w:p>
        </w:tc>
      </w:tr>
      <w:tr w:rsidR="008155AC" w:rsidRPr="007A2595" w:rsidTr="00F34B04">
        <w:trPr>
          <w:trHeight w:val="315"/>
          <w:ins w:id="3559" w:author="DANIEL Charlotte A" w:date="2015-01-06T13:34:00Z"/>
        </w:trPr>
        <w:tc>
          <w:tcPr>
            <w:tcW w:w="2535" w:type="dxa"/>
            <w:vAlign w:val="bottom"/>
          </w:tcPr>
          <w:p w:rsidR="008155AC" w:rsidRPr="007A2595" w:rsidRDefault="008155AC" w:rsidP="00876D0E">
            <w:pPr>
              <w:rPr>
                <w:ins w:id="3560" w:author="DANIEL Charlotte A" w:date="2015-01-06T13:34:00Z"/>
                <w:rFonts w:ascii="Calibri" w:hAnsi="Calibri"/>
                <w:color w:val="000000"/>
                <w:szCs w:val="22"/>
              </w:rPr>
            </w:pPr>
            <w:ins w:id="3561" w:author="DANIEL Charlotte A" w:date="2015-01-08T14:54:00Z">
              <w:r>
                <w:rPr>
                  <w:rFonts w:ascii="Calibri" w:hAnsi="Calibri"/>
                  <w:color w:val="000000"/>
                  <w:szCs w:val="22"/>
                </w:rPr>
                <w:t>Description</w:t>
              </w:r>
            </w:ins>
          </w:p>
        </w:tc>
        <w:tc>
          <w:tcPr>
            <w:tcW w:w="4680" w:type="dxa"/>
          </w:tcPr>
          <w:p w:rsidR="008155AC" w:rsidRDefault="008155AC" w:rsidP="00876D0E">
            <w:pPr>
              <w:rPr>
                <w:ins w:id="3562" w:author="DANIEL Charlotte A" w:date="2015-01-09T14:09:00Z"/>
                <w:rFonts w:ascii="Calibri" w:hAnsi="Calibri"/>
                <w:color w:val="000000"/>
                <w:szCs w:val="22"/>
              </w:rPr>
            </w:pPr>
            <w:ins w:id="3563" w:author="DANIEL Charlotte A" w:date="2015-01-09T14:08:00Z">
              <w:r>
                <w:rPr>
                  <w:rFonts w:ascii="Calibri" w:hAnsi="Calibri"/>
                  <w:color w:val="000000"/>
                  <w:szCs w:val="22"/>
                </w:rPr>
                <w:t xml:space="preserve">When MLGE_TYP = </w:t>
              </w:r>
            </w:ins>
            <w:ins w:id="3564" w:author="DANIEL Charlotte A" w:date="2015-01-09T14:09:00Z">
              <w:r>
                <w:rPr>
                  <w:rFonts w:ascii="Calibri" w:hAnsi="Calibri"/>
                  <w:color w:val="000000"/>
                  <w:szCs w:val="22"/>
                </w:rPr>
                <w:t>‘Z’</w:t>
              </w:r>
            </w:ins>
          </w:p>
          <w:p w:rsidR="008155AC" w:rsidRDefault="008155AC" w:rsidP="00876D0E">
            <w:pPr>
              <w:rPr>
                <w:ins w:id="3565" w:author="DANIEL Charlotte A" w:date="2015-01-09T14:09:00Z"/>
                <w:rFonts w:ascii="Calibri" w:hAnsi="Calibri"/>
                <w:color w:val="000000"/>
                <w:szCs w:val="22"/>
              </w:rPr>
            </w:pPr>
            <w:ins w:id="3566" w:author="DANIEL Charlotte A" w:date="2015-01-09T14:09:00Z">
              <w:r>
                <w:rPr>
                  <w:rFonts w:ascii="Calibri" w:hAnsi="Calibri"/>
                  <w:color w:val="000000"/>
                  <w:szCs w:val="22"/>
                </w:rPr>
                <w:t xml:space="preserve">Then </w:t>
              </w:r>
            </w:ins>
            <w:ins w:id="3567" w:author="DANIEL Charlotte A" w:date="2015-01-09T12:55:00Z">
              <w:r>
                <w:rPr>
                  <w:rFonts w:ascii="Calibri" w:hAnsi="Calibri"/>
                  <w:color w:val="000000"/>
                  <w:szCs w:val="22"/>
                </w:rPr>
                <w:t>MLGE_TYP DOMAIN</w:t>
              </w:r>
            </w:ins>
            <w:ins w:id="3568" w:author="DANIEL Charlotte A" w:date="2015-01-09T14:09:00Z">
              <w:r>
                <w:rPr>
                  <w:rFonts w:ascii="Calibri" w:hAnsi="Calibri"/>
                  <w:color w:val="000000"/>
                  <w:szCs w:val="22"/>
                </w:rPr>
                <w:t xml:space="preserve"> </w:t>
              </w:r>
            </w:ins>
            <w:ins w:id="3569" w:author="DANIEL Charlotte A" w:date="2015-01-09T12:55:00Z">
              <w:r>
                <w:rPr>
                  <w:rFonts w:ascii="Calibri" w:hAnsi="Calibri"/>
                  <w:color w:val="000000"/>
                  <w:szCs w:val="22"/>
                </w:rPr>
                <w:t>MEANING||OVLP_CD</w:t>
              </w:r>
            </w:ins>
          </w:p>
          <w:p w:rsidR="008155AC" w:rsidRPr="007A2595" w:rsidRDefault="008155AC" w:rsidP="00876D0E">
            <w:pPr>
              <w:rPr>
                <w:ins w:id="3570" w:author="DANIEL Charlotte A" w:date="2015-01-06T13:34:00Z"/>
                <w:rFonts w:ascii="Calibri" w:hAnsi="Calibri"/>
                <w:color w:val="000000"/>
                <w:szCs w:val="22"/>
              </w:rPr>
            </w:pPr>
            <w:ins w:id="3571" w:author="DANIEL Charlotte A" w:date="2015-01-09T14:09:00Z">
              <w:r>
                <w:rPr>
                  <w:rFonts w:ascii="Calibri" w:hAnsi="Calibri"/>
                  <w:color w:val="000000"/>
                  <w:szCs w:val="22"/>
                </w:rPr>
                <w:lastRenderedPageBreak/>
                <w:t>Else MLGE_TYP DOMAIN MEANING</w:t>
              </w:r>
            </w:ins>
          </w:p>
        </w:tc>
        <w:tc>
          <w:tcPr>
            <w:tcW w:w="2160" w:type="dxa"/>
          </w:tcPr>
          <w:p w:rsidR="008155AC" w:rsidRPr="00F34B04" w:rsidRDefault="008155AC" w:rsidP="00876D0E">
            <w:pPr>
              <w:rPr>
                <w:ins w:id="3572" w:author="DANIEL Charlotte A" w:date="2015-01-09T14:07:00Z"/>
                <w:rFonts w:ascii="Calibri" w:hAnsi="Calibri"/>
                <w:i/>
                <w:color w:val="000000"/>
                <w:szCs w:val="22"/>
              </w:rPr>
            </w:pPr>
            <w:ins w:id="3573" w:author="DANIEL Charlotte A" w:date="2015-01-09T14:08:00Z">
              <w:r>
                <w:rPr>
                  <w:rFonts w:ascii="Calibri" w:hAnsi="Calibri"/>
                  <w:i/>
                  <w:color w:val="000000"/>
                  <w:szCs w:val="22"/>
                </w:rPr>
                <w:lastRenderedPageBreak/>
                <w:t>Regular Mileage</w:t>
              </w:r>
            </w:ins>
          </w:p>
        </w:tc>
        <w:tc>
          <w:tcPr>
            <w:tcW w:w="2160" w:type="dxa"/>
          </w:tcPr>
          <w:p w:rsidR="008155AC" w:rsidRDefault="008155AC" w:rsidP="00876D0E">
            <w:pPr>
              <w:rPr>
                <w:ins w:id="3574" w:author="DANIEL Charlotte A" w:date="2015-01-09T14:10:00Z"/>
                <w:rFonts w:ascii="Calibri" w:hAnsi="Calibri"/>
                <w:i/>
                <w:color w:val="000000"/>
                <w:szCs w:val="22"/>
              </w:rPr>
            </w:pPr>
            <w:ins w:id="3575" w:author="DANIEL Charlotte A" w:date="2015-01-09T14:10:00Z">
              <w:r>
                <w:rPr>
                  <w:rFonts w:ascii="Calibri" w:hAnsi="Calibri"/>
                  <w:i/>
                  <w:color w:val="000000"/>
                  <w:szCs w:val="22"/>
                </w:rPr>
                <w:t>Overlap Mileage 1</w:t>
              </w:r>
            </w:ins>
          </w:p>
        </w:tc>
      </w:tr>
    </w:tbl>
    <w:p w:rsidR="00876D0E" w:rsidRDefault="00876D0E" w:rsidP="00876D0E">
      <w:pPr>
        <w:rPr>
          <w:ins w:id="3576" w:author="DANIEL Charlotte A" w:date="2015-01-06T13:34:00Z"/>
        </w:rPr>
      </w:pPr>
    </w:p>
    <w:p w:rsidR="00876D0E" w:rsidRDefault="00876D0E" w:rsidP="00876D0E">
      <w:pPr>
        <w:rPr>
          <w:ins w:id="3577" w:author="DANIEL Charlotte A" w:date="2015-01-06T13:34:00Z"/>
        </w:rPr>
      </w:pPr>
    </w:p>
    <w:tbl>
      <w:tblPr>
        <w:tblW w:w="7305" w:type="dxa"/>
        <w:tblInd w:w="93" w:type="dxa"/>
        <w:tblLook w:val="04A0" w:firstRow="1" w:lastRow="0" w:firstColumn="1" w:lastColumn="0" w:noHBand="0" w:noVBand="1"/>
      </w:tblPr>
      <w:tblGrid>
        <w:gridCol w:w="3345"/>
        <w:gridCol w:w="3960"/>
      </w:tblGrid>
      <w:tr w:rsidR="00876D0E" w:rsidRPr="007A2595" w:rsidTr="00B51C16">
        <w:trPr>
          <w:trHeight w:val="315"/>
          <w:tblHeader/>
          <w:ins w:id="3578" w:author="DANIEL Charlotte A" w:date="2015-01-06T13:34:00Z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876D0E" w:rsidRPr="007A2595" w:rsidRDefault="00876D0E" w:rsidP="00876D0E">
            <w:pPr>
              <w:rPr>
                <w:ins w:id="3579" w:author="DANIEL Charlotte A" w:date="2015-01-06T13:34:00Z"/>
                <w:rFonts w:ascii="Calibri" w:hAnsi="Calibri"/>
                <w:color w:val="000000"/>
                <w:szCs w:val="22"/>
              </w:rPr>
            </w:pPr>
            <w:ins w:id="3580" w:author="DANIEL Charlotte A" w:date="2015-01-06T13:34:00Z">
              <w:r>
                <w:rPr>
                  <w:rFonts w:ascii="Calibri" w:hAnsi="Calibri"/>
                  <w:color w:val="000000"/>
                  <w:szCs w:val="22"/>
                </w:rPr>
                <w:t>HWY GPS Data (MP Hundredths)</w:t>
              </w:r>
            </w:ins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876D0E" w:rsidRDefault="00F475CD" w:rsidP="00876D0E">
            <w:pPr>
              <w:rPr>
                <w:ins w:id="3581" w:author="DANIEL Charlotte A" w:date="2015-01-06T13:34:00Z"/>
                <w:rFonts w:ascii="Calibri" w:hAnsi="Calibri"/>
                <w:color w:val="000000"/>
                <w:szCs w:val="22"/>
              </w:rPr>
            </w:pPr>
            <w:ins w:id="3582" w:author="DANIEL Charlotte A" w:date="2015-01-08T13:23:00Z">
              <w:r>
                <w:rPr>
                  <w:rFonts w:ascii="Calibri" w:hAnsi="Calibri"/>
                  <w:color w:val="000000"/>
                  <w:szCs w:val="22"/>
                </w:rPr>
                <w:t xml:space="preserve">Select from </w:t>
              </w:r>
            </w:ins>
            <w:ins w:id="3583" w:author="DANIEL Charlotte A" w:date="2015-01-08T13:25:00Z">
              <w:r w:rsidRPr="00F475CD">
                <w:rPr>
                  <w:rFonts w:ascii="Calibri" w:hAnsi="Calibri"/>
                  <w:color w:val="000000"/>
                  <w:szCs w:val="22"/>
                </w:rPr>
                <w:t>ODS_MP_HUND</w:t>
              </w:r>
            </w:ins>
            <w:ins w:id="3584" w:author="DANIEL Charlotte A" w:date="2015-01-08T13:45:00Z">
              <w:r w:rsidR="00961DC4">
                <w:rPr>
                  <w:rFonts w:ascii="Calibri" w:hAnsi="Calibri"/>
                  <w:color w:val="000000"/>
                  <w:szCs w:val="22"/>
                </w:rPr>
                <w:t xml:space="preserve">  &amp; </w:t>
              </w:r>
              <w:r w:rsidR="00961DC4" w:rsidRPr="003E1C93">
                <w:rPr>
                  <w:rFonts w:asciiTheme="minorHAnsi" w:hAnsiTheme="minorHAnsi" w:cs="Arial"/>
                  <w:bCs/>
                  <w:szCs w:val="22"/>
                </w:rPr>
                <w:t>ODS_MAINT_</w:t>
              </w:r>
              <w:r w:rsidR="00961DC4" w:rsidRPr="003E1C93" w:rsidDel="00D51C2B">
                <w:rPr>
                  <w:rFonts w:asciiTheme="minorHAnsi" w:hAnsiTheme="minorHAnsi" w:cs="Arial"/>
                  <w:bCs/>
                  <w:szCs w:val="22"/>
                </w:rPr>
                <w:t xml:space="preserve"> </w:t>
              </w:r>
              <w:r w:rsidR="00961DC4" w:rsidRPr="003E1C93">
                <w:rPr>
                  <w:rFonts w:asciiTheme="minorHAnsi" w:hAnsiTheme="minorHAnsi" w:cs="Arial"/>
                  <w:bCs/>
                  <w:szCs w:val="22"/>
                </w:rPr>
                <w:t>HIER</w:t>
              </w:r>
            </w:ins>
          </w:p>
        </w:tc>
      </w:tr>
      <w:tr w:rsidR="00876D0E" w:rsidTr="00B51C16">
        <w:trPr>
          <w:trHeight w:val="341"/>
          <w:ins w:id="3585" w:author="DANIEL Charlotte A" w:date="2015-01-06T13:34:00Z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D0E" w:rsidRDefault="00876D0E" w:rsidP="00876D0E">
            <w:pPr>
              <w:rPr>
                <w:ins w:id="3586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587" w:author="DANIEL Charlotte A" w:date="2015-01-06T13:34:00Z">
              <w:r>
                <w:rPr>
                  <w:rFonts w:ascii="Arial" w:hAnsi="Arial" w:cs="Arial"/>
                  <w:color w:val="000000"/>
                  <w:sz w:val="20"/>
                </w:rPr>
                <w:t>GIS_PRC_DT</w:t>
              </w:r>
            </w:ins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961DC4" w:rsidP="00876D0E">
            <w:pPr>
              <w:rPr>
                <w:ins w:id="3588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589" w:author="DANIEL Charlotte A" w:date="2015-01-08T13:46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590" w:author="DANIEL Charlotte A" w:date="2015-01-08T13:27:00Z">
              <w:r w:rsidR="00F475CD">
                <w:rPr>
                  <w:rFonts w:ascii="Arial" w:hAnsi="Arial" w:cs="Arial"/>
                  <w:szCs w:val="22"/>
                </w:rPr>
                <w:t>GIS_PRC_DT</w:t>
              </w:r>
            </w:ins>
          </w:p>
        </w:tc>
      </w:tr>
      <w:tr w:rsidR="00876D0E" w:rsidTr="00B51C16">
        <w:trPr>
          <w:trHeight w:val="315"/>
          <w:ins w:id="3591" w:author="DANIEL Charlotte A" w:date="2015-01-06T13:34:00Z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D0E" w:rsidRDefault="00876D0E" w:rsidP="00876D0E">
            <w:pPr>
              <w:rPr>
                <w:ins w:id="3592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593" w:author="DANIEL Charlotte A" w:date="2015-01-06T13:34:00Z">
              <w:r>
                <w:rPr>
                  <w:rFonts w:ascii="Arial" w:hAnsi="Arial" w:cs="Arial"/>
                  <w:color w:val="000000"/>
                  <w:sz w:val="20"/>
                </w:rPr>
                <w:t>HWYNUMB</w:t>
              </w:r>
            </w:ins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961DC4" w:rsidP="00876D0E">
            <w:pPr>
              <w:rPr>
                <w:ins w:id="3594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595" w:author="DANIEL Charlotte A" w:date="2015-01-08T13:46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596" w:author="DANIEL Charlotte A" w:date="2015-01-08T13:24:00Z">
              <w:r w:rsidR="00F475CD">
                <w:rPr>
                  <w:rFonts w:ascii="Arial" w:hAnsi="Arial" w:cs="Arial"/>
                  <w:color w:val="000000"/>
                  <w:sz w:val="20"/>
                </w:rPr>
                <w:t>HWY_NO</w:t>
              </w:r>
            </w:ins>
          </w:p>
        </w:tc>
      </w:tr>
      <w:tr w:rsidR="00876D0E" w:rsidTr="00B51C16">
        <w:trPr>
          <w:trHeight w:val="315"/>
          <w:ins w:id="3597" w:author="DANIEL Charlotte A" w:date="2015-01-06T13:34:00Z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D0E" w:rsidRDefault="00876D0E" w:rsidP="00876D0E">
            <w:pPr>
              <w:rPr>
                <w:ins w:id="3598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599" w:author="DANIEL Charlotte A" w:date="2015-01-06T13:34:00Z">
              <w:r>
                <w:rPr>
                  <w:rFonts w:ascii="Arial" w:hAnsi="Arial" w:cs="Arial"/>
                  <w:color w:val="000000"/>
                  <w:sz w:val="20"/>
                </w:rPr>
                <w:t>LAT</w:t>
              </w:r>
            </w:ins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961DC4" w:rsidP="00876D0E">
            <w:pPr>
              <w:rPr>
                <w:ins w:id="3600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01" w:author="DANIEL Charlotte A" w:date="2015-01-08T13:46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602" w:author="DANIEL Charlotte A" w:date="2015-01-08T13:25:00Z">
              <w:r w:rsidR="00F475CD">
                <w:rPr>
                  <w:rFonts w:ascii="Arial" w:hAnsi="Arial" w:cs="Arial"/>
                  <w:color w:val="000000"/>
                  <w:sz w:val="20"/>
                </w:rPr>
                <w:t>LAT</w:t>
              </w:r>
            </w:ins>
          </w:p>
        </w:tc>
      </w:tr>
      <w:tr w:rsidR="00876D0E" w:rsidTr="00B51C16">
        <w:trPr>
          <w:trHeight w:val="315"/>
          <w:ins w:id="3603" w:author="DANIEL Charlotte A" w:date="2015-01-06T13:34:00Z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D0E" w:rsidRDefault="00876D0E" w:rsidP="00876D0E">
            <w:pPr>
              <w:rPr>
                <w:ins w:id="3604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05" w:author="DANIEL Charlotte A" w:date="2015-01-06T13:34:00Z">
              <w:r>
                <w:rPr>
                  <w:rFonts w:ascii="Arial" w:hAnsi="Arial" w:cs="Arial"/>
                  <w:color w:val="000000"/>
                  <w:sz w:val="20"/>
                </w:rPr>
                <w:t>LONGTD</w:t>
              </w:r>
            </w:ins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961DC4" w:rsidP="00876D0E">
            <w:pPr>
              <w:rPr>
                <w:ins w:id="3606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07" w:author="DANIEL Charlotte A" w:date="2015-01-08T13:47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608" w:author="DANIEL Charlotte A" w:date="2015-01-08T13:25:00Z">
              <w:r w:rsidR="00F475CD">
                <w:rPr>
                  <w:rFonts w:ascii="Arial" w:hAnsi="Arial" w:cs="Arial"/>
                  <w:color w:val="000000"/>
                  <w:sz w:val="20"/>
                </w:rPr>
                <w:t>LONGTD</w:t>
              </w:r>
            </w:ins>
          </w:p>
        </w:tc>
      </w:tr>
      <w:tr w:rsidR="00876D0E" w:rsidTr="00B51C16">
        <w:trPr>
          <w:trHeight w:val="315"/>
          <w:ins w:id="3609" w:author="DANIEL Charlotte A" w:date="2015-01-06T13:34:00Z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D0E" w:rsidRDefault="00876D0E" w:rsidP="00876D0E">
            <w:pPr>
              <w:rPr>
                <w:ins w:id="3610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11" w:author="DANIEL Charlotte A" w:date="2015-01-06T13:34:00Z">
              <w:r>
                <w:rPr>
                  <w:rFonts w:ascii="Arial" w:hAnsi="Arial" w:cs="Arial"/>
                  <w:color w:val="000000"/>
                  <w:sz w:val="20"/>
                </w:rPr>
                <w:t>MLGE_TYP</w:t>
              </w:r>
            </w:ins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961DC4" w:rsidP="00876D0E">
            <w:pPr>
              <w:rPr>
                <w:ins w:id="3612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13" w:author="DANIEL Charlotte A" w:date="2015-01-08T13:47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614" w:author="DANIEL Charlotte A" w:date="2015-01-08T13:25:00Z">
              <w:r w:rsidR="00F475CD">
                <w:rPr>
                  <w:rFonts w:ascii="Arial" w:hAnsi="Arial" w:cs="Arial"/>
                  <w:color w:val="000000"/>
                  <w:sz w:val="20"/>
                </w:rPr>
                <w:t>MLGE_TYP</w:t>
              </w:r>
            </w:ins>
          </w:p>
        </w:tc>
      </w:tr>
      <w:tr w:rsidR="00876D0E" w:rsidTr="00B51C16">
        <w:trPr>
          <w:trHeight w:val="315"/>
          <w:ins w:id="3615" w:author="DANIEL Charlotte A" w:date="2015-01-06T13:34:00Z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D0E" w:rsidRDefault="00876D0E" w:rsidP="00876D0E">
            <w:pPr>
              <w:rPr>
                <w:ins w:id="3616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17" w:author="DANIEL Charlotte A" w:date="2015-01-06T13:34:00Z">
              <w:r>
                <w:rPr>
                  <w:rFonts w:ascii="Arial" w:hAnsi="Arial" w:cs="Arial"/>
                  <w:color w:val="000000"/>
                  <w:sz w:val="20"/>
                </w:rPr>
                <w:t>MP</w:t>
              </w:r>
            </w:ins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961DC4" w:rsidP="00876D0E">
            <w:pPr>
              <w:rPr>
                <w:ins w:id="3618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19" w:author="DANIEL Charlotte A" w:date="2015-01-08T13:47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620" w:author="DANIEL Charlotte A" w:date="2015-01-08T13:25:00Z">
              <w:r w:rsidR="00F475CD">
                <w:rPr>
                  <w:rFonts w:ascii="Arial" w:hAnsi="Arial" w:cs="Arial"/>
                  <w:color w:val="000000"/>
                  <w:sz w:val="20"/>
                </w:rPr>
                <w:t>MP</w:t>
              </w:r>
            </w:ins>
          </w:p>
        </w:tc>
      </w:tr>
      <w:tr w:rsidR="00876D0E" w:rsidTr="00B51C16">
        <w:trPr>
          <w:trHeight w:val="315"/>
          <w:ins w:id="3621" w:author="DANIEL Charlotte A" w:date="2015-01-06T13:34:00Z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D0E" w:rsidRDefault="00876D0E" w:rsidP="00876D0E">
            <w:pPr>
              <w:rPr>
                <w:ins w:id="3622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23" w:author="DANIEL Charlotte A" w:date="2015-01-06T13:34:00Z">
              <w:r>
                <w:rPr>
                  <w:rFonts w:ascii="Arial" w:hAnsi="Arial" w:cs="Arial"/>
                  <w:color w:val="000000"/>
                  <w:sz w:val="20"/>
                </w:rPr>
                <w:t>OVLP_CD</w:t>
              </w:r>
            </w:ins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961DC4" w:rsidP="00876D0E">
            <w:pPr>
              <w:rPr>
                <w:ins w:id="3624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25" w:author="DANIEL Charlotte A" w:date="2015-01-08T13:47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626" w:author="DANIEL Charlotte A" w:date="2015-01-08T13:25:00Z">
              <w:r w:rsidR="00F475CD">
                <w:rPr>
                  <w:rFonts w:ascii="Arial" w:hAnsi="Arial" w:cs="Arial"/>
                  <w:color w:val="000000"/>
                  <w:sz w:val="20"/>
                </w:rPr>
                <w:t>OVLP_CD</w:t>
              </w:r>
            </w:ins>
          </w:p>
        </w:tc>
      </w:tr>
      <w:tr w:rsidR="00876D0E" w:rsidTr="00B51C16">
        <w:trPr>
          <w:trHeight w:val="315"/>
          <w:ins w:id="3627" w:author="DANIEL Charlotte A" w:date="2015-01-06T13:34:00Z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D0E" w:rsidRDefault="00876D0E" w:rsidP="00876D0E">
            <w:pPr>
              <w:rPr>
                <w:ins w:id="3628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29" w:author="DANIEL Charlotte A" w:date="2015-01-06T13:34:00Z">
              <w:r>
                <w:rPr>
                  <w:rFonts w:ascii="Arial" w:hAnsi="Arial" w:cs="Arial"/>
                  <w:color w:val="000000"/>
                  <w:sz w:val="20"/>
                </w:rPr>
                <w:t>RDWY_ID</w:t>
              </w:r>
            </w:ins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961DC4" w:rsidP="00876D0E">
            <w:pPr>
              <w:rPr>
                <w:ins w:id="3630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31" w:author="DANIEL Charlotte A" w:date="2015-01-08T13:47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632" w:author="DANIEL Charlotte A" w:date="2015-01-08T13:26:00Z">
              <w:r w:rsidR="00F475CD">
                <w:rPr>
                  <w:rFonts w:ascii="Arial" w:hAnsi="Arial" w:cs="Arial"/>
                  <w:color w:val="000000"/>
                  <w:sz w:val="20"/>
                </w:rPr>
                <w:t>RDWY_ID</w:t>
              </w:r>
            </w:ins>
          </w:p>
        </w:tc>
      </w:tr>
      <w:tr w:rsidR="00876D0E" w:rsidTr="00B51C16">
        <w:trPr>
          <w:trHeight w:val="315"/>
          <w:ins w:id="3633" w:author="DANIEL Charlotte A" w:date="2015-01-06T13:34:00Z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D0E" w:rsidRDefault="00876D0E" w:rsidP="00876D0E">
            <w:pPr>
              <w:rPr>
                <w:ins w:id="3634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35" w:author="DANIEL Charlotte A" w:date="2015-01-06T13:34:00Z">
              <w:r>
                <w:rPr>
                  <w:rFonts w:ascii="Arial" w:hAnsi="Arial" w:cs="Arial"/>
                  <w:color w:val="000000"/>
                  <w:sz w:val="20"/>
                </w:rPr>
                <w:t>RDWY_TYP</w:t>
              </w:r>
            </w:ins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0E" w:rsidRDefault="00961DC4" w:rsidP="00876D0E">
            <w:pPr>
              <w:rPr>
                <w:ins w:id="3636" w:author="DANIEL Charlotte A" w:date="2015-01-06T13:34:00Z"/>
                <w:rFonts w:ascii="Arial" w:hAnsi="Arial" w:cs="Arial"/>
                <w:color w:val="000000"/>
                <w:sz w:val="20"/>
              </w:rPr>
            </w:pPr>
            <w:ins w:id="3637" w:author="DANIEL Charlotte A" w:date="2015-01-08T13:47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638" w:author="DANIEL Charlotte A" w:date="2015-01-08T13:26:00Z">
              <w:r w:rsidR="00F475CD">
                <w:rPr>
                  <w:rFonts w:ascii="Arial" w:hAnsi="Arial" w:cs="Arial"/>
                  <w:color w:val="000000"/>
                  <w:sz w:val="20"/>
                </w:rPr>
                <w:t>RDWY_TYP</w:t>
              </w:r>
            </w:ins>
          </w:p>
        </w:tc>
      </w:tr>
      <w:tr w:rsidR="00F475CD" w:rsidRPr="007A2595" w:rsidTr="00B51C16">
        <w:trPr>
          <w:trHeight w:val="315"/>
          <w:ins w:id="3639" w:author="DANIEL Charlotte A" w:date="2015-01-06T13:34:00Z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CD" w:rsidRPr="007A2595" w:rsidRDefault="00F475CD" w:rsidP="00B51C16">
            <w:pPr>
              <w:rPr>
                <w:ins w:id="3640" w:author="DANIEL Charlotte A" w:date="2015-01-06T13:34:00Z"/>
                <w:rFonts w:ascii="Calibri" w:hAnsi="Calibri"/>
                <w:color w:val="000000"/>
                <w:szCs w:val="22"/>
              </w:rPr>
            </w:pPr>
            <w:ins w:id="3641" w:author="DANIEL Charlotte A" w:date="2015-01-06T13:34:00Z">
              <w:r>
                <w:rPr>
                  <w:rFonts w:ascii="Calibri" w:hAnsi="Calibri"/>
                  <w:color w:val="000000"/>
                  <w:szCs w:val="22"/>
                </w:rPr>
                <w:t>C</w:t>
              </w:r>
            </w:ins>
            <w:ins w:id="3642" w:author="DANIEL Charlotte A" w:date="2015-01-08T14:01:00Z">
              <w:r w:rsidR="004E5126">
                <w:rPr>
                  <w:rFonts w:ascii="Calibri" w:hAnsi="Calibri"/>
                  <w:color w:val="000000"/>
                  <w:szCs w:val="22"/>
                </w:rPr>
                <w:t>REW</w:t>
              </w:r>
            </w:ins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CD" w:rsidRDefault="00E156F6" w:rsidP="00876D0E">
            <w:pPr>
              <w:rPr>
                <w:ins w:id="3643" w:author="DANIEL Charlotte A" w:date="2015-01-06T13:34:00Z"/>
                <w:rFonts w:ascii="Calibri" w:hAnsi="Calibri"/>
                <w:color w:val="000000"/>
                <w:szCs w:val="22"/>
              </w:rPr>
            </w:pPr>
            <w:ins w:id="3644" w:author="DANIEL Charlotte A" w:date="2015-01-08T13:28:00Z">
              <w:r>
                <w:rPr>
                  <w:rFonts w:ascii="Calibri" w:hAnsi="Calibri"/>
                  <w:color w:val="000000"/>
                  <w:szCs w:val="22"/>
                </w:rPr>
                <w:t>M.CREW where CREW_TYP = ‘S</w:t>
              </w:r>
            </w:ins>
            <w:ins w:id="3645" w:author="DANIEL Charlotte A" w:date="2015-01-22T14:30:00Z">
              <w:r>
                <w:rPr>
                  <w:rFonts w:ascii="Calibri" w:hAnsi="Calibri"/>
                  <w:color w:val="000000"/>
                  <w:szCs w:val="22"/>
                </w:rPr>
                <w:t>NCW</w:t>
              </w:r>
            </w:ins>
            <w:ins w:id="3646" w:author="DANIEL Charlotte A" w:date="2015-01-08T13:28:00Z">
              <w:r w:rsidR="00F475CD">
                <w:rPr>
                  <w:rFonts w:ascii="Calibri" w:hAnsi="Calibri"/>
                  <w:color w:val="000000"/>
                  <w:szCs w:val="22"/>
                </w:rPr>
                <w:t>’</w:t>
              </w:r>
            </w:ins>
          </w:p>
        </w:tc>
      </w:tr>
      <w:tr w:rsidR="00F475CD" w:rsidRPr="007A2595" w:rsidTr="00B51C16">
        <w:trPr>
          <w:trHeight w:val="315"/>
          <w:ins w:id="3647" w:author="DANIEL Charlotte A" w:date="2015-01-06T13:34:00Z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CD" w:rsidRPr="007A2595" w:rsidRDefault="00F475CD" w:rsidP="00876D0E">
            <w:pPr>
              <w:rPr>
                <w:ins w:id="3648" w:author="DANIEL Charlotte A" w:date="2015-01-06T13:34:00Z"/>
                <w:rFonts w:ascii="Calibri" w:hAnsi="Calibri"/>
                <w:color w:val="000000"/>
                <w:szCs w:val="22"/>
              </w:rPr>
            </w:pPr>
            <w:ins w:id="3649" w:author="DANIEL Charlotte A" w:date="2015-01-06T13:34:00Z">
              <w:r>
                <w:rPr>
                  <w:rFonts w:ascii="Calibri" w:hAnsi="Calibri"/>
                  <w:color w:val="000000"/>
                  <w:szCs w:val="22"/>
                </w:rPr>
                <w:t>LAST_UPDT_DT</w:t>
              </w:r>
            </w:ins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CD" w:rsidRDefault="00961DC4" w:rsidP="00876D0E">
            <w:pPr>
              <w:rPr>
                <w:ins w:id="3650" w:author="DANIEL Charlotte A" w:date="2015-01-06T13:34:00Z"/>
                <w:rFonts w:ascii="Calibri" w:hAnsi="Calibri"/>
                <w:color w:val="000000"/>
                <w:szCs w:val="22"/>
              </w:rPr>
            </w:pPr>
            <w:ins w:id="3651" w:author="DANIEL Charlotte A" w:date="2015-01-08T13:47:00Z">
              <w:r>
                <w:rPr>
                  <w:rFonts w:ascii="Arial" w:hAnsi="Arial" w:cs="Arial"/>
                  <w:szCs w:val="22"/>
                </w:rPr>
                <w:t>H.</w:t>
              </w:r>
            </w:ins>
            <w:ins w:id="3652" w:author="DANIEL Charlotte A" w:date="2015-01-08T13:27:00Z">
              <w:r w:rsidR="00F475CD" w:rsidRPr="00F475CD">
                <w:rPr>
                  <w:rFonts w:ascii="Calibri" w:hAnsi="Calibri"/>
                  <w:color w:val="000000"/>
                  <w:szCs w:val="22"/>
                </w:rPr>
                <w:t>LAST_UPDT_DT</w:t>
              </w:r>
            </w:ins>
          </w:p>
        </w:tc>
      </w:tr>
    </w:tbl>
    <w:p w:rsidR="00876D0E" w:rsidRDefault="00876D0E" w:rsidP="00876D0E">
      <w:pPr>
        <w:rPr>
          <w:ins w:id="3653" w:author="DANIEL Charlotte A" w:date="2015-01-06T13:34:00Z"/>
        </w:rPr>
      </w:pPr>
    </w:p>
    <w:p w:rsidR="006D0185" w:rsidDel="0000256D" w:rsidRDefault="006D0185" w:rsidP="00BC67AD">
      <w:pPr>
        <w:rPr>
          <w:del w:id="3654" w:author="DANIEL Charlotte A" w:date="2015-02-11T15:26:00Z"/>
        </w:rPr>
      </w:pPr>
    </w:p>
    <w:p w:rsidR="00BC67AD" w:rsidRDefault="00BC67AD" w:rsidP="00BC67AD"/>
    <w:p w:rsidR="000C5858" w:rsidRDefault="000C5858" w:rsidP="00BC67AD"/>
    <w:p w:rsidR="004D131D" w:rsidRDefault="008A0078" w:rsidP="004D131D">
      <w:pPr>
        <w:pStyle w:val="Heading2"/>
        <w:numPr>
          <w:ilvl w:val="1"/>
          <w:numId w:val="12"/>
        </w:numPr>
        <w:ind w:left="576"/>
      </w:pPr>
      <w:bookmarkStart w:id="3655" w:name="_Toc413393965"/>
      <w:r>
        <w:t>Reporting</w:t>
      </w:r>
      <w:r w:rsidR="004D131D">
        <w:t xml:space="preserve"> Extract</w:t>
      </w:r>
      <w:r>
        <w:t>s</w:t>
      </w:r>
      <w:bookmarkEnd w:id="3655"/>
    </w:p>
    <w:p w:rsidR="004D131D" w:rsidRDefault="004D131D" w:rsidP="004D131D">
      <w:r>
        <w:t>TBD</w:t>
      </w:r>
      <w:ins w:id="3656" w:author="DANIEL Charlotte A" w:date="2014-12-18T15:10:00Z">
        <w:r w:rsidR="006C1D37">
          <w:t xml:space="preserve"> Nee</w:t>
        </w:r>
      </w:ins>
      <w:ins w:id="3657" w:author="DANIEL Charlotte A" w:date="2014-12-18T15:13:00Z">
        <w:r w:rsidR="006C1D37">
          <w:t>d</w:t>
        </w:r>
      </w:ins>
      <w:ins w:id="3658" w:author="DANIEL Charlotte A" w:date="2014-12-18T15:10:00Z">
        <w:r w:rsidR="006C1D37">
          <w:t xml:space="preserve"> to determine what data/tables are needed for reporting</w:t>
        </w:r>
      </w:ins>
      <w:ins w:id="3659" w:author="DANIEL Charlotte A" w:date="2014-12-18T15:13:00Z">
        <w:r w:rsidR="006C1D37">
          <w:t xml:space="preserve">.  </w:t>
        </w:r>
      </w:ins>
    </w:p>
    <w:p w:rsidR="00BC67AD" w:rsidRDefault="00BC67AD" w:rsidP="00BC67AD"/>
    <w:p w:rsidR="008F22A3" w:rsidRDefault="00C83A5B" w:rsidP="00BC67AD">
      <w:r>
        <w:t>The Report Schema is used to house data that is made available</w:t>
      </w:r>
      <w:r w:rsidR="0003572C">
        <w:t xml:space="preserve"> </w:t>
      </w:r>
      <w:r>
        <w:t>to other systems.  This will require the set-up of a new procedure and the creation of several tables.</w:t>
      </w:r>
      <w:r w:rsidR="00E02BFF">
        <w:t xml:space="preserve"> </w:t>
      </w:r>
    </w:p>
    <w:p w:rsidR="0027637D" w:rsidRDefault="0027637D" w:rsidP="0027637D"/>
    <w:p w:rsidR="0027637D" w:rsidRDefault="0027637D" w:rsidP="0027637D">
      <w:pPr>
        <w:pStyle w:val="ListParagraph"/>
        <w:numPr>
          <w:ilvl w:val="0"/>
          <w:numId w:val="15"/>
        </w:numPr>
      </w:pPr>
      <w:r>
        <w:t>Procedure to automatically run the TIG Extracts with a dependency on the HTDR1 refresh job</w:t>
      </w:r>
    </w:p>
    <w:p w:rsidR="0052705A" w:rsidRDefault="0052705A" w:rsidP="002D7455">
      <w:pPr>
        <w:pStyle w:val="ListParagraph"/>
        <w:numPr>
          <w:ilvl w:val="1"/>
          <w:numId w:val="15"/>
        </w:numPr>
      </w:pPr>
      <w:r>
        <w:t>Procedure: LOAD_SIGN_DATA</w:t>
      </w:r>
    </w:p>
    <w:p w:rsidR="0052705A" w:rsidRDefault="0052705A" w:rsidP="0052705A">
      <w:pPr>
        <w:ind w:left="1080"/>
      </w:pPr>
    </w:p>
    <w:p w:rsidR="00BC67AD" w:rsidRDefault="00BC67AD" w:rsidP="00BC67AD"/>
    <w:p w:rsidR="001117DE" w:rsidRDefault="001117DE" w:rsidP="001117DE">
      <w:pPr>
        <w:pStyle w:val="Heading1"/>
      </w:pPr>
      <w:bookmarkStart w:id="3660" w:name="_Toc413393966"/>
      <w:r>
        <w:lastRenderedPageBreak/>
        <w:t>Data Conversion Considerations</w:t>
      </w:r>
      <w:bookmarkEnd w:id="3660"/>
    </w:p>
    <w:p w:rsidR="001117DE" w:rsidRDefault="001117DE" w:rsidP="001117DE"/>
    <w:p w:rsidR="001117DE" w:rsidRDefault="001117DE" w:rsidP="001117DE">
      <w:pPr>
        <w:pStyle w:val="ListParagraph"/>
        <w:numPr>
          <w:ilvl w:val="0"/>
          <w:numId w:val="17"/>
        </w:numPr>
      </w:pPr>
      <w:r>
        <w:t xml:space="preserve">District IDs </w:t>
      </w:r>
      <w:r w:rsidR="0052705A">
        <w:t>in Access do not all match what is in TransInfo</w:t>
      </w:r>
      <w:r w:rsidR="00C83A5B">
        <w:t>.</w:t>
      </w:r>
    </w:p>
    <w:p w:rsidR="0003572C" w:rsidRDefault="0003572C" w:rsidP="0003572C">
      <w:pPr>
        <w:pStyle w:val="ListParagraph"/>
        <w:numPr>
          <w:ilvl w:val="1"/>
          <w:numId w:val="17"/>
        </w:numPr>
        <w:contextualSpacing w:val="0"/>
        <w:rPr>
          <w:ins w:id="3661" w:author="DANIEL Charlotte A" w:date="2014-12-16T08:38:00Z"/>
        </w:rPr>
      </w:pPr>
      <w:ins w:id="3662" w:author="DANIEL Charlotte A" w:date="2014-12-16T08:38:00Z">
        <w:r>
          <w:t xml:space="preserve">Broker will put district 2b and 2c on all district 2 </w:t>
        </w:r>
        <w:proofErr w:type="spellStart"/>
        <w:r>
          <w:t>toughbooks</w:t>
        </w:r>
        <w:proofErr w:type="spellEnd"/>
        <w:r>
          <w:t>, but will populate the location district field with the proper district (2b or 2c)</w:t>
        </w:r>
      </w:ins>
    </w:p>
    <w:p w:rsidR="0003572C" w:rsidRPr="0003572C" w:rsidRDefault="0003572C" w:rsidP="0003572C">
      <w:pPr>
        <w:pStyle w:val="ListParagraph"/>
        <w:numPr>
          <w:ilvl w:val="1"/>
          <w:numId w:val="17"/>
        </w:numPr>
        <w:contextualSpacing w:val="0"/>
        <w:rPr>
          <w:color w:val="FF0000"/>
        </w:rPr>
      </w:pPr>
      <w:ins w:id="3663" w:author="DANIEL Charlotte A" w:date="2014-12-16T08:38:00Z">
        <w:r w:rsidRPr="00DE35E5">
          <w:rPr>
            <w:color w:val="FF0000"/>
          </w:rPr>
          <w:t xml:space="preserve">Jason will verify with the district 7 manager that we can put all district 7 data on all district 7 </w:t>
        </w:r>
        <w:proofErr w:type="spellStart"/>
        <w:r w:rsidRPr="00DE35E5">
          <w:rPr>
            <w:color w:val="FF0000"/>
          </w:rPr>
          <w:t>toughbooks</w:t>
        </w:r>
        <w:proofErr w:type="spellEnd"/>
        <w:r w:rsidRPr="00DE35E5">
          <w:rPr>
            <w:color w:val="FF0000"/>
          </w:rPr>
          <w:t xml:space="preserve"> and merge district 7 back into one district in Access</w:t>
        </w:r>
      </w:ins>
    </w:p>
    <w:p w:rsidR="001117DE" w:rsidRDefault="001117DE" w:rsidP="001117DE">
      <w:pPr>
        <w:pStyle w:val="ListParagraph"/>
        <w:numPr>
          <w:ilvl w:val="0"/>
          <w:numId w:val="17"/>
        </w:numPr>
      </w:pPr>
      <w:r>
        <w:t>Crew boundaries</w:t>
      </w:r>
      <w:r w:rsidR="00483FC9">
        <w:t xml:space="preserve"> in TI</w:t>
      </w:r>
      <w:r>
        <w:t xml:space="preserve"> need to be</w:t>
      </w:r>
      <w:r w:rsidR="00483FC9">
        <w:t xml:space="preserve"> validated that they</w:t>
      </w:r>
      <w:r>
        <w:t xml:space="preserve"> match what is expected in Access</w:t>
      </w:r>
      <w:r w:rsidR="00C83A5B">
        <w:t>.  This could impact the extracts and synch process.</w:t>
      </w:r>
    </w:p>
    <w:p w:rsidR="001117DE" w:rsidDel="0000256D" w:rsidRDefault="001117DE" w:rsidP="00F34B04">
      <w:pPr>
        <w:ind w:left="360"/>
        <w:rPr>
          <w:del w:id="3664" w:author="DANIEL Charlotte A" w:date="2015-02-11T15:26:00Z"/>
        </w:rPr>
      </w:pPr>
    </w:p>
    <w:p w:rsidR="001117DE" w:rsidRPr="001117DE" w:rsidRDefault="001117DE" w:rsidP="001117DE"/>
    <w:p w:rsidR="001117DE" w:rsidRDefault="001117DE" w:rsidP="001117DE"/>
    <w:p w:rsidR="006C0964" w:rsidRDefault="006C0964" w:rsidP="006C0964">
      <w:pPr>
        <w:pStyle w:val="Heading1"/>
        <w:rPr>
          <w:ins w:id="3665" w:author="DANIEL Charlotte A" w:date="2015-01-16T12:53:00Z"/>
        </w:rPr>
      </w:pPr>
      <w:bookmarkStart w:id="3666" w:name="_Toc413393967"/>
      <w:ins w:id="3667" w:author="DANIEL Charlotte A" w:date="2015-01-16T12:53:00Z">
        <w:r>
          <w:t>Security</w:t>
        </w:r>
        <w:bookmarkEnd w:id="3666"/>
      </w:ins>
    </w:p>
    <w:p w:rsidR="00BC67AD" w:rsidRDefault="00BC67AD" w:rsidP="00BC67AD">
      <w:pPr>
        <w:rPr>
          <w:ins w:id="3668" w:author="DANIEL Charlotte A" w:date="2015-01-16T12:53:00Z"/>
        </w:rPr>
      </w:pPr>
    </w:p>
    <w:p w:rsidR="00BE4F01" w:rsidRDefault="00F61371" w:rsidP="00BE4F01">
      <w:pPr>
        <w:rPr>
          <w:ins w:id="3669" w:author="DANIEL Charlotte A" w:date="2015-01-16T13:07:00Z"/>
        </w:rPr>
      </w:pPr>
      <w:ins w:id="3670" w:author="DANIEL Charlotte A" w:date="2015-01-21T10:23:00Z">
        <w:r>
          <w:t xml:space="preserve">A SIGN user </w:t>
        </w:r>
      </w:ins>
      <w:ins w:id="3671" w:author="DANIEL Charlotte A" w:date="2015-01-21T10:26:00Z">
        <w:r w:rsidR="00B3176E">
          <w:t xml:space="preserve">will </w:t>
        </w:r>
      </w:ins>
      <w:ins w:id="3672" w:author="DANIEL Charlotte A" w:date="2015-01-21T10:23:00Z">
        <w:r>
          <w:t>be created within the TransInfo application so that all users requiring access to the TransInfo data will be able to get access</w:t>
        </w:r>
      </w:ins>
      <w:ins w:id="3673" w:author="DANIEL Charlotte A" w:date="2015-01-16T13:07:00Z">
        <w:r w:rsidR="00BE4F01">
          <w:t xml:space="preserve">   </w:t>
        </w:r>
      </w:ins>
      <w:ins w:id="3674" w:author="DANIEL Charlotte A" w:date="2015-01-21T10:23:00Z">
        <w:r w:rsidR="00B3176E">
          <w:t xml:space="preserve">The </w:t>
        </w:r>
      </w:ins>
      <w:ins w:id="3675" w:author="DANIEL Charlotte A" w:date="2015-01-16T13:07:00Z">
        <w:r w:rsidR="00BE4F01">
          <w:t>role TI_APPROLE_SIGN_USER will be created and associated to</w:t>
        </w:r>
      </w:ins>
      <w:ins w:id="3676" w:author="DANIEL Charlotte A" w:date="2015-01-16T13:08:00Z">
        <w:r w:rsidR="00BE4F01">
          <w:t xml:space="preserve"> the sign</w:t>
        </w:r>
      </w:ins>
      <w:ins w:id="3677" w:author="DANIEL Charlotte A" w:date="2015-01-16T13:07:00Z">
        <w:r w:rsidR="00BE4F01">
          <w:t xml:space="preserve"> asset type used in the creation</w:t>
        </w:r>
      </w:ins>
      <w:ins w:id="3678" w:author="DANIEL Charlotte A" w:date="2015-01-21T10:23:00Z">
        <w:r w:rsidR="00B3176E">
          <w:t xml:space="preserve"> and maintenance</w:t>
        </w:r>
      </w:ins>
      <w:ins w:id="3679" w:author="DANIEL Charlotte A" w:date="2015-01-16T13:07:00Z">
        <w:r w:rsidR="00BE4F01">
          <w:t xml:space="preserve"> of </w:t>
        </w:r>
      </w:ins>
      <w:ins w:id="3680" w:author="DANIEL Charlotte A" w:date="2015-01-16T13:08:00Z">
        <w:r w:rsidR="00BE4F01">
          <w:t>Signs</w:t>
        </w:r>
      </w:ins>
      <w:ins w:id="3681" w:author="DANIEL Charlotte A" w:date="2015-01-16T13:07:00Z">
        <w:r w:rsidR="00BE4F01">
          <w:t xml:space="preserve"> (</w:t>
        </w:r>
      </w:ins>
      <w:ins w:id="3682" w:author="DANIEL Charlotte A" w:date="2015-01-16T13:09:00Z">
        <w:r w:rsidR="00BE4F01">
          <w:t xml:space="preserve">SNIN – </w:t>
        </w:r>
      </w:ins>
      <w:ins w:id="3683" w:author="DANIEL Charlotte A" w:date="2015-01-21T10:16:00Z">
        <w:r>
          <w:t xml:space="preserve">Sign Installations, </w:t>
        </w:r>
      </w:ins>
      <w:ins w:id="3684" w:author="DANIEL Charlotte A" w:date="2015-01-16T13:09:00Z">
        <w:r w:rsidR="00BE4F01">
          <w:t>SNSN –</w:t>
        </w:r>
      </w:ins>
      <w:ins w:id="3685" w:author="DANIEL Charlotte A" w:date="2015-01-21T10:16:00Z">
        <w:r>
          <w:t xml:space="preserve"> Signs, SNSU – Sign Supports, </w:t>
        </w:r>
      </w:ins>
      <w:ins w:id="3686" w:author="DANIEL Charlotte A" w:date="2015-01-16T13:09:00Z">
        <w:r w:rsidR="00BE4F01">
          <w:t xml:space="preserve">SNML </w:t>
        </w:r>
      </w:ins>
      <w:ins w:id="3687" w:author="DANIEL Charlotte A" w:date="2015-01-21T10:16:00Z">
        <w:r>
          <w:t>– Sign Maintenance)</w:t>
        </w:r>
      </w:ins>
      <w:ins w:id="3688" w:author="DANIEL Charlotte A" w:date="2015-01-21T10:17:00Z">
        <w:r>
          <w:t xml:space="preserve">.  The role of TI_APPROLE_SIGN_ADMIN will </w:t>
        </w:r>
      </w:ins>
      <w:ins w:id="3689" w:author="DANIEL Charlotte A" w:date="2015-01-21T10:18:00Z">
        <w:r>
          <w:t xml:space="preserve">be created </w:t>
        </w:r>
      </w:ins>
      <w:ins w:id="3690" w:author="DANIEL Charlotte A" w:date="2015-01-21T10:20:00Z">
        <w:r>
          <w:t xml:space="preserve">to maintain the </w:t>
        </w:r>
      </w:ins>
      <w:ins w:id="3691" w:author="DANIEL Charlotte A" w:date="2015-02-11T11:23:00Z">
        <w:r w:rsidR="00FD50A2">
          <w:t>five</w:t>
        </w:r>
      </w:ins>
      <w:ins w:id="3692" w:author="DANIEL Charlotte A" w:date="2015-01-21T10:20:00Z">
        <w:r>
          <w:t xml:space="preserve"> un-located asset</w:t>
        </w:r>
      </w:ins>
      <w:ins w:id="3693" w:author="DANIEL Charlotte A" w:date="2015-01-21T10:24:00Z">
        <w:r w:rsidR="00B3176E">
          <w:t xml:space="preserve"> </w:t>
        </w:r>
      </w:ins>
      <w:ins w:id="3694" w:author="DANIEL Charlotte A" w:date="2015-01-21T10:19:00Z">
        <w:r>
          <w:t>SIGN (Standard Sign) and SUPP (Supports)</w:t>
        </w:r>
      </w:ins>
      <w:ins w:id="3695" w:author="DANIEL Charlotte A" w:date="2015-01-16T13:07:00Z">
        <w:r w:rsidR="00BE4F01">
          <w:t>.</w:t>
        </w:r>
      </w:ins>
    </w:p>
    <w:p w:rsidR="00BE4F01" w:rsidRDefault="00BE4F01" w:rsidP="00BE4F01">
      <w:pPr>
        <w:rPr>
          <w:ins w:id="3696" w:author="DANIEL Charlotte A" w:date="2015-01-16T13:07:00Z"/>
        </w:rPr>
      </w:pPr>
    </w:p>
    <w:p w:rsidR="00BE4F01" w:rsidRDefault="00BE4F01" w:rsidP="00BE4F01">
      <w:pPr>
        <w:rPr>
          <w:ins w:id="3697" w:author="DANIEL Charlotte A" w:date="2015-01-16T13:07:00Z"/>
        </w:rPr>
      </w:pPr>
      <w:ins w:id="3698" w:author="DANIEL Charlotte A" w:date="2015-01-16T13:07:00Z">
        <w:r>
          <w:t>Only</w:t>
        </w:r>
      </w:ins>
      <w:ins w:id="3699" w:author="DANIEL Charlotte A" w:date="2015-01-21T10:24:00Z">
        <w:r w:rsidR="00B3176E">
          <w:t xml:space="preserve"> TransInfo</w:t>
        </w:r>
      </w:ins>
      <w:ins w:id="3700" w:author="DANIEL Charlotte A" w:date="2015-01-16T13:07:00Z">
        <w:r>
          <w:t xml:space="preserve"> System administrators should be able to change metadata for the </w:t>
        </w:r>
      </w:ins>
      <w:ins w:id="3701" w:author="DANIEL Charlotte A" w:date="2015-02-11T11:23:00Z">
        <w:r w:rsidR="00FD50A2">
          <w:t>Sign related</w:t>
        </w:r>
      </w:ins>
      <w:ins w:id="3702" w:author="DANIEL Charlotte A" w:date="2015-01-16T13:07:00Z">
        <w:r>
          <w:t xml:space="preserve"> asset</w:t>
        </w:r>
      </w:ins>
      <w:ins w:id="3703" w:author="DANIEL Charlotte A" w:date="2015-01-21T10:21:00Z">
        <w:r w:rsidR="00F61371">
          <w:t>s</w:t>
        </w:r>
      </w:ins>
      <w:ins w:id="3704" w:author="DANIEL Charlotte A" w:date="2015-01-16T13:07:00Z">
        <w:r>
          <w:t xml:space="preserve">.  Using a role based access </w:t>
        </w:r>
      </w:ins>
      <w:ins w:id="3705" w:author="DANIEL Charlotte A" w:date="2015-01-22T14:17:00Z">
        <w:r w:rsidR="00E014A9">
          <w:t>approach;</w:t>
        </w:r>
      </w:ins>
      <w:ins w:id="3706" w:author="DANIEL Charlotte A" w:date="2015-01-16T13:07:00Z">
        <w:r>
          <w:t xml:space="preserve"> </w:t>
        </w:r>
      </w:ins>
      <w:ins w:id="3707" w:author="DANIEL Charlotte A" w:date="2015-01-21T10:27:00Z">
        <w:r w:rsidR="00B3176E">
          <w:t>it</w:t>
        </w:r>
      </w:ins>
      <w:ins w:id="3708" w:author="DANIEL Charlotte A" w:date="2015-01-16T13:07:00Z">
        <w:r>
          <w:t xml:space="preserve"> will enforce </w:t>
        </w:r>
        <w:proofErr w:type="spellStart"/>
        <w:r>
          <w:t>metamodel</w:t>
        </w:r>
        <w:proofErr w:type="spellEnd"/>
        <w:r>
          <w:t xml:space="preserve"> rules and prevent a User from end-dating network segments that have </w:t>
        </w:r>
      </w:ins>
      <w:ins w:id="3709" w:author="DANIEL Charlotte A" w:date="2015-01-21T10:26:00Z">
        <w:r w:rsidR="00B3176E">
          <w:t>Sign</w:t>
        </w:r>
      </w:ins>
      <w:ins w:id="3710" w:author="DANIEL Charlotte A" w:date="2015-01-16T13:07:00Z">
        <w:r>
          <w:t xml:space="preserve"> locations.  </w:t>
        </w:r>
      </w:ins>
    </w:p>
    <w:p w:rsidR="00BE4F01" w:rsidRDefault="00BE4F01" w:rsidP="00BE4F01">
      <w:pPr>
        <w:rPr>
          <w:ins w:id="3711" w:author="DANIEL Charlotte A" w:date="2015-01-16T13:07:00Z"/>
        </w:rPr>
      </w:pPr>
    </w:p>
    <w:p w:rsidR="006C0964" w:rsidRDefault="00031817" w:rsidP="00F34B04">
      <w:pPr>
        <w:rPr>
          <w:ins w:id="3712" w:author="DANIEL Charlotte A" w:date="2015-01-21T10:34:00Z"/>
        </w:rPr>
      </w:pPr>
      <w:ins w:id="3713" w:author="DANIEL Charlotte A" w:date="2015-01-22T14:16:00Z">
        <w:r>
          <w:t xml:space="preserve">The role </w:t>
        </w:r>
      </w:ins>
      <w:ins w:id="3714" w:author="DANIEL Charlotte A" w:date="2015-01-22T14:17:00Z">
        <w:r w:rsidRPr="00113043">
          <w:t>SIGN_BROKER_ROLE</w:t>
        </w:r>
        <w:r>
          <w:t xml:space="preserve"> will </w:t>
        </w:r>
      </w:ins>
      <w:ins w:id="3715" w:author="DANIEL Charlotte A" w:date="2015-01-21T10:32:00Z">
        <w:r w:rsidR="00113043">
          <w:t xml:space="preserve">be created for the Broker to talk with TransInfo.   </w:t>
        </w:r>
      </w:ins>
      <w:ins w:id="3716" w:author="DANIEL Charlotte A" w:date="2015-01-21T10:34:00Z">
        <w:r w:rsidR="00C04DC8">
          <w:t xml:space="preserve">  </w:t>
        </w:r>
      </w:ins>
    </w:p>
    <w:p w:rsidR="00C04DC8" w:rsidRDefault="00C04DC8" w:rsidP="00F34B04">
      <w:pPr>
        <w:rPr>
          <w:ins w:id="3717" w:author="DANIEL Charlotte A" w:date="2015-01-26T09:08:00Z"/>
        </w:rPr>
      </w:pPr>
    </w:p>
    <w:p w:rsidR="008C37C3" w:rsidRDefault="008E1071" w:rsidP="00F34B04">
      <w:pPr>
        <w:rPr>
          <w:ins w:id="3718" w:author="DANIEL Charlotte A" w:date="2015-03-05T14:52:00Z"/>
        </w:rPr>
      </w:pPr>
      <w:ins w:id="3719" w:author="DANIEL Charlotte A" w:date="2015-01-26T13:58:00Z">
        <w:r>
          <w:t>B</w:t>
        </w:r>
      </w:ins>
      <w:ins w:id="3720" w:author="DANIEL Charlotte A" w:date="2015-01-26T09:08:00Z">
        <w:r w:rsidR="008C37C3">
          <w:t>ackend (Oracle) user</w:t>
        </w:r>
      </w:ins>
      <w:ins w:id="3721" w:author="DANIEL Charlotte A" w:date="2015-01-26T13:58:00Z">
        <w:r>
          <w:t xml:space="preserve"> accounts </w:t>
        </w:r>
      </w:ins>
      <w:ins w:id="3722" w:author="DANIEL Charlotte A" w:date="2015-01-26T09:08:00Z">
        <w:r w:rsidR="008C37C3">
          <w:t>will be created for each</w:t>
        </w:r>
      </w:ins>
      <w:ins w:id="3723" w:author="DANIEL Charlotte A" w:date="2015-01-26T09:09:00Z">
        <w:r w:rsidR="008C37C3">
          <w:t xml:space="preserve"> </w:t>
        </w:r>
      </w:ins>
      <w:proofErr w:type="spellStart"/>
      <w:ins w:id="3724" w:author="DANIEL Charlotte A" w:date="2015-02-11T11:24:00Z">
        <w:r w:rsidR="00FD50A2">
          <w:t>ToughBook</w:t>
        </w:r>
      </w:ins>
      <w:proofErr w:type="spellEnd"/>
      <w:ins w:id="3725" w:author="DANIEL Charlotte A" w:date="2015-01-26T09:10:00Z">
        <w:r w:rsidR="008C37C3">
          <w:t xml:space="preserve"> and assigned the SIGN_BROKER_ROLE</w:t>
        </w:r>
      </w:ins>
      <w:ins w:id="3726" w:author="DANIEL Charlotte A" w:date="2015-01-26T13:58:00Z">
        <w:r>
          <w:t>.  They will use the nam</w:t>
        </w:r>
      </w:ins>
      <w:ins w:id="3727" w:author="DANIEL Charlotte A" w:date="2015-01-26T14:00:00Z">
        <w:r>
          <w:t>ing</w:t>
        </w:r>
      </w:ins>
      <w:ins w:id="3728" w:author="DANIEL Charlotte A" w:date="2015-01-26T13:58:00Z">
        <w:r w:rsidR="00FD50A2">
          <w:t xml:space="preserve"> convention of </w:t>
        </w:r>
      </w:ins>
      <w:ins w:id="3729" w:author="DANIEL Charlotte A" w:date="2015-02-11T11:25:00Z">
        <w:r w:rsidR="00FD50A2">
          <w:t>SIGN_</w:t>
        </w:r>
      </w:ins>
      <w:ins w:id="3730" w:author="DANIEL Charlotte A" w:date="2015-01-26T13:58:00Z">
        <w:r w:rsidR="00FD50A2">
          <w:t>DIST</w:t>
        </w:r>
      </w:ins>
      <w:ins w:id="3731" w:author="DANIEL Charlotte A" w:date="2015-02-11T11:25:00Z">
        <w:r w:rsidR="00FD50A2">
          <w:t>_</w:t>
        </w:r>
      </w:ins>
      <w:ins w:id="3732" w:author="DANIEL Charlotte A" w:date="2015-02-11T11:24:00Z">
        <w:r w:rsidR="00FD50A2">
          <w:t>TBID</w:t>
        </w:r>
      </w:ins>
      <w:ins w:id="3733" w:author="DANIEL Charlotte A" w:date="2015-02-11T11:25:00Z">
        <w:r w:rsidR="00FD50A2">
          <w:t xml:space="preserve"> (TBID=</w:t>
        </w:r>
        <w:proofErr w:type="spellStart"/>
        <w:r w:rsidR="00FD50A2">
          <w:t>ToughBook</w:t>
        </w:r>
        <w:proofErr w:type="spellEnd"/>
        <w:r w:rsidR="00FD50A2">
          <w:t xml:space="preserve"> Identifier)</w:t>
        </w:r>
      </w:ins>
      <w:ins w:id="3734" w:author="DANIEL Charlotte A" w:date="2015-01-26T13:58:00Z">
        <w:r>
          <w:t>.  Assign a start date of 01-JAN-1901</w:t>
        </w:r>
      </w:ins>
      <w:ins w:id="3735" w:author="DANIEL Charlotte A" w:date="2015-01-26T09:10:00Z">
        <w:r>
          <w:t xml:space="preserve"> </w:t>
        </w:r>
      </w:ins>
      <w:ins w:id="3736" w:author="DANIEL Charlotte A" w:date="2015-01-26T14:00:00Z">
        <w:r>
          <w:t>and create the account as a copy o</w:t>
        </w:r>
        <w:r w:rsidR="00FD50A2">
          <w:t>f TRANSINFO.  The DBA will gran</w:t>
        </w:r>
      </w:ins>
      <w:ins w:id="3737" w:author="DANIEL Charlotte A" w:date="2015-02-11T11:26:00Z">
        <w:r w:rsidR="00FD50A2">
          <w:t>t</w:t>
        </w:r>
      </w:ins>
      <w:ins w:id="3738" w:author="DANIEL Charlotte A" w:date="2015-01-26T14:00:00Z">
        <w:r>
          <w:t xml:space="preserve"> the appropriate roles to the identified user accounts that are set up.  </w:t>
        </w:r>
      </w:ins>
      <w:ins w:id="3739" w:author="DANIEL Charlotte A" w:date="2015-02-11T11:27:00Z">
        <w:r w:rsidR="00FD50A2">
          <w:t xml:space="preserve">The username and password will exist in an </w:t>
        </w:r>
      </w:ins>
      <w:ins w:id="3740" w:author="DANIEL Charlotte A" w:date="2015-02-11T11:28:00Z">
        <w:r w:rsidR="00FD50A2">
          <w:t>encrypted</w:t>
        </w:r>
      </w:ins>
      <w:ins w:id="3741" w:author="DANIEL Charlotte A" w:date="2015-02-11T11:27:00Z">
        <w:r w:rsidR="00FD50A2">
          <w:t xml:space="preserve"> XML file on each </w:t>
        </w:r>
        <w:proofErr w:type="spellStart"/>
        <w:r w:rsidR="00FD50A2">
          <w:t>ToughBook</w:t>
        </w:r>
        <w:proofErr w:type="spellEnd"/>
        <w:r w:rsidR="00FD50A2">
          <w:t xml:space="preserve"> for the Broker to read and use.</w:t>
        </w:r>
      </w:ins>
      <w:ins w:id="3742" w:author="DANIEL Charlotte A" w:date="2015-02-11T15:23:00Z">
        <w:r w:rsidR="000F59EE">
          <w:t xml:space="preserve"> </w:t>
        </w:r>
      </w:ins>
    </w:p>
    <w:p w:rsidR="00B02A22" w:rsidRDefault="00B02A22" w:rsidP="00F34B04">
      <w:pPr>
        <w:rPr>
          <w:ins w:id="3743" w:author="DANIEL Charlotte A" w:date="2015-03-05T14:52:00Z"/>
        </w:rPr>
      </w:pPr>
    </w:p>
    <w:p w:rsidR="00B02A22" w:rsidRDefault="00B02A22" w:rsidP="00B02A22">
      <w:pPr>
        <w:pStyle w:val="Heading1"/>
        <w:rPr>
          <w:ins w:id="3744" w:author="DANIEL Charlotte A" w:date="2015-03-05T14:53:00Z"/>
        </w:rPr>
      </w:pPr>
      <w:bookmarkStart w:id="3745" w:name="_Toc413393968"/>
      <w:ins w:id="3746" w:author="DANIEL Charlotte A" w:date="2015-03-05T14:53:00Z">
        <w:r>
          <w:t>Asset Notes</w:t>
        </w:r>
        <w:bookmarkEnd w:id="3745"/>
      </w:ins>
    </w:p>
    <w:p w:rsidR="00B02A22" w:rsidRDefault="00B02A22">
      <w:pPr>
        <w:rPr>
          <w:ins w:id="3747" w:author="DANIEL Charlotte A" w:date="2015-03-05T14:55:00Z"/>
        </w:rPr>
        <w:pPrChange w:id="3748" w:author="DANIEL Charlotte A" w:date="2015-03-05T14:53:00Z">
          <w:pPr>
            <w:pStyle w:val="Heading1"/>
          </w:pPr>
        </w:pPrChange>
      </w:pPr>
    </w:p>
    <w:p w:rsidR="00B02A22" w:rsidRDefault="00B02A22">
      <w:pPr>
        <w:rPr>
          <w:ins w:id="3749" w:author="DANIEL Charlotte A" w:date="2015-03-05T14:53:00Z"/>
        </w:rPr>
        <w:pPrChange w:id="3750" w:author="DANIEL Charlotte A" w:date="2015-03-05T14:53:00Z">
          <w:pPr>
            <w:pStyle w:val="Heading1"/>
          </w:pPr>
        </w:pPrChange>
      </w:pPr>
      <w:ins w:id="3751" w:author="DANIEL Charlotte A" w:date="2015-03-05T14:56:00Z">
        <w:r>
          <w:t>This contains the data that will be put into the Notes field for each of the assets.  In</w:t>
        </w:r>
      </w:ins>
      <w:ins w:id="3752" w:author="DANIEL Charlotte A" w:date="2015-03-05T14:54:00Z">
        <w:r>
          <w:t xml:space="preserve"> TransInfo, </w:t>
        </w:r>
      </w:ins>
      <w:ins w:id="3753" w:author="DANIEL Charlotte A" w:date="2015-03-05T14:56:00Z">
        <w:r>
          <w:t xml:space="preserve">this is </w:t>
        </w:r>
      </w:ins>
      <w:ins w:id="3754" w:author="DANIEL Charlotte A" w:date="2015-03-05T14:54:00Z">
        <w:r>
          <w:t>where we put the data definitions for each asset.</w:t>
        </w:r>
      </w:ins>
    </w:p>
    <w:p w:rsidR="00B02A22" w:rsidRDefault="00B02A22">
      <w:pPr>
        <w:rPr>
          <w:ins w:id="3755" w:author="DANIEL Charlotte A" w:date="2015-03-05T14:53:00Z"/>
        </w:rPr>
        <w:pPrChange w:id="3756" w:author="DANIEL Charlotte A" w:date="2015-03-05T14:53:00Z">
          <w:pPr>
            <w:pStyle w:val="Heading1"/>
          </w:pPr>
        </w:pPrChange>
      </w:pPr>
    </w:p>
    <w:p w:rsidR="00B02A22" w:rsidRDefault="00B02A22">
      <w:pPr>
        <w:rPr>
          <w:ins w:id="3757" w:author="DANIEL Charlotte A" w:date="2015-03-05T14:53:00Z"/>
        </w:rPr>
        <w:pPrChange w:id="3758" w:author="DANIEL Charlotte A" w:date="2015-03-05T14:53:00Z">
          <w:pPr>
            <w:pStyle w:val="Heading1"/>
          </w:pPr>
        </w:pPrChange>
      </w:pPr>
    </w:p>
    <w:p w:rsidR="00B02A22" w:rsidRDefault="00B02A22" w:rsidP="00B02A22">
      <w:pPr>
        <w:rPr>
          <w:ins w:id="3759" w:author="DANIEL Charlotte A" w:date="2015-03-05T14:53:00Z"/>
          <w:rFonts w:ascii="Arial" w:hAnsi="Arial" w:cs="Arial"/>
          <w:color w:val="000000"/>
          <w:sz w:val="20"/>
        </w:rPr>
      </w:pPr>
      <w:ins w:id="3760" w:author="DANIEL Charlotte A" w:date="2015-03-05T14:53:00Z">
        <w:r w:rsidRPr="0020024D">
          <w:rPr>
            <w:b/>
          </w:rPr>
          <w:t>Asset:</w:t>
        </w:r>
        <w:r>
          <w:t xml:space="preserve">  Standard </w:t>
        </w:r>
        <w:r w:rsidRPr="004F2F0A">
          <w:rPr>
            <w:rFonts w:ascii="Arial" w:hAnsi="Arial" w:cs="Arial"/>
            <w:color w:val="000000"/>
            <w:sz w:val="20"/>
          </w:rPr>
          <w:t>S</w:t>
        </w:r>
        <w:r>
          <w:rPr>
            <w:rFonts w:ascii="Arial" w:hAnsi="Arial" w:cs="Arial"/>
            <w:color w:val="000000"/>
            <w:sz w:val="20"/>
          </w:rPr>
          <w:t xml:space="preserve">igns (SIGN) - Is an </w:t>
        </w:r>
        <w:proofErr w:type="spellStart"/>
        <w:r>
          <w:rPr>
            <w:rFonts w:ascii="Arial" w:hAnsi="Arial" w:cs="Arial"/>
            <w:color w:val="000000"/>
            <w:sz w:val="20"/>
          </w:rPr>
          <w:t>unlocated</w:t>
        </w:r>
        <w:proofErr w:type="spellEnd"/>
        <w:r>
          <w:rPr>
            <w:rFonts w:ascii="Arial" w:hAnsi="Arial" w:cs="Arial"/>
            <w:color w:val="000000"/>
            <w:sz w:val="20"/>
          </w:rPr>
          <w:t xml:space="preserve"> asset that contains a l</w:t>
        </w:r>
        <w:r w:rsidRPr="0020024D">
          <w:rPr>
            <w:rFonts w:ascii="Arial" w:hAnsi="Arial" w:cs="Arial"/>
            <w:color w:val="000000"/>
            <w:sz w:val="20"/>
          </w:rPr>
          <w:t>ist of all available</w:t>
        </w:r>
        <w:r>
          <w:rPr>
            <w:rFonts w:ascii="Arial" w:hAnsi="Arial" w:cs="Arial"/>
            <w:color w:val="000000"/>
            <w:sz w:val="20"/>
          </w:rPr>
          <w:t xml:space="preserve"> standard signs that is used to populate the SIGN_STD domain.</w:t>
        </w:r>
      </w:ins>
    </w:p>
    <w:p w:rsidR="00B02A22" w:rsidRDefault="00B02A22" w:rsidP="00B02A22">
      <w:pPr>
        <w:rPr>
          <w:ins w:id="3761" w:author="DANIEL Charlotte A" w:date="2015-03-05T14:53:00Z"/>
        </w:rPr>
      </w:pPr>
    </w:p>
    <w:p w:rsidR="00B02A22" w:rsidRPr="00B02A22" w:rsidRDefault="00B02A22" w:rsidP="00B02A22">
      <w:pPr>
        <w:rPr>
          <w:ins w:id="3762" w:author="DANIEL Charlotte A" w:date="2015-03-05T14:53:00Z"/>
          <w:b/>
          <w:rPrChange w:id="3763" w:author="DANIEL Charlotte A" w:date="2015-03-05T14:53:00Z">
            <w:rPr>
              <w:ins w:id="3764" w:author="DANIEL Charlotte A" w:date="2015-03-05T14:53:00Z"/>
            </w:rPr>
          </w:rPrChange>
        </w:rPr>
      </w:pPr>
      <w:ins w:id="3765" w:author="DANIEL Charlotte A" w:date="2015-03-05T14:53:00Z">
        <w:r w:rsidRPr="00B02A22">
          <w:rPr>
            <w:b/>
            <w:rPrChange w:id="3766" w:author="DANIEL Charlotte A" w:date="2015-03-05T14:53:00Z">
              <w:rPr/>
            </w:rPrChange>
          </w:rPr>
          <w:t xml:space="preserve">Attributes: </w:t>
        </w:r>
      </w:ins>
    </w:p>
    <w:p w:rsidR="00B02A22" w:rsidRPr="004F2F0A" w:rsidRDefault="00B02A22" w:rsidP="00B02A22">
      <w:pPr>
        <w:rPr>
          <w:ins w:id="3767" w:author="DANIEL Charlotte A" w:date="2015-03-05T14:53:00Z"/>
          <w:rFonts w:ascii="Arial" w:hAnsi="Arial" w:cs="Arial"/>
          <w:color w:val="000000"/>
          <w:sz w:val="20"/>
        </w:rPr>
      </w:pPr>
      <w:ins w:id="3768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-Color</w:t>
        </w:r>
        <w:r>
          <w:rPr>
            <w:rFonts w:ascii="Arial" w:hAnsi="Arial" w:cs="Arial"/>
            <w:color w:val="000000"/>
            <w:sz w:val="20"/>
          </w:rPr>
          <w:t>: The color codes of the sign.  (e.g. SIL/RED)</w:t>
        </w:r>
      </w:ins>
    </w:p>
    <w:p w:rsidR="00B02A22" w:rsidRPr="004F2F0A" w:rsidRDefault="00B02A22" w:rsidP="00B02A22">
      <w:pPr>
        <w:rPr>
          <w:ins w:id="3769" w:author="DANIEL Charlotte A" w:date="2015-03-05T14:53:00Z"/>
          <w:rFonts w:ascii="Arial" w:hAnsi="Arial" w:cs="Arial"/>
          <w:color w:val="000000"/>
          <w:sz w:val="20"/>
        </w:rPr>
      </w:pPr>
      <w:ins w:id="3770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lastRenderedPageBreak/>
          <w:t>-Graphic Identification</w:t>
        </w:r>
        <w:r>
          <w:rPr>
            <w:rFonts w:ascii="Arial" w:hAnsi="Arial" w:cs="Arial"/>
            <w:color w:val="000000"/>
            <w:sz w:val="20"/>
          </w:rPr>
          <w:t>: The identifier of the graphic for this sign</w:t>
        </w:r>
      </w:ins>
    </w:p>
    <w:p w:rsidR="00B02A22" w:rsidRPr="004F2F0A" w:rsidRDefault="00B02A22" w:rsidP="00B02A22">
      <w:pPr>
        <w:rPr>
          <w:ins w:id="3771" w:author="DANIEL Charlotte A" w:date="2015-03-05T14:53:00Z"/>
          <w:rFonts w:ascii="Arial" w:hAnsi="Arial" w:cs="Arial"/>
          <w:color w:val="000000"/>
          <w:sz w:val="20"/>
        </w:rPr>
      </w:pPr>
      <w:ins w:id="3772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-Height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5F3C27">
          <w:rPr>
            <w:rFonts w:ascii="Arial" w:hAnsi="Arial" w:cs="Arial"/>
            <w:color w:val="000000"/>
            <w:sz w:val="20"/>
          </w:rPr>
          <w:t>The height of the sign</w:t>
        </w:r>
      </w:ins>
    </w:p>
    <w:p w:rsidR="00B02A22" w:rsidRPr="004F2F0A" w:rsidRDefault="00B02A22" w:rsidP="00B02A22">
      <w:pPr>
        <w:rPr>
          <w:ins w:id="3773" w:author="DANIEL Charlotte A" w:date="2015-03-05T14:53:00Z"/>
          <w:rFonts w:ascii="Arial" w:hAnsi="Arial" w:cs="Arial"/>
          <w:color w:val="000000"/>
          <w:sz w:val="20"/>
        </w:rPr>
      </w:pPr>
      <w:ins w:id="3774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-MMS Number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BC5B0D">
          <w:rPr>
            <w:rFonts w:ascii="Arial" w:hAnsi="Arial" w:cs="Arial"/>
            <w:color w:val="000000"/>
            <w:sz w:val="20"/>
          </w:rPr>
          <w:t>The unique 4 digit # for that St</w:t>
        </w:r>
        <w:r>
          <w:rPr>
            <w:rFonts w:ascii="Arial" w:hAnsi="Arial" w:cs="Arial"/>
            <w:color w:val="000000"/>
            <w:sz w:val="20"/>
          </w:rPr>
          <w:t>andar</w:t>
        </w:r>
        <w:r w:rsidRPr="00BC5B0D">
          <w:rPr>
            <w:rFonts w:ascii="Arial" w:hAnsi="Arial" w:cs="Arial"/>
            <w:color w:val="000000"/>
            <w:sz w:val="20"/>
          </w:rPr>
          <w:t>d Sign a</w:t>
        </w:r>
        <w:r>
          <w:rPr>
            <w:rFonts w:ascii="Arial" w:hAnsi="Arial" w:cs="Arial"/>
            <w:color w:val="000000"/>
            <w:sz w:val="20"/>
          </w:rPr>
          <w:t>s</w:t>
        </w:r>
        <w:r w:rsidRPr="00BC5B0D">
          <w:rPr>
            <w:rFonts w:ascii="Arial" w:hAnsi="Arial" w:cs="Arial"/>
            <w:color w:val="000000"/>
            <w:sz w:val="20"/>
          </w:rPr>
          <w:t>signed by the Sign Construction Shop.  Crew can order a St</w:t>
        </w:r>
        <w:r>
          <w:rPr>
            <w:rFonts w:ascii="Arial" w:hAnsi="Arial" w:cs="Arial"/>
            <w:color w:val="000000"/>
            <w:sz w:val="20"/>
          </w:rPr>
          <w:t>andard sign by the MMS number</w:t>
        </w:r>
        <w:r w:rsidRPr="00BC5B0D">
          <w:rPr>
            <w:rFonts w:ascii="Arial" w:hAnsi="Arial" w:cs="Arial"/>
            <w:color w:val="000000"/>
            <w:sz w:val="20"/>
          </w:rPr>
          <w:t>, or by the description</w:t>
        </w:r>
        <w:r>
          <w:rPr>
            <w:rFonts w:ascii="Arial" w:hAnsi="Arial" w:cs="Arial"/>
            <w:color w:val="000000"/>
            <w:sz w:val="20"/>
          </w:rPr>
          <w:t xml:space="preserve">. </w:t>
        </w:r>
        <w:r w:rsidRPr="00BC5B0D">
          <w:rPr>
            <w:rFonts w:ascii="Arial" w:hAnsi="Arial" w:cs="Arial"/>
            <w:color w:val="000000"/>
            <w:sz w:val="20"/>
          </w:rPr>
          <w:t xml:space="preserve"> </w:t>
        </w:r>
        <w:r>
          <w:rPr>
            <w:rFonts w:ascii="Arial" w:hAnsi="Arial" w:cs="Arial"/>
            <w:color w:val="000000"/>
            <w:sz w:val="20"/>
          </w:rPr>
          <w:t>(</w:t>
        </w:r>
        <w:r w:rsidRPr="0080143C">
          <w:rPr>
            <w:rFonts w:ascii="Arial" w:hAnsi="Arial" w:cs="Arial"/>
            <w:color w:val="000000"/>
            <w:sz w:val="20"/>
          </w:rPr>
          <w:t>Materials Management System Sign number</w:t>
        </w:r>
        <w:r>
          <w:rPr>
            <w:rFonts w:ascii="Arial" w:hAnsi="Arial" w:cs="Arial"/>
            <w:color w:val="000000"/>
            <w:sz w:val="20"/>
          </w:rPr>
          <w:t>)</w:t>
        </w:r>
      </w:ins>
    </w:p>
    <w:p w:rsidR="00B02A22" w:rsidRPr="004F2F0A" w:rsidRDefault="00B02A22" w:rsidP="00B02A22">
      <w:pPr>
        <w:rPr>
          <w:ins w:id="3775" w:author="DANIEL Charlotte A" w:date="2015-03-05T14:53:00Z"/>
          <w:rFonts w:ascii="Arial" w:hAnsi="Arial" w:cs="Arial"/>
          <w:color w:val="000000"/>
          <w:sz w:val="20"/>
        </w:rPr>
      </w:pPr>
      <w:ins w:id="3776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-Show</w:t>
        </w:r>
        <w:r>
          <w:rPr>
            <w:rFonts w:ascii="Arial" w:hAnsi="Arial" w:cs="Arial"/>
            <w:color w:val="000000"/>
            <w:sz w:val="20"/>
          </w:rPr>
          <w:t>: Indicates if this sign will display or not</w:t>
        </w:r>
      </w:ins>
    </w:p>
    <w:p w:rsidR="00B02A22" w:rsidRPr="004F2F0A" w:rsidRDefault="00B02A22" w:rsidP="00B02A22">
      <w:pPr>
        <w:rPr>
          <w:ins w:id="3777" w:author="DANIEL Charlotte A" w:date="2015-03-05T14:53:00Z"/>
          <w:rFonts w:ascii="Arial" w:hAnsi="Arial" w:cs="Arial"/>
          <w:color w:val="000000"/>
          <w:sz w:val="20"/>
        </w:rPr>
      </w:pPr>
      <w:ins w:id="3778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-Sign Description</w:t>
        </w:r>
        <w:r>
          <w:rPr>
            <w:rFonts w:ascii="Arial" w:hAnsi="Arial" w:cs="Arial"/>
            <w:color w:val="000000"/>
            <w:sz w:val="20"/>
          </w:rPr>
          <w:t>:  A short description of what the sign is</w:t>
        </w:r>
      </w:ins>
    </w:p>
    <w:p w:rsidR="00B02A22" w:rsidRPr="004F2F0A" w:rsidRDefault="00B02A22" w:rsidP="00B02A22">
      <w:pPr>
        <w:rPr>
          <w:ins w:id="3779" w:author="DANIEL Charlotte A" w:date="2015-03-05T14:53:00Z"/>
          <w:rFonts w:ascii="Arial" w:hAnsi="Arial" w:cs="Arial"/>
          <w:color w:val="000000"/>
          <w:sz w:val="20"/>
        </w:rPr>
      </w:pPr>
      <w:ins w:id="3780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-Sign Size</w:t>
        </w:r>
        <w:r>
          <w:rPr>
            <w:rFonts w:ascii="Arial" w:hAnsi="Arial" w:cs="Arial"/>
            <w:color w:val="000000"/>
            <w:sz w:val="20"/>
          </w:rPr>
          <w:t>: The height and width of the sign</w:t>
        </w:r>
      </w:ins>
    </w:p>
    <w:p w:rsidR="00B02A22" w:rsidRPr="004F2F0A" w:rsidRDefault="00B02A22" w:rsidP="00B02A22">
      <w:pPr>
        <w:rPr>
          <w:ins w:id="3781" w:author="DANIEL Charlotte A" w:date="2015-03-05T14:53:00Z"/>
          <w:rFonts w:ascii="Arial" w:hAnsi="Arial" w:cs="Arial"/>
          <w:color w:val="000000"/>
          <w:sz w:val="20"/>
        </w:rPr>
      </w:pPr>
      <w:ins w:id="3782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-Sign Storeroom Number</w:t>
        </w:r>
        <w:r>
          <w:rPr>
            <w:rFonts w:ascii="Arial" w:hAnsi="Arial" w:cs="Arial"/>
            <w:color w:val="000000"/>
            <w:sz w:val="20"/>
          </w:rPr>
          <w:t>: The storeroom number for the standard sign</w:t>
        </w:r>
      </w:ins>
    </w:p>
    <w:p w:rsidR="00B02A22" w:rsidRPr="004F2F0A" w:rsidRDefault="00B02A22" w:rsidP="00B02A22">
      <w:pPr>
        <w:rPr>
          <w:ins w:id="3783" w:author="DANIEL Charlotte A" w:date="2015-03-05T14:53:00Z"/>
          <w:rFonts w:ascii="Arial" w:hAnsi="Arial" w:cs="Arial"/>
          <w:color w:val="000000"/>
          <w:sz w:val="20"/>
        </w:rPr>
      </w:pPr>
      <w:ins w:id="3784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-Square Foot Number</w:t>
        </w:r>
        <w:r>
          <w:rPr>
            <w:rFonts w:ascii="Arial" w:hAnsi="Arial" w:cs="Arial"/>
            <w:color w:val="000000"/>
            <w:sz w:val="20"/>
          </w:rPr>
          <w:t>: The square footage of the sign</w:t>
        </w:r>
      </w:ins>
    </w:p>
    <w:p w:rsidR="00B02A22" w:rsidRPr="004F2F0A" w:rsidRDefault="00B02A22" w:rsidP="00B02A22">
      <w:pPr>
        <w:rPr>
          <w:ins w:id="3785" w:author="DANIEL Charlotte A" w:date="2015-03-05T14:53:00Z"/>
          <w:rFonts w:ascii="Arial" w:hAnsi="Arial" w:cs="Arial"/>
          <w:color w:val="000000"/>
          <w:sz w:val="20"/>
        </w:rPr>
      </w:pPr>
      <w:ins w:id="3786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-Standard Sign Number</w:t>
        </w:r>
        <w:r>
          <w:rPr>
            <w:rFonts w:ascii="Arial" w:hAnsi="Arial" w:cs="Arial"/>
            <w:color w:val="000000"/>
            <w:sz w:val="20"/>
          </w:rPr>
          <w:t>: The unique number for the standard sign</w:t>
        </w:r>
      </w:ins>
    </w:p>
    <w:p w:rsidR="00B02A22" w:rsidRPr="004F2F0A" w:rsidRDefault="00B02A22" w:rsidP="00B02A22">
      <w:pPr>
        <w:rPr>
          <w:ins w:id="3787" w:author="DANIEL Charlotte A" w:date="2015-03-05T14:53:00Z"/>
          <w:rFonts w:ascii="Arial" w:hAnsi="Arial" w:cs="Arial"/>
          <w:color w:val="000000"/>
          <w:sz w:val="20"/>
        </w:rPr>
      </w:pPr>
      <w:ins w:id="3788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-Standard Sign Type</w:t>
        </w:r>
        <w:r>
          <w:rPr>
            <w:rFonts w:ascii="Arial" w:hAnsi="Arial" w:cs="Arial"/>
            <w:color w:val="000000"/>
            <w:sz w:val="20"/>
          </w:rPr>
          <w:t>: The category of sign (e.g. Guide, Construction, Guide, etc.)</w:t>
        </w:r>
      </w:ins>
    </w:p>
    <w:p w:rsidR="00B02A22" w:rsidRPr="004F2F0A" w:rsidRDefault="00B02A22" w:rsidP="00B02A22">
      <w:pPr>
        <w:rPr>
          <w:ins w:id="3789" w:author="DANIEL Charlotte A" w:date="2015-03-05T14:53:00Z"/>
          <w:rFonts w:ascii="Arial" w:hAnsi="Arial" w:cs="Arial"/>
          <w:color w:val="000000"/>
          <w:sz w:val="20"/>
        </w:rPr>
      </w:pPr>
      <w:ins w:id="3790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-Width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5F3C27">
          <w:rPr>
            <w:rFonts w:ascii="Arial" w:hAnsi="Arial" w:cs="Arial"/>
            <w:color w:val="000000"/>
            <w:sz w:val="20"/>
          </w:rPr>
          <w:t>The width of the sign</w:t>
        </w:r>
      </w:ins>
    </w:p>
    <w:p w:rsidR="00B02A22" w:rsidRDefault="00B02A22" w:rsidP="00B02A22">
      <w:pPr>
        <w:rPr>
          <w:ins w:id="3791" w:author="DANIEL Charlotte A" w:date="2015-03-05T14:53:00Z"/>
          <w:rFonts w:ascii="Arial" w:hAnsi="Arial" w:cs="Arial"/>
          <w:color w:val="000000"/>
          <w:sz w:val="20"/>
        </w:rPr>
      </w:pPr>
    </w:p>
    <w:p w:rsidR="00B02A22" w:rsidRDefault="00B02A22" w:rsidP="00B02A22">
      <w:pPr>
        <w:rPr>
          <w:ins w:id="3792" w:author="DANIEL Charlotte A" w:date="2015-03-05T14:53:00Z"/>
          <w:rFonts w:ascii="Arial" w:hAnsi="Arial" w:cs="Arial"/>
          <w:color w:val="000000"/>
          <w:sz w:val="20"/>
        </w:rPr>
      </w:pPr>
      <w:ins w:id="3793" w:author="DANIEL Charlotte A" w:date="2015-03-05T14:53:00Z">
        <w:r w:rsidRPr="0020024D">
          <w:rPr>
            <w:b/>
          </w:rPr>
          <w:t>Asset:</w:t>
        </w:r>
        <w:r>
          <w:t xml:space="preserve">  </w:t>
        </w:r>
        <w:r w:rsidRPr="00781B9A">
          <w:rPr>
            <w:rFonts w:ascii="Arial" w:hAnsi="Arial" w:cs="Arial"/>
            <w:color w:val="000000"/>
            <w:sz w:val="20"/>
          </w:rPr>
          <w:t>Sign Maintenance Action</w:t>
        </w:r>
        <w:r>
          <w:rPr>
            <w:rFonts w:ascii="Arial" w:hAnsi="Arial" w:cs="Arial"/>
            <w:color w:val="000000"/>
            <w:sz w:val="20"/>
          </w:rPr>
          <w:t xml:space="preserve"> (SNAC) - Is an </w:t>
        </w:r>
        <w:proofErr w:type="spellStart"/>
        <w:r>
          <w:rPr>
            <w:rFonts w:ascii="Arial" w:hAnsi="Arial" w:cs="Arial"/>
            <w:color w:val="000000"/>
            <w:sz w:val="20"/>
          </w:rPr>
          <w:t>unlocated</w:t>
        </w:r>
        <w:proofErr w:type="spellEnd"/>
        <w:r>
          <w:rPr>
            <w:rFonts w:ascii="Arial" w:hAnsi="Arial" w:cs="Arial"/>
            <w:color w:val="000000"/>
            <w:sz w:val="20"/>
          </w:rPr>
          <w:t xml:space="preserve"> asset that contains a l</w:t>
        </w:r>
        <w:r w:rsidRPr="0020024D">
          <w:rPr>
            <w:rFonts w:ascii="Arial" w:hAnsi="Arial" w:cs="Arial"/>
            <w:color w:val="000000"/>
            <w:sz w:val="20"/>
          </w:rPr>
          <w:t>ist of all available</w:t>
        </w:r>
        <w:r>
          <w:rPr>
            <w:rFonts w:ascii="Arial" w:hAnsi="Arial" w:cs="Arial"/>
            <w:color w:val="000000"/>
            <w:sz w:val="20"/>
          </w:rPr>
          <w:t xml:space="preserve"> maintenance action that is used to populate the SIGN_ACTN domain.</w:t>
        </w:r>
      </w:ins>
    </w:p>
    <w:p w:rsidR="00B02A22" w:rsidRDefault="00B02A22" w:rsidP="00B02A22">
      <w:pPr>
        <w:rPr>
          <w:ins w:id="3794" w:author="DANIEL Charlotte A" w:date="2015-03-05T14:53:00Z"/>
        </w:rPr>
      </w:pPr>
    </w:p>
    <w:p w:rsidR="00B02A22" w:rsidRPr="00B02A22" w:rsidRDefault="00B02A22" w:rsidP="00B02A22">
      <w:pPr>
        <w:rPr>
          <w:ins w:id="3795" w:author="DANIEL Charlotte A" w:date="2015-03-05T14:53:00Z"/>
          <w:b/>
          <w:rPrChange w:id="3796" w:author="DANIEL Charlotte A" w:date="2015-03-05T14:53:00Z">
            <w:rPr>
              <w:ins w:id="3797" w:author="DANIEL Charlotte A" w:date="2015-03-05T14:53:00Z"/>
            </w:rPr>
          </w:rPrChange>
        </w:rPr>
      </w:pPr>
      <w:ins w:id="3798" w:author="DANIEL Charlotte A" w:date="2015-03-05T14:53:00Z">
        <w:r w:rsidRPr="00B02A22">
          <w:rPr>
            <w:b/>
            <w:rPrChange w:id="3799" w:author="DANIEL Charlotte A" w:date="2015-03-05T14:53:00Z">
              <w:rPr/>
            </w:rPrChange>
          </w:rPr>
          <w:t xml:space="preserve">Attributes: </w:t>
        </w:r>
      </w:ins>
    </w:p>
    <w:p w:rsidR="00B02A22" w:rsidRPr="004F2F0A" w:rsidRDefault="00B02A22" w:rsidP="00B02A22">
      <w:pPr>
        <w:rPr>
          <w:ins w:id="3800" w:author="DANIEL Charlotte A" w:date="2015-03-05T14:53:00Z"/>
          <w:rFonts w:ascii="Arial" w:hAnsi="Arial" w:cs="Arial"/>
          <w:color w:val="000000"/>
          <w:sz w:val="20"/>
        </w:rPr>
      </w:pPr>
      <w:ins w:id="3801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-Action Name</w:t>
        </w:r>
        <w:r>
          <w:rPr>
            <w:rFonts w:ascii="Arial" w:hAnsi="Arial" w:cs="Arial"/>
            <w:color w:val="000000"/>
            <w:sz w:val="20"/>
          </w:rPr>
          <w:t>: Short description of the action taken by the maintenance crew on the sign/support/installation</w:t>
        </w:r>
      </w:ins>
    </w:p>
    <w:p w:rsidR="00B02A22" w:rsidRDefault="00B02A22" w:rsidP="00B02A22">
      <w:pPr>
        <w:rPr>
          <w:ins w:id="3802" w:author="DANIEL Charlotte A" w:date="2015-03-05T14:53:00Z"/>
          <w:rFonts w:ascii="Arial" w:hAnsi="Arial" w:cs="Arial"/>
          <w:color w:val="000000"/>
          <w:sz w:val="20"/>
        </w:rPr>
      </w:pPr>
    </w:p>
    <w:p w:rsidR="00B02A22" w:rsidRDefault="00B02A22" w:rsidP="00B02A22">
      <w:pPr>
        <w:rPr>
          <w:ins w:id="3803" w:author="DANIEL Charlotte A" w:date="2015-03-05T14:53:00Z"/>
          <w:rFonts w:ascii="Arial" w:hAnsi="Arial" w:cs="Arial"/>
          <w:color w:val="000000"/>
          <w:sz w:val="20"/>
        </w:rPr>
      </w:pPr>
      <w:ins w:id="3804" w:author="DANIEL Charlotte A" w:date="2015-03-05T14:53:00Z">
        <w:r w:rsidRPr="0020024D">
          <w:rPr>
            <w:b/>
          </w:rPr>
          <w:t>Asset:</w:t>
        </w:r>
        <w:r>
          <w:t xml:space="preserve">  </w:t>
        </w:r>
        <w:r>
          <w:rPr>
            <w:rFonts w:ascii="Arial" w:hAnsi="Arial" w:cs="Arial"/>
            <w:color w:val="000000"/>
            <w:sz w:val="20"/>
          </w:rPr>
          <w:t xml:space="preserve">Sign Maintenance Cause (SNCS) - Is an </w:t>
        </w:r>
        <w:proofErr w:type="spellStart"/>
        <w:r>
          <w:rPr>
            <w:rFonts w:ascii="Arial" w:hAnsi="Arial" w:cs="Arial"/>
            <w:color w:val="000000"/>
            <w:sz w:val="20"/>
          </w:rPr>
          <w:t>unlocated</w:t>
        </w:r>
        <w:proofErr w:type="spellEnd"/>
        <w:r>
          <w:rPr>
            <w:rFonts w:ascii="Arial" w:hAnsi="Arial" w:cs="Arial"/>
            <w:color w:val="000000"/>
            <w:sz w:val="20"/>
          </w:rPr>
          <w:t xml:space="preserve"> asset that contains a l</w:t>
        </w:r>
        <w:r w:rsidRPr="0020024D">
          <w:rPr>
            <w:rFonts w:ascii="Arial" w:hAnsi="Arial" w:cs="Arial"/>
            <w:color w:val="000000"/>
            <w:sz w:val="20"/>
          </w:rPr>
          <w:t>ist of all available</w:t>
        </w:r>
        <w:r>
          <w:rPr>
            <w:rFonts w:ascii="Arial" w:hAnsi="Arial" w:cs="Arial"/>
            <w:color w:val="000000"/>
            <w:sz w:val="20"/>
          </w:rPr>
          <w:t xml:space="preserve"> maintenance causes that is used to populate the SIGN_CAUSE domain.</w:t>
        </w:r>
      </w:ins>
    </w:p>
    <w:p w:rsidR="00B02A22" w:rsidRDefault="00B02A22" w:rsidP="00B02A22">
      <w:pPr>
        <w:rPr>
          <w:ins w:id="3805" w:author="DANIEL Charlotte A" w:date="2015-03-05T14:53:00Z"/>
        </w:rPr>
      </w:pPr>
    </w:p>
    <w:p w:rsidR="00B02A22" w:rsidRPr="00B02A22" w:rsidRDefault="00B02A22" w:rsidP="00B02A22">
      <w:pPr>
        <w:rPr>
          <w:ins w:id="3806" w:author="DANIEL Charlotte A" w:date="2015-03-05T14:53:00Z"/>
          <w:b/>
          <w:rPrChange w:id="3807" w:author="DANIEL Charlotte A" w:date="2015-03-05T14:53:00Z">
            <w:rPr>
              <w:ins w:id="3808" w:author="DANIEL Charlotte A" w:date="2015-03-05T14:53:00Z"/>
            </w:rPr>
          </w:rPrChange>
        </w:rPr>
      </w:pPr>
      <w:ins w:id="3809" w:author="DANIEL Charlotte A" w:date="2015-03-05T14:53:00Z">
        <w:r w:rsidRPr="00B02A22">
          <w:rPr>
            <w:b/>
            <w:rPrChange w:id="3810" w:author="DANIEL Charlotte A" w:date="2015-03-05T14:53:00Z">
              <w:rPr/>
            </w:rPrChange>
          </w:rPr>
          <w:t xml:space="preserve">Attributes: </w:t>
        </w:r>
      </w:ins>
    </w:p>
    <w:p w:rsidR="00B02A22" w:rsidRPr="004F2F0A" w:rsidRDefault="00B02A22" w:rsidP="00B02A22">
      <w:pPr>
        <w:rPr>
          <w:ins w:id="3811" w:author="DANIEL Charlotte A" w:date="2015-03-05T14:53:00Z"/>
          <w:rFonts w:ascii="Arial" w:hAnsi="Arial" w:cs="Arial"/>
          <w:color w:val="000000"/>
          <w:sz w:val="20"/>
        </w:rPr>
      </w:pPr>
      <w:ins w:id="3812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-Cause Name</w:t>
        </w:r>
        <w:r>
          <w:rPr>
            <w:rFonts w:ascii="Arial" w:hAnsi="Arial" w:cs="Arial"/>
            <w:color w:val="000000"/>
            <w:sz w:val="20"/>
          </w:rPr>
          <w:t xml:space="preserve">: Short description of the cause that triggered a </w:t>
        </w:r>
        <w:r w:rsidR="008B14EA">
          <w:rPr>
            <w:rFonts w:ascii="Arial" w:hAnsi="Arial" w:cs="Arial"/>
            <w:color w:val="000000"/>
            <w:sz w:val="20"/>
          </w:rPr>
          <w:t>need for the maintenance crew</w:t>
        </w:r>
      </w:ins>
      <w:ins w:id="3813" w:author="DANIEL Charlotte A" w:date="2015-03-05T15:20:00Z">
        <w:r w:rsidR="008B14EA">
          <w:rPr>
            <w:rFonts w:ascii="Arial" w:hAnsi="Arial" w:cs="Arial"/>
            <w:color w:val="000000"/>
            <w:sz w:val="20"/>
          </w:rPr>
          <w:t>’s work</w:t>
        </w:r>
      </w:ins>
      <w:ins w:id="3814" w:author="DANIEL Charlotte A" w:date="2015-03-05T14:53:00Z">
        <w:r>
          <w:rPr>
            <w:rFonts w:ascii="Arial" w:hAnsi="Arial" w:cs="Arial"/>
            <w:color w:val="000000"/>
            <w:sz w:val="20"/>
          </w:rPr>
          <w:t xml:space="preserve"> </w:t>
        </w:r>
      </w:ins>
    </w:p>
    <w:p w:rsidR="00B02A22" w:rsidRDefault="00B02A22" w:rsidP="00B02A22">
      <w:pPr>
        <w:rPr>
          <w:ins w:id="3815" w:author="DANIEL Charlotte A" w:date="2015-03-05T14:53:00Z"/>
          <w:rFonts w:ascii="Arial" w:hAnsi="Arial" w:cs="Arial"/>
          <w:color w:val="000000"/>
          <w:sz w:val="20"/>
        </w:rPr>
      </w:pPr>
    </w:p>
    <w:p w:rsidR="00B02A22" w:rsidRDefault="00B02A22" w:rsidP="00B02A22">
      <w:pPr>
        <w:rPr>
          <w:ins w:id="3816" w:author="DANIEL Charlotte A" w:date="2015-03-05T14:53:00Z"/>
          <w:rFonts w:ascii="Arial" w:hAnsi="Arial" w:cs="Arial"/>
          <w:color w:val="000000"/>
          <w:sz w:val="20"/>
        </w:rPr>
      </w:pPr>
      <w:ins w:id="3817" w:author="DANIEL Charlotte A" w:date="2015-03-05T14:53:00Z">
        <w:r w:rsidRPr="0020024D">
          <w:rPr>
            <w:b/>
          </w:rPr>
          <w:t>Asset:</w:t>
        </w:r>
        <w:r>
          <w:t xml:space="preserve">  </w:t>
        </w:r>
        <w:r w:rsidRPr="00781B9A">
          <w:rPr>
            <w:rFonts w:ascii="Arial" w:hAnsi="Arial" w:cs="Arial"/>
            <w:color w:val="000000"/>
            <w:sz w:val="20"/>
          </w:rPr>
          <w:t>Standard Sign Graphics</w:t>
        </w:r>
        <w:r>
          <w:rPr>
            <w:rFonts w:ascii="Arial" w:hAnsi="Arial" w:cs="Arial"/>
            <w:color w:val="000000"/>
            <w:sz w:val="20"/>
          </w:rPr>
          <w:t xml:space="preserve"> (SNGR) – Is an </w:t>
        </w:r>
        <w:proofErr w:type="spellStart"/>
        <w:r>
          <w:rPr>
            <w:rFonts w:ascii="Arial" w:hAnsi="Arial" w:cs="Arial"/>
            <w:color w:val="000000"/>
            <w:sz w:val="20"/>
          </w:rPr>
          <w:t>unlocated</w:t>
        </w:r>
        <w:proofErr w:type="spellEnd"/>
        <w:r>
          <w:rPr>
            <w:rFonts w:ascii="Arial" w:hAnsi="Arial" w:cs="Arial"/>
            <w:color w:val="000000"/>
            <w:sz w:val="20"/>
          </w:rPr>
          <w:t xml:space="preserve"> asset that contains the </w:t>
        </w:r>
        <w:r w:rsidRPr="0080143C">
          <w:rPr>
            <w:rFonts w:ascii="Arial" w:hAnsi="Arial" w:cs="Arial"/>
            <w:color w:val="000000"/>
            <w:sz w:val="20"/>
          </w:rPr>
          <w:t>filenames</w:t>
        </w:r>
        <w:r>
          <w:rPr>
            <w:rFonts w:ascii="Arial" w:hAnsi="Arial" w:cs="Arial"/>
            <w:color w:val="000000"/>
            <w:sz w:val="20"/>
          </w:rPr>
          <w:t xml:space="preserve"> and description</w:t>
        </w:r>
        <w:r w:rsidRPr="0080143C">
          <w:rPr>
            <w:rFonts w:ascii="Arial" w:hAnsi="Arial" w:cs="Arial"/>
            <w:color w:val="000000"/>
            <w:sz w:val="20"/>
          </w:rPr>
          <w:t xml:space="preserve"> for images files of all Standard Signs</w:t>
        </w:r>
        <w:r>
          <w:rPr>
            <w:rFonts w:ascii="Arial" w:hAnsi="Arial" w:cs="Arial"/>
            <w:color w:val="000000"/>
            <w:sz w:val="20"/>
          </w:rPr>
          <w:t xml:space="preserve"> that is used to populate the SIGN_STD_GRAPH domain.</w:t>
        </w:r>
      </w:ins>
    </w:p>
    <w:p w:rsidR="00B02A22" w:rsidRDefault="00B02A22" w:rsidP="00B02A22">
      <w:pPr>
        <w:rPr>
          <w:ins w:id="3818" w:author="DANIEL Charlotte A" w:date="2015-03-05T14:53:00Z"/>
        </w:rPr>
      </w:pPr>
    </w:p>
    <w:p w:rsidR="00B02A22" w:rsidRPr="00B02A22" w:rsidRDefault="00B02A22" w:rsidP="00B02A22">
      <w:pPr>
        <w:rPr>
          <w:ins w:id="3819" w:author="DANIEL Charlotte A" w:date="2015-03-05T14:53:00Z"/>
          <w:b/>
          <w:rPrChange w:id="3820" w:author="DANIEL Charlotte A" w:date="2015-03-05T14:53:00Z">
            <w:rPr>
              <w:ins w:id="3821" w:author="DANIEL Charlotte A" w:date="2015-03-05T14:53:00Z"/>
            </w:rPr>
          </w:rPrChange>
        </w:rPr>
      </w:pPr>
      <w:ins w:id="3822" w:author="DANIEL Charlotte A" w:date="2015-03-05T14:53:00Z">
        <w:r w:rsidRPr="00B02A22">
          <w:rPr>
            <w:b/>
            <w:rPrChange w:id="3823" w:author="DANIEL Charlotte A" w:date="2015-03-05T14:53:00Z">
              <w:rPr/>
            </w:rPrChange>
          </w:rPr>
          <w:t xml:space="preserve">Attributes: </w:t>
        </w:r>
      </w:ins>
    </w:p>
    <w:p w:rsidR="00B02A22" w:rsidRPr="004F2F0A" w:rsidRDefault="00B02A22" w:rsidP="00B02A22">
      <w:pPr>
        <w:rPr>
          <w:ins w:id="3824" w:author="DANIEL Charlotte A" w:date="2015-03-05T14:53:00Z"/>
          <w:rFonts w:ascii="Arial" w:hAnsi="Arial" w:cs="Arial"/>
          <w:color w:val="000000"/>
          <w:sz w:val="20"/>
        </w:rPr>
      </w:pPr>
      <w:ins w:id="3825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-Graphic Description</w:t>
        </w:r>
        <w:r>
          <w:rPr>
            <w:rFonts w:ascii="Arial" w:hAnsi="Arial" w:cs="Arial"/>
            <w:color w:val="000000"/>
            <w:sz w:val="20"/>
          </w:rPr>
          <w:t>: The full graphic description that is used to populate the meaning field of the domain</w:t>
        </w:r>
      </w:ins>
    </w:p>
    <w:p w:rsidR="00B02A22" w:rsidRPr="004F2F0A" w:rsidRDefault="00B02A22" w:rsidP="00B02A22">
      <w:pPr>
        <w:rPr>
          <w:ins w:id="3826" w:author="DANIEL Charlotte A" w:date="2015-03-05T14:53:00Z"/>
          <w:rFonts w:ascii="Arial" w:hAnsi="Arial" w:cs="Arial"/>
          <w:color w:val="000000"/>
          <w:sz w:val="20"/>
        </w:rPr>
      </w:pPr>
      <w:ins w:id="3827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-Graphic Identification</w:t>
        </w:r>
        <w:r>
          <w:rPr>
            <w:rFonts w:ascii="Arial" w:hAnsi="Arial" w:cs="Arial"/>
            <w:color w:val="000000"/>
            <w:sz w:val="20"/>
          </w:rPr>
          <w:t>: The unique id for the standard sign graphic</w:t>
        </w:r>
      </w:ins>
    </w:p>
    <w:p w:rsidR="00B02A22" w:rsidRPr="004F2F0A" w:rsidRDefault="00B02A22" w:rsidP="00B02A22">
      <w:pPr>
        <w:rPr>
          <w:ins w:id="3828" w:author="DANIEL Charlotte A" w:date="2015-03-05T14:53:00Z"/>
          <w:rFonts w:ascii="Arial" w:hAnsi="Arial" w:cs="Arial"/>
          <w:color w:val="000000"/>
          <w:sz w:val="20"/>
        </w:rPr>
      </w:pPr>
      <w:ins w:id="3829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-Graphic Name</w:t>
        </w:r>
        <w:r>
          <w:rPr>
            <w:rFonts w:ascii="Arial" w:hAnsi="Arial" w:cs="Arial"/>
            <w:color w:val="000000"/>
            <w:sz w:val="20"/>
          </w:rPr>
          <w:t>: The short name of the graphic that is used to populate the value field of the domain</w:t>
        </w:r>
      </w:ins>
    </w:p>
    <w:p w:rsidR="00B02A22" w:rsidRPr="004F2F0A" w:rsidRDefault="00B02A22" w:rsidP="00B02A22">
      <w:pPr>
        <w:rPr>
          <w:ins w:id="3830" w:author="DANIEL Charlotte A" w:date="2015-03-05T14:53:00Z"/>
          <w:rFonts w:ascii="Arial" w:hAnsi="Arial" w:cs="Arial"/>
          <w:color w:val="000000"/>
          <w:sz w:val="20"/>
        </w:rPr>
      </w:pPr>
      <w:ins w:id="3831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-Graphic Path</w:t>
        </w:r>
        <w:r>
          <w:rPr>
            <w:rFonts w:ascii="Arial" w:hAnsi="Arial" w:cs="Arial"/>
            <w:color w:val="000000"/>
            <w:sz w:val="20"/>
          </w:rPr>
          <w:t>: The file path to the location of the sign graphic</w:t>
        </w:r>
      </w:ins>
    </w:p>
    <w:p w:rsidR="00B02A22" w:rsidRDefault="00B02A22" w:rsidP="00B02A22">
      <w:pPr>
        <w:rPr>
          <w:ins w:id="3832" w:author="DANIEL Charlotte A" w:date="2015-03-05T14:53:00Z"/>
          <w:rFonts w:ascii="Arial" w:hAnsi="Arial" w:cs="Arial"/>
          <w:color w:val="000000"/>
          <w:sz w:val="20"/>
        </w:rPr>
      </w:pPr>
    </w:p>
    <w:p w:rsidR="00B02A22" w:rsidRDefault="00B02A22" w:rsidP="00B02A22">
      <w:pPr>
        <w:rPr>
          <w:ins w:id="3833" w:author="DANIEL Charlotte A" w:date="2015-03-05T14:53:00Z"/>
          <w:rFonts w:ascii="Arial" w:hAnsi="Arial" w:cs="Arial"/>
          <w:color w:val="000000"/>
          <w:sz w:val="20"/>
        </w:rPr>
      </w:pPr>
      <w:ins w:id="3834" w:author="DANIEL Charlotte A" w:date="2015-03-05T14:53:00Z">
        <w:r w:rsidRPr="0020024D">
          <w:rPr>
            <w:b/>
          </w:rPr>
          <w:t>Asset:</w:t>
        </w:r>
        <w:r>
          <w:t xml:space="preserve">  </w:t>
        </w:r>
        <w:r>
          <w:rPr>
            <w:rFonts w:ascii="Arial" w:hAnsi="Arial" w:cs="Arial"/>
            <w:color w:val="000000"/>
            <w:sz w:val="20"/>
          </w:rPr>
          <w:t>Installations (SNIN) – Is the parent asset of SNSN, SNSU, and SNML.  It contains information about the installation</w:t>
        </w:r>
      </w:ins>
    </w:p>
    <w:p w:rsidR="00B02A22" w:rsidRDefault="00B02A22" w:rsidP="00B02A22">
      <w:pPr>
        <w:rPr>
          <w:ins w:id="3835" w:author="DANIEL Charlotte A" w:date="2015-03-05T14:53:00Z"/>
        </w:rPr>
      </w:pPr>
    </w:p>
    <w:p w:rsidR="00B02A22" w:rsidRPr="00B02A22" w:rsidRDefault="00B02A22" w:rsidP="00B02A22">
      <w:pPr>
        <w:rPr>
          <w:ins w:id="3836" w:author="DANIEL Charlotte A" w:date="2015-03-05T14:53:00Z"/>
          <w:b/>
          <w:rPrChange w:id="3837" w:author="DANIEL Charlotte A" w:date="2015-03-05T14:53:00Z">
            <w:rPr>
              <w:ins w:id="3838" w:author="DANIEL Charlotte A" w:date="2015-03-05T14:53:00Z"/>
            </w:rPr>
          </w:rPrChange>
        </w:rPr>
      </w:pPr>
      <w:ins w:id="3839" w:author="DANIEL Charlotte A" w:date="2015-03-05T14:53:00Z">
        <w:r w:rsidRPr="00B02A22">
          <w:rPr>
            <w:b/>
            <w:rPrChange w:id="3840" w:author="DANIEL Charlotte A" w:date="2015-03-05T14:53:00Z">
              <w:rPr/>
            </w:rPrChange>
          </w:rPr>
          <w:t xml:space="preserve">Attributes: </w:t>
        </w:r>
      </w:ins>
    </w:p>
    <w:p w:rsidR="00B02A22" w:rsidRPr="004F2F0A" w:rsidRDefault="00B02A22" w:rsidP="00B02A22">
      <w:pPr>
        <w:rPr>
          <w:ins w:id="3841" w:author="DANIEL Charlotte A" w:date="2015-03-05T14:53:00Z"/>
          <w:rFonts w:ascii="Arial" w:hAnsi="Arial" w:cs="Arial"/>
          <w:color w:val="000000"/>
          <w:sz w:val="20"/>
        </w:rPr>
      </w:pPr>
      <w:ins w:id="3842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-City Road Flag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370150">
          <w:rPr>
            <w:rFonts w:ascii="Arial" w:hAnsi="Arial" w:cs="Arial"/>
            <w:color w:val="000000"/>
            <w:sz w:val="20"/>
          </w:rPr>
          <w:t>Used to indicate that the sign is physically located on a City street.</w:t>
        </w:r>
      </w:ins>
    </w:p>
    <w:p w:rsidR="00B02A22" w:rsidRPr="004F2F0A" w:rsidRDefault="00B02A22" w:rsidP="00B02A22">
      <w:pPr>
        <w:rPr>
          <w:ins w:id="3843" w:author="DANIEL Charlotte A" w:date="2015-03-05T14:53:00Z"/>
          <w:rFonts w:ascii="Arial" w:hAnsi="Arial" w:cs="Arial"/>
          <w:color w:val="000000"/>
          <w:sz w:val="20"/>
        </w:rPr>
      </w:pPr>
      <w:ins w:id="3844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-County Road Flag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370150">
          <w:rPr>
            <w:rFonts w:ascii="Arial" w:hAnsi="Arial" w:cs="Arial"/>
            <w:color w:val="000000"/>
            <w:sz w:val="20"/>
          </w:rPr>
          <w:t>Used to indicate that the sign is physically located on a County street.</w:t>
        </w:r>
      </w:ins>
    </w:p>
    <w:p w:rsidR="00B02A22" w:rsidRPr="004F2F0A" w:rsidRDefault="00B02A22" w:rsidP="00B02A22">
      <w:pPr>
        <w:rPr>
          <w:ins w:id="3845" w:author="DANIEL Charlotte A" w:date="2015-03-05T14:53:00Z"/>
          <w:rFonts w:ascii="Arial" w:hAnsi="Arial" w:cs="Arial"/>
          <w:color w:val="000000"/>
          <w:sz w:val="20"/>
        </w:rPr>
      </w:pPr>
      <w:ins w:id="3846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lastRenderedPageBreak/>
          <w:t>-Distance from End of Pavement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370150">
          <w:rPr>
            <w:rFonts w:ascii="Arial" w:hAnsi="Arial" w:cs="Arial"/>
            <w:color w:val="000000"/>
            <w:sz w:val="20"/>
          </w:rPr>
          <w:t>Distance from End</w:t>
        </w:r>
        <w:r>
          <w:rPr>
            <w:rFonts w:ascii="Arial" w:hAnsi="Arial" w:cs="Arial"/>
            <w:color w:val="000000"/>
            <w:sz w:val="20"/>
          </w:rPr>
          <w:t xml:space="preserve"> </w:t>
        </w:r>
        <w:r w:rsidRPr="00370150">
          <w:rPr>
            <w:rFonts w:ascii="Arial" w:hAnsi="Arial" w:cs="Arial"/>
            <w:color w:val="000000"/>
            <w:sz w:val="20"/>
          </w:rPr>
          <w:t>Of</w:t>
        </w:r>
        <w:r>
          <w:rPr>
            <w:rFonts w:ascii="Arial" w:hAnsi="Arial" w:cs="Arial"/>
            <w:color w:val="000000"/>
            <w:sz w:val="20"/>
          </w:rPr>
          <w:t xml:space="preserve"> </w:t>
        </w:r>
        <w:r w:rsidRPr="00370150">
          <w:rPr>
            <w:rFonts w:ascii="Arial" w:hAnsi="Arial" w:cs="Arial"/>
            <w:color w:val="000000"/>
            <w:sz w:val="20"/>
          </w:rPr>
          <w:t>Pavement to support</w:t>
        </w:r>
      </w:ins>
    </w:p>
    <w:p w:rsidR="00B02A22" w:rsidRPr="004F2F0A" w:rsidRDefault="00B02A22" w:rsidP="00B02A22">
      <w:pPr>
        <w:rPr>
          <w:ins w:id="3847" w:author="DANIEL Charlotte A" w:date="2015-03-05T14:53:00Z"/>
          <w:rFonts w:ascii="Arial" w:hAnsi="Arial" w:cs="Arial"/>
          <w:color w:val="000000"/>
          <w:sz w:val="20"/>
        </w:rPr>
      </w:pPr>
      <w:ins w:id="3848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-Latitude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370150">
          <w:rPr>
            <w:rFonts w:ascii="Arial" w:hAnsi="Arial" w:cs="Arial"/>
            <w:color w:val="000000"/>
            <w:sz w:val="20"/>
          </w:rPr>
          <w:t>The Latitude location of the installation</w:t>
        </w:r>
      </w:ins>
    </w:p>
    <w:p w:rsidR="00B02A22" w:rsidRPr="004F2F0A" w:rsidRDefault="00B02A22" w:rsidP="00B02A22">
      <w:pPr>
        <w:rPr>
          <w:ins w:id="3849" w:author="DANIEL Charlotte A" w:date="2015-03-05T14:53:00Z"/>
          <w:rFonts w:ascii="Arial" w:hAnsi="Arial" w:cs="Arial"/>
          <w:color w:val="000000"/>
          <w:sz w:val="20"/>
        </w:rPr>
      </w:pPr>
      <w:ins w:id="3850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-Location Notes</w:t>
        </w:r>
        <w:r>
          <w:rPr>
            <w:rFonts w:ascii="Arial" w:hAnsi="Arial" w:cs="Arial"/>
            <w:color w:val="000000"/>
            <w:sz w:val="20"/>
          </w:rPr>
          <w:t>: F</w:t>
        </w:r>
        <w:r w:rsidRPr="00370150">
          <w:rPr>
            <w:rFonts w:ascii="Arial" w:hAnsi="Arial" w:cs="Arial"/>
            <w:color w:val="000000"/>
            <w:sz w:val="20"/>
          </w:rPr>
          <w:t xml:space="preserve">reeform </w:t>
        </w:r>
        <w:r>
          <w:rPr>
            <w:rFonts w:ascii="Arial" w:hAnsi="Arial" w:cs="Arial"/>
            <w:color w:val="000000"/>
            <w:sz w:val="20"/>
          </w:rPr>
          <w:t xml:space="preserve">location </w:t>
        </w:r>
        <w:r w:rsidRPr="00370150">
          <w:rPr>
            <w:rFonts w:ascii="Arial" w:hAnsi="Arial" w:cs="Arial"/>
            <w:color w:val="000000"/>
            <w:sz w:val="20"/>
          </w:rPr>
          <w:t>notes entered by the sign crew</w:t>
        </w:r>
      </w:ins>
    </w:p>
    <w:p w:rsidR="00B02A22" w:rsidRPr="004F2F0A" w:rsidRDefault="00B02A22" w:rsidP="00B02A22">
      <w:pPr>
        <w:rPr>
          <w:ins w:id="3851" w:author="DANIEL Charlotte A" w:date="2015-03-05T14:53:00Z"/>
          <w:rFonts w:ascii="Arial" w:hAnsi="Arial" w:cs="Arial"/>
          <w:color w:val="000000"/>
          <w:sz w:val="20"/>
        </w:rPr>
      </w:pPr>
      <w:ins w:id="3852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-Longitude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370150">
          <w:rPr>
            <w:rFonts w:ascii="Arial" w:hAnsi="Arial" w:cs="Arial"/>
            <w:color w:val="000000"/>
            <w:sz w:val="20"/>
          </w:rPr>
          <w:t>The Longitude location of the installation</w:t>
        </w:r>
      </w:ins>
    </w:p>
    <w:p w:rsidR="00B02A22" w:rsidRPr="004F2F0A" w:rsidRDefault="00B02A22" w:rsidP="00B02A22">
      <w:pPr>
        <w:rPr>
          <w:ins w:id="3853" w:author="DANIEL Charlotte A" w:date="2015-03-05T14:53:00Z"/>
          <w:rFonts w:ascii="Arial" w:hAnsi="Arial" w:cs="Arial"/>
          <w:color w:val="000000"/>
          <w:sz w:val="20"/>
        </w:rPr>
      </w:pPr>
      <w:ins w:id="3854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-Off Network Notes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370150">
          <w:rPr>
            <w:rFonts w:ascii="Arial" w:hAnsi="Arial" w:cs="Arial"/>
            <w:color w:val="000000"/>
            <w:sz w:val="20"/>
          </w:rPr>
          <w:t>Free-form text field for additional information about the installation when it is off network</w:t>
        </w:r>
      </w:ins>
    </w:p>
    <w:p w:rsidR="00B02A22" w:rsidRDefault="00B02A22" w:rsidP="00B02A22">
      <w:pPr>
        <w:rPr>
          <w:ins w:id="3855" w:author="DANIEL Charlotte A" w:date="2015-03-05T14:53:00Z"/>
          <w:rFonts w:ascii="Arial" w:hAnsi="Arial" w:cs="Arial"/>
          <w:color w:val="000000"/>
          <w:sz w:val="20"/>
        </w:rPr>
      </w:pPr>
    </w:p>
    <w:p w:rsidR="00B02A22" w:rsidRDefault="00B02A22" w:rsidP="00B02A22">
      <w:pPr>
        <w:rPr>
          <w:ins w:id="3856" w:author="DANIEL Charlotte A" w:date="2015-03-05T14:53:00Z"/>
          <w:rFonts w:ascii="Arial" w:hAnsi="Arial" w:cs="Arial"/>
          <w:color w:val="000000"/>
          <w:sz w:val="20"/>
        </w:rPr>
      </w:pPr>
      <w:ins w:id="3857" w:author="DANIEL Charlotte A" w:date="2015-03-05T14:53:00Z">
        <w:r w:rsidRPr="0020024D">
          <w:rPr>
            <w:b/>
          </w:rPr>
          <w:t>Asset:</w:t>
        </w:r>
        <w:r>
          <w:t xml:space="preserve">  </w:t>
        </w:r>
        <w:r w:rsidRPr="004F2F0A">
          <w:rPr>
            <w:rFonts w:ascii="Arial" w:hAnsi="Arial" w:cs="Arial"/>
            <w:color w:val="000000"/>
            <w:sz w:val="20"/>
          </w:rPr>
          <w:t>S</w:t>
        </w:r>
        <w:r>
          <w:rPr>
            <w:rFonts w:ascii="Arial" w:hAnsi="Arial" w:cs="Arial"/>
            <w:color w:val="000000"/>
            <w:sz w:val="20"/>
          </w:rPr>
          <w:t xml:space="preserve">ign </w:t>
        </w:r>
        <w:r w:rsidRPr="00781B9A">
          <w:rPr>
            <w:rFonts w:ascii="Arial" w:hAnsi="Arial" w:cs="Arial"/>
            <w:color w:val="000000"/>
            <w:sz w:val="20"/>
          </w:rPr>
          <w:t>Maintenance Log</w:t>
        </w:r>
        <w:r>
          <w:rPr>
            <w:rFonts w:ascii="Arial" w:hAnsi="Arial" w:cs="Arial"/>
            <w:color w:val="000000"/>
            <w:sz w:val="20"/>
          </w:rPr>
          <w:t xml:space="preserve"> (SNML) – Is a child asset of SNIN.  It contains maintenance </w:t>
        </w:r>
        <w:r w:rsidRPr="0020024D">
          <w:rPr>
            <w:rFonts w:ascii="Arial" w:hAnsi="Arial" w:cs="Arial"/>
            <w:color w:val="000000"/>
            <w:sz w:val="20"/>
          </w:rPr>
          <w:t>History Data on work done to the installation, signs, and support</w:t>
        </w:r>
        <w:r>
          <w:rPr>
            <w:rFonts w:ascii="Arial" w:hAnsi="Arial" w:cs="Arial"/>
            <w:color w:val="000000"/>
            <w:sz w:val="20"/>
          </w:rPr>
          <w:t>s</w:t>
        </w:r>
        <w:r w:rsidRPr="0020024D">
          <w:rPr>
            <w:rFonts w:ascii="Arial" w:hAnsi="Arial" w:cs="Arial"/>
            <w:color w:val="000000"/>
            <w:sz w:val="20"/>
          </w:rPr>
          <w:t>.</w:t>
        </w:r>
      </w:ins>
    </w:p>
    <w:p w:rsidR="00B02A22" w:rsidRDefault="00B02A22" w:rsidP="00B02A22">
      <w:pPr>
        <w:rPr>
          <w:ins w:id="3858" w:author="DANIEL Charlotte A" w:date="2015-03-05T14:53:00Z"/>
        </w:rPr>
      </w:pPr>
    </w:p>
    <w:p w:rsidR="00B02A22" w:rsidRPr="00B02A22" w:rsidRDefault="00B02A22" w:rsidP="00B02A22">
      <w:pPr>
        <w:rPr>
          <w:ins w:id="3859" w:author="DANIEL Charlotte A" w:date="2015-03-05T14:53:00Z"/>
          <w:b/>
          <w:rPrChange w:id="3860" w:author="DANIEL Charlotte A" w:date="2015-03-05T14:54:00Z">
            <w:rPr>
              <w:ins w:id="3861" w:author="DANIEL Charlotte A" w:date="2015-03-05T14:53:00Z"/>
            </w:rPr>
          </w:rPrChange>
        </w:rPr>
      </w:pPr>
      <w:ins w:id="3862" w:author="DANIEL Charlotte A" w:date="2015-03-05T14:53:00Z">
        <w:r w:rsidRPr="00B02A22">
          <w:rPr>
            <w:b/>
            <w:rPrChange w:id="3863" w:author="DANIEL Charlotte A" w:date="2015-03-05T14:54:00Z">
              <w:rPr/>
            </w:rPrChange>
          </w:rPr>
          <w:t xml:space="preserve">Attributes: </w:t>
        </w:r>
      </w:ins>
    </w:p>
    <w:p w:rsidR="00B02A22" w:rsidRPr="004F2F0A" w:rsidRDefault="00B02A22" w:rsidP="00B02A22">
      <w:pPr>
        <w:rPr>
          <w:ins w:id="3864" w:author="DANIEL Charlotte A" w:date="2015-03-05T14:53:00Z"/>
          <w:rFonts w:ascii="Arial" w:hAnsi="Arial" w:cs="Arial"/>
          <w:color w:val="000000"/>
          <w:sz w:val="20"/>
        </w:rPr>
      </w:pPr>
      <w:ins w:id="3865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-Accomplishments</w:t>
        </w:r>
        <w:r>
          <w:rPr>
            <w:rFonts w:ascii="Arial" w:hAnsi="Arial" w:cs="Arial"/>
            <w:color w:val="000000"/>
            <w:sz w:val="20"/>
          </w:rPr>
          <w:t>:</w:t>
        </w:r>
      </w:ins>
    </w:p>
    <w:p w:rsidR="00B02A22" w:rsidRPr="004F2F0A" w:rsidRDefault="00B02A22" w:rsidP="00B02A22">
      <w:pPr>
        <w:rPr>
          <w:ins w:id="3866" w:author="DANIEL Charlotte A" w:date="2015-03-05T14:53:00Z"/>
          <w:rFonts w:ascii="Arial" w:hAnsi="Arial" w:cs="Arial"/>
          <w:color w:val="000000"/>
          <w:sz w:val="20"/>
        </w:rPr>
      </w:pPr>
      <w:ins w:id="3867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-Action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The type of action that was taken at the installation - selected from a drop-down list</w:t>
        </w:r>
      </w:ins>
    </w:p>
    <w:p w:rsidR="00B02A22" w:rsidRPr="004F2F0A" w:rsidRDefault="00B02A22" w:rsidP="00B02A22">
      <w:pPr>
        <w:rPr>
          <w:ins w:id="3868" w:author="DANIEL Charlotte A" w:date="2015-03-05T14:53:00Z"/>
          <w:rFonts w:ascii="Arial" w:hAnsi="Arial" w:cs="Arial"/>
          <w:color w:val="000000"/>
          <w:sz w:val="20"/>
        </w:rPr>
      </w:pPr>
      <w:ins w:id="3869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-Cause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The type of cause that required action at the installation</w:t>
        </w:r>
      </w:ins>
    </w:p>
    <w:p w:rsidR="00B02A22" w:rsidRPr="004F2F0A" w:rsidRDefault="00B02A22" w:rsidP="00B02A22">
      <w:pPr>
        <w:rPr>
          <w:ins w:id="3870" w:author="DANIEL Charlotte A" w:date="2015-03-05T14:53:00Z"/>
          <w:rFonts w:ascii="Arial" w:hAnsi="Arial" w:cs="Arial"/>
          <w:color w:val="000000"/>
          <w:sz w:val="20"/>
        </w:rPr>
      </w:pPr>
      <w:ins w:id="3871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-Comments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Text field for additional information about the action that was taken</w:t>
        </w:r>
      </w:ins>
    </w:p>
    <w:p w:rsidR="00B02A22" w:rsidRPr="004F2F0A" w:rsidRDefault="00B02A22" w:rsidP="00B02A22">
      <w:pPr>
        <w:rPr>
          <w:ins w:id="3872" w:author="DANIEL Charlotte A" w:date="2015-03-05T14:53:00Z"/>
          <w:rFonts w:ascii="Arial" w:hAnsi="Arial" w:cs="Arial"/>
          <w:color w:val="000000"/>
          <w:sz w:val="20"/>
        </w:rPr>
      </w:pPr>
      <w:ins w:id="3873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-Crew Hours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The number of hours that the crew spent on the action at the installation</w:t>
        </w:r>
      </w:ins>
    </w:p>
    <w:p w:rsidR="00B02A22" w:rsidRPr="004F2F0A" w:rsidRDefault="00B02A22" w:rsidP="00B02A22">
      <w:pPr>
        <w:rPr>
          <w:ins w:id="3874" w:author="DANIEL Charlotte A" w:date="2015-03-05T14:53:00Z"/>
          <w:rFonts w:ascii="Arial" w:hAnsi="Arial" w:cs="Arial"/>
          <w:color w:val="000000"/>
          <w:sz w:val="20"/>
        </w:rPr>
      </w:pPr>
      <w:ins w:id="3875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-Equipment Hours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The number of hours that equipment was used to complete the action at the installation</w:t>
        </w:r>
      </w:ins>
    </w:p>
    <w:p w:rsidR="00B02A22" w:rsidRPr="004F2F0A" w:rsidRDefault="00B02A22" w:rsidP="00B02A22">
      <w:pPr>
        <w:rPr>
          <w:ins w:id="3876" w:author="DANIEL Charlotte A" w:date="2015-03-05T14:53:00Z"/>
          <w:rFonts w:ascii="Arial" w:hAnsi="Arial" w:cs="Arial"/>
          <w:color w:val="000000"/>
          <w:sz w:val="20"/>
        </w:rPr>
      </w:pPr>
      <w:ins w:id="3877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-Maintenance History Date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The date that work was performed on the installation, sign, or supports</w:t>
        </w:r>
      </w:ins>
    </w:p>
    <w:p w:rsidR="00B02A22" w:rsidRPr="004F2F0A" w:rsidRDefault="00B02A22" w:rsidP="00B02A22">
      <w:pPr>
        <w:rPr>
          <w:ins w:id="3878" w:author="DANIEL Charlotte A" w:date="2015-03-05T14:53:00Z"/>
          <w:rFonts w:ascii="Arial" w:hAnsi="Arial" w:cs="Arial"/>
          <w:color w:val="000000"/>
          <w:sz w:val="20"/>
        </w:rPr>
      </w:pPr>
      <w:ins w:id="3879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-Materials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Text field to list additional materials that were used</w:t>
        </w:r>
      </w:ins>
    </w:p>
    <w:p w:rsidR="00B02A22" w:rsidRPr="004F2F0A" w:rsidRDefault="00B02A22" w:rsidP="00B02A22">
      <w:pPr>
        <w:rPr>
          <w:ins w:id="3880" w:author="DANIEL Charlotte A" w:date="2015-03-05T14:53:00Z"/>
          <w:rFonts w:ascii="Arial" w:hAnsi="Arial" w:cs="Arial"/>
          <w:color w:val="000000"/>
          <w:sz w:val="20"/>
        </w:rPr>
      </w:pPr>
      <w:ins w:id="3881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-Responsible Person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The initials of the person that performed the action at the installation</w:t>
        </w:r>
      </w:ins>
    </w:p>
    <w:p w:rsidR="00B02A22" w:rsidRPr="004F2F0A" w:rsidRDefault="00B02A22" w:rsidP="00B02A22">
      <w:pPr>
        <w:rPr>
          <w:ins w:id="3882" w:author="DANIEL Charlotte A" w:date="2015-03-05T14:53:00Z"/>
          <w:rFonts w:ascii="Arial" w:hAnsi="Arial" w:cs="Arial"/>
          <w:color w:val="000000"/>
          <w:sz w:val="20"/>
        </w:rPr>
      </w:pPr>
      <w:ins w:id="3883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-Sign Details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 xml:space="preserve">The </w:t>
        </w:r>
        <w:r>
          <w:rPr>
            <w:rFonts w:ascii="Arial" w:hAnsi="Arial" w:cs="Arial"/>
            <w:color w:val="000000"/>
            <w:sz w:val="20"/>
          </w:rPr>
          <w:t xml:space="preserve">ID </w:t>
        </w:r>
        <w:r w:rsidRPr="00FB0676">
          <w:rPr>
            <w:rFonts w:ascii="Arial" w:hAnsi="Arial" w:cs="Arial"/>
            <w:color w:val="000000"/>
            <w:sz w:val="20"/>
          </w:rPr>
          <w:t>of the sign that was worked on</w:t>
        </w:r>
      </w:ins>
    </w:p>
    <w:p w:rsidR="00B02A22" w:rsidRPr="004F2F0A" w:rsidRDefault="00B02A22" w:rsidP="00B02A22">
      <w:pPr>
        <w:rPr>
          <w:ins w:id="3884" w:author="DANIEL Charlotte A" w:date="2015-03-05T14:53:00Z"/>
          <w:rFonts w:ascii="Arial" w:hAnsi="Arial" w:cs="Arial"/>
          <w:color w:val="000000"/>
          <w:sz w:val="20"/>
        </w:rPr>
      </w:pPr>
      <w:ins w:id="3885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-Sign Facing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The direction that the sign is facing (N,S,E,W)</w:t>
        </w:r>
      </w:ins>
    </w:p>
    <w:p w:rsidR="00B02A22" w:rsidRPr="004F2F0A" w:rsidRDefault="00B02A22" w:rsidP="00B02A22">
      <w:pPr>
        <w:rPr>
          <w:ins w:id="3886" w:author="DANIEL Charlotte A" w:date="2015-03-05T14:53:00Z"/>
          <w:rFonts w:ascii="Arial" w:hAnsi="Arial" w:cs="Arial"/>
          <w:color w:val="000000"/>
          <w:sz w:val="20"/>
        </w:rPr>
      </w:pPr>
      <w:ins w:id="3887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-Sign Legend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Legend or description of the sign</w:t>
        </w:r>
      </w:ins>
    </w:p>
    <w:p w:rsidR="00B02A22" w:rsidRPr="004F2F0A" w:rsidRDefault="00B02A22" w:rsidP="00B02A22">
      <w:pPr>
        <w:rPr>
          <w:ins w:id="3888" w:author="DANIEL Charlotte A" w:date="2015-03-05T14:53:00Z"/>
          <w:rFonts w:ascii="Arial" w:hAnsi="Arial" w:cs="Arial"/>
          <w:color w:val="000000"/>
          <w:sz w:val="20"/>
        </w:rPr>
      </w:pPr>
      <w:ins w:id="3889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</w:t>
        </w:r>
        <w:r>
          <w:rPr>
            <w:rFonts w:ascii="Arial" w:hAnsi="Arial" w:cs="Arial"/>
            <w:color w:val="000000"/>
            <w:sz w:val="20"/>
          </w:rPr>
          <w:t>Sign</w:t>
        </w:r>
        <w:r w:rsidRPr="004F2F0A">
          <w:rPr>
            <w:rFonts w:ascii="Arial" w:hAnsi="Arial" w:cs="Arial"/>
            <w:color w:val="000000"/>
            <w:sz w:val="20"/>
          </w:rPr>
          <w:t xml:space="preserve"> Size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The size of the sign that was worked on</w:t>
        </w:r>
      </w:ins>
    </w:p>
    <w:p w:rsidR="00B02A22" w:rsidRPr="004F2F0A" w:rsidRDefault="00B02A22" w:rsidP="00B02A22">
      <w:pPr>
        <w:rPr>
          <w:ins w:id="3890" w:author="DANIEL Charlotte A" w:date="2015-03-05T14:53:00Z"/>
          <w:rFonts w:ascii="Arial" w:hAnsi="Arial" w:cs="Arial"/>
          <w:color w:val="000000"/>
          <w:sz w:val="20"/>
        </w:rPr>
      </w:pPr>
      <w:ins w:id="3891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-Support Description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FB0676">
          <w:rPr>
            <w:rFonts w:ascii="Arial" w:hAnsi="Arial" w:cs="Arial"/>
            <w:color w:val="000000"/>
            <w:sz w:val="20"/>
          </w:rPr>
          <w:t>The description of the sign that was worked on</w:t>
        </w:r>
      </w:ins>
    </w:p>
    <w:p w:rsidR="00B02A22" w:rsidRDefault="00B02A22" w:rsidP="00B02A22">
      <w:pPr>
        <w:rPr>
          <w:ins w:id="3892" w:author="DANIEL Charlotte A" w:date="2015-03-05T14:53:00Z"/>
          <w:rFonts w:ascii="Arial" w:hAnsi="Arial" w:cs="Arial"/>
          <w:color w:val="000000"/>
          <w:sz w:val="20"/>
        </w:rPr>
      </w:pPr>
    </w:p>
    <w:p w:rsidR="00B02A22" w:rsidRDefault="00B02A22" w:rsidP="00B02A22">
      <w:pPr>
        <w:rPr>
          <w:ins w:id="3893" w:author="DANIEL Charlotte A" w:date="2015-03-05T14:53:00Z"/>
          <w:rFonts w:ascii="Arial" w:hAnsi="Arial" w:cs="Arial"/>
          <w:color w:val="000000"/>
          <w:sz w:val="20"/>
        </w:rPr>
      </w:pPr>
      <w:ins w:id="3894" w:author="DANIEL Charlotte A" w:date="2015-03-05T14:53:00Z">
        <w:r w:rsidRPr="0020024D">
          <w:rPr>
            <w:b/>
          </w:rPr>
          <w:t>Asset:</w:t>
        </w:r>
        <w:r>
          <w:t xml:space="preserve">  Installed </w:t>
        </w:r>
        <w:r>
          <w:rPr>
            <w:rFonts w:ascii="Arial" w:hAnsi="Arial" w:cs="Arial"/>
            <w:color w:val="000000"/>
            <w:sz w:val="20"/>
          </w:rPr>
          <w:t>Signs (SNSN) - Is a child asset of SNIN. It contains data for standard and custom signs that have been installed.</w:t>
        </w:r>
      </w:ins>
    </w:p>
    <w:p w:rsidR="00B02A22" w:rsidRDefault="00B02A22" w:rsidP="00B02A22">
      <w:pPr>
        <w:rPr>
          <w:ins w:id="3895" w:author="DANIEL Charlotte A" w:date="2015-03-05T14:53:00Z"/>
        </w:rPr>
      </w:pPr>
    </w:p>
    <w:p w:rsidR="00B02A22" w:rsidRPr="00B02A22" w:rsidRDefault="00B02A22" w:rsidP="00B02A22">
      <w:pPr>
        <w:rPr>
          <w:ins w:id="3896" w:author="DANIEL Charlotte A" w:date="2015-03-05T14:53:00Z"/>
          <w:b/>
          <w:rPrChange w:id="3897" w:author="DANIEL Charlotte A" w:date="2015-03-05T14:54:00Z">
            <w:rPr>
              <w:ins w:id="3898" w:author="DANIEL Charlotte A" w:date="2015-03-05T14:53:00Z"/>
            </w:rPr>
          </w:rPrChange>
        </w:rPr>
      </w:pPr>
      <w:ins w:id="3899" w:author="DANIEL Charlotte A" w:date="2015-03-05T14:53:00Z">
        <w:r w:rsidRPr="00B02A22">
          <w:rPr>
            <w:b/>
            <w:rPrChange w:id="3900" w:author="DANIEL Charlotte A" w:date="2015-03-05T14:54:00Z">
              <w:rPr/>
            </w:rPrChange>
          </w:rPr>
          <w:t xml:space="preserve">Attributes: </w:t>
        </w:r>
      </w:ins>
    </w:p>
    <w:p w:rsidR="00B02A22" w:rsidRPr="004F2F0A" w:rsidRDefault="00B02A22" w:rsidP="00B02A22">
      <w:pPr>
        <w:rPr>
          <w:ins w:id="3901" w:author="DANIEL Charlotte A" w:date="2015-03-05T14:53:00Z"/>
          <w:rFonts w:ascii="Arial" w:hAnsi="Arial" w:cs="Arial"/>
          <w:color w:val="000000"/>
          <w:sz w:val="20"/>
        </w:rPr>
      </w:pPr>
      <w:ins w:id="3902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-Custom Height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5F3C27">
          <w:rPr>
            <w:rFonts w:ascii="Arial" w:hAnsi="Arial" w:cs="Arial"/>
            <w:color w:val="000000"/>
            <w:sz w:val="20"/>
          </w:rPr>
          <w:t>The height of the sign</w:t>
        </w:r>
      </w:ins>
    </w:p>
    <w:p w:rsidR="00B02A22" w:rsidRPr="004F2F0A" w:rsidRDefault="00B02A22" w:rsidP="00B02A22">
      <w:pPr>
        <w:rPr>
          <w:ins w:id="3903" w:author="DANIEL Charlotte A" w:date="2015-03-05T14:53:00Z"/>
          <w:rFonts w:ascii="Arial" w:hAnsi="Arial" w:cs="Arial"/>
          <w:color w:val="000000"/>
          <w:sz w:val="20"/>
        </w:rPr>
      </w:pPr>
      <w:ins w:id="3904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-Custom Legend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9C2D6C">
          <w:rPr>
            <w:rFonts w:ascii="Arial" w:hAnsi="Arial" w:cs="Arial"/>
            <w:color w:val="000000"/>
            <w:sz w:val="20"/>
          </w:rPr>
          <w:t>The lines of text that are on the custom sign</w:t>
        </w:r>
        <w:r>
          <w:rPr>
            <w:rFonts w:ascii="Arial" w:hAnsi="Arial" w:cs="Arial"/>
            <w:color w:val="000000"/>
            <w:sz w:val="20"/>
          </w:rPr>
          <w:t xml:space="preserve"> that is installed</w:t>
        </w:r>
      </w:ins>
    </w:p>
    <w:p w:rsidR="00B02A22" w:rsidRPr="004F2F0A" w:rsidRDefault="00B02A22" w:rsidP="00B02A22">
      <w:pPr>
        <w:rPr>
          <w:ins w:id="3905" w:author="DANIEL Charlotte A" w:date="2015-03-05T14:53:00Z"/>
          <w:rFonts w:ascii="Arial" w:hAnsi="Arial" w:cs="Arial"/>
          <w:color w:val="000000"/>
          <w:sz w:val="20"/>
        </w:rPr>
      </w:pPr>
      <w:ins w:id="3906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-Custom Picture Path</w:t>
        </w:r>
        <w:r>
          <w:rPr>
            <w:rFonts w:ascii="Arial" w:hAnsi="Arial" w:cs="Arial"/>
            <w:color w:val="000000"/>
            <w:sz w:val="20"/>
          </w:rPr>
          <w:t>: The path where the photo of the custom sign is located on the computer</w:t>
        </w:r>
      </w:ins>
    </w:p>
    <w:p w:rsidR="00B02A22" w:rsidRPr="004F2F0A" w:rsidRDefault="00B02A22" w:rsidP="00B02A22">
      <w:pPr>
        <w:rPr>
          <w:ins w:id="3907" w:author="DANIEL Charlotte A" w:date="2015-03-05T14:53:00Z"/>
          <w:rFonts w:ascii="Arial" w:hAnsi="Arial" w:cs="Arial"/>
          <w:color w:val="000000"/>
          <w:sz w:val="20"/>
        </w:rPr>
      </w:pPr>
      <w:ins w:id="3908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-Custom Width</w:t>
        </w:r>
        <w:r>
          <w:rPr>
            <w:rFonts w:ascii="Arial" w:hAnsi="Arial" w:cs="Arial"/>
            <w:color w:val="000000"/>
            <w:sz w:val="20"/>
          </w:rPr>
          <w:t>:</w:t>
        </w:r>
        <w:r w:rsidRPr="005F3C27">
          <w:t xml:space="preserve"> </w:t>
        </w:r>
        <w:r w:rsidRPr="005F3C27">
          <w:rPr>
            <w:rFonts w:ascii="Arial" w:hAnsi="Arial" w:cs="Arial"/>
            <w:color w:val="000000"/>
            <w:sz w:val="20"/>
          </w:rPr>
          <w:t>The width of the sign</w:t>
        </w:r>
      </w:ins>
    </w:p>
    <w:p w:rsidR="00B02A22" w:rsidRPr="004F2F0A" w:rsidRDefault="00B02A22" w:rsidP="00B02A22">
      <w:pPr>
        <w:rPr>
          <w:ins w:id="3909" w:author="DANIEL Charlotte A" w:date="2015-03-05T14:53:00Z"/>
          <w:rFonts w:ascii="Arial" w:hAnsi="Arial" w:cs="Arial"/>
          <w:color w:val="000000"/>
          <w:sz w:val="20"/>
        </w:rPr>
      </w:pPr>
      <w:ins w:id="3910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-Estimate Replacement Date</w:t>
        </w:r>
        <w:r>
          <w:rPr>
            <w:rFonts w:ascii="Arial" w:hAnsi="Arial" w:cs="Arial"/>
            <w:color w:val="000000"/>
            <w:sz w:val="20"/>
          </w:rPr>
          <w:t>: The date the sign needs to be reviewed for replacement.  15 years from the date of installation</w:t>
        </w:r>
      </w:ins>
    </w:p>
    <w:p w:rsidR="00B02A22" w:rsidRPr="004F2F0A" w:rsidRDefault="00B02A22" w:rsidP="00B02A22">
      <w:pPr>
        <w:rPr>
          <w:ins w:id="3911" w:author="DANIEL Charlotte A" w:date="2015-03-05T14:53:00Z"/>
          <w:rFonts w:ascii="Arial" w:hAnsi="Arial" w:cs="Arial"/>
          <w:color w:val="000000"/>
          <w:sz w:val="20"/>
        </w:rPr>
      </w:pPr>
      <w:ins w:id="3912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-Facing Direction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9C2D6C">
          <w:rPr>
            <w:rFonts w:ascii="Arial" w:hAnsi="Arial" w:cs="Arial"/>
            <w:color w:val="000000"/>
            <w:sz w:val="20"/>
          </w:rPr>
          <w:t>The direction that the sign is facing (N,S,E,W)</w:t>
        </w:r>
      </w:ins>
    </w:p>
    <w:p w:rsidR="00B02A22" w:rsidRPr="004F2F0A" w:rsidRDefault="00B02A22" w:rsidP="00B02A22">
      <w:pPr>
        <w:rPr>
          <w:ins w:id="3913" w:author="DANIEL Charlotte A" w:date="2015-03-05T14:53:00Z"/>
          <w:rFonts w:ascii="Arial" w:hAnsi="Arial" w:cs="Arial"/>
          <w:color w:val="000000"/>
          <w:sz w:val="20"/>
        </w:rPr>
      </w:pPr>
      <w:ins w:id="3914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-Fail Flag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9C2D6C">
          <w:rPr>
            <w:rFonts w:ascii="Arial" w:hAnsi="Arial" w:cs="Arial"/>
            <w:color w:val="000000"/>
            <w:sz w:val="20"/>
          </w:rPr>
          <w:t>A checkbox that indicates if the sign has failed or not</w:t>
        </w:r>
      </w:ins>
    </w:p>
    <w:p w:rsidR="00B02A22" w:rsidRPr="004F2F0A" w:rsidRDefault="00B02A22" w:rsidP="00B02A22">
      <w:pPr>
        <w:rPr>
          <w:ins w:id="3915" w:author="DANIEL Charlotte A" w:date="2015-03-05T14:53:00Z"/>
          <w:rFonts w:ascii="Arial" w:hAnsi="Arial" w:cs="Arial"/>
          <w:color w:val="000000"/>
          <w:sz w:val="20"/>
        </w:rPr>
      </w:pPr>
      <w:ins w:id="3916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-Inspection Date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9C2D6C">
          <w:rPr>
            <w:rFonts w:ascii="Arial" w:hAnsi="Arial" w:cs="Arial"/>
            <w:color w:val="000000"/>
            <w:sz w:val="20"/>
          </w:rPr>
          <w:t>The date that the sign was inspected</w:t>
        </w:r>
      </w:ins>
    </w:p>
    <w:p w:rsidR="00B02A22" w:rsidRPr="004F2F0A" w:rsidRDefault="00B02A22" w:rsidP="00B02A22">
      <w:pPr>
        <w:rPr>
          <w:ins w:id="3917" w:author="DANIEL Charlotte A" w:date="2015-03-05T14:53:00Z"/>
          <w:rFonts w:ascii="Arial" w:hAnsi="Arial" w:cs="Arial"/>
          <w:color w:val="000000"/>
          <w:sz w:val="20"/>
        </w:rPr>
      </w:pPr>
      <w:ins w:id="3918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-Installation Date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9C2D6C">
          <w:rPr>
            <w:rFonts w:ascii="Arial" w:hAnsi="Arial" w:cs="Arial"/>
            <w:color w:val="000000"/>
            <w:sz w:val="20"/>
          </w:rPr>
          <w:t>The date that the sign was installed</w:t>
        </w:r>
      </w:ins>
    </w:p>
    <w:p w:rsidR="00B02A22" w:rsidRPr="004F2F0A" w:rsidRDefault="00B02A22" w:rsidP="00B02A22">
      <w:pPr>
        <w:rPr>
          <w:ins w:id="3919" w:author="DANIEL Charlotte A" w:date="2015-03-05T14:53:00Z"/>
          <w:rFonts w:ascii="Arial" w:hAnsi="Arial" w:cs="Arial"/>
          <w:color w:val="000000"/>
          <w:sz w:val="20"/>
        </w:rPr>
      </w:pPr>
      <w:ins w:id="3920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-Recycle Count</w:t>
        </w:r>
        <w:r>
          <w:rPr>
            <w:rFonts w:ascii="Arial" w:hAnsi="Arial" w:cs="Arial"/>
            <w:color w:val="000000"/>
            <w:sz w:val="20"/>
          </w:rPr>
          <w:t xml:space="preserve">: </w:t>
        </w:r>
      </w:ins>
    </w:p>
    <w:p w:rsidR="00B02A22" w:rsidRPr="004F2F0A" w:rsidRDefault="00B02A22" w:rsidP="00B02A22">
      <w:pPr>
        <w:rPr>
          <w:ins w:id="3921" w:author="DANIEL Charlotte A" w:date="2015-03-05T14:53:00Z"/>
          <w:rFonts w:ascii="Arial" w:hAnsi="Arial" w:cs="Arial"/>
          <w:color w:val="000000"/>
          <w:sz w:val="20"/>
        </w:rPr>
      </w:pPr>
      <w:ins w:id="3922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-SOI Flag</w:t>
        </w:r>
        <w:r>
          <w:rPr>
            <w:rFonts w:ascii="Arial" w:hAnsi="Arial" w:cs="Arial"/>
            <w:color w:val="000000"/>
            <w:sz w:val="20"/>
          </w:rPr>
          <w:t xml:space="preserve">: Indicates if the </w:t>
        </w:r>
        <w:r w:rsidRPr="005F3C27">
          <w:rPr>
            <w:rFonts w:ascii="Arial" w:hAnsi="Arial" w:cs="Arial"/>
            <w:color w:val="000000"/>
            <w:sz w:val="20"/>
          </w:rPr>
          <w:t>Storeroom Order Invoice</w:t>
        </w:r>
        <w:r>
          <w:rPr>
            <w:rFonts w:ascii="Arial" w:hAnsi="Arial" w:cs="Arial"/>
            <w:color w:val="000000"/>
            <w:sz w:val="20"/>
          </w:rPr>
          <w:t xml:space="preserve"> number is used </w:t>
        </w:r>
      </w:ins>
    </w:p>
    <w:p w:rsidR="00B02A22" w:rsidRPr="004F2F0A" w:rsidRDefault="00B02A22" w:rsidP="00B02A22">
      <w:pPr>
        <w:rPr>
          <w:ins w:id="3923" w:author="DANIEL Charlotte A" w:date="2015-03-05T14:53:00Z"/>
          <w:rFonts w:ascii="Arial" w:hAnsi="Arial" w:cs="Arial"/>
          <w:color w:val="000000"/>
          <w:sz w:val="20"/>
        </w:rPr>
      </w:pPr>
      <w:ins w:id="3924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-Sheeting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9C2D6C">
          <w:rPr>
            <w:rFonts w:ascii="Arial" w:hAnsi="Arial" w:cs="Arial"/>
            <w:color w:val="000000"/>
            <w:sz w:val="20"/>
          </w:rPr>
          <w:t>The quality/grade level of material that the sign is made out of</w:t>
        </w:r>
      </w:ins>
    </w:p>
    <w:p w:rsidR="00B02A22" w:rsidRPr="004F2F0A" w:rsidRDefault="00B02A22" w:rsidP="00B02A22">
      <w:pPr>
        <w:rPr>
          <w:ins w:id="3925" w:author="DANIEL Charlotte A" w:date="2015-03-05T14:53:00Z"/>
          <w:rFonts w:ascii="Arial" w:hAnsi="Arial" w:cs="Arial"/>
          <w:color w:val="000000"/>
          <w:sz w:val="20"/>
        </w:rPr>
      </w:pPr>
      <w:ins w:id="3926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-Sign Type</w:t>
        </w:r>
        <w:r>
          <w:rPr>
            <w:rFonts w:ascii="Arial" w:hAnsi="Arial" w:cs="Arial"/>
            <w:color w:val="000000"/>
            <w:sz w:val="20"/>
          </w:rPr>
          <w:t>: Indicates if the sign is Standard (S) or Custom (C)</w:t>
        </w:r>
      </w:ins>
    </w:p>
    <w:p w:rsidR="00B02A22" w:rsidRPr="004F2F0A" w:rsidRDefault="00B02A22" w:rsidP="00B02A22">
      <w:pPr>
        <w:rPr>
          <w:ins w:id="3927" w:author="DANIEL Charlotte A" w:date="2015-03-05T14:53:00Z"/>
          <w:rFonts w:ascii="Arial" w:hAnsi="Arial" w:cs="Arial"/>
          <w:color w:val="000000"/>
          <w:sz w:val="20"/>
        </w:rPr>
      </w:pPr>
      <w:ins w:id="3928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lastRenderedPageBreak/>
          <w:t>-Standard Sign Identification</w:t>
        </w:r>
        <w:r>
          <w:rPr>
            <w:rFonts w:ascii="Arial" w:hAnsi="Arial" w:cs="Arial"/>
            <w:color w:val="000000"/>
            <w:sz w:val="20"/>
          </w:rPr>
          <w:t>:  Short description of the standard sign that is installed.</w:t>
        </w:r>
      </w:ins>
    </w:p>
    <w:p w:rsidR="00B02A22" w:rsidRPr="004F2F0A" w:rsidRDefault="00B02A22" w:rsidP="00B02A22">
      <w:pPr>
        <w:rPr>
          <w:ins w:id="3929" w:author="DANIEL Charlotte A" w:date="2015-03-05T14:53:00Z"/>
          <w:rFonts w:ascii="Arial" w:hAnsi="Arial" w:cs="Arial"/>
          <w:color w:val="000000"/>
          <w:sz w:val="20"/>
        </w:rPr>
      </w:pPr>
      <w:ins w:id="3930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-Substrate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9C2D6C">
          <w:rPr>
            <w:rFonts w:ascii="Arial" w:hAnsi="Arial" w:cs="Arial"/>
            <w:color w:val="000000"/>
            <w:sz w:val="20"/>
          </w:rPr>
          <w:t>The Type of material that the sign is made out of</w:t>
        </w:r>
      </w:ins>
    </w:p>
    <w:p w:rsidR="00B02A22" w:rsidRDefault="00B02A22" w:rsidP="00B02A22">
      <w:pPr>
        <w:rPr>
          <w:ins w:id="3931" w:author="DANIEL Charlotte A" w:date="2015-03-05T14:53:00Z"/>
          <w:rFonts w:ascii="Arial" w:hAnsi="Arial" w:cs="Arial"/>
          <w:color w:val="000000"/>
          <w:sz w:val="20"/>
        </w:rPr>
      </w:pPr>
    </w:p>
    <w:p w:rsidR="00B02A22" w:rsidRDefault="00B02A22" w:rsidP="00B02A22">
      <w:pPr>
        <w:rPr>
          <w:ins w:id="3932" w:author="DANIEL Charlotte A" w:date="2015-03-05T14:53:00Z"/>
          <w:rFonts w:ascii="Arial" w:hAnsi="Arial" w:cs="Arial"/>
          <w:color w:val="000000"/>
          <w:sz w:val="20"/>
        </w:rPr>
      </w:pPr>
      <w:ins w:id="3933" w:author="DANIEL Charlotte A" w:date="2015-03-05T14:53:00Z">
        <w:r w:rsidRPr="0020024D">
          <w:rPr>
            <w:b/>
          </w:rPr>
          <w:t>Asset:</w:t>
        </w:r>
        <w:r>
          <w:t xml:space="preserve">  Installed </w:t>
        </w:r>
        <w:r w:rsidRPr="004F2F0A">
          <w:rPr>
            <w:rFonts w:ascii="Arial" w:hAnsi="Arial" w:cs="Arial"/>
            <w:color w:val="000000"/>
            <w:sz w:val="20"/>
          </w:rPr>
          <w:t>S</w:t>
        </w:r>
        <w:r>
          <w:rPr>
            <w:rFonts w:ascii="Arial" w:hAnsi="Arial" w:cs="Arial"/>
            <w:color w:val="000000"/>
            <w:sz w:val="20"/>
          </w:rPr>
          <w:t xml:space="preserve">ign Supports (SNSU) – Is a child asset of SNIN. The sign supports that are installed </w:t>
        </w:r>
      </w:ins>
    </w:p>
    <w:p w:rsidR="00B02A22" w:rsidRDefault="00B02A22" w:rsidP="00B02A22">
      <w:pPr>
        <w:rPr>
          <w:ins w:id="3934" w:author="DANIEL Charlotte A" w:date="2015-03-05T14:53:00Z"/>
        </w:rPr>
      </w:pPr>
    </w:p>
    <w:p w:rsidR="00B02A22" w:rsidRPr="00B02A22" w:rsidRDefault="00B02A22" w:rsidP="00B02A22">
      <w:pPr>
        <w:rPr>
          <w:ins w:id="3935" w:author="DANIEL Charlotte A" w:date="2015-03-05T14:53:00Z"/>
          <w:b/>
          <w:rPrChange w:id="3936" w:author="DANIEL Charlotte A" w:date="2015-03-05T14:54:00Z">
            <w:rPr>
              <w:ins w:id="3937" w:author="DANIEL Charlotte A" w:date="2015-03-05T14:53:00Z"/>
            </w:rPr>
          </w:rPrChange>
        </w:rPr>
      </w:pPr>
      <w:ins w:id="3938" w:author="DANIEL Charlotte A" w:date="2015-03-05T14:53:00Z">
        <w:r w:rsidRPr="00B02A22">
          <w:rPr>
            <w:b/>
            <w:rPrChange w:id="3939" w:author="DANIEL Charlotte A" w:date="2015-03-05T14:54:00Z">
              <w:rPr/>
            </w:rPrChange>
          </w:rPr>
          <w:t xml:space="preserve">Attributes: </w:t>
        </w:r>
      </w:ins>
    </w:p>
    <w:p w:rsidR="00B02A22" w:rsidRPr="004F2F0A" w:rsidRDefault="00B02A22" w:rsidP="00B02A22">
      <w:pPr>
        <w:rPr>
          <w:ins w:id="3940" w:author="DANIEL Charlotte A" w:date="2015-03-05T14:53:00Z"/>
          <w:rFonts w:ascii="Arial" w:hAnsi="Arial" w:cs="Arial"/>
          <w:color w:val="000000"/>
          <w:sz w:val="20"/>
        </w:rPr>
      </w:pPr>
      <w:ins w:id="3941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-Installation Date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B013AE">
          <w:rPr>
            <w:rFonts w:ascii="Arial" w:hAnsi="Arial" w:cs="Arial"/>
            <w:color w:val="000000"/>
            <w:sz w:val="20"/>
          </w:rPr>
          <w:t>The date that the support was installed</w:t>
        </w:r>
      </w:ins>
    </w:p>
    <w:p w:rsidR="00B02A22" w:rsidRPr="004F2F0A" w:rsidRDefault="00B02A22" w:rsidP="00B02A22">
      <w:pPr>
        <w:rPr>
          <w:ins w:id="3942" w:author="DANIEL Charlotte A" w:date="2015-03-05T14:53:00Z"/>
          <w:rFonts w:ascii="Arial" w:hAnsi="Arial" w:cs="Arial"/>
          <w:color w:val="000000"/>
          <w:sz w:val="20"/>
        </w:rPr>
      </w:pPr>
      <w:ins w:id="3943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-Number of Supports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B013AE">
          <w:rPr>
            <w:rFonts w:ascii="Arial" w:hAnsi="Arial" w:cs="Arial"/>
            <w:color w:val="000000"/>
            <w:sz w:val="20"/>
          </w:rPr>
          <w:t>The number of supports at the installation</w:t>
        </w:r>
      </w:ins>
    </w:p>
    <w:p w:rsidR="00B02A22" w:rsidRPr="004F2F0A" w:rsidRDefault="00B02A22" w:rsidP="00B02A22">
      <w:pPr>
        <w:rPr>
          <w:ins w:id="3944" w:author="DANIEL Charlotte A" w:date="2015-03-05T14:53:00Z"/>
          <w:rFonts w:ascii="Arial" w:hAnsi="Arial" w:cs="Arial"/>
          <w:color w:val="000000"/>
          <w:sz w:val="20"/>
        </w:rPr>
      </w:pPr>
      <w:ins w:id="3945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-Support Type</w:t>
        </w:r>
        <w:r>
          <w:rPr>
            <w:rFonts w:ascii="Arial" w:hAnsi="Arial" w:cs="Arial"/>
            <w:color w:val="000000"/>
            <w:sz w:val="20"/>
          </w:rPr>
          <w:t>: The abbreviated description of the support</w:t>
        </w:r>
      </w:ins>
    </w:p>
    <w:p w:rsidR="00B02A22" w:rsidRDefault="00B02A22" w:rsidP="00B02A22">
      <w:pPr>
        <w:rPr>
          <w:ins w:id="3946" w:author="DANIEL Charlotte A" w:date="2015-03-05T14:53:00Z"/>
          <w:rFonts w:ascii="Arial" w:hAnsi="Arial" w:cs="Arial"/>
          <w:color w:val="000000"/>
          <w:sz w:val="20"/>
        </w:rPr>
      </w:pPr>
    </w:p>
    <w:p w:rsidR="00B02A22" w:rsidRDefault="00B02A22" w:rsidP="00B02A22">
      <w:pPr>
        <w:rPr>
          <w:ins w:id="3947" w:author="DANIEL Charlotte A" w:date="2015-03-05T14:53:00Z"/>
          <w:rFonts w:ascii="Arial" w:hAnsi="Arial" w:cs="Arial"/>
          <w:color w:val="000000"/>
          <w:sz w:val="20"/>
        </w:rPr>
      </w:pPr>
      <w:ins w:id="3948" w:author="DANIEL Charlotte A" w:date="2015-03-05T14:53:00Z">
        <w:r w:rsidRPr="0020024D">
          <w:rPr>
            <w:b/>
          </w:rPr>
          <w:t>Asset:</w:t>
        </w:r>
        <w:r>
          <w:t xml:space="preserve">  Available Sign </w:t>
        </w:r>
        <w:r w:rsidRPr="004F2F0A">
          <w:rPr>
            <w:rFonts w:ascii="Arial" w:hAnsi="Arial" w:cs="Arial"/>
            <w:color w:val="000000"/>
            <w:sz w:val="20"/>
          </w:rPr>
          <w:t>S</w:t>
        </w:r>
        <w:r>
          <w:rPr>
            <w:rFonts w:ascii="Arial" w:hAnsi="Arial" w:cs="Arial"/>
            <w:color w:val="000000"/>
            <w:sz w:val="20"/>
          </w:rPr>
          <w:t xml:space="preserve">upports (SUPP) – Is an </w:t>
        </w:r>
        <w:proofErr w:type="spellStart"/>
        <w:r>
          <w:rPr>
            <w:rFonts w:ascii="Arial" w:hAnsi="Arial" w:cs="Arial"/>
            <w:color w:val="000000"/>
            <w:sz w:val="20"/>
          </w:rPr>
          <w:t>unlocated</w:t>
        </w:r>
        <w:proofErr w:type="spellEnd"/>
        <w:r>
          <w:rPr>
            <w:rFonts w:ascii="Arial" w:hAnsi="Arial" w:cs="Arial"/>
            <w:color w:val="000000"/>
            <w:sz w:val="20"/>
          </w:rPr>
          <w:t xml:space="preserve"> asset that contains a l</w:t>
        </w:r>
        <w:r w:rsidRPr="0020024D">
          <w:rPr>
            <w:rFonts w:ascii="Arial" w:hAnsi="Arial" w:cs="Arial"/>
            <w:color w:val="000000"/>
            <w:sz w:val="20"/>
          </w:rPr>
          <w:t>ist of all available support types and sizes</w:t>
        </w:r>
        <w:r>
          <w:rPr>
            <w:rFonts w:ascii="Arial" w:hAnsi="Arial" w:cs="Arial"/>
            <w:color w:val="000000"/>
            <w:sz w:val="20"/>
          </w:rPr>
          <w:t xml:space="preserve"> that is used to populate the SIGN_SUPP domain.</w:t>
        </w:r>
      </w:ins>
    </w:p>
    <w:p w:rsidR="00B02A22" w:rsidRDefault="00B02A22" w:rsidP="00B02A22">
      <w:pPr>
        <w:rPr>
          <w:ins w:id="3949" w:author="DANIEL Charlotte A" w:date="2015-03-05T14:53:00Z"/>
        </w:rPr>
      </w:pPr>
    </w:p>
    <w:p w:rsidR="00B02A22" w:rsidRPr="00B02A22" w:rsidRDefault="00B02A22" w:rsidP="00B02A22">
      <w:pPr>
        <w:rPr>
          <w:ins w:id="3950" w:author="DANIEL Charlotte A" w:date="2015-03-05T14:53:00Z"/>
          <w:b/>
          <w:rPrChange w:id="3951" w:author="DANIEL Charlotte A" w:date="2015-03-05T14:54:00Z">
            <w:rPr>
              <w:ins w:id="3952" w:author="DANIEL Charlotte A" w:date="2015-03-05T14:53:00Z"/>
            </w:rPr>
          </w:rPrChange>
        </w:rPr>
      </w:pPr>
      <w:ins w:id="3953" w:author="DANIEL Charlotte A" w:date="2015-03-05T14:53:00Z">
        <w:r w:rsidRPr="00B02A22">
          <w:rPr>
            <w:b/>
            <w:rPrChange w:id="3954" w:author="DANIEL Charlotte A" w:date="2015-03-05T14:54:00Z">
              <w:rPr/>
            </w:rPrChange>
          </w:rPr>
          <w:t xml:space="preserve">Attributes: </w:t>
        </w:r>
      </w:ins>
    </w:p>
    <w:p w:rsidR="00B02A22" w:rsidRDefault="00B02A22" w:rsidP="00B02A22">
      <w:pPr>
        <w:rPr>
          <w:ins w:id="3955" w:author="DANIEL Charlotte A" w:date="2015-03-05T14:53:00Z"/>
          <w:rFonts w:ascii="Arial" w:hAnsi="Arial" w:cs="Arial"/>
          <w:color w:val="000000"/>
          <w:sz w:val="20"/>
        </w:rPr>
      </w:pPr>
      <w:ins w:id="3956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-Support Type</w:t>
        </w:r>
        <w:r>
          <w:rPr>
            <w:rFonts w:ascii="Arial" w:hAnsi="Arial" w:cs="Arial"/>
            <w:color w:val="000000"/>
            <w:sz w:val="20"/>
          </w:rPr>
          <w:t>: The abbreviated description of the support that becomes the domain value.</w:t>
        </w:r>
      </w:ins>
    </w:p>
    <w:p w:rsidR="00B02A22" w:rsidRPr="004F2F0A" w:rsidRDefault="00B02A22" w:rsidP="00B02A22">
      <w:pPr>
        <w:rPr>
          <w:ins w:id="3957" w:author="DANIEL Charlotte A" w:date="2015-03-05T14:53:00Z"/>
          <w:rFonts w:ascii="Arial" w:hAnsi="Arial" w:cs="Arial"/>
          <w:color w:val="000000"/>
          <w:sz w:val="20"/>
        </w:rPr>
      </w:pPr>
      <w:ins w:id="3958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-Support Description</w:t>
        </w:r>
        <w:r>
          <w:rPr>
            <w:rFonts w:ascii="Arial" w:hAnsi="Arial" w:cs="Arial"/>
            <w:color w:val="000000"/>
            <w:sz w:val="20"/>
          </w:rPr>
          <w:t>:  The full description of the support type and size.</w:t>
        </w:r>
      </w:ins>
    </w:p>
    <w:p w:rsidR="00B02A22" w:rsidRPr="004F2F0A" w:rsidRDefault="00B02A22" w:rsidP="00B02A22">
      <w:pPr>
        <w:rPr>
          <w:ins w:id="3959" w:author="DANIEL Charlotte A" w:date="2015-03-05T14:53:00Z"/>
          <w:rFonts w:ascii="Arial" w:hAnsi="Arial" w:cs="Arial"/>
          <w:color w:val="000000"/>
          <w:sz w:val="20"/>
        </w:rPr>
      </w:pPr>
      <w:ins w:id="3960" w:author="DANIEL Charlotte A" w:date="2015-03-05T14:53:00Z">
        <w:r w:rsidRPr="004F2F0A">
          <w:rPr>
            <w:rFonts w:ascii="Arial" w:hAnsi="Arial" w:cs="Arial"/>
            <w:color w:val="000000"/>
            <w:sz w:val="20"/>
          </w:rPr>
          <w:t>-MMS Number</w:t>
        </w:r>
        <w:r>
          <w:rPr>
            <w:rFonts w:ascii="Arial" w:hAnsi="Arial" w:cs="Arial"/>
            <w:color w:val="000000"/>
            <w:sz w:val="20"/>
          </w:rPr>
          <w:t xml:space="preserve">: </w:t>
        </w:r>
        <w:r w:rsidRPr="0080143C">
          <w:rPr>
            <w:rFonts w:ascii="Arial" w:hAnsi="Arial" w:cs="Arial"/>
            <w:color w:val="000000"/>
            <w:sz w:val="20"/>
          </w:rPr>
          <w:t>Materials Management System Sign number</w:t>
        </w:r>
      </w:ins>
    </w:p>
    <w:p w:rsidR="00B02A22" w:rsidRPr="004F2F0A" w:rsidRDefault="00B02A22" w:rsidP="00B02A22">
      <w:pPr>
        <w:rPr>
          <w:ins w:id="3961" w:author="DANIEL Charlotte A" w:date="2015-03-05T14:53:00Z"/>
          <w:rFonts w:ascii="Arial" w:hAnsi="Arial" w:cs="Arial"/>
          <w:color w:val="000000"/>
          <w:sz w:val="20"/>
        </w:rPr>
      </w:pPr>
    </w:p>
    <w:p w:rsidR="00B02A22" w:rsidRDefault="00B02A22" w:rsidP="00B02A22">
      <w:pPr>
        <w:rPr>
          <w:ins w:id="3962" w:author="DANIEL Charlotte A" w:date="2015-03-05T14:53:00Z"/>
        </w:rPr>
      </w:pPr>
    </w:p>
    <w:p w:rsidR="00B02A22" w:rsidRPr="00716CDF" w:rsidRDefault="00B02A22">
      <w:pPr>
        <w:rPr>
          <w:ins w:id="3963" w:author="DANIEL Charlotte A" w:date="2015-03-05T14:52:00Z"/>
        </w:rPr>
        <w:pPrChange w:id="3964" w:author="DANIEL Charlotte A" w:date="2015-03-05T14:53:00Z">
          <w:pPr>
            <w:pStyle w:val="Heading1"/>
          </w:pPr>
        </w:pPrChange>
      </w:pPr>
    </w:p>
    <w:p w:rsidR="00B02A22" w:rsidRDefault="00B02A22" w:rsidP="00F34B04"/>
    <w:sectPr w:rsidR="00B02A22" w:rsidSect="00444DAA"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D31" w:rsidRDefault="000B6D31">
      <w:r>
        <w:separator/>
      </w:r>
    </w:p>
  </w:endnote>
  <w:endnote w:type="continuationSeparator" w:id="0">
    <w:p w:rsidR="000B6D31" w:rsidRDefault="000B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Default="000B6D31" w:rsidP="007A25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6D31" w:rsidRDefault="000B6D31" w:rsidP="007A259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Default="000B6D31">
    <w:pPr>
      <w:pStyle w:val="Footer"/>
      <w:jc w:val="right"/>
    </w:pPr>
  </w:p>
  <w:p w:rsidR="000B6D31" w:rsidRPr="00810B83" w:rsidRDefault="000B6D31" w:rsidP="00810B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29062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B6D31" w:rsidRDefault="000B6D31">
            <w:pPr>
              <w:pStyle w:val="Footer"/>
              <w:jc w:val="right"/>
            </w:pPr>
            <w:r>
              <w:ptab w:relativeTo="margin" w:alignment="center" w:leader="none"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B5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B5B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B6D31" w:rsidRPr="00810B83" w:rsidRDefault="000B6D31" w:rsidP="00800A34">
    <w:pPr>
      <w:pStyle w:val="Footer"/>
      <w:tabs>
        <w:tab w:val="clear" w:pos="4320"/>
        <w:tab w:val="clear" w:pos="8640"/>
        <w:tab w:val="left" w:pos="243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D31" w:rsidRDefault="000B6D31">
      <w:r>
        <w:separator/>
      </w:r>
    </w:p>
  </w:footnote>
  <w:footnote w:type="continuationSeparator" w:id="0">
    <w:p w:rsidR="000B6D31" w:rsidRDefault="000B6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304" w:author="DANIEL Charlotte A" w:date="2015-03-06T08:47:00Z">
      <w:r w:rsidR="00246B5B">
        <w:rPr>
          <w:i/>
          <w:noProof/>
          <w:u w:val="single"/>
        </w:rPr>
        <w:t>March 6, 2015</w:t>
      </w:r>
    </w:ins>
    <w:del w:id="305" w:author="DANIEL Charlotte A" w:date="2014-12-05T08:35:00Z">
      <w:r w:rsidDel="00C4596E">
        <w:rPr>
          <w:i/>
          <w:noProof/>
          <w:u w:val="single"/>
        </w:rPr>
        <w:delText>December 4, 2014</w:delText>
      </w:r>
    </w:del>
    <w:r w:rsidRPr="00051A87">
      <w:rPr>
        <w:i/>
        <w:u w:val="single"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2339" w:author="DANIEL Charlotte A" w:date="2015-03-06T08:47:00Z">
      <w:r w:rsidR="00246B5B">
        <w:rPr>
          <w:i/>
          <w:noProof/>
          <w:u w:val="single"/>
        </w:rPr>
        <w:t>March 6, 2015</w:t>
      </w:r>
    </w:ins>
    <w:del w:id="2340" w:author="DANIEL Charlotte A" w:date="2015-02-24T07:29:00Z">
      <w:r w:rsidDel="000E64AC">
        <w:rPr>
          <w:i/>
          <w:noProof/>
          <w:u w:val="single"/>
        </w:rPr>
        <w:delText>February 17, 2015</w:delText>
      </w:r>
    </w:del>
    <w:r w:rsidRPr="00051A87">
      <w:rPr>
        <w:i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718" w:author="DANIEL Charlotte A" w:date="2015-03-06T08:47:00Z">
      <w:r w:rsidR="00246B5B">
        <w:rPr>
          <w:i/>
          <w:noProof/>
          <w:u w:val="single"/>
        </w:rPr>
        <w:t>March 6, 2015</w:t>
      </w:r>
    </w:ins>
    <w:del w:id="719" w:author="DANIEL Charlotte A" w:date="2014-12-05T08:35:00Z">
      <w:r w:rsidDel="00C4596E">
        <w:rPr>
          <w:i/>
          <w:noProof/>
          <w:u w:val="single"/>
        </w:rPr>
        <w:delText>December 4, 2014</w:delText>
      </w:r>
    </w:del>
    <w:r w:rsidRPr="00051A87">
      <w:rPr>
        <w:i/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1184" w:author="DANIEL Charlotte A" w:date="2015-03-06T08:47:00Z">
      <w:r w:rsidR="00246B5B">
        <w:rPr>
          <w:i/>
          <w:noProof/>
          <w:u w:val="single"/>
        </w:rPr>
        <w:t>March 6, 2015</w:t>
      </w:r>
    </w:ins>
    <w:del w:id="1185" w:author="DANIEL Charlotte A" w:date="2014-12-05T08:35:00Z">
      <w:r w:rsidDel="00C4596E">
        <w:rPr>
          <w:i/>
          <w:noProof/>
          <w:u w:val="single"/>
        </w:rPr>
        <w:delText>December 4, 2014</w:delText>
      </w:r>
    </w:del>
    <w:r w:rsidRPr="00051A87">
      <w:rPr>
        <w:i/>
        <w:u w:val="single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1345" w:author="DANIEL Charlotte A" w:date="2015-03-06T08:47:00Z">
      <w:r w:rsidR="00246B5B">
        <w:rPr>
          <w:i/>
          <w:noProof/>
          <w:u w:val="single"/>
        </w:rPr>
        <w:t>March 6, 2015</w:t>
      </w:r>
    </w:ins>
    <w:del w:id="1346" w:author="DANIEL Charlotte A" w:date="2014-12-05T08:35:00Z">
      <w:r w:rsidDel="00C4596E">
        <w:rPr>
          <w:i/>
          <w:noProof/>
          <w:u w:val="single"/>
        </w:rPr>
        <w:delText>December 4, 2014</w:delText>
      </w:r>
    </w:del>
    <w:r w:rsidRPr="00051A87">
      <w:rPr>
        <w:i/>
        <w:u w:val="single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1445" w:author="DANIEL Charlotte A" w:date="2015-03-06T08:47:00Z">
      <w:r w:rsidR="00246B5B">
        <w:rPr>
          <w:i/>
          <w:noProof/>
          <w:u w:val="single"/>
        </w:rPr>
        <w:t>March 6, 2015</w:t>
      </w:r>
    </w:ins>
    <w:del w:id="1446" w:author="DANIEL Charlotte A" w:date="2014-12-05T08:35:00Z">
      <w:r w:rsidDel="00C4596E">
        <w:rPr>
          <w:i/>
          <w:noProof/>
          <w:u w:val="single"/>
        </w:rPr>
        <w:delText>December 4, 2014</w:delText>
      </w:r>
    </w:del>
    <w:r w:rsidRPr="00051A87">
      <w:rPr>
        <w:i/>
        <w:u w:val="single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1579" w:author="DANIEL Charlotte A" w:date="2015-03-06T08:47:00Z">
      <w:r w:rsidR="00246B5B">
        <w:rPr>
          <w:i/>
          <w:noProof/>
          <w:u w:val="single"/>
        </w:rPr>
        <w:t>March 6, 2015</w:t>
      </w:r>
    </w:ins>
    <w:del w:id="1580" w:author="DANIEL Charlotte A" w:date="2015-02-05T10:11:00Z">
      <w:r w:rsidDel="00281622">
        <w:rPr>
          <w:i/>
          <w:noProof/>
          <w:u w:val="single"/>
        </w:rPr>
        <w:delText>February 4, 2015</w:delText>
      </w:r>
    </w:del>
    <w:r w:rsidRPr="00051A87">
      <w:rPr>
        <w:i/>
        <w:u w:val="single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1817" w:author="DANIEL Charlotte A" w:date="2015-03-06T08:47:00Z">
      <w:r w:rsidR="00246B5B">
        <w:rPr>
          <w:i/>
          <w:noProof/>
          <w:u w:val="single"/>
        </w:rPr>
        <w:t>March 6, 2015</w:t>
      </w:r>
    </w:ins>
    <w:del w:id="1818" w:author="DANIEL Charlotte A" w:date="2014-12-05T08:35:00Z">
      <w:r w:rsidDel="00C4596E">
        <w:rPr>
          <w:i/>
          <w:noProof/>
          <w:u w:val="single"/>
        </w:rPr>
        <w:delText>December 4, 2014</w:delText>
      </w:r>
    </w:del>
    <w:r w:rsidRPr="00051A87">
      <w:rPr>
        <w:i/>
        <w:u w:val="single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1942" w:author="DANIEL Charlotte A" w:date="2015-03-06T08:47:00Z">
      <w:r w:rsidR="00246B5B">
        <w:rPr>
          <w:i/>
          <w:noProof/>
          <w:u w:val="single"/>
        </w:rPr>
        <w:t>March 6, 2015</w:t>
      </w:r>
    </w:ins>
    <w:del w:id="1943" w:author="DANIEL Charlotte A" w:date="2015-02-06T08:08:00Z">
      <w:r w:rsidDel="00BB41CF">
        <w:rPr>
          <w:i/>
          <w:noProof/>
          <w:u w:val="single"/>
        </w:rPr>
        <w:delText>February 5, 2015</w:delText>
      </w:r>
    </w:del>
    <w:r w:rsidRPr="00051A87">
      <w:rPr>
        <w:i/>
        <w:u w:val="single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D31" w:rsidRPr="00051A87" w:rsidRDefault="000B6D31">
    <w:pPr>
      <w:pStyle w:val="Header"/>
      <w:rPr>
        <w:i/>
        <w:u w:val="single"/>
      </w:rPr>
    </w:pPr>
    <w:r>
      <w:rPr>
        <w:i/>
        <w:u w:val="single"/>
      </w:rPr>
      <w:t xml:space="preserve">Oregon Department of Transportation </w:t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tab/>
    </w:r>
    <w:r w:rsidRPr="00051A87">
      <w:rPr>
        <w:i/>
        <w:u w:val="single"/>
      </w:rPr>
      <w:fldChar w:fldCharType="begin"/>
    </w:r>
    <w:r w:rsidRPr="00051A87">
      <w:rPr>
        <w:i/>
        <w:u w:val="single"/>
      </w:rPr>
      <w:instrText xml:space="preserve"> DATE \@ "MMMM d, yyyy" </w:instrText>
    </w:r>
    <w:r w:rsidRPr="00051A87">
      <w:rPr>
        <w:i/>
        <w:u w:val="single"/>
      </w:rPr>
      <w:fldChar w:fldCharType="separate"/>
    </w:r>
    <w:ins w:id="2144" w:author="DANIEL Charlotte A" w:date="2015-03-06T08:47:00Z">
      <w:r w:rsidR="00246B5B">
        <w:rPr>
          <w:i/>
          <w:noProof/>
          <w:u w:val="single"/>
        </w:rPr>
        <w:t>March 6, 2015</w:t>
      </w:r>
    </w:ins>
    <w:del w:id="2145" w:author="DANIEL Charlotte A" w:date="2015-02-06T08:08:00Z">
      <w:r w:rsidDel="00BB41CF">
        <w:rPr>
          <w:i/>
          <w:noProof/>
          <w:u w:val="single"/>
        </w:rPr>
        <w:delText>February 5, 2015</w:delText>
      </w:r>
    </w:del>
    <w:r w:rsidRPr="00051A87">
      <w:rPr>
        <w:i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6DD9"/>
    <w:multiLevelType w:val="hybridMultilevel"/>
    <w:tmpl w:val="EB7EE7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005E75"/>
    <w:multiLevelType w:val="hybridMultilevel"/>
    <w:tmpl w:val="FF1C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F7251"/>
    <w:multiLevelType w:val="hybridMultilevel"/>
    <w:tmpl w:val="391EAA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2C7A7E"/>
    <w:multiLevelType w:val="hybridMultilevel"/>
    <w:tmpl w:val="132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31B35"/>
    <w:multiLevelType w:val="hybridMultilevel"/>
    <w:tmpl w:val="E9EA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31177"/>
    <w:multiLevelType w:val="multilevel"/>
    <w:tmpl w:val="26B2C57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Restart w:val="0"/>
      <w:pStyle w:val="Heading2"/>
      <w:lvlText w:val="%1.%2"/>
      <w:lvlJc w:val="left"/>
      <w:pPr>
        <w:tabs>
          <w:tab w:val="num" w:pos="2016"/>
        </w:tabs>
        <w:ind w:left="2016" w:hanging="576"/>
      </w:pPr>
      <w:rPr>
        <w:rFonts w:cs="Times New Roman" w:hint="default"/>
        <w:b/>
        <w:i w:val="0"/>
        <w:sz w:val="24"/>
      </w:rPr>
    </w:lvl>
    <w:lvl w:ilvl="2">
      <w:start w:val="1"/>
      <w:numFmt w:val="decimal"/>
      <w:lvlRestart w:val="0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3D1469A4"/>
    <w:multiLevelType w:val="hybridMultilevel"/>
    <w:tmpl w:val="F102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44533"/>
    <w:multiLevelType w:val="hybridMultilevel"/>
    <w:tmpl w:val="0618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57E96"/>
    <w:multiLevelType w:val="hybridMultilevel"/>
    <w:tmpl w:val="1494DE74"/>
    <w:lvl w:ilvl="0" w:tplc="BFEC4C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A4935"/>
    <w:multiLevelType w:val="hybridMultilevel"/>
    <w:tmpl w:val="36D632CC"/>
    <w:lvl w:ilvl="0" w:tplc="FE523CF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43376914"/>
    <w:multiLevelType w:val="hybridMultilevel"/>
    <w:tmpl w:val="D6B4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A64945"/>
    <w:multiLevelType w:val="hybridMultilevel"/>
    <w:tmpl w:val="3EC4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12BC6"/>
    <w:multiLevelType w:val="hybridMultilevel"/>
    <w:tmpl w:val="391EAA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C3387E"/>
    <w:multiLevelType w:val="hybridMultilevel"/>
    <w:tmpl w:val="F1029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2F692B"/>
    <w:multiLevelType w:val="hybridMultilevel"/>
    <w:tmpl w:val="B1A0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43617"/>
    <w:multiLevelType w:val="hybridMultilevel"/>
    <w:tmpl w:val="80640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A245AA"/>
    <w:multiLevelType w:val="hybridMultilevel"/>
    <w:tmpl w:val="93E4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11364"/>
    <w:multiLevelType w:val="hybridMultilevel"/>
    <w:tmpl w:val="391E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B27269"/>
    <w:multiLevelType w:val="hybridMultilevel"/>
    <w:tmpl w:val="E94A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438C6"/>
    <w:multiLevelType w:val="hybridMultilevel"/>
    <w:tmpl w:val="8DA2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19"/>
  </w:num>
  <w:num w:numId="9">
    <w:abstractNumId w:val="15"/>
  </w:num>
  <w:num w:numId="1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1"/>
  </w:num>
  <w:num w:numId="16">
    <w:abstractNumId w:val="18"/>
  </w:num>
  <w:num w:numId="17">
    <w:abstractNumId w:val="1"/>
  </w:num>
  <w:num w:numId="18">
    <w:abstractNumId w:val="5"/>
  </w:num>
  <w:num w:numId="19">
    <w:abstractNumId w:val="3"/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  <w:num w:numId="24">
    <w:abstractNumId w:val="0"/>
  </w:num>
  <w:num w:numId="25">
    <w:abstractNumId w:val="13"/>
  </w:num>
  <w:num w:numId="26">
    <w:abstractNumId w:val="12"/>
  </w:num>
  <w:num w:numId="27">
    <w:abstractNumId w:val="2"/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AD"/>
    <w:rsid w:val="0000256D"/>
    <w:rsid w:val="0000259C"/>
    <w:rsid w:val="0000442A"/>
    <w:rsid w:val="00007C80"/>
    <w:rsid w:val="00016336"/>
    <w:rsid w:val="00022B6A"/>
    <w:rsid w:val="000248BB"/>
    <w:rsid w:val="00025E92"/>
    <w:rsid w:val="00027E18"/>
    <w:rsid w:val="00031817"/>
    <w:rsid w:val="0003572C"/>
    <w:rsid w:val="000379BD"/>
    <w:rsid w:val="00046766"/>
    <w:rsid w:val="00073596"/>
    <w:rsid w:val="000925C1"/>
    <w:rsid w:val="00093D52"/>
    <w:rsid w:val="000A2DD7"/>
    <w:rsid w:val="000B1ABB"/>
    <w:rsid w:val="000B6D31"/>
    <w:rsid w:val="000C5858"/>
    <w:rsid w:val="000C6346"/>
    <w:rsid w:val="000C6ACC"/>
    <w:rsid w:val="000D3BC8"/>
    <w:rsid w:val="000D60A1"/>
    <w:rsid w:val="000E369E"/>
    <w:rsid w:val="000E64AC"/>
    <w:rsid w:val="000F59EE"/>
    <w:rsid w:val="000F76DA"/>
    <w:rsid w:val="00104C3B"/>
    <w:rsid w:val="001117DE"/>
    <w:rsid w:val="00113043"/>
    <w:rsid w:val="00126C3E"/>
    <w:rsid w:val="00127C96"/>
    <w:rsid w:val="001500DD"/>
    <w:rsid w:val="00154ED1"/>
    <w:rsid w:val="00155F96"/>
    <w:rsid w:val="00157E7C"/>
    <w:rsid w:val="00162606"/>
    <w:rsid w:val="00163038"/>
    <w:rsid w:val="00163301"/>
    <w:rsid w:val="0016393A"/>
    <w:rsid w:val="001648F9"/>
    <w:rsid w:val="001721B2"/>
    <w:rsid w:val="001723BA"/>
    <w:rsid w:val="00180597"/>
    <w:rsid w:val="00182192"/>
    <w:rsid w:val="00182F17"/>
    <w:rsid w:val="001834F7"/>
    <w:rsid w:val="00186156"/>
    <w:rsid w:val="0018767B"/>
    <w:rsid w:val="001A5F5F"/>
    <w:rsid w:val="001C737B"/>
    <w:rsid w:val="001E32F9"/>
    <w:rsid w:val="001E574B"/>
    <w:rsid w:val="001E642A"/>
    <w:rsid w:val="001E7654"/>
    <w:rsid w:val="001F4192"/>
    <w:rsid w:val="00206425"/>
    <w:rsid w:val="00214B8B"/>
    <w:rsid w:val="00214ECA"/>
    <w:rsid w:val="002316A6"/>
    <w:rsid w:val="00231755"/>
    <w:rsid w:val="00232C82"/>
    <w:rsid w:val="00233782"/>
    <w:rsid w:val="00246B5B"/>
    <w:rsid w:val="00260E93"/>
    <w:rsid w:val="002617C1"/>
    <w:rsid w:val="0027637D"/>
    <w:rsid w:val="00277CBD"/>
    <w:rsid w:val="00281622"/>
    <w:rsid w:val="002832AB"/>
    <w:rsid w:val="00285BE3"/>
    <w:rsid w:val="00290B7C"/>
    <w:rsid w:val="002A0E75"/>
    <w:rsid w:val="002A2CE3"/>
    <w:rsid w:val="002A5E38"/>
    <w:rsid w:val="002C1B3D"/>
    <w:rsid w:val="002C4AE7"/>
    <w:rsid w:val="002C6A33"/>
    <w:rsid w:val="002D120A"/>
    <w:rsid w:val="002D7455"/>
    <w:rsid w:val="002E1E54"/>
    <w:rsid w:val="002F1379"/>
    <w:rsid w:val="003023AC"/>
    <w:rsid w:val="0030339B"/>
    <w:rsid w:val="003036FE"/>
    <w:rsid w:val="00305360"/>
    <w:rsid w:val="00311120"/>
    <w:rsid w:val="003139EE"/>
    <w:rsid w:val="0032340F"/>
    <w:rsid w:val="0033565D"/>
    <w:rsid w:val="00342C18"/>
    <w:rsid w:val="00346712"/>
    <w:rsid w:val="0035130D"/>
    <w:rsid w:val="0035430B"/>
    <w:rsid w:val="00365DAB"/>
    <w:rsid w:val="00370B03"/>
    <w:rsid w:val="00372394"/>
    <w:rsid w:val="00377216"/>
    <w:rsid w:val="00391900"/>
    <w:rsid w:val="003A17E9"/>
    <w:rsid w:val="003A77AC"/>
    <w:rsid w:val="003B06E6"/>
    <w:rsid w:val="003B1607"/>
    <w:rsid w:val="003D7340"/>
    <w:rsid w:val="003E3BC4"/>
    <w:rsid w:val="003E7D55"/>
    <w:rsid w:val="003F053A"/>
    <w:rsid w:val="0040258B"/>
    <w:rsid w:val="00410813"/>
    <w:rsid w:val="004176E2"/>
    <w:rsid w:val="00421B53"/>
    <w:rsid w:val="00424F6C"/>
    <w:rsid w:val="004271C9"/>
    <w:rsid w:val="00444DAA"/>
    <w:rsid w:val="00457633"/>
    <w:rsid w:val="00465E07"/>
    <w:rsid w:val="0047066A"/>
    <w:rsid w:val="004720B5"/>
    <w:rsid w:val="00477E20"/>
    <w:rsid w:val="00483FC9"/>
    <w:rsid w:val="004918B9"/>
    <w:rsid w:val="004A4C0F"/>
    <w:rsid w:val="004A4E3A"/>
    <w:rsid w:val="004B7E47"/>
    <w:rsid w:val="004C0984"/>
    <w:rsid w:val="004C258A"/>
    <w:rsid w:val="004C25BB"/>
    <w:rsid w:val="004C766F"/>
    <w:rsid w:val="004D131D"/>
    <w:rsid w:val="004D40F8"/>
    <w:rsid w:val="004E5126"/>
    <w:rsid w:val="004F24C4"/>
    <w:rsid w:val="00525417"/>
    <w:rsid w:val="0052705A"/>
    <w:rsid w:val="00540703"/>
    <w:rsid w:val="00545913"/>
    <w:rsid w:val="00554A55"/>
    <w:rsid w:val="00555FF0"/>
    <w:rsid w:val="0055706D"/>
    <w:rsid w:val="005600E9"/>
    <w:rsid w:val="00565DBE"/>
    <w:rsid w:val="00567280"/>
    <w:rsid w:val="005769D5"/>
    <w:rsid w:val="00593C36"/>
    <w:rsid w:val="005A00AC"/>
    <w:rsid w:val="005A0758"/>
    <w:rsid w:val="005A42AE"/>
    <w:rsid w:val="005A51D9"/>
    <w:rsid w:val="005A7056"/>
    <w:rsid w:val="005D7734"/>
    <w:rsid w:val="005E418C"/>
    <w:rsid w:val="006066D7"/>
    <w:rsid w:val="00612346"/>
    <w:rsid w:val="006164FB"/>
    <w:rsid w:val="0062356E"/>
    <w:rsid w:val="00631E2F"/>
    <w:rsid w:val="00636D3C"/>
    <w:rsid w:val="0063702B"/>
    <w:rsid w:val="00637232"/>
    <w:rsid w:val="006405AB"/>
    <w:rsid w:val="006411AB"/>
    <w:rsid w:val="00646055"/>
    <w:rsid w:val="0064767E"/>
    <w:rsid w:val="0065441C"/>
    <w:rsid w:val="0065696D"/>
    <w:rsid w:val="00670D85"/>
    <w:rsid w:val="00673A44"/>
    <w:rsid w:val="00695909"/>
    <w:rsid w:val="006B4E31"/>
    <w:rsid w:val="006B7C67"/>
    <w:rsid w:val="006C0964"/>
    <w:rsid w:val="006C1D37"/>
    <w:rsid w:val="006C2922"/>
    <w:rsid w:val="006D0185"/>
    <w:rsid w:val="006D2C6F"/>
    <w:rsid w:val="006D4E97"/>
    <w:rsid w:val="006F053A"/>
    <w:rsid w:val="006F2341"/>
    <w:rsid w:val="006F5BFC"/>
    <w:rsid w:val="00716CDF"/>
    <w:rsid w:val="00723388"/>
    <w:rsid w:val="00724E0F"/>
    <w:rsid w:val="00730D85"/>
    <w:rsid w:val="007348D7"/>
    <w:rsid w:val="007453BC"/>
    <w:rsid w:val="00746DE4"/>
    <w:rsid w:val="00752A0B"/>
    <w:rsid w:val="00756058"/>
    <w:rsid w:val="007744BF"/>
    <w:rsid w:val="00780F12"/>
    <w:rsid w:val="00781EDB"/>
    <w:rsid w:val="00782472"/>
    <w:rsid w:val="007869E6"/>
    <w:rsid w:val="007949F1"/>
    <w:rsid w:val="00794F93"/>
    <w:rsid w:val="007A0A98"/>
    <w:rsid w:val="007A2595"/>
    <w:rsid w:val="007B2421"/>
    <w:rsid w:val="007B31DE"/>
    <w:rsid w:val="007D7135"/>
    <w:rsid w:val="007E141D"/>
    <w:rsid w:val="007E6A36"/>
    <w:rsid w:val="007F329A"/>
    <w:rsid w:val="007F6AF3"/>
    <w:rsid w:val="00800A34"/>
    <w:rsid w:val="00810112"/>
    <w:rsid w:val="00810B83"/>
    <w:rsid w:val="008155AC"/>
    <w:rsid w:val="0082152A"/>
    <w:rsid w:val="00855484"/>
    <w:rsid w:val="00856FB5"/>
    <w:rsid w:val="00871663"/>
    <w:rsid w:val="00876D0E"/>
    <w:rsid w:val="008810F4"/>
    <w:rsid w:val="00891141"/>
    <w:rsid w:val="00896952"/>
    <w:rsid w:val="008A0078"/>
    <w:rsid w:val="008A52F9"/>
    <w:rsid w:val="008B14EA"/>
    <w:rsid w:val="008C0836"/>
    <w:rsid w:val="008C37C3"/>
    <w:rsid w:val="008E1071"/>
    <w:rsid w:val="008E7AB6"/>
    <w:rsid w:val="008F22A3"/>
    <w:rsid w:val="00904952"/>
    <w:rsid w:val="009244CA"/>
    <w:rsid w:val="009333EC"/>
    <w:rsid w:val="00933A96"/>
    <w:rsid w:val="00940813"/>
    <w:rsid w:val="0094422E"/>
    <w:rsid w:val="00946FE7"/>
    <w:rsid w:val="00961DC4"/>
    <w:rsid w:val="009633A3"/>
    <w:rsid w:val="009757A7"/>
    <w:rsid w:val="009804E1"/>
    <w:rsid w:val="00995E50"/>
    <w:rsid w:val="009A1D4F"/>
    <w:rsid w:val="009A67ED"/>
    <w:rsid w:val="009A7A7B"/>
    <w:rsid w:val="009D4459"/>
    <w:rsid w:val="009D6019"/>
    <w:rsid w:val="009E0C9E"/>
    <w:rsid w:val="009E5498"/>
    <w:rsid w:val="009F00BA"/>
    <w:rsid w:val="009F23FA"/>
    <w:rsid w:val="009F3148"/>
    <w:rsid w:val="009F3BDE"/>
    <w:rsid w:val="00A02FB6"/>
    <w:rsid w:val="00A1385C"/>
    <w:rsid w:val="00A17CF3"/>
    <w:rsid w:val="00A35AE5"/>
    <w:rsid w:val="00A36E30"/>
    <w:rsid w:val="00A46AFC"/>
    <w:rsid w:val="00A51B58"/>
    <w:rsid w:val="00A759B9"/>
    <w:rsid w:val="00A777E2"/>
    <w:rsid w:val="00A9482F"/>
    <w:rsid w:val="00AA072C"/>
    <w:rsid w:val="00AA29F7"/>
    <w:rsid w:val="00AA6453"/>
    <w:rsid w:val="00AB10E3"/>
    <w:rsid w:val="00AC4AB7"/>
    <w:rsid w:val="00AC675C"/>
    <w:rsid w:val="00AE0850"/>
    <w:rsid w:val="00B02A22"/>
    <w:rsid w:val="00B16DCA"/>
    <w:rsid w:val="00B25B6F"/>
    <w:rsid w:val="00B272C8"/>
    <w:rsid w:val="00B30647"/>
    <w:rsid w:val="00B3176E"/>
    <w:rsid w:val="00B31FEA"/>
    <w:rsid w:val="00B476D6"/>
    <w:rsid w:val="00B51C16"/>
    <w:rsid w:val="00B62EA4"/>
    <w:rsid w:val="00B64312"/>
    <w:rsid w:val="00B73934"/>
    <w:rsid w:val="00B84AC0"/>
    <w:rsid w:val="00B93F87"/>
    <w:rsid w:val="00B953CD"/>
    <w:rsid w:val="00BB25F5"/>
    <w:rsid w:val="00BB41CF"/>
    <w:rsid w:val="00BC67AD"/>
    <w:rsid w:val="00BE28B3"/>
    <w:rsid w:val="00BE4F01"/>
    <w:rsid w:val="00BF0247"/>
    <w:rsid w:val="00BF2B67"/>
    <w:rsid w:val="00C039D7"/>
    <w:rsid w:val="00C04DC8"/>
    <w:rsid w:val="00C11AF5"/>
    <w:rsid w:val="00C15C56"/>
    <w:rsid w:val="00C22977"/>
    <w:rsid w:val="00C318EA"/>
    <w:rsid w:val="00C32AD1"/>
    <w:rsid w:val="00C4596E"/>
    <w:rsid w:val="00C51798"/>
    <w:rsid w:val="00C56CB5"/>
    <w:rsid w:val="00C63168"/>
    <w:rsid w:val="00C71E72"/>
    <w:rsid w:val="00C83A5B"/>
    <w:rsid w:val="00C8484F"/>
    <w:rsid w:val="00C86ACC"/>
    <w:rsid w:val="00C9349F"/>
    <w:rsid w:val="00CC5227"/>
    <w:rsid w:val="00CD5368"/>
    <w:rsid w:val="00CF0AE4"/>
    <w:rsid w:val="00CF69AC"/>
    <w:rsid w:val="00D010C3"/>
    <w:rsid w:val="00D01792"/>
    <w:rsid w:val="00D0530E"/>
    <w:rsid w:val="00D06F36"/>
    <w:rsid w:val="00D15DBB"/>
    <w:rsid w:val="00D15DE1"/>
    <w:rsid w:val="00D17B51"/>
    <w:rsid w:val="00D2304A"/>
    <w:rsid w:val="00D32787"/>
    <w:rsid w:val="00D47068"/>
    <w:rsid w:val="00D5136D"/>
    <w:rsid w:val="00D516AB"/>
    <w:rsid w:val="00D51C2B"/>
    <w:rsid w:val="00D558B3"/>
    <w:rsid w:val="00D56D92"/>
    <w:rsid w:val="00D65E1B"/>
    <w:rsid w:val="00D67258"/>
    <w:rsid w:val="00D7230F"/>
    <w:rsid w:val="00D753AE"/>
    <w:rsid w:val="00DA429A"/>
    <w:rsid w:val="00DB1DF9"/>
    <w:rsid w:val="00DB61A6"/>
    <w:rsid w:val="00DC2851"/>
    <w:rsid w:val="00DC5B62"/>
    <w:rsid w:val="00DD65B0"/>
    <w:rsid w:val="00DE0F3A"/>
    <w:rsid w:val="00DF006D"/>
    <w:rsid w:val="00DF3E62"/>
    <w:rsid w:val="00E001FD"/>
    <w:rsid w:val="00E014A9"/>
    <w:rsid w:val="00E0151B"/>
    <w:rsid w:val="00E02BFF"/>
    <w:rsid w:val="00E156F6"/>
    <w:rsid w:val="00E2474A"/>
    <w:rsid w:val="00E3242A"/>
    <w:rsid w:val="00E37092"/>
    <w:rsid w:val="00E462F2"/>
    <w:rsid w:val="00E5720E"/>
    <w:rsid w:val="00E667F8"/>
    <w:rsid w:val="00E76D3F"/>
    <w:rsid w:val="00E83A33"/>
    <w:rsid w:val="00E91188"/>
    <w:rsid w:val="00E92473"/>
    <w:rsid w:val="00E93378"/>
    <w:rsid w:val="00E94FC5"/>
    <w:rsid w:val="00EA495B"/>
    <w:rsid w:val="00EA7CD9"/>
    <w:rsid w:val="00EB4AAC"/>
    <w:rsid w:val="00EC1B08"/>
    <w:rsid w:val="00EC2650"/>
    <w:rsid w:val="00ED1DA3"/>
    <w:rsid w:val="00EE72BD"/>
    <w:rsid w:val="00EF21FD"/>
    <w:rsid w:val="00EF48DC"/>
    <w:rsid w:val="00EF699C"/>
    <w:rsid w:val="00F21491"/>
    <w:rsid w:val="00F236FA"/>
    <w:rsid w:val="00F249F3"/>
    <w:rsid w:val="00F339E9"/>
    <w:rsid w:val="00F34B04"/>
    <w:rsid w:val="00F46189"/>
    <w:rsid w:val="00F475CD"/>
    <w:rsid w:val="00F479D3"/>
    <w:rsid w:val="00F61371"/>
    <w:rsid w:val="00F821F9"/>
    <w:rsid w:val="00FA3021"/>
    <w:rsid w:val="00FA4547"/>
    <w:rsid w:val="00FB6642"/>
    <w:rsid w:val="00FC31F1"/>
    <w:rsid w:val="00FD50A2"/>
    <w:rsid w:val="00FE3D57"/>
    <w:rsid w:val="00FE4759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942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42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aliases w:val="Section Heading"/>
    <w:basedOn w:val="Normal"/>
    <w:next w:val="Normal"/>
    <w:link w:val="Heading1Char"/>
    <w:qFormat/>
    <w:rsid w:val="00BC67AD"/>
    <w:pPr>
      <w:keepNext/>
      <w:numPr>
        <w:numId w:val="1"/>
      </w:numPr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C67AD"/>
    <w:pPr>
      <w:keepNext/>
      <w:numPr>
        <w:ilvl w:val="1"/>
        <w:numId w:val="1"/>
      </w:numPr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C67AD"/>
    <w:pPr>
      <w:keepNext/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BC67A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BC67AD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C67A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BC67A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BC67A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BC67A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C6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7AD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rsid w:val="00BC67AD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BC67AD"/>
    <w:pPr>
      <w:tabs>
        <w:tab w:val="left" w:pos="720"/>
        <w:tab w:val="right" w:leader="dot" w:pos="8630"/>
      </w:tabs>
      <w:spacing w:before="60" w:after="60"/>
    </w:pPr>
    <w:rPr>
      <w:caps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BC67AD"/>
    <w:pPr>
      <w:tabs>
        <w:tab w:val="left" w:pos="1440"/>
        <w:tab w:val="right" w:leader="dot" w:pos="8630"/>
      </w:tabs>
      <w:spacing w:before="60" w:after="60"/>
      <w:ind w:left="720"/>
    </w:pPr>
    <w:rPr>
      <w:smallCaps/>
      <w:noProof/>
    </w:rPr>
  </w:style>
  <w:style w:type="character" w:styleId="Hyperlink">
    <w:name w:val="Hyperlink"/>
    <w:uiPriority w:val="99"/>
    <w:rsid w:val="00BC67AD"/>
    <w:rPr>
      <w:rFonts w:cs="Times New Roman"/>
      <w:color w:val="0000FF"/>
      <w:u w:val="single"/>
    </w:rPr>
  </w:style>
  <w:style w:type="character" w:customStyle="1" w:styleId="Heading1Char">
    <w:name w:val="Heading 1 Char"/>
    <w:aliases w:val="Section Heading Char"/>
    <w:basedOn w:val="DefaultParagraphFont"/>
    <w:link w:val="Heading1"/>
    <w:rsid w:val="00BC67AD"/>
    <w:rPr>
      <w:rFonts w:ascii="Arial" w:eastAsia="Times New Roman" w:hAnsi="Arial" w:cs="Arial"/>
      <w:b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C67AD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C67A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C67AD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C67AD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C67A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C67AD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BC67AD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BC67AD"/>
    <w:rPr>
      <w:rFonts w:ascii="Arial" w:eastAsia="Times New Roman" w:hAnsi="Arial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DC2851"/>
    <w:pPr>
      <w:ind w:left="720"/>
      <w:contextualSpacing/>
    </w:pPr>
  </w:style>
  <w:style w:type="paragraph" w:styleId="Header">
    <w:name w:val="header"/>
    <w:basedOn w:val="Normal"/>
    <w:link w:val="HeaderChar"/>
    <w:rsid w:val="0018767B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8767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7B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3301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1721B2"/>
    <w:pPr>
      <w:spacing w:after="100"/>
      <w:ind w:left="440"/>
    </w:pPr>
  </w:style>
  <w:style w:type="paragraph" w:customStyle="1" w:styleId="Company">
    <w:name w:val="Company"/>
    <w:basedOn w:val="Normal"/>
    <w:rsid w:val="00444DAA"/>
    <w:pPr>
      <w:pBdr>
        <w:bottom w:val="single" w:sz="6" w:space="1" w:color="auto"/>
      </w:pBdr>
    </w:pPr>
    <w:rPr>
      <w:rFonts w:ascii="Tahoma" w:hAnsi="Tahoma"/>
      <w:b/>
      <w:sz w:val="40"/>
      <w:lang w:eastAsia="ja-JP"/>
    </w:rPr>
  </w:style>
  <w:style w:type="paragraph" w:customStyle="1" w:styleId="Project">
    <w:name w:val="Project"/>
    <w:basedOn w:val="Normal"/>
    <w:rsid w:val="00444DAA"/>
    <w:pPr>
      <w:spacing w:before="120" w:after="120" w:line="400" w:lineRule="exact"/>
    </w:pPr>
    <w:rPr>
      <w:rFonts w:ascii="Arial" w:hAnsi="Arial"/>
      <w:b/>
      <w:sz w:val="32"/>
      <w:lang w:eastAsia="ja-JP"/>
    </w:rPr>
  </w:style>
  <w:style w:type="paragraph" w:customStyle="1" w:styleId="Deliverable">
    <w:name w:val="Deliverable"/>
    <w:basedOn w:val="Normal"/>
    <w:rsid w:val="00444DAA"/>
    <w:pPr>
      <w:pBdr>
        <w:top w:val="single" w:sz="18" w:space="1" w:color="auto"/>
      </w:pBdr>
      <w:spacing w:before="1000" w:after="240"/>
      <w:ind w:left="2549"/>
      <w:jc w:val="right"/>
    </w:pPr>
    <w:rPr>
      <w:rFonts w:ascii="Tahoma" w:hAnsi="Tahoma"/>
      <w:b/>
      <w:sz w:val="28"/>
      <w:lang w:eastAsia="ja-JP"/>
    </w:rPr>
  </w:style>
  <w:style w:type="paragraph" w:customStyle="1" w:styleId="StyleRight">
    <w:name w:val="Style Right"/>
    <w:basedOn w:val="Normal"/>
    <w:rsid w:val="00444DAA"/>
    <w:pPr>
      <w:jc w:val="right"/>
    </w:pPr>
    <w:rPr>
      <w:rFonts w:cs="Mangal"/>
      <w:sz w:val="24"/>
      <w:szCs w:val="24"/>
      <w:lang w:bidi="kok-IN"/>
    </w:rPr>
  </w:style>
  <w:style w:type="paragraph" w:customStyle="1" w:styleId="TInformationPage">
    <w:name w:val="TInformationPage"/>
    <w:basedOn w:val="Normal"/>
    <w:rsid w:val="00C51798"/>
    <w:pPr>
      <w:keepNext/>
      <w:spacing w:before="480" w:after="240"/>
      <w:jc w:val="center"/>
    </w:pPr>
    <w:rPr>
      <w:b/>
      <w:sz w:val="28"/>
    </w:rPr>
  </w:style>
  <w:style w:type="character" w:customStyle="1" w:styleId="StyleLatinBoldDarkBlue1">
    <w:name w:val="Style (Latin) Bold Dark Blue1"/>
    <w:basedOn w:val="DefaultParagraphFont"/>
    <w:rsid w:val="00C51798"/>
    <w:rPr>
      <w:rFonts w:cs="Times New Roman"/>
      <w:b/>
      <w:color w:val="000080"/>
      <w:sz w:val="24"/>
    </w:rPr>
  </w:style>
  <w:style w:type="paragraph" w:styleId="PlainText">
    <w:name w:val="Plain Text"/>
    <w:basedOn w:val="Normal"/>
    <w:link w:val="PlainTextChar"/>
    <w:uiPriority w:val="99"/>
    <w:rsid w:val="00BF024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0247"/>
    <w:rPr>
      <w:rFonts w:ascii="Consolas" w:eastAsia="Times New Roman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32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42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aliases w:val="Section Heading"/>
    <w:basedOn w:val="Normal"/>
    <w:next w:val="Normal"/>
    <w:link w:val="Heading1Char"/>
    <w:qFormat/>
    <w:rsid w:val="00BC67AD"/>
    <w:pPr>
      <w:keepNext/>
      <w:numPr>
        <w:numId w:val="1"/>
      </w:numPr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C67AD"/>
    <w:pPr>
      <w:keepNext/>
      <w:numPr>
        <w:ilvl w:val="1"/>
        <w:numId w:val="1"/>
      </w:numPr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C67AD"/>
    <w:pPr>
      <w:keepNext/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BC67A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BC67AD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C67A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BC67A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BC67A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BC67A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C6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7AD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rsid w:val="00BC67AD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BC67AD"/>
    <w:pPr>
      <w:tabs>
        <w:tab w:val="left" w:pos="720"/>
        <w:tab w:val="right" w:leader="dot" w:pos="8630"/>
      </w:tabs>
      <w:spacing w:before="60" w:after="60"/>
    </w:pPr>
    <w:rPr>
      <w:caps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BC67AD"/>
    <w:pPr>
      <w:tabs>
        <w:tab w:val="left" w:pos="1440"/>
        <w:tab w:val="right" w:leader="dot" w:pos="8630"/>
      </w:tabs>
      <w:spacing w:before="60" w:after="60"/>
      <w:ind w:left="720"/>
    </w:pPr>
    <w:rPr>
      <w:smallCaps/>
      <w:noProof/>
    </w:rPr>
  </w:style>
  <w:style w:type="character" w:styleId="Hyperlink">
    <w:name w:val="Hyperlink"/>
    <w:uiPriority w:val="99"/>
    <w:rsid w:val="00BC67AD"/>
    <w:rPr>
      <w:rFonts w:cs="Times New Roman"/>
      <w:color w:val="0000FF"/>
      <w:u w:val="single"/>
    </w:rPr>
  </w:style>
  <w:style w:type="character" w:customStyle="1" w:styleId="Heading1Char">
    <w:name w:val="Heading 1 Char"/>
    <w:aliases w:val="Section Heading Char"/>
    <w:basedOn w:val="DefaultParagraphFont"/>
    <w:link w:val="Heading1"/>
    <w:rsid w:val="00BC67AD"/>
    <w:rPr>
      <w:rFonts w:ascii="Arial" w:eastAsia="Times New Roman" w:hAnsi="Arial" w:cs="Arial"/>
      <w:b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C67AD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C67A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C67AD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C67AD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C67A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C67AD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BC67AD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BC67AD"/>
    <w:rPr>
      <w:rFonts w:ascii="Arial" w:eastAsia="Times New Roman" w:hAnsi="Arial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DC2851"/>
    <w:pPr>
      <w:ind w:left="720"/>
      <w:contextualSpacing/>
    </w:pPr>
  </w:style>
  <w:style w:type="paragraph" w:styleId="Header">
    <w:name w:val="header"/>
    <w:basedOn w:val="Normal"/>
    <w:link w:val="HeaderChar"/>
    <w:rsid w:val="0018767B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8767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7B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3301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1721B2"/>
    <w:pPr>
      <w:spacing w:after="100"/>
      <w:ind w:left="440"/>
    </w:pPr>
  </w:style>
  <w:style w:type="paragraph" w:customStyle="1" w:styleId="Company">
    <w:name w:val="Company"/>
    <w:basedOn w:val="Normal"/>
    <w:rsid w:val="00444DAA"/>
    <w:pPr>
      <w:pBdr>
        <w:bottom w:val="single" w:sz="6" w:space="1" w:color="auto"/>
      </w:pBdr>
    </w:pPr>
    <w:rPr>
      <w:rFonts w:ascii="Tahoma" w:hAnsi="Tahoma"/>
      <w:b/>
      <w:sz w:val="40"/>
      <w:lang w:eastAsia="ja-JP"/>
    </w:rPr>
  </w:style>
  <w:style w:type="paragraph" w:customStyle="1" w:styleId="Project">
    <w:name w:val="Project"/>
    <w:basedOn w:val="Normal"/>
    <w:rsid w:val="00444DAA"/>
    <w:pPr>
      <w:spacing w:before="120" w:after="120" w:line="400" w:lineRule="exact"/>
    </w:pPr>
    <w:rPr>
      <w:rFonts w:ascii="Arial" w:hAnsi="Arial"/>
      <w:b/>
      <w:sz w:val="32"/>
      <w:lang w:eastAsia="ja-JP"/>
    </w:rPr>
  </w:style>
  <w:style w:type="paragraph" w:customStyle="1" w:styleId="Deliverable">
    <w:name w:val="Deliverable"/>
    <w:basedOn w:val="Normal"/>
    <w:rsid w:val="00444DAA"/>
    <w:pPr>
      <w:pBdr>
        <w:top w:val="single" w:sz="18" w:space="1" w:color="auto"/>
      </w:pBdr>
      <w:spacing w:before="1000" w:after="240"/>
      <w:ind w:left="2549"/>
      <w:jc w:val="right"/>
    </w:pPr>
    <w:rPr>
      <w:rFonts w:ascii="Tahoma" w:hAnsi="Tahoma"/>
      <w:b/>
      <w:sz w:val="28"/>
      <w:lang w:eastAsia="ja-JP"/>
    </w:rPr>
  </w:style>
  <w:style w:type="paragraph" w:customStyle="1" w:styleId="StyleRight">
    <w:name w:val="Style Right"/>
    <w:basedOn w:val="Normal"/>
    <w:rsid w:val="00444DAA"/>
    <w:pPr>
      <w:jc w:val="right"/>
    </w:pPr>
    <w:rPr>
      <w:rFonts w:cs="Mangal"/>
      <w:sz w:val="24"/>
      <w:szCs w:val="24"/>
      <w:lang w:bidi="kok-IN"/>
    </w:rPr>
  </w:style>
  <w:style w:type="paragraph" w:customStyle="1" w:styleId="TInformationPage">
    <w:name w:val="TInformationPage"/>
    <w:basedOn w:val="Normal"/>
    <w:rsid w:val="00C51798"/>
    <w:pPr>
      <w:keepNext/>
      <w:spacing w:before="480" w:after="240"/>
      <w:jc w:val="center"/>
    </w:pPr>
    <w:rPr>
      <w:b/>
      <w:sz w:val="28"/>
    </w:rPr>
  </w:style>
  <w:style w:type="character" w:customStyle="1" w:styleId="StyleLatinBoldDarkBlue1">
    <w:name w:val="Style (Latin) Bold Dark Blue1"/>
    <w:basedOn w:val="DefaultParagraphFont"/>
    <w:rsid w:val="00C51798"/>
    <w:rPr>
      <w:rFonts w:cs="Times New Roman"/>
      <w:b/>
      <w:color w:val="000080"/>
      <w:sz w:val="24"/>
    </w:rPr>
  </w:style>
  <w:style w:type="paragraph" w:styleId="PlainText">
    <w:name w:val="Plain Text"/>
    <w:basedOn w:val="Normal"/>
    <w:link w:val="PlainTextChar"/>
    <w:uiPriority w:val="99"/>
    <w:rsid w:val="00BF024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0247"/>
    <w:rPr>
      <w:rFonts w:ascii="Consolas" w:eastAsia="Times New Roman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32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2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gif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88F17-EC11-4B73-AF9E-BB77CD11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40</Pages>
  <Words>6586</Words>
  <Characters>37541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Dept of Transportation</Company>
  <LinksUpToDate>false</LinksUpToDate>
  <CharactersWithSpaces>44039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Charlotte A</dc:creator>
  <cp:lastModifiedBy>DANIEL Charlotte A</cp:lastModifiedBy>
  <cp:revision>9</cp:revision>
  <cp:lastPrinted>2015-01-27T19:28:00Z</cp:lastPrinted>
  <dcterms:created xsi:type="dcterms:W3CDTF">2015-03-03T23:41:00Z</dcterms:created>
  <dcterms:modified xsi:type="dcterms:W3CDTF">2015-03-06T16:48:00Z</dcterms:modified>
</cp:coreProperties>
</file>