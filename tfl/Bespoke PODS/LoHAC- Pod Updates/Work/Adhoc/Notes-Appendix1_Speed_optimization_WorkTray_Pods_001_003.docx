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71" w:rsidRPr="00F57FB2" w:rsidRDefault="00F57FB2">
      <w:pPr>
        <w:rPr>
          <w:b/>
        </w:rPr>
      </w:pPr>
      <w:r w:rsidRPr="00F57FB2">
        <w:rPr>
          <w:b/>
        </w:rPr>
        <w:t>Understanding of the issue:</w:t>
      </w:r>
    </w:p>
    <w:p w:rsidR="00F57FB2" w:rsidRDefault="00D84BD7">
      <w:r>
        <w:t xml:space="preserve">There is a desire to have the Works </w:t>
      </w:r>
      <w:r w:rsidR="00EA5793">
        <w:t>O</w:t>
      </w:r>
      <w:r>
        <w:t xml:space="preserve">rder to </w:t>
      </w:r>
      <w:r w:rsidR="00EA5793">
        <w:t>I</w:t>
      </w:r>
      <w:r>
        <w:t xml:space="preserve">nstruct </w:t>
      </w:r>
      <w:r w:rsidR="00B23785">
        <w:t>POD</w:t>
      </w:r>
      <w:r>
        <w:t xml:space="preserve"> and the Works Order- </w:t>
      </w:r>
      <w:r w:rsidR="00EA5793">
        <w:t>D</w:t>
      </w:r>
      <w:r>
        <w:t xml:space="preserve">raft Status </w:t>
      </w:r>
      <w:r w:rsidR="00B23785">
        <w:t>PODPOD</w:t>
      </w:r>
      <w:r>
        <w:t xml:space="preserve"> to </w:t>
      </w:r>
      <w:r w:rsidR="00A63F2C">
        <w:t>load with</w:t>
      </w:r>
      <w:r>
        <w:t xml:space="preserve"> the following load times:</w:t>
      </w:r>
    </w:p>
    <w:p w:rsidR="00D84BD7" w:rsidRDefault="00D84BD7" w:rsidP="00D84BD7">
      <w:pPr>
        <w:pStyle w:val="ListParagraph"/>
        <w:numPr>
          <w:ilvl w:val="0"/>
          <w:numId w:val="1"/>
        </w:numPr>
      </w:pPr>
      <w:r>
        <w:t xml:space="preserve">Top level </w:t>
      </w:r>
      <w:r w:rsidR="00B23785">
        <w:t>POD</w:t>
      </w:r>
      <w:r>
        <w:t xml:space="preserve"> – 30 seconds</w:t>
      </w:r>
    </w:p>
    <w:p w:rsidR="00D84BD7" w:rsidRDefault="00D84BD7" w:rsidP="00D84BD7">
      <w:pPr>
        <w:pStyle w:val="ListParagraph"/>
        <w:numPr>
          <w:ilvl w:val="0"/>
          <w:numId w:val="1"/>
        </w:numPr>
      </w:pPr>
      <w:r>
        <w:t>Drill down -</w:t>
      </w:r>
      <w:r>
        <w:tab/>
        <w:t>15 Seconds</w:t>
      </w:r>
    </w:p>
    <w:p w:rsidR="00F57FB2" w:rsidRDefault="00F57FB2">
      <w:pPr>
        <w:rPr>
          <w:b/>
        </w:rPr>
      </w:pPr>
      <w:r w:rsidRPr="00F57FB2">
        <w:rPr>
          <w:b/>
        </w:rPr>
        <w:t>Confirming the issue</w:t>
      </w:r>
      <w:r>
        <w:rPr>
          <w:b/>
        </w:rPr>
        <w:t>:</w:t>
      </w:r>
    </w:p>
    <w:p w:rsidR="00D84BD7" w:rsidRDefault="00D84BD7">
      <w:r>
        <w:t xml:space="preserve"> The speed of a </w:t>
      </w:r>
      <w:r w:rsidR="00B23785">
        <w:t>POD</w:t>
      </w:r>
      <w:r>
        <w:t xml:space="preserve"> depends on several factors and various backend system configurations and network speeds can affect it.  </w:t>
      </w:r>
    </w:p>
    <w:p w:rsidR="00417E6A" w:rsidRDefault="00417E6A">
      <w:r>
        <w:t>In terms of IM4 things that can be controlled (either by the developer or the user)</w:t>
      </w:r>
      <w:r w:rsidR="00EA5793">
        <w:t xml:space="preserve"> </w:t>
      </w:r>
      <w:r>
        <w:t>and affect loading times are:</w:t>
      </w:r>
    </w:p>
    <w:p w:rsidR="00417E6A" w:rsidRDefault="00417E6A" w:rsidP="00417E6A">
      <w:pPr>
        <w:pStyle w:val="ListParagraph"/>
        <w:numPr>
          <w:ilvl w:val="0"/>
          <w:numId w:val="2"/>
        </w:numPr>
      </w:pPr>
      <w:r>
        <w:t xml:space="preserve">How many </w:t>
      </w:r>
      <w:r w:rsidR="00B23785">
        <w:t>POD</w:t>
      </w:r>
      <w:r>
        <w:t>s are on a tab</w:t>
      </w:r>
    </w:p>
    <w:p w:rsidR="00417E6A" w:rsidRDefault="00417E6A" w:rsidP="00417E6A">
      <w:pPr>
        <w:pStyle w:val="ListParagraph"/>
        <w:numPr>
          <w:ilvl w:val="1"/>
          <w:numId w:val="2"/>
        </w:numPr>
      </w:pPr>
      <w:r>
        <w:t xml:space="preserve">How many </w:t>
      </w:r>
      <w:r w:rsidR="00B23785">
        <w:t>POD</w:t>
      </w:r>
      <w:r>
        <w:t xml:space="preserve">s </w:t>
      </w:r>
      <w:r w:rsidR="00EA5793">
        <w:t xml:space="preserve">that </w:t>
      </w:r>
      <w:r>
        <w:t xml:space="preserve">are loading at once can affect performance, I recommend categorizing the various </w:t>
      </w:r>
      <w:r w:rsidR="00B23785">
        <w:t>POD</w:t>
      </w:r>
      <w:r>
        <w:t>s and not loading all of them on one tab.</w:t>
      </w:r>
    </w:p>
    <w:p w:rsidR="00417E6A" w:rsidRDefault="00417E6A" w:rsidP="00417E6A">
      <w:pPr>
        <w:pStyle w:val="ListParagraph"/>
        <w:numPr>
          <w:ilvl w:val="0"/>
          <w:numId w:val="2"/>
        </w:numPr>
      </w:pPr>
      <w:r>
        <w:t xml:space="preserve">How many series are in a </w:t>
      </w:r>
      <w:proofErr w:type="gramStart"/>
      <w:r w:rsidR="00B23785">
        <w:t>POD</w:t>
      </w:r>
      <w:r>
        <w:t>.</w:t>
      </w:r>
      <w:proofErr w:type="gramEnd"/>
    </w:p>
    <w:p w:rsidR="00417E6A" w:rsidRDefault="00417E6A" w:rsidP="00417E6A">
      <w:pPr>
        <w:pStyle w:val="ListParagraph"/>
        <w:numPr>
          <w:ilvl w:val="1"/>
          <w:numId w:val="2"/>
        </w:numPr>
      </w:pPr>
      <w:r>
        <w:t xml:space="preserve">The stacked bar charts use several series to retrieve the data in the desired </w:t>
      </w:r>
      <w:r w:rsidR="0026629F">
        <w:t xml:space="preserve">fashion.  When a </w:t>
      </w:r>
      <w:r w:rsidR="00B23785">
        <w:t>POD</w:t>
      </w:r>
      <w:r w:rsidR="0026629F">
        <w:t xml:space="preserve"> is loading, each series’ SQL gets r</w:t>
      </w:r>
      <w:r w:rsidR="00EA5793">
        <w:t>u</w:t>
      </w:r>
      <w:r w:rsidR="0026629F">
        <w:t xml:space="preserve">n in sequential order.  In the case of </w:t>
      </w:r>
      <w:r w:rsidR="00EA5793">
        <w:t>the W</w:t>
      </w:r>
      <w:r w:rsidR="0026629F">
        <w:t xml:space="preserve">ork </w:t>
      </w:r>
      <w:r w:rsidR="00EA5793">
        <w:t>O</w:t>
      </w:r>
      <w:r w:rsidR="0026629F">
        <w:t>rders to Instruct</w:t>
      </w:r>
      <w:r w:rsidR="00EA5793">
        <w:t xml:space="preserve"> </w:t>
      </w:r>
      <w:r w:rsidR="00B23785">
        <w:t>POD</w:t>
      </w:r>
      <w:r w:rsidR="0026629F">
        <w:t>, that’s 7 queries.  If the SQL takes 10 seconds to complete, that’s 10 seconds plus page loading overhead.</w:t>
      </w:r>
    </w:p>
    <w:p w:rsidR="0026629F" w:rsidRDefault="0026629F" w:rsidP="0026629F">
      <w:pPr>
        <w:pStyle w:val="ListParagraph"/>
        <w:numPr>
          <w:ilvl w:val="0"/>
          <w:numId w:val="2"/>
        </w:numPr>
      </w:pPr>
      <w:r>
        <w:t>The base SQL itself.</w:t>
      </w:r>
    </w:p>
    <w:p w:rsidR="0026629F" w:rsidRDefault="0026629F" w:rsidP="0026629F">
      <w:pPr>
        <w:pStyle w:val="ListParagraph"/>
        <w:numPr>
          <w:ilvl w:val="1"/>
          <w:numId w:val="2"/>
        </w:numPr>
      </w:pPr>
      <w:r>
        <w:t>This is the area that the developer has the most control.  I attempted to optimize the base queries without having to change the underlying data.</w:t>
      </w:r>
    </w:p>
    <w:p w:rsidR="00B23785" w:rsidRDefault="00B23785">
      <w:pPr>
        <w:rPr>
          <w:ins w:id="0" w:author="jim.luff" w:date="2013-10-21T14:19:00Z"/>
        </w:rPr>
      </w:pPr>
      <w:ins w:id="1" w:author="jim.luff" w:date="2013-10-21T14:19:00Z">
        <w:r>
          <w:br w:type="page"/>
        </w:r>
      </w:ins>
    </w:p>
    <w:p w:rsidR="0026629F" w:rsidRDefault="0026629F" w:rsidP="0026629F">
      <w:pPr>
        <w:pStyle w:val="ListParagraph"/>
        <w:numPr>
          <w:ilvl w:val="0"/>
          <w:numId w:val="2"/>
        </w:numPr>
      </w:pPr>
      <w:bookmarkStart w:id="2" w:name="_GoBack"/>
      <w:bookmarkEnd w:id="2"/>
      <w:r>
        <w:lastRenderedPageBreak/>
        <w:t>Times on my Setup</w:t>
      </w:r>
    </w:p>
    <w:p w:rsidR="001F365A" w:rsidRDefault="001F365A" w:rsidP="001F365A">
      <w:pPr>
        <w:pStyle w:val="ListParagraph"/>
        <w:numPr>
          <w:ilvl w:val="1"/>
          <w:numId w:val="2"/>
        </w:numPr>
      </w:pPr>
      <w:r>
        <w:t>All data verification was done via record counting only</w:t>
      </w:r>
    </w:p>
    <w:p w:rsidR="0026629F" w:rsidRDefault="0026629F" w:rsidP="0026629F">
      <w:pPr>
        <w:pStyle w:val="ListParagraph"/>
        <w:numPr>
          <w:ilvl w:val="1"/>
          <w:numId w:val="2"/>
        </w:numPr>
      </w:pPr>
      <w:r>
        <w:t xml:space="preserve">User:  </w:t>
      </w:r>
      <w:proofErr w:type="spellStart"/>
      <w:r w:rsidR="00081D5B">
        <w:t>jcook</w:t>
      </w:r>
      <w:proofErr w:type="spellEnd"/>
      <w:r w:rsidR="00081D5B">
        <w:t xml:space="preserve"> (to maximize the time)</w:t>
      </w:r>
    </w:p>
    <w:p w:rsidR="0026629F" w:rsidRDefault="001F365A" w:rsidP="0026629F">
      <w:pPr>
        <w:pStyle w:val="ListParagraph"/>
        <w:numPr>
          <w:ilvl w:val="2"/>
          <w:numId w:val="2"/>
        </w:numPr>
      </w:pPr>
      <w:r>
        <w:t>Wow001 base queries</w:t>
      </w:r>
    </w:p>
    <w:p w:rsidR="0026629F" w:rsidRDefault="00081D5B" w:rsidP="00081D5B">
      <w:pPr>
        <w:pStyle w:val="ListParagraph"/>
        <w:numPr>
          <w:ilvl w:val="3"/>
          <w:numId w:val="2"/>
        </w:numPr>
      </w:pPr>
      <w:r w:rsidRPr="00081D5B">
        <w:t>X_WO_TFL_WORK_TRAY_WOW001</w:t>
      </w:r>
      <w:r>
        <w:t xml:space="preserve"> </w:t>
      </w:r>
    </w:p>
    <w:p w:rsidR="00081D5B" w:rsidRDefault="00081D5B" w:rsidP="00081D5B">
      <w:pPr>
        <w:pStyle w:val="ListParagraph"/>
        <w:numPr>
          <w:ilvl w:val="4"/>
          <w:numId w:val="2"/>
        </w:numPr>
      </w:pPr>
      <w:r>
        <w:t>Was:</w:t>
      </w:r>
      <w:r>
        <w:tab/>
      </w:r>
      <w:r w:rsidR="001F365A">
        <w:t>51 Seconds</w:t>
      </w:r>
    </w:p>
    <w:p w:rsidR="00081D5B" w:rsidRDefault="00081D5B" w:rsidP="00081D5B">
      <w:pPr>
        <w:pStyle w:val="ListParagraph"/>
        <w:numPr>
          <w:ilvl w:val="4"/>
          <w:numId w:val="2"/>
        </w:numPr>
      </w:pPr>
      <w:r>
        <w:t>Now:</w:t>
      </w:r>
      <w:r w:rsidR="001F365A">
        <w:tab/>
        <w:t>19 Seconds</w:t>
      </w:r>
    </w:p>
    <w:p w:rsidR="00081D5B" w:rsidRDefault="001F365A" w:rsidP="001F365A">
      <w:pPr>
        <w:pStyle w:val="ListParagraph"/>
        <w:numPr>
          <w:ilvl w:val="3"/>
          <w:numId w:val="2"/>
        </w:numPr>
      </w:pPr>
      <w:r w:rsidRPr="001F365A">
        <w:t>X_WO_TFL_WORK_TRAY_WOW001_NOBU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Was:</w:t>
      </w:r>
      <w:r>
        <w:tab/>
        <w:t>3600 Seconds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Now:</w:t>
      </w:r>
      <w:r>
        <w:tab/>
        <w:t>8 Seconds (yes, 8 seconds)</w:t>
      </w:r>
    </w:p>
    <w:p w:rsidR="001F365A" w:rsidRDefault="001F365A" w:rsidP="001F365A">
      <w:pPr>
        <w:pStyle w:val="ListParagraph"/>
        <w:numPr>
          <w:ilvl w:val="2"/>
          <w:numId w:val="2"/>
        </w:numPr>
      </w:pPr>
      <w:r>
        <w:t xml:space="preserve">Wow003 base queries </w:t>
      </w:r>
    </w:p>
    <w:p w:rsidR="001F365A" w:rsidRDefault="001F365A" w:rsidP="001F365A">
      <w:pPr>
        <w:pStyle w:val="ListParagraph"/>
        <w:numPr>
          <w:ilvl w:val="3"/>
          <w:numId w:val="2"/>
        </w:numPr>
      </w:pPr>
      <w:r w:rsidRPr="001F365A">
        <w:t>X_WO_TFL_WT_IM511003_FULL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Was:</w:t>
      </w:r>
      <w:r>
        <w:tab/>
        <w:t>90 Seconds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Now:</w:t>
      </w:r>
      <w:r>
        <w:tab/>
        <w:t>16 Seconds</w:t>
      </w:r>
    </w:p>
    <w:p w:rsidR="001F365A" w:rsidRDefault="001F365A" w:rsidP="001F365A">
      <w:pPr>
        <w:pStyle w:val="ListParagraph"/>
        <w:numPr>
          <w:ilvl w:val="3"/>
          <w:numId w:val="2"/>
        </w:numPr>
      </w:pPr>
      <w:r w:rsidRPr="001F365A">
        <w:t>X_WO_TFL_WT_IM511003_NOBUD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Was:</w:t>
      </w:r>
      <w:r>
        <w:tab/>
        <w:t>10 Seconds</w:t>
      </w:r>
    </w:p>
    <w:p w:rsidR="001F365A" w:rsidRDefault="001F365A" w:rsidP="001F365A">
      <w:pPr>
        <w:pStyle w:val="ListParagraph"/>
        <w:numPr>
          <w:ilvl w:val="4"/>
          <w:numId w:val="2"/>
        </w:numPr>
      </w:pPr>
      <w:r>
        <w:t>Now:</w:t>
      </w:r>
      <w:r>
        <w:tab/>
        <w:t>1 Second</w:t>
      </w:r>
    </w:p>
    <w:p w:rsidR="001F365A" w:rsidRDefault="001F365A" w:rsidP="001F365A">
      <w:pPr>
        <w:pStyle w:val="ListParagraph"/>
        <w:ind w:left="1440"/>
      </w:pPr>
    </w:p>
    <w:p w:rsidR="00417E6A" w:rsidRPr="00D84BD7" w:rsidRDefault="00417E6A"/>
    <w:p w:rsidR="00F57FB2" w:rsidRPr="00F57FB2" w:rsidRDefault="00F57FB2">
      <w:pPr>
        <w:rPr>
          <w:b/>
        </w:rPr>
      </w:pPr>
      <w:r>
        <w:rPr>
          <w:b/>
        </w:rPr>
        <w:t>Resolution:</w:t>
      </w:r>
    </w:p>
    <w:p w:rsidR="001F365A" w:rsidRDefault="001F365A" w:rsidP="00F57FB2">
      <w:r>
        <w:t xml:space="preserve">Loading time for a typical user like </w:t>
      </w:r>
      <w:proofErr w:type="spellStart"/>
      <w:r>
        <w:t>lohac_central</w:t>
      </w:r>
      <w:proofErr w:type="spellEnd"/>
      <w:r w:rsidR="00A63F2C">
        <w:t>,</w:t>
      </w:r>
      <w:r>
        <w:t xml:space="preserve"> seem to be drastically increased on my system.  It is difficult to know if this </w:t>
      </w:r>
      <w:r w:rsidR="00A63F2C">
        <w:t>will result in the desired load times for your system without testing them on your system.</w:t>
      </w:r>
    </w:p>
    <w:p w:rsidR="00A63F2C" w:rsidRDefault="00A63F2C" w:rsidP="00F57FB2">
      <w:r>
        <w:t xml:space="preserve">Please note:  there are a few indexes that I added to my system that I do not believe that the CBO is using so I did not include them.  If </w:t>
      </w:r>
      <w:r w:rsidR="00EA5793">
        <w:t>the performance is still not as agreed,</w:t>
      </w:r>
      <w:r>
        <w:t xml:space="preserve"> then let me know and I will package the indexes together.</w:t>
      </w:r>
    </w:p>
    <w:p w:rsidR="00A63F2C" w:rsidRDefault="00A63F2C" w:rsidP="00F57FB2"/>
    <w:p w:rsidR="00A63F2C" w:rsidRPr="001F365A" w:rsidRDefault="00A63F2C" w:rsidP="00F57FB2"/>
    <w:p w:rsidR="00F57FB2" w:rsidRDefault="00F57FB2" w:rsidP="00F57FB2"/>
    <w:p w:rsidR="00F57FB2" w:rsidRPr="00F57FB2" w:rsidRDefault="00F57FB2" w:rsidP="00F57FB2"/>
    <w:p w:rsidR="00F57FB2" w:rsidRPr="00F57FB2" w:rsidRDefault="00F57FB2"/>
    <w:p w:rsidR="00F57FB2" w:rsidRDefault="00F57FB2"/>
    <w:sectPr w:rsidR="00F5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2576"/>
    <w:multiLevelType w:val="hybridMultilevel"/>
    <w:tmpl w:val="BD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849C3"/>
    <w:multiLevelType w:val="hybridMultilevel"/>
    <w:tmpl w:val="170A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11"/>
    <w:rsid w:val="000700A1"/>
    <w:rsid w:val="00081D5B"/>
    <w:rsid w:val="00084D2E"/>
    <w:rsid w:val="001F365A"/>
    <w:rsid w:val="0026629F"/>
    <w:rsid w:val="00417E6A"/>
    <w:rsid w:val="0062713F"/>
    <w:rsid w:val="007C5798"/>
    <w:rsid w:val="00965F11"/>
    <w:rsid w:val="0099669E"/>
    <w:rsid w:val="00A63F2C"/>
    <w:rsid w:val="00B23785"/>
    <w:rsid w:val="00B439F8"/>
    <w:rsid w:val="00D84BD7"/>
    <w:rsid w:val="00EA5793"/>
    <w:rsid w:val="00F14828"/>
    <w:rsid w:val="00F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Systems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Mendoza</dc:creator>
  <cp:lastModifiedBy>jim.luff</cp:lastModifiedBy>
  <cp:revision>4</cp:revision>
  <cp:lastPrinted>2013-10-14T15:56:00Z</cp:lastPrinted>
  <dcterms:created xsi:type="dcterms:W3CDTF">2013-10-21T13:07:00Z</dcterms:created>
  <dcterms:modified xsi:type="dcterms:W3CDTF">2013-10-21T13:19:00Z</dcterms:modified>
</cp:coreProperties>
</file>