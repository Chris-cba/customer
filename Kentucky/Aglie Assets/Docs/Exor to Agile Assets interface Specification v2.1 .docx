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EF0" w:rsidRPr="007E5279" w:rsidRDefault="00453939" w:rsidP="00904245">
      <w:pPr>
        <w:rPr>
          <w:lang w:val="en-AU"/>
        </w:rPr>
      </w:pPr>
      <w:r w:rsidRPr="007E5279">
        <w:rPr>
          <w:noProof/>
        </w:rPr>
        <w:drawing>
          <wp:inline distT="0" distB="0" distL="0" distR="0">
            <wp:extent cx="5486400" cy="2619375"/>
            <wp:effectExtent l="19050" t="0" r="0" b="0"/>
            <wp:docPr id="1" name="Picture 1" descr="cover pag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age graphic"/>
                    <pic:cNvPicPr>
                      <a:picLocks noChangeAspect="1" noChangeArrowheads="1"/>
                    </pic:cNvPicPr>
                  </pic:nvPicPr>
                  <pic:blipFill>
                    <a:blip r:embed="rId12" cstate="print"/>
                    <a:srcRect/>
                    <a:stretch>
                      <a:fillRect/>
                    </a:stretch>
                  </pic:blipFill>
                  <pic:spPr bwMode="auto">
                    <a:xfrm>
                      <a:off x="0" y="0"/>
                      <a:ext cx="5486400" cy="2619375"/>
                    </a:xfrm>
                    <a:prstGeom prst="rect">
                      <a:avLst/>
                    </a:prstGeom>
                    <a:noFill/>
                    <a:ln w="9525">
                      <a:noFill/>
                      <a:miter lim="800000"/>
                      <a:headEnd/>
                      <a:tailEnd/>
                    </a:ln>
                  </pic:spPr>
                </pic:pic>
              </a:graphicData>
            </a:graphic>
          </wp:inline>
        </w:drawing>
      </w:r>
    </w:p>
    <w:p w:rsidR="004F784E" w:rsidRPr="007E5279" w:rsidRDefault="004F784E" w:rsidP="00904245">
      <w:pPr>
        <w:rPr>
          <w:snapToGrid w:val="0"/>
          <w:lang w:val="en-AU"/>
        </w:rPr>
      </w:pPr>
    </w:p>
    <w:p w:rsidR="004F784E" w:rsidRPr="007E5279" w:rsidRDefault="004F784E" w:rsidP="00904245">
      <w:pPr>
        <w:rPr>
          <w:snapToGrid w:val="0"/>
          <w:lang w:val="en-AU"/>
        </w:rPr>
      </w:pPr>
    </w:p>
    <w:p w:rsidR="00714F23" w:rsidRDefault="00714F23" w:rsidP="00904245">
      <w:pPr>
        <w:rPr>
          <w:snapToGrid w:val="0"/>
          <w:lang w:val="en-AU"/>
        </w:rPr>
      </w:pPr>
    </w:p>
    <w:p w:rsidR="00755393" w:rsidRDefault="000A6AE3" w:rsidP="00904245">
      <w:pPr>
        <w:rPr>
          <w:snapToGrid w:val="0"/>
          <w:sz w:val="40"/>
          <w:lang w:val="en-AU"/>
        </w:rPr>
      </w:pPr>
      <w:r w:rsidRPr="000867F1">
        <w:rPr>
          <w:snapToGrid w:val="0"/>
          <w:sz w:val="40"/>
          <w:lang w:val="en-AU"/>
        </w:rPr>
        <w:t xml:space="preserve">Exor to </w:t>
      </w:r>
      <w:r w:rsidR="005A622B">
        <w:rPr>
          <w:snapToGrid w:val="0"/>
          <w:sz w:val="40"/>
          <w:lang w:val="en-AU"/>
        </w:rPr>
        <w:t>AgileAssets</w:t>
      </w:r>
      <w:r w:rsidR="007B0E4C" w:rsidRPr="000867F1">
        <w:rPr>
          <w:snapToGrid w:val="0"/>
          <w:sz w:val="40"/>
          <w:lang w:val="en-AU"/>
        </w:rPr>
        <w:t xml:space="preserve"> Maintenance and</w:t>
      </w:r>
      <w:r w:rsidR="008E455F" w:rsidRPr="000867F1">
        <w:rPr>
          <w:snapToGrid w:val="0"/>
          <w:sz w:val="40"/>
          <w:lang w:val="en-AU"/>
        </w:rPr>
        <w:t xml:space="preserve"> PMS Interface</w:t>
      </w:r>
    </w:p>
    <w:p w:rsidR="000867F1" w:rsidRPr="000867F1" w:rsidRDefault="000867F1" w:rsidP="00904245">
      <w:pPr>
        <w:rPr>
          <w:snapToGrid w:val="0"/>
          <w:sz w:val="40"/>
          <w:lang w:val="en-AU"/>
        </w:rPr>
      </w:pPr>
    </w:p>
    <w:p w:rsidR="00B75BC9" w:rsidRPr="000867F1" w:rsidRDefault="00B030A3" w:rsidP="00904245">
      <w:pPr>
        <w:rPr>
          <w:snapToGrid w:val="0"/>
          <w:sz w:val="40"/>
          <w:lang w:val="en-AU"/>
        </w:rPr>
      </w:pPr>
      <w:r w:rsidRPr="000867F1">
        <w:rPr>
          <w:snapToGrid w:val="0"/>
          <w:sz w:val="40"/>
          <w:lang w:val="en-AU"/>
        </w:rPr>
        <w:t>Interface Specification</w:t>
      </w:r>
    </w:p>
    <w:p w:rsidR="00867A50" w:rsidRPr="007E5279" w:rsidRDefault="00867A50" w:rsidP="00904245">
      <w:pPr>
        <w:rPr>
          <w:lang w:val="en-AU"/>
        </w:rPr>
      </w:pPr>
    </w:p>
    <w:p w:rsidR="00867A50" w:rsidRPr="007E5279" w:rsidRDefault="00867A50" w:rsidP="00904245">
      <w:pPr>
        <w:rPr>
          <w:lang w:val="en-AU"/>
        </w:rPr>
      </w:pPr>
    </w:p>
    <w:p w:rsidR="00BE2EF0" w:rsidRPr="007E5279" w:rsidRDefault="00BE2EF0" w:rsidP="00904245">
      <w:pPr>
        <w:rPr>
          <w:lang w:val="en-AU"/>
        </w:rPr>
      </w:pPr>
    </w:p>
    <w:p w:rsidR="00C53D7B" w:rsidRPr="007E5279" w:rsidRDefault="00C53D7B" w:rsidP="00904245">
      <w:pPr>
        <w:rPr>
          <w:lang w:val="en-AU"/>
        </w:rPr>
      </w:pPr>
    </w:p>
    <w:p w:rsidR="00C53D7B" w:rsidRPr="007E5279" w:rsidRDefault="009506A2" w:rsidP="00904245">
      <w:pPr>
        <w:rPr>
          <w:lang w:val="en-AU"/>
        </w:rPr>
      </w:pPr>
      <w:r>
        <w:rPr>
          <w:lang w:val="en-AU"/>
        </w:rPr>
        <w:t>October</w:t>
      </w:r>
      <w:r w:rsidR="00704503">
        <w:rPr>
          <w:lang w:val="en-AU"/>
        </w:rPr>
        <w:t xml:space="preserve"> </w:t>
      </w:r>
      <w:r w:rsidR="00DB5EDE">
        <w:rPr>
          <w:lang w:val="en-AU"/>
        </w:rPr>
        <w:t>2013</w:t>
      </w:r>
    </w:p>
    <w:p w:rsidR="00BD670D" w:rsidRPr="007E5279" w:rsidRDefault="00BD670D" w:rsidP="00904245">
      <w:pPr>
        <w:rPr>
          <w:lang w:val="en-AU"/>
        </w:rPr>
      </w:pPr>
    </w:p>
    <w:p w:rsidR="00BD670D" w:rsidRPr="007E5279" w:rsidRDefault="00BD670D" w:rsidP="00904245">
      <w:pPr>
        <w:rPr>
          <w:lang w:val="en-AU"/>
        </w:rPr>
      </w:pPr>
    </w:p>
    <w:p w:rsidR="00BD670D" w:rsidRPr="007E5279" w:rsidRDefault="00BD670D" w:rsidP="00904245">
      <w:pPr>
        <w:rPr>
          <w:lang w:val="en-AU"/>
        </w:rPr>
      </w:pPr>
    </w:p>
    <w:p w:rsidR="00BD670D" w:rsidRPr="007E5279" w:rsidRDefault="00BD670D" w:rsidP="00904245">
      <w:pPr>
        <w:rPr>
          <w:lang w:val="en-AU"/>
        </w:rPr>
      </w:pPr>
    </w:p>
    <w:p w:rsidR="00BF2556" w:rsidRPr="007E5279" w:rsidRDefault="00BF2556" w:rsidP="00904245">
      <w:pPr>
        <w:rPr>
          <w:lang w:val="en-AU"/>
        </w:rPr>
      </w:pPr>
    </w:p>
    <w:p w:rsidR="00BE2EF0" w:rsidRPr="007E5279" w:rsidRDefault="00453939" w:rsidP="00904245">
      <w:pPr>
        <w:rPr>
          <w:lang w:val="en-AU"/>
        </w:rPr>
      </w:pPr>
      <w:r w:rsidRPr="007E5279">
        <w:rPr>
          <w:noProof/>
        </w:rPr>
        <w:drawing>
          <wp:inline distT="0" distB="0" distL="0" distR="0" wp14:anchorId="0D934A49" wp14:editId="66958FE2">
            <wp:extent cx="2247900" cy="552450"/>
            <wp:effectExtent l="19050" t="0" r="0" b="0"/>
            <wp:docPr id="2" name="Picture 2"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complete"/>
                    <pic:cNvPicPr>
                      <a:picLocks noChangeAspect="1" noChangeArrowheads="1"/>
                    </pic:cNvPicPr>
                  </pic:nvPicPr>
                  <pic:blipFill>
                    <a:blip r:embed="rId13" cstate="print"/>
                    <a:srcRect/>
                    <a:stretch>
                      <a:fillRect/>
                    </a:stretch>
                  </pic:blipFill>
                  <pic:spPr bwMode="auto">
                    <a:xfrm>
                      <a:off x="0" y="0"/>
                      <a:ext cx="2247900" cy="552450"/>
                    </a:xfrm>
                    <a:prstGeom prst="rect">
                      <a:avLst/>
                    </a:prstGeom>
                    <a:noFill/>
                    <a:ln w="9525">
                      <a:noFill/>
                      <a:miter lim="800000"/>
                      <a:headEnd/>
                      <a:tailEnd/>
                    </a:ln>
                  </pic:spPr>
                </pic:pic>
              </a:graphicData>
            </a:graphic>
          </wp:inline>
        </w:drawing>
      </w:r>
    </w:p>
    <w:p w:rsidR="00BE2EF0" w:rsidRPr="007E5279" w:rsidRDefault="00BE2EF0" w:rsidP="00904245">
      <w:pPr>
        <w:rPr>
          <w:lang w:val="en-AU"/>
        </w:rPr>
      </w:pPr>
    </w:p>
    <w:p w:rsidR="00BE2EF0" w:rsidRPr="007E5279" w:rsidRDefault="00BE2EF0" w:rsidP="00904245">
      <w:pPr>
        <w:rPr>
          <w:lang w:val="en-AU"/>
        </w:rPr>
      </w:pPr>
    </w:p>
    <w:p w:rsidR="00BE2EF0" w:rsidRPr="007E5279" w:rsidRDefault="00BE2EF0" w:rsidP="00904245">
      <w:pPr>
        <w:rPr>
          <w:lang w:val="en-AU"/>
        </w:rPr>
        <w:sectPr w:rsidR="00BE2EF0" w:rsidRPr="007E5279">
          <w:footerReference w:type="even" r:id="rId14"/>
          <w:footerReference w:type="default" r:id="rId15"/>
          <w:footerReference w:type="first" r:id="rId16"/>
          <w:type w:val="oddPage"/>
          <w:pgSz w:w="12240" w:h="15840" w:code="1"/>
          <w:pgMar w:top="1440" w:right="1800" w:bottom="1440" w:left="1800" w:header="720" w:footer="720" w:gutter="0"/>
          <w:pgNumType w:start="1"/>
          <w:cols w:space="720"/>
        </w:sectPr>
      </w:pPr>
    </w:p>
    <w:p w:rsidR="009A4863" w:rsidRPr="009A4863" w:rsidRDefault="009A4863" w:rsidP="009A4863">
      <w:pPr>
        <w:pStyle w:val="TOC1"/>
      </w:pPr>
      <w:r w:rsidRPr="009A4863">
        <w:lastRenderedPageBreak/>
        <w:t xml:space="preserve">Contents </w:t>
      </w:r>
    </w:p>
    <w:p w:rsidR="009A4863" w:rsidRDefault="009A4863" w:rsidP="009A4863">
      <w:pPr>
        <w:pStyle w:val="TOC1"/>
      </w:pPr>
    </w:p>
    <w:p w:rsidR="00456B33" w:rsidRDefault="00E3738F">
      <w:pPr>
        <w:pStyle w:val="TOC1"/>
        <w:rPr>
          <w:rFonts w:eastAsiaTheme="minorEastAsia" w:cstheme="minorBidi"/>
          <w:b w:val="0"/>
          <w:sz w:val="22"/>
          <w:lang w:val="en-US"/>
        </w:rPr>
      </w:pPr>
      <w:r w:rsidRPr="009A4863">
        <w:rPr>
          <w:b w:val="0"/>
          <w:caps/>
        </w:rPr>
        <w:fldChar w:fldCharType="begin"/>
      </w:r>
      <w:r w:rsidR="00E05CE6" w:rsidRPr="009A4863">
        <w:rPr>
          <w:b w:val="0"/>
          <w:caps/>
        </w:rPr>
        <w:instrText xml:space="preserve"> TOC \o "1-2" </w:instrText>
      </w:r>
      <w:r w:rsidRPr="009A4863">
        <w:rPr>
          <w:b w:val="0"/>
          <w:caps/>
        </w:rPr>
        <w:fldChar w:fldCharType="separate"/>
      </w:r>
      <w:r w:rsidR="00456B33">
        <w:t>1.0</w:t>
      </w:r>
      <w:r w:rsidR="00456B33">
        <w:rPr>
          <w:rFonts w:eastAsiaTheme="minorEastAsia" w:cstheme="minorBidi"/>
          <w:b w:val="0"/>
          <w:sz w:val="22"/>
          <w:lang w:val="en-US"/>
        </w:rPr>
        <w:tab/>
      </w:r>
      <w:r w:rsidR="00456B33">
        <w:t>Introduction</w:t>
      </w:r>
      <w:r w:rsidR="00456B33">
        <w:tab/>
      </w:r>
      <w:r w:rsidR="00456B33">
        <w:fldChar w:fldCharType="begin"/>
      </w:r>
      <w:r w:rsidR="00456B33">
        <w:instrText xml:space="preserve"> PAGEREF _Toc368642929 \h </w:instrText>
      </w:r>
      <w:r w:rsidR="00456B33">
        <w:fldChar w:fldCharType="separate"/>
      </w:r>
      <w:r w:rsidR="00DF213B">
        <w:t>3</w:t>
      </w:r>
      <w:r w:rsidR="00456B33">
        <w:fldChar w:fldCharType="end"/>
      </w:r>
    </w:p>
    <w:p w:rsidR="00456B33" w:rsidRDefault="00456B33">
      <w:pPr>
        <w:pStyle w:val="TOC1"/>
        <w:rPr>
          <w:rFonts w:eastAsiaTheme="minorEastAsia" w:cstheme="minorBidi"/>
          <w:b w:val="0"/>
          <w:sz w:val="22"/>
          <w:lang w:val="en-US"/>
        </w:rPr>
      </w:pPr>
      <w:r>
        <w:t>2.0</w:t>
      </w:r>
      <w:r>
        <w:rPr>
          <w:rFonts w:eastAsiaTheme="minorEastAsia" w:cstheme="minorBidi"/>
          <w:b w:val="0"/>
          <w:sz w:val="22"/>
          <w:lang w:val="en-US"/>
        </w:rPr>
        <w:tab/>
      </w:r>
      <w:r>
        <w:t>High Level Requirements</w:t>
      </w:r>
      <w:r>
        <w:tab/>
      </w:r>
      <w:r>
        <w:fldChar w:fldCharType="begin"/>
      </w:r>
      <w:r>
        <w:instrText xml:space="preserve"> PAGEREF _Toc368642930 \h </w:instrText>
      </w:r>
      <w:r>
        <w:fldChar w:fldCharType="separate"/>
      </w:r>
      <w:r w:rsidR="00DF213B">
        <w:t>3</w:t>
      </w:r>
      <w:r>
        <w:fldChar w:fldCharType="end"/>
      </w:r>
    </w:p>
    <w:p w:rsidR="00456B33" w:rsidRDefault="00456B33">
      <w:pPr>
        <w:pStyle w:val="TOC1"/>
        <w:rPr>
          <w:rFonts w:eastAsiaTheme="minorEastAsia" w:cstheme="minorBidi"/>
          <w:b w:val="0"/>
          <w:sz w:val="22"/>
          <w:lang w:val="en-US"/>
        </w:rPr>
      </w:pPr>
      <w:r>
        <w:t>3.0</w:t>
      </w:r>
      <w:r>
        <w:rPr>
          <w:rFonts w:eastAsiaTheme="minorEastAsia" w:cstheme="minorBidi"/>
          <w:b w:val="0"/>
          <w:sz w:val="22"/>
          <w:lang w:val="en-US"/>
        </w:rPr>
        <w:tab/>
      </w:r>
      <w:r>
        <w:t>Road Network Information</w:t>
      </w:r>
      <w:r>
        <w:tab/>
      </w:r>
      <w:r>
        <w:fldChar w:fldCharType="begin"/>
      </w:r>
      <w:r>
        <w:instrText xml:space="preserve"> PAGEREF _Toc368642931 \h </w:instrText>
      </w:r>
      <w:r>
        <w:fldChar w:fldCharType="separate"/>
      </w:r>
      <w:r w:rsidR="00DF213B">
        <w:t>4</w:t>
      </w:r>
      <w:r>
        <w:fldChar w:fldCharType="end"/>
      </w:r>
    </w:p>
    <w:p w:rsidR="00456B33" w:rsidRDefault="00456B33">
      <w:pPr>
        <w:pStyle w:val="TOC2"/>
        <w:rPr>
          <w:rFonts w:eastAsiaTheme="minorEastAsia" w:cstheme="minorBidi"/>
          <w:smallCaps w:val="0"/>
        </w:rPr>
      </w:pPr>
      <w:r>
        <w:t>3.1</w:t>
      </w:r>
      <w:r>
        <w:rPr>
          <w:rFonts w:eastAsiaTheme="minorEastAsia" w:cstheme="minorBidi"/>
          <w:smallCaps w:val="0"/>
        </w:rPr>
        <w:tab/>
      </w:r>
      <w:r>
        <w:t>Full List of Routes and Addition and Removal of Routes</w:t>
      </w:r>
      <w:r>
        <w:tab/>
      </w:r>
      <w:r>
        <w:fldChar w:fldCharType="begin"/>
      </w:r>
      <w:r>
        <w:instrText xml:space="preserve"> PAGEREF _Toc368642932 \h </w:instrText>
      </w:r>
      <w:r>
        <w:fldChar w:fldCharType="separate"/>
      </w:r>
      <w:r w:rsidR="00DF213B">
        <w:t>4</w:t>
      </w:r>
      <w:r>
        <w:fldChar w:fldCharType="end"/>
      </w:r>
    </w:p>
    <w:p w:rsidR="00456B33" w:rsidRDefault="00456B33">
      <w:pPr>
        <w:pStyle w:val="TOC2"/>
        <w:rPr>
          <w:rFonts w:eastAsiaTheme="minorEastAsia" w:cstheme="minorBidi"/>
          <w:smallCaps w:val="0"/>
        </w:rPr>
      </w:pPr>
      <w:r>
        <w:t>3.2</w:t>
      </w:r>
      <w:r>
        <w:rPr>
          <w:rFonts w:eastAsiaTheme="minorEastAsia" w:cstheme="minorBidi"/>
          <w:smallCaps w:val="0"/>
        </w:rPr>
        <w:tab/>
      </w:r>
      <w:r>
        <w:t>Route Spatial Representation</w:t>
      </w:r>
      <w:r>
        <w:tab/>
      </w:r>
      <w:r>
        <w:fldChar w:fldCharType="begin"/>
      </w:r>
      <w:r>
        <w:instrText xml:space="preserve"> PAGEREF _Toc368642933 \h </w:instrText>
      </w:r>
      <w:r>
        <w:fldChar w:fldCharType="separate"/>
      </w:r>
      <w:r w:rsidR="00DF213B">
        <w:t>5</w:t>
      </w:r>
      <w:r>
        <w:fldChar w:fldCharType="end"/>
      </w:r>
    </w:p>
    <w:p w:rsidR="00456B33" w:rsidRDefault="00456B33">
      <w:pPr>
        <w:pStyle w:val="TOC1"/>
        <w:rPr>
          <w:rFonts w:eastAsiaTheme="minorEastAsia" w:cstheme="minorBidi"/>
          <w:b w:val="0"/>
          <w:sz w:val="22"/>
          <w:lang w:val="en-US"/>
        </w:rPr>
      </w:pPr>
      <w:r>
        <w:t>4.0</w:t>
      </w:r>
      <w:r>
        <w:rPr>
          <w:rFonts w:eastAsiaTheme="minorEastAsia" w:cstheme="minorBidi"/>
          <w:b w:val="0"/>
          <w:sz w:val="22"/>
          <w:lang w:val="en-US"/>
        </w:rPr>
        <w:tab/>
      </w:r>
      <w:r>
        <w:t>Event Information</w:t>
      </w:r>
      <w:r>
        <w:tab/>
      </w:r>
      <w:r>
        <w:fldChar w:fldCharType="begin"/>
      </w:r>
      <w:r>
        <w:instrText xml:space="preserve"> PAGEREF _Toc368642934 \h </w:instrText>
      </w:r>
      <w:r>
        <w:fldChar w:fldCharType="separate"/>
      </w:r>
      <w:r w:rsidR="00DF213B">
        <w:t>6</w:t>
      </w:r>
      <w:r>
        <w:fldChar w:fldCharType="end"/>
      </w:r>
    </w:p>
    <w:p w:rsidR="00456B33" w:rsidRDefault="00456B33">
      <w:pPr>
        <w:pStyle w:val="TOC2"/>
        <w:rPr>
          <w:rFonts w:eastAsiaTheme="minorEastAsia" w:cstheme="minorBidi"/>
          <w:smallCaps w:val="0"/>
        </w:rPr>
      </w:pPr>
      <w:r>
        <w:t>4.1</w:t>
      </w:r>
      <w:r>
        <w:rPr>
          <w:rFonts w:eastAsiaTheme="minorEastAsia" w:cstheme="minorBidi"/>
          <w:smallCaps w:val="0"/>
        </w:rPr>
        <w:tab/>
      </w:r>
      <w:r>
        <w:t>Updating the Location of ‘Event’ Linear References</w:t>
      </w:r>
      <w:r>
        <w:tab/>
      </w:r>
      <w:r>
        <w:fldChar w:fldCharType="begin"/>
      </w:r>
      <w:r>
        <w:instrText xml:space="preserve"> PAGEREF _Toc368642935 \h </w:instrText>
      </w:r>
      <w:r>
        <w:fldChar w:fldCharType="separate"/>
      </w:r>
      <w:r w:rsidR="00DF213B">
        <w:t>6</w:t>
      </w:r>
      <w:r>
        <w:fldChar w:fldCharType="end"/>
      </w:r>
    </w:p>
    <w:p w:rsidR="00456B33" w:rsidRDefault="00456B33">
      <w:pPr>
        <w:pStyle w:val="TOC1"/>
        <w:rPr>
          <w:rFonts w:eastAsiaTheme="minorEastAsia" w:cstheme="minorBidi"/>
          <w:b w:val="0"/>
          <w:sz w:val="22"/>
          <w:lang w:val="en-US"/>
        </w:rPr>
      </w:pPr>
      <w:r>
        <w:t>5.0</w:t>
      </w:r>
      <w:r>
        <w:rPr>
          <w:rFonts w:eastAsiaTheme="minorEastAsia" w:cstheme="minorBidi"/>
          <w:b w:val="0"/>
          <w:sz w:val="22"/>
          <w:lang w:val="en-US"/>
        </w:rPr>
        <w:tab/>
      </w:r>
      <w:r>
        <w:t>Asset Information</w:t>
      </w:r>
      <w:r>
        <w:tab/>
      </w:r>
      <w:r>
        <w:fldChar w:fldCharType="begin"/>
      </w:r>
      <w:r>
        <w:instrText xml:space="preserve"> PAGEREF _Toc368642936 \h </w:instrText>
      </w:r>
      <w:r>
        <w:fldChar w:fldCharType="separate"/>
      </w:r>
      <w:r w:rsidR="00DF213B">
        <w:t>8</w:t>
      </w:r>
      <w:r>
        <w:fldChar w:fldCharType="end"/>
      </w:r>
    </w:p>
    <w:p w:rsidR="00456B33" w:rsidRDefault="00456B33">
      <w:pPr>
        <w:pStyle w:val="TOC2"/>
        <w:rPr>
          <w:rFonts w:eastAsiaTheme="minorEastAsia" w:cstheme="minorBidi"/>
          <w:smallCaps w:val="0"/>
        </w:rPr>
      </w:pPr>
      <w:r>
        <w:t>5.1</w:t>
      </w:r>
      <w:r>
        <w:rPr>
          <w:rFonts w:eastAsiaTheme="minorEastAsia" w:cstheme="minorBidi"/>
          <w:smallCaps w:val="0"/>
        </w:rPr>
        <w:tab/>
      </w:r>
      <w:r>
        <w:t>Updating Asset Information</w:t>
      </w:r>
      <w:r>
        <w:tab/>
      </w:r>
      <w:r>
        <w:fldChar w:fldCharType="begin"/>
      </w:r>
      <w:r>
        <w:instrText xml:space="preserve"> PAGEREF _Toc368642937 \h </w:instrText>
      </w:r>
      <w:r>
        <w:fldChar w:fldCharType="separate"/>
      </w:r>
      <w:r w:rsidR="00DF213B">
        <w:t>8</w:t>
      </w:r>
      <w:r>
        <w:fldChar w:fldCharType="end"/>
      </w:r>
    </w:p>
    <w:p w:rsidR="00456B33" w:rsidRDefault="00456B33">
      <w:pPr>
        <w:pStyle w:val="TOC1"/>
        <w:rPr>
          <w:rFonts w:eastAsiaTheme="minorEastAsia" w:cstheme="minorBidi"/>
          <w:b w:val="0"/>
          <w:sz w:val="22"/>
          <w:lang w:val="en-US"/>
        </w:rPr>
      </w:pPr>
      <w:r>
        <w:t>6.0</w:t>
      </w:r>
      <w:r>
        <w:rPr>
          <w:rFonts w:eastAsiaTheme="minorEastAsia" w:cstheme="minorBidi"/>
          <w:b w:val="0"/>
          <w:sz w:val="22"/>
          <w:lang w:val="en-US"/>
        </w:rPr>
        <w:tab/>
      </w:r>
      <w:r>
        <w:t>Interface Execution</w:t>
      </w:r>
      <w:r>
        <w:tab/>
      </w:r>
      <w:r>
        <w:fldChar w:fldCharType="begin"/>
      </w:r>
      <w:r>
        <w:instrText xml:space="preserve"> PAGEREF _Toc368642938 \h </w:instrText>
      </w:r>
      <w:r>
        <w:fldChar w:fldCharType="separate"/>
      </w:r>
      <w:r w:rsidR="00DF213B">
        <w:t>9</w:t>
      </w:r>
      <w:r>
        <w:fldChar w:fldCharType="end"/>
      </w:r>
    </w:p>
    <w:p w:rsidR="00456B33" w:rsidRDefault="00456B33">
      <w:pPr>
        <w:pStyle w:val="TOC1"/>
        <w:rPr>
          <w:rFonts w:eastAsiaTheme="minorEastAsia" w:cstheme="minorBidi"/>
          <w:b w:val="0"/>
          <w:sz w:val="22"/>
          <w:lang w:val="en-US"/>
        </w:rPr>
      </w:pPr>
      <w:r>
        <w:t>7.0</w:t>
      </w:r>
      <w:r>
        <w:rPr>
          <w:rFonts w:eastAsiaTheme="minorEastAsia" w:cstheme="minorBidi"/>
          <w:b w:val="0"/>
          <w:sz w:val="22"/>
          <w:lang w:val="en-US"/>
        </w:rPr>
        <w:tab/>
      </w:r>
      <w:r>
        <w:t>Documentation Requirements</w:t>
      </w:r>
      <w:r>
        <w:tab/>
      </w:r>
      <w:r>
        <w:fldChar w:fldCharType="begin"/>
      </w:r>
      <w:r>
        <w:instrText xml:space="preserve"> PAGEREF _Toc368642939 \h </w:instrText>
      </w:r>
      <w:r>
        <w:fldChar w:fldCharType="separate"/>
      </w:r>
      <w:r w:rsidR="00DF213B">
        <w:t>9</w:t>
      </w:r>
      <w:r>
        <w:fldChar w:fldCharType="end"/>
      </w:r>
    </w:p>
    <w:p w:rsidR="00456B33" w:rsidRDefault="00456B33">
      <w:pPr>
        <w:pStyle w:val="TOC1"/>
        <w:rPr>
          <w:rFonts w:eastAsiaTheme="minorEastAsia" w:cstheme="minorBidi"/>
          <w:b w:val="0"/>
          <w:sz w:val="22"/>
          <w:lang w:val="en-US"/>
        </w:rPr>
      </w:pPr>
      <w:r>
        <w:t>8.0</w:t>
      </w:r>
      <w:r>
        <w:rPr>
          <w:rFonts w:eastAsiaTheme="minorEastAsia" w:cstheme="minorBidi"/>
          <w:b w:val="0"/>
          <w:sz w:val="22"/>
          <w:lang w:val="en-US"/>
        </w:rPr>
        <w:tab/>
      </w:r>
      <w:r>
        <w:t>Conclusion</w:t>
      </w:r>
      <w:r>
        <w:tab/>
      </w:r>
      <w:r>
        <w:fldChar w:fldCharType="begin"/>
      </w:r>
      <w:r>
        <w:instrText xml:space="preserve"> PAGEREF _Toc368642940 \h </w:instrText>
      </w:r>
      <w:r>
        <w:fldChar w:fldCharType="separate"/>
      </w:r>
      <w:r w:rsidR="00DF213B">
        <w:t>10</w:t>
      </w:r>
      <w:r>
        <w:fldChar w:fldCharType="end"/>
      </w:r>
    </w:p>
    <w:p w:rsidR="00BE2EF0" w:rsidRDefault="00E3738F" w:rsidP="00904245">
      <w:pPr>
        <w:rPr>
          <w:lang w:val="en-AU"/>
        </w:rPr>
      </w:pPr>
      <w:r w:rsidRPr="009A4863">
        <w:rPr>
          <w:caps/>
          <w:noProof/>
          <w:sz w:val="24"/>
          <w:lang w:val="en-AU"/>
        </w:rPr>
        <w:fldChar w:fldCharType="end"/>
      </w:r>
    </w:p>
    <w:p w:rsidR="008E455F" w:rsidRDefault="008E455F" w:rsidP="00904245">
      <w:pPr>
        <w:rPr>
          <w:lang w:val="en-AU"/>
        </w:rPr>
      </w:pPr>
    </w:p>
    <w:p w:rsidR="008E455F" w:rsidRDefault="008E455F" w:rsidP="00904245">
      <w:pPr>
        <w:rPr>
          <w:b/>
        </w:rPr>
      </w:pPr>
      <w:r w:rsidRPr="000867F1">
        <w:rPr>
          <w:b/>
        </w:rPr>
        <w:t>Version Control</w:t>
      </w:r>
    </w:p>
    <w:p w:rsidR="000867F1" w:rsidRPr="000867F1" w:rsidRDefault="000867F1" w:rsidP="00904245">
      <w:pPr>
        <w:rPr>
          <w:b/>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796"/>
        <w:gridCol w:w="1990"/>
        <w:gridCol w:w="2971"/>
      </w:tblGrid>
      <w:tr w:rsidR="008E455F" w:rsidRPr="008E455F" w:rsidTr="00B073AE">
        <w:tc>
          <w:tcPr>
            <w:tcW w:w="1980" w:type="dxa"/>
            <w:tcBorders>
              <w:top w:val="single" w:sz="4" w:space="0" w:color="auto"/>
              <w:left w:val="single" w:sz="4" w:space="0" w:color="auto"/>
              <w:bottom w:val="single" w:sz="4" w:space="0" w:color="auto"/>
            </w:tcBorders>
          </w:tcPr>
          <w:p w:rsidR="008E455F" w:rsidRPr="008E455F" w:rsidRDefault="008E455F" w:rsidP="00904245">
            <w:r w:rsidRPr="008E455F">
              <w:t>Date</w:t>
            </w:r>
          </w:p>
        </w:tc>
        <w:tc>
          <w:tcPr>
            <w:tcW w:w="1796" w:type="dxa"/>
            <w:tcBorders>
              <w:top w:val="single" w:sz="4" w:space="0" w:color="auto"/>
              <w:left w:val="single" w:sz="4" w:space="0" w:color="auto"/>
              <w:bottom w:val="single" w:sz="4" w:space="0" w:color="auto"/>
            </w:tcBorders>
          </w:tcPr>
          <w:p w:rsidR="008E455F" w:rsidRPr="008E455F" w:rsidRDefault="008E455F" w:rsidP="00904245">
            <w:r w:rsidRPr="008E455F">
              <w:t>Version</w:t>
            </w:r>
          </w:p>
        </w:tc>
        <w:tc>
          <w:tcPr>
            <w:tcW w:w="1990" w:type="dxa"/>
            <w:tcBorders>
              <w:top w:val="single" w:sz="4" w:space="0" w:color="auto"/>
              <w:bottom w:val="single" w:sz="4" w:space="0" w:color="auto"/>
            </w:tcBorders>
          </w:tcPr>
          <w:p w:rsidR="008E455F" w:rsidRPr="008E455F" w:rsidRDefault="008E455F" w:rsidP="00904245">
            <w:r w:rsidRPr="008E455F">
              <w:t>Changed by</w:t>
            </w:r>
          </w:p>
        </w:tc>
        <w:tc>
          <w:tcPr>
            <w:tcW w:w="2971" w:type="dxa"/>
            <w:tcBorders>
              <w:top w:val="single" w:sz="4" w:space="0" w:color="auto"/>
              <w:bottom w:val="single" w:sz="4" w:space="0" w:color="auto"/>
              <w:right w:val="single" w:sz="4" w:space="0" w:color="auto"/>
            </w:tcBorders>
          </w:tcPr>
          <w:p w:rsidR="008E455F" w:rsidRPr="008E455F" w:rsidRDefault="008E455F" w:rsidP="00904245">
            <w:r w:rsidRPr="008E455F">
              <w:t>Notes</w:t>
            </w:r>
          </w:p>
        </w:tc>
      </w:tr>
      <w:tr w:rsidR="00B073AE" w:rsidRPr="008E455F" w:rsidTr="00C61940">
        <w:tc>
          <w:tcPr>
            <w:tcW w:w="1980" w:type="dxa"/>
            <w:tcBorders>
              <w:top w:val="single" w:sz="4" w:space="0" w:color="auto"/>
              <w:left w:val="single" w:sz="4" w:space="0" w:color="auto"/>
              <w:bottom w:val="single" w:sz="4" w:space="0" w:color="auto"/>
              <w:right w:val="single" w:sz="4" w:space="0" w:color="auto"/>
            </w:tcBorders>
          </w:tcPr>
          <w:p w:rsidR="00B073AE" w:rsidRPr="008E455F" w:rsidRDefault="00207454" w:rsidP="00904245">
            <w:r>
              <w:t>February</w:t>
            </w:r>
            <w:r w:rsidR="00B073AE">
              <w:t xml:space="preserve"> 2012</w:t>
            </w:r>
          </w:p>
        </w:tc>
        <w:tc>
          <w:tcPr>
            <w:tcW w:w="1796" w:type="dxa"/>
            <w:tcBorders>
              <w:top w:val="single" w:sz="4" w:space="0" w:color="auto"/>
              <w:left w:val="single" w:sz="4" w:space="0" w:color="auto"/>
              <w:bottom w:val="single" w:sz="4" w:space="0" w:color="auto"/>
              <w:right w:val="single" w:sz="4" w:space="0" w:color="auto"/>
            </w:tcBorders>
          </w:tcPr>
          <w:p w:rsidR="00B073AE" w:rsidRPr="008E455F" w:rsidRDefault="0036423C" w:rsidP="00904245">
            <w:r>
              <w:t xml:space="preserve">Draft,  </w:t>
            </w:r>
            <w:r w:rsidR="00B073AE">
              <w:t>0.1</w:t>
            </w:r>
          </w:p>
        </w:tc>
        <w:tc>
          <w:tcPr>
            <w:tcW w:w="1990" w:type="dxa"/>
            <w:tcBorders>
              <w:top w:val="single" w:sz="4" w:space="0" w:color="auto"/>
              <w:left w:val="single" w:sz="4" w:space="0" w:color="auto"/>
              <w:bottom w:val="single" w:sz="4" w:space="0" w:color="auto"/>
              <w:right w:val="single" w:sz="4" w:space="0" w:color="auto"/>
            </w:tcBorders>
          </w:tcPr>
          <w:p w:rsidR="00B073AE" w:rsidRPr="008E455F" w:rsidRDefault="00B073AE" w:rsidP="00904245">
            <w:r w:rsidRPr="008E455F">
              <w:t>RE</w:t>
            </w:r>
          </w:p>
        </w:tc>
        <w:tc>
          <w:tcPr>
            <w:tcW w:w="2971" w:type="dxa"/>
            <w:tcBorders>
              <w:top w:val="single" w:sz="4" w:space="0" w:color="auto"/>
              <w:left w:val="single" w:sz="4" w:space="0" w:color="auto"/>
              <w:bottom w:val="single" w:sz="4" w:space="0" w:color="auto"/>
              <w:right w:val="single" w:sz="4" w:space="0" w:color="auto"/>
            </w:tcBorders>
          </w:tcPr>
          <w:p w:rsidR="00B073AE" w:rsidRPr="008E455F" w:rsidRDefault="00B073AE" w:rsidP="00904245">
            <w:r>
              <w:t>Initial Revision</w:t>
            </w:r>
          </w:p>
        </w:tc>
      </w:tr>
      <w:tr w:rsidR="008E455F" w:rsidRPr="008E455F" w:rsidTr="00B073AE">
        <w:tc>
          <w:tcPr>
            <w:tcW w:w="1980" w:type="dxa"/>
            <w:tcBorders>
              <w:top w:val="single" w:sz="4" w:space="0" w:color="auto"/>
            </w:tcBorders>
          </w:tcPr>
          <w:p w:rsidR="008E455F" w:rsidRPr="008E455F" w:rsidRDefault="00D80B3C" w:rsidP="00904245">
            <w:r>
              <w:t>May 13, 2013</w:t>
            </w:r>
          </w:p>
        </w:tc>
        <w:tc>
          <w:tcPr>
            <w:tcW w:w="1796" w:type="dxa"/>
            <w:tcBorders>
              <w:top w:val="single" w:sz="4" w:space="0" w:color="auto"/>
            </w:tcBorders>
          </w:tcPr>
          <w:p w:rsidR="008E455F" w:rsidRPr="008E455F" w:rsidRDefault="00D80B3C" w:rsidP="00904245">
            <w:r>
              <w:t>Draft, 0.2</w:t>
            </w:r>
          </w:p>
        </w:tc>
        <w:tc>
          <w:tcPr>
            <w:tcW w:w="1990" w:type="dxa"/>
            <w:tcBorders>
              <w:top w:val="single" w:sz="4" w:space="0" w:color="auto"/>
            </w:tcBorders>
          </w:tcPr>
          <w:p w:rsidR="008E455F" w:rsidRPr="008E455F" w:rsidRDefault="00D80B3C" w:rsidP="00904245">
            <w:r>
              <w:t>JM</w:t>
            </w:r>
          </w:p>
        </w:tc>
        <w:tc>
          <w:tcPr>
            <w:tcW w:w="2971" w:type="dxa"/>
            <w:tcBorders>
              <w:top w:val="single" w:sz="4" w:space="0" w:color="auto"/>
            </w:tcBorders>
          </w:tcPr>
          <w:p w:rsidR="008E455F" w:rsidRPr="008E455F" w:rsidRDefault="00D80B3C" w:rsidP="00904245">
            <w:r>
              <w:t>Addressed KYTC concerns</w:t>
            </w:r>
          </w:p>
        </w:tc>
      </w:tr>
      <w:tr w:rsidR="008E455F" w:rsidRPr="008E455F" w:rsidTr="00B073AE">
        <w:tc>
          <w:tcPr>
            <w:tcW w:w="1980" w:type="dxa"/>
            <w:tcBorders>
              <w:top w:val="single" w:sz="4" w:space="0" w:color="auto"/>
            </w:tcBorders>
          </w:tcPr>
          <w:p w:rsidR="008E455F" w:rsidRPr="008E455F" w:rsidRDefault="00082703" w:rsidP="00904245">
            <w:r>
              <w:t>September 9, 2013</w:t>
            </w:r>
          </w:p>
        </w:tc>
        <w:tc>
          <w:tcPr>
            <w:tcW w:w="1796" w:type="dxa"/>
            <w:tcBorders>
              <w:top w:val="single" w:sz="4" w:space="0" w:color="auto"/>
            </w:tcBorders>
          </w:tcPr>
          <w:p w:rsidR="008E455F" w:rsidRPr="008E455F" w:rsidRDefault="00082703" w:rsidP="00904245">
            <w:r>
              <w:t>1.</w:t>
            </w:r>
            <w:r w:rsidR="0042566E">
              <w:t>2</w:t>
            </w:r>
          </w:p>
        </w:tc>
        <w:tc>
          <w:tcPr>
            <w:tcW w:w="1990" w:type="dxa"/>
            <w:tcBorders>
              <w:top w:val="single" w:sz="4" w:space="0" w:color="auto"/>
            </w:tcBorders>
          </w:tcPr>
          <w:p w:rsidR="008E455F" w:rsidRPr="008E455F" w:rsidRDefault="00082703" w:rsidP="00904245">
            <w:r>
              <w:t>RE</w:t>
            </w:r>
          </w:p>
        </w:tc>
        <w:tc>
          <w:tcPr>
            <w:tcW w:w="2971" w:type="dxa"/>
            <w:tcBorders>
              <w:top w:val="single" w:sz="4" w:space="0" w:color="auto"/>
            </w:tcBorders>
          </w:tcPr>
          <w:p w:rsidR="008E455F" w:rsidRPr="008E455F" w:rsidRDefault="00082703" w:rsidP="00904245">
            <w:r>
              <w:t>Addressed KYTC and AA comments.</w:t>
            </w:r>
          </w:p>
        </w:tc>
      </w:tr>
      <w:tr w:rsidR="008E455F" w:rsidRPr="008E455F" w:rsidTr="00B073AE">
        <w:tc>
          <w:tcPr>
            <w:tcW w:w="1980" w:type="dxa"/>
            <w:tcBorders>
              <w:top w:val="single" w:sz="4" w:space="0" w:color="auto"/>
            </w:tcBorders>
          </w:tcPr>
          <w:p w:rsidR="008E455F" w:rsidRPr="008E455F" w:rsidRDefault="009506A2" w:rsidP="00904245">
            <w:r>
              <w:t>October 4, 2013</w:t>
            </w:r>
          </w:p>
        </w:tc>
        <w:tc>
          <w:tcPr>
            <w:tcW w:w="1796" w:type="dxa"/>
            <w:tcBorders>
              <w:top w:val="single" w:sz="4" w:space="0" w:color="auto"/>
            </w:tcBorders>
          </w:tcPr>
          <w:p w:rsidR="008E455F" w:rsidRPr="008E455F" w:rsidRDefault="009506A2" w:rsidP="00904245">
            <w:r>
              <w:t>2.0</w:t>
            </w:r>
          </w:p>
        </w:tc>
        <w:tc>
          <w:tcPr>
            <w:tcW w:w="1990" w:type="dxa"/>
            <w:tcBorders>
              <w:top w:val="single" w:sz="4" w:space="0" w:color="auto"/>
            </w:tcBorders>
          </w:tcPr>
          <w:p w:rsidR="008E455F" w:rsidRPr="008E455F" w:rsidRDefault="009506A2" w:rsidP="00904245">
            <w:r>
              <w:t>DG</w:t>
            </w:r>
          </w:p>
        </w:tc>
        <w:tc>
          <w:tcPr>
            <w:tcW w:w="2971" w:type="dxa"/>
            <w:tcBorders>
              <w:top w:val="single" w:sz="4" w:space="0" w:color="auto"/>
            </w:tcBorders>
          </w:tcPr>
          <w:p w:rsidR="008E455F" w:rsidRPr="008E455F" w:rsidRDefault="009506A2" w:rsidP="00904245">
            <w:r>
              <w:t>Accepted all revisions and comments - Issue</w:t>
            </w:r>
          </w:p>
        </w:tc>
      </w:tr>
      <w:tr w:rsidR="00E846EA" w:rsidRPr="008E455F" w:rsidTr="00B073AE">
        <w:tc>
          <w:tcPr>
            <w:tcW w:w="1980" w:type="dxa"/>
            <w:tcBorders>
              <w:top w:val="single" w:sz="4" w:space="0" w:color="auto"/>
              <w:bottom w:val="single" w:sz="4" w:space="0" w:color="auto"/>
            </w:tcBorders>
          </w:tcPr>
          <w:p w:rsidR="00E846EA" w:rsidRPr="008E455F" w:rsidRDefault="00E846EA" w:rsidP="00904245">
            <w:ins w:id="3" w:author="Joe Mendoza" w:date="2014-01-29T08:51:00Z">
              <w:r>
                <w:t>January 24, 2014</w:t>
              </w:r>
            </w:ins>
          </w:p>
        </w:tc>
        <w:tc>
          <w:tcPr>
            <w:tcW w:w="1796" w:type="dxa"/>
            <w:tcBorders>
              <w:top w:val="single" w:sz="4" w:space="0" w:color="auto"/>
              <w:bottom w:val="single" w:sz="4" w:space="0" w:color="auto"/>
            </w:tcBorders>
          </w:tcPr>
          <w:p w:rsidR="00E846EA" w:rsidRPr="008E455F" w:rsidRDefault="00E846EA" w:rsidP="00904245">
            <w:ins w:id="4" w:author="Joe Mendoza" w:date="2014-01-29T08:51:00Z">
              <w:r>
                <w:t>2.1</w:t>
              </w:r>
            </w:ins>
          </w:p>
        </w:tc>
        <w:tc>
          <w:tcPr>
            <w:tcW w:w="1990" w:type="dxa"/>
            <w:tcBorders>
              <w:top w:val="single" w:sz="4" w:space="0" w:color="auto"/>
              <w:bottom w:val="single" w:sz="4" w:space="0" w:color="auto"/>
            </w:tcBorders>
          </w:tcPr>
          <w:p w:rsidR="00E846EA" w:rsidRPr="008E455F" w:rsidRDefault="00E846EA" w:rsidP="00904245">
            <w:ins w:id="5" w:author="Joe Mendoza" w:date="2014-01-29T08:51:00Z">
              <w:r>
                <w:t>JM</w:t>
              </w:r>
            </w:ins>
          </w:p>
        </w:tc>
        <w:tc>
          <w:tcPr>
            <w:tcW w:w="2971" w:type="dxa"/>
            <w:tcBorders>
              <w:top w:val="single" w:sz="4" w:space="0" w:color="auto"/>
              <w:bottom w:val="single" w:sz="4" w:space="0" w:color="auto"/>
            </w:tcBorders>
          </w:tcPr>
          <w:p w:rsidR="00E846EA" w:rsidRPr="008E455F" w:rsidRDefault="00E846EA" w:rsidP="00904245">
            <w:ins w:id="6" w:author="Joe Mendoza" w:date="2014-01-29T08:51:00Z">
              <w:r>
                <w:t>Made Minor as Designed Changes</w:t>
              </w:r>
            </w:ins>
          </w:p>
        </w:tc>
      </w:tr>
      <w:tr w:rsidR="00E846EA" w:rsidRPr="008E455F" w:rsidTr="00B073AE">
        <w:tc>
          <w:tcPr>
            <w:tcW w:w="1980" w:type="dxa"/>
            <w:tcBorders>
              <w:top w:val="single" w:sz="4" w:space="0" w:color="auto"/>
              <w:left w:val="single" w:sz="4" w:space="0" w:color="auto"/>
              <w:bottom w:val="single" w:sz="4" w:space="0" w:color="auto"/>
              <w:right w:val="single" w:sz="4" w:space="0" w:color="auto"/>
            </w:tcBorders>
          </w:tcPr>
          <w:p w:rsidR="00E846EA" w:rsidRPr="008E455F" w:rsidRDefault="00E846EA" w:rsidP="00904245"/>
        </w:tc>
        <w:tc>
          <w:tcPr>
            <w:tcW w:w="1796" w:type="dxa"/>
            <w:tcBorders>
              <w:top w:val="single" w:sz="4" w:space="0" w:color="auto"/>
              <w:left w:val="single" w:sz="4" w:space="0" w:color="auto"/>
              <w:bottom w:val="single" w:sz="4" w:space="0" w:color="auto"/>
              <w:right w:val="single" w:sz="4" w:space="0" w:color="auto"/>
            </w:tcBorders>
          </w:tcPr>
          <w:p w:rsidR="00E846EA" w:rsidRPr="008E455F" w:rsidRDefault="00E846EA" w:rsidP="00904245"/>
        </w:tc>
        <w:tc>
          <w:tcPr>
            <w:tcW w:w="1990" w:type="dxa"/>
            <w:tcBorders>
              <w:top w:val="single" w:sz="4" w:space="0" w:color="auto"/>
              <w:left w:val="single" w:sz="4" w:space="0" w:color="auto"/>
              <w:bottom w:val="single" w:sz="4" w:space="0" w:color="auto"/>
              <w:right w:val="single" w:sz="4" w:space="0" w:color="auto"/>
            </w:tcBorders>
          </w:tcPr>
          <w:p w:rsidR="00E846EA" w:rsidRPr="008E455F" w:rsidRDefault="00E846EA" w:rsidP="00904245"/>
        </w:tc>
        <w:tc>
          <w:tcPr>
            <w:tcW w:w="2971" w:type="dxa"/>
            <w:tcBorders>
              <w:top w:val="single" w:sz="4" w:space="0" w:color="auto"/>
              <w:left w:val="single" w:sz="4" w:space="0" w:color="auto"/>
              <w:bottom w:val="single" w:sz="4" w:space="0" w:color="auto"/>
              <w:right w:val="single" w:sz="4" w:space="0" w:color="auto"/>
            </w:tcBorders>
          </w:tcPr>
          <w:p w:rsidR="00E846EA" w:rsidRPr="008E455F" w:rsidRDefault="00E846EA" w:rsidP="00904245"/>
        </w:tc>
      </w:tr>
      <w:tr w:rsidR="00E846EA" w:rsidRPr="008E455F" w:rsidTr="00B073AE">
        <w:tc>
          <w:tcPr>
            <w:tcW w:w="1980" w:type="dxa"/>
            <w:tcBorders>
              <w:top w:val="single" w:sz="4" w:space="0" w:color="auto"/>
            </w:tcBorders>
          </w:tcPr>
          <w:p w:rsidR="00E846EA" w:rsidRPr="008E455F" w:rsidRDefault="00E846EA" w:rsidP="00904245"/>
        </w:tc>
        <w:tc>
          <w:tcPr>
            <w:tcW w:w="1796" w:type="dxa"/>
            <w:tcBorders>
              <w:top w:val="single" w:sz="4" w:space="0" w:color="auto"/>
            </w:tcBorders>
          </w:tcPr>
          <w:p w:rsidR="00E846EA" w:rsidRPr="008E455F" w:rsidRDefault="00E846EA" w:rsidP="00904245"/>
        </w:tc>
        <w:tc>
          <w:tcPr>
            <w:tcW w:w="1990" w:type="dxa"/>
            <w:tcBorders>
              <w:top w:val="single" w:sz="4" w:space="0" w:color="auto"/>
            </w:tcBorders>
          </w:tcPr>
          <w:p w:rsidR="00E846EA" w:rsidRPr="008E455F" w:rsidRDefault="00E846EA" w:rsidP="00904245"/>
        </w:tc>
        <w:tc>
          <w:tcPr>
            <w:tcW w:w="2971" w:type="dxa"/>
            <w:tcBorders>
              <w:top w:val="single" w:sz="4" w:space="0" w:color="auto"/>
            </w:tcBorders>
          </w:tcPr>
          <w:p w:rsidR="00E846EA" w:rsidRPr="008E455F" w:rsidRDefault="00E846EA" w:rsidP="00904245"/>
        </w:tc>
      </w:tr>
    </w:tbl>
    <w:p w:rsidR="008E455F" w:rsidRDefault="008E455F" w:rsidP="00904245">
      <w:pPr>
        <w:rPr>
          <w:lang w:val="en-AU"/>
        </w:rPr>
      </w:pPr>
    </w:p>
    <w:p w:rsidR="00B073AE" w:rsidRPr="000867F1" w:rsidRDefault="00B073AE" w:rsidP="00904245">
      <w:pPr>
        <w:rPr>
          <w:b/>
          <w:lang w:val="en-AU"/>
        </w:rPr>
      </w:pPr>
      <w:r w:rsidRPr="000867F1">
        <w:rPr>
          <w:b/>
          <w:lang w:val="en-AU"/>
        </w:rPr>
        <w:t>Reference Documents</w:t>
      </w:r>
      <w:r w:rsidR="009506A2">
        <w:rPr>
          <w:b/>
          <w:lang w:val="en-AU"/>
        </w:rPr>
        <w:t>:</w:t>
      </w:r>
    </w:p>
    <w:p w:rsidR="00B073AE" w:rsidRDefault="00B073AE" w:rsidP="00904245">
      <w:pPr>
        <w:rPr>
          <w:lang w:val="en-AU"/>
        </w:rPr>
      </w:pPr>
      <w:r w:rsidRPr="00B073AE">
        <w:rPr>
          <w:lang w:val="en-AU"/>
        </w:rPr>
        <w:t>Site Visit to KYTC v0.3.docx</w:t>
      </w:r>
      <w:r>
        <w:rPr>
          <w:lang w:val="en-AU"/>
        </w:rPr>
        <w:t xml:space="preserve"> – Site Visit Report, Richard Ellis, June 2012</w:t>
      </w:r>
    </w:p>
    <w:p w:rsidR="00B073AE" w:rsidRDefault="00B073AE" w:rsidP="00904245">
      <w:pPr>
        <w:rPr>
          <w:lang w:val="en-AU"/>
        </w:rPr>
      </w:pPr>
    </w:p>
    <w:p w:rsidR="00B073AE" w:rsidRDefault="00B073AE" w:rsidP="00904245">
      <w:r w:rsidRPr="00B073AE">
        <w:rPr>
          <w:rFonts w:cstheme="minorHAnsi"/>
          <w:lang w:val="en-AU"/>
        </w:rPr>
        <w:t xml:space="preserve">Exor to </w:t>
      </w:r>
      <w:r w:rsidR="005A622B">
        <w:rPr>
          <w:rFonts w:cstheme="minorHAnsi"/>
          <w:lang w:val="en-AU"/>
        </w:rPr>
        <w:t>AgileAssets</w:t>
      </w:r>
      <w:r w:rsidRPr="00B073AE">
        <w:rPr>
          <w:rFonts w:cstheme="minorHAnsi"/>
          <w:lang w:val="en-AU"/>
        </w:rPr>
        <w:t xml:space="preserve"> PMS </w:t>
      </w:r>
      <w:proofErr w:type="gramStart"/>
      <w:r w:rsidRPr="00B073AE">
        <w:rPr>
          <w:rFonts w:cstheme="minorHAnsi"/>
          <w:lang w:val="en-AU"/>
        </w:rPr>
        <w:t>interface.docx</w:t>
      </w:r>
      <w:r>
        <w:rPr>
          <w:rFonts w:cstheme="minorHAnsi"/>
          <w:lang w:val="en-AU"/>
        </w:rPr>
        <w:t xml:space="preserve">  -</w:t>
      </w:r>
      <w:proofErr w:type="gramEnd"/>
      <w:r>
        <w:rPr>
          <w:rFonts w:cstheme="minorHAnsi"/>
          <w:lang w:val="en-AU"/>
        </w:rPr>
        <w:t xml:space="preserve">  </w:t>
      </w:r>
      <w:r w:rsidR="007B0E4C">
        <w:t>D</w:t>
      </w:r>
      <w:r w:rsidRPr="00027420">
        <w:t>esign of an interface between</w:t>
      </w:r>
      <w:r>
        <w:t xml:space="preserve"> the</w:t>
      </w:r>
      <w:r w:rsidRPr="00027420">
        <w:t xml:space="preserve"> </w:t>
      </w:r>
      <w:r>
        <w:t>Exor product</w:t>
      </w:r>
      <w:r w:rsidRPr="00027420">
        <w:t xml:space="preserve"> and the </w:t>
      </w:r>
      <w:r w:rsidR="005A622B">
        <w:t>AgileAssets</w:t>
      </w:r>
      <w:r w:rsidRPr="00027420">
        <w:t xml:space="preserve"> PMS</w:t>
      </w:r>
      <w:r>
        <w:t>, 2007.</w:t>
      </w:r>
    </w:p>
    <w:p w:rsidR="00207454" w:rsidRDefault="00207454" w:rsidP="00904245"/>
    <w:p w:rsidR="00207454" w:rsidRDefault="00207454" w:rsidP="00904245">
      <w:pPr>
        <w:rPr>
          <w:lang w:val="en-AU"/>
        </w:rPr>
      </w:pPr>
      <w:r w:rsidRPr="00207454">
        <w:rPr>
          <w:lang w:val="en-AU"/>
        </w:rPr>
        <w:t xml:space="preserve">Exor to </w:t>
      </w:r>
      <w:r w:rsidR="005A622B">
        <w:rPr>
          <w:lang w:val="en-AU"/>
        </w:rPr>
        <w:t>AgileAssets</w:t>
      </w:r>
      <w:r w:rsidRPr="00207454">
        <w:rPr>
          <w:lang w:val="en-AU"/>
        </w:rPr>
        <w:t xml:space="preserve"> interface </w:t>
      </w:r>
      <w:r>
        <w:rPr>
          <w:lang w:val="en-AU"/>
        </w:rPr>
        <w:t>Scope and Requirements.docx – Requirements document for the interface between the KYTC Exor sys</w:t>
      </w:r>
      <w:r w:rsidR="000867F1">
        <w:rPr>
          <w:lang w:val="en-AU"/>
        </w:rPr>
        <w:t xml:space="preserve">tem and the </w:t>
      </w:r>
      <w:r w:rsidR="005A622B">
        <w:rPr>
          <w:lang w:val="en-AU"/>
        </w:rPr>
        <w:t>AgileAssets</w:t>
      </w:r>
      <w:r w:rsidR="000867F1">
        <w:rPr>
          <w:lang w:val="en-AU"/>
        </w:rPr>
        <w:t xml:space="preserve"> System</w:t>
      </w:r>
    </w:p>
    <w:p w:rsidR="00456B33" w:rsidRDefault="00456B33">
      <w:pPr>
        <w:rPr>
          <w:lang w:val="en-AU"/>
        </w:rPr>
      </w:pPr>
      <w:r>
        <w:rPr>
          <w:lang w:val="en-AU"/>
        </w:rPr>
        <w:br w:type="page"/>
      </w:r>
    </w:p>
    <w:p w:rsidR="008E455F" w:rsidRPr="00027420" w:rsidRDefault="008E455F" w:rsidP="00904245">
      <w:pPr>
        <w:pStyle w:val="Heading1"/>
      </w:pPr>
      <w:bookmarkStart w:id="7" w:name="_Toc368642928"/>
      <w:bookmarkStart w:id="8" w:name="_Toc368642929"/>
      <w:bookmarkEnd w:id="7"/>
      <w:r w:rsidRPr="00027420">
        <w:lastRenderedPageBreak/>
        <w:t>Introduction</w:t>
      </w:r>
      <w:bookmarkEnd w:id="8"/>
      <w:r w:rsidRPr="00027420">
        <w:t xml:space="preserve"> </w:t>
      </w:r>
    </w:p>
    <w:p w:rsidR="008E455F" w:rsidRDefault="008E455F" w:rsidP="00904245"/>
    <w:p w:rsidR="008E455F" w:rsidRDefault="004C1260" w:rsidP="00904245">
      <w:r>
        <w:t xml:space="preserve">In May of 2012, Richard Ellis of Bentley Systems visited KYTC to review the current implementation of the Exor product, and to plan future improvements to it.  During this visit it was identified that the creation of an Exor to </w:t>
      </w:r>
      <w:r w:rsidR="005A622B">
        <w:t>AgileAssets</w:t>
      </w:r>
      <w:r w:rsidR="007B0E4C">
        <w:t xml:space="preserve"> data exchange</w:t>
      </w:r>
      <w:r>
        <w:t xml:space="preserve"> interface offered a significant opportunity to improve the quality of information held in the </w:t>
      </w:r>
      <w:r w:rsidR="005A622B">
        <w:t>AgileAssets</w:t>
      </w:r>
      <w:r w:rsidR="007B0E4C">
        <w:t xml:space="preserve"> </w:t>
      </w:r>
      <w:r w:rsidR="00237EFB">
        <w:t>system and</w:t>
      </w:r>
      <w:r>
        <w:t xml:space="preserve"> reduce the effort currently expended keeping some aspects of the two systems coordinated</w:t>
      </w:r>
      <w:r w:rsidR="00237EFB">
        <w:t>.  This will</w:t>
      </w:r>
      <w:r>
        <w:t xml:space="preserve"> improve the quality of road information held by the state and </w:t>
      </w:r>
      <w:r w:rsidR="00002ECB">
        <w:t xml:space="preserve">reduce the cost of </w:t>
      </w:r>
      <w:r w:rsidR="008F4E21">
        <w:t xml:space="preserve">duplicated </w:t>
      </w:r>
      <w:r w:rsidR="00002ECB">
        <w:t>data entry.</w:t>
      </w:r>
    </w:p>
    <w:p w:rsidR="00002ECB" w:rsidRDefault="00002ECB" w:rsidP="00904245"/>
    <w:p w:rsidR="00704503" w:rsidRDefault="00002ECB" w:rsidP="00904245">
      <w:r>
        <w:t xml:space="preserve">KYTC and Bentley Systems have established a project to undertake </w:t>
      </w:r>
      <w:r w:rsidR="00237EFB">
        <w:t xml:space="preserve">the </w:t>
      </w:r>
      <w:r>
        <w:t>scope and requirements analysis</w:t>
      </w:r>
      <w:r w:rsidR="00704503">
        <w:t>, and to create a desi</w:t>
      </w:r>
      <w:r w:rsidR="00B15FB8">
        <w:t>gn</w:t>
      </w:r>
      <w:r w:rsidR="00237EFB">
        <w:t xml:space="preserve"> for this </w:t>
      </w:r>
      <w:r w:rsidR="00AC01DC">
        <w:t>interface.   That analysis resulted in a Scope and Requirements document that has been agreed between Exor and KYTC</w:t>
      </w:r>
      <w:r>
        <w:t xml:space="preserve">. </w:t>
      </w:r>
    </w:p>
    <w:p w:rsidR="00704503" w:rsidRDefault="00704503" w:rsidP="00904245"/>
    <w:p w:rsidR="00237EFB" w:rsidRDefault="00002ECB" w:rsidP="00904245">
      <w:r>
        <w:t xml:space="preserve">This report </w:t>
      </w:r>
      <w:r w:rsidR="00AC01DC">
        <w:t xml:space="preserve">is a software </w:t>
      </w:r>
      <w:r w:rsidR="00760699">
        <w:t>specification</w:t>
      </w:r>
      <w:r w:rsidR="00AC01DC">
        <w:t xml:space="preserve"> </w:t>
      </w:r>
      <w:r w:rsidR="00FF0717">
        <w:t>document that</w:t>
      </w:r>
      <w:r w:rsidR="00AC01DC">
        <w:t xml:space="preserve"> defines </w:t>
      </w:r>
      <w:r w:rsidR="00760699">
        <w:t xml:space="preserve">the inputs and outputs the </w:t>
      </w:r>
      <w:r w:rsidR="00AC01DC">
        <w:t xml:space="preserve">software </w:t>
      </w:r>
      <w:r w:rsidR="00760699">
        <w:t>expects.</w:t>
      </w:r>
      <w:r w:rsidR="00AC01DC">
        <w:t xml:space="preserve">   I</w:t>
      </w:r>
      <w:r>
        <w:t>t will be used</w:t>
      </w:r>
      <w:r w:rsidR="00B15FB8">
        <w:t xml:space="preserve"> to</w:t>
      </w:r>
      <w:r>
        <w:t xml:space="preserve"> ensure ever</w:t>
      </w:r>
      <w:r w:rsidR="009A4863">
        <w:t>yone has a common understanding of</w:t>
      </w:r>
      <w:r w:rsidR="00760699">
        <w:t xml:space="preserve"> the data that will be received from the </w:t>
      </w:r>
      <w:r w:rsidR="005A622B">
        <w:t>AgileAssets</w:t>
      </w:r>
      <w:r w:rsidR="00760699">
        <w:t xml:space="preserve"> Maintenance System, the way this data will be received and the data that will be returned. </w:t>
      </w:r>
    </w:p>
    <w:p w:rsidR="00760699" w:rsidRDefault="00760699" w:rsidP="00904245"/>
    <w:p w:rsidR="00B073AE" w:rsidRDefault="00B073AE" w:rsidP="00904245"/>
    <w:p w:rsidR="00B073AE" w:rsidRPr="007F2BC8" w:rsidRDefault="00B073AE" w:rsidP="00904245">
      <w:pPr>
        <w:pStyle w:val="Heading1"/>
      </w:pPr>
      <w:bookmarkStart w:id="9" w:name="_Toc368642930"/>
      <w:r w:rsidRPr="007F2BC8">
        <w:t>High Level Requirements</w:t>
      </w:r>
      <w:bookmarkEnd w:id="9"/>
    </w:p>
    <w:p w:rsidR="00B073AE" w:rsidRDefault="00B073AE" w:rsidP="00904245"/>
    <w:p w:rsidR="00B073AE" w:rsidRDefault="00AC01DC" w:rsidP="00904245">
      <w:r>
        <w:t xml:space="preserve">The Scope and Requirements </w:t>
      </w:r>
      <w:r w:rsidR="00E94F18">
        <w:t>document established</w:t>
      </w:r>
      <w:r w:rsidR="00B073AE">
        <w:t xml:space="preserve"> that the main objective of this project was to create software that could </w:t>
      </w:r>
      <w:r w:rsidR="00B073AE" w:rsidRPr="00B073AE">
        <w:t xml:space="preserve">replicate what KYTC currently does manually to update the </w:t>
      </w:r>
      <w:r w:rsidR="005A622B">
        <w:t>AgileAssets</w:t>
      </w:r>
      <w:r w:rsidR="00B073AE" w:rsidRPr="00B073AE">
        <w:t xml:space="preserve"> System </w:t>
      </w:r>
      <w:r>
        <w:t>with road n</w:t>
      </w:r>
      <w:r w:rsidR="00B073AE" w:rsidRPr="00B073AE">
        <w:t>etwork</w:t>
      </w:r>
      <w:r w:rsidR="00B073AE">
        <w:t xml:space="preserve"> information.   This includes:</w:t>
      </w:r>
    </w:p>
    <w:p w:rsidR="0002601A" w:rsidRDefault="0002601A" w:rsidP="00904245"/>
    <w:p w:rsidR="0002601A" w:rsidRDefault="0002601A" w:rsidP="00D43745">
      <w:pPr>
        <w:pStyle w:val="ListParagraph"/>
        <w:numPr>
          <w:ilvl w:val="0"/>
          <w:numId w:val="9"/>
        </w:numPr>
      </w:pPr>
      <w:r>
        <w:t>Provision of a full list of routes</w:t>
      </w:r>
    </w:p>
    <w:p w:rsidR="0002601A" w:rsidRDefault="0002601A" w:rsidP="00D43745">
      <w:pPr>
        <w:pStyle w:val="ListParagraph"/>
        <w:numPr>
          <w:ilvl w:val="0"/>
          <w:numId w:val="9"/>
        </w:numPr>
      </w:pPr>
      <w:r>
        <w:t>Addition and removal of routes</w:t>
      </w:r>
    </w:p>
    <w:p w:rsidR="00B073AE" w:rsidRDefault="00B073AE" w:rsidP="00D43745">
      <w:pPr>
        <w:pStyle w:val="ListParagraph"/>
        <w:numPr>
          <w:ilvl w:val="0"/>
          <w:numId w:val="9"/>
        </w:numPr>
      </w:pPr>
      <w:r>
        <w:t>Updating route spatial representation</w:t>
      </w:r>
    </w:p>
    <w:p w:rsidR="00DB5EDE" w:rsidRDefault="00B073AE" w:rsidP="00D43745">
      <w:pPr>
        <w:pStyle w:val="ListParagraph"/>
        <w:numPr>
          <w:ilvl w:val="0"/>
          <w:numId w:val="9"/>
        </w:numPr>
      </w:pPr>
      <w:r>
        <w:t xml:space="preserve">Updating the location of ‘Event’ </w:t>
      </w:r>
      <w:r w:rsidR="00DB5EDE">
        <w:t>linear references and spatial locations</w:t>
      </w:r>
    </w:p>
    <w:p w:rsidR="00DB5EDE" w:rsidRDefault="002455D4" w:rsidP="00D43745">
      <w:pPr>
        <w:pStyle w:val="ListParagraph"/>
        <w:numPr>
          <w:ilvl w:val="0"/>
          <w:numId w:val="9"/>
        </w:numPr>
      </w:pPr>
      <w:r>
        <w:t xml:space="preserve">Updating </w:t>
      </w:r>
      <w:r w:rsidR="000B1460">
        <w:t>a</w:t>
      </w:r>
      <w:r>
        <w:t>sset information</w:t>
      </w:r>
      <w:r w:rsidR="00DB5EDE">
        <w:t xml:space="preserve"> </w:t>
      </w:r>
    </w:p>
    <w:p w:rsidR="00B073AE" w:rsidRDefault="00B073AE" w:rsidP="00904245">
      <w:r>
        <w:t xml:space="preserve">This interface should allow both the Maintenance and the PMS systems (currently both implemented using software from </w:t>
      </w:r>
      <w:r w:rsidR="005A622B">
        <w:t>AgileAssets</w:t>
      </w:r>
      <w:r>
        <w:t xml:space="preserve">) to have </w:t>
      </w:r>
      <w:r w:rsidR="008F4E21">
        <w:t>location of the</w:t>
      </w:r>
      <w:r w:rsidR="00AC01DC">
        <w:t>i</w:t>
      </w:r>
      <w:r w:rsidR="008F4E21">
        <w:t xml:space="preserve">r business objects on the road </w:t>
      </w:r>
      <w:r>
        <w:t>network locations maintained</w:t>
      </w:r>
      <w:r w:rsidR="008F4E21">
        <w:t xml:space="preserve"> without the need to make manual changes to the road network information held within the </w:t>
      </w:r>
      <w:r w:rsidR="005A622B">
        <w:t>AgileAssets</w:t>
      </w:r>
      <w:r w:rsidR="008F4E21">
        <w:t xml:space="preserve"> system.</w:t>
      </w:r>
    </w:p>
    <w:p w:rsidR="007A0B00" w:rsidRDefault="007A0B00" w:rsidP="00904245"/>
    <w:p w:rsidR="009506A2" w:rsidRDefault="009506A2">
      <w:r>
        <w:br w:type="page"/>
      </w:r>
    </w:p>
    <w:p w:rsidR="00CB60C1" w:rsidRDefault="008E3069" w:rsidP="00904245">
      <w:pPr>
        <w:pStyle w:val="Heading1"/>
      </w:pPr>
      <w:bookmarkStart w:id="10" w:name="_Toc368642931"/>
      <w:r>
        <w:lastRenderedPageBreak/>
        <w:t xml:space="preserve">Road </w:t>
      </w:r>
      <w:r w:rsidR="00CB60C1">
        <w:t>Network Information</w:t>
      </w:r>
      <w:bookmarkEnd w:id="10"/>
    </w:p>
    <w:p w:rsidR="00CB60C1" w:rsidRDefault="00CB60C1" w:rsidP="00904245"/>
    <w:p w:rsidR="0002601A" w:rsidRDefault="00F5735A" w:rsidP="00904245">
      <w:pPr>
        <w:pStyle w:val="Heading2"/>
      </w:pPr>
      <w:bookmarkStart w:id="11" w:name="_Toc368642932"/>
      <w:r>
        <w:t>Full L</w:t>
      </w:r>
      <w:r w:rsidR="0002601A">
        <w:t xml:space="preserve">ist </w:t>
      </w:r>
      <w:r>
        <w:t>of R</w:t>
      </w:r>
      <w:r w:rsidR="0002601A">
        <w:t xml:space="preserve">outes and </w:t>
      </w:r>
      <w:r>
        <w:t>A</w:t>
      </w:r>
      <w:r w:rsidR="0002601A">
        <w:t xml:space="preserve">ddition and </w:t>
      </w:r>
      <w:r>
        <w:t>R</w:t>
      </w:r>
      <w:r w:rsidR="0002601A">
        <w:t xml:space="preserve">emoval of </w:t>
      </w:r>
      <w:r>
        <w:t>R</w:t>
      </w:r>
      <w:r w:rsidR="0002601A">
        <w:t>outes</w:t>
      </w:r>
      <w:bookmarkEnd w:id="11"/>
    </w:p>
    <w:p w:rsidR="0002601A" w:rsidRDefault="0002601A" w:rsidP="00904245"/>
    <w:p w:rsidR="00FF0717" w:rsidRDefault="008E3069" w:rsidP="00904245">
      <w:pPr>
        <w:rPr>
          <w:rFonts w:cs="Arial"/>
        </w:rPr>
      </w:pPr>
      <w:r w:rsidRPr="00FF0717">
        <w:t xml:space="preserve">The Exor system must provide a current version of the road network information so that the </w:t>
      </w:r>
      <w:r w:rsidR="005A622B">
        <w:t>AgileAssets</w:t>
      </w:r>
      <w:r w:rsidRPr="00FF0717">
        <w:t xml:space="preserve"> system can take a current set of network data</w:t>
      </w:r>
      <w:r w:rsidR="00FF0717" w:rsidRPr="00FF0717">
        <w:t xml:space="preserve"> </w:t>
      </w:r>
      <w:r w:rsidR="00FF0717" w:rsidRPr="00FF0717">
        <w:rPr>
          <w:rFonts w:cs="Arial"/>
        </w:rPr>
        <w:t xml:space="preserve">to establish the two systems with an initial, common version of the </w:t>
      </w:r>
      <w:r w:rsidR="00FF0717">
        <w:rPr>
          <w:rFonts w:cs="Arial"/>
        </w:rPr>
        <w:t>road n</w:t>
      </w:r>
      <w:r w:rsidR="00FF0717" w:rsidRPr="00FF0717">
        <w:rPr>
          <w:rFonts w:cs="Arial"/>
        </w:rPr>
        <w:t xml:space="preserve">etwork, and to re-synchronize the network at any time in the future.  </w:t>
      </w:r>
    </w:p>
    <w:p w:rsidR="00FF0717" w:rsidRPr="00FF0717" w:rsidRDefault="00FF0717" w:rsidP="00904245"/>
    <w:p w:rsidR="00FF0717" w:rsidRDefault="00FF0717" w:rsidP="00904245">
      <w:r w:rsidRPr="00FF0717">
        <w:t xml:space="preserve">To make this data available, </w:t>
      </w:r>
      <w:r w:rsidR="00B553B7">
        <w:t>tables</w:t>
      </w:r>
      <w:r w:rsidRPr="00FF0717">
        <w:t xml:space="preserve"> will be created in the </w:t>
      </w:r>
      <w:r w:rsidR="00B553B7">
        <w:t>E</w:t>
      </w:r>
      <w:r>
        <w:t xml:space="preserve">xor </w:t>
      </w:r>
      <w:r w:rsidRPr="00FF0717">
        <w:t xml:space="preserve">database and access provided to </w:t>
      </w:r>
      <w:r>
        <w:t xml:space="preserve">the </w:t>
      </w:r>
      <w:r w:rsidR="005A622B">
        <w:t>AgileAssets</w:t>
      </w:r>
      <w:r>
        <w:t xml:space="preserve"> system</w:t>
      </w:r>
      <w:r w:rsidRPr="00FF0717">
        <w:t>.   These views allow the identification of new routes an</w:t>
      </w:r>
      <w:r>
        <w:t>d new length on existing routes.</w:t>
      </w:r>
    </w:p>
    <w:p w:rsidR="00FF0717" w:rsidRPr="00E83907" w:rsidRDefault="00FF0717" w:rsidP="00904245"/>
    <w:p w:rsidR="00FF0717" w:rsidRDefault="00FF0717" w:rsidP="00904245">
      <w:r w:rsidRPr="00E83907">
        <w:t>Route Sections Table defines the extent of each route:</w:t>
      </w:r>
    </w:p>
    <w:p w:rsidR="00FF0717" w:rsidRDefault="00FF0717" w:rsidP="00904245"/>
    <w:p w:rsidR="00FF0717" w:rsidRPr="00E83907" w:rsidRDefault="00FF0717" w:rsidP="00904245">
      <w:r>
        <w:t>View X</w:t>
      </w:r>
      <w:r w:rsidR="00B553B7">
        <w:t>AA</w:t>
      </w:r>
      <w:r>
        <w:t>_ROUTE</w:t>
      </w:r>
    </w:p>
    <w:tbl>
      <w:tblPr>
        <w:tblW w:w="821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0"/>
        <w:gridCol w:w="677"/>
        <w:gridCol w:w="2060"/>
        <w:gridCol w:w="3360"/>
      </w:tblGrid>
      <w:tr w:rsidR="00FF0717" w:rsidTr="00E05CE6">
        <w:trPr>
          <w:trHeight w:val="264"/>
        </w:trPr>
        <w:tc>
          <w:tcPr>
            <w:tcW w:w="2120" w:type="dxa"/>
            <w:shd w:val="clear" w:color="auto" w:fill="auto"/>
            <w:noWrap/>
          </w:tcPr>
          <w:p w:rsidR="00FF0717" w:rsidRDefault="00FF0717" w:rsidP="00904245">
            <w:r>
              <w:t>Column</w:t>
            </w:r>
          </w:p>
        </w:tc>
        <w:tc>
          <w:tcPr>
            <w:tcW w:w="677" w:type="dxa"/>
            <w:shd w:val="clear" w:color="auto" w:fill="auto"/>
            <w:noWrap/>
          </w:tcPr>
          <w:p w:rsidR="00FF0717" w:rsidRDefault="00FF0717" w:rsidP="00904245">
            <w:r>
              <w:t>Null?</w:t>
            </w:r>
          </w:p>
        </w:tc>
        <w:tc>
          <w:tcPr>
            <w:tcW w:w="2060" w:type="dxa"/>
            <w:shd w:val="clear" w:color="auto" w:fill="auto"/>
            <w:noWrap/>
          </w:tcPr>
          <w:p w:rsidR="00FF0717" w:rsidRDefault="00FF0717" w:rsidP="00904245">
            <w:r>
              <w:t>Data Type</w:t>
            </w:r>
          </w:p>
        </w:tc>
        <w:tc>
          <w:tcPr>
            <w:tcW w:w="3360" w:type="dxa"/>
            <w:shd w:val="clear" w:color="auto" w:fill="auto"/>
            <w:noWrap/>
          </w:tcPr>
          <w:p w:rsidR="00FF0717" w:rsidRDefault="00FF0717" w:rsidP="00904245">
            <w:r>
              <w:t>Comment</w:t>
            </w:r>
          </w:p>
        </w:tc>
      </w:tr>
      <w:tr w:rsidR="00F53191" w:rsidTr="00E05CE6">
        <w:trPr>
          <w:trHeight w:val="264"/>
        </w:trPr>
        <w:tc>
          <w:tcPr>
            <w:tcW w:w="2120" w:type="dxa"/>
            <w:shd w:val="clear" w:color="auto" w:fill="auto"/>
            <w:noWrap/>
          </w:tcPr>
          <w:p w:rsidR="00F53191" w:rsidRDefault="00F53191" w:rsidP="00904245">
            <w:r>
              <w:t>ROUTE_ID</w:t>
            </w:r>
          </w:p>
        </w:tc>
        <w:tc>
          <w:tcPr>
            <w:tcW w:w="677" w:type="dxa"/>
            <w:shd w:val="clear" w:color="auto" w:fill="auto"/>
            <w:noWrap/>
          </w:tcPr>
          <w:p w:rsidR="00F53191" w:rsidRDefault="00F53191" w:rsidP="00904245">
            <w:r>
              <w:t>N</w:t>
            </w:r>
          </w:p>
        </w:tc>
        <w:tc>
          <w:tcPr>
            <w:tcW w:w="2060" w:type="dxa"/>
            <w:shd w:val="clear" w:color="auto" w:fill="auto"/>
            <w:noWrap/>
          </w:tcPr>
          <w:p w:rsidR="00F53191" w:rsidRDefault="00795314" w:rsidP="00904245">
            <w:r>
              <w:t>NUMBER</w:t>
            </w:r>
          </w:p>
        </w:tc>
        <w:tc>
          <w:tcPr>
            <w:tcW w:w="3360" w:type="dxa"/>
            <w:shd w:val="clear" w:color="auto" w:fill="auto"/>
            <w:noWrap/>
          </w:tcPr>
          <w:p w:rsidR="00F53191" w:rsidRDefault="00F53191" w:rsidP="00904245">
            <w:r>
              <w:t>Route ID</w:t>
            </w:r>
          </w:p>
        </w:tc>
      </w:tr>
      <w:tr w:rsidR="00FF0717" w:rsidTr="00E05CE6">
        <w:trPr>
          <w:trHeight w:val="264"/>
        </w:trPr>
        <w:tc>
          <w:tcPr>
            <w:tcW w:w="2120" w:type="dxa"/>
            <w:shd w:val="clear" w:color="auto" w:fill="auto"/>
            <w:noWrap/>
          </w:tcPr>
          <w:p w:rsidR="00FF0717" w:rsidRDefault="00FF0717" w:rsidP="00904245">
            <w:r>
              <w:t>ROUTE_NAME</w:t>
            </w:r>
          </w:p>
        </w:tc>
        <w:tc>
          <w:tcPr>
            <w:tcW w:w="677" w:type="dxa"/>
            <w:shd w:val="clear" w:color="auto" w:fill="auto"/>
            <w:noWrap/>
          </w:tcPr>
          <w:p w:rsidR="00FF0717" w:rsidRDefault="00FF0717" w:rsidP="00904245">
            <w:r>
              <w:t>N</w:t>
            </w:r>
          </w:p>
        </w:tc>
        <w:tc>
          <w:tcPr>
            <w:tcW w:w="2060" w:type="dxa"/>
            <w:shd w:val="clear" w:color="auto" w:fill="auto"/>
            <w:noWrap/>
          </w:tcPr>
          <w:p w:rsidR="00FF0717" w:rsidRDefault="00FF0717" w:rsidP="00904245">
            <w:r>
              <w:t>VARCHAR2 (30 Byte)</w:t>
            </w:r>
          </w:p>
        </w:tc>
        <w:tc>
          <w:tcPr>
            <w:tcW w:w="3360" w:type="dxa"/>
            <w:shd w:val="clear" w:color="auto" w:fill="auto"/>
            <w:noWrap/>
          </w:tcPr>
          <w:p w:rsidR="00FF0717" w:rsidRDefault="00FF0717" w:rsidP="00904245">
            <w:r>
              <w:t>Route Name</w:t>
            </w:r>
          </w:p>
        </w:tc>
      </w:tr>
      <w:tr w:rsidR="00B553B7" w:rsidTr="00E05CE6">
        <w:trPr>
          <w:trHeight w:val="264"/>
        </w:trPr>
        <w:tc>
          <w:tcPr>
            <w:tcW w:w="2120" w:type="dxa"/>
            <w:shd w:val="clear" w:color="auto" w:fill="auto"/>
            <w:noWrap/>
          </w:tcPr>
          <w:p w:rsidR="00B553B7" w:rsidRPr="002D5302" w:rsidRDefault="00B553B7" w:rsidP="00904245">
            <w:r w:rsidRPr="002D5302">
              <w:t>ROUTE_TYPE</w:t>
            </w:r>
          </w:p>
        </w:tc>
        <w:tc>
          <w:tcPr>
            <w:tcW w:w="677" w:type="dxa"/>
            <w:shd w:val="clear" w:color="auto" w:fill="auto"/>
            <w:noWrap/>
          </w:tcPr>
          <w:p w:rsidR="00B553B7" w:rsidRPr="002D5302" w:rsidRDefault="00B553B7" w:rsidP="00904245">
            <w:r w:rsidRPr="002D5302">
              <w:t>N</w:t>
            </w:r>
          </w:p>
        </w:tc>
        <w:tc>
          <w:tcPr>
            <w:tcW w:w="2060" w:type="dxa"/>
            <w:shd w:val="clear" w:color="auto" w:fill="auto"/>
            <w:noWrap/>
          </w:tcPr>
          <w:p w:rsidR="00B553B7" w:rsidRPr="002D5302" w:rsidRDefault="00B553B7" w:rsidP="00904245">
            <w:r w:rsidRPr="002D5302">
              <w:t>VARCHAR2 (4 Byte)</w:t>
            </w:r>
          </w:p>
        </w:tc>
        <w:tc>
          <w:tcPr>
            <w:tcW w:w="3360" w:type="dxa"/>
            <w:shd w:val="clear" w:color="auto" w:fill="auto"/>
            <w:noWrap/>
          </w:tcPr>
          <w:p w:rsidR="00B553B7" w:rsidRDefault="00B553B7" w:rsidP="00904245">
            <w:r w:rsidRPr="002D5302">
              <w:t>Network type</w:t>
            </w:r>
          </w:p>
        </w:tc>
      </w:tr>
      <w:tr w:rsidR="00FF0717" w:rsidTr="00E05CE6">
        <w:trPr>
          <w:trHeight w:val="264"/>
        </w:trPr>
        <w:tc>
          <w:tcPr>
            <w:tcW w:w="2120" w:type="dxa"/>
            <w:shd w:val="clear" w:color="auto" w:fill="auto"/>
            <w:noWrap/>
          </w:tcPr>
          <w:p w:rsidR="00FF0717" w:rsidRDefault="00FF0717" w:rsidP="00904245">
            <w:r>
              <w:t>OFFSET_FROM</w:t>
            </w:r>
          </w:p>
        </w:tc>
        <w:tc>
          <w:tcPr>
            <w:tcW w:w="677" w:type="dxa"/>
            <w:shd w:val="clear" w:color="auto" w:fill="auto"/>
            <w:noWrap/>
          </w:tcPr>
          <w:p w:rsidR="00FF0717" w:rsidRDefault="00FF0717" w:rsidP="00904245">
            <w:r>
              <w:t>N</w:t>
            </w:r>
          </w:p>
        </w:tc>
        <w:tc>
          <w:tcPr>
            <w:tcW w:w="2060" w:type="dxa"/>
            <w:shd w:val="clear" w:color="auto" w:fill="auto"/>
            <w:noWrap/>
          </w:tcPr>
          <w:p w:rsidR="00FF0717" w:rsidRDefault="00FF0717" w:rsidP="00904245">
            <w:r>
              <w:t>NUMBER (22,4)</w:t>
            </w:r>
          </w:p>
        </w:tc>
        <w:tc>
          <w:tcPr>
            <w:tcW w:w="3360" w:type="dxa"/>
            <w:shd w:val="clear" w:color="auto" w:fill="auto"/>
            <w:noWrap/>
          </w:tcPr>
          <w:p w:rsidR="00FF0717" w:rsidRDefault="00FF0717" w:rsidP="00904245">
            <w:r>
              <w:t>From Milepoint</w:t>
            </w:r>
          </w:p>
        </w:tc>
      </w:tr>
      <w:tr w:rsidR="00E05CE6" w:rsidTr="00E05CE6">
        <w:trPr>
          <w:trHeight w:val="264"/>
        </w:trPr>
        <w:tc>
          <w:tcPr>
            <w:tcW w:w="2120" w:type="dxa"/>
            <w:shd w:val="clear" w:color="auto" w:fill="auto"/>
            <w:noWrap/>
          </w:tcPr>
          <w:p w:rsidR="00E05CE6" w:rsidRDefault="00E05CE6" w:rsidP="00E05CE6">
            <w:r>
              <w:t>OFFSET_TO</w:t>
            </w:r>
          </w:p>
        </w:tc>
        <w:tc>
          <w:tcPr>
            <w:tcW w:w="677" w:type="dxa"/>
            <w:shd w:val="clear" w:color="auto" w:fill="auto"/>
            <w:noWrap/>
          </w:tcPr>
          <w:p w:rsidR="00E05CE6" w:rsidRDefault="00E05CE6" w:rsidP="00E05CE6">
            <w:r>
              <w:t>N</w:t>
            </w:r>
          </w:p>
        </w:tc>
        <w:tc>
          <w:tcPr>
            <w:tcW w:w="2060" w:type="dxa"/>
            <w:shd w:val="clear" w:color="auto" w:fill="auto"/>
            <w:noWrap/>
          </w:tcPr>
          <w:p w:rsidR="00E05CE6" w:rsidRDefault="00E05CE6" w:rsidP="00E05CE6">
            <w:r>
              <w:t>NUMBER (22,4)</w:t>
            </w:r>
          </w:p>
        </w:tc>
        <w:tc>
          <w:tcPr>
            <w:tcW w:w="3360" w:type="dxa"/>
            <w:shd w:val="clear" w:color="auto" w:fill="auto"/>
            <w:noWrap/>
          </w:tcPr>
          <w:p w:rsidR="00E05CE6" w:rsidRDefault="00E05CE6" w:rsidP="00E05CE6">
            <w:r>
              <w:t>To Milepoint</w:t>
            </w:r>
          </w:p>
        </w:tc>
      </w:tr>
      <w:tr w:rsidR="00FF0717" w:rsidTr="00E05CE6">
        <w:trPr>
          <w:trHeight w:val="264"/>
        </w:trPr>
        <w:tc>
          <w:tcPr>
            <w:tcW w:w="2120" w:type="dxa"/>
            <w:shd w:val="clear" w:color="auto" w:fill="auto"/>
            <w:noWrap/>
          </w:tcPr>
          <w:p w:rsidR="00FF0717" w:rsidRPr="00C908CD" w:rsidRDefault="00E05CE6" w:rsidP="00904245">
            <w:r w:rsidRPr="00C908CD">
              <w:t>EFFECTIVE_DATE</w:t>
            </w:r>
          </w:p>
        </w:tc>
        <w:tc>
          <w:tcPr>
            <w:tcW w:w="677" w:type="dxa"/>
            <w:shd w:val="clear" w:color="auto" w:fill="auto"/>
            <w:noWrap/>
          </w:tcPr>
          <w:p w:rsidR="00FF0717" w:rsidRPr="00C908CD" w:rsidRDefault="00FF0717" w:rsidP="00904245">
            <w:r w:rsidRPr="00C908CD">
              <w:t>N</w:t>
            </w:r>
          </w:p>
        </w:tc>
        <w:tc>
          <w:tcPr>
            <w:tcW w:w="2060" w:type="dxa"/>
            <w:shd w:val="clear" w:color="auto" w:fill="auto"/>
            <w:noWrap/>
          </w:tcPr>
          <w:p w:rsidR="00FF0717" w:rsidRPr="00C908CD" w:rsidRDefault="00795314" w:rsidP="00904245">
            <w:r w:rsidRPr="00C908CD">
              <w:t>DATE</w:t>
            </w:r>
          </w:p>
        </w:tc>
        <w:tc>
          <w:tcPr>
            <w:tcW w:w="3360" w:type="dxa"/>
            <w:shd w:val="clear" w:color="auto" w:fill="auto"/>
            <w:noWrap/>
          </w:tcPr>
          <w:p w:rsidR="00FF0717" w:rsidRDefault="00E05CE6" w:rsidP="00904245">
            <w:r w:rsidRPr="00C908CD">
              <w:t>Effective date</w:t>
            </w:r>
          </w:p>
        </w:tc>
      </w:tr>
    </w:tbl>
    <w:p w:rsidR="00FF0717" w:rsidRDefault="00FF0717" w:rsidP="00904245"/>
    <w:p w:rsidR="00154589" w:rsidRDefault="00154589" w:rsidP="00154589">
      <w:r>
        <w:t>Bentley will construct this view using the following logic:</w:t>
      </w:r>
    </w:p>
    <w:p w:rsidR="00154589" w:rsidRDefault="00154589" w:rsidP="00154589"/>
    <w:tbl>
      <w:tblPr>
        <w:tblW w:w="6671"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0"/>
        <w:gridCol w:w="4551"/>
      </w:tblGrid>
      <w:tr w:rsidR="00154589" w:rsidTr="00B42804">
        <w:trPr>
          <w:trHeight w:val="264"/>
        </w:trPr>
        <w:tc>
          <w:tcPr>
            <w:tcW w:w="2120" w:type="dxa"/>
            <w:shd w:val="clear" w:color="auto" w:fill="auto"/>
            <w:noWrap/>
            <w:vAlign w:val="bottom"/>
          </w:tcPr>
          <w:p w:rsidR="00154589" w:rsidRDefault="00154589" w:rsidP="00B42804">
            <w:r>
              <w:t>Column</w:t>
            </w:r>
          </w:p>
        </w:tc>
        <w:tc>
          <w:tcPr>
            <w:tcW w:w="4551" w:type="dxa"/>
            <w:shd w:val="clear" w:color="auto" w:fill="auto"/>
            <w:noWrap/>
            <w:vAlign w:val="bottom"/>
          </w:tcPr>
          <w:p w:rsidR="00154589" w:rsidRDefault="00154589" w:rsidP="00B42804">
            <w:r>
              <w:t>Derivation</w:t>
            </w:r>
          </w:p>
        </w:tc>
      </w:tr>
      <w:tr w:rsidR="00154589" w:rsidTr="00B42804">
        <w:trPr>
          <w:trHeight w:val="264"/>
        </w:trPr>
        <w:tc>
          <w:tcPr>
            <w:tcW w:w="2120" w:type="dxa"/>
            <w:shd w:val="clear" w:color="auto" w:fill="auto"/>
            <w:noWrap/>
            <w:vAlign w:val="bottom"/>
          </w:tcPr>
          <w:p w:rsidR="00154589" w:rsidRDefault="00154589" w:rsidP="00B42804">
            <w:r>
              <w:t>ROUTE_ID</w:t>
            </w:r>
          </w:p>
        </w:tc>
        <w:tc>
          <w:tcPr>
            <w:tcW w:w="4551" w:type="dxa"/>
            <w:shd w:val="clear" w:color="auto" w:fill="auto"/>
            <w:noWrap/>
            <w:vAlign w:val="bottom"/>
          </w:tcPr>
          <w:p w:rsidR="00154589" w:rsidRDefault="00154589" w:rsidP="00154589">
            <w:r>
              <w:t xml:space="preserve">The ID of the Route </w:t>
            </w:r>
          </w:p>
        </w:tc>
      </w:tr>
      <w:tr w:rsidR="00154589" w:rsidTr="00B42804">
        <w:trPr>
          <w:trHeight w:val="264"/>
        </w:trPr>
        <w:tc>
          <w:tcPr>
            <w:tcW w:w="2120" w:type="dxa"/>
            <w:shd w:val="clear" w:color="auto" w:fill="auto"/>
            <w:noWrap/>
            <w:vAlign w:val="bottom"/>
          </w:tcPr>
          <w:p w:rsidR="00154589" w:rsidRDefault="00154589" w:rsidP="00B42804">
            <w:r>
              <w:t>ROUTE_NAME</w:t>
            </w:r>
          </w:p>
        </w:tc>
        <w:tc>
          <w:tcPr>
            <w:tcW w:w="4551" w:type="dxa"/>
            <w:shd w:val="clear" w:color="auto" w:fill="auto"/>
            <w:noWrap/>
            <w:vAlign w:val="bottom"/>
          </w:tcPr>
          <w:p w:rsidR="00154589" w:rsidRDefault="00154589" w:rsidP="00B42804">
            <w:r>
              <w:t xml:space="preserve">The Unique of the Route </w:t>
            </w:r>
          </w:p>
        </w:tc>
      </w:tr>
      <w:tr w:rsidR="00154589" w:rsidTr="00B42804">
        <w:trPr>
          <w:trHeight w:val="264"/>
        </w:trPr>
        <w:tc>
          <w:tcPr>
            <w:tcW w:w="2120" w:type="dxa"/>
            <w:shd w:val="clear" w:color="auto" w:fill="auto"/>
            <w:noWrap/>
            <w:vAlign w:val="bottom"/>
          </w:tcPr>
          <w:p w:rsidR="00154589" w:rsidRDefault="00154589" w:rsidP="00B42804">
            <w:r>
              <w:t>ROUTE_TYPE</w:t>
            </w:r>
          </w:p>
        </w:tc>
        <w:tc>
          <w:tcPr>
            <w:tcW w:w="4551" w:type="dxa"/>
            <w:shd w:val="clear" w:color="auto" w:fill="auto"/>
            <w:noWrap/>
            <w:vAlign w:val="bottom"/>
          </w:tcPr>
          <w:p w:rsidR="00154589" w:rsidRDefault="00154589" w:rsidP="00154589">
            <w:r>
              <w:t>The Network Type of the route</w:t>
            </w:r>
          </w:p>
        </w:tc>
      </w:tr>
      <w:tr w:rsidR="00154589" w:rsidTr="00B42804">
        <w:trPr>
          <w:trHeight w:val="264"/>
        </w:trPr>
        <w:tc>
          <w:tcPr>
            <w:tcW w:w="2120" w:type="dxa"/>
            <w:shd w:val="clear" w:color="auto" w:fill="auto"/>
            <w:noWrap/>
            <w:vAlign w:val="bottom"/>
          </w:tcPr>
          <w:p w:rsidR="00154589" w:rsidRDefault="00154589" w:rsidP="00B42804">
            <w:r>
              <w:t>OFFSET_FROM</w:t>
            </w:r>
          </w:p>
        </w:tc>
        <w:tc>
          <w:tcPr>
            <w:tcW w:w="4551" w:type="dxa"/>
            <w:shd w:val="clear" w:color="auto" w:fill="auto"/>
            <w:noWrap/>
            <w:vAlign w:val="bottom"/>
          </w:tcPr>
          <w:p w:rsidR="00154589" w:rsidRDefault="00154589" w:rsidP="00B42804">
            <w:r>
              <w:t>Minimum measure on the route section</w:t>
            </w:r>
          </w:p>
        </w:tc>
      </w:tr>
      <w:tr w:rsidR="00154589" w:rsidTr="00B42804">
        <w:trPr>
          <w:trHeight w:val="264"/>
        </w:trPr>
        <w:tc>
          <w:tcPr>
            <w:tcW w:w="2120" w:type="dxa"/>
            <w:shd w:val="clear" w:color="auto" w:fill="auto"/>
            <w:noWrap/>
            <w:vAlign w:val="bottom"/>
          </w:tcPr>
          <w:p w:rsidR="00154589" w:rsidRDefault="00154589" w:rsidP="00B42804">
            <w:r>
              <w:t>OFFSET_TO</w:t>
            </w:r>
          </w:p>
        </w:tc>
        <w:tc>
          <w:tcPr>
            <w:tcW w:w="4551" w:type="dxa"/>
            <w:shd w:val="clear" w:color="auto" w:fill="auto"/>
            <w:noWrap/>
            <w:vAlign w:val="bottom"/>
          </w:tcPr>
          <w:p w:rsidR="00154589" w:rsidRDefault="00154589" w:rsidP="00B42804">
            <w:r>
              <w:t>Maximum Measure on the route section</w:t>
            </w:r>
          </w:p>
        </w:tc>
      </w:tr>
      <w:tr w:rsidR="00154589" w:rsidTr="00B42804">
        <w:trPr>
          <w:trHeight w:val="264"/>
        </w:trPr>
        <w:tc>
          <w:tcPr>
            <w:tcW w:w="2120" w:type="dxa"/>
            <w:shd w:val="clear" w:color="auto" w:fill="auto"/>
            <w:noWrap/>
            <w:vAlign w:val="bottom"/>
          </w:tcPr>
          <w:p w:rsidR="00154589" w:rsidRDefault="00154589" w:rsidP="00B42804">
            <w:r>
              <w:t>EFFECTIVE DATE</w:t>
            </w:r>
          </w:p>
        </w:tc>
        <w:tc>
          <w:tcPr>
            <w:tcW w:w="4551" w:type="dxa"/>
            <w:shd w:val="clear" w:color="auto" w:fill="auto"/>
            <w:noWrap/>
            <w:vAlign w:val="bottom"/>
          </w:tcPr>
          <w:p w:rsidR="00154589" w:rsidRDefault="00154589" w:rsidP="00B42804">
            <w:r>
              <w:t>Date of the most recent change to the route</w:t>
            </w:r>
          </w:p>
        </w:tc>
      </w:tr>
    </w:tbl>
    <w:p w:rsidR="00154589" w:rsidRDefault="00154589" w:rsidP="00904245"/>
    <w:p w:rsidR="00FF0717" w:rsidRDefault="00FF0717" w:rsidP="00904245">
      <w:r>
        <w:t>Notes:</w:t>
      </w:r>
    </w:p>
    <w:p w:rsidR="00B553B7" w:rsidRDefault="00FF0717" w:rsidP="009A4863">
      <w:pPr>
        <w:ind w:left="720"/>
      </w:pPr>
      <w:r>
        <w:t xml:space="preserve">Route Section is a section of route where the roadway is continuous and not broken by a </w:t>
      </w:r>
      <w:r w:rsidR="000867F1">
        <w:t>gap in the roadway</w:t>
      </w:r>
      <w:r w:rsidR="00B553B7">
        <w:t>.</w:t>
      </w:r>
      <w:r w:rsidR="009506A2">
        <w:t xml:space="preserve">  </w:t>
      </w:r>
      <w:r w:rsidR="00082703">
        <w:t xml:space="preserve">This table will hold multiple sections of the same route if the route has gaps in the linear </w:t>
      </w:r>
      <w:r w:rsidR="009506A2">
        <w:t>referencing</w:t>
      </w:r>
      <w:r w:rsidR="00082703">
        <w:t>.</w:t>
      </w:r>
    </w:p>
    <w:p w:rsidR="00FF0717" w:rsidRDefault="00FF0717" w:rsidP="00904245"/>
    <w:p w:rsidR="00FF0717" w:rsidRPr="00FF0717" w:rsidRDefault="00FF0717" w:rsidP="00904245">
      <w:r>
        <w:t xml:space="preserve">KYTC does not have concurrent routes </w:t>
      </w:r>
      <w:r w:rsidR="00B553B7">
        <w:t>so no tables are planned to support concurrent routes.</w:t>
      </w:r>
    </w:p>
    <w:p w:rsidR="00E846EA" w:rsidRDefault="00E846EA">
      <w:pPr>
        <w:rPr>
          <w:ins w:id="12" w:author="Joe Mendoza" w:date="2014-01-29T08:56:00Z"/>
        </w:rPr>
      </w:pPr>
      <w:ins w:id="13" w:author="Joe Mendoza" w:date="2014-01-29T08:56:00Z">
        <w:r>
          <w:br w:type="page"/>
        </w:r>
      </w:ins>
    </w:p>
    <w:p w:rsidR="00FF0717" w:rsidRDefault="00FF0717" w:rsidP="00904245"/>
    <w:p w:rsidR="008E3069" w:rsidRDefault="00F53191" w:rsidP="00904245">
      <w:r>
        <w:t xml:space="preserve">The </w:t>
      </w:r>
      <w:r w:rsidR="005A622B">
        <w:t>AgileAssets</w:t>
      </w:r>
      <w:r>
        <w:t xml:space="preserve"> system also requires a table of spatial data.  This table will hold </w:t>
      </w:r>
      <w:proofErr w:type="gramStart"/>
      <w:r>
        <w:t>one geometry</w:t>
      </w:r>
      <w:proofErr w:type="gramEnd"/>
      <w:r>
        <w:t xml:space="preserve"> per route and have the following format:</w:t>
      </w:r>
    </w:p>
    <w:p w:rsidR="00F53191" w:rsidRDefault="00F53191" w:rsidP="00904245">
      <w:pPr>
        <w:rPr>
          <w:ins w:id="14" w:author="Joe Mendoza" w:date="2014-01-29T08:56:00Z"/>
        </w:rPr>
      </w:pPr>
    </w:p>
    <w:p w:rsidR="00E846EA" w:rsidRDefault="00E846EA" w:rsidP="00E846EA">
      <w:pPr>
        <w:rPr>
          <w:ins w:id="15" w:author="Joe Mendoza" w:date="2014-01-29T08:56:00Z"/>
          <w:b/>
          <w:bCs/>
          <w:sz w:val="26"/>
          <w:szCs w:val="26"/>
        </w:rPr>
      </w:pPr>
      <w:ins w:id="16" w:author="Joe Mendoza" w:date="2014-01-29T08:56:00Z">
        <w:r>
          <w:t xml:space="preserve">The table name is </w:t>
        </w:r>
        <w:r>
          <w:rPr>
            <w:b/>
            <w:bCs/>
            <w:sz w:val="26"/>
            <w:szCs w:val="26"/>
          </w:rPr>
          <w:t>XAA_ROUTE_SDO</w:t>
        </w:r>
      </w:ins>
    </w:p>
    <w:p w:rsidR="00E846EA" w:rsidRDefault="00E846EA" w:rsidP="00904245"/>
    <w:p w:rsidR="009506A2" w:rsidRDefault="009506A2" w:rsidP="00904245"/>
    <w:tbl>
      <w:tblPr>
        <w:tblW w:w="8372"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740"/>
        <w:gridCol w:w="3264"/>
        <w:gridCol w:w="2265"/>
      </w:tblGrid>
      <w:tr w:rsidR="00402ECD" w:rsidRPr="00795314" w:rsidTr="00795314">
        <w:trPr>
          <w:trHeight w:val="264"/>
        </w:trPr>
        <w:tc>
          <w:tcPr>
            <w:tcW w:w="2103" w:type="dxa"/>
            <w:tcBorders>
              <w:top w:val="single" w:sz="4" w:space="0" w:color="auto"/>
              <w:left w:val="single" w:sz="4" w:space="0" w:color="auto"/>
              <w:bottom w:val="single" w:sz="4" w:space="0" w:color="auto"/>
              <w:right w:val="single" w:sz="4" w:space="0" w:color="auto"/>
            </w:tcBorders>
            <w:shd w:val="clear" w:color="auto" w:fill="auto"/>
            <w:noWrap/>
          </w:tcPr>
          <w:p w:rsidR="00F53191" w:rsidRPr="00795314" w:rsidRDefault="00F53191" w:rsidP="00904245">
            <w:pPr>
              <w:rPr>
                <w:b/>
              </w:rPr>
            </w:pPr>
            <w:r w:rsidRPr="00795314">
              <w:rPr>
                <w:b/>
              </w:rPr>
              <w:t>Column</w:t>
            </w:r>
          </w:p>
        </w:tc>
        <w:tc>
          <w:tcPr>
            <w:tcW w:w="740" w:type="dxa"/>
            <w:tcBorders>
              <w:top w:val="single" w:sz="4" w:space="0" w:color="auto"/>
              <w:left w:val="single" w:sz="4" w:space="0" w:color="auto"/>
              <w:bottom w:val="single" w:sz="4" w:space="0" w:color="auto"/>
              <w:right w:val="single" w:sz="4" w:space="0" w:color="auto"/>
            </w:tcBorders>
            <w:shd w:val="clear" w:color="auto" w:fill="auto"/>
            <w:noWrap/>
          </w:tcPr>
          <w:p w:rsidR="00F53191" w:rsidRPr="00795314" w:rsidRDefault="00F53191" w:rsidP="00904245">
            <w:pPr>
              <w:rPr>
                <w:b/>
              </w:rPr>
            </w:pPr>
            <w:r w:rsidRPr="00795314">
              <w:rPr>
                <w:b/>
              </w:rPr>
              <w:t>Null?</w:t>
            </w:r>
          </w:p>
        </w:tc>
        <w:tc>
          <w:tcPr>
            <w:tcW w:w="3264" w:type="dxa"/>
            <w:tcBorders>
              <w:top w:val="single" w:sz="4" w:space="0" w:color="auto"/>
              <w:left w:val="single" w:sz="4" w:space="0" w:color="auto"/>
              <w:bottom w:val="single" w:sz="4" w:space="0" w:color="auto"/>
              <w:right w:val="single" w:sz="4" w:space="0" w:color="auto"/>
            </w:tcBorders>
            <w:shd w:val="clear" w:color="auto" w:fill="auto"/>
            <w:noWrap/>
          </w:tcPr>
          <w:p w:rsidR="00F53191" w:rsidRPr="00795314" w:rsidRDefault="00F53191" w:rsidP="00904245">
            <w:pPr>
              <w:rPr>
                <w:b/>
              </w:rPr>
            </w:pPr>
            <w:r w:rsidRPr="00795314">
              <w:rPr>
                <w:b/>
              </w:rPr>
              <w:t>Data Type</w:t>
            </w:r>
          </w:p>
        </w:tc>
        <w:tc>
          <w:tcPr>
            <w:tcW w:w="2265" w:type="dxa"/>
            <w:tcBorders>
              <w:top w:val="single" w:sz="4" w:space="0" w:color="auto"/>
              <w:left w:val="single" w:sz="4" w:space="0" w:color="auto"/>
              <w:bottom w:val="single" w:sz="4" w:space="0" w:color="auto"/>
              <w:right w:val="single" w:sz="4" w:space="0" w:color="auto"/>
            </w:tcBorders>
            <w:shd w:val="clear" w:color="auto" w:fill="auto"/>
            <w:noWrap/>
          </w:tcPr>
          <w:p w:rsidR="00F53191" w:rsidRPr="00795314" w:rsidRDefault="00F53191" w:rsidP="00904245">
            <w:pPr>
              <w:rPr>
                <w:b/>
              </w:rPr>
            </w:pPr>
            <w:r w:rsidRPr="00795314">
              <w:rPr>
                <w:b/>
              </w:rPr>
              <w:t>Comment</w:t>
            </w:r>
          </w:p>
        </w:tc>
      </w:tr>
      <w:tr w:rsidR="00F53191" w:rsidTr="00795314">
        <w:trPr>
          <w:trHeight w:val="264"/>
        </w:trPr>
        <w:tc>
          <w:tcPr>
            <w:tcW w:w="2103" w:type="dxa"/>
            <w:shd w:val="clear" w:color="auto" w:fill="auto"/>
            <w:noWrap/>
          </w:tcPr>
          <w:p w:rsidR="00F53191" w:rsidRDefault="00F53191" w:rsidP="00904245">
            <w:r>
              <w:t>ROUTE_ID</w:t>
            </w:r>
          </w:p>
        </w:tc>
        <w:tc>
          <w:tcPr>
            <w:tcW w:w="740" w:type="dxa"/>
            <w:shd w:val="clear" w:color="auto" w:fill="auto"/>
            <w:noWrap/>
          </w:tcPr>
          <w:p w:rsidR="00F53191" w:rsidRDefault="00F53191" w:rsidP="00904245">
            <w:r>
              <w:t>N</w:t>
            </w:r>
          </w:p>
        </w:tc>
        <w:tc>
          <w:tcPr>
            <w:tcW w:w="3264" w:type="dxa"/>
            <w:shd w:val="clear" w:color="auto" w:fill="auto"/>
            <w:noWrap/>
          </w:tcPr>
          <w:p w:rsidR="00F53191" w:rsidRDefault="00795314" w:rsidP="00904245">
            <w:r>
              <w:t>NUMBER(38)</w:t>
            </w:r>
          </w:p>
        </w:tc>
        <w:tc>
          <w:tcPr>
            <w:tcW w:w="2265" w:type="dxa"/>
            <w:shd w:val="clear" w:color="auto" w:fill="auto"/>
            <w:noWrap/>
          </w:tcPr>
          <w:p w:rsidR="00F53191" w:rsidRDefault="00F53191" w:rsidP="00904245">
            <w:r>
              <w:t>Route ID</w:t>
            </w:r>
          </w:p>
        </w:tc>
      </w:tr>
      <w:tr w:rsidR="00F53191" w:rsidTr="00795314">
        <w:trPr>
          <w:trHeight w:val="264"/>
        </w:trPr>
        <w:tc>
          <w:tcPr>
            <w:tcW w:w="2103" w:type="dxa"/>
            <w:shd w:val="clear" w:color="auto" w:fill="auto"/>
            <w:noWrap/>
          </w:tcPr>
          <w:p w:rsidR="00F53191" w:rsidRDefault="00402ECD" w:rsidP="00904245">
            <w:r>
              <w:t>GEOLOC</w:t>
            </w:r>
          </w:p>
        </w:tc>
        <w:tc>
          <w:tcPr>
            <w:tcW w:w="740" w:type="dxa"/>
            <w:shd w:val="clear" w:color="auto" w:fill="auto"/>
            <w:noWrap/>
          </w:tcPr>
          <w:p w:rsidR="00F53191" w:rsidRDefault="00402ECD" w:rsidP="00904245">
            <w:r>
              <w:t>N</w:t>
            </w:r>
          </w:p>
        </w:tc>
        <w:tc>
          <w:tcPr>
            <w:tcW w:w="3264" w:type="dxa"/>
            <w:shd w:val="clear" w:color="auto" w:fill="auto"/>
            <w:noWrap/>
          </w:tcPr>
          <w:p w:rsidR="00F53191" w:rsidRDefault="00402ECD" w:rsidP="00904245">
            <w:r>
              <w:t>MDSYS.SDO_GEOMETRY</w:t>
            </w:r>
            <w:r w:rsidR="00082703">
              <w:t>, GTYPE 3306.</w:t>
            </w:r>
          </w:p>
        </w:tc>
        <w:tc>
          <w:tcPr>
            <w:tcW w:w="2265" w:type="dxa"/>
            <w:shd w:val="clear" w:color="auto" w:fill="auto"/>
            <w:noWrap/>
          </w:tcPr>
          <w:p w:rsidR="00F53191" w:rsidRDefault="00402ECD" w:rsidP="00904245">
            <w:r>
              <w:t xml:space="preserve">Shape as an Oracle spatial geometry </w:t>
            </w:r>
          </w:p>
        </w:tc>
      </w:tr>
    </w:tbl>
    <w:p w:rsidR="00F53191" w:rsidRDefault="00F53191" w:rsidP="00904245"/>
    <w:p w:rsidR="00F53191" w:rsidRDefault="00F53191" w:rsidP="00904245"/>
    <w:p w:rsidR="008E3069" w:rsidRDefault="008E3069" w:rsidP="00904245"/>
    <w:p w:rsidR="00F5735A" w:rsidRDefault="00F5735A" w:rsidP="00904245">
      <w:pPr>
        <w:pStyle w:val="Heading2"/>
      </w:pPr>
      <w:bookmarkStart w:id="17" w:name="_Toc368642933"/>
      <w:r>
        <w:t>Route Spatial Representation</w:t>
      </w:r>
      <w:bookmarkEnd w:id="17"/>
    </w:p>
    <w:p w:rsidR="00F5735A" w:rsidRDefault="00F5735A" w:rsidP="00904245"/>
    <w:p w:rsidR="00402ECD" w:rsidRDefault="00F5735A" w:rsidP="00904245">
      <w:r w:rsidRPr="00904245">
        <w:t xml:space="preserve">Every change in spatial representation of the route must be tracked </w:t>
      </w:r>
    </w:p>
    <w:p w:rsidR="000867F1" w:rsidRPr="00904245" w:rsidRDefault="000867F1" w:rsidP="00904245"/>
    <w:p w:rsidR="00402ECD" w:rsidRPr="00904245" w:rsidRDefault="000867F1" w:rsidP="00904245">
      <w:r>
        <w:t>A</w:t>
      </w:r>
      <w:r w:rsidR="00402ECD" w:rsidRPr="00904245">
        <w:t xml:space="preserve"> row will be added to the XAA_SPATIAL_AUDIT table</w:t>
      </w:r>
      <w:r>
        <w:t xml:space="preserve"> for every change</w:t>
      </w:r>
      <w:r w:rsidR="00402ECD" w:rsidRPr="00904245">
        <w:t xml:space="preserve">.  </w:t>
      </w:r>
      <w:r w:rsidR="00904245">
        <w:t xml:space="preserve">  On update, </w:t>
      </w:r>
      <w:r w:rsidR="00402ECD" w:rsidRPr="00904245">
        <w:t xml:space="preserve">two rows will be added to the XAA_SPATIAL_AUDIT table indicating a </w:t>
      </w:r>
      <w:r w:rsidR="009A4863">
        <w:t>‘</w:t>
      </w:r>
      <w:r w:rsidR="00402ECD" w:rsidRPr="00904245">
        <w:t>delete</w:t>
      </w:r>
      <w:r w:rsidR="009A4863">
        <w:t>’</w:t>
      </w:r>
      <w:r w:rsidR="00402ECD" w:rsidRPr="00904245">
        <w:t xml:space="preserve"> and an </w:t>
      </w:r>
      <w:r w:rsidR="009A4863">
        <w:t>‘</w:t>
      </w:r>
      <w:r w:rsidR="00402ECD" w:rsidRPr="00904245">
        <w:t>add</w:t>
      </w:r>
      <w:r w:rsidR="009A4863">
        <w:t>’</w:t>
      </w:r>
      <w:r w:rsidR="00402ECD" w:rsidRPr="00904245">
        <w:t xml:space="preserve">.  The </w:t>
      </w:r>
      <w:r w:rsidR="005A622B">
        <w:t>AgileAssets</w:t>
      </w:r>
      <w:r w:rsidR="00402ECD" w:rsidRPr="00904245">
        <w:t xml:space="preserve"> system can use this information to retrieve the appropriate shapes from the route spatial table discussed above.</w:t>
      </w:r>
    </w:p>
    <w:p w:rsidR="00402ECD" w:rsidRDefault="00402ECD" w:rsidP="00904245">
      <w:pPr>
        <w:rPr>
          <w:ins w:id="18" w:author="Joe Mendoza" w:date="2014-01-29T08:52:00Z"/>
        </w:rPr>
      </w:pPr>
    </w:p>
    <w:p w:rsidR="00E846EA" w:rsidRDefault="00E846EA" w:rsidP="00E846EA">
      <w:pPr>
        <w:rPr>
          <w:ins w:id="19" w:author="Joe Mendoza" w:date="2014-01-29T08:52:00Z"/>
        </w:rPr>
      </w:pPr>
      <w:ins w:id="20" w:author="Joe Mendoza" w:date="2014-01-29T08:52:00Z">
        <w:r>
          <w:t>A reshape is assumed to have an effective date of today.</w:t>
        </w:r>
      </w:ins>
    </w:p>
    <w:p w:rsidR="00E846EA" w:rsidRDefault="00E846EA" w:rsidP="00904245">
      <w:pPr>
        <w:rPr>
          <w:ins w:id="21" w:author="Joe Mendoza" w:date="2014-01-29T08:52:00Z"/>
        </w:rPr>
      </w:pPr>
    </w:p>
    <w:p w:rsidR="00E846EA" w:rsidRPr="00904245" w:rsidRDefault="00E846EA" w:rsidP="00904245"/>
    <w:p w:rsidR="00402ECD" w:rsidRPr="00904245" w:rsidRDefault="00402ECD" w:rsidP="00904245">
      <w:r w:rsidRPr="00904245">
        <w:t>The XAA_SPATIAL_AUDIT table will have the following structure:</w:t>
      </w:r>
    </w:p>
    <w:p w:rsidR="00402ECD" w:rsidRPr="00904245" w:rsidRDefault="00402ECD" w:rsidP="00904245"/>
    <w:tbl>
      <w:tblPr>
        <w:tblW w:w="8756"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2"/>
        <w:gridCol w:w="677"/>
        <w:gridCol w:w="2760"/>
        <w:gridCol w:w="3217"/>
      </w:tblGrid>
      <w:tr w:rsidR="00402ECD" w:rsidRPr="00904245" w:rsidTr="000867F1">
        <w:trPr>
          <w:trHeight w:val="264"/>
        </w:trPr>
        <w:tc>
          <w:tcPr>
            <w:tcW w:w="2102" w:type="dxa"/>
            <w:tcBorders>
              <w:top w:val="single" w:sz="4" w:space="0" w:color="auto"/>
              <w:left w:val="single" w:sz="4" w:space="0" w:color="auto"/>
              <w:bottom w:val="single" w:sz="4" w:space="0" w:color="auto"/>
              <w:right w:val="single" w:sz="4" w:space="0" w:color="auto"/>
            </w:tcBorders>
            <w:shd w:val="clear" w:color="auto" w:fill="auto"/>
            <w:noWrap/>
          </w:tcPr>
          <w:p w:rsidR="00402ECD" w:rsidRPr="00904245" w:rsidRDefault="00402ECD" w:rsidP="00904245">
            <w:r w:rsidRPr="00904245">
              <w:t>Column</w:t>
            </w:r>
          </w:p>
        </w:tc>
        <w:tc>
          <w:tcPr>
            <w:tcW w:w="677" w:type="dxa"/>
            <w:tcBorders>
              <w:top w:val="single" w:sz="4" w:space="0" w:color="auto"/>
              <w:left w:val="single" w:sz="4" w:space="0" w:color="auto"/>
              <w:bottom w:val="single" w:sz="4" w:space="0" w:color="auto"/>
              <w:right w:val="single" w:sz="4" w:space="0" w:color="auto"/>
            </w:tcBorders>
            <w:shd w:val="clear" w:color="auto" w:fill="auto"/>
            <w:noWrap/>
          </w:tcPr>
          <w:p w:rsidR="00402ECD" w:rsidRPr="00904245" w:rsidRDefault="00402ECD" w:rsidP="00904245">
            <w:r w:rsidRPr="00904245">
              <w:t>Null?</w:t>
            </w:r>
          </w:p>
        </w:tc>
        <w:tc>
          <w:tcPr>
            <w:tcW w:w="2760" w:type="dxa"/>
            <w:tcBorders>
              <w:top w:val="single" w:sz="4" w:space="0" w:color="auto"/>
              <w:left w:val="single" w:sz="4" w:space="0" w:color="auto"/>
              <w:bottom w:val="single" w:sz="4" w:space="0" w:color="auto"/>
              <w:right w:val="single" w:sz="4" w:space="0" w:color="auto"/>
            </w:tcBorders>
            <w:shd w:val="clear" w:color="auto" w:fill="auto"/>
            <w:noWrap/>
          </w:tcPr>
          <w:p w:rsidR="00402ECD" w:rsidRPr="00904245" w:rsidRDefault="00402ECD" w:rsidP="00904245">
            <w:r w:rsidRPr="00904245">
              <w:t>Data Type</w:t>
            </w:r>
          </w:p>
        </w:tc>
        <w:tc>
          <w:tcPr>
            <w:tcW w:w="3217" w:type="dxa"/>
            <w:tcBorders>
              <w:top w:val="single" w:sz="4" w:space="0" w:color="auto"/>
              <w:left w:val="single" w:sz="4" w:space="0" w:color="auto"/>
              <w:bottom w:val="single" w:sz="4" w:space="0" w:color="auto"/>
              <w:right w:val="single" w:sz="4" w:space="0" w:color="auto"/>
            </w:tcBorders>
            <w:shd w:val="clear" w:color="auto" w:fill="auto"/>
            <w:noWrap/>
          </w:tcPr>
          <w:p w:rsidR="00402ECD" w:rsidRPr="00904245" w:rsidRDefault="00402ECD" w:rsidP="00904245">
            <w:r w:rsidRPr="00904245">
              <w:t>Comment</w:t>
            </w:r>
          </w:p>
        </w:tc>
      </w:tr>
      <w:tr w:rsidR="00402ECD" w:rsidRPr="00904245" w:rsidTr="000867F1">
        <w:trPr>
          <w:trHeight w:val="264"/>
        </w:trPr>
        <w:tc>
          <w:tcPr>
            <w:tcW w:w="2102" w:type="dxa"/>
            <w:shd w:val="clear" w:color="auto" w:fill="auto"/>
            <w:noWrap/>
          </w:tcPr>
          <w:p w:rsidR="00402ECD" w:rsidRPr="00904245" w:rsidRDefault="00402ECD" w:rsidP="00904245">
            <w:r w:rsidRPr="00904245">
              <w:t>ROUTE_ID</w:t>
            </w:r>
          </w:p>
        </w:tc>
        <w:tc>
          <w:tcPr>
            <w:tcW w:w="677" w:type="dxa"/>
            <w:shd w:val="clear" w:color="auto" w:fill="auto"/>
            <w:noWrap/>
          </w:tcPr>
          <w:p w:rsidR="00402ECD" w:rsidRPr="00904245" w:rsidRDefault="00402ECD" w:rsidP="00904245">
            <w:r w:rsidRPr="00904245">
              <w:t>N</w:t>
            </w:r>
          </w:p>
        </w:tc>
        <w:tc>
          <w:tcPr>
            <w:tcW w:w="2760" w:type="dxa"/>
            <w:shd w:val="clear" w:color="auto" w:fill="auto"/>
            <w:noWrap/>
          </w:tcPr>
          <w:p w:rsidR="00402ECD" w:rsidRPr="00904245" w:rsidRDefault="00402ECD" w:rsidP="00904245">
            <w:r w:rsidRPr="00904245">
              <w:t>Number(38)</w:t>
            </w:r>
          </w:p>
        </w:tc>
        <w:tc>
          <w:tcPr>
            <w:tcW w:w="3217" w:type="dxa"/>
            <w:shd w:val="clear" w:color="auto" w:fill="auto"/>
            <w:noWrap/>
          </w:tcPr>
          <w:p w:rsidR="00402ECD" w:rsidRPr="00904245" w:rsidRDefault="00402ECD" w:rsidP="00904245">
            <w:r w:rsidRPr="00904245">
              <w:t>Route ID</w:t>
            </w:r>
          </w:p>
        </w:tc>
      </w:tr>
      <w:tr w:rsidR="00402ECD" w:rsidRPr="00904245" w:rsidTr="000867F1">
        <w:trPr>
          <w:trHeight w:val="264"/>
        </w:trPr>
        <w:tc>
          <w:tcPr>
            <w:tcW w:w="2102" w:type="dxa"/>
            <w:shd w:val="clear" w:color="auto" w:fill="auto"/>
            <w:noWrap/>
          </w:tcPr>
          <w:p w:rsidR="00402ECD" w:rsidRPr="00904245" w:rsidRDefault="00402ECD" w:rsidP="00904245">
            <w:r w:rsidRPr="00904245">
              <w:t>GEOLOC</w:t>
            </w:r>
          </w:p>
        </w:tc>
        <w:tc>
          <w:tcPr>
            <w:tcW w:w="677" w:type="dxa"/>
            <w:shd w:val="clear" w:color="auto" w:fill="auto"/>
            <w:noWrap/>
          </w:tcPr>
          <w:p w:rsidR="00402ECD" w:rsidRPr="00904245" w:rsidRDefault="00402ECD" w:rsidP="00904245">
            <w:r w:rsidRPr="00904245">
              <w:t>N</w:t>
            </w:r>
          </w:p>
        </w:tc>
        <w:tc>
          <w:tcPr>
            <w:tcW w:w="2760" w:type="dxa"/>
            <w:shd w:val="clear" w:color="auto" w:fill="auto"/>
            <w:noWrap/>
          </w:tcPr>
          <w:p w:rsidR="00402ECD" w:rsidRPr="00904245" w:rsidRDefault="00402ECD" w:rsidP="00904245">
            <w:r w:rsidRPr="00904245">
              <w:t>MDSYS.SDO_GEOMETRY</w:t>
            </w:r>
          </w:p>
        </w:tc>
        <w:tc>
          <w:tcPr>
            <w:tcW w:w="3217" w:type="dxa"/>
            <w:shd w:val="clear" w:color="auto" w:fill="auto"/>
            <w:noWrap/>
          </w:tcPr>
          <w:p w:rsidR="00402ECD" w:rsidRPr="00904245" w:rsidRDefault="00402ECD" w:rsidP="00904245">
            <w:r w:rsidRPr="00904245">
              <w:t xml:space="preserve">Shape as an Oracle spatial geometry </w:t>
            </w:r>
          </w:p>
        </w:tc>
      </w:tr>
      <w:tr w:rsidR="00402ECD" w:rsidRPr="00904245" w:rsidTr="000867F1">
        <w:trPr>
          <w:trHeight w:val="264"/>
        </w:trPr>
        <w:tc>
          <w:tcPr>
            <w:tcW w:w="2102" w:type="dxa"/>
            <w:shd w:val="clear" w:color="auto" w:fill="auto"/>
            <w:noWrap/>
          </w:tcPr>
          <w:p w:rsidR="00402ECD" w:rsidRPr="00904245" w:rsidRDefault="00402ECD" w:rsidP="00904245">
            <w:r w:rsidRPr="00904245">
              <w:t>OPERATION</w:t>
            </w:r>
          </w:p>
        </w:tc>
        <w:tc>
          <w:tcPr>
            <w:tcW w:w="677" w:type="dxa"/>
            <w:shd w:val="clear" w:color="auto" w:fill="auto"/>
            <w:noWrap/>
          </w:tcPr>
          <w:p w:rsidR="00402ECD" w:rsidRPr="00904245" w:rsidRDefault="00402ECD" w:rsidP="00904245">
            <w:r w:rsidRPr="00904245">
              <w:t>N</w:t>
            </w:r>
          </w:p>
        </w:tc>
        <w:tc>
          <w:tcPr>
            <w:tcW w:w="2760" w:type="dxa"/>
            <w:shd w:val="clear" w:color="auto" w:fill="auto"/>
            <w:noWrap/>
          </w:tcPr>
          <w:p w:rsidR="00402ECD" w:rsidRPr="00904245" w:rsidRDefault="00402ECD" w:rsidP="00904245">
            <w:r w:rsidRPr="00904245">
              <w:t>VARCHAR2(6)</w:t>
            </w:r>
          </w:p>
        </w:tc>
        <w:tc>
          <w:tcPr>
            <w:tcW w:w="3217" w:type="dxa"/>
            <w:shd w:val="clear" w:color="auto" w:fill="auto"/>
            <w:noWrap/>
          </w:tcPr>
          <w:p w:rsidR="00402ECD" w:rsidRPr="00904245" w:rsidRDefault="00402ECD" w:rsidP="00904245">
            <w:r w:rsidRPr="00904245">
              <w:t>Either ADD or DELETE</w:t>
            </w:r>
          </w:p>
          <w:p w:rsidR="00402ECD" w:rsidRPr="00904245" w:rsidRDefault="00402ECD" w:rsidP="00904245"/>
        </w:tc>
      </w:tr>
      <w:tr w:rsidR="00402ECD" w:rsidRPr="00904245" w:rsidTr="000867F1">
        <w:trPr>
          <w:trHeight w:val="264"/>
        </w:trPr>
        <w:tc>
          <w:tcPr>
            <w:tcW w:w="2102" w:type="dxa"/>
            <w:shd w:val="clear" w:color="auto" w:fill="auto"/>
            <w:noWrap/>
          </w:tcPr>
          <w:p w:rsidR="00402ECD" w:rsidRPr="00904245" w:rsidRDefault="00402ECD" w:rsidP="00904245">
            <w:r w:rsidRPr="00904245">
              <w:t>OP_DATE</w:t>
            </w:r>
          </w:p>
        </w:tc>
        <w:tc>
          <w:tcPr>
            <w:tcW w:w="677" w:type="dxa"/>
            <w:shd w:val="clear" w:color="auto" w:fill="auto"/>
            <w:noWrap/>
          </w:tcPr>
          <w:p w:rsidR="00402ECD" w:rsidRPr="00904245" w:rsidRDefault="00402ECD" w:rsidP="00904245">
            <w:r w:rsidRPr="00904245">
              <w:t>N</w:t>
            </w:r>
          </w:p>
        </w:tc>
        <w:tc>
          <w:tcPr>
            <w:tcW w:w="2760" w:type="dxa"/>
            <w:shd w:val="clear" w:color="auto" w:fill="auto"/>
            <w:noWrap/>
          </w:tcPr>
          <w:p w:rsidR="00402ECD" w:rsidRPr="00904245" w:rsidRDefault="00402ECD" w:rsidP="00904245">
            <w:r w:rsidRPr="00904245">
              <w:t>Date</w:t>
            </w:r>
          </w:p>
        </w:tc>
        <w:tc>
          <w:tcPr>
            <w:tcW w:w="3217" w:type="dxa"/>
            <w:shd w:val="clear" w:color="auto" w:fill="auto"/>
            <w:noWrap/>
          </w:tcPr>
          <w:p w:rsidR="00402ECD" w:rsidRPr="00904245" w:rsidRDefault="00402ECD" w:rsidP="00904245">
            <w:r w:rsidRPr="00904245">
              <w:t>Date the operation occurred</w:t>
            </w:r>
          </w:p>
        </w:tc>
      </w:tr>
      <w:tr w:rsidR="00402ECD" w:rsidRPr="00904245" w:rsidTr="000867F1">
        <w:trPr>
          <w:trHeight w:val="264"/>
        </w:trPr>
        <w:tc>
          <w:tcPr>
            <w:tcW w:w="2102" w:type="dxa"/>
            <w:shd w:val="clear" w:color="auto" w:fill="auto"/>
            <w:noWrap/>
          </w:tcPr>
          <w:p w:rsidR="00402ECD" w:rsidRPr="00904245" w:rsidRDefault="00402ECD" w:rsidP="00904245">
            <w:r w:rsidRPr="00904245">
              <w:t>EFF_DATE</w:t>
            </w:r>
          </w:p>
        </w:tc>
        <w:tc>
          <w:tcPr>
            <w:tcW w:w="677" w:type="dxa"/>
            <w:shd w:val="clear" w:color="auto" w:fill="auto"/>
            <w:noWrap/>
          </w:tcPr>
          <w:p w:rsidR="00402ECD" w:rsidRPr="00904245" w:rsidRDefault="00402ECD" w:rsidP="00904245">
            <w:r w:rsidRPr="00904245">
              <w:t>N</w:t>
            </w:r>
          </w:p>
        </w:tc>
        <w:tc>
          <w:tcPr>
            <w:tcW w:w="2760" w:type="dxa"/>
            <w:shd w:val="clear" w:color="auto" w:fill="auto"/>
            <w:noWrap/>
          </w:tcPr>
          <w:p w:rsidR="00402ECD" w:rsidRPr="00904245" w:rsidRDefault="00402ECD" w:rsidP="00904245">
            <w:r w:rsidRPr="00904245">
              <w:t>Date</w:t>
            </w:r>
          </w:p>
        </w:tc>
        <w:tc>
          <w:tcPr>
            <w:tcW w:w="3217" w:type="dxa"/>
            <w:shd w:val="clear" w:color="auto" w:fill="auto"/>
            <w:noWrap/>
          </w:tcPr>
          <w:p w:rsidR="00402ECD" w:rsidRPr="00904245" w:rsidRDefault="00207454" w:rsidP="00904245">
            <w:r w:rsidRPr="00904245">
              <w:t>Start date of the Geometry</w:t>
            </w:r>
          </w:p>
        </w:tc>
      </w:tr>
      <w:tr w:rsidR="00402ECD" w:rsidRPr="00904245" w:rsidTr="000867F1">
        <w:trPr>
          <w:trHeight w:val="264"/>
        </w:trPr>
        <w:tc>
          <w:tcPr>
            <w:tcW w:w="2102" w:type="dxa"/>
            <w:shd w:val="clear" w:color="auto" w:fill="auto"/>
            <w:noWrap/>
          </w:tcPr>
          <w:p w:rsidR="00402ECD" w:rsidRPr="00904245" w:rsidRDefault="00207454" w:rsidP="00904245">
            <w:r w:rsidRPr="00904245">
              <w:t>END_DATE</w:t>
            </w:r>
          </w:p>
        </w:tc>
        <w:tc>
          <w:tcPr>
            <w:tcW w:w="677" w:type="dxa"/>
            <w:shd w:val="clear" w:color="auto" w:fill="auto"/>
            <w:noWrap/>
          </w:tcPr>
          <w:p w:rsidR="00402ECD" w:rsidRPr="00904245" w:rsidRDefault="00207454" w:rsidP="00904245">
            <w:r w:rsidRPr="00904245">
              <w:t>Y</w:t>
            </w:r>
          </w:p>
        </w:tc>
        <w:tc>
          <w:tcPr>
            <w:tcW w:w="2760" w:type="dxa"/>
            <w:shd w:val="clear" w:color="auto" w:fill="auto"/>
            <w:noWrap/>
          </w:tcPr>
          <w:p w:rsidR="00402ECD" w:rsidRPr="00904245" w:rsidRDefault="00207454" w:rsidP="00904245">
            <w:r w:rsidRPr="00904245">
              <w:t>Date</w:t>
            </w:r>
          </w:p>
        </w:tc>
        <w:tc>
          <w:tcPr>
            <w:tcW w:w="3217" w:type="dxa"/>
            <w:shd w:val="clear" w:color="auto" w:fill="auto"/>
            <w:noWrap/>
          </w:tcPr>
          <w:p w:rsidR="00402ECD" w:rsidRPr="00904245" w:rsidRDefault="00207454" w:rsidP="00904245">
            <w:r w:rsidRPr="00904245">
              <w:t>End date of the Geometry</w:t>
            </w:r>
          </w:p>
        </w:tc>
      </w:tr>
    </w:tbl>
    <w:p w:rsidR="00402ECD" w:rsidRPr="00904245" w:rsidRDefault="00402ECD" w:rsidP="00904245"/>
    <w:p w:rsidR="00671D38" w:rsidRDefault="00671D38">
      <w:r>
        <w:br w:type="page"/>
      </w:r>
    </w:p>
    <w:p w:rsidR="00207454" w:rsidRDefault="00207454" w:rsidP="00904245">
      <w:pPr>
        <w:pStyle w:val="Heading1"/>
      </w:pPr>
      <w:bookmarkStart w:id="22" w:name="_Toc368642934"/>
      <w:r>
        <w:lastRenderedPageBreak/>
        <w:t>Event Information</w:t>
      </w:r>
      <w:bookmarkEnd w:id="22"/>
    </w:p>
    <w:p w:rsidR="00207454" w:rsidRPr="00207454" w:rsidRDefault="00207454" w:rsidP="00904245"/>
    <w:p w:rsidR="00207454" w:rsidRDefault="00904245" w:rsidP="00904245">
      <w:pPr>
        <w:pStyle w:val="Heading2"/>
      </w:pPr>
      <w:bookmarkStart w:id="23" w:name="_Toc368642935"/>
      <w:r>
        <w:t>Updating the L</w:t>
      </w:r>
      <w:r w:rsidR="00207454">
        <w:t xml:space="preserve">ocation of ‘Event’ </w:t>
      </w:r>
      <w:r>
        <w:t>Linear References</w:t>
      </w:r>
      <w:bookmarkEnd w:id="23"/>
    </w:p>
    <w:p w:rsidR="00207454" w:rsidRPr="00F5735A" w:rsidRDefault="00207454" w:rsidP="00904245"/>
    <w:p w:rsidR="00904245" w:rsidRDefault="00904245" w:rsidP="00904245">
      <w:r>
        <w:t xml:space="preserve">The </w:t>
      </w:r>
      <w:r w:rsidR="005A622B">
        <w:t>AgileAssets</w:t>
      </w:r>
      <w:r>
        <w:t xml:space="preserve"> System needs to know if any of the location</w:t>
      </w:r>
      <w:r w:rsidR="009A4863">
        <w:t>s</w:t>
      </w:r>
      <w:r>
        <w:t xml:space="preserve"> of objects stored in the </w:t>
      </w:r>
      <w:r w:rsidR="005A622B">
        <w:t>AgileAssets</w:t>
      </w:r>
      <w:r>
        <w:t xml:space="preserve"> System has changed due to a network operation on the road network.  To communicate this, the </w:t>
      </w:r>
      <w:r w:rsidR="005A622B">
        <w:t>AgileAssets</w:t>
      </w:r>
      <w:r>
        <w:t xml:space="preserve"> System will publish a set of historic network locations and a date of those locations.  </w:t>
      </w:r>
      <w:r w:rsidR="0051739E">
        <w:t>EXOR</w:t>
      </w:r>
      <w:r>
        <w:t xml:space="preserve"> will respond with the current route locations for those objects.</w:t>
      </w:r>
    </w:p>
    <w:p w:rsidR="00904245" w:rsidRDefault="00904245" w:rsidP="00904245"/>
    <w:p w:rsidR="00904245" w:rsidRDefault="00904245" w:rsidP="00904245">
      <w:r>
        <w:t xml:space="preserve">The format of both the data received from the </w:t>
      </w:r>
      <w:r w:rsidR="005A622B">
        <w:t>AgileAssets</w:t>
      </w:r>
      <w:r w:rsidR="0051739E">
        <w:t xml:space="preserve"> System</w:t>
      </w:r>
      <w:r>
        <w:t xml:space="preserve"> and the data returned will be:</w:t>
      </w:r>
    </w:p>
    <w:p w:rsidR="00904245" w:rsidRDefault="00904245" w:rsidP="00904245"/>
    <w:tbl>
      <w:tblPr>
        <w:tblW w:w="8607" w:type="dxa"/>
        <w:tblInd w:w="10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510"/>
        <w:gridCol w:w="677"/>
        <w:gridCol w:w="2060"/>
        <w:gridCol w:w="3360"/>
      </w:tblGrid>
      <w:tr w:rsidR="00904245" w:rsidTr="00082703">
        <w:trPr>
          <w:trHeight w:val="264"/>
        </w:trPr>
        <w:tc>
          <w:tcPr>
            <w:tcW w:w="2510" w:type="dxa"/>
            <w:shd w:val="clear" w:color="auto" w:fill="auto"/>
            <w:noWrap/>
            <w:vAlign w:val="bottom"/>
          </w:tcPr>
          <w:p w:rsidR="00904245" w:rsidRDefault="00904245" w:rsidP="00904245">
            <w:r>
              <w:t>Column Name</w:t>
            </w:r>
          </w:p>
        </w:tc>
        <w:tc>
          <w:tcPr>
            <w:tcW w:w="677" w:type="dxa"/>
            <w:shd w:val="clear" w:color="auto" w:fill="auto"/>
            <w:noWrap/>
            <w:vAlign w:val="bottom"/>
          </w:tcPr>
          <w:p w:rsidR="00904245" w:rsidRDefault="00904245" w:rsidP="00904245">
            <w:r>
              <w:t>Null?</w:t>
            </w:r>
          </w:p>
        </w:tc>
        <w:tc>
          <w:tcPr>
            <w:tcW w:w="2060" w:type="dxa"/>
            <w:shd w:val="clear" w:color="auto" w:fill="auto"/>
            <w:noWrap/>
            <w:vAlign w:val="bottom"/>
          </w:tcPr>
          <w:p w:rsidR="00904245" w:rsidRDefault="00904245" w:rsidP="00904245">
            <w:r>
              <w:t>Data Type</w:t>
            </w:r>
          </w:p>
        </w:tc>
        <w:tc>
          <w:tcPr>
            <w:tcW w:w="3360" w:type="dxa"/>
            <w:shd w:val="clear" w:color="auto" w:fill="auto"/>
            <w:noWrap/>
            <w:vAlign w:val="bottom"/>
          </w:tcPr>
          <w:p w:rsidR="00904245" w:rsidRDefault="00904245" w:rsidP="00904245">
            <w:r>
              <w:t>Comment</w:t>
            </w:r>
          </w:p>
        </w:tc>
      </w:tr>
      <w:tr w:rsidR="00904245" w:rsidTr="00082703">
        <w:trPr>
          <w:trHeight w:val="264"/>
        </w:trPr>
        <w:tc>
          <w:tcPr>
            <w:tcW w:w="2510" w:type="dxa"/>
            <w:shd w:val="clear" w:color="auto" w:fill="auto"/>
            <w:noWrap/>
            <w:vAlign w:val="bottom"/>
          </w:tcPr>
          <w:p w:rsidR="00904245" w:rsidRDefault="0051739E" w:rsidP="00904245">
            <w:r>
              <w:t>HISTORIC_DATE</w:t>
            </w:r>
          </w:p>
        </w:tc>
        <w:tc>
          <w:tcPr>
            <w:tcW w:w="677"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Date</w:t>
            </w:r>
          </w:p>
        </w:tc>
        <w:tc>
          <w:tcPr>
            <w:tcW w:w="3360" w:type="dxa"/>
            <w:shd w:val="clear" w:color="auto" w:fill="auto"/>
            <w:noWrap/>
            <w:vAlign w:val="bottom"/>
          </w:tcPr>
          <w:p w:rsidR="00904245" w:rsidRDefault="00904245" w:rsidP="00904245">
            <w:r>
              <w:t xml:space="preserve">Date of the locations coming from the </w:t>
            </w:r>
            <w:r w:rsidR="005A622B">
              <w:t>AgileAssets</w:t>
            </w:r>
            <w:r w:rsidR="0051739E">
              <w:t xml:space="preserve"> System</w:t>
            </w:r>
          </w:p>
          <w:p w:rsidR="009A4863" w:rsidRPr="00142868" w:rsidRDefault="009A4863" w:rsidP="00904245">
            <w:r>
              <w:t xml:space="preserve">(filled by </w:t>
            </w:r>
            <w:r w:rsidR="005A622B">
              <w:t>AgileAssets</w:t>
            </w:r>
            <w:r>
              <w:t>)</w:t>
            </w:r>
          </w:p>
        </w:tc>
      </w:tr>
      <w:tr w:rsidR="00904245" w:rsidTr="00082703">
        <w:trPr>
          <w:trHeight w:val="264"/>
        </w:trPr>
        <w:tc>
          <w:tcPr>
            <w:tcW w:w="2510" w:type="dxa"/>
            <w:shd w:val="clear" w:color="auto" w:fill="auto"/>
            <w:noWrap/>
            <w:vAlign w:val="bottom"/>
          </w:tcPr>
          <w:p w:rsidR="00904245" w:rsidRDefault="00904245" w:rsidP="00904245">
            <w:r>
              <w:t>LOC_IDENT</w:t>
            </w:r>
          </w:p>
        </w:tc>
        <w:tc>
          <w:tcPr>
            <w:tcW w:w="677"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INTEGER</w:t>
            </w:r>
          </w:p>
        </w:tc>
        <w:tc>
          <w:tcPr>
            <w:tcW w:w="3360" w:type="dxa"/>
            <w:shd w:val="clear" w:color="auto" w:fill="auto"/>
            <w:noWrap/>
            <w:vAlign w:val="bottom"/>
          </w:tcPr>
          <w:p w:rsidR="00904245" w:rsidRDefault="005A622B" w:rsidP="00904245">
            <w:r>
              <w:t>AgileAssets</w:t>
            </w:r>
            <w:r w:rsidR="00904245">
              <w:t xml:space="preserve"> Location ID #</w:t>
            </w:r>
          </w:p>
          <w:p w:rsidR="009A4863" w:rsidRDefault="009A4863" w:rsidP="00904245">
            <w:r>
              <w:t xml:space="preserve">(filled by </w:t>
            </w:r>
            <w:r w:rsidR="005A622B">
              <w:t>AgileAssets</w:t>
            </w:r>
            <w:r>
              <w:t>)</w:t>
            </w:r>
          </w:p>
        </w:tc>
      </w:tr>
      <w:tr w:rsidR="00904245" w:rsidTr="00082703">
        <w:trPr>
          <w:trHeight w:val="264"/>
        </w:trPr>
        <w:tc>
          <w:tcPr>
            <w:tcW w:w="2510" w:type="dxa"/>
            <w:shd w:val="clear" w:color="auto" w:fill="auto"/>
            <w:noWrap/>
            <w:vAlign w:val="bottom"/>
          </w:tcPr>
          <w:p w:rsidR="00904245" w:rsidRDefault="00904245" w:rsidP="00904245">
            <w:r>
              <w:t>ROUTE_NAME</w:t>
            </w:r>
          </w:p>
        </w:tc>
        <w:tc>
          <w:tcPr>
            <w:tcW w:w="677"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VARCHAR2 (30 Byte)</w:t>
            </w:r>
          </w:p>
        </w:tc>
        <w:tc>
          <w:tcPr>
            <w:tcW w:w="3360" w:type="dxa"/>
            <w:shd w:val="clear" w:color="auto" w:fill="auto"/>
            <w:noWrap/>
            <w:vAlign w:val="bottom"/>
          </w:tcPr>
          <w:p w:rsidR="00904245" w:rsidRDefault="00904245" w:rsidP="00904245">
            <w:pPr>
              <w:rPr>
                <w:b/>
              </w:rPr>
            </w:pPr>
            <w:r>
              <w:t>Route Name</w:t>
            </w:r>
            <w:r w:rsidR="000B1460">
              <w:t xml:space="preserve"> </w:t>
            </w:r>
            <w:r w:rsidR="000B1460" w:rsidRPr="000B1460">
              <w:rPr>
                <w:b/>
              </w:rPr>
              <w:t>in the form of an Exor System UNIQUE</w:t>
            </w:r>
          </w:p>
          <w:p w:rsidR="009A4863" w:rsidRDefault="009A4863" w:rsidP="00904245">
            <w:r>
              <w:t xml:space="preserve">(filled by </w:t>
            </w:r>
            <w:r w:rsidR="005A622B">
              <w:t>AgileAssets</w:t>
            </w:r>
            <w:r>
              <w:t>)</w:t>
            </w:r>
          </w:p>
        </w:tc>
      </w:tr>
      <w:tr w:rsidR="00904245" w:rsidTr="00082703">
        <w:trPr>
          <w:trHeight w:val="264"/>
        </w:trPr>
        <w:tc>
          <w:tcPr>
            <w:tcW w:w="2510" w:type="dxa"/>
            <w:shd w:val="clear" w:color="auto" w:fill="auto"/>
            <w:noWrap/>
            <w:vAlign w:val="bottom"/>
          </w:tcPr>
          <w:p w:rsidR="00904245" w:rsidRDefault="00904245" w:rsidP="00904245">
            <w:r>
              <w:t>OFFSET_FROM</w:t>
            </w:r>
          </w:p>
        </w:tc>
        <w:tc>
          <w:tcPr>
            <w:tcW w:w="677"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NUMBER (22,4)</w:t>
            </w:r>
          </w:p>
        </w:tc>
        <w:tc>
          <w:tcPr>
            <w:tcW w:w="3360" w:type="dxa"/>
            <w:shd w:val="clear" w:color="auto" w:fill="auto"/>
            <w:noWrap/>
            <w:vAlign w:val="bottom"/>
          </w:tcPr>
          <w:p w:rsidR="00904245" w:rsidRDefault="00904245" w:rsidP="00904245">
            <w:r>
              <w:t>From Milepoint</w:t>
            </w:r>
          </w:p>
          <w:p w:rsidR="009A4863" w:rsidRDefault="009A4863" w:rsidP="00904245">
            <w:r>
              <w:t xml:space="preserve">(filled by </w:t>
            </w:r>
            <w:r w:rsidR="005A622B">
              <w:t>AgileAssets</w:t>
            </w:r>
            <w:r>
              <w:t>)</w:t>
            </w:r>
          </w:p>
        </w:tc>
      </w:tr>
      <w:tr w:rsidR="00904245" w:rsidTr="00082703">
        <w:trPr>
          <w:trHeight w:val="264"/>
        </w:trPr>
        <w:tc>
          <w:tcPr>
            <w:tcW w:w="2510" w:type="dxa"/>
            <w:shd w:val="clear" w:color="auto" w:fill="auto"/>
            <w:noWrap/>
            <w:vAlign w:val="bottom"/>
          </w:tcPr>
          <w:p w:rsidR="00904245" w:rsidRDefault="00904245" w:rsidP="00904245">
            <w:r>
              <w:t>OFFSET_TO</w:t>
            </w:r>
          </w:p>
        </w:tc>
        <w:tc>
          <w:tcPr>
            <w:tcW w:w="677"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NUMBER (22,4)</w:t>
            </w:r>
          </w:p>
        </w:tc>
        <w:tc>
          <w:tcPr>
            <w:tcW w:w="3360" w:type="dxa"/>
            <w:shd w:val="clear" w:color="auto" w:fill="auto"/>
            <w:noWrap/>
            <w:vAlign w:val="bottom"/>
          </w:tcPr>
          <w:p w:rsidR="00904245" w:rsidRDefault="00904245" w:rsidP="00904245">
            <w:r>
              <w:t>To Milepoint</w:t>
            </w:r>
          </w:p>
          <w:p w:rsidR="009A4863" w:rsidRDefault="009A4863" w:rsidP="00904245">
            <w:r>
              <w:t xml:space="preserve">(filled by </w:t>
            </w:r>
            <w:r w:rsidR="005A622B">
              <w:t>AgileAssets</w:t>
            </w:r>
            <w:r>
              <w:t>)</w:t>
            </w:r>
          </w:p>
        </w:tc>
      </w:tr>
      <w:tr w:rsidR="00904245" w:rsidTr="00082703">
        <w:trPr>
          <w:trHeight w:val="264"/>
        </w:trPr>
        <w:tc>
          <w:tcPr>
            <w:tcW w:w="2510" w:type="dxa"/>
            <w:shd w:val="clear" w:color="auto" w:fill="auto"/>
            <w:noWrap/>
            <w:vAlign w:val="bottom"/>
          </w:tcPr>
          <w:p w:rsidR="00904245" w:rsidRDefault="00904245" w:rsidP="00904245">
            <w:r>
              <w:t>SOURCE_TABLE</w:t>
            </w:r>
          </w:p>
        </w:tc>
        <w:tc>
          <w:tcPr>
            <w:tcW w:w="677"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VARCHAR2 (32 Byte)</w:t>
            </w:r>
          </w:p>
        </w:tc>
        <w:tc>
          <w:tcPr>
            <w:tcW w:w="3360" w:type="dxa"/>
            <w:shd w:val="clear" w:color="auto" w:fill="auto"/>
            <w:noWrap/>
            <w:vAlign w:val="bottom"/>
          </w:tcPr>
          <w:p w:rsidR="00904245" w:rsidRDefault="00904245" w:rsidP="00904245">
            <w:r>
              <w:t xml:space="preserve">Raw Data Table Name - </w:t>
            </w:r>
          </w:p>
          <w:p w:rsidR="00904245" w:rsidRDefault="00904245" w:rsidP="009A4863">
            <w:r>
              <w:t xml:space="preserve">Informational Item that lists </w:t>
            </w:r>
            <w:r w:rsidR="009A4863">
              <w:t xml:space="preserve">the </w:t>
            </w:r>
            <w:r w:rsidR="005A622B">
              <w:t>AgileAssets</w:t>
            </w:r>
            <w:r>
              <w:t xml:space="preserve"> source data table name</w:t>
            </w:r>
          </w:p>
        </w:tc>
      </w:tr>
      <w:tr w:rsidR="00082703" w:rsidTr="00015631">
        <w:trPr>
          <w:trHeight w:val="264"/>
        </w:trPr>
        <w:tc>
          <w:tcPr>
            <w:tcW w:w="2510" w:type="dxa"/>
            <w:shd w:val="clear" w:color="auto" w:fill="auto"/>
            <w:noWrap/>
          </w:tcPr>
          <w:p w:rsidR="00082703" w:rsidRDefault="00082703" w:rsidP="00082703">
            <w:r>
              <w:t xml:space="preserve">NEW_DATE </w:t>
            </w:r>
          </w:p>
        </w:tc>
        <w:tc>
          <w:tcPr>
            <w:tcW w:w="677" w:type="dxa"/>
            <w:shd w:val="clear" w:color="auto" w:fill="auto"/>
            <w:noWrap/>
          </w:tcPr>
          <w:p w:rsidR="00082703" w:rsidRDefault="00082703">
            <w:r>
              <w:t>N</w:t>
            </w:r>
          </w:p>
        </w:tc>
        <w:tc>
          <w:tcPr>
            <w:tcW w:w="2060" w:type="dxa"/>
            <w:shd w:val="clear" w:color="auto" w:fill="auto"/>
            <w:noWrap/>
          </w:tcPr>
          <w:p w:rsidR="00082703" w:rsidRDefault="00082703">
            <w:r>
              <w:t>Date</w:t>
            </w:r>
          </w:p>
        </w:tc>
        <w:tc>
          <w:tcPr>
            <w:tcW w:w="3360" w:type="dxa"/>
            <w:shd w:val="clear" w:color="auto" w:fill="auto"/>
            <w:noWrap/>
          </w:tcPr>
          <w:p w:rsidR="00082703" w:rsidRDefault="00082703">
            <w:r>
              <w:t>Date of the locations coming from the Exor System</w:t>
            </w:r>
          </w:p>
          <w:p w:rsidR="00082703" w:rsidRDefault="00082703">
            <w:r>
              <w:t>(filled by Exor)</w:t>
            </w:r>
          </w:p>
        </w:tc>
      </w:tr>
      <w:tr w:rsidR="00082703" w:rsidTr="00082703">
        <w:trPr>
          <w:trHeight w:val="264"/>
        </w:trPr>
        <w:tc>
          <w:tcPr>
            <w:tcW w:w="2510" w:type="dxa"/>
            <w:shd w:val="clear" w:color="auto" w:fill="auto"/>
            <w:noWrap/>
            <w:vAlign w:val="bottom"/>
          </w:tcPr>
          <w:p w:rsidR="00082703" w:rsidRDefault="00082703" w:rsidP="00904245">
            <w:r>
              <w:t>NEW_ROUTE_NAME</w:t>
            </w:r>
          </w:p>
        </w:tc>
        <w:tc>
          <w:tcPr>
            <w:tcW w:w="677" w:type="dxa"/>
            <w:shd w:val="clear" w:color="auto" w:fill="auto"/>
            <w:noWrap/>
            <w:vAlign w:val="bottom"/>
          </w:tcPr>
          <w:p w:rsidR="00082703" w:rsidRDefault="00082703" w:rsidP="00904245">
            <w:r>
              <w:t>Y</w:t>
            </w:r>
          </w:p>
        </w:tc>
        <w:tc>
          <w:tcPr>
            <w:tcW w:w="2060" w:type="dxa"/>
            <w:shd w:val="clear" w:color="auto" w:fill="auto"/>
            <w:noWrap/>
            <w:vAlign w:val="bottom"/>
          </w:tcPr>
          <w:p w:rsidR="00082703" w:rsidRDefault="00082703" w:rsidP="00904245">
            <w:r>
              <w:t>VARCHAR2 (30 Byte)</w:t>
            </w:r>
          </w:p>
        </w:tc>
        <w:tc>
          <w:tcPr>
            <w:tcW w:w="3360" w:type="dxa"/>
            <w:shd w:val="clear" w:color="auto" w:fill="auto"/>
            <w:noWrap/>
            <w:vAlign w:val="bottom"/>
          </w:tcPr>
          <w:p w:rsidR="00082703" w:rsidRDefault="00082703" w:rsidP="00904245">
            <w:r>
              <w:t>New Route Name (filled by EXOR)</w:t>
            </w:r>
          </w:p>
        </w:tc>
      </w:tr>
      <w:tr w:rsidR="00082703" w:rsidTr="00082703">
        <w:trPr>
          <w:trHeight w:val="264"/>
        </w:trPr>
        <w:tc>
          <w:tcPr>
            <w:tcW w:w="2510" w:type="dxa"/>
            <w:shd w:val="clear" w:color="auto" w:fill="auto"/>
            <w:noWrap/>
            <w:vAlign w:val="bottom"/>
          </w:tcPr>
          <w:p w:rsidR="00082703" w:rsidRDefault="00082703" w:rsidP="00904245">
            <w:r>
              <w:t>NEW_OFFSET_FROM</w:t>
            </w:r>
          </w:p>
        </w:tc>
        <w:tc>
          <w:tcPr>
            <w:tcW w:w="677" w:type="dxa"/>
            <w:shd w:val="clear" w:color="auto" w:fill="auto"/>
            <w:noWrap/>
            <w:vAlign w:val="bottom"/>
          </w:tcPr>
          <w:p w:rsidR="00082703" w:rsidRDefault="00082703" w:rsidP="00904245">
            <w:r>
              <w:t>Y</w:t>
            </w:r>
          </w:p>
        </w:tc>
        <w:tc>
          <w:tcPr>
            <w:tcW w:w="2060" w:type="dxa"/>
            <w:shd w:val="clear" w:color="auto" w:fill="auto"/>
            <w:noWrap/>
            <w:vAlign w:val="bottom"/>
          </w:tcPr>
          <w:p w:rsidR="00082703" w:rsidRDefault="00082703" w:rsidP="00904245">
            <w:r>
              <w:t>NUMBER (22,4)</w:t>
            </w:r>
          </w:p>
        </w:tc>
        <w:tc>
          <w:tcPr>
            <w:tcW w:w="3360" w:type="dxa"/>
            <w:shd w:val="clear" w:color="auto" w:fill="auto"/>
            <w:noWrap/>
            <w:vAlign w:val="bottom"/>
          </w:tcPr>
          <w:p w:rsidR="00082703" w:rsidRDefault="00082703" w:rsidP="00904245">
            <w:r>
              <w:t>New From Milepoint (filled by EXOR)</w:t>
            </w:r>
          </w:p>
        </w:tc>
      </w:tr>
      <w:tr w:rsidR="00082703" w:rsidTr="00082703">
        <w:trPr>
          <w:trHeight w:val="264"/>
        </w:trPr>
        <w:tc>
          <w:tcPr>
            <w:tcW w:w="2510" w:type="dxa"/>
            <w:shd w:val="clear" w:color="auto" w:fill="auto"/>
            <w:noWrap/>
            <w:vAlign w:val="bottom"/>
          </w:tcPr>
          <w:p w:rsidR="00082703" w:rsidRDefault="00082703" w:rsidP="00904245">
            <w:r>
              <w:t>NEW_OFFSET_TO</w:t>
            </w:r>
          </w:p>
        </w:tc>
        <w:tc>
          <w:tcPr>
            <w:tcW w:w="677" w:type="dxa"/>
            <w:shd w:val="clear" w:color="auto" w:fill="auto"/>
            <w:noWrap/>
            <w:vAlign w:val="bottom"/>
          </w:tcPr>
          <w:p w:rsidR="00082703" w:rsidRDefault="00082703" w:rsidP="00904245">
            <w:r>
              <w:t>Y</w:t>
            </w:r>
          </w:p>
        </w:tc>
        <w:tc>
          <w:tcPr>
            <w:tcW w:w="2060" w:type="dxa"/>
            <w:shd w:val="clear" w:color="auto" w:fill="auto"/>
            <w:noWrap/>
            <w:vAlign w:val="bottom"/>
          </w:tcPr>
          <w:p w:rsidR="00082703" w:rsidRDefault="00082703" w:rsidP="00904245">
            <w:r>
              <w:t>NUMBER (22,4)</w:t>
            </w:r>
          </w:p>
        </w:tc>
        <w:tc>
          <w:tcPr>
            <w:tcW w:w="3360" w:type="dxa"/>
            <w:shd w:val="clear" w:color="auto" w:fill="auto"/>
            <w:noWrap/>
            <w:vAlign w:val="bottom"/>
          </w:tcPr>
          <w:p w:rsidR="00082703" w:rsidRDefault="00082703" w:rsidP="00904245">
            <w:r>
              <w:t>New To Milepoint (filled by EXOR)</w:t>
            </w:r>
          </w:p>
        </w:tc>
      </w:tr>
      <w:tr w:rsidR="00082703" w:rsidTr="00082703">
        <w:trPr>
          <w:trHeight w:val="264"/>
        </w:trPr>
        <w:tc>
          <w:tcPr>
            <w:tcW w:w="2510" w:type="dxa"/>
            <w:shd w:val="clear" w:color="auto" w:fill="auto"/>
            <w:noWrap/>
          </w:tcPr>
          <w:p w:rsidR="00082703" w:rsidRDefault="00082703" w:rsidP="00904245">
            <w:r>
              <w:t>PROCESS_MSG</w:t>
            </w:r>
          </w:p>
        </w:tc>
        <w:tc>
          <w:tcPr>
            <w:tcW w:w="677" w:type="dxa"/>
            <w:shd w:val="clear" w:color="auto" w:fill="auto"/>
            <w:noWrap/>
          </w:tcPr>
          <w:p w:rsidR="00082703" w:rsidRDefault="00082703" w:rsidP="00904245">
            <w:r>
              <w:t>Y</w:t>
            </w:r>
          </w:p>
        </w:tc>
        <w:tc>
          <w:tcPr>
            <w:tcW w:w="2060" w:type="dxa"/>
            <w:shd w:val="clear" w:color="auto" w:fill="auto"/>
            <w:noWrap/>
          </w:tcPr>
          <w:p w:rsidR="00082703" w:rsidRDefault="00082703" w:rsidP="00904245">
            <w:r>
              <w:t>VARCHAR(100)</w:t>
            </w:r>
          </w:p>
        </w:tc>
        <w:tc>
          <w:tcPr>
            <w:tcW w:w="3360" w:type="dxa"/>
            <w:shd w:val="clear" w:color="auto" w:fill="auto"/>
            <w:noWrap/>
          </w:tcPr>
          <w:p w:rsidR="00082703" w:rsidRDefault="00082703" w:rsidP="00904245">
            <w:r>
              <w:t>Messages and Errors produced during the process.  Identified possible errors are:</w:t>
            </w:r>
          </w:p>
          <w:p w:rsidR="00082703" w:rsidRDefault="00082703" w:rsidP="00904245">
            <w:r w:rsidRPr="00123A25">
              <w:t>“invalid old location”</w:t>
            </w:r>
          </w:p>
          <w:p w:rsidR="00082703" w:rsidRDefault="00082703" w:rsidP="00904245">
            <w:r>
              <w:t>“Route location closed”</w:t>
            </w:r>
            <w:r w:rsidRPr="0071133E">
              <w:t>.</w:t>
            </w:r>
          </w:p>
          <w:p w:rsidR="00082703" w:rsidRPr="00123A25" w:rsidRDefault="00082703" w:rsidP="00904245">
            <w:r>
              <w:t>(filled by EXOR)</w:t>
            </w:r>
          </w:p>
          <w:p w:rsidR="00082703" w:rsidRDefault="00082703" w:rsidP="00904245"/>
        </w:tc>
      </w:tr>
    </w:tbl>
    <w:p w:rsidR="00904245" w:rsidRDefault="00904245" w:rsidP="00904245"/>
    <w:p w:rsidR="00904245" w:rsidRPr="0071133E" w:rsidRDefault="00904245" w:rsidP="00904245">
      <w:r w:rsidRPr="0071133E">
        <w:lastRenderedPageBreak/>
        <w:t xml:space="preserve">The data will be read from one table and written to another.  The </w:t>
      </w:r>
      <w:r w:rsidR="005A622B">
        <w:t>AgileAssets</w:t>
      </w:r>
      <w:r w:rsidR="0051739E">
        <w:t xml:space="preserve"> System </w:t>
      </w:r>
      <w:r w:rsidRPr="0071133E">
        <w:t xml:space="preserve">will write to a table named </w:t>
      </w:r>
      <w:r w:rsidRPr="0071133E">
        <w:rPr>
          <w:b/>
        </w:rPr>
        <w:t>X</w:t>
      </w:r>
      <w:r w:rsidR="0051739E">
        <w:rPr>
          <w:b/>
        </w:rPr>
        <w:t>AA</w:t>
      </w:r>
      <w:r w:rsidRPr="0071133E">
        <w:rPr>
          <w:b/>
        </w:rPr>
        <w:t>_LOC_IDENT</w:t>
      </w:r>
      <w:r w:rsidRPr="0071133E">
        <w:t xml:space="preserve">.  </w:t>
      </w:r>
      <w:r w:rsidR="0051739E">
        <w:t>Exor</w:t>
      </w:r>
      <w:r w:rsidRPr="0071133E">
        <w:t xml:space="preserve"> will read from this table and write to a table named </w:t>
      </w:r>
      <w:r w:rsidR="0051739E">
        <w:rPr>
          <w:b/>
        </w:rPr>
        <w:t>XAA</w:t>
      </w:r>
      <w:r w:rsidRPr="0071133E">
        <w:rPr>
          <w:b/>
        </w:rPr>
        <w:t>_NET_REF</w:t>
      </w:r>
      <w:r w:rsidRPr="0071133E">
        <w:t>.</w:t>
      </w:r>
    </w:p>
    <w:p w:rsidR="00904245" w:rsidRDefault="00904245" w:rsidP="00904245">
      <w:pPr>
        <w:rPr>
          <w:ins w:id="24" w:author="Joe Mendoza" w:date="2014-01-29T08:57:00Z"/>
        </w:rPr>
      </w:pPr>
    </w:p>
    <w:p w:rsidR="00E846EA" w:rsidRPr="0071133E" w:rsidRDefault="00E846EA" w:rsidP="00E846EA">
      <w:pPr>
        <w:rPr>
          <w:ins w:id="25" w:author="Joe Mendoza" w:date="2014-01-29T08:57:00Z"/>
        </w:rPr>
      </w:pPr>
      <w:ins w:id="26" w:author="Joe Mendoza" w:date="2014-01-29T08:57:00Z">
        <w:r>
          <w:t>AgileAssets system will populate the HISTORIC_DATE, LOC_IDENT, ROUTE_NAME, OFFSET_FROM, OFFSET_TO and SOURCE_TABLE columns.</w:t>
        </w:r>
      </w:ins>
    </w:p>
    <w:p w:rsidR="00E846EA" w:rsidRDefault="00E846EA" w:rsidP="00904245">
      <w:pPr>
        <w:rPr>
          <w:ins w:id="27" w:author="Joe Mendoza" w:date="2014-01-29T08:57:00Z"/>
        </w:rPr>
      </w:pPr>
    </w:p>
    <w:p w:rsidR="00E846EA" w:rsidRDefault="00E846EA" w:rsidP="00904245"/>
    <w:p w:rsidR="0051739E" w:rsidRPr="0071133E" w:rsidRDefault="0051739E" w:rsidP="0051739E">
      <w:r>
        <w:t xml:space="preserve">If the old location has become two new locations separated by a section of road (that may be </w:t>
      </w:r>
      <w:r w:rsidR="000867F1">
        <w:t xml:space="preserve">of </w:t>
      </w:r>
      <w:r>
        <w:t>zero length) then two, or more, rows will be returned to list all new locations.</w:t>
      </w:r>
      <w:r w:rsidRPr="0051739E">
        <w:t xml:space="preserve"> </w:t>
      </w:r>
      <w:r>
        <w:t xml:space="preserve"> </w:t>
      </w:r>
      <w:r w:rsidRPr="0071133E">
        <w:t xml:space="preserve">For example, </w:t>
      </w:r>
      <w:r w:rsidR="009A4863">
        <w:t xml:space="preserve">if </w:t>
      </w:r>
      <w:r w:rsidRPr="0071133E">
        <w:t>the middle mile of a 3 mile route is re-aligned to be 0.2 mile shorter</w:t>
      </w:r>
      <w:r w:rsidR="000867F1">
        <w:t>, so that milepoints</w:t>
      </w:r>
      <w:r w:rsidR="00FB483C">
        <w:t xml:space="preserve"> from</w:t>
      </w:r>
      <w:r w:rsidRPr="0071133E">
        <w:t xml:space="preserve"> 1 and 2</w:t>
      </w:r>
      <w:r>
        <w:t xml:space="preserve"> </w:t>
      </w:r>
      <w:r w:rsidRPr="0071133E">
        <w:t xml:space="preserve">become a new </w:t>
      </w:r>
      <w:r w:rsidR="000B1460">
        <w:t>datum</w:t>
      </w:r>
      <w:r w:rsidR="00FB483C">
        <w:t xml:space="preserve"> from</w:t>
      </w:r>
      <w:r w:rsidRPr="0071133E">
        <w:t xml:space="preserve"> 1 to 1.8 </w:t>
      </w:r>
      <w:r w:rsidR="00FB483C">
        <w:t xml:space="preserve"> and milepoints</w:t>
      </w:r>
      <w:r w:rsidR="009A4863">
        <w:t xml:space="preserve"> 2 through 3 become 1.8 to 2.8, the l</w:t>
      </w:r>
      <w:r w:rsidRPr="0071133E">
        <w:t xml:space="preserve">ocations that span the realignment would return two </w:t>
      </w:r>
      <w:r w:rsidR="00497A6A">
        <w:t>(</w:t>
      </w:r>
      <w:r w:rsidRPr="0071133E">
        <w:t>or more</w:t>
      </w:r>
      <w:r w:rsidR="00497A6A">
        <w:t>)</w:t>
      </w:r>
      <w:r w:rsidRPr="0071133E">
        <w:t xml:space="preserve"> records</w:t>
      </w:r>
      <w:r w:rsidR="00FB483C">
        <w:t>:</w:t>
      </w:r>
      <w:r w:rsidRPr="0071133E">
        <w:t xml:space="preserve"> one for the section before the realignment</w:t>
      </w:r>
      <w:r w:rsidR="00FB483C">
        <w:t>,</w:t>
      </w:r>
      <w:r w:rsidRPr="0071133E">
        <w:t xml:space="preserve"> giving the new network location at that point</w:t>
      </w:r>
      <w:r w:rsidR="00FB483C">
        <w:t xml:space="preserve"> and one</w:t>
      </w:r>
      <w:r w:rsidRPr="0071133E">
        <w:t xml:space="preserve"> for the section now realigned, with null values for the route, start and end measure, and a possibly a third, for the section after the realignment (if it exists) with the new location of this section.  </w:t>
      </w:r>
    </w:p>
    <w:p w:rsidR="0051739E" w:rsidRDefault="0051739E" w:rsidP="00904245"/>
    <w:p w:rsidR="00904245" w:rsidRPr="0071133E" w:rsidRDefault="00904245" w:rsidP="00904245">
      <w:r w:rsidRPr="0071133E">
        <w:t>When the historic location no longer exists</w:t>
      </w:r>
      <w:r w:rsidR="00497A6A">
        <w:t xml:space="preserve"> (because the road has been closed) ,</w:t>
      </w:r>
      <w:r w:rsidRPr="0071133E">
        <w:t xml:space="preserve"> null will be returned for the NEW_ROUTE_NAME, NEW_OFFSET_FROM and NEW_OFFSET_TO and an </w:t>
      </w:r>
      <w:r w:rsidR="000867F1">
        <w:t xml:space="preserve">message </w:t>
      </w:r>
      <w:r w:rsidRPr="0071133E">
        <w:t xml:space="preserve">inserted into the </w:t>
      </w:r>
      <w:r w:rsidR="0051739E">
        <w:t>PROCESS_MSG</w:t>
      </w:r>
      <w:r w:rsidR="0051739E" w:rsidRPr="0071133E">
        <w:t xml:space="preserve"> </w:t>
      </w:r>
      <w:r w:rsidRPr="0071133E">
        <w:t>column</w:t>
      </w:r>
      <w:r w:rsidR="0051739E">
        <w:t xml:space="preserve"> with a message similar to “Route location closed”</w:t>
      </w:r>
      <w:r w:rsidRPr="0071133E">
        <w:t>.</w:t>
      </w:r>
    </w:p>
    <w:p w:rsidR="00904245" w:rsidRPr="0071133E" w:rsidRDefault="00904245" w:rsidP="00904245"/>
    <w:p w:rsidR="00904245" w:rsidRPr="0071133E" w:rsidRDefault="00497A6A" w:rsidP="00904245">
      <w:r>
        <w:t xml:space="preserve">If the </w:t>
      </w:r>
      <w:r w:rsidR="000867F1">
        <w:t>h</w:t>
      </w:r>
      <w:r>
        <w:t xml:space="preserve">istoric location didn’t </w:t>
      </w:r>
      <w:r w:rsidR="00904245" w:rsidRPr="0071133E">
        <w:t>exist</w:t>
      </w:r>
      <w:r>
        <w:t xml:space="preserve"> at the date specified</w:t>
      </w:r>
      <w:r w:rsidR="00904245" w:rsidRPr="0071133E">
        <w:t xml:space="preserve"> then NEW_ROUTE_NAME, NEW_OFFSET_FROM and NE</w:t>
      </w:r>
      <w:r w:rsidR="000B1460">
        <w:t xml:space="preserve">W_OFFSET_TO will be null and a process </w:t>
      </w:r>
      <w:r w:rsidR="00904245" w:rsidRPr="0071133E">
        <w:t xml:space="preserve">message similar to “invalid old location” will be placed in the </w:t>
      </w:r>
      <w:r w:rsidR="0051739E">
        <w:t>PROCESS_MSG</w:t>
      </w:r>
      <w:r w:rsidR="0051739E" w:rsidRPr="0071133E">
        <w:t xml:space="preserve"> </w:t>
      </w:r>
      <w:r w:rsidR="00904245" w:rsidRPr="0071133E">
        <w:t>column.</w:t>
      </w:r>
    </w:p>
    <w:p w:rsidR="00904245" w:rsidRDefault="00904245" w:rsidP="00904245"/>
    <w:p w:rsidR="000B1460" w:rsidRPr="0071133E" w:rsidRDefault="000B1460" w:rsidP="000B1460">
      <w:r>
        <w:t xml:space="preserve">In some rare cases it will not be possible to establish a new location.  In these cases a process </w:t>
      </w:r>
      <w:r w:rsidRPr="0071133E">
        <w:t>message similar to “</w:t>
      </w:r>
      <w:r>
        <w:t>New</w:t>
      </w:r>
      <w:r w:rsidRPr="0071133E">
        <w:t xml:space="preserve"> location</w:t>
      </w:r>
      <w:r>
        <w:t xml:space="preserve"> unavailable</w:t>
      </w:r>
      <w:r w:rsidRPr="0071133E">
        <w:t xml:space="preserve">” will be placed in the </w:t>
      </w:r>
      <w:r>
        <w:t>PROCESS_MSG</w:t>
      </w:r>
      <w:r w:rsidRPr="0071133E">
        <w:t xml:space="preserve"> column.</w:t>
      </w:r>
    </w:p>
    <w:p w:rsidR="000B1460" w:rsidRDefault="000B1460" w:rsidP="00904245"/>
    <w:p w:rsidR="000B1460" w:rsidRDefault="000B1460" w:rsidP="00904245">
      <w:r>
        <w:t xml:space="preserve">To </w:t>
      </w:r>
      <w:r w:rsidR="00832617">
        <w:t xml:space="preserve">generate the new information, </w:t>
      </w:r>
      <w:r>
        <w:t>Bentley will construct a process to generate the data required.  The interface will perform the following processing:</w:t>
      </w:r>
    </w:p>
    <w:p w:rsidR="009778CA" w:rsidRDefault="000B1460" w:rsidP="00D43745">
      <w:pPr>
        <w:pStyle w:val="ListParagraph"/>
        <w:numPr>
          <w:ilvl w:val="0"/>
          <w:numId w:val="11"/>
        </w:numPr>
      </w:pPr>
      <w:r>
        <w:t xml:space="preserve">The process will read each line of the </w:t>
      </w:r>
      <w:r w:rsidRPr="000B1460">
        <w:t>XAA_LOC_IDENT table</w:t>
      </w:r>
      <w:r>
        <w:t xml:space="preserve"> and identify if the route has been altered </w:t>
      </w:r>
      <w:r w:rsidR="009778CA">
        <w:t xml:space="preserve">since the date specified.   This can be done quickly by checking the XAA_ROUTE table constructed above.  If the date of the most recent change in the route is prior to the date specified in the </w:t>
      </w:r>
      <w:r w:rsidR="009778CA" w:rsidRPr="000B1460">
        <w:t>XAA_LOC_IDENT</w:t>
      </w:r>
      <w:r w:rsidR="009778CA">
        <w:t xml:space="preserve"> then the route and location have not changed and the information can be written to the </w:t>
      </w:r>
      <w:r w:rsidR="009778CA" w:rsidRPr="009778CA">
        <w:t>XAA_NET_REF table.</w:t>
      </w:r>
    </w:p>
    <w:p w:rsidR="00153B1C" w:rsidRDefault="00153B1C" w:rsidP="00D43745">
      <w:pPr>
        <w:pStyle w:val="ListParagraph"/>
        <w:numPr>
          <w:ilvl w:val="0"/>
          <w:numId w:val="11"/>
        </w:numPr>
      </w:pPr>
      <w:r>
        <w:t xml:space="preserve">If the route does not exist in the XAA_ROUTE table then the only information written to the </w:t>
      </w:r>
      <w:r w:rsidRPr="009778CA">
        <w:t>XAA_NET_REF table</w:t>
      </w:r>
      <w:r>
        <w:t xml:space="preserve"> is the information provided and the PROCESS_MSG “Route location </w:t>
      </w:r>
      <w:r w:rsidR="00082703">
        <w:t xml:space="preserve">does not exist” </w:t>
      </w:r>
      <w:r>
        <w:t>”</w:t>
      </w:r>
      <w:r w:rsidRPr="0071133E">
        <w:t>.</w:t>
      </w:r>
    </w:p>
    <w:p w:rsidR="000A302D" w:rsidRDefault="009778CA" w:rsidP="00D43745">
      <w:pPr>
        <w:pStyle w:val="ListParagraph"/>
        <w:numPr>
          <w:ilvl w:val="0"/>
          <w:numId w:val="11"/>
        </w:numPr>
      </w:pPr>
      <w:r>
        <w:t xml:space="preserve">If the date of the most recent change in the route is after the date specified in the </w:t>
      </w:r>
      <w:r w:rsidRPr="000B1460">
        <w:t>XAA_LOC_IDENT</w:t>
      </w:r>
      <w:r>
        <w:t xml:space="preserve"> </w:t>
      </w:r>
      <w:r w:rsidR="00F27FAA">
        <w:t>table</w:t>
      </w:r>
      <w:r w:rsidR="000867F1">
        <w:t>, then the new</w:t>
      </w:r>
      <w:r w:rsidR="000A302D">
        <w:t xml:space="preserve"> location information </w:t>
      </w:r>
      <w:r w:rsidR="000867F1">
        <w:t>is</w:t>
      </w:r>
      <w:r w:rsidR="000A302D">
        <w:t xml:space="preserve"> written to the </w:t>
      </w:r>
      <w:r w:rsidR="000A302D" w:rsidRPr="009778CA">
        <w:t>XAA_NET_REF table.</w:t>
      </w:r>
    </w:p>
    <w:p w:rsidR="00153B1C" w:rsidRDefault="00153B1C" w:rsidP="00D43745">
      <w:pPr>
        <w:pStyle w:val="ListParagraph"/>
        <w:numPr>
          <w:ilvl w:val="0"/>
          <w:numId w:val="11"/>
        </w:numPr>
      </w:pPr>
      <w:r>
        <w:lastRenderedPageBreak/>
        <w:t xml:space="preserve">If the route does not </w:t>
      </w:r>
      <w:r w:rsidR="000867F1">
        <w:t xml:space="preserve">include </w:t>
      </w:r>
      <w:r>
        <w:t>the measure specified</w:t>
      </w:r>
      <w:r w:rsidR="00082703">
        <w:t xml:space="preserve"> at the date specified</w:t>
      </w:r>
      <w:r w:rsidR="008965D3">
        <w:t>,</w:t>
      </w:r>
      <w:r>
        <w:t xml:space="preserve"> then the information written to the </w:t>
      </w:r>
      <w:r w:rsidRPr="009778CA">
        <w:t>XAA_NET_REF table</w:t>
      </w:r>
      <w:r>
        <w:t xml:space="preserve"> is the information provided and the PROCESS_MSG “</w:t>
      </w:r>
      <w:r w:rsidR="00082703">
        <w:t>Invalid old location</w:t>
      </w:r>
      <w:r>
        <w:t>”</w:t>
      </w:r>
      <w:r w:rsidRPr="0071133E">
        <w:t>.</w:t>
      </w:r>
    </w:p>
    <w:p w:rsidR="00082703" w:rsidRDefault="00082703" w:rsidP="00082703">
      <w:pPr>
        <w:pStyle w:val="ListParagraph"/>
        <w:numPr>
          <w:ilvl w:val="0"/>
          <w:numId w:val="11"/>
        </w:numPr>
      </w:pPr>
      <w:r>
        <w:t xml:space="preserve">If the route does not include the measure specified at the </w:t>
      </w:r>
      <w:proofErr w:type="spellStart"/>
      <w:r>
        <w:t>the</w:t>
      </w:r>
      <w:proofErr w:type="spellEnd"/>
      <w:r>
        <w:t xml:space="preserve"> current date, then the information written to the </w:t>
      </w:r>
      <w:r w:rsidRPr="009778CA">
        <w:t>XAA_NET_REF table</w:t>
      </w:r>
      <w:r>
        <w:t xml:space="preserve"> is the information provided and the PROCESS_MSG “Route Location Closed”</w:t>
      </w:r>
      <w:r w:rsidRPr="0071133E">
        <w:t>.</w:t>
      </w:r>
    </w:p>
    <w:p w:rsidR="00CB60C1" w:rsidRDefault="00CB60C1" w:rsidP="00904245">
      <w:pPr>
        <w:pStyle w:val="Heading1"/>
      </w:pPr>
      <w:bookmarkStart w:id="28" w:name="_Toc368642936"/>
      <w:r>
        <w:t>Asset Information</w:t>
      </w:r>
      <w:bookmarkEnd w:id="28"/>
    </w:p>
    <w:p w:rsidR="00CB60C1" w:rsidRDefault="00CB60C1" w:rsidP="00904245"/>
    <w:p w:rsidR="00207454" w:rsidRDefault="00207454" w:rsidP="00904245">
      <w:pPr>
        <w:pStyle w:val="Heading2"/>
      </w:pPr>
      <w:bookmarkStart w:id="29" w:name="_Toc368642937"/>
      <w:r>
        <w:t xml:space="preserve">Updating </w:t>
      </w:r>
      <w:r w:rsidR="00795314">
        <w:t>A</w:t>
      </w:r>
      <w:r>
        <w:t xml:space="preserve">sset </w:t>
      </w:r>
      <w:r w:rsidR="00795314">
        <w:t>I</w:t>
      </w:r>
      <w:r>
        <w:t>nformation</w:t>
      </w:r>
      <w:bookmarkEnd w:id="29"/>
      <w:r>
        <w:t xml:space="preserve"> </w:t>
      </w:r>
    </w:p>
    <w:p w:rsidR="008566DC" w:rsidRDefault="008566DC" w:rsidP="00904245">
      <w:r>
        <w:t xml:space="preserve">Initially there are nine sets of asset information that must be communicated from Exor to the </w:t>
      </w:r>
      <w:r w:rsidR="005A622B">
        <w:t>AgileAssets</w:t>
      </w:r>
      <w:r>
        <w:t xml:space="preserve"> system.   </w:t>
      </w:r>
      <w:r w:rsidR="000867F1">
        <w:t>T</w:t>
      </w:r>
      <w:r>
        <w:t>he nine types are:</w:t>
      </w:r>
    </w:p>
    <w:p w:rsidR="008566DC" w:rsidRDefault="008566DC" w:rsidP="00904245"/>
    <w:p w:rsidR="008566DC" w:rsidRDefault="008566DC" w:rsidP="00904245">
      <w:proofErr w:type="gramStart"/>
      <w:r>
        <w:t>AL  -</w:t>
      </w:r>
      <w:proofErr w:type="gramEnd"/>
      <w:r>
        <w:t xml:space="preserve"> Auxiliary Lane</w:t>
      </w:r>
    </w:p>
    <w:p w:rsidR="008566DC" w:rsidRDefault="008566DC" w:rsidP="00904245">
      <w:r>
        <w:t>FS – Functional Class</w:t>
      </w:r>
    </w:p>
    <w:p w:rsidR="008566DC" w:rsidRDefault="008566DC" w:rsidP="00904245">
      <w:r>
        <w:t>LN – Lanes</w:t>
      </w:r>
    </w:p>
    <w:p w:rsidR="008566DC" w:rsidRDefault="008566DC" w:rsidP="00904245">
      <w:r>
        <w:t xml:space="preserve">RA – Adequacy Rating </w:t>
      </w:r>
    </w:p>
    <w:p w:rsidR="008566DC" w:rsidRDefault="008566DC" w:rsidP="00904245">
      <w:r>
        <w:t>RW – Right of way Width</w:t>
      </w:r>
    </w:p>
    <w:p w:rsidR="008566DC" w:rsidRDefault="008566DC" w:rsidP="00904245">
      <w:r>
        <w:t>SH – Shoulders</w:t>
      </w:r>
    </w:p>
    <w:p w:rsidR="008566DC" w:rsidRDefault="008566DC" w:rsidP="00904245">
      <w:r>
        <w:t>SL – Speed Limit</w:t>
      </w:r>
    </w:p>
    <w:p w:rsidR="008566DC" w:rsidRDefault="008566DC" w:rsidP="00904245">
      <w:r>
        <w:t>SS – State System</w:t>
      </w:r>
    </w:p>
    <w:p w:rsidR="008566DC" w:rsidRDefault="008566DC" w:rsidP="00904245">
      <w:r>
        <w:t>TF – Traffic Count Information</w:t>
      </w:r>
    </w:p>
    <w:p w:rsidR="008566DC" w:rsidRDefault="008566DC" w:rsidP="00904245"/>
    <w:p w:rsidR="008566DC" w:rsidRDefault="008566DC" w:rsidP="00904245">
      <w:r>
        <w:t xml:space="preserve">The interface will initially be configured to communicate this set of asset information to the </w:t>
      </w:r>
      <w:r w:rsidR="005A622B">
        <w:t>AgileAssets</w:t>
      </w:r>
      <w:r>
        <w:t xml:space="preserve"> system</w:t>
      </w:r>
      <w:r w:rsidR="001F06D7">
        <w:t>,</w:t>
      </w:r>
      <w:r>
        <w:t xml:space="preserve"> but other asset information must</w:t>
      </w:r>
      <w:r w:rsidR="001F06D7">
        <w:t xml:space="preserve"> be</w:t>
      </w:r>
      <w:r>
        <w:t xml:space="preserve"> able to be added to the list by changing the configuration of the software and without the need for changes to the application software.</w:t>
      </w:r>
    </w:p>
    <w:p w:rsidR="008566DC" w:rsidRDefault="008566DC" w:rsidP="00904245"/>
    <w:p w:rsidR="00884383" w:rsidRDefault="00884383" w:rsidP="00904245">
      <w:r>
        <w:t xml:space="preserve">All asset tables will have the same </w:t>
      </w:r>
      <w:r w:rsidR="00832617">
        <w:t xml:space="preserve">five </w:t>
      </w:r>
      <w:r>
        <w:t xml:space="preserve">columns, and then the specific asset </w:t>
      </w:r>
      <w:r w:rsidR="00832617">
        <w:t xml:space="preserve">attribute </w:t>
      </w:r>
      <w:r>
        <w:t>columns required.  The fixed columns will be:</w:t>
      </w:r>
    </w:p>
    <w:p w:rsidR="008A4801" w:rsidRPr="00E05CE6" w:rsidRDefault="008A4801" w:rsidP="00904245">
      <w:pPr>
        <w:rPr>
          <w:rFonts w:ascii="Courier New" w:hAnsi="Courier New" w:cs="Courier New"/>
        </w:rPr>
      </w:pPr>
      <w:r w:rsidRPr="00E05CE6">
        <w:rPr>
          <w:rFonts w:ascii="Courier New" w:hAnsi="Courier New" w:cs="Courier New"/>
        </w:rPr>
        <w:t xml:space="preserve">Name                 Null?  Type                     </w:t>
      </w:r>
    </w:p>
    <w:p w:rsidR="008A4801" w:rsidRPr="00E05CE6" w:rsidRDefault="008A4801" w:rsidP="00904245">
      <w:pPr>
        <w:rPr>
          <w:rFonts w:ascii="Courier New" w:hAnsi="Courier New" w:cs="Courier New"/>
        </w:rPr>
      </w:pPr>
      <w:r w:rsidRPr="00E05CE6">
        <w:rPr>
          <w:rFonts w:ascii="Courier New" w:hAnsi="Courier New" w:cs="Courier New"/>
        </w:rPr>
        <w:t>-------------------- ------ -------------------------</w:t>
      </w:r>
    </w:p>
    <w:p w:rsidR="00884383" w:rsidRPr="00E05CE6" w:rsidRDefault="00884383" w:rsidP="00904245">
      <w:pPr>
        <w:rPr>
          <w:rFonts w:ascii="Courier New" w:hAnsi="Courier New" w:cs="Courier New"/>
        </w:rPr>
      </w:pPr>
      <w:r w:rsidRPr="00E05CE6">
        <w:rPr>
          <w:rFonts w:ascii="Courier New" w:hAnsi="Courier New" w:cs="Courier New"/>
        </w:rPr>
        <w:t xml:space="preserve">ROUTE                </w:t>
      </w:r>
      <w:r w:rsidR="008A4801" w:rsidRPr="00E05CE6">
        <w:rPr>
          <w:rFonts w:ascii="Courier New" w:hAnsi="Courier New" w:cs="Courier New"/>
        </w:rPr>
        <w:t xml:space="preserve">No </w:t>
      </w:r>
      <w:r w:rsidRPr="00E05CE6">
        <w:rPr>
          <w:rFonts w:ascii="Courier New" w:hAnsi="Courier New" w:cs="Courier New"/>
        </w:rPr>
        <w:t xml:space="preserve"> </w:t>
      </w:r>
      <w:r w:rsidR="008A4801" w:rsidRPr="00E05CE6">
        <w:rPr>
          <w:rFonts w:ascii="Courier New" w:hAnsi="Courier New" w:cs="Courier New"/>
        </w:rPr>
        <w:t xml:space="preserve"> </w:t>
      </w:r>
      <w:r w:rsidRPr="00E05CE6">
        <w:rPr>
          <w:rFonts w:ascii="Courier New" w:hAnsi="Courier New" w:cs="Courier New"/>
        </w:rPr>
        <w:t xml:space="preserve">  </w:t>
      </w:r>
      <w:proofErr w:type="gramStart"/>
      <w:r w:rsidRPr="00E05CE6">
        <w:rPr>
          <w:rFonts w:ascii="Courier New" w:hAnsi="Courier New" w:cs="Courier New"/>
        </w:rPr>
        <w:t>VARCHAR2(</w:t>
      </w:r>
      <w:proofErr w:type="gramEnd"/>
      <w:r w:rsidRPr="00E05CE6">
        <w:rPr>
          <w:rFonts w:ascii="Courier New" w:hAnsi="Courier New" w:cs="Courier New"/>
        </w:rPr>
        <w:t xml:space="preserve">50)   </w:t>
      </w:r>
    </w:p>
    <w:p w:rsidR="00884383" w:rsidRPr="00E05CE6" w:rsidRDefault="00884383" w:rsidP="00904245">
      <w:pPr>
        <w:rPr>
          <w:rFonts w:ascii="Courier New" w:hAnsi="Courier New" w:cs="Courier New"/>
        </w:rPr>
      </w:pPr>
      <w:r w:rsidRPr="00E05CE6">
        <w:rPr>
          <w:rFonts w:ascii="Courier New" w:hAnsi="Courier New" w:cs="Courier New"/>
        </w:rPr>
        <w:t xml:space="preserve">ROUTE_TYPE          </w:t>
      </w:r>
      <w:r w:rsidR="008A4801" w:rsidRPr="00E05CE6">
        <w:rPr>
          <w:rFonts w:ascii="Courier New" w:hAnsi="Courier New" w:cs="Courier New"/>
        </w:rPr>
        <w:t xml:space="preserve"> No     </w:t>
      </w:r>
      <w:proofErr w:type="gramStart"/>
      <w:r w:rsidR="008A4801" w:rsidRPr="00E05CE6">
        <w:rPr>
          <w:rFonts w:ascii="Courier New" w:hAnsi="Courier New" w:cs="Courier New"/>
        </w:rPr>
        <w:t>VARCHAR2(</w:t>
      </w:r>
      <w:proofErr w:type="gramEnd"/>
      <w:r w:rsidR="008A4801" w:rsidRPr="00E05CE6">
        <w:rPr>
          <w:rFonts w:ascii="Courier New" w:hAnsi="Courier New" w:cs="Courier New"/>
        </w:rPr>
        <w:t xml:space="preserve">4)   </w:t>
      </w:r>
    </w:p>
    <w:p w:rsidR="00884383" w:rsidRPr="00E05CE6" w:rsidRDefault="00884383" w:rsidP="00904245">
      <w:pPr>
        <w:rPr>
          <w:rFonts w:ascii="Courier New" w:hAnsi="Courier New" w:cs="Courier New"/>
        </w:rPr>
      </w:pPr>
      <w:r w:rsidRPr="00E05CE6">
        <w:rPr>
          <w:rFonts w:ascii="Courier New" w:hAnsi="Courier New" w:cs="Courier New"/>
        </w:rPr>
        <w:t xml:space="preserve">FROM_POINT           </w:t>
      </w:r>
      <w:r w:rsidR="008A4801" w:rsidRPr="00E05CE6">
        <w:rPr>
          <w:rFonts w:ascii="Courier New" w:hAnsi="Courier New" w:cs="Courier New"/>
        </w:rPr>
        <w:t>No</w:t>
      </w:r>
      <w:r w:rsidRPr="00E05CE6">
        <w:rPr>
          <w:rFonts w:ascii="Courier New" w:hAnsi="Courier New" w:cs="Courier New"/>
        </w:rPr>
        <w:t xml:space="preserve">  </w:t>
      </w:r>
      <w:r w:rsidR="008A4801" w:rsidRPr="00E05CE6">
        <w:rPr>
          <w:rFonts w:ascii="Courier New" w:hAnsi="Courier New" w:cs="Courier New"/>
        </w:rPr>
        <w:t xml:space="preserve"> </w:t>
      </w:r>
      <w:r w:rsidRPr="00E05CE6">
        <w:rPr>
          <w:rFonts w:ascii="Courier New" w:hAnsi="Courier New" w:cs="Courier New"/>
        </w:rPr>
        <w:t xml:space="preserve">  NUMBER                   </w:t>
      </w:r>
    </w:p>
    <w:p w:rsidR="00884383" w:rsidRPr="00E05CE6" w:rsidRDefault="00884383" w:rsidP="00904245">
      <w:pPr>
        <w:rPr>
          <w:rFonts w:ascii="Courier New" w:hAnsi="Courier New" w:cs="Courier New"/>
        </w:rPr>
      </w:pPr>
      <w:r w:rsidRPr="00E05CE6">
        <w:rPr>
          <w:rFonts w:ascii="Courier New" w:hAnsi="Courier New" w:cs="Courier New"/>
        </w:rPr>
        <w:t xml:space="preserve">TO_POINT             </w:t>
      </w:r>
      <w:r w:rsidR="008A4801" w:rsidRPr="00E05CE6">
        <w:rPr>
          <w:rFonts w:ascii="Courier New" w:hAnsi="Courier New" w:cs="Courier New"/>
        </w:rPr>
        <w:t>No</w:t>
      </w:r>
      <w:r w:rsidRPr="00E05CE6">
        <w:rPr>
          <w:rFonts w:ascii="Courier New" w:hAnsi="Courier New" w:cs="Courier New"/>
        </w:rPr>
        <w:t xml:space="preserve">  </w:t>
      </w:r>
      <w:r w:rsidR="008A4801" w:rsidRPr="00E05CE6">
        <w:rPr>
          <w:rFonts w:ascii="Courier New" w:hAnsi="Courier New" w:cs="Courier New"/>
        </w:rPr>
        <w:t xml:space="preserve"> </w:t>
      </w:r>
      <w:r w:rsidRPr="00E05CE6">
        <w:rPr>
          <w:rFonts w:ascii="Courier New" w:hAnsi="Courier New" w:cs="Courier New"/>
        </w:rPr>
        <w:t xml:space="preserve">  NUMBER      </w:t>
      </w:r>
    </w:p>
    <w:p w:rsidR="00884383" w:rsidRPr="00E05CE6" w:rsidRDefault="00884383" w:rsidP="00904245">
      <w:pPr>
        <w:rPr>
          <w:rFonts w:ascii="Courier New" w:hAnsi="Courier New" w:cs="Courier New"/>
        </w:rPr>
      </w:pPr>
      <w:r w:rsidRPr="00E05CE6">
        <w:rPr>
          <w:rFonts w:ascii="Courier New" w:hAnsi="Courier New" w:cs="Courier New"/>
        </w:rPr>
        <w:t xml:space="preserve">ASSET_ID             </w:t>
      </w:r>
      <w:r w:rsidR="008A4801" w:rsidRPr="00E05CE6">
        <w:rPr>
          <w:rFonts w:ascii="Courier New" w:hAnsi="Courier New" w:cs="Courier New"/>
        </w:rPr>
        <w:t xml:space="preserve">No     NUMBER      </w:t>
      </w:r>
      <w:bookmarkStart w:id="30" w:name="_GoBack"/>
      <w:bookmarkEnd w:id="30"/>
    </w:p>
    <w:p w:rsidR="00884383" w:rsidRDefault="00884383" w:rsidP="00904245"/>
    <w:p w:rsidR="00884383" w:rsidRDefault="00884383" w:rsidP="00904245">
      <w:r>
        <w:t>The flexible attri</w:t>
      </w:r>
      <w:r w:rsidR="008E59C1">
        <w:t>bute columns will then be whate</w:t>
      </w:r>
      <w:r>
        <w:t xml:space="preserve">ver is specified </w:t>
      </w:r>
      <w:r w:rsidR="008E59C1">
        <w:t>for</w:t>
      </w:r>
      <w:r>
        <w:t xml:space="preserve"> the interface configuration.</w:t>
      </w:r>
    </w:p>
    <w:p w:rsidR="008E59C1" w:rsidRDefault="008E59C1" w:rsidP="00904245">
      <w:r>
        <w:t>For</w:t>
      </w:r>
      <w:r w:rsidR="00CC2C99">
        <w:t xml:space="preserve"> example,</w:t>
      </w:r>
      <w:r>
        <w:t xml:space="preserve"> The Auxiliary Lane table would have the following format</w:t>
      </w:r>
      <w:r w:rsidR="000867F1">
        <w:t>:</w:t>
      </w:r>
    </w:p>
    <w:p w:rsidR="008A4801" w:rsidRPr="00E05CE6" w:rsidRDefault="008A4801" w:rsidP="00904245">
      <w:pPr>
        <w:rPr>
          <w:rFonts w:ascii="Courier New" w:hAnsi="Courier New" w:cs="Courier New"/>
        </w:rPr>
      </w:pPr>
      <w:r w:rsidRPr="00E05CE6">
        <w:rPr>
          <w:rFonts w:ascii="Courier New" w:hAnsi="Courier New" w:cs="Courier New"/>
        </w:rPr>
        <w:t xml:space="preserve">Name               Null?  Type                     </w:t>
      </w:r>
    </w:p>
    <w:p w:rsidR="008A4801" w:rsidRPr="00E05CE6" w:rsidRDefault="008A4801" w:rsidP="00904245">
      <w:pPr>
        <w:rPr>
          <w:rFonts w:ascii="Courier New" w:hAnsi="Courier New" w:cs="Courier New"/>
        </w:rPr>
      </w:pPr>
      <w:r w:rsidRPr="00E05CE6">
        <w:rPr>
          <w:rFonts w:ascii="Courier New" w:hAnsi="Courier New" w:cs="Courier New"/>
        </w:rPr>
        <w:t>------------------ ------ -------------------------</w:t>
      </w:r>
    </w:p>
    <w:p w:rsidR="008A4801" w:rsidRPr="00E05CE6" w:rsidRDefault="008A4801" w:rsidP="00904245">
      <w:pPr>
        <w:rPr>
          <w:rFonts w:ascii="Courier New" w:hAnsi="Courier New" w:cs="Courier New"/>
        </w:rPr>
      </w:pPr>
      <w:r w:rsidRPr="00E05CE6">
        <w:rPr>
          <w:rFonts w:ascii="Courier New" w:hAnsi="Courier New" w:cs="Courier New"/>
        </w:rPr>
        <w:t xml:space="preserve">ROUTE               No    </w:t>
      </w:r>
      <w:proofErr w:type="gramStart"/>
      <w:r w:rsidRPr="00E05CE6">
        <w:rPr>
          <w:rFonts w:ascii="Courier New" w:hAnsi="Courier New" w:cs="Courier New"/>
        </w:rPr>
        <w:t>VARCHAR2(</w:t>
      </w:r>
      <w:proofErr w:type="gramEnd"/>
      <w:r w:rsidRPr="00E05CE6">
        <w:rPr>
          <w:rFonts w:ascii="Courier New" w:hAnsi="Courier New" w:cs="Courier New"/>
        </w:rPr>
        <w:t xml:space="preserve">50)   </w:t>
      </w:r>
    </w:p>
    <w:p w:rsidR="008E59C1" w:rsidRPr="00E05CE6" w:rsidRDefault="008E59C1" w:rsidP="00904245">
      <w:pPr>
        <w:rPr>
          <w:rFonts w:ascii="Courier New" w:hAnsi="Courier New" w:cs="Courier New"/>
        </w:rPr>
      </w:pPr>
      <w:r w:rsidRPr="00E05CE6">
        <w:rPr>
          <w:rFonts w:ascii="Courier New" w:hAnsi="Courier New" w:cs="Courier New"/>
        </w:rPr>
        <w:t xml:space="preserve">ROUTE_TYPE          </w:t>
      </w:r>
      <w:r w:rsidR="008A4801" w:rsidRPr="00E05CE6">
        <w:rPr>
          <w:rFonts w:ascii="Courier New" w:hAnsi="Courier New" w:cs="Courier New"/>
        </w:rPr>
        <w:t>No</w:t>
      </w:r>
      <w:r w:rsidRPr="00E05CE6">
        <w:rPr>
          <w:rFonts w:ascii="Courier New" w:hAnsi="Courier New" w:cs="Courier New"/>
        </w:rPr>
        <w:t xml:space="preserve">    </w:t>
      </w:r>
      <w:proofErr w:type="gramStart"/>
      <w:r w:rsidRPr="00E05CE6">
        <w:rPr>
          <w:rFonts w:ascii="Courier New" w:hAnsi="Courier New" w:cs="Courier New"/>
        </w:rPr>
        <w:t>VARCHAR2(</w:t>
      </w:r>
      <w:proofErr w:type="gramEnd"/>
      <w:r w:rsidRPr="00E05CE6">
        <w:rPr>
          <w:rFonts w:ascii="Courier New" w:hAnsi="Courier New" w:cs="Courier New"/>
        </w:rPr>
        <w:t xml:space="preserve">50)   </w:t>
      </w:r>
    </w:p>
    <w:p w:rsidR="008E59C1" w:rsidRPr="00E05CE6" w:rsidRDefault="008E59C1" w:rsidP="00904245">
      <w:pPr>
        <w:rPr>
          <w:rFonts w:ascii="Courier New" w:hAnsi="Courier New" w:cs="Courier New"/>
        </w:rPr>
      </w:pPr>
      <w:r w:rsidRPr="00E05CE6">
        <w:rPr>
          <w:rFonts w:ascii="Courier New" w:hAnsi="Courier New" w:cs="Courier New"/>
        </w:rPr>
        <w:t>F</w:t>
      </w:r>
      <w:r w:rsidR="008A4801" w:rsidRPr="00E05CE6">
        <w:rPr>
          <w:rFonts w:ascii="Courier New" w:hAnsi="Courier New" w:cs="Courier New"/>
        </w:rPr>
        <w:t>ROM_POINT          No</w:t>
      </w:r>
      <w:r w:rsidRPr="00E05CE6">
        <w:rPr>
          <w:rFonts w:ascii="Courier New" w:hAnsi="Courier New" w:cs="Courier New"/>
        </w:rPr>
        <w:t xml:space="preserve">   </w:t>
      </w:r>
      <w:r w:rsidR="008A4801" w:rsidRPr="00E05CE6">
        <w:rPr>
          <w:rFonts w:ascii="Courier New" w:hAnsi="Courier New" w:cs="Courier New"/>
        </w:rPr>
        <w:t xml:space="preserve"> </w:t>
      </w:r>
      <w:r w:rsidRPr="00E05CE6">
        <w:rPr>
          <w:rFonts w:ascii="Courier New" w:hAnsi="Courier New" w:cs="Courier New"/>
        </w:rPr>
        <w:t xml:space="preserve">NUMBER                   </w:t>
      </w:r>
    </w:p>
    <w:p w:rsidR="008E59C1" w:rsidRPr="00E05CE6" w:rsidRDefault="008A4801" w:rsidP="00904245">
      <w:pPr>
        <w:rPr>
          <w:rFonts w:ascii="Courier New" w:hAnsi="Courier New" w:cs="Courier New"/>
        </w:rPr>
      </w:pPr>
      <w:r w:rsidRPr="00E05CE6">
        <w:rPr>
          <w:rFonts w:ascii="Courier New" w:hAnsi="Courier New" w:cs="Courier New"/>
        </w:rPr>
        <w:t>TO_POINT            No</w:t>
      </w:r>
      <w:r w:rsidR="008E59C1" w:rsidRPr="00E05CE6">
        <w:rPr>
          <w:rFonts w:ascii="Courier New" w:hAnsi="Courier New" w:cs="Courier New"/>
        </w:rPr>
        <w:t xml:space="preserve">   </w:t>
      </w:r>
      <w:r w:rsidRPr="00E05CE6">
        <w:rPr>
          <w:rFonts w:ascii="Courier New" w:hAnsi="Courier New" w:cs="Courier New"/>
        </w:rPr>
        <w:t xml:space="preserve"> </w:t>
      </w:r>
      <w:r w:rsidR="008E59C1" w:rsidRPr="00E05CE6">
        <w:rPr>
          <w:rFonts w:ascii="Courier New" w:hAnsi="Courier New" w:cs="Courier New"/>
        </w:rPr>
        <w:t xml:space="preserve">NUMBER      </w:t>
      </w:r>
    </w:p>
    <w:p w:rsidR="008E59C1" w:rsidRPr="00E05CE6" w:rsidRDefault="008E59C1" w:rsidP="00904245">
      <w:pPr>
        <w:rPr>
          <w:rFonts w:ascii="Courier New" w:hAnsi="Courier New" w:cs="Courier New"/>
        </w:rPr>
      </w:pPr>
      <w:r w:rsidRPr="00E05CE6">
        <w:rPr>
          <w:rFonts w:ascii="Courier New" w:hAnsi="Courier New" w:cs="Courier New"/>
        </w:rPr>
        <w:t xml:space="preserve">ASSET_ID            </w:t>
      </w:r>
      <w:r w:rsidR="00E05CE6">
        <w:rPr>
          <w:rFonts w:ascii="Courier New" w:hAnsi="Courier New" w:cs="Courier New"/>
        </w:rPr>
        <w:t xml:space="preserve">No    </w:t>
      </w:r>
      <w:r w:rsidR="008A4801" w:rsidRPr="00E05CE6">
        <w:rPr>
          <w:rFonts w:ascii="Courier New" w:hAnsi="Courier New" w:cs="Courier New"/>
        </w:rPr>
        <w:t>NUMBER</w:t>
      </w:r>
      <w:r w:rsidRPr="00E05CE6">
        <w:rPr>
          <w:rFonts w:ascii="Courier New" w:hAnsi="Courier New" w:cs="Courier New"/>
        </w:rPr>
        <w:t xml:space="preserve"> </w:t>
      </w:r>
    </w:p>
    <w:p w:rsidR="008E59C1" w:rsidRPr="00E05CE6" w:rsidRDefault="008E59C1" w:rsidP="00904245">
      <w:pPr>
        <w:rPr>
          <w:rFonts w:ascii="Courier New" w:hAnsi="Courier New" w:cs="Courier New"/>
          <w:lang w:val="en-AU" w:eastAsia="en-AU"/>
        </w:rPr>
      </w:pPr>
      <w:r w:rsidRPr="00E05CE6">
        <w:rPr>
          <w:rFonts w:ascii="Courier New" w:hAnsi="Courier New" w:cs="Courier New"/>
          <w:lang w:val="en-AU" w:eastAsia="en-AU"/>
        </w:rPr>
        <w:t>AUXLANE</w:t>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t xml:space="preserve">  </w:t>
      </w:r>
      <w:r w:rsidR="00E05CE6">
        <w:rPr>
          <w:rFonts w:ascii="Courier New" w:hAnsi="Courier New" w:cs="Courier New"/>
          <w:lang w:val="en-AU" w:eastAsia="en-AU"/>
        </w:rPr>
        <w:t xml:space="preserve">  </w:t>
      </w:r>
      <w:r w:rsidR="008A4801" w:rsidRPr="00E05CE6">
        <w:rPr>
          <w:rFonts w:ascii="Courier New" w:hAnsi="Courier New" w:cs="Courier New"/>
        </w:rPr>
        <w:t>NUMBER</w:t>
      </w:r>
    </w:p>
    <w:p w:rsidR="008E59C1" w:rsidRPr="00E05CE6" w:rsidRDefault="008E59C1" w:rsidP="00904245">
      <w:pPr>
        <w:rPr>
          <w:rFonts w:ascii="Courier New" w:hAnsi="Courier New" w:cs="Courier New"/>
          <w:lang w:val="en-AU" w:eastAsia="en-AU"/>
        </w:rPr>
      </w:pPr>
      <w:r w:rsidRPr="00E05CE6">
        <w:rPr>
          <w:rFonts w:ascii="Courier New" w:hAnsi="Courier New" w:cs="Courier New"/>
          <w:lang w:val="en-AU" w:eastAsia="en-AU"/>
        </w:rPr>
        <w:lastRenderedPageBreak/>
        <w:t>AUXLNWID</w:t>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t xml:space="preserve">  </w:t>
      </w:r>
      <w:r w:rsidR="00E05CE6">
        <w:rPr>
          <w:rFonts w:ascii="Courier New" w:hAnsi="Courier New" w:cs="Courier New"/>
          <w:lang w:val="en-AU" w:eastAsia="en-AU"/>
        </w:rPr>
        <w:t xml:space="preserve">  </w:t>
      </w:r>
      <w:proofErr w:type="gramStart"/>
      <w:r w:rsidR="00071AC9">
        <w:rPr>
          <w:rFonts w:ascii="Courier New" w:hAnsi="Courier New" w:cs="Courier New"/>
        </w:rPr>
        <w:t>VARCHAR2</w:t>
      </w:r>
      <w:r w:rsidR="008A4801" w:rsidRPr="00E05CE6">
        <w:rPr>
          <w:rFonts w:ascii="Courier New" w:hAnsi="Courier New" w:cs="Courier New"/>
        </w:rPr>
        <w:t>(</w:t>
      </w:r>
      <w:proofErr w:type="gramEnd"/>
      <w:r w:rsidR="008A4801" w:rsidRPr="00E05CE6">
        <w:rPr>
          <w:rFonts w:ascii="Courier New" w:hAnsi="Courier New" w:cs="Courier New"/>
        </w:rPr>
        <w:t xml:space="preserve">50)   </w:t>
      </w:r>
    </w:p>
    <w:p w:rsidR="009506A2" w:rsidRDefault="008E59C1" w:rsidP="00904245">
      <w:pPr>
        <w:rPr>
          <w:rFonts w:ascii="Courier New" w:hAnsi="Courier New" w:cs="Courier New"/>
        </w:rPr>
      </w:pPr>
      <w:r w:rsidRPr="00E05CE6">
        <w:rPr>
          <w:rFonts w:ascii="Courier New" w:hAnsi="Courier New" w:cs="Courier New"/>
          <w:lang w:val="en-AU" w:eastAsia="en-AU"/>
        </w:rPr>
        <w:t>AUXSURF</w:t>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t xml:space="preserve">  </w:t>
      </w:r>
      <w:r w:rsidR="00E05CE6">
        <w:rPr>
          <w:rFonts w:ascii="Courier New" w:hAnsi="Courier New" w:cs="Courier New"/>
          <w:lang w:val="en-AU" w:eastAsia="en-AU"/>
        </w:rPr>
        <w:t xml:space="preserve">  </w:t>
      </w:r>
      <w:proofErr w:type="gramStart"/>
      <w:r w:rsidR="008A4801" w:rsidRPr="00E05CE6">
        <w:rPr>
          <w:rFonts w:ascii="Courier New" w:hAnsi="Courier New" w:cs="Courier New"/>
        </w:rPr>
        <w:t>VARCHAR2</w:t>
      </w:r>
      <w:r w:rsidR="00071AC9">
        <w:rPr>
          <w:rFonts w:ascii="Courier New" w:hAnsi="Courier New" w:cs="Courier New"/>
        </w:rPr>
        <w:t>(</w:t>
      </w:r>
      <w:proofErr w:type="gramEnd"/>
      <w:r w:rsidR="008A4801" w:rsidRPr="00E05CE6">
        <w:rPr>
          <w:rFonts w:ascii="Courier New" w:hAnsi="Courier New" w:cs="Courier New"/>
        </w:rPr>
        <w:t>50)</w:t>
      </w:r>
    </w:p>
    <w:p w:rsidR="009506A2" w:rsidRDefault="009506A2" w:rsidP="00904245">
      <w:pPr>
        <w:rPr>
          <w:rFonts w:ascii="Courier New" w:hAnsi="Courier New" w:cs="Courier New"/>
        </w:rPr>
      </w:pPr>
    </w:p>
    <w:p w:rsidR="009506A2" w:rsidRDefault="008A4801" w:rsidP="00904245">
      <w:pPr>
        <w:rPr>
          <w:rFonts w:ascii="Courier New" w:hAnsi="Courier New" w:cs="Courier New"/>
        </w:rPr>
      </w:pPr>
      <w:r w:rsidRPr="00E05CE6">
        <w:rPr>
          <w:rFonts w:ascii="Courier New" w:hAnsi="Courier New" w:cs="Courier New"/>
        </w:rPr>
        <w:t xml:space="preserve">   </w:t>
      </w:r>
    </w:p>
    <w:p w:rsidR="009506A2" w:rsidRDefault="009506A2">
      <w:pPr>
        <w:rPr>
          <w:rFonts w:ascii="Courier New" w:hAnsi="Courier New" w:cs="Courier New"/>
        </w:rPr>
      </w:pPr>
    </w:p>
    <w:p w:rsidR="00661496" w:rsidRDefault="00661496" w:rsidP="00661496">
      <w:pPr>
        <w:pStyle w:val="Heading1"/>
      </w:pPr>
      <w:bookmarkStart w:id="31" w:name="_Toc368642938"/>
      <w:r>
        <w:t>Interface Execution</w:t>
      </w:r>
      <w:bookmarkEnd w:id="31"/>
    </w:p>
    <w:p w:rsidR="00661496" w:rsidRDefault="00661496" w:rsidP="00904245"/>
    <w:p w:rsidR="002B6D98" w:rsidRDefault="00661496" w:rsidP="00904245">
      <w:r>
        <w:t xml:space="preserve">In the sections above, various parts of the interface have been defined.    All of these components must be implemented to </w:t>
      </w:r>
      <w:r w:rsidR="00131584">
        <w:t>complete the interface.  There is a small amount of interdependency, so the order is important.</w:t>
      </w:r>
    </w:p>
    <w:p w:rsidR="00131584" w:rsidRDefault="00131584" w:rsidP="00904245"/>
    <w:p w:rsidR="00131584" w:rsidRDefault="00131584" w:rsidP="00904245">
      <w:r>
        <w:t xml:space="preserve">The interface will be executed either by a job that runs it at preset times, or manually, or both.   The system administrator at KYTC will be responsible </w:t>
      </w:r>
      <w:r w:rsidR="00350C8F">
        <w:t xml:space="preserve">for </w:t>
      </w:r>
      <w:r>
        <w:t>creating the job based on administration documentation provided by Bentley.   Bentley will provide a user interface for the process to be run from inside the Exor application</w:t>
      </w:r>
      <w:r w:rsidR="000867F1">
        <w:t>.</w:t>
      </w:r>
    </w:p>
    <w:p w:rsidR="00131584" w:rsidRDefault="00131584" w:rsidP="00904245"/>
    <w:p w:rsidR="00131584" w:rsidRDefault="000867F1" w:rsidP="00904245">
      <w:r>
        <w:t>A</w:t>
      </w:r>
      <w:r w:rsidR="00131584">
        <w:t>ll output an</w:t>
      </w:r>
      <w:r>
        <w:t xml:space="preserve">d input tables will reside in database </w:t>
      </w:r>
      <w:r w:rsidR="00131584">
        <w:t>schema</w:t>
      </w:r>
      <w:r>
        <w:t xml:space="preserve"> outside of the</w:t>
      </w:r>
      <w:r w:rsidRPr="000867F1">
        <w:t xml:space="preserve"> </w:t>
      </w:r>
      <w:r>
        <w:t>core Exor data</w:t>
      </w:r>
      <w:r w:rsidR="00131584">
        <w:t xml:space="preserve">.  This will enable the data read from and sent to the </w:t>
      </w:r>
      <w:r w:rsidR="005A622B">
        <w:t>AgileAssets</w:t>
      </w:r>
      <w:r w:rsidR="00131584">
        <w:t xml:space="preserve"> system to be separated from core Exor data.</w:t>
      </w:r>
    </w:p>
    <w:p w:rsidR="00131584" w:rsidRDefault="00131584" w:rsidP="00904245"/>
    <w:p w:rsidR="00131584" w:rsidRDefault="00131584" w:rsidP="00904245">
      <w:r>
        <w:t xml:space="preserve">A data link will need to be forged between the </w:t>
      </w:r>
      <w:r w:rsidR="005A622B">
        <w:t>AgileAssets</w:t>
      </w:r>
      <w:r>
        <w:t xml:space="preserve"> system and the Exor system.   The direction and mode of this link have yet to be confirmed but by using a separate </w:t>
      </w:r>
      <w:r w:rsidR="00350C8F">
        <w:t xml:space="preserve">schema </w:t>
      </w:r>
      <w:r>
        <w:t>and views reading data across database link(s)</w:t>
      </w:r>
      <w:r w:rsidR="00350C8F">
        <w:t>,</w:t>
      </w:r>
      <w:r>
        <w:t xml:space="preserve"> this can be defined as required and offsite development and testing will be more practical.</w:t>
      </w:r>
    </w:p>
    <w:p w:rsidR="00131584" w:rsidRDefault="00131584" w:rsidP="00904245"/>
    <w:p w:rsidR="00661496" w:rsidRDefault="00957E68" w:rsidP="00904245">
      <w:r>
        <w:t>The interface components will be run in the following order:</w:t>
      </w:r>
    </w:p>
    <w:p w:rsidR="00957E68" w:rsidRDefault="00957E68" w:rsidP="00D43745">
      <w:pPr>
        <w:pStyle w:val="ListParagraph"/>
        <w:numPr>
          <w:ilvl w:val="0"/>
          <w:numId w:val="10"/>
        </w:numPr>
      </w:pPr>
      <w:r>
        <w:rPr>
          <w:noProof/>
        </w:rPr>
        <w:t>Full List of Routes and Addition and Removal of Routes</w:t>
      </w:r>
    </w:p>
    <w:p w:rsidR="00957E68" w:rsidRDefault="00957E68" w:rsidP="00D43745">
      <w:pPr>
        <w:pStyle w:val="ListParagraph"/>
        <w:numPr>
          <w:ilvl w:val="0"/>
          <w:numId w:val="10"/>
        </w:numPr>
      </w:pPr>
      <w:r>
        <w:rPr>
          <w:noProof/>
        </w:rPr>
        <w:t>Route Spatial Representation</w:t>
      </w:r>
    </w:p>
    <w:p w:rsidR="00957E68" w:rsidRDefault="00957E68" w:rsidP="00D43745">
      <w:pPr>
        <w:pStyle w:val="ListParagraph"/>
        <w:numPr>
          <w:ilvl w:val="0"/>
          <w:numId w:val="10"/>
        </w:numPr>
      </w:pPr>
      <w:r>
        <w:rPr>
          <w:noProof/>
        </w:rPr>
        <w:t>Updating the Location of ‘Event’ Linear References</w:t>
      </w:r>
    </w:p>
    <w:p w:rsidR="00957E68" w:rsidRDefault="00957E68" w:rsidP="00D43745">
      <w:pPr>
        <w:pStyle w:val="ListParagraph"/>
        <w:numPr>
          <w:ilvl w:val="0"/>
          <w:numId w:val="10"/>
        </w:numPr>
      </w:pPr>
      <w:r>
        <w:rPr>
          <w:noProof/>
        </w:rPr>
        <w:t>Updating Asset Information</w:t>
      </w:r>
    </w:p>
    <w:p w:rsidR="00957E68" w:rsidRDefault="00957E68" w:rsidP="00957E68"/>
    <w:p w:rsidR="00545979" w:rsidRDefault="00545979" w:rsidP="00904245"/>
    <w:p w:rsidR="00957E68" w:rsidRDefault="00957E68" w:rsidP="00957E68">
      <w:pPr>
        <w:pStyle w:val="Heading1"/>
      </w:pPr>
      <w:bookmarkStart w:id="32" w:name="_Toc368642939"/>
      <w:r>
        <w:t>Documentation Requirements</w:t>
      </w:r>
      <w:bookmarkEnd w:id="32"/>
    </w:p>
    <w:p w:rsidR="00957E68" w:rsidRDefault="00957E68" w:rsidP="00957E68"/>
    <w:p w:rsidR="00957E68" w:rsidRDefault="00957E68" w:rsidP="00957E68">
      <w:r>
        <w:t>Documentation is required to administer and run the interface.  It needs to include detail on the configuration of the interface including the configuration of the interface metadata, and detail on how to execute the interface both manually and via a job.</w:t>
      </w:r>
    </w:p>
    <w:p w:rsidR="00FB67FB" w:rsidRPr="00957E68" w:rsidRDefault="00FB67FB" w:rsidP="00957E68"/>
    <w:p w:rsidR="00015631" w:rsidRDefault="00015631">
      <w:r>
        <w:br w:type="page"/>
      </w:r>
    </w:p>
    <w:p w:rsidR="00957E68" w:rsidRDefault="00957E68" w:rsidP="00904245"/>
    <w:p w:rsidR="007A0B00" w:rsidRDefault="007A0B00" w:rsidP="00904245">
      <w:pPr>
        <w:pStyle w:val="Heading1"/>
      </w:pPr>
      <w:bookmarkStart w:id="33" w:name="_Toc368642940"/>
      <w:r>
        <w:t>Conclusion</w:t>
      </w:r>
      <w:bookmarkEnd w:id="33"/>
    </w:p>
    <w:p w:rsidR="007A0B00" w:rsidRDefault="007A0B00" w:rsidP="00904245"/>
    <w:p w:rsidR="00280019" w:rsidRDefault="00280019" w:rsidP="00904245">
      <w:r>
        <w:t xml:space="preserve">This document </w:t>
      </w:r>
      <w:r w:rsidR="00246370">
        <w:t xml:space="preserve">is the result of a series of </w:t>
      </w:r>
      <w:r w:rsidR="000333C8">
        <w:t xml:space="preserve">conversations </w:t>
      </w:r>
      <w:r w:rsidR="00246370">
        <w:t xml:space="preserve">between Bentley Systems, KYTC and </w:t>
      </w:r>
      <w:r w:rsidR="005A622B">
        <w:t>AgileAssets</w:t>
      </w:r>
      <w:r w:rsidR="00246370">
        <w:t xml:space="preserve"> with the objective of establishing an interface between the </w:t>
      </w:r>
      <w:r w:rsidR="005A622B">
        <w:t>AgileAssets</w:t>
      </w:r>
      <w:r w:rsidR="00246370">
        <w:t xml:space="preserve"> Maintenance System (including a PMS) and the Exor system KYTC uses to manage the road network and key asset data.    </w:t>
      </w:r>
      <w:r w:rsidR="0082506F">
        <w:t>From</w:t>
      </w:r>
      <w:r w:rsidR="00246370">
        <w:t xml:space="preserve"> these discussions</w:t>
      </w:r>
      <w:r w:rsidR="009B655E">
        <w:t>,</w:t>
      </w:r>
      <w:r w:rsidR="00246370">
        <w:t xml:space="preserve"> Bentley Systems </w:t>
      </w:r>
      <w:r w:rsidR="0082506F">
        <w:t xml:space="preserve">has created a software </w:t>
      </w:r>
      <w:r w:rsidR="000867F1">
        <w:t xml:space="preserve">specification </w:t>
      </w:r>
      <w:r w:rsidR="0082506F">
        <w:t>that meets the agreed</w:t>
      </w:r>
      <w:r w:rsidR="00246370">
        <w:t xml:space="preserve"> scope of this project </w:t>
      </w:r>
      <w:r w:rsidR="007E7627">
        <w:t>and the</w:t>
      </w:r>
      <w:r w:rsidR="00246370">
        <w:t xml:space="preserve"> requirements that need to be met in order for</w:t>
      </w:r>
      <w:r>
        <w:t xml:space="preserve"> the </w:t>
      </w:r>
      <w:r w:rsidR="00246370">
        <w:t>project to be successful.</w:t>
      </w:r>
    </w:p>
    <w:p w:rsidR="00246370" w:rsidRDefault="00246370" w:rsidP="00904245"/>
    <w:p w:rsidR="00ED4138" w:rsidRPr="00ED4138" w:rsidRDefault="0082506F" w:rsidP="000867F1">
      <w:r>
        <w:t xml:space="preserve">Using this </w:t>
      </w:r>
      <w:r w:rsidR="00FB67FB">
        <w:t>specification,</w:t>
      </w:r>
      <w:r w:rsidR="002B55DD" w:rsidRPr="00280019">
        <w:t xml:space="preserve"> Bentley Systems will </w:t>
      </w:r>
      <w:r>
        <w:t>develop</w:t>
      </w:r>
      <w:r w:rsidR="006F7D41">
        <w:t xml:space="preserve"> and deploy software</w:t>
      </w:r>
      <w:r w:rsidR="002B55DD" w:rsidRPr="00280019">
        <w:t xml:space="preserve"> that </w:t>
      </w:r>
      <w:r w:rsidR="000867F1">
        <w:t>reads and produces the data specified</w:t>
      </w:r>
    </w:p>
    <w:sectPr w:rsidR="00ED4138" w:rsidRPr="00ED4138" w:rsidSect="00DF213B">
      <w:headerReference w:type="default" r:id="rId17"/>
      <w:footerReference w:type="default" r:id="rId18"/>
      <w:footerReference w:type="first" r:id="rId1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E2A" w:rsidRDefault="001B0E2A" w:rsidP="00904245">
      <w:r>
        <w:separator/>
      </w:r>
    </w:p>
  </w:endnote>
  <w:endnote w:type="continuationSeparator" w:id="0">
    <w:p w:rsidR="001B0E2A" w:rsidRDefault="001B0E2A" w:rsidP="0090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aavi">
    <w:panose1 w:val="020B0502040204020203"/>
    <w:charset w:val="01"/>
    <w:family w:val="roman"/>
    <w:notTrueType/>
    <w:pitch w:val="variable"/>
  </w:font>
  <w:font w:name="Helvetica Neue Light">
    <w:charset w:val="00"/>
    <w:family w:val="auto"/>
    <w:pitch w:val="default"/>
  </w:font>
  <w:font w:name="Arial Narrow">
    <w:panose1 w:val="020B0606020202030204"/>
    <w:charset w:val="00"/>
    <w:family w:val="swiss"/>
    <w:pitch w:val="variable"/>
    <w:sig w:usb0="00000287" w:usb1="00000800" w:usb2="00000000" w:usb3="00000000" w:csb0="000000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D38" w:rsidRDefault="00E3738F" w:rsidP="00904245">
    <w:pPr>
      <w:pStyle w:val="Footer"/>
      <w:rPr>
        <w:rStyle w:val="PageNumber"/>
      </w:rPr>
    </w:pPr>
    <w:r>
      <w:rPr>
        <w:rStyle w:val="PageNumber"/>
      </w:rPr>
      <w:fldChar w:fldCharType="begin"/>
    </w:r>
    <w:r w:rsidR="00671D38">
      <w:rPr>
        <w:rStyle w:val="PageNumber"/>
      </w:rPr>
      <w:instrText xml:space="preserve">PAGE  </w:instrText>
    </w:r>
    <w:r>
      <w:rPr>
        <w:rStyle w:val="PageNumber"/>
      </w:rPr>
      <w:fldChar w:fldCharType="end"/>
    </w:r>
  </w:p>
  <w:p w:rsidR="00671D38" w:rsidRDefault="00671D38" w:rsidP="009042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176" w:rsidRDefault="00045176">
    <w:pPr>
      <w:pStyle w:val="Footer"/>
      <w:jc w:val="right"/>
      <w:rPr>
        <w:ins w:id="0" w:author="Dean Gallagher" w:date="2013-10-04T09:40:00Z"/>
      </w:rPr>
    </w:pPr>
  </w:p>
  <w:p w:rsidR="009506A2" w:rsidRDefault="009506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176" w:rsidRDefault="00045176">
    <w:pPr>
      <w:pStyle w:val="Footer"/>
    </w:pPr>
    <w:ins w:id="1" w:author="Dean Gallagher" w:date="2013-10-04T09:41:00Z">
      <w:r>
        <w:t>October 4, 2013</w:t>
      </w:r>
      <w:r>
        <w:tab/>
      </w:r>
      <w:r>
        <w:tab/>
      </w:r>
      <w:r>
        <w:fldChar w:fldCharType="begin"/>
      </w:r>
      <w:r>
        <w:instrText xml:space="preserve"> PAGE   \* MERGEFORMAT </w:instrText>
      </w:r>
      <w:r>
        <w:fldChar w:fldCharType="separate"/>
      </w:r>
    </w:ins>
    <w:r>
      <w:rPr>
        <w:noProof/>
      </w:rPr>
      <w:t>2</w:t>
    </w:r>
    <w:ins w:id="2" w:author="Dean Gallagher" w:date="2013-10-04T09:41:00Z">
      <w:r>
        <w:rPr>
          <w:noProof/>
        </w:rPr>
        <w:fldChar w:fldCharType="end"/>
      </w:r>
    </w:ins>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176" w:rsidRDefault="00045176">
    <w:pPr>
      <w:pStyle w:val="Footer"/>
    </w:pPr>
    <w:ins w:id="34" w:author="Dean Gallagher" w:date="2013-10-04T09:43:00Z">
      <w:r>
        <w:t>October 4, 2013</w:t>
      </w:r>
      <w:r>
        <w:tab/>
      </w:r>
      <w:r>
        <w:tab/>
      </w:r>
      <w:r>
        <w:fldChar w:fldCharType="begin"/>
      </w:r>
      <w:r>
        <w:instrText xml:space="preserve"> PAGE   \* MERGEFORMAT </w:instrText>
      </w:r>
      <w:r>
        <w:fldChar w:fldCharType="separate"/>
      </w:r>
    </w:ins>
    <w:r w:rsidR="00E846EA">
      <w:rPr>
        <w:noProof/>
      </w:rPr>
      <w:t>10</w:t>
    </w:r>
    <w:ins w:id="35" w:author="Dean Gallagher" w:date="2013-10-04T09:43:00Z">
      <w:r>
        <w:rPr>
          <w:noProof/>
        </w:rPr>
        <w:fldChar w:fldCharType="end"/>
      </w:r>
    </w:ins>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176" w:rsidRDefault="00045176">
    <w:pPr>
      <w:pStyle w:val="Footer"/>
    </w:pPr>
    <w:ins w:id="36" w:author="Dean Gallagher" w:date="2013-10-04T09:41:00Z">
      <w:r>
        <w:t>October 4, 2013</w:t>
      </w:r>
      <w:r>
        <w:tab/>
      </w:r>
      <w:r>
        <w:tab/>
      </w:r>
      <w:r>
        <w:fldChar w:fldCharType="begin"/>
      </w:r>
      <w:r>
        <w:instrText xml:space="preserve"> PAGE   \* MERGEFORMAT </w:instrText>
      </w:r>
      <w:r>
        <w:fldChar w:fldCharType="separate"/>
      </w:r>
    </w:ins>
    <w:r w:rsidR="00E846EA">
      <w:rPr>
        <w:noProof/>
      </w:rPr>
      <w:t>2</w:t>
    </w:r>
    <w:ins w:id="37" w:author="Dean Gallagher" w:date="2013-10-04T09:41:00Z">
      <w:r>
        <w:rPr>
          <w:noProof/>
        </w:rPr>
        <w:fldChar w:fldCharType="end"/>
      </w:r>
    </w:in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E2A" w:rsidRDefault="001B0E2A" w:rsidP="00904245">
      <w:r>
        <w:separator/>
      </w:r>
    </w:p>
  </w:footnote>
  <w:footnote w:type="continuationSeparator" w:id="0">
    <w:p w:rsidR="001B0E2A" w:rsidRDefault="001B0E2A" w:rsidP="0090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D38" w:rsidRDefault="00671D38" w:rsidP="00704503">
    <w:pPr>
      <w:pStyle w:val="Header"/>
      <w:jc w:val="both"/>
    </w:pPr>
    <w:r>
      <w:rPr>
        <w:noProof/>
      </w:rPr>
      <w:drawing>
        <wp:anchor distT="0" distB="0" distL="114300" distR="114300" simplePos="0" relativeHeight="251679744" behindDoc="0" locked="0" layoutInCell="1" allowOverlap="1" wp14:anchorId="69866719" wp14:editId="642E1DD8">
          <wp:simplePos x="0" y="0"/>
          <wp:positionH relativeFrom="column">
            <wp:posOffset>3416244</wp:posOffset>
          </wp:positionH>
          <wp:positionV relativeFrom="paragraph">
            <wp:posOffset>-306125</wp:posOffset>
          </wp:positionV>
          <wp:extent cx="2000581" cy="492981"/>
          <wp:effectExtent l="19050" t="0" r="0" b="0"/>
          <wp:wrapNone/>
          <wp:docPr id="9"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581" cy="492981"/>
                  </a:xfrm>
                  <a:prstGeom prst="rect">
                    <a:avLst/>
                  </a:prstGeom>
                  <a:noFill/>
                </pic:spPr>
              </pic:pic>
            </a:graphicData>
          </a:graphic>
        </wp:anchor>
      </w:drawing>
    </w:r>
    <w:r>
      <w:t xml:space="preserve">Exor to </w:t>
    </w:r>
    <w:r w:rsidR="005A622B">
      <w:t>AgileAssets</w:t>
    </w:r>
    <w:r>
      <w:t xml:space="preserve"> Maintenance and PMS System </w:t>
    </w:r>
  </w:p>
  <w:p w:rsidR="00671D38" w:rsidRDefault="00671D38" w:rsidP="00904245">
    <w:pPr>
      <w:pStyle w:val="Header"/>
      <w:pBdr>
        <w:bottom w:val="single" w:sz="6" w:space="1" w:color="auto"/>
      </w:pBdr>
    </w:pPr>
    <w:r>
      <w:t xml:space="preserve">-  Interface </w:t>
    </w:r>
    <w:r w:rsidR="001D7F30">
      <w:t xml:space="preserve">Specification </w:t>
    </w:r>
  </w:p>
  <w:p w:rsidR="00671D38" w:rsidRDefault="00671D38" w:rsidP="009042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92325"/>
    <w:multiLevelType w:val="hybridMultilevel"/>
    <w:tmpl w:val="00F65E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45A56FE"/>
    <w:multiLevelType w:val="hybridMultilevel"/>
    <w:tmpl w:val="4D7CFA5C"/>
    <w:lvl w:ilvl="0" w:tplc="4438933E">
      <w:start w:val="2"/>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9F85069"/>
    <w:multiLevelType w:val="hybridMultilevel"/>
    <w:tmpl w:val="3502E6AC"/>
    <w:lvl w:ilvl="0" w:tplc="0ADE329E">
      <w:start w:val="17"/>
      <w:numFmt w:val="bullet"/>
      <w:lvlText w:val="-"/>
      <w:lvlJc w:val="left"/>
      <w:pPr>
        <w:tabs>
          <w:tab w:val="num" w:pos="2523"/>
        </w:tabs>
        <w:ind w:left="2523" w:hanging="360"/>
      </w:pPr>
      <w:rPr>
        <w:rFonts w:ascii="Arial" w:eastAsia="Times New Roman" w:hAnsi="Arial" w:cs="Aria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2E6221A0"/>
    <w:multiLevelType w:val="hybridMultilevel"/>
    <w:tmpl w:val="54EC5C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3FC029E"/>
    <w:multiLevelType w:val="hybridMultilevel"/>
    <w:tmpl w:val="08166F82"/>
    <w:lvl w:ilvl="0" w:tplc="F3C696A6">
      <w:start w:val="1"/>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4FD05E2"/>
    <w:multiLevelType w:val="multilevel"/>
    <w:tmpl w:val="C3680094"/>
    <w:lvl w:ilvl="0">
      <w:start w:val="1"/>
      <w:numFmt w:val="decimal"/>
      <w:lvlText w:val="%1"/>
      <w:lvlJc w:val="left"/>
      <w:pPr>
        <w:tabs>
          <w:tab w:val="num" w:pos="1080"/>
        </w:tabs>
        <w:ind w:left="1080" w:hanging="360"/>
      </w:pPr>
      <w:rPr>
        <w:rFonts w:hint="default"/>
      </w:rPr>
    </w:lvl>
    <w:lvl w:ilvl="1">
      <w:start w:val="1"/>
      <w:numFmt w:val="decimal"/>
      <w:lvlText w:val="%2.%1"/>
      <w:lvlJc w:val="left"/>
      <w:pPr>
        <w:tabs>
          <w:tab w:val="num" w:pos="1512"/>
        </w:tabs>
        <w:ind w:left="1512" w:hanging="432"/>
      </w:pPr>
      <w:rPr>
        <w:rFonts w:hint="default"/>
      </w:rPr>
    </w:lvl>
    <w:lvl w:ilvl="2">
      <w:start w:val="1"/>
      <w:numFmt w:val="decimal"/>
      <w:lvlRestart w:val="0"/>
      <w:pStyle w:val="Title3"/>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6">
    <w:nsid w:val="38531177"/>
    <w:multiLevelType w:val="multilevel"/>
    <w:tmpl w:val="20F8401C"/>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3552"/>
        </w:tabs>
        <w:ind w:left="3552" w:hanging="576"/>
      </w:pPr>
      <w:rPr>
        <w:rFonts w:hint="default"/>
        <w:b/>
        <w:i w:val="0"/>
        <w:sz w:val="24"/>
      </w:rPr>
    </w:lvl>
    <w:lvl w:ilvl="2">
      <w:start w:val="1"/>
      <w:numFmt w:val="decimal"/>
      <w:lvlRestart w:val="0"/>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39F82D41"/>
    <w:multiLevelType w:val="hybridMultilevel"/>
    <w:tmpl w:val="AE241E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CF37026"/>
    <w:multiLevelType w:val="hybridMultilevel"/>
    <w:tmpl w:val="1DA4A268"/>
    <w:lvl w:ilvl="0" w:tplc="11540204">
      <w:start w:val="1"/>
      <w:numFmt w:val="bullet"/>
      <w:pStyle w:val="StyleArial10ptBlackBefore5ptAfter5p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8D565F5"/>
    <w:multiLevelType w:val="hybridMultilevel"/>
    <w:tmpl w:val="7F2AD3A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5"/>
  </w:num>
  <w:num w:numId="5">
    <w:abstractNumId w:val="0"/>
  </w:num>
  <w:num w:numId="6">
    <w:abstractNumId w:val="3"/>
  </w:num>
  <w:num w:numId="7">
    <w:abstractNumId w:val="2"/>
  </w:num>
  <w:num w:numId="8">
    <w:abstractNumId w:val="7"/>
  </w:num>
  <w:num w:numId="9">
    <w:abstractNumId w:val="9"/>
  </w:num>
  <w:num w:numId="10">
    <w:abstractNumId w:val="4"/>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EF0"/>
    <w:rsid w:val="000003CE"/>
    <w:rsid w:val="00001243"/>
    <w:rsid w:val="00002ECB"/>
    <w:rsid w:val="00003B5A"/>
    <w:rsid w:val="0000547C"/>
    <w:rsid w:val="0001319E"/>
    <w:rsid w:val="00015631"/>
    <w:rsid w:val="000173FB"/>
    <w:rsid w:val="00024785"/>
    <w:rsid w:val="0002601A"/>
    <w:rsid w:val="0002799F"/>
    <w:rsid w:val="00030930"/>
    <w:rsid w:val="00031560"/>
    <w:rsid w:val="000333C8"/>
    <w:rsid w:val="0003372F"/>
    <w:rsid w:val="000429CC"/>
    <w:rsid w:val="000431D7"/>
    <w:rsid w:val="00045176"/>
    <w:rsid w:val="00051904"/>
    <w:rsid w:val="00055385"/>
    <w:rsid w:val="00057F8C"/>
    <w:rsid w:val="00064BD9"/>
    <w:rsid w:val="00066ADC"/>
    <w:rsid w:val="00071AC9"/>
    <w:rsid w:val="00080631"/>
    <w:rsid w:val="00082703"/>
    <w:rsid w:val="00084C58"/>
    <w:rsid w:val="000867F1"/>
    <w:rsid w:val="000A302D"/>
    <w:rsid w:val="000A40D0"/>
    <w:rsid w:val="000A6AE3"/>
    <w:rsid w:val="000B001A"/>
    <w:rsid w:val="000B1460"/>
    <w:rsid w:val="000B7624"/>
    <w:rsid w:val="000C10CA"/>
    <w:rsid w:val="000C1341"/>
    <w:rsid w:val="000C6A3A"/>
    <w:rsid w:val="000D7DE3"/>
    <w:rsid w:val="000E3277"/>
    <w:rsid w:val="000E37BB"/>
    <w:rsid w:val="000F456F"/>
    <w:rsid w:val="000F4D1E"/>
    <w:rsid w:val="00102794"/>
    <w:rsid w:val="00107EE4"/>
    <w:rsid w:val="00131584"/>
    <w:rsid w:val="00132162"/>
    <w:rsid w:val="0013218F"/>
    <w:rsid w:val="00153444"/>
    <w:rsid w:val="00153B1C"/>
    <w:rsid w:val="00154589"/>
    <w:rsid w:val="00171BCD"/>
    <w:rsid w:val="00171F7D"/>
    <w:rsid w:val="00176FCC"/>
    <w:rsid w:val="001821DA"/>
    <w:rsid w:val="00192A3D"/>
    <w:rsid w:val="0019747E"/>
    <w:rsid w:val="001B0E2A"/>
    <w:rsid w:val="001B1B5D"/>
    <w:rsid w:val="001B2AEC"/>
    <w:rsid w:val="001B4C2A"/>
    <w:rsid w:val="001D29AF"/>
    <w:rsid w:val="001D7F30"/>
    <w:rsid w:val="001F06D7"/>
    <w:rsid w:val="00206DCD"/>
    <w:rsid w:val="00207454"/>
    <w:rsid w:val="002107C5"/>
    <w:rsid w:val="00222661"/>
    <w:rsid w:val="0023171E"/>
    <w:rsid w:val="00232900"/>
    <w:rsid w:val="00237EFB"/>
    <w:rsid w:val="0024034D"/>
    <w:rsid w:val="002455D4"/>
    <w:rsid w:val="00246370"/>
    <w:rsid w:val="00264B4C"/>
    <w:rsid w:val="00274569"/>
    <w:rsid w:val="00280019"/>
    <w:rsid w:val="002A2740"/>
    <w:rsid w:val="002B55DD"/>
    <w:rsid w:val="002B6D98"/>
    <w:rsid w:val="002C0008"/>
    <w:rsid w:val="002C2C93"/>
    <w:rsid w:val="002D25CE"/>
    <w:rsid w:val="002D5302"/>
    <w:rsid w:val="002E0AE1"/>
    <w:rsid w:val="002E1C7D"/>
    <w:rsid w:val="002E76A8"/>
    <w:rsid w:val="0030450D"/>
    <w:rsid w:val="003147B2"/>
    <w:rsid w:val="003213A8"/>
    <w:rsid w:val="003219C4"/>
    <w:rsid w:val="00325B20"/>
    <w:rsid w:val="00326B4C"/>
    <w:rsid w:val="00327B57"/>
    <w:rsid w:val="00337FC7"/>
    <w:rsid w:val="00342F04"/>
    <w:rsid w:val="00345D14"/>
    <w:rsid w:val="00350C8F"/>
    <w:rsid w:val="00356A57"/>
    <w:rsid w:val="003611C3"/>
    <w:rsid w:val="00362EF7"/>
    <w:rsid w:val="0036382A"/>
    <w:rsid w:val="0036423C"/>
    <w:rsid w:val="003669A8"/>
    <w:rsid w:val="003767A0"/>
    <w:rsid w:val="003861F7"/>
    <w:rsid w:val="0039362B"/>
    <w:rsid w:val="003940E8"/>
    <w:rsid w:val="003A0066"/>
    <w:rsid w:val="003A0AE8"/>
    <w:rsid w:val="003B1267"/>
    <w:rsid w:val="003C1221"/>
    <w:rsid w:val="003C42F2"/>
    <w:rsid w:val="003D049B"/>
    <w:rsid w:val="003D1964"/>
    <w:rsid w:val="003D24E6"/>
    <w:rsid w:val="003E15D9"/>
    <w:rsid w:val="003F23A0"/>
    <w:rsid w:val="003F42F6"/>
    <w:rsid w:val="003F5D58"/>
    <w:rsid w:val="00402B53"/>
    <w:rsid w:val="00402ECD"/>
    <w:rsid w:val="00415E17"/>
    <w:rsid w:val="004203F7"/>
    <w:rsid w:val="0042566E"/>
    <w:rsid w:val="00431C29"/>
    <w:rsid w:val="004331B4"/>
    <w:rsid w:val="00433F27"/>
    <w:rsid w:val="00440EDF"/>
    <w:rsid w:val="00442C87"/>
    <w:rsid w:val="00445EBC"/>
    <w:rsid w:val="00453939"/>
    <w:rsid w:val="00456B33"/>
    <w:rsid w:val="004607F0"/>
    <w:rsid w:val="004833CA"/>
    <w:rsid w:val="0049318F"/>
    <w:rsid w:val="00496155"/>
    <w:rsid w:val="00497A6A"/>
    <w:rsid w:val="004A5167"/>
    <w:rsid w:val="004A5AC4"/>
    <w:rsid w:val="004A69B1"/>
    <w:rsid w:val="004C1260"/>
    <w:rsid w:val="004D30ED"/>
    <w:rsid w:val="004D7D04"/>
    <w:rsid w:val="004E48D6"/>
    <w:rsid w:val="004E5DE6"/>
    <w:rsid w:val="004F2D40"/>
    <w:rsid w:val="004F784E"/>
    <w:rsid w:val="005001B4"/>
    <w:rsid w:val="00504FCA"/>
    <w:rsid w:val="005152A5"/>
    <w:rsid w:val="0051739E"/>
    <w:rsid w:val="00520A43"/>
    <w:rsid w:val="00525687"/>
    <w:rsid w:val="0053214B"/>
    <w:rsid w:val="00533783"/>
    <w:rsid w:val="00544DA6"/>
    <w:rsid w:val="00545979"/>
    <w:rsid w:val="00555723"/>
    <w:rsid w:val="005562A0"/>
    <w:rsid w:val="0056041D"/>
    <w:rsid w:val="0056174C"/>
    <w:rsid w:val="00571640"/>
    <w:rsid w:val="0057434C"/>
    <w:rsid w:val="005761D6"/>
    <w:rsid w:val="00576A39"/>
    <w:rsid w:val="005857FC"/>
    <w:rsid w:val="00590047"/>
    <w:rsid w:val="005A622B"/>
    <w:rsid w:val="005B0ADB"/>
    <w:rsid w:val="005C7B29"/>
    <w:rsid w:val="005D17CB"/>
    <w:rsid w:val="005E1690"/>
    <w:rsid w:val="005E7753"/>
    <w:rsid w:val="005F2254"/>
    <w:rsid w:val="005F4CAD"/>
    <w:rsid w:val="00602A1B"/>
    <w:rsid w:val="00606AD0"/>
    <w:rsid w:val="00614D87"/>
    <w:rsid w:val="00617349"/>
    <w:rsid w:val="00622804"/>
    <w:rsid w:val="006248F7"/>
    <w:rsid w:val="006348C9"/>
    <w:rsid w:val="00636956"/>
    <w:rsid w:val="00647B96"/>
    <w:rsid w:val="0065650D"/>
    <w:rsid w:val="00657792"/>
    <w:rsid w:val="00661496"/>
    <w:rsid w:val="00661530"/>
    <w:rsid w:val="006669F0"/>
    <w:rsid w:val="006710B8"/>
    <w:rsid w:val="00671D38"/>
    <w:rsid w:val="00677A8D"/>
    <w:rsid w:val="00680559"/>
    <w:rsid w:val="006A009D"/>
    <w:rsid w:val="006A5CD3"/>
    <w:rsid w:val="006C0E8E"/>
    <w:rsid w:val="006E4D5B"/>
    <w:rsid w:val="006F7D41"/>
    <w:rsid w:val="00703C5F"/>
    <w:rsid w:val="00704503"/>
    <w:rsid w:val="0071377C"/>
    <w:rsid w:val="00714F23"/>
    <w:rsid w:val="0072066D"/>
    <w:rsid w:val="007216E0"/>
    <w:rsid w:val="00727ACA"/>
    <w:rsid w:val="00727E7C"/>
    <w:rsid w:val="007460FE"/>
    <w:rsid w:val="00746BB8"/>
    <w:rsid w:val="00751F17"/>
    <w:rsid w:val="00755393"/>
    <w:rsid w:val="00760699"/>
    <w:rsid w:val="007661C9"/>
    <w:rsid w:val="007666D7"/>
    <w:rsid w:val="007905D3"/>
    <w:rsid w:val="00795314"/>
    <w:rsid w:val="007957C2"/>
    <w:rsid w:val="00796F1C"/>
    <w:rsid w:val="007A0B00"/>
    <w:rsid w:val="007B0E4C"/>
    <w:rsid w:val="007B474B"/>
    <w:rsid w:val="007D6149"/>
    <w:rsid w:val="007E28AF"/>
    <w:rsid w:val="007E5279"/>
    <w:rsid w:val="007E7627"/>
    <w:rsid w:val="007F365B"/>
    <w:rsid w:val="007F6B33"/>
    <w:rsid w:val="00802627"/>
    <w:rsid w:val="00807119"/>
    <w:rsid w:val="00807900"/>
    <w:rsid w:val="00807CA5"/>
    <w:rsid w:val="00820817"/>
    <w:rsid w:val="0082506F"/>
    <w:rsid w:val="0082677B"/>
    <w:rsid w:val="0082754A"/>
    <w:rsid w:val="00827A90"/>
    <w:rsid w:val="00831CE1"/>
    <w:rsid w:val="0083224D"/>
    <w:rsid w:val="00832497"/>
    <w:rsid w:val="00832617"/>
    <w:rsid w:val="00840522"/>
    <w:rsid w:val="008511B2"/>
    <w:rsid w:val="008514F8"/>
    <w:rsid w:val="00853B70"/>
    <w:rsid w:val="008545A2"/>
    <w:rsid w:val="008566DC"/>
    <w:rsid w:val="00867A50"/>
    <w:rsid w:val="0087148C"/>
    <w:rsid w:val="008744EB"/>
    <w:rsid w:val="00881A3C"/>
    <w:rsid w:val="00883764"/>
    <w:rsid w:val="00884383"/>
    <w:rsid w:val="008849E5"/>
    <w:rsid w:val="008965D3"/>
    <w:rsid w:val="008A441C"/>
    <w:rsid w:val="008A4710"/>
    <w:rsid w:val="008A4801"/>
    <w:rsid w:val="008A4CDC"/>
    <w:rsid w:val="008A4FEA"/>
    <w:rsid w:val="008B57FE"/>
    <w:rsid w:val="008B68EB"/>
    <w:rsid w:val="008C072A"/>
    <w:rsid w:val="008C2F24"/>
    <w:rsid w:val="008D19DC"/>
    <w:rsid w:val="008D3BB3"/>
    <w:rsid w:val="008D3D6B"/>
    <w:rsid w:val="008D5353"/>
    <w:rsid w:val="008E3069"/>
    <w:rsid w:val="008E3777"/>
    <w:rsid w:val="008E455F"/>
    <w:rsid w:val="008E59C1"/>
    <w:rsid w:val="008F4E21"/>
    <w:rsid w:val="008F71C7"/>
    <w:rsid w:val="00904245"/>
    <w:rsid w:val="009150F7"/>
    <w:rsid w:val="00945D66"/>
    <w:rsid w:val="00950270"/>
    <w:rsid w:val="009506A2"/>
    <w:rsid w:val="009526A4"/>
    <w:rsid w:val="0095688B"/>
    <w:rsid w:val="00957E68"/>
    <w:rsid w:val="00972B1B"/>
    <w:rsid w:val="00974CCB"/>
    <w:rsid w:val="009778CA"/>
    <w:rsid w:val="00987B8B"/>
    <w:rsid w:val="009A2CEC"/>
    <w:rsid w:val="009A4863"/>
    <w:rsid w:val="009A4976"/>
    <w:rsid w:val="009A7B76"/>
    <w:rsid w:val="009B655E"/>
    <w:rsid w:val="009D30BF"/>
    <w:rsid w:val="009D538B"/>
    <w:rsid w:val="009D5513"/>
    <w:rsid w:val="009E0D26"/>
    <w:rsid w:val="009E455E"/>
    <w:rsid w:val="009E5971"/>
    <w:rsid w:val="009E5E17"/>
    <w:rsid w:val="009F196F"/>
    <w:rsid w:val="009F7DD4"/>
    <w:rsid w:val="00A06E45"/>
    <w:rsid w:val="00A11EE4"/>
    <w:rsid w:val="00A136DA"/>
    <w:rsid w:val="00A14674"/>
    <w:rsid w:val="00A17FCD"/>
    <w:rsid w:val="00A208B9"/>
    <w:rsid w:val="00A30933"/>
    <w:rsid w:val="00A34DA8"/>
    <w:rsid w:val="00A41FB6"/>
    <w:rsid w:val="00A42BC1"/>
    <w:rsid w:val="00A43A13"/>
    <w:rsid w:val="00A4453A"/>
    <w:rsid w:val="00A4789F"/>
    <w:rsid w:val="00A47EDF"/>
    <w:rsid w:val="00A51D8B"/>
    <w:rsid w:val="00A53E02"/>
    <w:rsid w:val="00A574C7"/>
    <w:rsid w:val="00A75AD7"/>
    <w:rsid w:val="00A80D2C"/>
    <w:rsid w:val="00A90BB7"/>
    <w:rsid w:val="00A9215D"/>
    <w:rsid w:val="00A923F6"/>
    <w:rsid w:val="00A93358"/>
    <w:rsid w:val="00AA55EE"/>
    <w:rsid w:val="00AA6118"/>
    <w:rsid w:val="00AB195A"/>
    <w:rsid w:val="00AB226F"/>
    <w:rsid w:val="00AB45A4"/>
    <w:rsid w:val="00AC01DC"/>
    <w:rsid w:val="00AC1954"/>
    <w:rsid w:val="00AC2C79"/>
    <w:rsid w:val="00AC3210"/>
    <w:rsid w:val="00AC3914"/>
    <w:rsid w:val="00AC4222"/>
    <w:rsid w:val="00AC5538"/>
    <w:rsid w:val="00AC55B2"/>
    <w:rsid w:val="00AD2B6F"/>
    <w:rsid w:val="00AD314F"/>
    <w:rsid w:val="00AD359D"/>
    <w:rsid w:val="00AD64B5"/>
    <w:rsid w:val="00AE26C7"/>
    <w:rsid w:val="00AF22EB"/>
    <w:rsid w:val="00B030A3"/>
    <w:rsid w:val="00B073AE"/>
    <w:rsid w:val="00B15FB8"/>
    <w:rsid w:val="00B41196"/>
    <w:rsid w:val="00B41C32"/>
    <w:rsid w:val="00B46A9F"/>
    <w:rsid w:val="00B52DA6"/>
    <w:rsid w:val="00B54B73"/>
    <w:rsid w:val="00B553B7"/>
    <w:rsid w:val="00B572E3"/>
    <w:rsid w:val="00B622BA"/>
    <w:rsid w:val="00B67841"/>
    <w:rsid w:val="00B72478"/>
    <w:rsid w:val="00B73327"/>
    <w:rsid w:val="00B75BC9"/>
    <w:rsid w:val="00B773CA"/>
    <w:rsid w:val="00B8785C"/>
    <w:rsid w:val="00BA26C7"/>
    <w:rsid w:val="00BA3C2C"/>
    <w:rsid w:val="00BA5AD9"/>
    <w:rsid w:val="00BB160E"/>
    <w:rsid w:val="00BB2784"/>
    <w:rsid w:val="00BD36ED"/>
    <w:rsid w:val="00BD37BB"/>
    <w:rsid w:val="00BD670D"/>
    <w:rsid w:val="00BD6EBE"/>
    <w:rsid w:val="00BE2EF0"/>
    <w:rsid w:val="00BF2556"/>
    <w:rsid w:val="00BF3725"/>
    <w:rsid w:val="00C063A7"/>
    <w:rsid w:val="00C06464"/>
    <w:rsid w:val="00C117D0"/>
    <w:rsid w:val="00C12C28"/>
    <w:rsid w:val="00C217A9"/>
    <w:rsid w:val="00C24715"/>
    <w:rsid w:val="00C31CE3"/>
    <w:rsid w:val="00C35746"/>
    <w:rsid w:val="00C37429"/>
    <w:rsid w:val="00C53D7B"/>
    <w:rsid w:val="00C557DD"/>
    <w:rsid w:val="00C56A27"/>
    <w:rsid w:val="00C602FA"/>
    <w:rsid w:val="00C61940"/>
    <w:rsid w:val="00C62690"/>
    <w:rsid w:val="00C64F50"/>
    <w:rsid w:val="00C665CC"/>
    <w:rsid w:val="00C853D5"/>
    <w:rsid w:val="00C86E42"/>
    <w:rsid w:val="00C90779"/>
    <w:rsid w:val="00C908CD"/>
    <w:rsid w:val="00C91AA7"/>
    <w:rsid w:val="00CA5DBE"/>
    <w:rsid w:val="00CB3AC2"/>
    <w:rsid w:val="00CB60C1"/>
    <w:rsid w:val="00CB752E"/>
    <w:rsid w:val="00CC2C99"/>
    <w:rsid w:val="00CC6D28"/>
    <w:rsid w:val="00CD04C0"/>
    <w:rsid w:val="00CD22D3"/>
    <w:rsid w:val="00CD448C"/>
    <w:rsid w:val="00CD4D17"/>
    <w:rsid w:val="00CD7D20"/>
    <w:rsid w:val="00CF7B62"/>
    <w:rsid w:val="00D12864"/>
    <w:rsid w:val="00D1342F"/>
    <w:rsid w:val="00D152F4"/>
    <w:rsid w:val="00D171EC"/>
    <w:rsid w:val="00D21073"/>
    <w:rsid w:val="00D22C77"/>
    <w:rsid w:val="00D33827"/>
    <w:rsid w:val="00D3490E"/>
    <w:rsid w:val="00D354D3"/>
    <w:rsid w:val="00D4184E"/>
    <w:rsid w:val="00D43745"/>
    <w:rsid w:val="00D50E4F"/>
    <w:rsid w:val="00D52C76"/>
    <w:rsid w:val="00D60B0B"/>
    <w:rsid w:val="00D62FBA"/>
    <w:rsid w:val="00D73DCA"/>
    <w:rsid w:val="00D80848"/>
    <w:rsid w:val="00D80B3C"/>
    <w:rsid w:val="00D82BC5"/>
    <w:rsid w:val="00D835B7"/>
    <w:rsid w:val="00D9176A"/>
    <w:rsid w:val="00DB5EDE"/>
    <w:rsid w:val="00DC4BB2"/>
    <w:rsid w:val="00DC4E8E"/>
    <w:rsid w:val="00DC54C0"/>
    <w:rsid w:val="00DC7706"/>
    <w:rsid w:val="00DD0ED3"/>
    <w:rsid w:val="00DD1A56"/>
    <w:rsid w:val="00DD7F58"/>
    <w:rsid w:val="00DF213B"/>
    <w:rsid w:val="00E014D9"/>
    <w:rsid w:val="00E0217C"/>
    <w:rsid w:val="00E05CE6"/>
    <w:rsid w:val="00E1445B"/>
    <w:rsid w:val="00E15A50"/>
    <w:rsid w:val="00E25883"/>
    <w:rsid w:val="00E2736B"/>
    <w:rsid w:val="00E30202"/>
    <w:rsid w:val="00E30598"/>
    <w:rsid w:val="00E33247"/>
    <w:rsid w:val="00E3401F"/>
    <w:rsid w:val="00E3738F"/>
    <w:rsid w:val="00E403F3"/>
    <w:rsid w:val="00E409AE"/>
    <w:rsid w:val="00E4319D"/>
    <w:rsid w:val="00E434C8"/>
    <w:rsid w:val="00E46060"/>
    <w:rsid w:val="00E544B1"/>
    <w:rsid w:val="00E5480B"/>
    <w:rsid w:val="00E54D25"/>
    <w:rsid w:val="00E66089"/>
    <w:rsid w:val="00E7407A"/>
    <w:rsid w:val="00E75C04"/>
    <w:rsid w:val="00E80F51"/>
    <w:rsid w:val="00E82921"/>
    <w:rsid w:val="00E846EA"/>
    <w:rsid w:val="00E94F18"/>
    <w:rsid w:val="00EA32EE"/>
    <w:rsid w:val="00EA6459"/>
    <w:rsid w:val="00ED3844"/>
    <w:rsid w:val="00ED4138"/>
    <w:rsid w:val="00ED4322"/>
    <w:rsid w:val="00ED5B87"/>
    <w:rsid w:val="00ED79D1"/>
    <w:rsid w:val="00ED7E4E"/>
    <w:rsid w:val="00EE0B77"/>
    <w:rsid w:val="00EF201B"/>
    <w:rsid w:val="00EF5A7D"/>
    <w:rsid w:val="00F01D3F"/>
    <w:rsid w:val="00F01F85"/>
    <w:rsid w:val="00F073A2"/>
    <w:rsid w:val="00F2664D"/>
    <w:rsid w:val="00F2683D"/>
    <w:rsid w:val="00F27FAA"/>
    <w:rsid w:val="00F32CE1"/>
    <w:rsid w:val="00F35034"/>
    <w:rsid w:val="00F41556"/>
    <w:rsid w:val="00F446A4"/>
    <w:rsid w:val="00F51ECD"/>
    <w:rsid w:val="00F52C4F"/>
    <w:rsid w:val="00F53191"/>
    <w:rsid w:val="00F5735A"/>
    <w:rsid w:val="00F62EC6"/>
    <w:rsid w:val="00F70A57"/>
    <w:rsid w:val="00F74AA0"/>
    <w:rsid w:val="00F76951"/>
    <w:rsid w:val="00F832A7"/>
    <w:rsid w:val="00F93F57"/>
    <w:rsid w:val="00FB483C"/>
    <w:rsid w:val="00FB67FB"/>
    <w:rsid w:val="00FC09FC"/>
    <w:rsid w:val="00FC2CFE"/>
    <w:rsid w:val="00FC62B1"/>
    <w:rsid w:val="00FE0418"/>
    <w:rsid w:val="00FE091C"/>
    <w:rsid w:val="00FE4F32"/>
    <w:rsid w:val="00FE59DE"/>
    <w:rsid w:val="00FF07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3210"/>
    <w:rPr>
      <w:rFonts w:asciiTheme="minorHAnsi" w:hAnsiTheme="minorHAnsi"/>
      <w:sz w:val="22"/>
      <w:szCs w:val="22"/>
    </w:rPr>
  </w:style>
  <w:style w:type="paragraph" w:styleId="Heading1">
    <w:name w:val="heading 1"/>
    <w:aliases w:val="Section Heading"/>
    <w:basedOn w:val="Normal"/>
    <w:next w:val="Normal"/>
    <w:qFormat/>
    <w:rsid w:val="00520A43"/>
    <w:pPr>
      <w:keepNext/>
      <w:numPr>
        <w:numId w:val="1"/>
      </w:numPr>
      <w:shd w:val="clear" w:color="auto" w:fill="92D050"/>
      <w:outlineLvl w:val="0"/>
    </w:pPr>
    <w:rPr>
      <w:b/>
      <w:kern w:val="28"/>
      <w:sz w:val="48"/>
    </w:rPr>
  </w:style>
  <w:style w:type="paragraph" w:styleId="Heading2">
    <w:name w:val="heading 2"/>
    <w:basedOn w:val="Normal"/>
    <w:next w:val="Normal"/>
    <w:qFormat/>
    <w:rsid w:val="00807119"/>
    <w:pPr>
      <w:keepNext/>
      <w:numPr>
        <w:ilvl w:val="1"/>
        <w:numId w:val="2"/>
      </w:numPr>
      <w:ind w:left="576"/>
      <w:outlineLvl w:val="1"/>
    </w:pPr>
    <w:rPr>
      <w:b/>
      <w:sz w:val="24"/>
    </w:rPr>
  </w:style>
  <w:style w:type="paragraph" w:styleId="Heading3">
    <w:name w:val="heading 3"/>
    <w:basedOn w:val="Normal"/>
    <w:next w:val="Normal"/>
    <w:qFormat/>
    <w:rsid w:val="00751F17"/>
    <w:pPr>
      <w:keepNext/>
      <w:numPr>
        <w:ilvl w:val="2"/>
        <w:numId w:val="1"/>
      </w:numPr>
      <w:outlineLvl w:val="2"/>
    </w:pPr>
    <w:rPr>
      <w:b/>
      <w:sz w:val="24"/>
    </w:rPr>
  </w:style>
  <w:style w:type="paragraph" w:styleId="Heading4">
    <w:name w:val="heading 4"/>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9A4863"/>
    <w:pPr>
      <w:tabs>
        <w:tab w:val="left" w:pos="720"/>
        <w:tab w:val="right" w:leader="dot" w:pos="8630"/>
      </w:tabs>
      <w:spacing w:before="60" w:after="60"/>
    </w:pPr>
    <w:rPr>
      <w:b/>
      <w:noProof/>
      <w:sz w:val="24"/>
      <w:lang w:val="en-AU"/>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rsid w:val="00751F17"/>
    <w:pPr>
      <w:tabs>
        <w:tab w:val="center" w:pos="4320"/>
        <w:tab w:val="right" w:pos="8640"/>
      </w:tabs>
    </w:pPr>
  </w:style>
  <w:style w:type="paragraph" w:styleId="Footer">
    <w:name w:val="footer"/>
    <w:basedOn w:val="Normal"/>
    <w:link w:val="FooterChar"/>
    <w:uiPriority w:val="99"/>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link w:val="CaptionChar"/>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 w:type="character" w:customStyle="1" w:styleId="CaptionChar">
    <w:name w:val="Caption Char"/>
    <w:basedOn w:val="DefaultParagraphFont"/>
    <w:link w:val="Caption"/>
    <w:rsid w:val="00CC2C99"/>
    <w:rPr>
      <w:rFonts w:asciiTheme="minorHAnsi" w:hAnsiTheme="minorHAnsi"/>
      <w:b/>
      <w:bCs/>
      <w:color w:val="4F81BD" w:themeColor="accent1"/>
      <w:sz w:val="18"/>
      <w:szCs w:val="18"/>
    </w:rPr>
  </w:style>
  <w:style w:type="paragraph" w:customStyle="1" w:styleId="Title3">
    <w:name w:val="Title3"/>
    <w:basedOn w:val="Heading3"/>
    <w:autoRedefine/>
    <w:rsid w:val="00CC2C99"/>
    <w:pPr>
      <w:numPr>
        <w:numId w:val="4"/>
      </w:numPr>
      <w:spacing w:before="120" w:after="60"/>
      <w:jc w:val="both"/>
    </w:pPr>
    <w:rPr>
      <w:rFonts w:ascii="Times New Roman" w:hAnsi="Times New Roman" w:cs="Arial"/>
      <w:bCs/>
      <w:i/>
      <w:iCs/>
      <w:szCs w:val="24"/>
    </w:rPr>
  </w:style>
  <w:style w:type="character" w:customStyle="1" w:styleId="FooterChar">
    <w:name w:val="Footer Char"/>
    <w:basedOn w:val="DefaultParagraphFont"/>
    <w:link w:val="Footer"/>
    <w:uiPriority w:val="99"/>
    <w:rsid w:val="00045176"/>
    <w:rPr>
      <w:rFonts w:asciiTheme="minorHAnsi" w:hAnsiTheme="minorHAns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3210"/>
    <w:rPr>
      <w:rFonts w:asciiTheme="minorHAnsi" w:hAnsiTheme="minorHAnsi"/>
      <w:sz w:val="22"/>
      <w:szCs w:val="22"/>
    </w:rPr>
  </w:style>
  <w:style w:type="paragraph" w:styleId="Heading1">
    <w:name w:val="heading 1"/>
    <w:aliases w:val="Section Heading"/>
    <w:basedOn w:val="Normal"/>
    <w:next w:val="Normal"/>
    <w:qFormat/>
    <w:rsid w:val="00520A43"/>
    <w:pPr>
      <w:keepNext/>
      <w:numPr>
        <w:numId w:val="1"/>
      </w:numPr>
      <w:shd w:val="clear" w:color="auto" w:fill="92D050"/>
      <w:outlineLvl w:val="0"/>
    </w:pPr>
    <w:rPr>
      <w:b/>
      <w:kern w:val="28"/>
      <w:sz w:val="48"/>
    </w:rPr>
  </w:style>
  <w:style w:type="paragraph" w:styleId="Heading2">
    <w:name w:val="heading 2"/>
    <w:basedOn w:val="Normal"/>
    <w:next w:val="Normal"/>
    <w:qFormat/>
    <w:rsid w:val="00807119"/>
    <w:pPr>
      <w:keepNext/>
      <w:numPr>
        <w:ilvl w:val="1"/>
        <w:numId w:val="2"/>
      </w:numPr>
      <w:ind w:left="576"/>
      <w:outlineLvl w:val="1"/>
    </w:pPr>
    <w:rPr>
      <w:b/>
      <w:sz w:val="24"/>
    </w:rPr>
  </w:style>
  <w:style w:type="paragraph" w:styleId="Heading3">
    <w:name w:val="heading 3"/>
    <w:basedOn w:val="Normal"/>
    <w:next w:val="Normal"/>
    <w:qFormat/>
    <w:rsid w:val="00751F17"/>
    <w:pPr>
      <w:keepNext/>
      <w:numPr>
        <w:ilvl w:val="2"/>
        <w:numId w:val="1"/>
      </w:numPr>
      <w:outlineLvl w:val="2"/>
    </w:pPr>
    <w:rPr>
      <w:b/>
      <w:sz w:val="24"/>
    </w:rPr>
  </w:style>
  <w:style w:type="paragraph" w:styleId="Heading4">
    <w:name w:val="heading 4"/>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9A4863"/>
    <w:pPr>
      <w:tabs>
        <w:tab w:val="left" w:pos="720"/>
        <w:tab w:val="right" w:leader="dot" w:pos="8630"/>
      </w:tabs>
      <w:spacing w:before="60" w:after="60"/>
    </w:pPr>
    <w:rPr>
      <w:b/>
      <w:noProof/>
      <w:sz w:val="24"/>
      <w:lang w:val="en-AU"/>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rsid w:val="00751F17"/>
    <w:pPr>
      <w:tabs>
        <w:tab w:val="center" w:pos="4320"/>
        <w:tab w:val="right" w:pos="8640"/>
      </w:tabs>
    </w:pPr>
  </w:style>
  <w:style w:type="paragraph" w:styleId="Footer">
    <w:name w:val="footer"/>
    <w:basedOn w:val="Normal"/>
    <w:link w:val="FooterChar"/>
    <w:uiPriority w:val="99"/>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link w:val="CaptionChar"/>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 w:type="character" w:customStyle="1" w:styleId="CaptionChar">
    <w:name w:val="Caption Char"/>
    <w:basedOn w:val="DefaultParagraphFont"/>
    <w:link w:val="Caption"/>
    <w:rsid w:val="00CC2C99"/>
    <w:rPr>
      <w:rFonts w:asciiTheme="minorHAnsi" w:hAnsiTheme="minorHAnsi"/>
      <w:b/>
      <w:bCs/>
      <w:color w:val="4F81BD" w:themeColor="accent1"/>
      <w:sz w:val="18"/>
      <w:szCs w:val="18"/>
    </w:rPr>
  </w:style>
  <w:style w:type="paragraph" w:customStyle="1" w:styleId="Title3">
    <w:name w:val="Title3"/>
    <w:basedOn w:val="Heading3"/>
    <w:autoRedefine/>
    <w:rsid w:val="00CC2C99"/>
    <w:pPr>
      <w:numPr>
        <w:numId w:val="4"/>
      </w:numPr>
      <w:spacing w:before="120" w:after="60"/>
      <w:jc w:val="both"/>
    </w:pPr>
    <w:rPr>
      <w:rFonts w:ascii="Times New Roman" w:hAnsi="Times New Roman" w:cs="Arial"/>
      <w:bCs/>
      <w:i/>
      <w:iCs/>
      <w:szCs w:val="24"/>
    </w:rPr>
  </w:style>
  <w:style w:type="character" w:customStyle="1" w:styleId="FooterChar">
    <w:name w:val="Footer Char"/>
    <w:basedOn w:val="DefaultParagraphFont"/>
    <w:link w:val="Footer"/>
    <w:uiPriority w:val="99"/>
    <w:rsid w:val="00045176"/>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85514">
      <w:bodyDiv w:val="1"/>
      <w:marLeft w:val="0"/>
      <w:marRight w:val="0"/>
      <w:marTop w:val="0"/>
      <w:marBottom w:val="0"/>
      <w:divBdr>
        <w:top w:val="none" w:sz="0" w:space="0" w:color="auto"/>
        <w:left w:val="none" w:sz="0" w:space="0" w:color="auto"/>
        <w:bottom w:val="none" w:sz="0" w:space="0" w:color="auto"/>
        <w:right w:val="none" w:sz="0" w:space="0" w:color="auto"/>
      </w:divBdr>
    </w:div>
    <w:div w:id="405808948">
      <w:bodyDiv w:val="1"/>
      <w:marLeft w:val="0"/>
      <w:marRight w:val="0"/>
      <w:marTop w:val="0"/>
      <w:marBottom w:val="0"/>
      <w:divBdr>
        <w:top w:val="none" w:sz="0" w:space="0" w:color="auto"/>
        <w:left w:val="none" w:sz="0" w:space="0" w:color="auto"/>
        <w:bottom w:val="none" w:sz="0" w:space="0" w:color="auto"/>
        <w:right w:val="none" w:sz="0" w:space="0" w:color="auto"/>
      </w:divBdr>
    </w:div>
    <w:div w:id="427502874">
      <w:bodyDiv w:val="1"/>
      <w:marLeft w:val="0"/>
      <w:marRight w:val="0"/>
      <w:marTop w:val="0"/>
      <w:marBottom w:val="0"/>
      <w:divBdr>
        <w:top w:val="none" w:sz="0" w:space="0" w:color="auto"/>
        <w:left w:val="none" w:sz="0" w:space="0" w:color="auto"/>
        <w:bottom w:val="none" w:sz="0" w:space="0" w:color="auto"/>
        <w:right w:val="none" w:sz="0" w:space="0" w:color="auto"/>
      </w:divBdr>
    </w:div>
    <w:div w:id="432095737">
      <w:bodyDiv w:val="1"/>
      <w:marLeft w:val="0"/>
      <w:marRight w:val="0"/>
      <w:marTop w:val="0"/>
      <w:marBottom w:val="0"/>
      <w:divBdr>
        <w:top w:val="none" w:sz="0" w:space="0" w:color="auto"/>
        <w:left w:val="none" w:sz="0" w:space="0" w:color="auto"/>
        <w:bottom w:val="none" w:sz="0" w:space="0" w:color="auto"/>
        <w:right w:val="none" w:sz="0" w:space="0" w:color="auto"/>
      </w:divBdr>
    </w:div>
    <w:div w:id="475495213">
      <w:bodyDiv w:val="1"/>
      <w:marLeft w:val="0"/>
      <w:marRight w:val="0"/>
      <w:marTop w:val="0"/>
      <w:marBottom w:val="0"/>
      <w:divBdr>
        <w:top w:val="none" w:sz="0" w:space="0" w:color="auto"/>
        <w:left w:val="none" w:sz="0" w:space="0" w:color="auto"/>
        <w:bottom w:val="none" w:sz="0" w:space="0" w:color="auto"/>
        <w:right w:val="none" w:sz="0" w:space="0" w:color="auto"/>
      </w:divBdr>
    </w:div>
    <w:div w:id="507671391">
      <w:bodyDiv w:val="1"/>
      <w:marLeft w:val="0"/>
      <w:marRight w:val="0"/>
      <w:marTop w:val="0"/>
      <w:marBottom w:val="0"/>
      <w:divBdr>
        <w:top w:val="none" w:sz="0" w:space="0" w:color="auto"/>
        <w:left w:val="none" w:sz="0" w:space="0" w:color="auto"/>
        <w:bottom w:val="none" w:sz="0" w:space="0" w:color="auto"/>
        <w:right w:val="none" w:sz="0" w:space="0" w:color="auto"/>
      </w:divBdr>
    </w:div>
    <w:div w:id="562915724">
      <w:bodyDiv w:val="1"/>
      <w:marLeft w:val="0"/>
      <w:marRight w:val="0"/>
      <w:marTop w:val="0"/>
      <w:marBottom w:val="0"/>
      <w:divBdr>
        <w:top w:val="none" w:sz="0" w:space="0" w:color="auto"/>
        <w:left w:val="none" w:sz="0" w:space="0" w:color="auto"/>
        <w:bottom w:val="none" w:sz="0" w:space="0" w:color="auto"/>
        <w:right w:val="none" w:sz="0" w:space="0" w:color="auto"/>
      </w:divBdr>
    </w:div>
    <w:div w:id="639651980">
      <w:bodyDiv w:val="1"/>
      <w:marLeft w:val="0"/>
      <w:marRight w:val="0"/>
      <w:marTop w:val="0"/>
      <w:marBottom w:val="0"/>
      <w:divBdr>
        <w:top w:val="none" w:sz="0" w:space="0" w:color="auto"/>
        <w:left w:val="none" w:sz="0" w:space="0" w:color="auto"/>
        <w:bottom w:val="none" w:sz="0" w:space="0" w:color="auto"/>
        <w:right w:val="none" w:sz="0" w:space="0" w:color="auto"/>
      </w:divBdr>
    </w:div>
    <w:div w:id="761804294">
      <w:bodyDiv w:val="1"/>
      <w:marLeft w:val="0"/>
      <w:marRight w:val="0"/>
      <w:marTop w:val="0"/>
      <w:marBottom w:val="0"/>
      <w:divBdr>
        <w:top w:val="none" w:sz="0" w:space="0" w:color="auto"/>
        <w:left w:val="none" w:sz="0" w:space="0" w:color="auto"/>
        <w:bottom w:val="none" w:sz="0" w:space="0" w:color="auto"/>
        <w:right w:val="none" w:sz="0" w:space="0" w:color="auto"/>
      </w:divBdr>
    </w:div>
    <w:div w:id="794762047">
      <w:bodyDiv w:val="1"/>
      <w:marLeft w:val="0"/>
      <w:marRight w:val="0"/>
      <w:marTop w:val="0"/>
      <w:marBottom w:val="0"/>
      <w:divBdr>
        <w:top w:val="none" w:sz="0" w:space="0" w:color="auto"/>
        <w:left w:val="none" w:sz="0" w:space="0" w:color="auto"/>
        <w:bottom w:val="none" w:sz="0" w:space="0" w:color="auto"/>
        <w:right w:val="none" w:sz="0" w:space="0" w:color="auto"/>
      </w:divBdr>
    </w:div>
    <w:div w:id="827592181">
      <w:bodyDiv w:val="1"/>
      <w:marLeft w:val="0"/>
      <w:marRight w:val="0"/>
      <w:marTop w:val="0"/>
      <w:marBottom w:val="0"/>
      <w:divBdr>
        <w:top w:val="none" w:sz="0" w:space="0" w:color="auto"/>
        <w:left w:val="none" w:sz="0" w:space="0" w:color="auto"/>
        <w:bottom w:val="none" w:sz="0" w:space="0" w:color="auto"/>
        <w:right w:val="none" w:sz="0" w:space="0" w:color="auto"/>
      </w:divBdr>
    </w:div>
    <w:div w:id="828204990">
      <w:bodyDiv w:val="1"/>
      <w:marLeft w:val="0"/>
      <w:marRight w:val="0"/>
      <w:marTop w:val="0"/>
      <w:marBottom w:val="0"/>
      <w:divBdr>
        <w:top w:val="none" w:sz="0" w:space="0" w:color="auto"/>
        <w:left w:val="none" w:sz="0" w:space="0" w:color="auto"/>
        <w:bottom w:val="none" w:sz="0" w:space="0" w:color="auto"/>
        <w:right w:val="none" w:sz="0" w:space="0" w:color="auto"/>
      </w:divBdr>
    </w:div>
    <w:div w:id="865211493">
      <w:bodyDiv w:val="1"/>
      <w:marLeft w:val="0"/>
      <w:marRight w:val="0"/>
      <w:marTop w:val="0"/>
      <w:marBottom w:val="0"/>
      <w:divBdr>
        <w:top w:val="none" w:sz="0" w:space="0" w:color="auto"/>
        <w:left w:val="none" w:sz="0" w:space="0" w:color="auto"/>
        <w:bottom w:val="none" w:sz="0" w:space="0" w:color="auto"/>
        <w:right w:val="none" w:sz="0" w:space="0" w:color="auto"/>
      </w:divBdr>
    </w:div>
    <w:div w:id="953251231">
      <w:bodyDiv w:val="1"/>
      <w:marLeft w:val="0"/>
      <w:marRight w:val="0"/>
      <w:marTop w:val="0"/>
      <w:marBottom w:val="0"/>
      <w:divBdr>
        <w:top w:val="none" w:sz="0" w:space="0" w:color="auto"/>
        <w:left w:val="none" w:sz="0" w:space="0" w:color="auto"/>
        <w:bottom w:val="none" w:sz="0" w:space="0" w:color="auto"/>
        <w:right w:val="none" w:sz="0" w:space="0" w:color="auto"/>
      </w:divBdr>
    </w:div>
    <w:div w:id="956178547">
      <w:bodyDiv w:val="1"/>
      <w:marLeft w:val="0"/>
      <w:marRight w:val="0"/>
      <w:marTop w:val="0"/>
      <w:marBottom w:val="0"/>
      <w:divBdr>
        <w:top w:val="none" w:sz="0" w:space="0" w:color="auto"/>
        <w:left w:val="none" w:sz="0" w:space="0" w:color="auto"/>
        <w:bottom w:val="none" w:sz="0" w:space="0" w:color="auto"/>
        <w:right w:val="none" w:sz="0" w:space="0" w:color="auto"/>
      </w:divBdr>
    </w:div>
    <w:div w:id="1069964806">
      <w:bodyDiv w:val="1"/>
      <w:marLeft w:val="0"/>
      <w:marRight w:val="0"/>
      <w:marTop w:val="0"/>
      <w:marBottom w:val="0"/>
      <w:divBdr>
        <w:top w:val="none" w:sz="0" w:space="0" w:color="auto"/>
        <w:left w:val="none" w:sz="0" w:space="0" w:color="auto"/>
        <w:bottom w:val="none" w:sz="0" w:space="0" w:color="auto"/>
        <w:right w:val="none" w:sz="0" w:space="0" w:color="auto"/>
      </w:divBdr>
    </w:div>
    <w:div w:id="1212888106">
      <w:bodyDiv w:val="1"/>
      <w:marLeft w:val="0"/>
      <w:marRight w:val="0"/>
      <w:marTop w:val="0"/>
      <w:marBottom w:val="0"/>
      <w:divBdr>
        <w:top w:val="none" w:sz="0" w:space="0" w:color="auto"/>
        <w:left w:val="none" w:sz="0" w:space="0" w:color="auto"/>
        <w:bottom w:val="none" w:sz="0" w:space="0" w:color="auto"/>
        <w:right w:val="none" w:sz="0" w:space="0" w:color="auto"/>
      </w:divBdr>
    </w:div>
    <w:div w:id="1240408301">
      <w:bodyDiv w:val="1"/>
      <w:marLeft w:val="0"/>
      <w:marRight w:val="0"/>
      <w:marTop w:val="0"/>
      <w:marBottom w:val="0"/>
      <w:divBdr>
        <w:top w:val="none" w:sz="0" w:space="0" w:color="auto"/>
        <w:left w:val="none" w:sz="0" w:space="0" w:color="auto"/>
        <w:bottom w:val="none" w:sz="0" w:space="0" w:color="auto"/>
        <w:right w:val="none" w:sz="0" w:space="0" w:color="auto"/>
      </w:divBdr>
    </w:div>
    <w:div w:id="1389912334">
      <w:bodyDiv w:val="1"/>
      <w:marLeft w:val="0"/>
      <w:marRight w:val="0"/>
      <w:marTop w:val="0"/>
      <w:marBottom w:val="0"/>
      <w:divBdr>
        <w:top w:val="none" w:sz="0" w:space="0" w:color="auto"/>
        <w:left w:val="none" w:sz="0" w:space="0" w:color="auto"/>
        <w:bottom w:val="none" w:sz="0" w:space="0" w:color="auto"/>
        <w:right w:val="none" w:sz="0" w:space="0" w:color="auto"/>
      </w:divBdr>
    </w:div>
    <w:div w:id="1398701090">
      <w:bodyDiv w:val="1"/>
      <w:marLeft w:val="0"/>
      <w:marRight w:val="0"/>
      <w:marTop w:val="0"/>
      <w:marBottom w:val="0"/>
      <w:divBdr>
        <w:top w:val="none" w:sz="0" w:space="0" w:color="auto"/>
        <w:left w:val="none" w:sz="0" w:space="0" w:color="auto"/>
        <w:bottom w:val="none" w:sz="0" w:space="0" w:color="auto"/>
        <w:right w:val="none" w:sz="0" w:space="0" w:color="auto"/>
      </w:divBdr>
    </w:div>
    <w:div w:id="1441685758">
      <w:bodyDiv w:val="1"/>
      <w:marLeft w:val="0"/>
      <w:marRight w:val="0"/>
      <w:marTop w:val="0"/>
      <w:marBottom w:val="0"/>
      <w:divBdr>
        <w:top w:val="none" w:sz="0" w:space="0" w:color="auto"/>
        <w:left w:val="none" w:sz="0" w:space="0" w:color="auto"/>
        <w:bottom w:val="none" w:sz="0" w:space="0" w:color="auto"/>
        <w:right w:val="none" w:sz="0" w:space="0" w:color="auto"/>
      </w:divBdr>
    </w:div>
    <w:div w:id="1444836549">
      <w:bodyDiv w:val="1"/>
      <w:marLeft w:val="0"/>
      <w:marRight w:val="0"/>
      <w:marTop w:val="0"/>
      <w:marBottom w:val="0"/>
      <w:divBdr>
        <w:top w:val="none" w:sz="0" w:space="0" w:color="auto"/>
        <w:left w:val="none" w:sz="0" w:space="0" w:color="auto"/>
        <w:bottom w:val="none" w:sz="0" w:space="0" w:color="auto"/>
        <w:right w:val="none" w:sz="0" w:space="0" w:color="auto"/>
      </w:divBdr>
    </w:div>
    <w:div w:id="1459179446">
      <w:bodyDiv w:val="1"/>
      <w:marLeft w:val="0"/>
      <w:marRight w:val="0"/>
      <w:marTop w:val="0"/>
      <w:marBottom w:val="0"/>
      <w:divBdr>
        <w:top w:val="none" w:sz="0" w:space="0" w:color="auto"/>
        <w:left w:val="none" w:sz="0" w:space="0" w:color="auto"/>
        <w:bottom w:val="none" w:sz="0" w:space="0" w:color="auto"/>
        <w:right w:val="none" w:sz="0" w:space="0" w:color="auto"/>
      </w:divBdr>
    </w:div>
    <w:div w:id="1474759537">
      <w:bodyDiv w:val="1"/>
      <w:marLeft w:val="0"/>
      <w:marRight w:val="0"/>
      <w:marTop w:val="0"/>
      <w:marBottom w:val="0"/>
      <w:divBdr>
        <w:top w:val="none" w:sz="0" w:space="0" w:color="auto"/>
        <w:left w:val="none" w:sz="0" w:space="0" w:color="auto"/>
        <w:bottom w:val="none" w:sz="0" w:space="0" w:color="auto"/>
        <w:right w:val="none" w:sz="0" w:space="0" w:color="auto"/>
      </w:divBdr>
    </w:div>
    <w:div w:id="1526215114">
      <w:bodyDiv w:val="1"/>
      <w:marLeft w:val="0"/>
      <w:marRight w:val="0"/>
      <w:marTop w:val="0"/>
      <w:marBottom w:val="0"/>
      <w:divBdr>
        <w:top w:val="none" w:sz="0" w:space="0" w:color="auto"/>
        <w:left w:val="none" w:sz="0" w:space="0" w:color="auto"/>
        <w:bottom w:val="none" w:sz="0" w:space="0" w:color="auto"/>
        <w:right w:val="none" w:sz="0" w:space="0" w:color="auto"/>
      </w:divBdr>
    </w:div>
    <w:div w:id="1549680370">
      <w:bodyDiv w:val="1"/>
      <w:marLeft w:val="0"/>
      <w:marRight w:val="0"/>
      <w:marTop w:val="0"/>
      <w:marBottom w:val="0"/>
      <w:divBdr>
        <w:top w:val="none" w:sz="0" w:space="0" w:color="auto"/>
        <w:left w:val="none" w:sz="0" w:space="0" w:color="auto"/>
        <w:bottom w:val="none" w:sz="0" w:space="0" w:color="auto"/>
        <w:right w:val="none" w:sz="0" w:space="0" w:color="auto"/>
      </w:divBdr>
    </w:div>
    <w:div w:id="1552375809">
      <w:bodyDiv w:val="1"/>
      <w:marLeft w:val="0"/>
      <w:marRight w:val="0"/>
      <w:marTop w:val="0"/>
      <w:marBottom w:val="0"/>
      <w:divBdr>
        <w:top w:val="none" w:sz="0" w:space="0" w:color="auto"/>
        <w:left w:val="none" w:sz="0" w:space="0" w:color="auto"/>
        <w:bottom w:val="none" w:sz="0" w:space="0" w:color="auto"/>
        <w:right w:val="none" w:sz="0" w:space="0" w:color="auto"/>
      </w:divBdr>
    </w:div>
    <w:div w:id="1582175785">
      <w:bodyDiv w:val="1"/>
      <w:marLeft w:val="0"/>
      <w:marRight w:val="0"/>
      <w:marTop w:val="0"/>
      <w:marBottom w:val="0"/>
      <w:divBdr>
        <w:top w:val="none" w:sz="0" w:space="0" w:color="auto"/>
        <w:left w:val="none" w:sz="0" w:space="0" w:color="auto"/>
        <w:bottom w:val="none" w:sz="0" w:space="0" w:color="auto"/>
        <w:right w:val="none" w:sz="0" w:space="0" w:color="auto"/>
      </w:divBdr>
    </w:div>
    <w:div w:id="1601330326">
      <w:bodyDiv w:val="1"/>
      <w:marLeft w:val="0"/>
      <w:marRight w:val="0"/>
      <w:marTop w:val="0"/>
      <w:marBottom w:val="0"/>
      <w:divBdr>
        <w:top w:val="none" w:sz="0" w:space="0" w:color="auto"/>
        <w:left w:val="none" w:sz="0" w:space="0" w:color="auto"/>
        <w:bottom w:val="none" w:sz="0" w:space="0" w:color="auto"/>
        <w:right w:val="none" w:sz="0" w:space="0" w:color="auto"/>
      </w:divBdr>
    </w:div>
    <w:div w:id="1780181713">
      <w:bodyDiv w:val="1"/>
      <w:marLeft w:val="0"/>
      <w:marRight w:val="0"/>
      <w:marTop w:val="0"/>
      <w:marBottom w:val="0"/>
      <w:divBdr>
        <w:top w:val="none" w:sz="0" w:space="0" w:color="auto"/>
        <w:left w:val="none" w:sz="0" w:space="0" w:color="auto"/>
        <w:bottom w:val="none" w:sz="0" w:space="0" w:color="auto"/>
        <w:right w:val="none" w:sz="0" w:space="0" w:color="auto"/>
      </w:divBdr>
    </w:div>
    <w:div w:id="1803384226">
      <w:bodyDiv w:val="1"/>
      <w:marLeft w:val="0"/>
      <w:marRight w:val="0"/>
      <w:marTop w:val="0"/>
      <w:marBottom w:val="0"/>
      <w:divBdr>
        <w:top w:val="none" w:sz="0" w:space="0" w:color="auto"/>
        <w:left w:val="none" w:sz="0" w:space="0" w:color="auto"/>
        <w:bottom w:val="none" w:sz="0" w:space="0" w:color="auto"/>
        <w:right w:val="none" w:sz="0" w:space="0" w:color="auto"/>
      </w:divBdr>
    </w:div>
    <w:div w:id="1916434494">
      <w:bodyDiv w:val="1"/>
      <w:marLeft w:val="0"/>
      <w:marRight w:val="0"/>
      <w:marTop w:val="0"/>
      <w:marBottom w:val="0"/>
      <w:divBdr>
        <w:top w:val="none" w:sz="0" w:space="0" w:color="auto"/>
        <w:left w:val="none" w:sz="0" w:space="0" w:color="auto"/>
        <w:bottom w:val="none" w:sz="0" w:space="0" w:color="auto"/>
        <w:right w:val="none" w:sz="0" w:space="0" w:color="auto"/>
      </w:divBdr>
    </w:div>
    <w:div w:id="1988632360">
      <w:bodyDiv w:val="1"/>
      <w:marLeft w:val="0"/>
      <w:marRight w:val="0"/>
      <w:marTop w:val="0"/>
      <w:marBottom w:val="0"/>
      <w:divBdr>
        <w:top w:val="none" w:sz="0" w:space="0" w:color="auto"/>
        <w:left w:val="none" w:sz="0" w:space="0" w:color="auto"/>
        <w:bottom w:val="none" w:sz="0" w:space="0" w:color="auto"/>
        <w:right w:val="none" w:sz="0" w:space="0" w:color="auto"/>
      </w:divBdr>
    </w:div>
    <w:div w:id="2040010386">
      <w:bodyDiv w:val="1"/>
      <w:marLeft w:val="0"/>
      <w:marRight w:val="0"/>
      <w:marTop w:val="0"/>
      <w:marBottom w:val="0"/>
      <w:divBdr>
        <w:top w:val="none" w:sz="0" w:space="0" w:color="auto"/>
        <w:left w:val="none" w:sz="0" w:space="0" w:color="auto"/>
        <w:bottom w:val="none" w:sz="0" w:space="0" w:color="auto"/>
        <w:right w:val="none" w:sz="0" w:space="0" w:color="auto"/>
      </w:divBdr>
    </w:div>
    <w:div w:id="207331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EADCF96A2C9541A2C60F54761E2B52" ma:contentTypeVersion="1" ma:contentTypeDescription="Create a new document." ma:contentTypeScope="" ma:versionID="993a358496a256671d83c1f75228f7e9">
  <xsd:schema xmlns:xsd="http://www.w3.org/2001/XMLSchema" xmlns:p="http://schemas.microsoft.com/office/2006/metadata/properties" xmlns:ns2="bdbfe654-1917-4bbc-a02e-9c65181bff08" targetNamespace="http://schemas.microsoft.com/office/2006/metadata/properties" ma:root="true" ma:fieldsID="7a734c2363fd5b94597fd8ae06a4507f" ns2:_="">
    <xsd:import namespace="bdbfe654-1917-4bbc-a02e-9c65181bff08"/>
    <xsd:element name="properties">
      <xsd:complexType>
        <xsd:sequence>
          <xsd:element name="documentManagement">
            <xsd:complexType>
              <xsd:all>
                <xsd:element ref="ns2:Document_x0020_Class" minOccurs="0"/>
              </xsd:all>
            </xsd:complexType>
          </xsd:element>
        </xsd:sequence>
      </xsd:complexType>
    </xsd:element>
  </xsd:schema>
  <xsd:schema xmlns:xsd="http://www.w3.org/2001/XMLSchema" xmlns:dms="http://schemas.microsoft.com/office/2006/documentManagement/types" targetNamespace="bdbfe654-1917-4bbc-a02e-9c65181bff08" elementFormDefault="qualified">
    <xsd:import namespace="http://schemas.microsoft.com/office/2006/documentManagement/types"/>
    <xsd:element name="Document_x0020_Class" ma:index="8" nillable="true" ma:displayName="Document Class" ma:format="Dropdown" ma:internalName="Document_x0020_Class">
      <xsd:simpleType>
        <xsd:restriction base="dms:Choice">
          <xsd:enumeration value="Acceptance"/>
          <xsd:enumeration value="Agreement (User or Subcontractor)"/>
          <xsd:enumeration value="BSW Commitment Form"/>
          <xsd:enumeration value="Change Order"/>
          <xsd:enumeration value="Contingency Release Request"/>
          <xsd:enumeration value="Custom Software Deliverable"/>
          <xsd:enumeration value="Dashboard"/>
          <xsd:enumeration value="Invoice - to User"/>
          <xsd:enumeration value="Invoice from Vendor"/>
          <xsd:enumeration value="Invoice Request"/>
          <xsd:enumeration value="Meeting Minutes"/>
          <xsd:enumeration value="Project Assessment Workbook"/>
          <xsd:enumeration value="Project Execution Plan"/>
          <xsd:enumeration value="Project Log"/>
          <xsd:enumeration value="Project Plan or Schedule"/>
          <xsd:enumeration value="Proposal for Services"/>
          <xsd:enumeration value="Purchase Order"/>
          <xsd:enumeration value="Report (Contractual)"/>
          <xsd:enumeration value="Report (Non-Contractual)"/>
          <xsd:enumeration value="Requirements - Business and Technical"/>
          <xsd:enumeration value="Revenue Recognition Request"/>
          <xsd:enumeration value="Statement of Work"/>
          <xsd:enumeration value="System and Functional Specification"/>
          <xsd:enumeration value="Testing Plan, Specs and Results"/>
          <xsd:enumeration value="User Supplied Project Inform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ocument_x0020_Class xmlns="bdbfe654-1917-4bbc-a02e-9c65181bff0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0993D-1AEE-445D-9657-68D596C5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bfe654-1917-4bbc-a02e-9c65181bff0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1238D4A-CA26-4612-A868-BC6B015B6859}">
  <ds:schemaRefs>
    <ds:schemaRef ds:uri="http://schemas.microsoft.com/sharepoint/v3/contenttype/forms"/>
  </ds:schemaRefs>
</ds:datastoreItem>
</file>

<file path=customXml/itemProps3.xml><?xml version="1.0" encoding="utf-8"?>
<ds:datastoreItem xmlns:ds="http://schemas.openxmlformats.org/officeDocument/2006/customXml" ds:itemID="{E54E17BF-F478-46B1-9990-137CD3F379E8}">
  <ds:schemaRefs>
    <ds:schemaRef ds:uri="http://schemas.microsoft.com/office/2006/metadata/properties"/>
    <ds:schemaRef ds:uri="bdbfe654-1917-4bbc-a02e-9c65181bff08"/>
  </ds:schemaRefs>
</ds:datastoreItem>
</file>

<file path=customXml/itemProps4.xml><?xml version="1.0" encoding="utf-8"?>
<ds:datastoreItem xmlns:ds="http://schemas.openxmlformats.org/officeDocument/2006/customXml" ds:itemID="{B725838D-B5A6-440E-B64E-86A46E496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2228</Words>
  <Characters>12702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1</vt:lpstr>
    </vt:vector>
  </TitlesOfParts>
  <Company>Bentley Systems</Company>
  <LinksUpToDate>false</LinksUpToDate>
  <CharactersWithSpaces>14901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Richard Ellis</dc:creator>
  <cp:lastModifiedBy>Joe Mendoza</cp:lastModifiedBy>
  <cp:revision>7</cp:revision>
  <cp:lastPrinted>2013-10-04T13:44:00Z</cp:lastPrinted>
  <dcterms:created xsi:type="dcterms:W3CDTF">2013-10-04T13:37:00Z</dcterms:created>
  <dcterms:modified xsi:type="dcterms:W3CDTF">2014-01-29T14:58:00Z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Display on Home Page">
    <vt:lpwstr>1</vt:lpwstr>
  </property>
  <property fmtid="{D5CDD505-2E9C-101B-9397-08002B2CF9AE}" pid="5" name="Status">
    <vt:lpwstr/>
  </property>
  <property fmtid="{D5CDD505-2E9C-101B-9397-08002B2CF9AE}" pid="6" name="Subject">
    <vt:lpwstr/>
  </property>
  <property fmtid="{D5CDD505-2E9C-101B-9397-08002B2CF9AE}" pid="7" name="Keywords">
    <vt:lpwstr/>
  </property>
  <property fmtid="{D5CDD505-2E9C-101B-9397-08002B2CF9AE}" pid="8" name="_Author">
    <vt:lpwstr>Jen Morton</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ntentType">
    <vt:lpwstr>Document</vt:lpwstr>
  </property>
  <property fmtid="{D5CDD505-2E9C-101B-9397-08002B2CF9AE}" pid="15" name="ContentTypeId">
    <vt:lpwstr>0x0101007EEADCF96A2C9541A2C60F54761E2B52</vt:lpwstr>
  </property>
</Properties>
</file>