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B0" w:rsidRPr="009F4BB0" w:rsidRDefault="009F4BB0" w:rsidP="00AD5F59">
      <w:pPr>
        <w:ind w:left="720"/>
        <w:rPr>
          <w:b/>
        </w:rPr>
      </w:pPr>
      <w:r w:rsidRPr="009F4BB0">
        <w:rPr>
          <w:b/>
        </w:rPr>
        <w:t>Background</w:t>
      </w:r>
    </w:p>
    <w:p w:rsidR="001E3C96" w:rsidRDefault="001E3C96" w:rsidP="00AD5F59">
      <w:pPr>
        <w:ind w:left="720"/>
      </w:pPr>
      <w:r>
        <w:t>SAP road, verge (footpath), median (K&amp;C and infill) and kerb and channel assets will be initially created based on data held in the Brisbane Road Asset Management System (BRAMS).</w:t>
      </w:r>
    </w:p>
    <w:p w:rsidR="001E3C96" w:rsidRDefault="00616ABB" w:rsidP="00AD5F59">
      <w:pPr>
        <w:ind w:left="720"/>
      </w:pPr>
      <w:r>
        <w:t>The ‘Road’ equipment in SAP will be an entire street from start to end regardless of how many suburbs it crosses and be based on the BRAMS RLINK network.</w:t>
      </w:r>
    </w:p>
    <w:p w:rsidR="00616ABB" w:rsidRDefault="00616ABB" w:rsidP="00AD5F59">
      <w:pPr>
        <w:ind w:left="720"/>
      </w:pPr>
      <w:r>
        <w:t>‘Median’ equipment in SAP is similar to ‘Road’</w:t>
      </w:r>
    </w:p>
    <w:p w:rsidR="00616ABB" w:rsidRDefault="00616ABB" w:rsidP="00AD5F59">
      <w:pPr>
        <w:ind w:left="720"/>
      </w:pPr>
      <w:r>
        <w:t xml:space="preserve">‘Footpath’ equipment in SAP is similar to ‘Road’ except related to the VLINK network and for each street two footpath </w:t>
      </w:r>
      <w:r w:rsidR="009F4BB0">
        <w:t>equipment’s</w:t>
      </w:r>
      <w:r>
        <w:t xml:space="preserve"> will be created, one for the odd side and one for the even side.</w:t>
      </w:r>
      <w:r w:rsidR="00B4691F">
        <w:t xml:space="preserve">  Standard terminology for footpath in BRAMS is </w:t>
      </w:r>
      <w:proofErr w:type="gramStart"/>
      <w:r w:rsidR="00B4691F">
        <w:t>verge,</w:t>
      </w:r>
      <w:proofErr w:type="gramEnd"/>
      <w:r w:rsidR="00B4691F">
        <w:t xml:space="preserve"> these terms may be used interchangeably in this document.</w:t>
      </w:r>
    </w:p>
    <w:p w:rsidR="001202CF" w:rsidRDefault="001202CF" w:rsidP="00AD5F59">
      <w:pPr>
        <w:ind w:left="720"/>
      </w:pPr>
      <w:r>
        <w:t>‘Kerb and channel’ equipment the same as Footpath except based on the KLINK net</w:t>
      </w:r>
      <w:r w:rsidR="009F4BB0">
        <w:t>w</w:t>
      </w:r>
      <w:r>
        <w:t>ork.</w:t>
      </w:r>
    </w:p>
    <w:p w:rsidR="001202CF" w:rsidRDefault="009F4BB0" w:rsidP="00AD5F59">
      <w:pPr>
        <w:ind w:left="720"/>
      </w:pPr>
      <w:r>
        <w:t>A</w:t>
      </w:r>
      <w:r w:rsidR="002573CE">
        <w:t xml:space="preserve">ttributes for the SAP equipment will be managed as </w:t>
      </w:r>
      <w:r>
        <w:t>linear referenced</w:t>
      </w:r>
      <w:r w:rsidR="002573CE">
        <w:t xml:space="preserve"> characteristics.</w:t>
      </w:r>
    </w:p>
    <w:p w:rsidR="001202CF" w:rsidRDefault="001202CF" w:rsidP="00AD5F59">
      <w:pPr>
        <w:ind w:left="720"/>
      </w:pPr>
    </w:p>
    <w:p w:rsidR="001202CF" w:rsidRDefault="001202CF" w:rsidP="00AD5F59">
      <w:pPr>
        <w:ind w:left="720"/>
      </w:pPr>
      <w:r>
        <w:t xml:space="preserve">Example SAP </w:t>
      </w:r>
      <w:r w:rsidR="009F4BB0">
        <w:t>hierarchies (indicative only)</w:t>
      </w:r>
    </w:p>
    <w:p w:rsidR="001202CF" w:rsidRDefault="002573CE" w:rsidP="009F4BB0">
      <w:pPr>
        <w:spacing w:line="240" w:lineRule="auto"/>
        <w:ind w:left="720"/>
      </w:pPr>
      <w:r>
        <w:t>BCC\……\INFRASTRUCTURE\ROADS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 xml:space="preserve">\GEROGE STREET </w:t>
      </w:r>
      <w:r w:rsidR="009F4BB0">
        <w:t>451265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 xml:space="preserve">\ANN STREET </w:t>
      </w:r>
      <w:r w:rsidR="009F4BB0">
        <w:t>875465</w:t>
      </w:r>
    </w:p>
    <w:p w:rsidR="00845345" w:rsidRDefault="00845345" w:rsidP="00845345">
      <w:pPr>
        <w:spacing w:line="240" w:lineRule="auto"/>
        <w:ind w:left="720"/>
      </w:pPr>
      <w:r>
        <w:t>BCC\……\INFRASTRUCTURE\MEDIAN</w:t>
      </w:r>
    </w:p>
    <w:p w:rsidR="00845345" w:rsidRDefault="00845345" w:rsidP="00845345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 231265</w:t>
      </w:r>
    </w:p>
    <w:p w:rsidR="00845345" w:rsidRDefault="00845345" w:rsidP="00845345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 565465</w:t>
      </w:r>
    </w:p>
    <w:p w:rsidR="002573CE" w:rsidRDefault="002573CE" w:rsidP="009F4BB0">
      <w:pPr>
        <w:spacing w:line="240" w:lineRule="auto"/>
        <w:ind w:left="720"/>
      </w:pPr>
      <w:r>
        <w:t>BCC\……\INFRASTRUCTURE\FOOTPATH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</w:t>
      </w:r>
      <w:r w:rsidR="009F4BB0">
        <w:t xml:space="preserve"> ODD</w:t>
      </w:r>
      <w:r>
        <w:t xml:space="preserve"> 545421</w:t>
      </w:r>
    </w:p>
    <w:p w:rsidR="009F4BB0" w:rsidRDefault="009F4BB0" w:rsidP="009F4BB0">
      <w:pPr>
        <w:spacing w:line="240" w:lineRule="auto"/>
        <w:ind w:left="2880" w:firstLine="720"/>
      </w:pPr>
      <w:r>
        <w:t>\GEROGE STREET EVEN 963541</w:t>
      </w:r>
    </w:p>
    <w:p w:rsidR="002573CE" w:rsidRDefault="002573CE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</w:t>
      </w:r>
      <w:r w:rsidR="009F4BB0">
        <w:t xml:space="preserve"> ODD</w:t>
      </w:r>
      <w:r>
        <w:t xml:space="preserve"> 9875421</w:t>
      </w:r>
    </w:p>
    <w:p w:rsidR="009F4BB0" w:rsidRDefault="009F4BB0" w:rsidP="009F4BB0">
      <w:pPr>
        <w:spacing w:line="240" w:lineRule="auto"/>
        <w:ind w:left="2880" w:firstLine="720"/>
      </w:pPr>
      <w:r>
        <w:t>\ANN STREET EVEN 7845121</w:t>
      </w:r>
    </w:p>
    <w:p w:rsidR="009F4BB0" w:rsidRDefault="009F4BB0" w:rsidP="009F4BB0">
      <w:pPr>
        <w:spacing w:line="240" w:lineRule="auto"/>
        <w:ind w:left="720"/>
      </w:pPr>
      <w:r>
        <w:t>BCC\……\INFRASTRUCTURE\KERB</w:t>
      </w:r>
    </w:p>
    <w:p w:rsidR="009F4BB0" w:rsidRDefault="009F4BB0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\GEROGE STREET ODD 753215</w:t>
      </w:r>
    </w:p>
    <w:p w:rsidR="009F4BB0" w:rsidRDefault="009F4BB0" w:rsidP="009F4BB0">
      <w:pPr>
        <w:spacing w:line="240" w:lineRule="auto"/>
        <w:ind w:left="2880" w:firstLine="720"/>
      </w:pPr>
      <w:r>
        <w:t>\GEROGE STREET EVEN 965874</w:t>
      </w:r>
    </w:p>
    <w:p w:rsidR="009F4BB0" w:rsidRDefault="009F4BB0" w:rsidP="009F4BB0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\ANN STREET ODD 123548</w:t>
      </w:r>
    </w:p>
    <w:p w:rsidR="009F4BB0" w:rsidRDefault="009F4BB0" w:rsidP="009F4BB0">
      <w:pPr>
        <w:spacing w:line="240" w:lineRule="auto"/>
        <w:ind w:left="2880" w:firstLine="720"/>
      </w:pPr>
      <w:r>
        <w:t>\ANN STREET EVEN 951547</w:t>
      </w:r>
    </w:p>
    <w:p w:rsidR="00361016" w:rsidRDefault="00361016" w:rsidP="008E0D4D">
      <w:pPr>
        <w:spacing w:line="240" w:lineRule="auto"/>
        <w:ind w:left="720"/>
        <w:rPr>
          <w:b/>
        </w:rPr>
      </w:pPr>
      <w:r w:rsidRPr="00361016">
        <w:rPr>
          <w:b/>
        </w:rPr>
        <w:lastRenderedPageBreak/>
        <w:t>Equipment Views</w:t>
      </w:r>
    </w:p>
    <w:p w:rsidR="001B3E89" w:rsidRPr="009F4BB0" w:rsidRDefault="001B3E89" w:rsidP="001B3E89">
      <w:pPr>
        <w:spacing w:line="240" w:lineRule="auto"/>
        <w:ind w:left="720"/>
      </w:pPr>
      <w:r w:rsidRPr="009F4BB0">
        <w:t>The</w:t>
      </w:r>
      <w:r>
        <w:t xml:space="preserve"> scope for this body of work is to create a number of database views (or materialised views) to support the extraction of BRAMS data to enable the initial SAP load for road, footpath, K&amp;C and median equipment’s.</w:t>
      </w:r>
    </w:p>
    <w:p w:rsidR="001B3E89" w:rsidRPr="00361016" w:rsidRDefault="001B3E89" w:rsidP="009F4BB0">
      <w:pPr>
        <w:spacing w:line="240" w:lineRule="auto"/>
        <w:ind w:left="720"/>
        <w:rPr>
          <w:b/>
        </w:rPr>
      </w:pPr>
    </w:p>
    <w:p w:rsidR="00361016" w:rsidRDefault="00361016" w:rsidP="00361016">
      <w:pPr>
        <w:ind w:left="720"/>
      </w:pPr>
      <w:proofErr w:type="gramStart"/>
      <w:r>
        <w:t>Road equipment view.</w:t>
      </w:r>
      <w:proofErr w:type="gramEnd"/>
    </w:p>
    <w:p w:rsidR="00AD5F59" w:rsidRPr="00946FED" w:rsidRDefault="00C64104" w:rsidP="00361016">
      <w:pPr>
        <w:ind w:left="720"/>
      </w:pPr>
      <w:proofErr w:type="gramStart"/>
      <w:ins w:id="0" w:author="Joe Mendoza" w:date="2014-03-18T13:32:00Z">
        <w:r w:rsidRPr="00067052">
          <w:rPr>
            <w:color w:val="FF0000"/>
          </w:rPr>
          <w:t>XBCC_EQUIP_RDCO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1" w:author="Joe Mendoza" w:date="2014-03-18T13:32:00Z">
        <w:r w:rsidR="00AD5F59" w:rsidDel="00C64104">
          <w:rPr>
            <w:color w:val="FF0000"/>
          </w:rPr>
          <w:delText xml:space="preserve">&lt;VIEW_NAME&gt;, </w:delText>
        </w:r>
      </w:del>
      <w:r w:rsidR="00361016">
        <w:t>view</w:t>
      </w:r>
      <w:r w:rsidR="00AD5F59" w:rsidRPr="00946FED">
        <w:t xml:space="preserve"> based on the road network</w:t>
      </w:r>
      <w:r w:rsidR="00946FED" w:rsidRPr="00946FED">
        <w:t>. An entry represents an entire street from start to end, inclusive of all suburbs that make up the street.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460"/>
        <w:gridCol w:w="1934"/>
        <w:gridCol w:w="3669"/>
      </w:tblGrid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Column Name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Type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Comment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</w:p>
        </w:tc>
      </w:tr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STREET_PRIMARY_ID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proofErr w:type="spellStart"/>
            <w:ins w:id="2" w:author="Joe Mendoza" w:date="2014-02-27T16:00:00Z">
              <w:r w:rsidRPr="00AF242A">
                <w:rPr>
                  <w:sz w:val="20"/>
                  <w:szCs w:val="20"/>
                </w:rPr>
                <w:t>v_nm_nlt_rdco_rdco_sdo_dt.ne_id</w:t>
              </w:r>
            </w:ins>
            <w:proofErr w:type="spellEnd"/>
          </w:p>
        </w:tc>
      </w:tr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STREET_CORRIDOR_ID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proofErr w:type="spellStart"/>
            <w:r w:rsidRPr="00AF242A">
              <w:rPr>
                <w:sz w:val="20"/>
                <w:szCs w:val="20"/>
              </w:rPr>
              <w:t>Coreland</w:t>
            </w:r>
            <w:proofErr w:type="spellEnd"/>
            <w:r w:rsidRPr="00AF242A">
              <w:rPr>
                <w:sz w:val="20"/>
                <w:szCs w:val="20"/>
              </w:rPr>
              <w:t xml:space="preserve"> Street corridor ID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4B5EC9">
            <w:pPr>
              <w:rPr>
                <w:ins w:id="3" w:author="Joe Mendoza" w:date="2014-02-27T16:00:00Z"/>
                <w:sz w:val="20"/>
                <w:szCs w:val="20"/>
              </w:rPr>
            </w:pPr>
          </w:p>
        </w:tc>
      </w:tr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STREET_NAME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Char(150)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 name for the road corridor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4B5EC9">
            <w:pPr>
              <w:rPr>
                <w:ins w:id="4" w:author="Joe Mendoza" w:date="2014-02-27T16:00:00Z"/>
                <w:sz w:val="20"/>
                <w:szCs w:val="20"/>
              </w:rPr>
            </w:pPr>
            <w:proofErr w:type="spellStart"/>
            <w:ins w:id="5" w:author="Joe Mendoza" w:date="2014-02-27T16:00:00Z">
              <w:r w:rsidRPr="00AF242A">
                <w:rPr>
                  <w:sz w:val="20"/>
                  <w:szCs w:val="20"/>
                </w:rPr>
                <w:t>v_nm_nlt_rdco_rdco_sdo_dt.street_name</w:t>
              </w:r>
              <w:proofErr w:type="spellEnd"/>
            </w:ins>
          </w:p>
        </w:tc>
      </w:tr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LENGTH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4B5EC9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Integer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8E0D4D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BRAMS spatial length of the road corridor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8E0D4D">
            <w:pPr>
              <w:rPr>
                <w:ins w:id="6" w:author="Joe Mendoza" w:date="2014-02-27T16:00:00Z"/>
                <w:sz w:val="20"/>
                <w:szCs w:val="20"/>
              </w:rPr>
            </w:pPr>
            <w:ins w:id="7" w:author="Joe Mendoza" w:date="2014-02-27T16:00:00Z">
              <w:r w:rsidRPr="00AF242A">
                <w:rPr>
                  <w:sz w:val="20"/>
                  <w:szCs w:val="20"/>
                </w:rPr>
                <w:t xml:space="preserve">Derived from </w:t>
              </w:r>
              <w:proofErr w:type="spellStart"/>
              <w:r w:rsidRPr="00AF242A">
                <w:rPr>
                  <w:sz w:val="20"/>
                  <w:szCs w:val="20"/>
                </w:rPr>
                <w:t>NM_Members</w:t>
              </w:r>
              <w:proofErr w:type="spellEnd"/>
            </w:ins>
          </w:p>
        </w:tc>
      </w:tr>
      <w:tr w:rsidR="00AF242A" w:rsidRPr="00B4691F" w:rsidTr="00AF242A">
        <w:tc>
          <w:tcPr>
            <w:tcW w:w="2308" w:type="dxa"/>
            <w:shd w:val="clear" w:color="auto" w:fill="auto"/>
          </w:tcPr>
          <w:p w:rsidR="00EB613D" w:rsidRPr="00AF242A" w:rsidRDefault="00EB613D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GIS_SHAPE</w:t>
            </w:r>
          </w:p>
        </w:tc>
        <w:tc>
          <w:tcPr>
            <w:tcW w:w="1852" w:type="dxa"/>
            <w:shd w:val="clear" w:color="auto" w:fill="auto"/>
          </w:tcPr>
          <w:p w:rsidR="00EB613D" w:rsidRPr="00AF242A" w:rsidRDefault="00EB613D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Geometry</w:t>
            </w:r>
          </w:p>
        </w:tc>
        <w:tc>
          <w:tcPr>
            <w:tcW w:w="2749" w:type="dxa"/>
            <w:shd w:val="clear" w:color="auto" w:fill="auto"/>
          </w:tcPr>
          <w:p w:rsidR="00EB613D" w:rsidRPr="00AF242A" w:rsidRDefault="00EB613D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Network geometry for the road corridor</w:t>
            </w:r>
          </w:p>
        </w:tc>
        <w:tc>
          <w:tcPr>
            <w:tcW w:w="2333" w:type="dxa"/>
            <w:shd w:val="clear" w:color="auto" w:fill="auto"/>
          </w:tcPr>
          <w:p w:rsidR="00EB613D" w:rsidRPr="00AF242A" w:rsidRDefault="00EB613D" w:rsidP="008A44BC">
            <w:pPr>
              <w:rPr>
                <w:ins w:id="8" w:author="Joe Mendoza" w:date="2014-02-27T16:00:00Z"/>
                <w:sz w:val="20"/>
                <w:szCs w:val="20"/>
              </w:rPr>
            </w:pPr>
            <w:proofErr w:type="spellStart"/>
            <w:ins w:id="9" w:author="Joe Mendoza" w:date="2014-02-27T16:01:00Z">
              <w:r w:rsidRPr="00AF242A">
                <w:rPr>
                  <w:sz w:val="20"/>
                  <w:szCs w:val="20"/>
                </w:rPr>
                <w:t>v_nm_nlt_rdco_rdco_sdo_dt.geoloc</w:t>
              </w:r>
            </w:ins>
            <w:proofErr w:type="spellEnd"/>
          </w:p>
        </w:tc>
      </w:tr>
    </w:tbl>
    <w:p w:rsidR="00C64104" w:rsidRDefault="00EB613D" w:rsidP="004B5EC9">
      <w:pPr>
        <w:rPr>
          <w:ins w:id="10" w:author="Joe Mendoza" w:date="2014-03-18T13:33:00Z"/>
        </w:rPr>
      </w:pPr>
      <w:ins w:id="11" w:author="Joe Mendoza" w:date="2014-02-27T15:58:00Z">
        <w:r>
          <w:t xml:space="preserve">Information for this view will come from </w:t>
        </w:r>
      </w:ins>
      <w:proofErr w:type="spellStart"/>
      <w:ins w:id="12" w:author="Joe Mendoza" w:date="2014-02-27T15:59:00Z">
        <w:r w:rsidRPr="00EB613D">
          <w:t>v_nm_nlt_rdco_rdco_sdo_dt</w:t>
        </w:r>
        <w:proofErr w:type="spellEnd"/>
        <w:r>
          <w:t xml:space="preserve"> and if necessary </w:t>
        </w:r>
        <w:proofErr w:type="spellStart"/>
        <w:r>
          <w:t>nm_members</w:t>
        </w:r>
        <w:proofErr w:type="spellEnd"/>
        <w:r>
          <w:t>.</w:t>
        </w:r>
      </w:ins>
    </w:p>
    <w:p w:rsidR="004B5EC9" w:rsidRDefault="00C64104" w:rsidP="004B5EC9">
      <w:ins w:id="13" w:author="Joe Mendoza" w:date="2014-03-18T13:33:00Z">
        <w:r>
          <w:br w:type="page"/>
        </w:r>
      </w:ins>
    </w:p>
    <w:p w:rsidR="003367ED" w:rsidRDefault="003367ED" w:rsidP="003367ED">
      <w:pPr>
        <w:ind w:left="720"/>
      </w:pPr>
      <w:proofErr w:type="gramStart"/>
      <w:r>
        <w:t>Median equipment view.</w:t>
      </w:r>
      <w:proofErr w:type="gramEnd"/>
    </w:p>
    <w:p w:rsidR="003367ED" w:rsidRPr="00946FED" w:rsidRDefault="00C64104" w:rsidP="003367ED">
      <w:pPr>
        <w:ind w:left="720"/>
      </w:pPr>
      <w:proofErr w:type="gramStart"/>
      <w:ins w:id="14" w:author="Joe Mendoza" w:date="2014-03-18T13:32:00Z">
        <w:r w:rsidRPr="00067052">
          <w:rPr>
            <w:color w:val="FF0000"/>
          </w:rPr>
          <w:t>XBCC_EQUIP_MED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</w:ins>
      <w:proofErr w:type="gramEnd"/>
      <w:del w:id="15" w:author="Joe Mendoza" w:date="2014-03-18T13:32:00Z">
        <w:r w:rsidR="003367ED" w:rsidDel="00C64104">
          <w:rPr>
            <w:color w:val="FF0000"/>
          </w:rPr>
          <w:delText xml:space="preserve">&lt;VIEW_NAME&gt;, </w:delText>
        </w:r>
      </w:del>
      <w:r w:rsidR="003367ED">
        <w:t>view</w:t>
      </w:r>
      <w:r w:rsidR="003367ED" w:rsidRPr="00946FED">
        <w:t xml:space="preserve"> based on the </w:t>
      </w:r>
      <w:del w:id="16" w:author="Matthew Andreatta" w:date="2014-02-15T10:49:00Z">
        <w:r w:rsidR="003367ED" w:rsidRPr="00946FED" w:rsidDel="008E0D4D">
          <w:delText xml:space="preserve"> </w:delText>
        </w:r>
      </w:del>
      <w:r w:rsidR="008E0D4D">
        <w:t xml:space="preserve">road </w:t>
      </w:r>
      <w:r w:rsidR="003367ED" w:rsidRPr="00946FED">
        <w:t>network. An entry represents an entire street from start to end, inclusive of all suburbs that make up the street.</w:t>
      </w:r>
      <w:r w:rsidR="008E0D4D">
        <w:t xml:space="preserve">  Individual medians will be managed a SAP linear characterises along the median </w:t>
      </w:r>
      <w:proofErr w:type="gramStart"/>
      <w:r w:rsidR="008E0D4D">
        <w:t>equipment,</w:t>
      </w:r>
      <w:proofErr w:type="gramEnd"/>
      <w:r w:rsidR="008E0D4D">
        <w:t xml:space="preserve"> this data will be sourced from the equipment attribute views specified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355"/>
        <w:gridCol w:w="1105"/>
        <w:gridCol w:w="1431"/>
        <w:gridCol w:w="503"/>
        <w:gridCol w:w="3669"/>
      </w:tblGrid>
      <w:tr w:rsidR="00C64104" w:rsidRPr="00B4691F" w:rsidTr="00C64104">
        <w:trPr>
          <w:ins w:id="17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18" w:author="Joe Mendoza" w:date="2014-03-18T13:33:00Z"/>
                <w:sz w:val="20"/>
                <w:szCs w:val="20"/>
              </w:rPr>
            </w:pPr>
            <w:ins w:id="19" w:author="Joe Mendoza" w:date="2014-03-18T13:33:00Z">
              <w:r w:rsidRPr="00AF242A">
                <w:rPr>
                  <w:sz w:val="20"/>
                  <w:szCs w:val="20"/>
                </w:rPr>
                <w:t>Column Name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20" w:author="Joe Mendoza" w:date="2014-03-18T13:33:00Z"/>
                <w:sz w:val="20"/>
                <w:szCs w:val="20"/>
              </w:rPr>
            </w:pPr>
            <w:ins w:id="21" w:author="Joe Mendoza" w:date="2014-03-18T13:33:00Z">
              <w:r w:rsidRPr="00AF242A">
                <w:rPr>
                  <w:sz w:val="20"/>
                  <w:szCs w:val="20"/>
                </w:rPr>
                <w:t>Type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22" w:author="Joe Mendoza" w:date="2014-03-18T13:33:00Z"/>
                <w:sz w:val="20"/>
                <w:szCs w:val="20"/>
              </w:rPr>
            </w:pPr>
            <w:ins w:id="23" w:author="Joe Mendoza" w:date="2014-03-18T13:33:00Z">
              <w:r w:rsidRPr="00AF242A">
                <w:rPr>
                  <w:sz w:val="20"/>
                  <w:szCs w:val="20"/>
                </w:rPr>
                <w:t>Comment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24" w:author="Joe Mendoza" w:date="2014-03-18T13:33:00Z"/>
                <w:sz w:val="20"/>
                <w:szCs w:val="20"/>
              </w:rPr>
            </w:pPr>
          </w:p>
        </w:tc>
      </w:tr>
      <w:tr w:rsidR="00C64104" w:rsidRPr="00B4691F" w:rsidTr="00C64104">
        <w:trPr>
          <w:ins w:id="25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26" w:author="Joe Mendoza" w:date="2014-03-18T13:33:00Z"/>
                <w:sz w:val="20"/>
                <w:szCs w:val="20"/>
              </w:rPr>
            </w:pPr>
            <w:ins w:id="27" w:author="Joe Mendoza" w:date="2014-03-18T13:33:00Z">
              <w:r w:rsidRPr="00AF242A">
                <w:rPr>
                  <w:sz w:val="20"/>
                  <w:szCs w:val="20"/>
                </w:rPr>
                <w:t>STREET_PRIMARY_ID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28" w:author="Joe Mendoza" w:date="2014-03-18T13:33:00Z"/>
                <w:sz w:val="20"/>
                <w:szCs w:val="20"/>
              </w:rPr>
            </w:pPr>
            <w:ins w:id="29" w:author="Joe Mendoza" w:date="2014-03-18T13:33:00Z">
              <w:r w:rsidRPr="00AF242A">
                <w:rPr>
                  <w:sz w:val="20"/>
                  <w:szCs w:val="20"/>
                </w:rPr>
                <w:t>Long integer up to 10 characters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30" w:author="Joe Mendoza" w:date="2014-03-18T13:33:00Z"/>
                <w:sz w:val="20"/>
                <w:szCs w:val="20"/>
              </w:rPr>
            </w:pPr>
            <w:ins w:id="31" w:author="Joe Mendoza" w:date="2014-03-18T13:33:00Z">
              <w:r w:rsidRPr="00AF242A">
                <w:rPr>
                  <w:sz w:val="20"/>
                  <w:szCs w:val="20"/>
                </w:rPr>
                <w:t>This will be considered the linkage between BRAMS and SAP for road assets.  Must be the same ID that the BRAMS SAP interface will use.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32" w:author="Joe Mendoza" w:date="2014-03-18T13:33:00Z"/>
                <w:sz w:val="20"/>
                <w:szCs w:val="20"/>
              </w:rPr>
            </w:pPr>
            <w:ins w:id="33" w:author="Joe Mendoza" w:date="2014-03-18T13:33:00Z">
              <w:r>
                <w:rPr>
                  <w:sz w:val="20"/>
                  <w:szCs w:val="20"/>
                </w:rPr>
                <w:t xml:space="preserve">999 || </w:t>
              </w:r>
              <w:proofErr w:type="spellStart"/>
              <w:r w:rsidRPr="00AF242A">
                <w:rPr>
                  <w:sz w:val="20"/>
                  <w:szCs w:val="20"/>
                </w:rPr>
                <w:t>v_nm_nlt_rdco_rdco_sdo_dt.ne_id</w:t>
              </w:r>
              <w:proofErr w:type="spellEnd"/>
            </w:ins>
          </w:p>
        </w:tc>
      </w:tr>
      <w:tr w:rsidR="00C64104" w:rsidRPr="00B4691F" w:rsidTr="00C64104">
        <w:trPr>
          <w:ins w:id="34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35" w:author="Joe Mendoza" w:date="2014-03-18T13:33:00Z"/>
                <w:sz w:val="20"/>
                <w:szCs w:val="20"/>
              </w:rPr>
            </w:pPr>
            <w:ins w:id="36" w:author="Joe Mendoza" w:date="2014-03-18T13:33:00Z">
              <w:r w:rsidRPr="00AF242A">
                <w:rPr>
                  <w:sz w:val="20"/>
                  <w:szCs w:val="20"/>
                </w:rPr>
                <w:t>STREET_CORRIDOR_ID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37" w:author="Joe Mendoza" w:date="2014-03-18T13:33:00Z"/>
                <w:sz w:val="20"/>
                <w:szCs w:val="20"/>
              </w:rPr>
            </w:pPr>
            <w:ins w:id="38" w:author="Joe Mendoza" w:date="2014-03-18T13:33:00Z">
              <w:r w:rsidRPr="00AF242A">
                <w:rPr>
                  <w:sz w:val="20"/>
                  <w:szCs w:val="20"/>
                </w:rPr>
                <w:t>Long integer up to 10 characters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39" w:author="Joe Mendoza" w:date="2014-03-18T13:33:00Z"/>
                <w:sz w:val="20"/>
                <w:szCs w:val="20"/>
              </w:rPr>
            </w:pPr>
            <w:proofErr w:type="spellStart"/>
            <w:ins w:id="40" w:author="Joe Mendoza" w:date="2014-03-18T13:33:00Z">
              <w:r w:rsidRPr="00AF242A">
                <w:rPr>
                  <w:sz w:val="20"/>
                  <w:szCs w:val="20"/>
                </w:rPr>
                <w:t>Coreland</w:t>
              </w:r>
              <w:proofErr w:type="spellEnd"/>
              <w:r w:rsidRPr="00AF242A">
                <w:rPr>
                  <w:sz w:val="20"/>
                  <w:szCs w:val="20"/>
                </w:rPr>
                <w:t xml:space="preserve"> Street corridor ID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41" w:author="Joe Mendoza" w:date="2014-03-18T13:33:00Z"/>
                <w:sz w:val="20"/>
                <w:szCs w:val="20"/>
              </w:rPr>
            </w:pPr>
          </w:p>
        </w:tc>
      </w:tr>
      <w:tr w:rsidR="00C64104" w:rsidRPr="00B4691F" w:rsidTr="00C64104">
        <w:trPr>
          <w:ins w:id="42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43" w:author="Joe Mendoza" w:date="2014-03-18T13:33:00Z"/>
                <w:sz w:val="20"/>
                <w:szCs w:val="20"/>
              </w:rPr>
            </w:pPr>
            <w:ins w:id="44" w:author="Joe Mendoza" w:date="2014-03-18T13:33:00Z">
              <w:r w:rsidRPr="00AF242A">
                <w:rPr>
                  <w:sz w:val="20"/>
                  <w:szCs w:val="20"/>
                </w:rPr>
                <w:t>STREET_NAME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45" w:author="Joe Mendoza" w:date="2014-03-18T13:33:00Z"/>
                <w:sz w:val="20"/>
                <w:szCs w:val="20"/>
              </w:rPr>
            </w:pPr>
            <w:ins w:id="46" w:author="Joe Mendoza" w:date="2014-03-18T13:33:00Z">
              <w:r w:rsidRPr="00AF242A">
                <w:rPr>
                  <w:sz w:val="20"/>
                  <w:szCs w:val="20"/>
                </w:rPr>
                <w:t>Char(150)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47" w:author="Joe Mendoza" w:date="2014-03-18T13:33:00Z"/>
                <w:sz w:val="20"/>
                <w:szCs w:val="20"/>
              </w:rPr>
            </w:pPr>
            <w:ins w:id="48" w:author="Joe Mendoza" w:date="2014-03-18T13:33:00Z">
              <w:r w:rsidRPr="00AF242A">
                <w:rPr>
                  <w:sz w:val="20"/>
                  <w:szCs w:val="20"/>
                </w:rPr>
                <w:t>Street name for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49" w:author="Joe Mendoza" w:date="2014-03-18T13:33:00Z"/>
                <w:sz w:val="20"/>
                <w:szCs w:val="20"/>
              </w:rPr>
            </w:pPr>
            <w:proofErr w:type="spellStart"/>
            <w:ins w:id="50" w:author="Joe Mendoza" w:date="2014-03-18T13:33:00Z">
              <w:r w:rsidRPr="00AF242A">
                <w:rPr>
                  <w:sz w:val="20"/>
                  <w:szCs w:val="20"/>
                </w:rPr>
                <w:t>v_nm_nlt_rdco_rdco_sdo_dt.street_name</w:t>
              </w:r>
              <w:proofErr w:type="spellEnd"/>
            </w:ins>
          </w:p>
        </w:tc>
      </w:tr>
      <w:tr w:rsidR="00C64104" w:rsidRPr="00B4691F" w:rsidTr="00C64104">
        <w:trPr>
          <w:ins w:id="51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52" w:author="Joe Mendoza" w:date="2014-03-18T13:33:00Z"/>
                <w:sz w:val="20"/>
                <w:szCs w:val="20"/>
              </w:rPr>
            </w:pPr>
            <w:ins w:id="53" w:author="Joe Mendoza" w:date="2014-03-18T13:33:00Z">
              <w:r w:rsidRPr="00AF242A">
                <w:rPr>
                  <w:sz w:val="20"/>
                  <w:szCs w:val="20"/>
                </w:rPr>
                <w:t>LENGTH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54" w:author="Joe Mendoza" w:date="2014-03-18T13:33:00Z"/>
                <w:sz w:val="20"/>
                <w:szCs w:val="20"/>
              </w:rPr>
            </w:pPr>
            <w:ins w:id="55" w:author="Joe Mendoza" w:date="2014-03-18T13:33:00Z">
              <w:r w:rsidRPr="00AF242A">
                <w:rPr>
                  <w:sz w:val="20"/>
                  <w:szCs w:val="20"/>
                </w:rPr>
                <w:t>Integer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56" w:author="Joe Mendoza" w:date="2014-03-18T13:33:00Z"/>
                <w:sz w:val="20"/>
                <w:szCs w:val="20"/>
              </w:rPr>
            </w:pPr>
            <w:ins w:id="57" w:author="Joe Mendoza" w:date="2014-03-18T13:33:00Z">
              <w:r w:rsidRPr="00AF242A">
                <w:rPr>
                  <w:sz w:val="20"/>
                  <w:szCs w:val="20"/>
                </w:rPr>
                <w:t>BRAMS spatial length of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58" w:author="Joe Mendoza" w:date="2014-03-18T13:33:00Z"/>
                <w:sz w:val="20"/>
                <w:szCs w:val="20"/>
              </w:rPr>
            </w:pPr>
            <w:ins w:id="59" w:author="Joe Mendoza" w:date="2014-03-18T13:33:00Z">
              <w:r w:rsidRPr="00AF242A">
                <w:rPr>
                  <w:sz w:val="20"/>
                  <w:szCs w:val="20"/>
                </w:rPr>
                <w:t xml:space="preserve">Derived from </w:t>
              </w:r>
              <w:proofErr w:type="spellStart"/>
              <w:r w:rsidRPr="00AF242A">
                <w:rPr>
                  <w:sz w:val="20"/>
                  <w:szCs w:val="20"/>
                </w:rPr>
                <w:t>NM_Members</w:t>
              </w:r>
              <w:proofErr w:type="spellEnd"/>
            </w:ins>
          </w:p>
        </w:tc>
      </w:tr>
      <w:tr w:rsidR="00C64104" w:rsidRPr="00B4691F" w:rsidTr="00C64104">
        <w:trPr>
          <w:ins w:id="60" w:author="Joe Mendoza" w:date="2014-03-18T13:33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61" w:author="Joe Mendoza" w:date="2014-03-18T13:33:00Z"/>
                <w:sz w:val="20"/>
                <w:szCs w:val="20"/>
              </w:rPr>
            </w:pPr>
            <w:ins w:id="62" w:author="Joe Mendoza" w:date="2014-03-18T13:33:00Z">
              <w:r w:rsidRPr="00AF242A">
                <w:rPr>
                  <w:sz w:val="20"/>
                  <w:szCs w:val="20"/>
                </w:rPr>
                <w:t>GIS_SHAPE</w:t>
              </w:r>
            </w:ins>
          </w:p>
        </w:tc>
        <w:tc>
          <w:tcPr>
            <w:tcW w:w="1460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63" w:author="Joe Mendoza" w:date="2014-03-18T13:33:00Z"/>
                <w:sz w:val="20"/>
                <w:szCs w:val="20"/>
              </w:rPr>
            </w:pPr>
            <w:ins w:id="64" w:author="Joe Mendoza" w:date="2014-03-18T13:33:00Z">
              <w:r w:rsidRPr="00AF242A">
                <w:rPr>
                  <w:sz w:val="20"/>
                  <w:szCs w:val="20"/>
                </w:rPr>
                <w:t>Geometry</w:t>
              </w:r>
            </w:ins>
          </w:p>
        </w:tc>
        <w:tc>
          <w:tcPr>
            <w:tcW w:w="1934" w:type="dxa"/>
            <w:gridSpan w:val="2"/>
            <w:shd w:val="clear" w:color="auto" w:fill="auto"/>
          </w:tcPr>
          <w:p w:rsidR="00C64104" w:rsidRPr="00AF242A" w:rsidRDefault="00C64104" w:rsidP="00340ACF">
            <w:pPr>
              <w:rPr>
                <w:ins w:id="65" w:author="Joe Mendoza" w:date="2014-03-18T13:33:00Z"/>
                <w:sz w:val="20"/>
                <w:szCs w:val="20"/>
              </w:rPr>
            </w:pPr>
            <w:ins w:id="66" w:author="Joe Mendoza" w:date="2014-03-18T13:33:00Z">
              <w:r w:rsidRPr="00AF242A">
                <w:rPr>
                  <w:sz w:val="20"/>
                  <w:szCs w:val="20"/>
                </w:rPr>
                <w:t>Network geometry for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67" w:author="Joe Mendoza" w:date="2014-03-18T13:33:00Z"/>
                <w:sz w:val="20"/>
                <w:szCs w:val="20"/>
              </w:rPr>
            </w:pPr>
            <w:proofErr w:type="spellStart"/>
            <w:ins w:id="68" w:author="Joe Mendoza" w:date="2014-03-18T13:33:00Z">
              <w:r w:rsidRPr="00AF242A">
                <w:rPr>
                  <w:sz w:val="20"/>
                  <w:szCs w:val="20"/>
                </w:rPr>
                <w:t>v_nm_nlt_rdco_rdco_sdo_dt.geoloc</w:t>
              </w:r>
              <w:proofErr w:type="spellEnd"/>
            </w:ins>
          </w:p>
        </w:tc>
      </w:tr>
      <w:tr w:rsidR="003367ED" w:rsidRPr="00B4691F" w:rsidTr="00AF242A">
        <w:tc>
          <w:tcPr>
            <w:tcW w:w="2534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69" w:author="Joe Mendoza" w:date="2014-03-18T13:34:00Z">
              <w:r w:rsidRPr="00AF242A" w:rsidDel="00C64104">
                <w:rPr>
                  <w:sz w:val="20"/>
                  <w:szCs w:val="20"/>
                </w:rPr>
                <w:delText>Column Name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0" w:author="Joe Mendoza" w:date="2014-03-18T13:34:00Z">
              <w:r w:rsidRPr="00AF242A" w:rsidDel="00C64104">
                <w:rPr>
                  <w:sz w:val="20"/>
                  <w:szCs w:val="20"/>
                </w:rPr>
                <w:delText>Type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1" w:author="Joe Mendoza" w:date="2014-03-18T13:34:00Z">
              <w:r w:rsidRPr="00AF242A" w:rsidDel="00C64104">
                <w:rPr>
                  <w:sz w:val="20"/>
                  <w:szCs w:val="20"/>
                </w:rPr>
                <w:delText>Comment</w:delText>
              </w:r>
            </w:del>
          </w:p>
        </w:tc>
      </w:tr>
      <w:tr w:rsidR="003367ED" w:rsidRPr="00B4691F" w:rsidTr="00AF242A">
        <w:tc>
          <w:tcPr>
            <w:tcW w:w="2534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2" w:author="Joe Mendoza" w:date="2014-03-18T13:34:00Z">
              <w:r w:rsidRPr="00AF242A" w:rsidDel="00C64104">
                <w:rPr>
                  <w:sz w:val="20"/>
                  <w:szCs w:val="20"/>
                </w:rPr>
                <w:delText>MEDIAN_PRIMARY_ID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3" w:author="Joe Mendoza" w:date="2014-03-18T13:34:00Z">
              <w:r w:rsidRPr="00AF242A" w:rsidDel="00C64104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4" w:author="Joe Mendoza" w:date="2014-03-18T13:34:00Z">
              <w:r w:rsidRPr="00AF242A" w:rsidDel="00C64104">
                <w:rPr>
                  <w:sz w:val="20"/>
                  <w:szCs w:val="20"/>
                </w:rPr>
                <w:delText>This will be considered the linkage between BRAMS and SAP for road assets.  Must be the same ID that the BRAMS SAP interface will use.</w:delText>
              </w:r>
            </w:del>
          </w:p>
        </w:tc>
      </w:tr>
      <w:tr w:rsidR="00DE3933" w:rsidRPr="00B4691F" w:rsidTr="00AF242A">
        <w:tc>
          <w:tcPr>
            <w:tcW w:w="2534" w:type="dxa"/>
            <w:gridSpan w:val="2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75" w:author="Joe Mendoza" w:date="2014-03-18T13:34:00Z">
              <w:r w:rsidRPr="00AF242A" w:rsidDel="00C64104">
                <w:rPr>
                  <w:sz w:val="20"/>
                  <w:szCs w:val="20"/>
                </w:rPr>
                <w:delText>STREET_CORRIDOR_ID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76" w:author="Joe Mendoza" w:date="2014-03-18T13:34:00Z">
              <w:r w:rsidRPr="00AF242A" w:rsidDel="00C64104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77" w:author="Joe Mendoza" w:date="2014-03-18T13:34:00Z">
              <w:r w:rsidRPr="00AF242A" w:rsidDel="00C64104">
                <w:rPr>
                  <w:sz w:val="20"/>
                  <w:szCs w:val="20"/>
                </w:rPr>
                <w:delText>Coreland Street corridor ID</w:delText>
              </w:r>
            </w:del>
          </w:p>
        </w:tc>
      </w:tr>
      <w:tr w:rsidR="003367ED" w:rsidRPr="00B4691F" w:rsidTr="00AF242A">
        <w:tc>
          <w:tcPr>
            <w:tcW w:w="2534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8" w:author="Joe Mendoza" w:date="2014-03-18T13:34:00Z">
              <w:r w:rsidRPr="00AF242A" w:rsidDel="00C64104">
                <w:rPr>
                  <w:sz w:val="20"/>
                  <w:szCs w:val="20"/>
                </w:rPr>
                <w:delText>STREET_NAME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79" w:author="Joe Mendoza" w:date="2014-03-18T13:34:00Z">
              <w:r w:rsidRPr="00AF242A" w:rsidDel="00C64104">
                <w:rPr>
                  <w:sz w:val="20"/>
                  <w:szCs w:val="20"/>
                </w:rPr>
                <w:delText>Char(150)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3367ED" w:rsidRPr="00AF242A" w:rsidRDefault="008E0D4D" w:rsidP="00F81808">
            <w:pPr>
              <w:rPr>
                <w:sz w:val="20"/>
                <w:szCs w:val="20"/>
              </w:rPr>
            </w:pPr>
            <w:del w:id="80" w:author="Joe Mendoza" w:date="2014-03-18T13:34:00Z">
              <w:r w:rsidRPr="00AF242A" w:rsidDel="00C64104">
                <w:rPr>
                  <w:sz w:val="20"/>
                  <w:szCs w:val="20"/>
                </w:rPr>
                <w:delText>Street name for the road corridor</w:delText>
              </w:r>
            </w:del>
          </w:p>
        </w:tc>
      </w:tr>
      <w:tr w:rsidR="003367ED" w:rsidRPr="00B4691F" w:rsidTr="00AF242A">
        <w:tc>
          <w:tcPr>
            <w:tcW w:w="2534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81" w:author="Joe Mendoza" w:date="2014-03-18T13:34:00Z">
              <w:r w:rsidRPr="00AF242A" w:rsidDel="00C64104">
                <w:rPr>
                  <w:sz w:val="20"/>
                  <w:szCs w:val="20"/>
                </w:rPr>
                <w:delText>LENGTH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3367ED" w:rsidRPr="00AF242A" w:rsidRDefault="003367ED" w:rsidP="00F81808">
            <w:pPr>
              <w:rPr>
                <w:sz w:val="20"/>
                <w:szCs w:val="20"/>
              </w:rPr>
            </w:pPr>
            <w:del w:id="82" w:author="Joe Mendoza" w:date="2014-03-18T13:34:00Z">
              <w:r w:rsidRPr="00AF242A" w:rsidDel="00C64104">
                <w:rPr>
                  <w:sz w:val="20"/>
                  <w:szCs w:val="20"/>
                </w:rPr>
                <w:delText>Integer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3367ED" w:rsidRPr="00AF242A" w:rsidRDefault="008E0D4D" w:rsidP="00F81808">
            <w:pPr>
              <w:rPr>
                <w:sz w:val="20"/>
                <w:szCs w:val="20"/>
              </w:rPr>
            </w:pPr>
            <w:del w:id="83" w:author="Joe Mendoza" w:date="2014-03-18T13:34:00Z">
              <w:r w:rsidRPr="00AF242A" w:rsidDel="00C64104">
                <w:rPr>
                  <w:sz w:val="20"/>
                  <w:szCs w:val="20"/>
                </w:rPr>
                <w:delText>BRAMS spatial length of the road corridor</w:delText>
              </w:r>
            </w:del>
          </w:p>
        </w:tc>
      </w:tr>
      <w:tr w:rsidR="003367ED" w:rsidRPr="00B4691F" w:rsidDel="00C64104" w:rsidTr="00AF242A">
        <w:trPr>
          <w:del w:id="84" w:author="Joe Mendoza" w:date="2014-03-18T13:34:00Z"/>
        </w:trPr>
        <w:tc>
          <w:tcPr>
            <w:tcW w:w="2534" w:type="dxa"/>
            <w:gridSpan w:val="2"/>
            <w:shd w:val="clear" w:color="auto" w:fill="auto"/>
          </w:tcPr>
          <w:p w:rsidR="003367ED" w:rsidRPr="00AF242A" w:rsidDel="00C64104" w:rsidRDefault="003367ED" w:rsidP="00F81808">
            <w:pPr>
              <w:rPr>
                <w:del w:id="85" w:author="Joe Mendoza" w:date="2014-03-18T13:34:00Z"/>
                <w:sz w:val="20"/>
                <w:szCs w:val="20"/>
              </w:rPr>
            </w:pPr>
            <w:del w:id="86" w:author="Joe Mendoza" w:date="2014-03-18T13:34:00Z">
              <w:r w:rsidRPr="00AF242A" w:rsidDel="00C64104">
                <w:rPr>
                  <w:sz w:val="20"/>
                  <w:szCs w:val="20"/>
                </w:rPr>
                <w:delText>GIS_SHAPE</w:delText>
              </w:r>
            </w:del>
          </w:p>
        </w:tc>
        <w:tc>
          <w:tcPr>
            <w:tcW w:w="2536" w:type="dxa"/>
            <w:gridSpan w:val="2"/>
            <w:shd w:val="clear" w:color="auto" w:fill="auto"/>
          </w:tcPr>
          <w:p w:rsidR="003367ED" w:rsidRPr="00AF242A" w:rsidDel="00C64104" w:rsidRDefault="003367ED" w:rsidP="00F81808">
            <w:pPr>
              <w:rPr>
                <w:del w:id="87" w:author="Joe Mendoza" w:date="2014-03-18T13:34:00Z"/>
                <w:sz w:val="20"/>
                <w:szCs w:val="20"/>
              </w:rPr>
            </w:pPr>
            <w:del w:id="88" w:author="Joe Mendoza" w:date="2014-03-18T13:34:00Z">
              <w:r w:rsidRPr="00AF242A" w:rsidDel="00C64104">
                <w:rPr>
                  <w:sz w:val="20"/>
                  <w:szCs w:val="20"/>
                </w:rPr>
                <w:delText>Geometry</w:delText>
              </w:r>
            </w:del>
          </w:p>
        </w:tc>
        <w:tc>
          <w:tcPr>
            <w:tcW w:w="4172" w:type="dxa"/>
            <w:gridSpan w:val="2"/>
            <w:shd w:val="clear" w:color="auto" w:fill="auto"/>
          </w:tcPr>
          <w:p w:rsidR="003367ED" w:rsidRPr="00AF242A" w:rsidDel="00C64104" w:rsidRDefault="008E0D4D" w:rsidP="00F81808">
            <w:pPr>
              <w:rPr>
                <w:del w:id="89" w:author="Joe Mendoza" w:date="2014-03-18T13:34:00Z"/>
                <w:sz w:val="20"/>
                <w:szCs w:val="20"/>
              </w:rPr>
            </w:pPr>
            <w:del w:id="90" w:author="Joe Mendoza" w:date="2014-03-18T13:34:00Z">
              <w:r w:rsidRPr="00AF242A" w:rsidDel="00C64104">
                <w:rPr>
                  <w:sz w:val="20"/>
                  <w:szCs w:val="20"/>
                </w:rPr>
                <w:delText>Network geometry for the road corridor</w:delText>
              </w:r>
            </w:del>
          </w:p>
        </w:tc>
      </w:tr>
    </w:tbl>
    <w:p w:rsidR="003367ED" w:rsidDel="00C64104" w:rsidRDefault="003367ED" w:rsidP="003367ED">
      <w:pPr>
        <w:rPr>
          <w:del w:id="91" w:author="Joe Mendoza" w:date="2014-03-18T13:34:00Z"/>
        </w:rPr>
      </w:pPr>
    </w:p>
    <w:p w:rsidR="00361016" w:rsidRDefault="00C64104" w:rsidP="00361016">
      <w:pPr>
        <w:ind w:left="720"/>
      </w:pPr>
      <w:ins w:id="92" w:author="Joe Mendoza" w:date="2014-03-18T13:34:00Z">
        <w:r>
          <w:br w:type="page"/>
        </w:r>
      </w:ins>
      <w:proofErr w:type="gramStart"/>
      <w:r w:rsidR="00361016">
        <w:lastRenderedPageBreak/>
        <w:t>KERB equipment view.</w:t>
      </w:r>
      <w:proofErr w:type="gramEnd"/>
    </w:p>
    <w:p w:rsidR="00946FED" w:rsidRDefault="00681AC2" w:rsidP="00946FED">
      <w:pPr>
        <w:ind w:left="720"/>
        <w:rPr>
          <w:ins w:id="93" w:author="Joe Mendoza" w:date="2014-03-18T13:34:00Z"/>
        </w:rPr>
      </w:pPr>
      <w:ins w:id="94" w:author="Joe Mendoza" w:date="2014-03-18T13:40:00Z">
        <w:r w:rsidRPr="00067052">
          <w:rPr>
            <w:color w:val="FF0000"/>
          </w:rPr>
          <w:t>XBCC_EQUIP_KCOR</w:t>
        </w:r>
      </w:ins>
      <w:ins w:id="95" w:author="Joe Mendoza" w:date="2014-03-18T13:35:00Z">
        <w:r w:rsidR="00C64104">
          <w:rPr>
            <w:color w:val="FF0000"/>
          </w:rPr>
          <w:t xml:space="preserve">, </w:t>
        </w:r>
      </w:ins>
      <w:del w:id="96" w:author="Joe Mendoza" w:date="2014-03-18T13:35:00Z">
        <w:r w:rsidR="00946FED" w:rsidDel="00C64104">
          <w:rPr>
            <w:color w:val="FF0000"/>
          </w:rPr>
          <w:delText xml:space="preserve">&lt;VIEW_NAME&gt;, </w:delText>
        </w:r>
      </w:del>
      <w:r w:rsidR="00361016">
        <w:t>view</w:t>
      </w:r>
      <w:r w:rsidR="00946FED" w:rsidRPr="00946FED">
        <w:t xml:space="preserve"> based on the Kerb network. An entry represents an entire street</w:t>
      </w:r>
      <w:r w:rsidR="00361016">
        <w:t xml:space="preserve"> side</w:t>
      </w:r>
      <w:r w:rsidR="00946FED" w:rsidRPr="00946FED">
        <w:t xml:space="preserve"> from start to end, inclusive of all suburbs that make up the street for a particular side (odd/even).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460"/>
        <w:gridCol w:w="1934"/>
        <w:gridCol w:w="3669"/>
        <w:tblGridChange w:id="97">
          <w:tblGrid>
            <w:gridCol w:w="2179"/>
            <w:gridCol w:w="1460"/>
            <w:gridCol w:w="1934"/>
            <w:gridCol w:w="3669"/>
          </w:tblGrid>
        </w:tblGridChange>
      </w:tblGrid>
      <w:tr w:rsidR="00C64104" w:rsidRPr="00AF242A" w:rsidTr="00340ACF">
        <w:trPr>
          <w:ins w:id="98" w:author="Joe Mendoza" w:date="2014-03-18T13:34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99" w:author="Joe Mendoza" w:date="2014-03-18T13:34:00Z"/>
                <w:sz w:val="20"/>
                <w:szCs w:val="20"/>
              </w:rPr>
            </w:pPr>
            <w:ins w:id="100" w:author="Joe Mendoza" w:date="2014-03-18T13:34:00Z">
              <w:r w:rsidRPr="00AF242A">
                <w:rPr>
                  <w:sz w:val="20"/>
                  <w:szCs w:val="20"/>
                </w:rPr>
                <w:t>Column Name</w:t>
              </w:r>
            </w:ins>
          </w:p>
        </w:tc>
        <w:tc>
          <w:tcPr>
            <w:tcW w:w="1460" w:type="dxa"/>
            <w:shd w:val="clear" w:color="auto" w:fill="auto"/>
          </w:tcPr>
          <w:p w:rsidR="00C64104" w:rsidRPr="00AF242A" w:rsidRDefault="00C64104" w:rsidP="00340ACF">
            <w:pPr>
              <w:rPr>
                <w:ins w:id="101" w:author="Joe Mendoza" w:date="2014-03-18T13:34:00Z"/>
                <w:sz w:val="20"/>
                <w:szCs w:val="20"/>
              </w:rPr>
            </w:pPr>
            <w:ins w:id="102" w:author="Joe Mendoza" w:date="2014-03-18T13:34:00Z">
              <w:r w:rsidRPr="00AF242A">
                <w:rPr>
                  <w:sz w:val="20"/>
                  <w:szCs w:val="20"/>
                </w:rPr>
                <w:t>Type</w:t>
              </w:r>
            </w:ins>
          </w:p>
        </w:tc>
        <w:tc>
          <w:tcPr>
            <w:tcW w:w="1934" w:type="dxa"/>
            <w:shd w:val="clear" w:color="auto" w:fill="auto"/>
          </w:tcPr>
          <w:p w:rsidR="00C64104" w:rsidRPr="00AF242A" w:rsidRDefault="00C64104" w:rsidP="00340ACF">
            <w:pPr>
              <w:rPr>
                <w:ins w:id="103" w:author="Joe Mendoza" w:date="2014-03-18T13:34:00Z"/>
                <w:sz w:val="20"/>
                <w:szCs w:val="20"/>
              </w:rPr>
            </w:pPr>
            <w:ins w:id="104" w:author="Joe Mendoza" w:date="2014-03-18T13:34:00Z">
              <w:r w:rsidRPr="00AF242A">
                <w:rPr>
                  <w:sz w:val="20"/>
                  <w:szCs w:val="20"/>
                </w:rPr>
                <w:t>Comment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105" w:author="Joe Mendoza" w:date="2014-03-18T13:34:00Z"/>
                <w:sz w:val="20"/>
                <w:szCs w:val="20"/>
              </w:rPr>
            </w:pPr>
          </w:p>
        </w:tc>
      </w:tr>
      <w:tr w:rsidR="00C64104" w:rsidRPr="00AF242A" w:rsidTr="00340ACF">
        <w:trPr>
          <w:ins w:id="106" w:author="Joe Mendoza" w:date="2014-03-18T13:34:00Z"/>
        </w:trPr>
        <w:tc>
          <w:tcPr>
            <w:tcW w:w="2179" w:type="dxa"/>
            <w:shd w:val="clear" w:color="auto" w:fill="auto"/>
          </w:tcPr>
          <w:p w:rsidR="00C64104" w:rsidRPr="00AF242A" w:rsidRDefault="00C64104" w:rsidP="00340ACF">
            <w:pPr>
              <w:rPr>
                <w:ins w:id="107" w:author="Joe Mendoza" w:date="2014-03-18T13:34:00Z"/>
                <w:sz w:val="20"/>
                <w:szCs w:val="20"/>
              </w:rPr>
            </w:pPr>
            <w:ins w:id="108" w:author="Joe Mendoza" w:date="2014-03-18T13:34:00Z">
              <w:r w:rsidRPr="00AF242A">
                <w:rPr>
                  <w:sz w:val="20"/>
                  <w:szCs w:val="20"/>
                </w:rPr>
                <w:t>STREET_PRIMARY_ID</w:t>
              </w:r>
            </w:ins>
          </w:p>
        </w:tc>
        <w:tc>
          <w:tcPr>
            <w:tcW w:w="1460" w:type="dxa"/>
            <w:shd w:val="clear" w:color="auto" w:fill="auto"/>
          </w:tcPr>
          <w:p w:rsidR="00C64104" w:rsidRPr="00AF242A" w:rsidRDefault="00C64104" w:rsidP="00340ACF">
            <w:pPr>
              <w:rPr>
                <w:ins w:id="109" w:author="Joe Mendoza" w:date="2014-03-18T13:34:00Z"/>
                <w:sz w:val="20"/>
                <w:szCs w:val="20"/>
              </w:rPr>
            </w:pPr>
            <w:ins w:id="110" w:author="Joe Mendoza" w:date="2014-03-18T13:34:00Z">
              <w:r w:rsidRPr="00AF242A">
                <w:rPr>
                  <w:sz w:val="20"/>
                  <w:szCs w:val="20"/>
                </w:rPr>
                <w:t>Long integer up to 10 characters</w:t>
              </w:r>
            </w:ins>
          </w:p>
        </w:tc>
        <w:tc>
          <w:tcPr>
            <w:tcW w:w="1934" w:type="dxa"/>
            <w:shd w:val="clear" w:color="auto" w:fill="auto"/>
          </w:tcPr>
          <w:p w:rsidR="00C64104" w:rsidRPr="00AF242A" w:rsidRDefault="00681AC2" w:rsidP="00340ACF">
            <w:pPr>
              <w:rPr>
                <w:ins w:id="111" w:author="Joe Mendoza" w:date="2014-03-18T13:34:00Z"/>
                <w:sz w:val="20"/>
                <w:szCs w:val="20"/>
              </w:rPr>
            </w:pPr>
            <w:ins w:id="112" w:author="Joe Mendoza" w:date="2014-03-18T13:38:00Z">
              <w:r w:rsidRPr="00AF242A">
                <w:rPr>
                  <w:sz w:val="20"/>
                  <w:szCs w:val="20"/>
                </w:rPr>
                <w:t>This will be considered the linkage between BRAMS and SAP for road assets.  Must be the same ID that the BRAMS SAP interface will use.</w:t>
              </w:r>
            </w:ins>
          </w:p>
        </w:tc>
        <w:tc>
          <w:tcPr>
            <w:tcW w:w="3669" w:type="dxa"/>
            <w:shd w:val="clear" w:color="auto" w:fill="auto"/>
          </w:tcPr>
          <w:p w:rsidR="00C64104" w:rsidRPr="00AF242A" w:rsidRDefault="00C64104" w:rsidP="00340ACF">
            <w:pPr>
              <w:rPr>
                <w:ins w:id="113" w:author="Joe Mendoza" w:date="2014-03-18T13:34:00Z"/>
                <w:sz w:val="20"/>
                <w:szCs w:val="20"/>
              </w:rPr>
            </w:pPr>
            <w:proofErr w:type="spellStart"/>
            <w:ins w:id="114" w:author="Joe Mendoza" w:date="2014-03-18T13:34:00Z">
              <w:r>
                <w:rPr>
                  <w:sz w:val="20"/>
                  <w:szCs w:val="20"/>
                </w:rPr>
                <w:t>v_nm_nlt_kcor_kcor</w:t>
              </w:r>
              <w:r w:rsidRPr="00AF242A">
                <w:rPr>
                  <w:sz w:val="20"/>
                  <w:szCs w:val="20"/>
                </w:rPr>
                <w:t>_sdo_dt.ne_id</w:t>
              </w:r>
              <w:proofErr w:type="spellEnd"/>
            </w:ins>
          </w:p>
        </w:tc>
      </w:tr>
      <w:tr w:rsidR="00C64104" w:rsidRPr="00AF242A" w:rsidTr="00681AC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5" w:author="Joe Mendoza" w:date="2014-03-18T13:3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079"/>
          <w:ins w:id="116" w:author="Joe Mendoza" w:date="2014-03-18T13:34:00Z"/>
        </w:trPr>
        <w:tc>
          <w:tcPr>
            <w:tcW w:w="2179" w:type="dxa"/>
            <w:shd w:val="clear" w:color="auto" w:fill="auto"/>
            <w:tcPrChange w:id="117" w:author="Joe Mendoza" w:date="2014-03-18T13:38:00Z">
              <w:tcPr>
                <w:tcW w:w="2179" w:type="dxa"/>
                <w:shd w:val="clear" w:color="auto" w:fill="auto"/>
              </w:tcPr>
            </w:tcPrChange>
          </w:tcPr>
          <w:p w:rsidR="00C64104" w:rsidRPr="00AF242A" w:rsidRDefault="00C64104" w:rsidP="00340ACF">
            <w:pPr>
              <w:rPr>
                <w:ins w:id="118" w:author="Joe Mendoza" w:date="2014-03-18T13:34:00Z"/>
                <w:sz w:val="20"/>
                <w:szCs w:val="20"/>
              </w:rPr>
            </w:pPr>
            <w:ins w:id="119" w:author="Joe Mendoza" w:date="2014-03-18T13:34:00Z">
              <w:r w:rsidRPr="00AF242A">
                <w:rPr>
                  <w:sz w:val="20"/>
                  <w:szCs w:val="20"/>
                </w:rPr>
                <w:t>STREET_CORRIDOR_ID</w:t>
              </w:r>
            </w:ins>
          </w:p>
        </w:tc>
        <w:tc>
          <w:tcPr>
            <w:tcW w:w="1460" w:type="dxa"/>
            <w:shd w:val="clear" w:color="auto" w:fill="auto"/>
            <w:tcPrChange w:id="120" w:author="Joe Mendoza" w:date="2014-03-18T13:38:00Z">
              <w:tcPr>
                <w:tcW w:w="1460" w:type="dxa"/>
                <w:shd w:val="clear" w:color="auto" w:fill="auto"/>
              </w:tcPr>
            </w:tcPrChange>
          </w:tcPr>
          <w:p w:rsidR="00C64104" w:rsidRPr="00AF242A" w:rsidRDefault="00C64104" w:rsidP="00340ACF">
            <w:pPr>
              <w:rPr>
                <w:ins w:id="121" w:author="Joe Mendoza" w:date="2014-03-18T13:34:00Z"/>
                <w:sz w:val="20"/>
                <w:szCs w:val="20"/>
              </w:rPr>
            </w:pPr>
            <w:ins w:id="122" w:author="Joe Mendoza" w:date="2014-03-18T13:34:00Z">
              <w:r w:rsidRPr="00AF242A">
                <w:rPr>
                  <w:sz w:val="20"/>
                  <w:szCs w:val="20"/>
                </w:rPr>
                <w:t>Long integer up to 10 characters</w:t>
              </w:r>
            </w:ins>
          </w:p>
        </w:tc>
        <w:tc>
          <w:tcPr>
            <w:tcW w:w="1934" w:type="dxa"/>
            <w:shd w:val="clear" w:color="auto" w:fill="auto"/>
            <w:tcPrChange w:id="123" w:author="Joe Mendoza" w:date="2014-03-18T13:38:00Z">
              <w:tcPr>
                <w:tcW w:w="1934" w:type="dxa"/>
                <w:shd w:val="clear" w:color="auto" w:fill="auto"/>
              </w:tcPr>
            </w:tcPrChange>
          </w:tcPr>
          <w:p w:rsidR="00C64104" w:rsidRPr="00AF242A" w:rsidRDefault="00C64104" w:rsidP="00340ACF">
            <w:pPr>
              <w:rPr>
                <w:ins w:id="124" w:author="Joe Mendoza" w:date="2014-03-18T13:34:00Z"/>
                <w:sz w:val="20"/>
                <w:szCs w:val="20"/>
              </w:rPr>
            </w:pPr>
            <w:proofErr w:type="spellStart"/>
            <w:ins w:id="125" w:author="Joe Mendoza" w:date="2014-03-18T13:34:00Z">
              <w:r w:rsidRPr="00AF242A">
                <w:rPr>
                  <w:sz w:val="20"/>
                  <w:szCs w:val="20"/>
                </w:rPr>
                <w:t>Coreland</w:t>
              </w:r>
              <w:proofErr w:type="spellEnd"/>
              <w:r w:rsidRPr="00AF242A">
                <w:rPr>
                  <w:sz w:val="20"/>
                  <w:szCs w:val="20"/>
                </w:rPr>
                <w:t xml:space="preserve"> Street corridor ID</w:t>
              </w:r>
            </w:ins>
          </w:p>
        </w:tc>
        <w:tc>
          <w:tcPr>
            <w:tcW w:w="3669" w:type="dxa"/>
            <w:shd w:val="clear" w:color="auto" w:fill="auto"/>
            <w:tcPrChange w:id="126" w:author="Joe Mendoza" w:date="2014-03-18T13:38:00Z">
              <w:tcPr>
                <w:tcW w:w="3669" w:type="dxa"/>
                <w:shd w:val="clear" w:color="auto" w:fill="auto"/>
              </w:tcPr>
            </w:tcPrChange>
          </w:tcPr>
          <w:p w:rsidR="00C64104" w:rsidRPr="00AF242A" w:rsidRDefault="00C64104" w:rsidP="00340ACF">
            <w:pPr>
              <w:rPr>
                <w:ins w:id="127" w:author="Joe Mendoza" w:date="2014-03-18T13:34:00Z"/>
                <w:sz w:val="20"/>
                <w:szCs w:val="20"/>
              </w:rPr>
            </w:pPr>
          </w:p>
        </w:tc>
      </w:tr>
      <w:tr w:rsidR="00681AC2" w:rsidRPr="00AF242A" w:rsidTr="00340ACF">
        <w:trPr>
          <w:ins w:id="128" w:author="Joe Mendoza" w:date="2014-03-18T13:42:00Z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ins w:id="129" w:author="Joe Mendoza" w:date="2014-03-18T13:42:00Z"/>
                <w:sz w:val="20"/>
                <w:szCs w:val="20"/>
              </w:rPr>
            </w:pPr>
            <w:ins w:id="130" w:author="Joe Mendoza" w:date="2014-03-18T13:42:00Z">
              <w:r w:rsidRPr="00AF242A">
                <w:rPr>
                  <w:sz w:val="20"/>
                  <w:szCs w:val="20"/>
                </w:rPr>
                <w:t>SIDE</w:t>
              </w:r>
            </w:ins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ins w:id="131" w:author="Joe Mendoza" w:date="2014-03-18T13:42:00Z"/>
                <w:sz w:val="20"/>
                <w:szCs w:val="20"/>
              </w:rPr>
            </w:pPr>
            <w:ins w:id="132" w:author="Joe Mendoza" w:date="2014-03-18T13:42:00Z">
              <w:r w:rsidRPr="00AF242A">
                <w:rPr>
                  <w:sz w:val="20"/>
                  <w:szCs w:val="20"/>
                </w:rPr>
                <w:t>Char(1)</w:t>
              </w:r>
            </w:ins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ins w:id="133" w:author="Joe Mendoza" w:date="2014-03-18T13:42:00Z"/>
                <w:sz w:val="20"/>
                <w:szCs w:val="20"/>
              </w:rPr>
            </w:pPr>
            <w:ins w:id="134" w:author="Joe Mendoza" w:date="2014-03-18T13:42:00Z">
              <w:r w:rsidRPr="00AF242A">
                <w:rPr>
                  <w:sz w:val="20"/>
                  <w:szCs w:val="20"/>
                </w:rPr>
                <w:t>O or E</w:t>
              </w:r>
            </w:ins>
          </w:p>
        </w:tc>
        <w:tc>
          <w:tcPr>
            <w:tcW w:w="3669" w:type="dxa"/>
            <w:shd w:val="clear" w:color="auto" w:fill="auto"/>
          </w:tcPr>
          <w:p w:rsidR="00681AC2" w:rsidRDefault="00681AC2" w:rsidP="00681AC2">
            <w:pPr>
              <w:rPr>
                <w:ins w:id="135" w:author="Joe Mendoza" w:date="2014-03-18T13:42:00Z"/>
                <w:sz w:val="20"/>
                <w:szCs w:val="20"/>
              </w:rPr>
            </w:pPr>
          </w:p>
        </w:tc>
      </w:tr>
      <w:tr w:rsidR="00681AC2" w:rsidRPr="00AF242A" w:rsidTr="00340ACF">
        <w:trPr>
          <w:ins w:id="136" w:author="Joe Mendoza" w:date="2014-03-18T13:34:00Z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ins w:id="137" w:author="Joe Mendoza" w:date="2014-03-18T13:34:00Z"/>
                <w:sz w:val="20"/>
                <w:szCs w:val="20"/>
              </w:rPr>
            </w:pPr>
            <w:ins w:id="138" w:author="Joe Mendoza" w:date="2014-03-18T13:34:00Z">
              <w:r w:rsidRPr="00AF242A">
                <w:rPr>
                  <w:sz w:val="20"/>
                  <w:szCs w:val="20"/>
                </w:rPr>
                <w:t>STREET_NAME</w:t>
              </w:r>
            </w:ins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ins w:id="139" w:author="Joe Mendoza" w:date="2014-03-18T13:34:00Z"/>
                <w:sz w:val="20"/>
                <w:szCs w:val="20"/>
              </w:rPr>
            </w:pPr>
            <w:ins w:id="140" w:author="Joe Mendoza" w:date="2014-03-18T13:34:00Z">
              <w:r w:rsidRPr="00AF242A">
                <w:rPr>
                  <w:sz w:val="20"/>
                  <w:szCs w:val="20"/>
                </w:rPr>
                <w:t>Char(150)</w:t>
              </w:r>
            </w:ins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ins w:id="141" w:author="Joe Mendoza" w:date="2014-03-18T13:34:00Z"/>
                <w:sz w:val="20"/>
                <w:szCs w:val="20"/>
              </w:rPr>
            </w:pPr>
            <w:ins w:id="142" w:author="Joe Mendoza" w:date="2014-03-18T13:34:00Z">
              <w:r w:rsidRPr="00AF242A">
                <w:rPr>
                  <w:sz w:val="20"/>
                  <w:szCs w:val="20"/>
                </w:rPr>
                <w:t>Street name for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681AC2">
            <w:pPr>
              <w:rPr>
                <w:ins w:id="143" w:author="Joe Mendoza" w:date="2014-03-18T13:34:00Z"/>
                <w:sz w:val="20"/>
                <w:szCs w:val="20"/>
              </w:rPr>
            </w:pPr>
            <w:proofErr w:type="spellStart"/>
            <w:ins w:id="144" w:author="Joe Mendoza" w:date="2014-03-18T13:34:00Z">
              <w:r>
                <w:rPr>
                  <w:sz w:val="20"/>
                  <w:szCs w:val="20"/>
                </w:rPr>
                <w:t>v_nm_nlt_</w:t>
              </w:r>
            </w:ins>
            <w:ins w:id="145" w:author="Joe Mendoza" w:date="2014-03-18T13:38:00Z">
              <w:r>
                <w:rPr>
                  <w:sz w:val="20"/>
                  <w:szCs w:val="20"/>
                </w:rPr>
                <w:t>kcor</w:t>
              </w:r>
              <w:proofErr w:type="spellEnd"/>
              <w:r>
                <w:rPr>
                  <w:sz w:val="20"/>
                  <w:szCs w:val="20"/>
                </w:rPr>
                <w:t xml:space="preserve">_ </w:t>
              </w:r>
              <w:proofErr w:type="spellStart"/>
              <w:r>
                <w:rPr>
                  <w:sz w:val="20"/>
                  <w:szCs w:val="20"/>
                </w:rPr>
                <w:t>kcor</w:t>
              </w:r>
            </w:ins>
            <w:ins w:id="146" w:author="Joe Mendoza" w:date="2014-03-18T13:39:00Z">
              <w:r>
                <w:rPr>
                  <w:sz w:val="20"/>
                  <w:szCs w:val="20"/>
                </w:rPr>
                <w:t>_</w:t>
              </w:r>
            </w:ins>
            <w:ins w:id="147" w:author="Joe Mendoza" w:date="2014-03-18T13:34:00Z">
              <w:r w:rsidRPr="00AF242A">
                <w:rPr>
                  <w:sz w:val="20"/>
                  <w:szCs w:val="20"/>
                </w:rPr>
                <w:t>sdo_dt.street_name</w:t>
              </w:r>
              <w:proofErr w:type="spellEnd"/>
            </w:ins>
          </w:p>
        </w:tc>
      </w:tr>
      <w:tr w:rsidR="00681AC2" w:rsidRPr="00AF242A" w:rsidTr="00340ACF">
        <w:trPr>
          <w:ins w:id="148" w:author="Joe Mendoza" w:date="2014-03-18T13:34:00Z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ins w:id="149" w:author="Joe Mendoza" w:date="2014-03-18T13:34:00Z"/>
                <w:sz w:val="20"/>
                <w:szCs w:val="20"/>
              </w:rPr>
            </w:pPr>
            <w:ins w:id="150" w:author="Joe Mendoza" w:date="2014-03-18T13:34:00Z">
              <w:r w:rsidRPr="00AF242A">
                <w:rPr>
                  <w:sz w:val="20"/>
                  <w:szCs w:val="20"/>
                </w:rPr>
                <w:t>LENGTH</w:t>
              </w:r>
            </w:ins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ins w:id="151" w:author="Joe Mendoza" w:date="2014-03-18T13:34:00Z"/>
                <w:sz w:val="20"/>
                <w:szCs w:val="20"/>
              </w:rPr>
            </w:pPr>
            <w:ins w:id="152" w:author="Joe Mendoza" w:date="2014-03-18T13:34:00Z">
              <w:r w:rsidRPr="00AF242A">
                <w:rPr>
                  <w:sz w:val="20"/>
                  <w:szCs w:val="20"/>
                </w:rPr>
                <w:t>Integer</w:t>
              </w:r>
            </w:ins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ins w:id="153" w:author="Joe Mendoza" w:date="2014-03-18T13:34:00Z"/>
                <w:sz w:val="20"/>
                <w:szCs w:val="20"/>
              </w:rPr>
            </w:pPr>
            <w:ins w:id="154" w:author="Joe Mendoza" w:date="2014-03-18T13:34:00Z">
              <w:r w:rsidRPr="00AF242A">
                <w:rPr>
                  <w:sz w:val="20"/>
                  <w:szCs w:val="20"/>
                </w:rPr>
                <w:t>BRAMS spatial length of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ins w:id="155" w:author="Joe Mendoza" w:date="2014-03-18T13:34:00Z"/>
                <w:sz w:val="20"/>
                <w:szCs w:val="20"/>
              </w:rPr>
            </w:pPr>
            <w:ins w:id="156" w:author="Joe Mendoza" w:date="2014-03-18T13:34:00Z">
              <w:r w:rsidRPr="00AF242A">
                <w:rPr>
                  <w:sz w:val="20"/>
                  <w:szCs w:val="20"/>
                </w:rPr>
                <w:t xml:space="preserve">Derived from </w:t>
              </w:r>
              <w:proofErr w:type="spellStart"/>
              <w:r w:rsidRPr="00AF242A">
                <w:rPr>
                  <w:sz w:val="20"/>
                  <w:szCs w:val="20"/>
                </w:rPr>
                <w:t>NM_Members</w:t>
              </w:r>
              <w:proofErr w:type="spellEnd"/>
            </w:ins>
          </w:p>
        </w:tc>
      </w:tr>
      <w:tr w:rsidR="00681AC2" w:rsidRPr="00AF242A" w:rsidTr="00340ACF">
        <w:trPr>
          <w:ins w:id="157" w:author="Joe Mendoza" w:date="2014-03-18T13:34:00Z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ins w:id="158" w:author="Joe Mendoza" w:date="2014-03-18T13:34:00Z"/>
                <w:sz w:val="20"/>
                <w:szCs w:val="20"/>
              </w:rPr>
            </w:pPr>
            <w:ins w:id="159" w:author="Joe Mendoza" w:date="2014-03-18T13:34:00Z">
              <w:r w:rsidRPr="00AF242A">
                <w:rPr>
                  <w:sz w:val="20"/>
                  <w:szCs w:val="20"/>
                </w:rPr>
                <w:t>GIS_SHAPE</w:t>
              </w:r>
            </w:ins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ins w:id="160" w:author="Joe Mendoza" w:date="2014-03-18T13:34:00Z"/>
                <w:sz w:val="20"/>
                <w:szCs w:val="20"/>
              </w:rPr>
            </w:pPr>
            <w:ins w:id="161" w:author="Joe Mendoza" w:date="2014-03-18T13:34:00Z">
              <w:r w:rsidRPr="00AF242A">
                <w:rPr>
                  <w:sz w:val="20"/>
                  <w:szCs w:val="20"/>
                </w:rPr>
                <w:t>Geometry</w:t>
              </w:r>
            </w:ins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ins w:id="162" w:author="Joe Mendoza" w:date="2014-03-18T13:34:00Z"/>
                <w:sz w:val="20"/>
                <w:szCs w:val="20"/>
              </w:rPr>
            </w:pPr>
            <w:ins w:id="163" w:author="Joe Mendoza" w:date="2014-03-18T13:34:00Z">
              <w:r w:rsidRPr="00AF242A">
                <w:rPr>
                  <w:sz w:val="20"/>
                  <w:szCs w:val="20"/>
                </w:rPr>
                <w:t>Network geometry for the road corridor</w:t>
              </w:r>
            </w:ins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ins w:id="164" w:author="Joe Mendoza" w:date="2014-03-18T13:34:00Z"/>
                <w:sz w:val="20"/>
                <w:szCs w:val="20"/>
              </w:rPr>
            </w:pPr>
            <w:proofErr w:type="spellStart"/>
            <w:ins w:id="165" w:author="Joe Mendoza" w:date="2014-03-18T13:34:00Z">
              <w:r>
                <w:rPr>
                  <w:sz w:val="20"/>
                  <w:szCs w:val="20"/>
                </w:rPr>
                <w:t>v_nm_nlt_</w:t>
              </w:r>
            </w:ins>
            <w:ins w:id="166" w:author="Joe Mendoza" w:date="2014-03-18T13:39:00Z">
              <w:r>
                <w:rPr>
                  <w:sz w:val="20"/>
                  <w:szCs w:val="20"/>
                </w:rPr>
                <w:t>kcor</w:t>
              </w:r>
            </w:ins>
            <w:ins w:id="167" w:author="Joe Mendoza" w:date="2014-03-18T13:34:00Z">
              <w:r>
                <w:rPr>
                  <w:sz w:val="20"/>
                  <w:szCs w:val="20"/>
                </w:rPr>
                <w:t>_</w:t>
              </w:r>
            </w:ins>
            <w:ins w:id="168" w:author="Joe Mendoza" w:date="2014-03-18T13:39:00Z">
              <w:r>
                <w:rPr>
                  <w:sz w:val="20"/>
                  <w:szCs w:val="20"/>
                </w:rPr>
                <w:t>kcor</w:t>
              </w:r>
            </w:ins>
            <w:ins w:id="169" w:author="Joe Mendoza" w:date="2014-03-18T13:34:00Z">
              <w:r w:rsidRPr="00AF242A">
                <w:rPr>
                  <w:sz w:val="20"/>
                  <w:szCs w:val="20"/>
                </w:rPr>
                <w:t>_sdo_dt.geoloc</w:t>
              </w:r>
              <w:proofErr w:type="spellEnd"/>
            </w:ins>
          </w:p>
        </w:tc>
      </w:tr>
    </w:tbl>
    <w:p w:rsidR="00C64104" w:rsidRPr="00946FED" w:rsidRDefault="00C64104" w:rsidP="00946FED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A1458B" w:rsidRPr="00B4691F" w:rsidTr="00AF242A">
        <w:tc>
          <w:tcPr>
            <w:tcW w:w="2534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170" w:author="Joe Mendoza" w:date="2014-03-18T13:39:00Z">
              <w:r w:rsidRPr="00AF242A" w:rsidDel="00681AC2">
                <w:rPr>
                  <w:sz w:val="20"/>
                  <w:szCs w:val="20"/>
                </w:rPr>
                <w:delText>Column Name</w:delText>
              </w:r>
            </w:del>
          </w:p>
        </w:tc>
        <w:tc>
          <w:tcPr>
            <w:tcW w:w="2536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171" w:author="Joe Mendoza" w:date="2014-03-18T13:39:00Z">
              <w:r w:rsidRPr="00AF242A" w:rsidDel="00681AC2">
                <w:rPr>
                  <w:sz w:val="20"/>
                  <w:szCs w:val="20"/>
                </w:rPr>
                <w:delText>Type</w:delText>
              </w:r>
            </w:del>
          </w:p>
        </w:tc>
        <w:tc>
          <w:tcPr>
            <w:tcW w:w="4172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172" w:author="Joe Mendoza" w:date="2014-03-18T13:39:00Z">
              <w:r w:rsidRPr="00AF242A" w:rsidDel="00681AC2">
                <w:rPr>
                  <w:sz w:val="20"/>
                  <w:szCs w:val="20"/>
                </w:rPr>
                <w:delText>Comment</w:delText>
              </w:r>
            </w:del>
          </w:p>
        </w:tc>
      </w:tr>
      <w:tr w:rsidR="00A1458B" w:rsidRPr="00B4691F" w:rsidTr="00AF242A">
        <w:tc>
          <w:tcPr>
            <w:tcW w:w="2534" w:type="dxa"/>
            <w:shd w:val="clear" w:color="auto" w:fill="auto"/>
          </w:tcPr>
          <w:p w:rsidR="00A1458B" w:rsidRPr="00AF242A" w:rsidRDefault="00946FED" w:rsidP="008A44BC">
            <w:pPr>
              <w:rPr>
                <w:sz w:val="20"/>
                <w:szCs w:val="20"/>
              </w:rPr>
            </w:pPr>
            <w:del w:id="173" w:author="Joe Mendoza" w:date="2014-03-18T13:39:00Z">
              <w:r w:rsidRPr="00AF242A" w:rsidDel="00681AC2">
                <w:rPr>
                  <w:sz w:val="20"/>
                  <w:szCs w:val="20"/>
                </w:rPr>
                <w:delText>KERB</w:delText>
              </w:r>
              <w:r w:rsidR="00AD5F59" w:rsidRPr="00AF242A" w:rsidDel="00681AC2">
                <w:rPr>
                  <w:sz w:val="20"/>
                  <w:szCs w:val="20"/>
                </w:rPr>
                <w:delText>_</w:delText>
              </w:r>
              <w:r w:rsidR="00A1458B" w:rsidRPr="00AF242A" w:rsidDel="00681AC2">
                <w:rPr>
                  <w:sz w:val="20"/>
                  <w:szCs w:val="20"/>
                </w:rPr>
                <w:delText>PRIMARY_ID</w:delText>
              </w:r>
            </w:del>
          </w:p>
        </w:tc>
        <w:tc>
          <w:tcPr>
            <w:tcW w:w="2536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174" w:author="Joe Mendoza" w:date="2014-03-18T13:39:00Z">
              <w:r w:rsidRPr="00AF242A" w:rsidDel="00681AC2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shd w:val="clear" w:color="auto" w:fill="auto"/>
          </w:tcPr>
          <w:p w:rsidR="00A1458B" w:rsidRPr="00AF242A" w:rsidRDefault="00361016" w:rsidP="008A44BC">
            <w:pPr>
              <w:rPr>
                <w:sz w:val="20"/>
                <w:szCs w:val="20"/>
              </w:rPr>
            </w:pPr>
            <w:del w:id="175" w:author="Joe Mendoza" w:date="2014-03-18T13:39:00Z">
              <w:r w:rsidRPr="00AF242A" w:rsidDel="00681AC2">
                <w:rPr>
                  <w:sz w:val="20"/>
                  <w:szCs w:val="20"/>
                </w:rPr>
                <w:delText>This will be considered the linkage between BRAMS and SAP for road assets.  Must be the same ID that the BRAMS SAP interface will use.</w:delText>
              </w:r>
            </w:del>
          </w:p>
        </w:tc>
      </w:tr>
      <w:tr w:rsidR="00DE3933" w:rsidRPr="00B4691F" w:rsidTr="00AF242A">
        <w:tc>
          <w:tcPr>
            <w:tcW w:w="2534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176" w:author="Joe Mendoza" w:date="2014-03-18T13:39:00Z">
              <w:r w:rsidRPr="00AF242A" w:rsidDel="00681AC2">
                <w:rPr>
                  <w:sz w:val="20"/>
                  <w:szCs w:val="20"/>
                </w:rPr>
                <w:delText>STREET_CORRIDOR_ID</w:delText>
              </w:r>
            </w:del>
          </w:p>
        </w:tc>
        <w:tc>
          <w:tcPr>
            <w:tcW w:w="2536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177" w:author="Joe Mendoza" w:date="2014-03-18T13:39:00Z">
              <w:r w:rsidRPr="00AF242A" w:rsidDel="00681AC2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178" w:author="Joe Mendoza" w:date="2014-03-18T13:39:00Z">
              <w:r w:rsidRPr="00AF242A" w:rsidDel="00681AC2">
                <w:rPr>
                  <w:sz w:val="20"/>
                  <w:szCs w:val="20"/>
                </w:rPr>
                <w:delText>Coreland Street corridor ID</w:delText>
              </w:r>
            </w:del>
          </w:p>
        </w:tc>
      </w:tr>
      <w:tr w:rsidR="00B4691F" w:rsidRPr="00B4691F" w:rsidTr="00AF242A">
        <w:tc>
          <w:tcPr>
            <w:tcW w:w="2534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179" w:author="Joe Mendoza" w:date="2014-03-18T13:39:00Z">
              <w:r w:rsidRPr="00AF242A" w:rsidDel="00681AC2">
                <w:rPr>
                  <w:sz w:val="20"/>
                  <w:szCs w:val="20"/>
                </w:rPr>
                <w:delText>SIDE</w:delText>
              </w:r>
            </w:del>
          </w:p>
        </w:tc>
        <w:tc>
          <w:tcPr>
            <w:tcW w:w="2536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180" w:author="Joe Mendoza" w:date="2014-03-18T13:39:00Z">
              <w:r w:rsidRPr="00AF242A" w:rsidDel="00681AC2">
                <w:rPr>
                  <w:sz w:val="20"/>
                  <w:szCs w:val="20"/>
                </w:rPr>
                <w:delText>Char(1)</w:delText>
              </w:r>
            </w:del>
          </w:p>
        </w:tc>
        <w:tc>
          <w:tcPr>
            <w:tcW w:w="4172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181" w:author="Joe Mendoza" w:date="2014-03-18T13:39:00Z">
              <w:r w:rsidRPr="00AF242A" w:rsidDel="00681AC2">
                <w:rPr>
                  <w:sz w:val="20"/>
                  <w:szCs w:val="20"/>
                </w:rPr>
                <w:delText>O or E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2" w:author="Joe Mendoza" w:date="2014-03-18T13:39:00Z">
              <w:r w:rsidRPr="00AF242A" w:rsidDel="00681AC2">
                <w:rPr>
                  <w:sz w:val="20"/>
                  <w:szCs w:val="20"/>
                </w:rPr>
                <w:delText>STREET_NAME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3" w:author="Joe Mendoza" w:date="2014-03-18T13:39:00Z">
              <w:r w:rsidRPr="00AF242A" w:rsidDel="00681AC2">
                <w:rPr>
                  <w:sz w:val="20"/>
                  <w:szCs w:val="20"/>
                </w:rPr>
                <w:delText>Char(150)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4" w:author="Joe Mendoza" w:date="2014-03-18T13:39:00Z">
              <w:r w:rsidRPr="00AF242A" w:rsidDel="00681AC2">
                <w:rPr>
                  <w:sz w:val="20"/>
                  <w:szCs w:val="20"/>
                </w:rPr>
                <w:delText>Street name for the road corridor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5" w:author="Joe Mendoza" w:date="2014-03-18T13:39:00Z">
              <w:r w:rsidRPr="00AF242A" w:rsidDel="00681AC2">
                <w:rPr>
                  <w:sz w:val="20"/>
                  <w:szCs w:val="20"/>
                </w:rPr>
                <w:delText>LENGTH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6" w:author="Joe Mendoza" w:date="2014-03-18T13:39:00Z">
              <w:r w:rsidRPr="00AF242A" w:rsidDel="00681AC2">
                <w:rPr>
                  <w:sz w:val="20"/>
                  <w:szCs w:val="20"/>
                </w:rPr>
                <w:delText>Integer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7" w:author="Joe Mendoza" w:date="2014-03-18T13:39:00Z">
              <w:r w:rsidRPr="00AF242A" w:rsidDel="00681AC2">
                <w:rPr>
                  <w:sz w:val="20"/>
                  <w:szCs w:val="20"/>
                </w:rPr>
                <w:delText>BRAMS spatial length of the road corridor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8" w:author="Joe Mendoza" w:date="2014-03-18T13:39:00Z">
              <w:r w:rsidRPr="00AF242A" w:rsidDel="00681AC2">
                <w:rPr>
                  <w:sz w:val="20"/>
                  <w:szCs w:val="20"/>
                </w:rPr>
                <w:delText>GIS_SHAPE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89" w:author="Joe Mendoza" w:date="2014-03-18T13:39:00Z">
              <w:r w:rsidRPr="00AF242A" w:rsidDel="00681AC2">
                <w:rPr>
                  <w:sz w:val="20"/>
                  <w:szCs w:val="20"/>
                </w:rPr>
                <w:delText>Geometry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190" w:author="Joe Mendoza" w:date="2014-03-18T13:39:00Z">
              <w:r w:rsidRPr="00AF242A" w:rsidDel="00681AC2">
                <w:rPr>
                  <w:sz w:val="20"/>
                  <w:szCs w:val="20"/>
                </w:rPr>
                <w:delText>Network geometry for the road corridor</w:delText>
              </w:r>
            </w:del>
          </w:p>
        </w:tc>
      </w:tr>
    </w:tbl>
    <w:p w:rsidR="001B3E89" w:rsidRDefault="001B3E89" w:rsidP="00B4691F">
      <w:pPr>
        <w:ind w:left="720"/>
      </w:pPr>
    </w:p>
    <w:p w:rsidR="00B4691F" w:rsidRDefault="00681AC2" w:rsidP="00B4691F">
      <w:pPr>
        <w:ind w:left="720"/>
      </w:pPr>
      <w:ins w:id="191" w:author="Joe Mendoza" w:date="2014-03-18T13:39:00Z">
        <w:r>
          <w:br w:type="page"/>
        </w:r>
      </w:ins>
      <w:proofErr w:type="gramStart"/>
      <w:r w:rsidR="00B4691F">
        <w:lastRenderedPageBreak/>
        <w:t>Footpath (Verge) equipment view.</w:t>
      </w:r>
      <w:proofErr w:type="gramEnd"/>
    </w:p>
    <w:p w:rsidR="00946FED" w:rsidRDefault="00681AC2" w:rsidP="00946FED">
      <w:pPr>
        <w:ind w:left="720"/>
      </w:pPr>
      <w:ins w:id="192" w:author="Joe Mendoza" w:date="2014-03-18T13:40:00Z">
        <w:r w:rsidRPr="00067052">
          <w:rPr>
            <w:color w:val="FF0000"/>
          </w:rPr>
          <w:t>XBCC_EQUIP_</w:t>
        </w:r>
        <w:proofErr w:type="gramStart"/>
        <w:r w:rsidRPr="00067052">
          <w:rPr>
            <w:color w:val="FF0000"/>
          </w:rPr>
          <w:t>VECO</w:t>
        </w:r>
        <w:r w:rsidRPr="00067052" w:rsidDel="00067052">
          <w:rPr>
            <w:color w:val="FF0000"/>
          </w:rPr>
          <w:t xml:space="preserve"> </w:t>
        </w:r>
        <w:r>
          <w:rPr>
            <w:color w:val="FF0000"/>
          </w:rPr>
          <w:t>,</w:t>
        </w:r>
        <w:proofErr w:type="gramEnd"/>
        <w:r>
          <w:rPr>
            <w:color w:val="FF0000"/>
          </w:rPr>
          <w:t xml:space="preserve"> </w:t>
        </w:r>
      </w:ins>
      <w:del w:id="193" w:author="Joe Mendoza" w:date="2014-03-18T13:40:00Z">
        <w:r w:rsidR="00946FED" w:rsidDel="00681AC2">
          <w:rPr>
            <w:color w:val="FF0000"/>
          </w:rPr>
          <w:delText xml:space="preserve">&lt;VIEW_NAME&gt;, </w:delText>
        </w:r>
      </w:del>
      <w:r w:rsidR="00B4691F">
        <w:t>view</w:t>
      </w:r>
      <w:r w:rsidR="00946FED" w:rsidRPr="00946FED">
        <w:t xml:space="preserve"> based on the </w:t>
      </w:r>
      <w:r w:rsidR="00946FED">
        <w:t>Verge</w:t>
      </w:r>
      <w:r w:rsidR="00946FED" w:rsidRPr="00946FED">
        <w:t xml:space="preserve"> network. An entry represents an entire street</w:t>
      </w:r>
      <w:r w:rsidR="00B4691F">
        <w:t xml:space="preserve"> side</w:t>
      </w:r>
      <w:r w:rsidR="00946FED" w:rsidRPr="00946FED">
        <w:t xml:space="preserve"> from start to end, inclusive of all suburbs that make up the street for a particular side (odd/even).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460"/>
        <w:gridCol w:w="1934"/>
        <w:gridCol w:w="3669"/>
      </w:tblGrid>
      <w:tr w:rsidR="00681AC2" w:rsidRPr="00AF242A" w:rsidTr="00340ACF"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Column Name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Type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Comment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</w:p>
        </w:tc>
      </w:tr>
      <w:tr w:rsidR="00681AC2" w:rsidRPr="00AF242A" w:rsidTr="00340ACF"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STREET_PRIMARY_ID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v_nm_nlt_veco</w:t>
            </w:r>
            <w:proofErr w:type="spellEnd"/>
            <w:r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veco</w:t>
            </w:r>
            <w:proofErr w:type="spellEnd"/>
            <w:r w:rsidRPr="00AF242A">
              <w:rPr>
                <w:sz w:val="20"/>
                <w:szCs w:val="20"/>
              </w:rPr>
              <w:t xml:space="preserve"> </w:t>
            </w:r>
            <w:r w:rsidRPr="00AF242A">
              <w:rPr>
                <w:sz w:val="20"/>
                <w:szCs w:val="20"/>
              </w:rPr>
              <w:t>_</w:t>
            </w:r>
            <w:proofErr w:type="spellStart"/>
            <w:r w:rsidRPr="00AF242A">
              <w:rPr>
                <w:sz w:val="20"/>
                <w:szCs w:val="20"/>
              </w:rPr>
              <w:t>sdo_dt.ne_id</w:t>
            </w:r>
            <w:proofErr w:type="spellEnd"/>
          </w:p>
        </w:tc>
      </w:tr>
      <w:tr w:rsidR="00681AC2" w:rsidRPr="00AF242A" w:rsidTr="00340ACF">
        <w:trPr>
          <w:trHeight w:val="1079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STREET_CORRIDOR_ID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proofErr w:type="spellStart"/>
            <w:r w:rsidRPr="00AF242A">
              <w:rPr>
                <w:sz w:val="20"/>
                <w:szCs w:val="20"/>
              </w:rPr>
              <w:t>Coreland</w:t>
            </w:r>
            <w:proofErr w:type="spellEnd"/>
            <w:r w:rsidRPr="00AF242A">
              <w:rPr>
                <w:sz w:val="20"/>
                <w:szCs w:val="20"/>
              </w:rPr>
              <w:t xml:space="preserve"> Street corridor ID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</w:p>
        </w:tc>
      </w:tr>
      <w:tr w:rsidR="00681AC2" w:rsidRPr="00AF242A" w:rsidTr="00340ACF">
        <w:trPr>
          <w:ins w:id="194" w:author="Joe Mendoza" w:date="2014-03-18T13:42:00Z"/>
        </w:trPr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ins w:id="195" w:author="Joe Mendoza" w:date="2014-03-18T13:42:00Z"/>
                <w:sz w:val="20"/>
                <w:szCs w:val="20"/>
              </w:rPr>
            </w:pPr>
            <w:ins w:id="196" w:author="Joe Mendoza" w:date="2014-03-18T13:42:00Z">
              <w:r w:rsidRPr="00AF242A">
                <w:rPr>
                  <w:sz w:val="20"/>
                  <w:szCs w:val="20"/>
                </w:rPr>
                <w:t>SIDE</w:t>
              </w:r>
            </w:ins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ins w:id="197" w:author="Joe Mendoza" w:date="2014-03-18T13:42:00Z"/>
                <w:sz w:val="20"/>
                <w:szCs w:val="20"/>
              </w:rPr>
            </w:pPr>
            <w:ins w:id="198" w:author="Joe Mendoza" w:date="2014-03-18T13:42:00Z">
              <w:r w:rsidRPr="00AF242A">
                <w:rPr>
                  <w:sz w:val="20"/>
                  <w:szCs w:val="20"/>
                </w:rPr>
                <w:t>Char(1)</w:t>
              </w:r>
            </w:ins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ins w:id="199" w:author="Joe Mendoza" w:date="2014-03-18T13:42:00Z"/>
                <w:sz w:val="20"/>
                <w:szCs w:val="20"/>
              </w:rPr>
            </w:pPr>
            <w:ins w:id="200" w:author="Joe Mendoza" w:date="2014-03-18T13:42:00Z">
              <w:r w:rsidRPr="00AF242A">
                <w:rPr>
                  <w:sz w:val="20"/>
                  <w:szCs w:val="20"/>
                </w:rPr>
                <w:t>O or E</w:t>
              </w:r>
            </w:ins>
          </w:p>
        </w:tc>
        <w:tc>
          <w:tcPr>
            <w:tcW w:w="3669" w:type="dxa"/>
            <w:shd w:val="clear" w:color="auto" w:fill="auto"/>
          </w:tcPr>
          <w:p w:rsidR="00681AC2" w:rsidRDefault="00681AC2" w:rsidP="00340ACF">
            <w:pPr>
              <w:rPr>
                <w:ins w:id="201" w:author="Joe Mendoza" w:date="2014-03-18T13:42:00Z"/>
                <w:sz w:val="20"/>
                <w:szCs w:val="20"/>
              </w:rPr>
            </w:pPr>
          </w:p>
        </w:tc>
      </w:tr>
      <w:tr w:rsidR="00681AC2" w:rsidRPr="00AF242A" w:rsidTr="00340ACF"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STREET_NAME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Char(150)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 name for the road corridor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v_nm_nlt</w:t>
            </w:r>
            <w:proofErr w:type="spellEnd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veco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</w:t>
            </w:r>
            <w:proofErr w:type="spellStart"/>
            <w:r w:rsidRPr="00AF242A">
              <w:rPr>
                <w:sz w:val="20"/>
                <w:szCs w:val="20"/>
              </w:rPr>
              <w:t>sdo_dt.street_name</w:t>
            </w:r>
            <w:proofErr w:type="spellEnd"/>
          </w:p>
        </w:tc>
      </w:tr>
      <w:tr w:rsidR="00681AC2" w:rsidRPr="00AF242A" w:rsidTr="00340ACF"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LENGTH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Integer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BRAMS spatial length of the road corridor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 xml:space="preserve">Derived from </w:t>
            </w:r>
            <w:proofErr w:type="spellStart"/>
            <w:r w:rsidRPr="00AF242A">
              <w:rPr>
                <w:sz w:val="20"/>
                <w:szCs w:val="20"/>
              </w:rPr>
              <w:t>NM_Members</w:t>
            </w:r>
            <w:proofErr w:type="spellEnd"/>
          </w:p>
        </w:tc>
      </w:tr>
      <w:tr w:rsidR="00681AC2" w:rsidRPr="00AF242A" w:rsidTr="00340ACF">
        <w:tc>
          <w:tcPr>
            <w:tcW w:w="217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GIS_SHAPE</w:t>
            </w:r>
          </w:p>
        </w:tc>
        <w:tc>
          <w:tcPr>
            <w:tcW w:w="1460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Geometry</w:t>
            </w:r>
          </w:p>
        </w:tc>
        <w:tc>
          <w:tcPr>
            <w:tcW w:w="1934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Network geometry for the road corridor</w:t>
            </w:r>
          </w:p>
        </w:tc>
        <w:tc>
          <w:tcPr>
            <w:tcW w:w="3669" w:type="dxa"/>
            <w:shd w:val="clear" w:color="auto" w:fill="auto"/>
          </w:tcPr>
          <w:p w:rsidR="00681AC2" w:rsidRPr="00AF242A" w:rsidRDefault="00681AC2" w:rsidP="00340A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v_nm_nlt</w:t>
            </w:r>
            <w:proofErr w:type="spellEnd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veco</w:t>
            </w:r>
            <w:proofErr w:type="spellEnd"/>
            <w:r w:rsidRPr="00AF242A">
              <w:rPr>
                <w:sz w:val="20"/>
                <w:szCs w:val="20"/>
              </w:rPr>
              <w:t xml:space="preserve"> </w:t>
            </w:r>
            <w:r w:rsidRPr="00AF242A">
              <w:rPr>
                <w:sz w:val="20"/>
                <w:szCs w:val="20"/>
              </w:rPr>
              <w:t>_</w:t>
            </w:r>
            <w:proofErr w:type="spellStart"/>
            <w:r w:rsidRPr="00AF242A">
              <w:rPr>
                <w:sz w:val="20"/>
                <w:szCs w:val="20"/>
              </w:rPr>
              <w:t>sdo_dt.geoloc</w:t>
            </w:r>
            <w:proofErr w:type="spellEnd"/>
          </w:p>
        </w:tc>
      </w:tr>
    </w:tbl>
    <w:p w:rsidR="00681AC2" w:rsidRPr="00946FED" w:rsidRDefault="00681AC2" w:rsidP="00946FED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A1458B" w:rsidRPr="00B4691F" w:rsidTr="00AF242A">
        <w:tc>
          <w:tcPr>
            <w:tcW w:w="2534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202" w:author="Joe Mendoza" w:date="2014-03-18T13:42:00Z">
              <w:r w:rsidRPr="00AF242A" w:rsidDel="00681AC2">
                <w:rPr>
                  <w:sz w:val="20"/>
                  <w:szCs w:val="20"/>
                </w:rPr>
                <w:delText>Column Name</w:delText>
              </w:r>
            </w:del>
          </w:p>
        </w:tc>
        <w:tc>
          <w:tcPr>
            <w:tcW w:w="2536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203" w:author="Joe Mendoza" w:date="2014-03-18T13:42:00Z">
              <w:r w:rsidRPr="00AF242A" w:rsidDel="00681AC2">
                <w:rPr>
                  <w:sz w:val="20"/>
                  <w:szCs w:val="20"/>
                </w:rPr>
                <w:delText>Type</w:delText>
              </w:r>
            </w:del>
          </w:p>
        </w:tc>
        <w:tc>
          <w:tcPr>
            <w:tcW w:w="4172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204" w:author="Joe Mendoza" w:date="2014-03-18T13:42:00Z">
              <w:r w:rsidRPr="00AF242A" w:rsidDel="00681AC2">
                <w:rPr>
                  <w:sz w:val="20"/>
                  <w:szCs w:val="20"/>
                </w:rPr>
                <w:delText>Comment</w:delText>
              </w:r>
            </w:del>
          </w:p>
        </w:tc>
      </w:tr>
      <w:tr w:rsidR="00A1458B" w:rsidRPr="00B4691F" w:rsidTr="00AF242A">
        <w:tc>
          <w:tcPr>
            <w:tcW w:w="2534" w:type="dxa"/>
            <w:shd w:val="clear" w:color="auto" w:fill="auto"/>
          </w:tcPr>
          <w:p w:rsidR="00A1458B" w:rsidRPr="00AF242A" w:rsidRDefault="00946FED" w:rsidP="008A44BC">
            <w:pPr>
              <w:rPr>
                <w:sz w:val="20"/>
                <w:szCs w:val="20"/>
              </w:rPr>
            </w:pPr>
            <w:del w:id="205" w:author="Joe Mendoza" w:date="2014-03-18T13:42:00Z">
              <w:r w:rsidRPr="00AF242A" w:rsidDel="00681AC2">
                <w:rPr>
                  <w:sz w:val="20"/>
                  <w:szCs w:val="20"/>
                </w:rPr>
                <w:delText>VERGE_</w:delText>
              </w:r>
              <w:r w:rsidR="00A1458B" w:rsidRPr="00AF242A" w:rsidDel="00681AC2">
                <w:rPr>
                  <w:sz w:val="20"/>
                  <w:szCs w:val="20"/>
                </w:rPr>
                <w:delText>PRIMARY_ID</w:delText>
              </w:r>
            </w:del>
          </w:p>
        </w:tc>
        <w:tc>
          <w:tcPr>
            <w:tcW w:w="2536" w:type="dxa"/>
            <w:shd w:val="clear" w:color="auto" w:fill="auto"/>
          </w:tcPr>
          <w:p w:rsidR="00A1458B" w:rsidRPr="00AF242A" w:rsidRDefault="00A1458B" w:rsidP="008A44BC">
            <w:pPr>
              <w:rPr>
                <w:sz w:val="20"/>
                <w:szCs w:val="20"/>
              </w:rPr>
            </w:pPr>
            <w:del w:id="206" w:author="Joe Mendoza" w:date="2014-03-18T13:42:00Z">
              <w:r w:rsidRPr="00AF242A" w:rsidDel="00681AC2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shd w:val="clear" w:color="auto" w:fill="auto"/>
          </w:tcPr>
          <w:p w:rsidR="00A1458B" w:rsidRPr="00AF242A" w:rsidRDefault="00361016" w:rsidP="008A44BC">
            <w:pPr>
              <w:rPr>
                <w:sz w:val="20"/>
                <w:szCs w:val="20"/>
              </w:rPr>
            </w:pPr>
            <w:del w:id="207" w:author="Joe Mendoza" w:date="2014-03-18T13:42:00Z">
              <w:r w:rsidRPr="00AF242A" w:rsidDel="00681AC2">
                <w:rPr>
                  <w:sz w:val="20"/>
                  <w:szCs w:val="20"/>
                </w:rPr>
                <w:delText>This will be considered the linkage between BRAMS and SAP for road assets.  Must be the same ID that the BRAMS SAP interface will use.</w:delText>
              </w:r>
            </w:del>
          </w:p>
        </w:tc>
      </w:tr>
      <w:tr w:rsidR="00DE3933" w:rsidRPr="00B4691F" w:rsidTr="00AF242A">
        <w:tc>
          <w:tcPr>
            <w:tcW w:w="2534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208" w:author="Joe Mendoza" w:date="2014-03-18T13:42:00Z">
              <w:r w:rsidRPr="00AF242A" w:rsidDel="00681AC2">
                <w:rPr>
                  <w:sz w:val="20"/>
                  <w:szCs w:val="20"/>
                </w:rPr>
                <w:delText>STREET_CORRIDOR_ID</w:delText>
              </w:r>
            </w:del>
          </w:p>
        </w:tc>
        <w:tc>
          <w:tcPr>
            <w:tcW w:w="2536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209" w:author="Joe Mendoza" w:date="2014-03-18T13:42:00Z">
              <w:r w:rsidRPr="00AF242A" w:rsidDel="00681AC2">
                <w:rPr>
                  <w:sz w:val="20"/>
                  <w:szCs w:val="20"/>
                </w:rPr>
                <w:delText>Long integer up to 10 characters</w:delText>
              </w:r>
            </w:del>
          </w:p>
        </w:tc>
        <w:tc>
          <w:tcPr>
            <w:tcW w:w="4172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del w:id="210" w:author="Joe Mendoza" w:date="2014-03-18T13:42:00Z">
              <w:r w:rsidRPr="00AF242A" w:rsidDel="00681AC2">
                <w:rPr>
                  <w:sz w:val="20"/>
                  <w:szCs w:val="20"/>
                </w:rPr>
                <w:delText>Coreland Street corridor ID</w:delText>
              </w:r>
            </w:del>
          </w:p>
        </w:tc>
      </w:tr>
      <w:tr w:rsidR="00B4691F" w:rsidRPr="00B4691F" w:rsidTr="00AF242A">
        <w:tc>
          <w:tcPr>
            <w:tcW w:w="2534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211" w:author="Joe Mendoza" w:date="2014-03-18T13:42:00Z">
              <w:r w:rsidRPr="00AF242A" w:rsidDel="00681AC2">
                <w:rPr>
                  <w:sz w:val="20"/>
                  <w:szCs w:val="20"/>
                </w:rPr>
                <w:delText>SIDE</w:delText>
              </w:r>
            </w:del>
          </w:p>
        </w:tc>
        <w:tc>
          <w:tcPr>
            <w:tcW w:w="2536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212" w:author="Joe Mendoza" w:date="2014-03-18T13:42:00Z">
              <w:r w:rsidRPr="00AF242A" w:rsidDel="00681AC2">
                <w:rPr>
                  <w:sz w:val="20"/>
                  <w:szCs w:val="20"/>
                </w:rPr>
                <w:delText>Char(1)</w:delText>
              </w:r>
            </w:del>
          </w:p>
        </w:tc>
        <w:tc>
          <w:tcPr>
            <w:tcW w:w="4172" w:type="dxa"/>
            <w:shd w:val="clear" w:color="auto" w:fill="auto"/>
          </w:tcPr>
          <w:p w:rsidR="00B4691F" w:rsidRPr="00AF242A" w:rsidRDefault="00B4691F" w:rsidP="008A44BC">
            <w:pPr>
              <w:rPr>
                <w:sz w:val="20"/>
                <w:szCs w:val="20"/>
              </w:rPr>
            </w:pPr>
            <w:del w:id="213" w:author="Joe Mendoza" w:date="2014-03-18T13:42:00Z">
              <w:r w:rsidRPr="00AF242A" w:rsidDel="00681AC2">
                <w:rPr>
                  <w:sz w:val="20"/>
                  <w:szCs w:val="20"/>
                </w:rPr>
                <w:delText>O or E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4" w:author="Joe Mendoza" w:date="2014-03-18T13:42:00Z">
              <w:r w:rsidRPr="00AF242A" w:rsidDel="00681AC2">
                <w:rPr>
                  <w:sz w:val="20"/>
                  <w:szCs w:val="20"/>
                </w:rPr>
                <w:delText>STREET_NAME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5" w:author="Joe Mendoza" w:date="2014-03-18T13:42:00Z">
              <w:r w:rsidRPr="00AF242A" w:rsidDel="00681AC2">
                <w:rPr>
                  <w:sz w:val="20"/>
                  <w:szCs w:val="20"/>
                </w:rPr>
                <w:delText>Char(150)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6" w:author="Joe Mendoza" w:date="2014-03-18T13:42:00Z">
              <w:r w:rsidRPr="00AF242A" w:rsidDel="00681AC2">
                <w:rPr>
                  <w:sz w:val="20"/>
                  <w:szCs w:val="20"/>
                </w:rPr>
                <w:delText>Street name for the road corridor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7" w:author="Joe Mendoza" w:date="2014-03-18T13:42:00Z">
              <w:r w:rsidRPr="00AF242A" w:rsidDel="00681AC2">
                <w:rPr>
                  <w:sz w:val="20"/>
                  <w:szCs w:val="20"/>
                </w:rPr>
                <w:delText>LENGTH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8" w:author="Joe Mendoza" w:date="2014-03-18T13:42:00Z">
              <w:r w:rsidRPr="00AF242A" w:rsidDel="00681AC2">
                <w:rPr>
                  <w:sz w:val="20"/>
                  <w:szCs w:val="20"/>
                </w:rPr>
                <w:delText>Integer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19" w:author="Joe Mendoza" w:date="2014-03-18T13:42:00Z">
              <w:r w:rsidRPr="00AF242A" w:rsidDel="00681AC2">
                <w:rPr>
                  <w:sz w:val="20"/>
                  <w:szCs w:val="20"/>
                </w:rPr>
                <w:delText>BRAMS spatial length of the road corridor</w:delText>
              </w:r>
            </w:del>
          </w:p>
        </w:tc>
      </w:tr>
      <w:tr w:rsidR="00A42449" w:rsidRPr="00B4691F" w:rsidTr="00AF242A">
        <w:tc>
          <w:tcPr>
            <w:tcW w:w="2534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20" w:author="Joe Mendoza" w:date="2014-03-18T13:42:00Z">
              <w:r w:rsidRPr="00AF242A" w:rsidDel="00681AC2">
                <w:rPr>
                  <w:sz w:val="20"/>
                  <w:szCs w:val="20"/>
                </w:rPr>
                <w:delText>GIS_SHAPE</w:delText>
              </w:r>
            </w:del>
          </w:p>
        </w:tc>
        <w:tc>
          <w:tcPr>
            <w:tcW w:w="2536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21" w:author="Joe Mendoza" w:date="2014-03-18T13:42:00Z">
              <w:r w:rsidRPr="00AF242A" w:rsidDel="00681AC2">
                <w:rPr>
                  <w:sz w:val="20"/>
                  <w:szCs w:val="20"/>
                </w:rPr>
                <w:delText>Geometry</w:delText>
              </w:r>
            </w:del>
          </w:p>
        </w:tc>
        <w:tc>
          <w:tcPr>
            <w:tcW w:w="4172" w:type="dxa"/>
            <w:shd w:val="clear" w:color="auto" w:fill="auto"/>
          </w:tcPr>
          <w:p w:rsidR="00A42449" w:rsidRPr="00AF242A" w:rsidRDefault="00A42449" w:rsidP="008A44BC">
            <w:pPr>
              <w:rPr>
                <w:sz w:val="20"/>
                <w:szCs w:val="20"/>
              </w:rPr>
            </w:pPr>
            <w:del w:id="222" w:author="Joe Mendoza" w:date="2014-03-18T13:42:00Z">
              <w:r w:rsidRPr="00AF242A" w:rsidDel="00681AC2">
                <w:rPr>
                  <w:sz w:val="20"/>
                  <w:szCs w:val="20"/>
                </w:rPr>
                <w:delText>Network geometry for the road corridor</w:delText>
              </w:r>
            </w:del>
          </w:p>
        </w:tc>
      </w:tr>
    </w:tbl>
    <w:p w:rsidR="00A1458B" w:rsidRDefault="00A1458B" w:rsidP="00A1458B"/>
    <w:p w:rsidR="00A1458B" w:rsidRPr="00946FED" w:rsidRDefault="00946FED" w:rsidP="004B5EC9">
      <w:pPr>
        <w:rPr>
          <w:color w:val="FF0000"/>
        </w:rPr>
      </w:pPr>
      <w:r>
        <w:lastRenderedPageBreak/>
        <w:t xml:space="preserve">The </w:t>
      </w:r>
      <w:r w:rsidR="000A3F8D">
        <w:t xml:space="preserve">individual </w:t>
      </w:r>
      <w:r>
        <w:t>STREET_PRIMARY_ID</w:t>
      </w:r>
      <w:r w:rsidRPr="00D04C5D">
        <w:t xml:space="preserve">, </w:t>
      </w:r>
      <w:r w:rsidR="000A3F8D" w:rsidRPr="00A42449">
        <w:t>MEDIAN_PRIMARY_</w:t>
      </w:r>
      <w:proofErr w:type="gramStart"/>
      <w:r w:rsidR="000A3F8D" w:rsidRPr="00A42449">
        <w:t>ID</w:t>
      </w:r>
      <w:r w:rsidR="000A3F8D" w:rsidRPr="00D04C5D">
        <w:t xml:space="preserve"> ,</w:t>
      </w:r>
      <w:proofErr w:type="gramEnd"/>
      <w:r w:rsidR="000A3F8D">
        <w:t xml:space="preserve"> </w:t>
      </w:r>
      <w:r>
        <w:t xml:space="preserve">KERB_PRIMARY_ID and VERGE_PRIMARY_ID must be unique across all </w:t>
      </w:r>
      <w:r w:rsidR="000A3F8D">
        <w:t xml:space="preserve">four </w:t>
      </w:r>
      <w:r>
        <w:t xml:space="preserve">views </w:t>
      </w:r>
    </w:p>
    <w:p w:rsidR="00A1458B" w:rsidRDefault="00A1458B" w:rsidP="004B5EC9"/>
    <w:p w:rsidR="00A1458B" w:rsidRDefault="00A1458B" w:rsidP="004B5EC9"/>
    <w:p w:rsidR="004B5EC9" w:rsidRDefault="004B5EC9" w:rsidP="004B5EC9"/>
    <w:p w:rsidR="008149AB" w:rsidRDefault="008149AB">
      <w:pPr>
        <w:rPr>
          <w:b/>
        </w:rPr>
      </w:pPr>
    </w:p>
    <w:p w:rsidR="008149AB" w:rsidRDefault="008149AB">
      <w:pPr>
        <w:rPr>
          <w:b/>
        </w:rPr>
      </w:pPr>
    </w:p>
    <w:p w:rsidR="008149AB" w:rsidRDefault="008149AB">
      <w:pPr>
        <w:rPr>
          <w:b/>
        </w:rPr>
      </w:pPr>
    </w:p>
    <w:p w:rsidR="008149AB" w:rsidRDefault="004C18E1">
      <w:pPr>
        <w:rPr>
          <w:b/>
        </w:rPr>
      </w:pPr>
      <w:ins w:id="223" w:author="Joe Mendoza" w:date="2014-03-18T13:43:00Z">
        <w:r>
          <w:rPr>
            <w:b/>
          </w:rPr>
          <w:br w:type="page"/>
        </w:r>
      </w:ins>
    </w:p>
    <w:p w:rsidR="001B3E89" w:rsidRPr="001B3E89" w:rsidRDefault="00B4691F">
      <w:pPr>
        <w:rPr>
          <w:b/>
        </w:rPr>
      </w:pPr>
      <w:r w:rsidRPr="001B3E89">
        <w:rPr>
          <w:b/>
        </w:rPr>
        <w:t xml:space="preserve">Equipment </w:t>
      </w:r>
      <w:proofErr w:type="gramStart"/>
      <w:r w:rsidRPr="001B3E89">
        <w:rPr>
          <w:b/>
        </w:rPr>
        <w:t>attribute</w:t>
      </w:r>
      <w:proofErr w:type="gramEnd"/>
      <w:r w:rsidRPr="001B3E89">
        <w:rPr>
          <w:b/>
        </w:rPr>
        <w:t xml:space="preserve"> views or SAP characteristics views</w:t>
      </w:r>
    </w:p>
    <w:p w:rsidR="00373555" w:rsidRDefault="001E7853">
      <w:r>
        <w:t xml:space="preserve">A </w:t>
      </w:r>
      <w:r w:rsidR="00373555">
        <w:t>method compiled</w:t>
      </w:r>
      <w:r>
        <w:t xml:space="preserve"> to produce a </w:t>
      </w:r>
      <w:del w:id="224" w:author="Joe Mendoza" w:date="2014-03-18T13:43:00Z">
        <w:r w:rsidDel="004C18E1">
          <w:delText>view</w:delText>
        </w:r>
        <w:r w:rsidR="004B5EC9" w:rsidDel="004C18E1">
          <w:delText xml:space="preserve"> </w:delText>
        </w:r>
      </w:del>
      <w:ins w:id="225" w:author="Joe Mendoza" w:date="2014-03-18T13:43:00Z">
        <w:r w:rsidR="004C18E1">
          <w:t>table</w:t>
        </w:r>
        <w:r w:rsidR="004C18E1">
          <w:t xml:space="preserve"> </w:t>
        </w:r>
      </w:ins>
      <w:r w:rsidR="004B5EC9">
        <w:t xml:space="preserve">that contains BRAMS asset data </w:t>
      </w:r>
      <w:r w:rsidR="008149AB">
        <w:t xml:space="preserve">along </w:t>
      </w:r>
      <w:r w:rsidR="004B5EC9">
        <w:t>with start and end chainages relevant to the correct network</w:t>
      </w:r>
      <w:r w:rsidR="00BD79C8">
        <w:t xml:space="preserve"> (street not street suburb)</w:t>
      </w:r>
      <w:r w:rsidR="00373555">
        <w:t>,</w:t>
      </w:r>
      <w:r w:rsidR="001B3E89">
        <w:t xml:space="preserve"> the ‘parent’ asset nu</w:t>
      </w:r>
      <w:r w:rsidR="00373555">
        <w:t xml:space="preserve">mber (from above views) and the </w:t>
      </w:r>
      <w:r w:rsidR="001B3E89">
        <w:t xml:space="preserve">asset number.  </w:t>
      </w:r>
      <w:r w:rsidR="004E1FB4">
        <w:t>This method must also work for GROUPS such as OPWD.</w:t>
      </w:r>
    </w:p>
    <w:p w:rsidR="001E7853" w:rsidRDefault="001E7853">
      <w:r>
        <w:t xml:space="preserve">The </w:t>
      </w:r>
      <w:r w:rsidR="00373555">
        <w:t>method variables will</w:t>
      </w:r>
      <w:r>
        <w:t xml:space="preserve"> be </w:t>
      </w:r>
      <w:r w:rsidR="00373555">
        <w:t xml:space="preserve">BRAMS </w:t>
      </w:r>
      <w:r>
        <w:t>ASSET TYPE, NETWORK NAME</w:t>
      </w:r>
      <w:r w:rsidR="00875077">
        <w:t>,</w:t>
      </w:r>
      <w:r>
        <w:t xml:space="preserve"> XSP’s </w:t>
      </w:r>
      <w:r w:rsidR="00BD79C8">
        <w:t>t</w:t>
      </w:r>
      <w:r>
        <w:t>o use</w:t>
      </w:r>
      <w:r w:rsidR="00875077">
        <w:t xml:space="preserve"> and effective date</w:t>
      </w:r>
      <w:r>
        <w:t>.  The output view will be named &lt;BRAMS ASSET&gt;_&lt;NETWORK NAME&gt;</w:t>
      </w:r>
      <w:r w:rsidR="00BD79C8">
        <w:t xml:space="preserve"> and contain the following information</w:t>
      </w:r>
    </w:p>
    <w:p w:rsidR="00BD79C8" w:rsidRDefault="00BD79C8" w:rsidP="00BD79C8">
      <w:pPr>
        <w:numPr>
          <w:ilvl w:val="0"/>
          <w:numId w:val="2"/>
        </w:numPr>
      </w:pPr>
      <w:r>
        <w:t>All the BRAMS attributes for that particular asset</w:t>
      </w:r>
    </w:p>
    <w:p w:rsidR="00BD79C8" w:rsidRDefault="00BD79C8" w:rsidP="00BD79C8">
      <w:pPr>
        <w:numPr>
          <w:ilvl w:val="0"/>
          <w:numId w:val="2"/>
        </w:numPr>
      </w:pPr>
      <w:r>
        <w:t xml:space="preserve">The Start and End </w:t>
      </w:r>
      <w:r w:rsidR="008149AB">
        <w:t>chainages</w:t>
      </w:r>
      <w:r>
        <w:t xml:space="preserve"> relative to the entire street (not street suburb)</w:t>
      </w:r>
    </w:p>
    <w:p w:rsidR="00BD79C8" w:rsidRDefault="00BD79C8" w:rsidP="00BD79C8">
      <w:pPr>
        <w:numPr>
          <w:ilvl w:val="0"/>
          <w:numId w:val="2"/>
        </w:numPr>
      </w:pPr>
      <w:r>
        <w:t>The &lt;NETWORK&gt;_PRIMARY_ID</w:t>
      </w:r>
      <w:r w:rsidR="00373555">
        <w:t xml:space="preserve"> to relate back to the SAP equipment</w:t>
      </w:r>
      <w:r>
        <w:t>.</w:t>
      </w:r>
    </w:p>
    <w:p w:rsidR="00DE3933" w:rsidRDefault="00DE3933" w:rsidP="00BD79C8">
      <w:pPr>
        <w:numPr>
          <w:ilvl w:val="0"/>
          <w:numId w:val="2"/>
        </w:numPr>
      </w:pPr>
      <w:r>
        <w:t>The street name</w:t>
      </w:r>
    </w:p>
    <w:p w:rsidR="00DE3933" w:rsidRDefault="00DE3933" w:rsidP="00BD79C8">
      <w:pPr>
        <w:numPr>
          <w:ilvl w:val="0"/>
          <w:numId w:val="2"/>
        </w:numPr>
      </w:pPr>
      <w:r>
        <w:t>The street corridor code</w:t>
      </w:r>
    </w:p>
    <w:p w:rsidR="00BD79C8" w:rsidRDefault="00BD79C8" w:rsidP="00BD79C8">
      <w:pPr>
        <w:numPr>
          <w:ilvl w:val="0"/>
          <w:numId w:val="2"/>
        </w:numPr>
        <w:rPr>
          <w:ins w:id="226" w:author="Joe Mendoza" w:date="2014-03-18T13:43:00Z"/>
        </w:rPr>
      </w:pPr>
      <w:r>
        <w:t>Spatial geometry representing the asset (clip network centreline)</w:t>
      </w:r>
    </w:p>
    <w:p w:rsidR="004C18E1" w:rsidRDefault="004C18E1" w:rsidP="004C18E1">
      <w:pPr>
        <w:numPr>
          <w:ilvl w:val="1"/>
          <w:numId w:val="2"/>
        </w:numPr>
        <w:pPrChange w:id="227" w:author="Joe Mendoza" w:date="2014-03-18T13:43:00Z">
          <w:pPr>
            <w:numPr>
              <w:numId w:val="2"/>
            </w:numPr>
            <w:ind w:left="720" w:hanging="360"/>
          </w:pPr>
        </w:pPrChange>
      </w:pPr>
      <w:ins w:id="228" w:author="Joe Mendoza" w:date="2014-03-18T13:43:00Z">
        <w:r>
          <w:t xml:space="preserve">Note:  a spatial geometry of null, as a result, indicates that the route may have issues. </w:t>
        </w:r>
      </w:ins>
    </w:p>
    <w:p w:rsidR="00373555" w:rsidRDefault="00373555" w:rsidP="00373555"/>
    <w:p w:rsidR="00373555" w:rsidRDefault="00373555" w:rsidP="00373555">
      <w:r>
        <w:t>This method will then be used by BCC subject matter experts to create the required views to support the SAP initial load.</w:t>
      </w:r>
    </w:p>
    <w:p w:rsidR="004C18E1" w:rsidRDefault="004C18E1" w:rsidP="004C18E1">
      <w:pPr>
        <w:rPr>
          <w:ins w:id="229" w:author="Joe Mendoza" w:date="2014-03-18T13:43:00Z"/>
        </w:rPr>
      </w:pPr>
      <w:ins w:id="230" w:author="Joe Mendoza" w:date="2014-03-18T13:43:00Z">
        <w:r>
          <w:t xml:space="preserve">A procedure well </w:t>
        </w:r>
        <w:proofErr w:type="gramStart"/>
        <w:r>
          <w:t>be</w:t>
        </w:r>
        <w:proofErr w:type="gramEnd"/>
        <w:r>
          <w:t xml:space="preserve"> created, </w:t>
        </w:r>
        <w:r w:rsidRPr="00473E18">
          <w:t>XBCC_EQUIP_ATTR_VIEWS</w:t>
        </w:r>
        <w:r>
          <w:t xml:space="preserve">, that will read from an input table, </w:t>
        </w:r>
        <w:r w:rsidRPr="00473E18">
          <w:t>XBCC_EAV_INPUT</w:t>
        </w:r>
        <w:r>
          <w:t>, and create tables based on the data.   An exception will be thrown if the Network or the network SDO views do not exist.  Networks are defined by their 4 Character Exor Code, with the exception of Median Equipment, that is handled by the fictitious network of ‘MED’.</w:t>
        </w:r>
      </w:ins>
    </w:p>
    <w:p w:rsidR="00373555" w:rsidRDefault="00373555" w:rsidP="00373555"/>
    <w:p w:rsidR="00373555" w:rsidRDefault="004C18E1" w:rsidP="00373555">
      <w:ins w:id="231" w:author="Joe Mendoza" w:date="2014-03-18T13:44:00Z">
        <w:r>
          <w:br w:type="page"/>
        </w:r>
      </w:ins>
    </w:p>
    <w:p w:rsidR="004C18E1" w:rsidRDefault="004C18E1" w:rsidP="004C18E1">
      <w:pPr>
        <w:rPr>
          <w:ins w:id="232" w:author="Joe Mendoza" w:date="2014-03-18T13:44:00Z"/>
        </w:rPr>
      </w:pPr>
      <w:ins w:id="233" w:author="Joe Mendoza" w:date="2014-03-18T13:44:00Z">
        <w:r>
          <w:t xml:space="preserve">Some examples that can be used in </w:t>
        </w:r>
        <w:r w:rsidRPr="00473E18">
          <w:t>XBCC_EAV_INPUT</w:t>
        </w:r>
        <w:r>
          <w:t xml:space="preserve"> are:</w:t>
        </w:r>
      </w:ins>
    </w:p>
    <w:tbl>
      <w:tblPr>
        <w:tblpPr w:leftFromText="180" w:rightFromText="180" w:vertAnchor="text" w:horzAnchor="margin" w:tblpY="6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477"/>
        <w:gridCol w:w="1310"/>
        <w:gridCol w:w="2295"/>
        <w:gridCol w:w="2563"/>
      </w:tblGrid>
      <w:tr w:rsidR="004C18E1" w:rsidTr="00340ACF">
        <w:trPr>
          <w:trHeight w:hRule="exact" w:val="550"/>
          <w:ins w:id="234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35" w:author="Joe Mendoza" w:date="2014-03-18T13:44:00Z"/>
              </w:rPr>
            </w:pPr>
            <w:ins w:id="236" w:author="Joe Mendoza" w:date="2014-03-18T13:44:00Z">
              <w:r>
                <w:t>View Name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37" w:author="Joe Mendoza" w:date="2014-03-18T13:44:00Z"/>
              </w:rPr>
            </w:pPr>
            <w:ins w:id="238" w:author="Joe Mendoza" w:date="2014-03-18T13:44:00Z">
              <w:r>
                <w:t>BRAMS Asset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39" w:author="Joe Mendoza" w:date="2014-03-18T13:44:00Z"/>
              </w:rPr>
            </w:pPr>
            <w:ins w:id="240" w:author="Joe Mendoza" w:date="2014-03-18T13:44:00Z">
              <w:r>
                <w:t>Network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241" w:author="Joe Mendoza" w:date="2014-03-18T13:44:00Z"/>
              </w:rPr>
            </w:pPr>
            <w:ins w:id="242" w:author="Joe Mendoza" w:date="2014-03-18T13:44:00Z">
              <w:r>
                <w:t>XSP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43" w:author="Joe Mendoza" w:date="2014-03-18T13:44:00Z"/>
              </w:rPr>
            </w:pPr>
            <w:ins w:id="244" w:author="Joe Mendoza" w:date="2014-03-18T13:44:00Z">
              <w:r>
                <w:t>Comments</w:t>
              </w:r>
            </w:ins>
          </w:p>
        </w:tc>
      </w:tr>
      <w:tr w:rsidR="004C18E1" w:rsidTr="00340ACF">
        <w:trPr>
          <w:ins w:id="245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46" w:author="Joe Mendoza" w:date="2014-03-18T13:44:00Z"/>
              </w:rPr>
            </w:pPr>
            <w:ins w:id="247" w:author="Joe Mendoza" w:date="2014-03-18T13:44:00Z">
              <w:r>
                <w:t>ASOW_ROAD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48" w:author="Joe Mendoza" w:date="2014-03-18T13:44:00Z"/>
              </w:rPr>
            </w:pPr>
            <w:ins w:id="249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50" w:author="Joe Mendoza" w:date="2014-03-18T13:44:00Z"/>
              </w:rPr>
            </w:pPr>
            <w:ins w:id="251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252" w:author="Joe Mendoza" w:date="2014-03-18T13:44:00Z"/>
              </w:rPr>
            </w:pPr>
            <w:ins w:id="253" w:author="Joe Mendoza" w:date="2014-03-18T13:44:00Z">
              <w:r>
                <w:t>XCS, XCE1, XCO1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54" w:author="Joe Mendoza" w:date="2014-03-18T13:44:00Z"/>
              </w:rPr>
            </w:pPr>
            <w:ins w:id="255" w:author="Joe Mendoza" w:date="2014-03-18T13:44:00Z">
              <w:r>
                <w:t>This will produce Asset Owner information for road equipment</w:t>
              </w:r>
            </w:ins>
          </w:p>
        </w:tc>
      </w:tr>
      <w:tr w:rsidR="004C18E1" w:rsidTr="00340ACF">
        <w:trPr>
          <w:ins w:id="256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57" w:author="Joe Mendoza" w:date="2014-03-18T13:44:00Z"/>
              </w:rPr>
            </w:pPr>
            <w:ins w:id="258" w:author="Joe Mendoza" w:date="2014-03-18T13:44:00Z">
              <w:r>
                <w:t>ASOW_KERB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59" w:author="Joe Mendoza" w:date="2014-03-18T13:44:00Z"/>
              </w:rPr>
            </w:pPr>
            <w:ins w:id="260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61" w:author="Joe Mendoza" w:date="2014-03-18T13:44:00Z"/>
              </w:rPr>
            </w:pPr>
            <w:ins w:id="262" w:author="Joe Mendoza" w:date="2014-03-18T13:44:00Z">
              <w:r>
                <w:t>KCOR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263" w:author="Joe Mendoza" w:date="2014-03-18T13:44:00Z"/>
              </w:rPr>
            </w:pPr>
            <w:ins w:id="264" w:author="Joe Mendoza" w:date="2014-03-18T13:44:00Z">
              <w:r>
                <w:t>XKE, XKO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65" w:author="Joe Mendoza" w:date="2014-03-18T13:44:00Z"/>
              </w:rPr>
            </w:pPr>
            <w:ins w:id="266" w:author="Joe Mendoza" w:date="2014-03-18T13:44:00Z">
              <w:r>
                <w:t>This will produce Asset Owner information for kerb equipment</w:t>
              </w:r>
            </w:ins>
          </w:p>
        </w:tc>
      </w:tr>
      <w:tr w:rsidR="004C18E1" w:rsidTr="00340ACF">
        <w:trPr>
          <w:ins w:id="267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68" w:author="Joe Mendoza" w:date="2014-03-18T13:44:00Z"/>
              </w:rPr>
            </w:pPr>
            <w:ins w:id="269" w:author="Joe Mendoza" w:date="2014-03-18T13:44:00Z">
              <w:r>
                <w:t>ASOW_VERGE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70" w:author="Joe Mendoza" w:date="2014-03-18T13:44:00Z"/>
              </w:rPr>
            </w:pPr>
            <w:ins w:id="271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72" w:author="Joe Mendoza" w:date="2014-03-18T13:44:00Z"/>
              </w:rPr>
            </w:pPr>
            <w:ins w:id="273" w:author="Joe Mendoza" w:date="2014-03-18T13:44:00Z">
              <w:r>
                <w:t>VECO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jc w:val="center"/>
              <w:rPr>
                <w:ins w:id="274" w:author="Joe Mendoza" w:date="2014-03-18T13:44:00Z"/>
              </w:rPr>
            </w:pPr>
            <w:ins w:id="275" w:author="Joe Mendoza" w:date="2014-03-18T13:44:00Z">
              <w:r>
                <w:t>XVO1, XVO2, XVO3, XVO4, XVE1, XVE2, XVE3, XVE4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76" w:author="Joe Mendoza" w:date="2014-03-18T13:44:00Z"/>
              </w:rPr>
            </w:pPr>
            <w:ins w:id="277" w:author="Joe Mendoza" w:date="2014-03-18T13:44:00Z">
              <w:r>
                <w:t>This will produce Asset Owner information for verge equipment</w:t>
              </w:r>
            </w:ins>
          </w:p>
        </w:tc>
      </w:tr>
      <w:tr w:rsidR="004C18E1" w:rsidTr="00340ACF">
        <w:trPr>
          <w:ins w:id="278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79" w:author="Joe Mendoza" w:date="2014-03-18T13:44:00Z"/>
              </w:rPr>
            </w:pPr>
            <w:ins w:id="280" w:author="Joe Mendoza" w:date="2014-03-18T13:44:00Z">
              <w:r>
                <w:t>ASOW_ROAD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81" w:author="Joe Mendoza" w:date="2014-03-18T13:44:00Z"/>
              </w:rPr>
            </w:pPr>
            <w:ins w:id="282" w:author="Joe Mendoza" w:date="2014-03-18T13:44:00Z">
              <w:r>
                <w:t>ASOW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83" w:author="Joe Mendoza" w:date="2014-03-18T13:44:00Z"/>
              </w:rPr>
            </w:pPr>
            <w:ins w:id="284" w:author="Joe Mendoza" w:date="2014-03-18T13:44:00Z">
              <w:r>
                <w:t>MED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285" w:author="Joe Mendoza" w:date="2014-03-18T13:44:00Z"/>
              </w:rPr>
            </w:pPr>
            <w:ins w:id="286" w:author="Joe Mendoza" w:date="2014-03-18T13:44:00Z">
              <w:r>
                <w:t>XRM, XCM, XMKE, XMKO, XRKE, XRKO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87" w:author="Joe Mendoza" w:date="2014-03-18T13:44:00Z"/>
              </w:rPr>
            </w:pPr>
            <w:ins w:id="288" w:author="Joe Mendoza" w:date="2014-03-18T13:44:00Z">
              <w:r>
                <w:t>This will produce Asset Owner information for median equipment</w:t>
              </w:r>
            </w:ins>
          </w:p>
        </w:tc>
      </w:tr>
      <w:tr w:rsidR="004C18E1" w:rsidTr="00340ACF">
        <w:trPr>
          <w:ins w:id="289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290" w:author="Joe Mendoza" w:date="2014-03-18T13:44:00Z"/>
              </w:rPr>
            </w:pPr>
            <w:ins w:id="291" w:author="Joe Mendoza" w:date="2014-03-18T13:44:00Z">
              <w:r>
                <w:t>KERB_ROAD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292" w:author="Joe Mendoza" w:date="2014-03-18T13:44:00Z"/>
              </w:rPr>
            </w:pPr>
            <w:ins w:id="293" w:author="Joe Mendoza" w:date="2014-03-18T13:44:00Z">
              <w:r>
                <w:t>KERB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294" w:author="Joe Mendoza" w:date="2014-03-18T13:44:00Z"/>
              </w:rPr>
            </w:pPr>
            <w:ins w:id="295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296" w:author="Joe Mendoza" w:date="2014-03-18T13:44:00Z"/>
              </w:rPr>
            </w:pPr>
            <w:ins w:id="297" w:author="Joe Mendoza" w:date="2014-03-18T13:44:00Z">
              <w:r>
                <w:t>XRM, XCM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298" w:author="Joe Mendoza" w:date="2014-03-18T13:44:00Z"/>
              </w:rPr>
            </w:pPr>
            <w:ins w:id="299" w:author="Joe Mendoza" w:date="2014-03-18T13:44:00Z">
              <w:r>
                <w:t>This will produce Kerb information for median equipment</w:t>
              </w:r>
            </w:ins>
          </w:p>
        </w:tc>
      </w:tr>
      <w:tr w:rsidR="004C18E1" w:rsidTr="00340ACF">
        <w:trPr>
          <w:ins w:id="300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301" w:author="Joe Mendoza" w:date="2014-03-18T13:44:00Z"/>
              </w:rPr>
            </w:pPr>
            <w:ins w:id="302" w:author="Joe Mendoza" w:date="2014-03-18T13:44:00Z">
              <w:r>
                <w:t>PAVE_VERGE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303" w:author="Joe Mendoza" w:date="2014-03-18T13:44:00Z"/>
              </w:rPr>
            </w:pPr>
            <w:ins w:id="304" w:author="Joe Mendoza" w:date="2014-03-18T13:44:00Z">
              <w:r>
                <w:t>PAVE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305" w:author="Joe Mendoza" w:date="2014-03-18T13:44:00Z"/>
              </w:rPr>
            </w:pPr>
            <w:ins w:id="306" w:author="Joe Mendoza" w:date="2014-03-18T13:44:00Z">
              <w:r>
                <w:t>VECO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307" w:author="Joe Mendoza" w:date="2014-03-18T13:44:00Z"/>
              </w:rPr>
            </w:pPr>
            <w:ins w:id="308" w:author="Joe Mendoza" w:date="2014-03-18T13:44:00Z">
              <w:r>
                <w:t>XVO1, XVO2, XVO3, XVO4, XVE1, XVE2, XVE3, XVE4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309" w:author="Joe Mendoza" w:date="2014-03-18T13:44:00Z"/>
              </w:rPr>
            </w:pPr>
            <w:ins w:id="310" w:author="Joe Mendoza" w:date="2014-03-18T13:44:00Z">
              <w:r>
                <w:t>This will produce constructed path information for footpath equipment</w:t>
              </w:r>
            </w:ins>
          </w:p>
        </w:tc>
      </w:tr>
      <w:tr w:rsidR="004C18E1" w:rsidTr="00340ACF">
        <w:trPr>
          <w:ins w:id="311" w:author="Joe Mendoza" w:date="2014-03-18T13:44:00Z"/>
        </w:trPr>
        <w:tc>
          <w:tcPr>
            <w:tcW w:w="1597" w:type="dxa"/>
            <w:shd w:val="clear" w:color="auto" w:fill="auto"/>
          </w:tcPr>
          <w:p w:rsidR="004C18E1" w:rsidRDefault="004C18E1" w:rsidP="00340ACF">
            <w:pPr>
              <w:rPr>
                <w:ins w:id="312" w:author="Joe Mendoza" w:date="2014-03-18T13:44:00Z"/>
              </w:rPr>
            </w:pPr>
            <w:ins w:id="313" w:author="Joe Mendoza" w:date="2014-03-18T13:44:00Z">
              <w:r>
                <w:t>PLAY_ROAD</w:t>
              </w:r>
            </w:ins>
          </w:p>
        </w:tc>
        <w:tc>
          <w:tcPr>
            <w:tcW w:w="1477" w:type="dxa"/>
            <w:shd w:val="clear" w:color="auto" w:fill="auto"/>
          </w:tcPr>
          <w:p w:rsidR="004C18E1" w:rsidRDefault="004C18E1" w:rsidP="00340ACF">
            <w:pPr>
              <w:rPr>
                <w:ins w:id="314" w:author="Joe Mendoza" w:date="2014-03-18T13:44:00Z"/>
              </w:rPr>
            </w:pPr>
            <w:ins w:id="315" w:author="Joe Mendoza" w:date="2014-03-18T13:44:00Z">
              <w:r>
                <w:t>PLAY</w:t>
              </w:r>
            </w:ins>
          </w:p>
        </w:tc>
        <w:tc>
          <w:tcPr>
            <w:tcW w:w="1310" w:type="dxa"/>
            <w:shd w:val="clear" w:color="auto" w:fill="auto"/>
          </w:tcPr>
          <w:p w:rsidR="004C18E1" w:rsidRDefault="004C18E1" w:rsidP="00340ACF">
            <w:pPr>
              <w:rPr>
                <w:ins w:id="316" w:author="Joe Mendoza" w:date="2014-03-18T13:44:00Z"/>
              </w:rPr>
            </w:pPr>
            <w:ins w:id="317" w:author="Joe Mendoza" w:date="2014-03-18T13:44:00Z">
              <w:r>
                <w:t>RDCO</w:t>
              </w:r>
            </w:ins>
          </w:p>
        </w:tc>
        <w:tc>
          <w:tcPr>
            <w:tcW w:w="2295" w:type="dxa"/>
            <w:shd w:val="clear" w:color="auto" w:fill="auto"/>
          </w:tcPr>
          <w:p w:rsidR="004C18E1" w:rsidRDefault="004C18E1" w:rsidP="00340ACF">
            <w:pPr>
              <w:rPr>
                <w:ins w:id="318" w:author="Joe Mendoza" w:date="2014-03-18T13:44:00Z"/>
              </w:rPr>
            </w:pPr>
            <w:ins w:id="319" w:author="Joe Mendoza" w:date="2014-03-18T13:44:00Z">
              <w:r>
                <w:t>XCS, XCE1, XCO1</w:t>
              </w:r>
            </w:ins>
          </w:p>
        </w:tc>
        <w:tc>
          <w:tcPr>
            <w:tcW w:w="2563" w:type="dxa"/>
            <w:shd w:val="clear" w:color="auto" w:fill="auto"/>
          </w:tcPr>
          <w:p w:rsidR="004C18E1" w:rsidRDefault="004C18E1" w:rsidP="00340ACF">
            <w:pPr>
              <w:rPr>
                <w:ins w:id="320" w:author="Joe Mendoza" w:date="2014-03-18T13:44:00Z"/>
              </w:rPr>
            </w:pPr>
            <w:ins w:id="321" w:author="Joe Mendoza" w:date="2014-03-18T13:44:00Z">
              <w:r>
                <w:t>This will produce road surface information for road equipment</w:t>
              </w:r>
            </w:ins>
          </w:p>
        </w:tc>
      </w:tr>
    </w:tbl>
    <w:p w:rsidR="004C18E1" w:rsidRDefault="004C18E1" w:rsidP="004C18E1">
      <w:pPr>
        <w:rPr>
          <w:ins w:id="322" w:author="Joe Mendoza" w:date="2014-03-18T13:4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478"/>
        <w:gridCol w:w="1111"/>
        <w:gridCol w:w="2297"/>
        <w:gridCol w:w="2564"/>
      </w:tblGrid>
      <w:tr w:rsidR="00AF242A" w:rsidTr="00AF242A">
        <w:trPr>
          <w:trHeight w:hRule="exact" w:val="550"/>
        </w:trPr>
        <w:tc>
          <w:tcPr>
            <w:tcW w:w="1603" w:type="dxa"/>
            <w:shd w:val="clear" w:color="auto" w:fill="auto"/>
          </w:tcPr>
          <w:p w:rsidR="00C41893" w:rsidRDefault="00C41893">
            <w:del w:id="323" w:author="Joe Mendoza" w:date="2014-03-18T13:44:00Z">
              <w:r w:rsidDel="004C18E1">
                <w:delText>View Name</w:delText>
              </w:r>
            </w:del>
          </w:p>
        </w:tc>
        <w:tc>
          <w:tcPr>
            <w:tcW w:w="1514" w:type="dxa"/>
            <w:shd w:val="clear" w:color="auto" w:fill="auto"/>
          </w:tcPr>
          <w:p w:rsidR="00C41893" w:rsidRDefault="00C41893">
            <w:del w:id="324" w:author="Joe Mendoza" w:date="2014-03-18T13:44:00Z">
              <w:r w:rsidDel="004C18E1">
                <w:delText>BRAMS Asset</w:delText>
              </w:r>
            </w:del>
          </w:p>
        </w:tc>
        <w:tc>
          <w:tcPr>
            <w:tcW w:w="1101" w:type="dxa"/>
            <w:shd w:val="clear" w:color="auto" w:fill="auto"/>
          </w:tcPr>
          <w:p w:rsidR="00C41893" w:rsidRDefault="00C41893">
            <w:del w:id="325" w:author="Joe Mendoza" w:date="2014-03-18T13:44:00Z">
              <w:r w:rsidDel="004C18E1">
                <w:delText>Network</w:delText>
              </w:r>
            </w:del>
          </w:p>
        </w:tc>
        <w:tc>
          <w:tcPr>
            <w:tcW w:w="2384" w:type="dxa"/>
            <w:shd w:val="clear" w:color="auto" w:fill="auto"/>
          </w:tcPr>
          <w:p w:rsidR="00C41893" w:rsidRDefault="00C41893">
            <w:del w:id="326" w:author="Joe Mendoza" w:date="2014-03-18T13:44:00Z">
              <w:r w:rsidDel="004C18E1">
                <w:delText>XSP</w:delText>
              </w:r>
            </w:del>
          </w:p>
        </w:tc>
        <w:tc>
          <w:tcPr>
            <w:tcW w:w="2640" w:type="dxa"/>
            <w:shd w:val="clear" w:color="auto" w:fill="auto"/>
          </w:tcPr>
          <w:p w:rsidR="00C41893" w:rsidRDefault="00C41893">
            <w:del w:id="327" w:author="Joe Mendoza" w:date="2014-03-18T13:44:00Z">
              <w:r w:rsidDel="004C18E1">
                <w:delText>Comments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C41893" w:rsidRDefault="00373555">
            <w:del w:id="328" w:author="Joe Mendoza" w:date="2014-03-18T13:44:00Z">
              <w:r w:rsidDel="004C18E1">
                <w:delText>ASOW_ROAD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C41893" w:rsidRDefault="00C41893">
            <w:del w:id="329" w:author="Joe Mendoza" w:date="2014-03-18T13:44:00Z">
              <w:r w:rsidDel="004C18E1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C41893" w:rsidRDefault="00C41893">
            <w:del w:id="330" w:author="Joe Mendoza" w:date="2014-03-18T13:44:00Z">
              <w:r w:rsidDel="004C18E1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A1458B" w:rsidRDefault="00F23A61" w:rsidP="00F23A61">
            <w:del w:id="331" w:author="Joe Mendoza" w:date="2014-03-18T13:44:00Z">
              <w:r w:rsidDel="004C18E1">
                <w:delText>XCS, XCE1, XCO1</w:delText>
              </w:r>
            </w:del>
          </w:p>
        </w:tc>
        <w:tc>
          <w:tcPr>
            <w:tcW w:w="2640" w:type="dxa"/>
            <w:shd w:val="clear" w:color="auto" w:fill="auto"/>
          </w:tcPr>
          <w:p w:rsidR="00C41893" w:rsidRDefault="00373555">
            <w:del w:id="332" w:author="Joe Mendoza" w:date="2014-03-18T13:44:00Z">
              <w:r w:rsidDel="004C18E1">
                <w:delText xml:space="preserve">This will produce Asset Owner </w:delText>
              </w:r>
              <w:r w:rsidR="00F23A61" w:rsidDel="004C18E1">
                <w:delText xml:space="preserve">information for road </w:delText>
              </w:r>
              <w:r w:rsidR="00382C84" w:rsidDel="004C18E1"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Default="00F23A61" w:rsidP="00F23A61">
            <w:del w:id="333" w:author="Joe Mendoza" w:date="2014-03-18T13:44:00Z">
              <w:r w:rsidDel="004C18E1">
                <w:delText>ASOW_KERB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Default="00F23A61">
            <w:del w:id="334" w:author="Joe Mendoza" w:date="2014-03-18T13:44:00Z">
              <w:r w:rsidDel="004C18E1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Default="00F23A61">
            <w:del w:id="335" w:author="Joe Mendoza" w:date="2014-03-18T13:44:00Z">
              <w:r w:rsidDel="004C18E1">
                <w:delText>KERB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Default="00F23A61">
            <w:del w:id="336" w:author="Joe Mendoza" w:date="2014-03-18T13:44:00Z">
              <w:r w:rsidDel="004C18E1">
                <w:delText>XKE, XKO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Default="00F23A61" w:rsidP="00F23A61">
            <w:del w:id="337" w:author="Joe Mendoza" w:date="2014-03-18T13:44:00Z">
              <w:r w:rsidDel="004C18E1">
                <w:delText xml:space="preserve">This will produce Asset Owner information for kerb </w:delText>
              </w:r>
              <w:r w:rsidR="00382C84" w:rsidDel="004C18E1"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Default="00F23A61" w:rsidP="008A44BC">
            <w:del w:id="338" w:author="Joe Mendoza" w:date="2014-03-18T13:44:00Z">
              <w:r w:rsidDel="004C18E1">
                <w:delText>ASOW_VERGE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Default="00F23A61">
            <w:del w:id="339" w:author="Joe Mendoza" w:date="2014-03-18T13:44:00Z">
              <w:r w:rsidDel="004C18E1"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Default="00F23A61">
            <w:del w:id="340" w:author="Joe Mendoza" w:date="2014-03-18T13:44:00Z">
              <w:r w:rsidDel="004C18E1">
                <w:delText>VERGE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Default="00F23A61" w:rsidP="00AF242A">
            <w:pPr>
              <w:jc w:val="center"/>
            </w:pPr>
            <w:del w:id="341" w:author="Joe Mendoza" w:date="2014-03-18T13:44:00Z">
              <w:r w:rsidDel="004C18E1">
                <w:delText xml:space="preserve">XVO1, XVO2, XVO3, </w:delText>
              </w:r>
              <w:r w:rsidDel="004C18E1">
                <w:lastRenderedPageBreak/>
                <w:delText>XVO4, XVE1, XVE2, XVE3, XVE4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Default="00F23A61" w:rsidP="00F23A61">
            <w:del w:id="342" w:author="Joe Mendoza" w:date="2014-03-18T13:44:00Z">
              <w:r w:rsidDel="004C18E1">
                <w:lastRenderedPageBreak/>
                <w:delText xml:space="preserve">This will produce Asset </w:delText>
              </w:r>
              <w:r w:rsidDel="004C18E1">
                <w:lastRenderedPageBreak/>
                <w:delText xml:space="preserve">Owner information for verge </w:delText>
              </w:r>
              <w:r w:rsidR="00382C84" w:rsidDel="004C18E1"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Pr="003257D5" w:rsidRDefault="00F23A61" w:rsidP="008149AB">
            <w:pPr>
              <w:rPr>
                <w:highlight w:val="yellow"/>
                <w:rPrChange w:id="343" w:author="Joe Mendoza" w:date="2014-03-04T16:24:00Z">
                  <w:rPr/>
                </w:rPrChange>
              </w:rPr>
            </w:pPr>
            <w:commentRangeStart w:id="344"/>
            <w:del w:id="345" w:author="Joe Mendoza" w:date="2014-03-18T13:44:00Z">
              <w:r w:rsidRPr="003257D5" w:rsidDel="004C18E1">
                <w:rPr>
                  <w:highlight w:val="yellow"/>
                  <w:rPrChange w:id="346" w:author="Joe Mendoza" w:date="2014-03-04T16:24:00Z">
                    <w:rPr/>
                  </w:rPrChange>
                </w:rPr>
                <w:lastRenderedPageBreak/>
                <w:delText>ASOW</w:delText>
              </w:r>
              <w:commentRangeEnd w:id="344"/>
              <w:r w:rsidR="003257D5" w:rsidDel="004C18E1">
                <w:rPr>
                  <w:rStyle w:val="CommentReference"/>
                </w:rPr>
                <w:commentReference w:id="344"/>
              </w:r>
              <w:r w:rsidRPr="003257D5" w:rsidDel="004C18E1">
                <w:rPr>
                  <w:highlight w:val="yellow"/>
                  <w:rPrChange w:id="347" w:author="Joe Mendoza" w:date="2014-03-04T16:24:00Z">
                    <w:rPr/>
                  </w:rPrChange>
                </w:rPr>
                <w:delText>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Pr="003257D5" w:rsidRDefault="00F23A61">
            <w:pPr>
              <w:rPr>
                <w:highlight w:val="yellow"/>
                <w:rPrChange w:id="348" w:author="Joe Mendoza" w:date="2014-03-04T16:24:00Z">
                  <w:rPr/>
                </w:rPrChange>
              </w:rPr>
            </w:pPr>
            <w:del w:id="349" w:author="Joe Mendoza" w:date="2014-03-18T13:44:00Z">
              <w:r w:rsidRPr="003257D5" w:rsidDel="004C18E1">
                <w:rPr>
                  <w:highlight w:val="yellow"/>
                  <w:rPrChange w:id="350" w:author="Joe Mendoza" w:date="2014-03-04T16:24:00Z">
                    <w:rPr/>
                  </w:rPrChange>
                </w:rPr>
                <w:delText>ASOW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Pr="003257D5" w:rsidRDefault="00F23A61">
            <w:pPr>
              <w:rPr>
                <w:highlight w:val="yellow"/>
                <w:rPrChange w:id="351" w:author="Joe Mendoza" w:date="2014-03-04T16:24:00Z">
                  <w:rPr/>
                </w:rPrChange>
              </w:rPr>
            </w:pPr>
            <w:commentRangeStart w:id="352"/>
            <w:del w:id="353" w:author="Joe Mendoza" w:date="2014-03-18T13:44:00Z">
              <w:r w:rsidRPr="003257D5" w:rsidDel="004C18E1">
                <w:rPr>
                  <w:highlight w:val="yellow"/>
                  <w:rPrChange w:id="354" w:author="Joe Mendoza" w:date="2014-03-04T16:24:00Z">
                    <w:rPr/>
                  </w:rPrChange>
                </w:rPr>
                <w:delText>ROAD</w:delText>
              </w:r>
              <w:commentRangeEnd w:id="352"/>
              <w:r w:rsidR="009B6825" w:rsidDel="004C18E1">
                <w:rPr>
                  <w:rStyle w:val="CommentReference"/>
                </w:rPr>
                <w:commentReference w:id="352"/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Pr="003257D5" w:rsidRDefault="00F23A61">
            <w:pPr>
              <w:rPr>
                <w:highlight w:val="yellow"/>
                <w:rPrChange w:id="355" w:author="Joe Mendoza" w:date="2014-03-04T16:24:00Z">
                  <w:rPr/>
                </w:rPrChange>
              </w:rPr>
            </w:pPr>
            <w:del w:id="356" w:author="Joe Mendoza" w:date="2014-03-18T13:44:00Z">
              <w:r w:rsidRPr="003257D5" w:rsidDel="004C18E1">
                <w:rPr>
                  <w:highlight w:val="yellow"/>
                  <w:rPrChange w:id="357" w:author="Joe Mendoza" w:date="2014-03-04T16:24:00Z">
                    <w:rPr/>
                  </w:rPrChange>
                </w:rPr>
                <w:delText>XRM, XCM, XMKE, XMKO, XRKE, XRKO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Pr="003257D5" w:rsidRDefault="00F23A61" w:rsidP="00F23A61">
            <w:pPr>
              <w:rPr>
                <w:highlight w:val="yellow"/>
                <w:rPrChange w:id="358" w:author="Joe Mendoza" w:date="2014-03-04T16:24:00Z">
                  <w:rPr/>
                </w:rPrChange>
              </w:rPr>
            </w:pPr>
            <w:del w:id="359" w:author="Joe Mendoza" w:date="2014-03-18T13:44:00Z">
              <w:r w:rsidRPr="003257D5" w:rsidDel="004C18E1">
                <w:rPr>
                  <w:highlight w:val="yellow"/>
                  <w:rPrChange w:id="360" w:author="Joe Mendoza" w:date="2014-03-04T16:24:00Z">
                    <w:rPr/>
                  </w:rPrChange>
                </w:rPr>
                <w:delText xml:space="preserve">This will produce Asset Owner information for median </w:delText>
              </w:r>
              <w:r w:rsidR="00382C84" w:rsidRPr="003257D5" w:rsidDel="004C18E1">
                <w:rPr>
                  <w:highlight w:val="yellow"/>
                  <w:rPrChange w:id="361" w:author="Joe Mendoza" w:date="2014-03-04T16:24:00Z">
                    <w:rPr/>
                  </w:rPrChange>
                </w:rPr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Default="00F23A61">
            <w:del w:id="362" w:author="Joe Mendoza" w:date="2014-03-18T13:44:00Z">
              <w:r w:rsidDel="004C18E1">
                <w:delText>KERB_ROAD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Default="00F23A61">
            <w:del w:id="363" w:author="Joe Mendoza" w:date="2014-03-18T13:44:00Z">
              <w:r w:rsidDel="004C18E1">
                <w:delText>KERB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Default="00F23A61">
            <w:del w:id="364" w:author="Joe Mendoza" w:date="2014-03-18T13:44:00Z">
              <w:r w:rsidDel="004C18E1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Default="00F23A61">
            <w:del w:id="365" w:author="Joe Mendoza" w:date="2014-03-18T13:44:00Z">
              <w:r w:rsidDel="004C18E1">
                <w:delText>XRM, XCM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Default="00F23A61" w:rsidP="00F23A61">
            <w:del w:id="366" w:author="Joe Mendoza" w:date="2014-03-18T13:44:00Z">
              <w:r w:rsidDel="004C18E1">
                <w:delText xml:space="preserve">This will produce Kerb information for median </w:delText>
              </w:r>
              <w:r w:rsidR="00382C84" w:rsidDel="004C18E1"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Default="00F23A61">
            <w:del w:id="367" w:author="Joe Mendoza" w:date="2014-03-18T13:44:00Z">
              <w:r w:rsidDel="004C18E1">
                <w:delText>PAVE_VERGE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Default="00F23A61">
            <w:del w:id="368" w:author="Joe Mendoza" w:date="2014-03-18T13:44:00Z">
              <w:r w:rsidDel="004C18E1">
                <w:delText>PAVE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Default="00F23A61">
            <w:del w:id="369" w:author="Joe Mendoza" w:date="2014-03-18T13:44:00Z">
              <w:r w:rsidDel="004C18E1">
                <w:delText>VERGE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Default="00F23A61">
            <w:del w:id="370" w:author="Joe Mendoza" w:date="2014-03-18T13:44:00Z">
              <w:r w:rsidDel="004C18E1">
                <w:delText>XVO1, XVO2, XVO3, XVO4, XVE1, XVE2, XVE3, XVE4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Default="00F23A61" w:rsidP="00F23A61">
            <w:del w:id="371" w:author="Joe Mendoza" w:date="2014-03-18T13:44:00Z">
              <w:r w:rsidDel="004C18E1">
                <w:delText xml:space="preserve">This will produce constructed path information for footpath </w:delText>
              </w:r>
              <w:r w:rsidR="00382C84" w:rsidDel="004C18E1">
                <w:delText>equipment</w:delText>
              </w:r>
            </w:del>
          </w:p>
        </w:tc>
      </w:tr>
      <w:tr w:rsidR="00AF242A" w:rsidTr="00AF242A">
        <w:tc>
          <w:tcPr>
            <w:tcW w:w="1603" w:type="dxa"/>
            <w:shd w:val="clear" w:color="auto" w:fill="auto"/>
          </w:tcPr>
          <w:p w:rsidR="00F23A61" w:rsidRDefault="00F23A61">
            <w:del w:id="372" w:author="Joe Mendoza" w:date="2014-03-18T13:44:00Z">
              <w:r w:rsidDel="004C18E1">
                <w:delText>PLAY_ROAD</w:delText>
              </w:r>
            </w:del>
          </w:p>
        </w:tc>
        <w:tc>
          <w:tcPr>
            <w:tcW w:w="1514" w:type="dxa"/>
            <w:shd w:val="clear" w:color="auto" w:fill="auto"/>
          </w:tcPr>
          <w:p w:rsidR="00F23A61" w:rsidRDefault="00F23A61">
            <w:del w:id="373" w:author="Joe Mendoza" w:date="2014-03-18T13:44:00Z">
              <w:r w:rsidDel="004C18E1">
                <w:delText>PLAY</w:delText>
              </w:r>
            </w:del>
          </w:p>
        </w:tc>
        <w:tc>
          <w:tcPr>
            <w:tcW w:w="1101" w:type="dxa"/>
            <w:shd w:val="clear" w:color="auto" w:fill="auto"/>
          </w:tcPr>
          <w:p w:rsidR="00F23A61" w:rsidRDefault="00F23A61">
            <w:del w:id="374" w:author="Joe Mendoza" w:date="2014-03-18T13:44:00Z">
              <w:r w:rsidDel="004C18E1">
                <w:delText>ROAD</w:delText>
              </w:r>
            </w:del>
          </w:p>
        </w:tc>
        <w:tc>
          <w:tcPr>
            <w:tcW w:w="2384" w:type="dxa"/>
            <w:shd w:val="clear" w:color="auto" w:fill="auto"/>
          </w:tcPr>
          <w:p w:rsidR="00F23A61" w:rsidRDefault="00F23A61">
            <w:del w:id="375" w:author="Joe Mendoza" w:date="2014-03-18T13:44:00Z">
              <w:r w:rsidDel="004C18E1">
                <w:delText>XCS, XCE1, XCO1</w:delText>
              </w:r>
            </w:del>
          </w:p>
        </w:tc>
        <w:tc>
          <w:tcPr>
            <w:tcW w:w="2640" w:type="dxa"/>
            <w:shd w:val="clear" w:color="auto" w:fill="auto"/>
          </w:tcPr>
          <w:p w:rsidR="00F23A61" w:rsidRDefault="00F23A61" w:rsidP="00382C84">
            <w:del w:id="376" w:author="Joe Mendoza" w:date="2014-03-18T13:44:00Z">
              <w:r w:rsidDel="004C18E1">
                <w:delText>This will produce road surface</w:delText>
              </w:r>
              <w:r w:rsidR="00EA21A6" w:rsidDel="004C18E1">
                <w:delText xml:space="preserve"> </w:delText>
              </w:r>
              <w:r w:rsidDel="004C18E1">
                <w:delText xml:space="preserve">information for </w:delText>
              </w:r>
              <w:r w:rsidR="00EA21A6" w:rsidDel="004C18E1">
                <w:delText>road</w:delText>
              </w:r>
              <w:r w:rsidDel="004C18E1">
                <w:delText xml:space="preserve"> </w:delText>
              </w:r>
              <w:r w:rsidR="00382C84" w:rsidDel="004C18E1">
                <w:delText>equipment</w:delText>
              </w:r>
            </w:del>
          </w:p>
        </w:tc>
      </w:tr>
    </w:tbl>
    <w:p w:rsidR="004B5EC9" w:rsidRDefault="004B5EC9"/>
    <w:p w:rsidR="00515D07" w:rsidRDefault="004C18E1">
      <w:ins w:id="377" w:author="Joe Mendoza" w:date="2014-03-18T13:45:00Z">
        <w:r>
          <w:br w:type="page"/>
        </w:r>
      </w:ins>
    </w:p>
    <w:p w:rsidR="00382C84" w:rsidRDefault="00382C84">
      <w:pPr>
        <w:rPr>
          <w:b/>
        </w:rPr>
      </w:pPr>
      <w:r w:rsidRPr="00382C84">
        <w:rPr>
          <w:b/>
        </w:rPr>
        <w:t>Suburb Boundary View</w:t>
      </w:r>
    </w:p>
    <w:p w:rsidR="00382C84" w:rsidRDefault="00382C84">
      <w:r w:rsidRPr="00382C84">
        <w:t xml:space="preserve">For each of the equipment views </w:t>
      </w:r>
      <w:r>
        <w:t xml:space="preserve">a second view is to be created to supply the location of suburb boundary changes </w:t>
      </w:r>
      <w:proofErr w:type="gramStart"/>
      <w:r>
        <w:t>along each SAP equipment</w:t>
      </w:r>
      <w:proofErr w:type="gram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2536"/>
        <w:gridCol w:w="4172"/>
      </w:tblGrid>
      <w:tr w:rsidR="00382C84" w:rsidRPr="00B4691F" w:rsidTr="00AF242A">
        <w:tc>
          <w:tcPr>
            <w:tcW w:w="2534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Column Name</w:t>
            </w:r>
          </w:p>
        </w:tc>
        <w:tc>
          <w:tcPr>
            <w:tcW w:w="2536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Type</w:t>
            </w:r>
          </w:p>
        </w:tc>
        <w:tc>
          <w:tcPr>
            <w:tcW w:w="4172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Comment</w:t>
            </w:r>
          </w:p>
        </w:tc>
      </w:tr>
      <w:tr w:rsidR="00382C84" w:rsidRPr="00B4691F" w:rsidTr="00AF242A">
        <w:tc>
          <w:tcPr>
            <w:tcW w:w="2534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&lt;NETWORK&gt;_PRIMARY_ID</w:t>
            </w:r>
          </w:p>
        </w:tc>
        <w:tc>
          <w:tcPr>
            <w:tcW w:w="2536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This will be considered the linkage between BRAMS and SAP for road assets.  Must be the same ID that the BRAMS SAP interface will use.</w:t>
            </w:r>
          </w:p>
        </w:tc>
      </w:tr>
      <w:tr w:rsidR="00382C84" w:rsidRPr="00B4691F" w:rsidTr="00AF242A">
        <w:tc>
          <w:tcPr>
            <w:tcW w:w="2534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SUBURB NAME</w:t>
            </w:r>
          </w:p>
        </w:tc>
        <w:tc>
          <w:tcPr>
            <w:tcW w:w="2536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CHAR(100)</w:t>
            </w:r>
          </w:p>
        </w:tc>
        <w:tc>
          <w:tcPr>
            <w:tcW w:w="4172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Name of suburb</w:t>
            </w:r>
          </w:p>
        </w:tc>
      </w:tr>
      <w:tr w:rsidR="00382C84" w:rsidRPr="00B4691F" w:rsidTr="00AF242A">
        <w:tc>
          <w:tcPr>
            <w:tcW w:w="2534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START_CH</w:t>
            </w:r>
          </w:p>
        </w:tc>
        <w:tc>
          <w:tcPr>
            <w:tcW w:w="2536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382C84" w:rsidRPr="00AF242A" w:rsidRDefault="00EA053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Relative to the equipment</w:t>
            </w:r>
          </w:p>
        </w:tc>
      </w:tr>
      <w:tr w:rsidR="00382C84" w:rsidRPr="00B4691F" w:rsidTr="00AF242A">
        <w:tc>
          <w:tcPr>
            <w:tcW w:w="2534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END_CH</w:t>
            </w:r>
          </w:p>
        </w:tc>
        <w:tc>
          <w:tcPr>
            <w:tcW w:w="2536" w:type="dxa"/>
            <w:shd w:val="clear" w:color="auto" w:fill="auto"/>
          </w:tcPr>
          <w:p w:rsidR="00382C84" w:rsidRPr="00AF242A" w:rsidRDefault="00382C8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Integer</w:t>
            </w:r>
          </w:p>
        </w:tc>
        <w:tc>
          <w:tcPr>
            <w:tcW w:w="4172" w:type="dxa"/>
            <w:shd w:val="clear" w:color="auto" w:fill="auto"/>
          </w:tcPr>
          <w:p w:rsidR="00382C84" w:rsidRPr="00AF242A" w:rsidRDefault="00EA053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Relative to the equipment</w:t>
            </w:r>
          </w:p>
        </w:tc>
      </w:tr>
      <w:tr w:rsidR="004E1FB4" w:rsidRPr="00B4691F" w:rsidTr="00AF242A">
        <w:tc>
          <w:tcPr>
            <w:tcW w:w="2534" w:type="dxa"/>
            <w:shd w:val="clear" w:color="auto" w:fill="auto"/>
          </w:tcPr>
          <w:p w:rsidR="004E1FB4" w:rsidRPr="00AF242A" w:rsidRDefault="00515D07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GIS_SHAPE</w:t>
            </w:r>
          </w:p>
        </w:tc>
        <w:tc>
          <w:tcPr>
            <w:tcW w:w="2536" w:type="dxa"/>
            <w:shd w:val="clear" w:color="auto" w:fill="auto"/>
          </w:tcPr>
          <w:p w:rsidR="004E1FB4" w:rsidRPr="00AF242A" w:rsidRDefault="00515D07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Geometry</w:t>
            </w:r>
          </w:p>
        </w:tc>
        <w:tc>
          <w:tcPr>
            <w:tcW w:w="4172" w:type="dxa"/>
            <w:shd w:val="clear" w:color="auto" w:fill="auto"/>
          </w:tcPr>
          <w:p w:rsidR="004E1FB4" w:rsidRPr="00AF242A" w:rsidRDefault="00EA0534" w:rsidP="00EA0534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Network geometry for the street suburb</w:t>
            </w:r>
          </w:p>
        </w:tc>
      </w:tr>
      <w:tr w:rsidR="00DE3933" w:rsidRPr="00B4691F" w:rsidTr="00AF242A">
        <w:tc>
          <w:tcPr>
            <w:tcW w:w="2534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STREET_CORRIDOR_ID</w:t>
            </w:r>
          </w:p>
        </w:tc>
        <w:tc>
          <w:tcPr>
            <w:tcW w:w="2536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Long integer up to 10 characters</w:t>
            </w:r>
          </w:p>
        </w:tc>
        <w:tc>
          <w:tcPr>
            <w:tcW w:w="4172" w:type="dxa"/>
            <w:shd w:val="clear" w:color="auto" w:fill="auto"/>
          </w:tcPr>
          <w:p w:rsidR="00DE3933" w:rsidRPr="00AF242A" w:rsidRDefault="00DE3933" w:rsidP="00CC725D">
            <w:pPr>
              <w:rPr>
                <w:sz w:val="20"/>
                <w:szCs w:val="20"/>
              </w:rPr>
            </w:pPr>
            <w:proofErr w:type="spellStart"/>
            <w:r w:rsidRPr="00AF242A">
              <w:rPr>
                <w:sz w:val="20"/>
                <w:szCs w:val="20"/>
              </w:rPr>
              <w:t>Coreland</w:t>
            </w:r>
            <w:proofErr w:type="spellEnd"/>
            <w:r w:rsidRPr="00AF242A">
              <w:rPr>
                <w:sz w:val="20"/>
                <w:szCs w:val="20"/>
              </w:rPr>
              <w:t xml:space="preserve"> Street corridor ID</w:t>
            </w:r>
          </w:p>
        </w:tc>
      </w:tr>
      <w:tr w:rsidR="004E1FB4" w:rsidRPr="00B4691F" w:rsidTr="00AF242A">
        <w:tc>
          <w:tcPr>
            <w:tcW w:w="2534" w:type="dxa"/>
            <w:shd w:val="clear" w:color="auto" w:fill="auto"/>
          </w:tcPr>
          <w:p w:rsidR="004E1FB4" w:rsidRPr="00AF242A" w:rsidRDefault="004E1FB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STREET_NAME</w:t>
            </w:r>
          </w:p>
        </w:tc>
        <w:tc>
          <w:tcPr>
            <w:tcW w:w="2536" w:type="dxa"/>
            <w:shd w:val="clear" w:color="auto" w:fill="auto"/>
          </w:tcPr>
          <w:p w:rsidR="004E1FB4" w:rsidRPr="00AF242A" w:rsidRDefault="004E1FB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Char()</w:t>
            </w:r>
          </w:p>
        </w:tc>
        <w:tc>
          <w:tcPr>
            <w:tcW w:w="4172" w:type="dxa"/>
            <w:shd w:val="clear" w:color="auto" w:fill="auto"/>
          </w:tcPr>
          <w:p w:rsidR="004E1FB4" w:rsidRPr="00AF242A" w:rsidRDefault="004E1FB4" w:rsidP="008A44BC">
            <w:pPr>
              <w:rPr>
                <w:sz w:val="20"/>
                <w:szCs w:val="20"/>
              </w:rPr>
            </w:pPr>
            <w:r w:rsidRPr="00AF242A">
              <w:rPr>
                <w:sz w:val="20"/>
                <w:szCs w:val="20"/>
              </w:rPr>
              <w:t>May not be required by SAP but useful to have</w:t>
            </w:r>
          </w:p>
        </w:tc>
      </w:tr>
    </w:tbl>
    <w:p w:rsidR="00382C84" w:rsidDel="004C18E1" w:rsidRDefault="00382C84">
      <w:pPr>
        <w:rPr>
          <w:del w:id="378" w:author="Joe Mendoza" w:date="2014-03-18T13:45:00Z"/>
        </w:rPr>
      </w:pPr>
    </w:p>
    <w:p w:rsidR="004C18E1" w:rsidRDefault="004C18E1" w:rsidP="004C18E1">
      <w:pPr>
        <w:rPr>
          <w:ins w:id="379" w:author="Joe Mendoza" w:date="2014-03-18T13:45:00Z"/>
        </w:rPr>
      </w:pPr>
      <w:ins w:id="380" w:author="Joe Mendoza" w:date="2014-03-18T13:45:00Z">
        <w:r>
          <w:t>The names of these views will be:</w:t>
        </w:r>
      </w:ins>
    </w:p>
    <w:p w:rsidR="004C18E1" w:rsidRDefault="004C18E1" w:rsidP="004C18E1">
      <w:pPr>
        <w:numPr>
          <w:ilvl w:val="0"/>
          <w:numId w:val="3"/>
        </w:numPr>
        <w:spacing w:after="0"/>
        <w:rPr>
          <w:ins w:id="381" w:author="Joe Mendoza" w:date="2014-03-18T13:45:00Z"/>
          <w:color w:val="1F497D"/>
        </w:rPr>
      </w:pPr>
      <w:ins w:id="382" w:author="Joe Mendoza" w:date="2014-03-18T13:45:00Z">
        <w:r>
          <w:rPr>
            <w:color w:val="1F497D"/>
          </w:rPr>
          <w:t>XBCC_SUBURB_EQUIP_RDCO</w:t>
        </w:r>
      </w:ins>
    </w:p>
    <w:p w:rsidR="004C18E1" w:rsidRDefault="004C18E1" w:rsidP="004C18E1">
      <w:pPr>
        <w:numPr>
          <w:ilvl w:val="0"/>
          <w:numId w:val="3"/>
        </w:numPr>
        <w:spacing w:after="0"/>
        <w:rPr>
          <w:ins w:id="383" w:author="Joe Mendoza" w:date="2014-03-18T13:45:00Z"/>
          <w:color w:val="1F497D"/>
        </w:rPr>
      </w:pPr>
      <w:ins w:id="384" w:author="Joe Mendoza" w:date="2014-03-18T13:45:00Z">
        <w:r>
          <w:rPr>
            <w:color w:val="1F497D"/>
          </w:rPr>
          <w:t>XBCC_SUBURB_EQUIP_MED</w:t>
        </w:r>
      </w:ins>
    </w:p>
    <w:p w:rsidR="004C18E1" w:rsidRDefault="004C18E1" w:rsidP="004C18E1">
      <w:pPr>
        <w:numPr>
          <w:ilvl w:val="0"/>
          <w:numId w:val="3"/>
        </w:numPr>
        <w:spacing w:after="0"/>
        <w:rPr>
          <w:ins w:id="385" w:author="Joe Mendoza" w:date="2014-03-18T13:45:00Z"/>
          <w:color w:val="1F497D"/>
        </w:rPr>
      </w:pPr>
      <w:ins w:id="386" w:author="Joe Mendoza" w:date="2014-03-18T13:45:00Z">
        <w:r>
          <w:rPr>
            <w:color w:val="1F497D"/>
          </w:rPr>
          <w:t>XBCC_SUBURB_EQUIP_VECO</w:t>
        </w:r>
      </w:ins>
    </w:p>
    <w:p w:rsidR="004C18E1" w:rsidRDefault="004C18E1" w:rsidP="004C18E1">
      <w:pPr>
        <w:numPr>
          <w:ilvl w:val="0"/>
          <w:numId w:val="3"/>
        </w:numPr>
        <w:spacing w:after="0"/>
        <w:rPr>
          <w:ins w:id="387" w:author="Joe Mendoza" w:date="2014-03-18T13:45:00Z"/>
          <w:color w:val="1F497D"/>
        </w:rPr>
      </w:pPr>
      <w:ins w:id="388" w:author="Joe Mendoza" w:date="2014-03-18T13:45:00Z">
        <w:r>
          <w:rPr>
            <w:color w:val="1F497D"/>
          </w:rPr>
          <w:t>XBCC_SUBURB_EQUIP_KCOR</w:t>
        </w:r>
        <w:bookmarkStart w:id="389" w:name="_GoBack"/>
        <w:bookmarkEnd w:id="389"/>
      </w:ins>
    </w:p>
    <w:p w:rsidR="004C18E1" w:rsidRDefault="004C18E1" w:rsidP="00D04C5D">
      <w:pPr>
        <w:rPr>
          <w:ins w:id="390" w:author="Joe Mendoza" w:date="2014-03-18T13:45:00Z"/>
        </w:rPr>
      </w:pPr>
    </w:p>
    <w:p w:rsidR="00D04C5D" w:rsidRDefault="00D04C5D" w:rsidP="00D04C5D">
      <w:pPr>
        <w:rPr>
          <w:b/>
        </w:rPr>
      </w:pPr>
      <w:r>
        <w:rPr>
          <w:b/>
        </w:rPr>
        <w:t>Ward</w:t>
      </w:r>
      <w:r w:rsidR="000F6B44">
        <w:rPr>
          <w:b/>
        </w:rPr>
        <w:t xml:space="preserve"> and Region</w:t>
      </w:r>
      <w:r w:rsidRPr="00382C84">
        <w:rPr>
          <w:b/>
        </w:rPr>
        <w:t xml:space="preserve"> </w:t>
      </w:r>
      <w:r w:rsidR="000F6B44">
        <w:rPr>
          <w:b/>
        </w:rPr>
        <w:t>b</w:t>
      </w:r>
      <w:r w:rsidRPr="00382C84">
        <w:rPr>
          <w:b/>
        </w:rPr>
        <w:t xml:space="preserve">oundary </w:t>
      </w:r>
      <w:r w:rsidR="000F6B44">
        <w:rPr>
          <w:b/>
        </w:rPr>
        <w:t>v</w:t>
      </w:r>
      <w:r w:rsidRPr="00382C84">
        <w:rPr>
          <w:b/>
        </w:rPr>
        <w:t>iew</w:t>
      </w:r>
      <w:r w:rsidR="000F6B44">
        <w:rPr>
          <w:b/>
        </w:rPr>
        <w:t xml:space="preserve">s </w:t>
      </w:r>
    </w:p>
    <w:p w:rsidR="000F6B44" w:rsidRPr="000F6B44" w:rsidRDefault="000F6B44" w:rsidP="00D04C5D">
      <w:pPr>
        <w:rPr>
          <w:i/>
        </w:rPr>
      </w:pPr>
      <w:r w:rsidRPr="000F6B44">
        <w:t xml:space="preserve">In BRAMS terminology Wards </w:t>
      </w:r>
      <w:r>
        <w:t xml:space="preserve">and Regions </w:t>
      </w:r>
      <w:r w:rsidRPr="000F6B44">
        <w:t>are managed as Assets.  Using the ‘Equipment attribute views or SAP characteristics views</w:t>
      </w:r>
      <w:del w:id="391" w:author="Matthew Andreatta" w:date="2014-02-15T12:03:00Z">
        <w:r w:rsidRPr="000F6B44" w:rsidDel="000F6B44">
          <w:delText>’</w:delText>
        </w:r>
      </w:del>
      <w:r w:rsidRPr="000F6B44">
        <w:t xml:space="preserve"> Ward</w:t>
      </w:r>
      <w:r>
        <w:t xml:space="preserve"> and Region</w:t>
      </w:r>
      <w:r w:rsidRPr="000F6B44">
        <w:t xml:space="preserve"> data can be produced.</w:t>
      </w:r>
      <w:r>
        <w:t xml:space="preserve">  </w:t>
      </w:r>
      <w:r w:rsidRPr="000F6B44">
        <w:rPr>
          <w:i/>
        </w:rPr>
        <w:t>This is information for the BaSE project team only no action required from Bentley.</w:t>
      </w:r>
    </w:p>
    <w:p w:rsidR="00382C84" w:rsidRPr="00382C84" w:rsidRDefault="00382C84"/>
    <w:p w:rsidR="00382C84" w:rsidRPr="00382C84" w:rsidRDefault="00382C84">
      <w:pPr>
        <w:rPr>
          <w:b/>
        </w:rPr>
      </w:pPr>
    </w:p>
    <w:sectPr w:rsidR="00382C84" w:rsidRPr="0038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4" w:author="Joe Mendoza" w:date="2014-03-04T16:25:00Z" w:initials="JM">
    <w:p w:rsidR="003257D5" w:rsidRDefault="003257D5">
      <w:pPr>
        <w:pStyle w:val="CommentText"/>
      </w:pPr>
      <w:r>
        <w:rPr>
          <w:rStyle w:val="CommentReference"/>
        </w:rPr>
        <w:annotationRef/>
      </w:r>
      <w:r>
        <w:t>It says median, show I be using the equipment number for median or for ROAD?</w:t>
      </w:r>
    </w:p>
  </w:comment>
  <w:comment w:id="352" w:author="Joe Mendoza" w:date="2014-03-04T17:18:00Z" w:initials="JM">
    <w:p w:rsidR="009B6825" w:rsidRDefault="009B6825">
      <w:pPr>
        <w:pStyle w:val="CommentText"/>
      </w:pPr>
      <w:r>
        <w:rPr>
          <w:rStyle w:val="CommentReference"/>
        </w:rPr>
        <w:annotationRef/>
      </w:r>
      <w:r>
        <w:t>Let’s make this This, MED and run it against the med.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43"/>
    <w:multiLevelType w:val="hybridMultilevel"/>
    <w:tmpl w:val="0478B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6156D"/>
    <w:multiLevelType w:val="hybridMultilevel"/>
    <w:tmpl w:val="76309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70880"/>
    <w:multiLevelType w:val="hybridMultilevel"/>
    <w:tmpl w:val="8368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EC9"/>
    <w:rsid w:val="0005716E"/>
    <w:rsid w:val="00074127"/>
    <w:rsid w:val="000A3F8D"/>
    <w:rsid w:val="000F6B44"/>
    <w:rsid w:val="001202CF"/>
    <w:rsid w:val="001A2C83"/>
    <w:rsid w:val="001B3E89"/>
    <w:rsid w:val="001C1FF4"/>
    <w:rsid w:val="001E20A1"/>
    <w:rsid w:val="001E3C96"/>
    <w:rsid w:val="001E7853"/>
    <w:rsid w:val="002573CE"/>
    <w:rsid w:val="002874C9"/>
    <w:rsid w:val="003257D5"/>
    <w:rsid w:val="003367ED"/>
    <w:rsid w:val="00361016"/>
    <w:rsid w:val="00373555"/>
    <w:rsid w:val="00382C84"/>
    <w:rsid w:val="00403821"/>
    <w:rsid w:val="0045682D"/>
    <w:rsid w:val="004B5EC9"/>
    <w:rsid w:val="004C18E1"/>
    <w:rsid w:val="004E1FB4"/>
    <w:rsid w:val="00515D07"/>
    <w:rsid w:val="00616ABB"/>
    <w:rsid w:val="00681AC2"/>
    <w:rsid w:val="008149AB"/>
    <w:rsid w:val="00845345"/>
    <w:rsid w:val="00875077"/>
    <w:rsid w:val="008E0D4D"/>
    <w:rsid w:val="00946FED"/>
    <w:rsid w:val="009B6825"/>
    <w:rsid w:val="009F4BB0"/>
    <w:rsid w:val="00A1458B"/>
    <w:rsid w:val="00A42449"/>
    <w:rsid w:val="00AC5E09"/>
    <w:rsid w:val="00AD5F59"/>
    <w:rsid w:val="00AF242A"/>
    <w:rsid w:val="00B4691F"/>
    <w:rsid w:val="00BB7F35"/>
    <w:rsid w:val="00BD79C8"/>
    <w:rsid w:val="00C41893"/>
    <w:rsid w:val="00C64104"/>
    <w:rsid w:val="00D04C5D"/>
    <w:rsid w:val="00DE3933"/>
    <w:rsid w:val="00E55578"/>
    <w:rsid w:val="00EA0534"/>
    <w:rsid w:val="00EA21A6"/>
    <w:rsid w:val="00EB613D"/>
    <w:rsid w:val="00F23A61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C2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E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336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7E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67E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7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67ED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67E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0E40-EA83-4998-94D2-F0BBC7AB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10919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Andreatta</dc:creator>
  <cp:keywords/>
  <dc:description/>
  <cp:lastModifiedBy>Joe Mendoza</cp:lastModifiedBy>
  <cp:revision>15</cp:revision>
  <dcterms:created xsi:type="dcterms:W3CDTF">2014-02-15T00:58:00Z</dcterms:created>
  <dcterms:modified xsi:type="dcterms:W3CDTF">2014-03-18T18:45:00Z</dcterms:modified>
</cp:coreProperties>
</file>