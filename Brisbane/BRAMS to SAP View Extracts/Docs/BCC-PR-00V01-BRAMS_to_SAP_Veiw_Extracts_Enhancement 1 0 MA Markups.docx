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5D252" w14:textId="77777777" w:rsidR="00BE2EF0" w:rsidRPr="00693972" w:rsidRDefault="001031D7">
      <w:pPr>
        <w:rPr>
          <w:lang w:val="en-AU"/>
        </w:rPr>
      </w:pPr>
      <w:r w:rsidRPr="00693972">
        <w:rPr>
          <w:lang w:val="en-AU"/>
        </w:rPr>
        <w:t xml:space="preserve"> </w:t>
      </w:r>
      <w:r w:rsidR="005154D0">
        <w:rPr>
          <w:b/>
          <w:noProof/>
          <w:sz w:val="36"/>
        </w:rPr>
        <w:drawing>
          <wp:inline distT="0" distB="0" distL="0" distR="0" wp14:anchorId="0C9C99B0" wp14:editId="6EC0A0EB">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email"/>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09F25CC6" w14:textId="77777777" w:rsidR="004F784E" w:rsidRPr="00693972" w:rsidRDefault="004F784E">
      <w:pPr>
        <w:jc w:val="center"/>
        <w:rPr>
          <w:b/>
          <w:snapToGrid w:val="0"/>
          <w:sz w:val="36"/>
          <w:lang w:val="en-AU"/>
        </w:rPr>
      </w:pPr>
    </w:p>
    <w:p w14:paraId="31DDDF43" w14:textId="77777777" w:rsidR="00CF579B" w:rsidRDefault="00E35015" w:rsidP="00CF579B">
      <w:pPr>
        <w:jc w:val="center"/>
        <w:rPr>
          <w:b/>
          <w:snapToGrid w:val="0"/>
          <w:sz w:val="36"/>
          <w:lang w:val="en-AU"/>
        </w:rPr>
      </w:pPr>
      <w:r>
        <w:rPr>
          <w:b/>
          <w:snapToGrid w:val="0"/>
          <w:sz w:val="36"/>
          <w:lang w:val="en-AU"/>
        </w:rPr>
        <w:t xml:space="preserve">BRAMS to SAP </w:t>
      </w:r>
    </w:p>
    <w:p w14:paraId="27CAE42F" w14:textId="77777777" w:rsidR="00CF579B" w:rsidRPr="00680948" w:rsidRDefault="00E35015" w:rsidP="00CF579B">
      <w:pPr>
        <w:jc w:val="center"/>
        <w:rPr>
          <w:b/>
          <w:snapToGrid w:val="0"/>
          <w:sz w:val="36"/>
          <w:lang w:val="en-AU"/>
        </w:rPr>
      </w:pPr>
      <w:r>
        <w:rPr>
          <w:b/>
          <w:snapToGrid w:val="0"/>
          <w:sz w:val="36"/>
          <w:lang w:val="en-AU"/>
        </w:rPr>
        <w:t>View Extracts Enhancements</w:t>
      </w:r>
    </w:p>
    <w:p w14:paraId="2DA0A68F" w14:textId="77777777" w:rsidR="00755393" w:rsidRPr="00693972" w:rsidRDefault="00755393">
      <w:pPr>
        <w:jc w:val="center"/>
        <w:rPr>
          <w:b/>
          <w:snapToGrid w:val="0"/>
          <w:sz w:val="36"/>
          <w:lang w:val="en-AU"/>
        </w:rPr>
      </w:pPr>
    </w:p>
    <w:p w14:paraId="07227A5E" w14:textId="77777777" w:rsidR="00404446" w:rsidRPr="00693972" w:rsidRDefault="00404446">
      <w:pPr>
        <w:jc w:val="center"/>
        <w:rPr>
          <w:b/>
          <w:snapToGrid w:val="0"/>
          <w:sz w:val="36"/>
          <w:lang w:val="en-AU"/>
        </w:rPr>
      </w:pPr>
    </w:p>
    <w:p w14:paraId="50BD2763" w14:textId="77777777" w:rsidR="00867A50" w:rsidRPr="00693972" w:rsidRDefault="00867A50" w:rsidP="00BE2EF0">
      <w:pPr>
        <w:jc w:val="center"/>
        <w:rPr>
          <w:b/>
          <w:sz w:val="28"/>
          <w:szCs w:val="28"/>
          <w:lang w:val="en-AU"/>
        </w:rPr>
      </w:pPr>
    </w:p>
    <w:p w14:paraId="039CE67F" w14:textId="77777777" w:rsidR="00BE2EF0" w:rsidRPr="00693972" w:rsidRDefault="00755A2D" w:rsidP="00BE2EF0">
      <w:pPr>
        <w:jc w:val="center"/>
        <w:rPr>
          <w:b/>
          <w:sz w:val="28"/>
          <w:szCs w:val="28"/>
          <w:lang w:val="en-AU"/>
        </w:rPr>
      </w:pPr>
      <w:r>
        <w:rPr>
          <w:b/>
          <w:sz w:val="28"/>
          <w:szCs w:val="28"/>
          <w:lang w:val="en-AU"/>
        </w:rPr>
        <w:t>Date</w:t>
      </w:r>
    </w:p>
    <w:p w14:paraId="35434E55" w14:textId="77777777" w:rsidR="00C53D7B" w:rsidRPr="00693972" w:rsidRDefault="00C53D7B" w:rsidP="00BE2EF0">
      <w:pPr>
        <w:jc w:val="center"/>
        <w:rPr>
          <w:b/>
          <w:sz w:val="28"/>
          <w:szCs w:val="28"/>
          <w:lang w:val="en-AU"/>
        </w:rPr>
      </w:pPr>
    </w:p>
    <w:p w14:paraId="7220F58F" w14:textId="27E32E53" w:rsidR="00C53D7B" w:rsidRPr="00693972" w:rsidRDefault="005F4CA8" w:rsidP="00BE2EF0">
      <w:pPr>
        <w:jc w:val="center"/>
        <w:rPr>
          <w:b/>
          <w:sz w:val="28"/>
          <w:szCs w:val="28"/>
          <w:lang w:val="en-AU"/>
        </w:rPr>
      </w:pPr>
      <w:r>
        <w:rPr>
          <w:b/>
          <w:sz w:val="28"/>
          <w:szCs w:val="28"/>
          <w:lang w:val="en-AU"/>
        </w:rPr>
        <w:t>September</w:t>
      </w:r>
      <w:r w:rsidR="00755A2D">
        <w:rPr>
          <w:b/>
          <w:sz w:val="28"/>
          <w:szCs w:val="28"/>
          <w:lang w:val="en-AU"/>
        </w:rPr>
        <w:t xml:space="preserve"> 201</w:t>
      </w:r>
      <w:r w:rsidR="00CF579B">
        <w:rPr>
          <w:b/>
          <w:sz w:val="28"/>
          <w:szCs w:val="28"/>
          <w:lang w:val="en-AU"/>
        </w:rPr>
        <w:t>4</w:t>
      </w:r>
    </w:p>
    <w:p w14:paraId="75795141" w14:textId="77777777" w:rsidR="00BD670D" w:rsidRPr="00693972" w:rsidRDefault="00BD670D" w:rsidP="00BE2EF0">
      <w:pPr>
        <w:jc w:val="center"/>
        <w:rPr>
          <w:b/>
          <w:sz w:val="28"/>
          <w:szCs w:val="28"/>
          <w:lang w:val="en-AU"/>
        </w:rPr>
      </w:pPr>
    </w:p>
    <w:p w14:paraId="4A2F1071" w14:textId="77777777" w:rsidR="00BF2556" w:rsidRPr="00693972" w:rsidRDefault="00BF2556" w:rsidP="00BE2EF0">
      <w:pPr>
        <w:jc w:val="center"/>
        <w:rPr>
          <w:b/>
          <w:sz w:val="28"/>
          <w:szCs w:val="28"/>
          <w:lang w:val="en-AU"/>
        </w:rPr>
      </w:pPr>
    </w:p>
    <w:p w14:paraId="0A969333" w14:textId="77777777" w:rsidR="00E35015" w:rsidRDefault="00E35015">
      <w:pPr>
        <w:rPr>
          <w:lang w:val="en-AU"/>
        </w:rPr>
      </w:pPr>
    </w:p>
    <w:p w14:paraId="4D99BE54" w14:textId="77777777" w:rsidR="00E35015" w:rsidRDefault="00E35015">
      <w:pPr>
        <w:spacing w:before="0"/>
        <w:rPr>
          <w:lang w:val="en-AU"/>
        </w:rPr>
      </w:pPr>
      <w:r>
        <w:rPr>
          <w:lang w:val="en-AU"/>
        </w:rPr>
        <w:br w:type="page"/>
      </w:r>
    </w:p>
    <w:p w14:paraId="1E277C34" w14:textId="77777777" w:rsidR="00BE2EF0" w:rsidRPr="00693972" w:rsidRDefault="00BE2EF0">
      <w:pPr>
        <w:rPr>
          <w:lang w:val="en-AU"/>
        </w:rPr>
      </w:pPr>
    </w:p>
    <w:p w14:paraId="68D2436A" w14:textId="77777777" w:rsidR="00A04191" w:rsidRDefault="00755A2D">
      <w:pPr>
        <w:pStyle w:val="TOC1"/>
        <w:rPr>
          <w:ins w:id="0" w:author="Joe.Mendoza" w:date="2014-10-06T14:49:00Z"/>
          <w:rFonts w:eastAsiaTheme="minorEastAsia" w:cstheme="minorBidi"/>
          <w:caps w:val="0"/>
          <w:sz w:val="22"/>
          <w:szCs w:val="22"/>
        </w:rPr>
      </w:pPr>
      <w:r w:rsidRPr="00CF579B">
        <w:rPr>
          <w:caps w:val="0"/>
          <w:lang w:val="en-AU"/>
        </w:rPr>
        <w:fldChar w:fldCharType="begin"/>
      </w:r>
      <w:r>
        <w:rPr>
          <w:caps w:val="0"/>
          <w:lang w:val="en-AU"/>
        </w:rPr>
        <w:instrText xml:space="preserve"> TOC \o "1-3" </w:instrText>
      </w:r>
      <w:r w:rsidRPr="00CF579B">
        <w:rPr>
          <w:caps w:val="0"/>
          <w:lang w:val="en-AU"/>
        </w:rPr>
        <w:fldChar w:fldCharType="separate"/>
      </w:r>
      <w:ins w:id="1" w:author="Joe.Mendoza" w:date="2014-10-06T14:49:00Z">
        <w:r w:rsidR="00A04191" w:rsidRPr="00D323F5">
          <w:rPr>
            <w:lang w:val="en-AU"/>
          </w:rPr>
          <w:t>1.0</w:t>
        </w:r>
        <w:r w:rsidR="00A04191">
          <w:rPr>
            <w:rFonts w:eastAsiaTheme="minorEastAsia" w:cstheme="minorBidi"/>
            <w:caps w:val="0"/>
            <w:sz w:val="22"/>
            <w:szCs w:val="22"/>
          </w:rPr>
          <w:tab/>
        </w:r>
        <w:r w:rsidR="00A04191" w:rsidRPr="00D323F5">
          <w:rPr>
            <w:lang w:val="en-AU"/>
          </w:rPr>
          <w:t>Overview of BRAMS to SAP View Extract Enhancements</w:t>
        </w:r>
        <w:r w:rsidR="00A04191">
          <w:tab/>
        </w:r>
        <w:r w:rsidR="00A04191">
          <w:fldChar w:fldCharType="begin"/>
        </w:r>
        <w:r w:rsidR="00A04191">
          <w:instrText xml:space="preserve"> PAGEREF _Toc400370307 \h </w:instrText>
        </w:r>
      </w:ins>
      <w:r w:rsidR="00A04191">
        <w:fldChar w:fldCharType="separate"/>
      </w:r>
      <w:ins w:id="2" w:author="Joe.Mendoza" w:date="2014-10-06T14:49:00Z">
        <w:r w:rsidR="00A04191">
          <w:t>3</w:t>
        </w:r>
        <w:r w:rsidR="00A04191">
          <w:fldChar w:fldCharType="end"/>
        </w:r>
      </w:ins>
    </w:p>
    <w:p w14:paraId="6571281A" w14:textId="77777777" w:rsidR="00A04191" w:rsidRDefault="00A04191">
      <w:pPr>
        <w:pStyle w:val="TOC1"/>
        <w:rPr>
          <w:ins w:id="3" w:author="Joe.Mendoza" w:date="2014-10-06T14:49:00Z"/>
          <w:rFonts w:eastAsiaTheme="minorEastAsia" w:cstheme="minorBidi"/>
          <w:caps w:val="0"/>
          <w:sz w:val="22"/>
          <w:szCs w:val="22"/>
        </w:rPr>
      </w:pPr>
      <w:ins w:id="4" w:author="Joe.Mendoza" w:date="2014-10-06T14:49:00Z">
        <w:r w:rsidRPr="00D323F5">
          <w:rPr>
            <w:rFonts w:cstheme="minorHAnsi"/>
            <w:lang w:val="en-AU"/>
          </w:rPr>
          <w:t>2.0</w:t>
        </w:r>
        <w:r>
          <w:rPr>
            <w:rFonts w:eastAsiaTheme="minorEastAsia" w:cstheme="minorBidi"/>
            <w:caps w:val="0"/>
            <w:sz w:val="22"/>
            <w:szCs w:val="22"/>
          </w:rPr>
          <w:tab/>
        </w:r>
        <w:r w:rsidRPr="00D323F5">
          <w:rPr>
            <w:rFonts w:cstheme="minorHAnsi"/>
            <w:lang w:val="en-AU"/>
          </w:rPr>
          <w:t>Overall Implementation</w:t>
        </w:r>
        <w:r>
          <w:tab/>
        </w:r>
        <w:r>
          <w:fldChar w:fldCharType="begin"/>
        </w:r>
        <w:r>
          <w:instrText xml:space="preserve"> PAGEREF _Toc400370308 \h </w:instrText>
        </w:r>
      </w:ins>
      <w:r>
        <w:fldChar w:fldCharType="separate"/>
      </w:r>
      <w:ins w:id="5" w:author="Joe.Mendoza" w:date="2014-10-06T14:49:00Z">
        <w:r>
          <w:t>3</w:t>
        </w:r>
        <w:r>
          <w:fldChar w:fldCharType="end"/>
        </w:r>
      </w:ins>
    </w:p>
    <w:p w14:paraId="411C4B2E" w14:textId="77777777" w:rsidR="00A04191" w:rsidRDefault="00A04191">
      <w:pPr>
        <w:pStyle w:val="TOC2"/>
        <w:rPr>
          <w:ins w:id="6" w:author="Joe.Mendoza" w:date="2014-10-06T14:49:00Z"/>
          <w:rFonts w:eastAsiaTheme="minorEastAsia" w:cstheme="minorBidi"/>
          <w:smallCaps w:val="0"/>
          <w:szCs w:val="22"/>
        </w:rPr>
      </w:pPr>
      <w:ins w:id="7" w:author="Joe.Mendoza" w:date="2014-10-06T14:49:00Z">
        <w:r w:rsidRPr="00D323F5">
          <w:rPr>
            <w:lang w:val="en-AU"/>
          </w:rPr>
          <w:t>2.1</w:t>
        </w:r>
        <w:r>
          <w:rPr>
            <w:rFonts w:eastAsiaTheme="minorEastAsia" w:cstheme="minorBidi"/>
            <w:smallCaps w:val="0"/>
            <w:szCs w:val="22"/>
          </w:rPr>
          <w:tab/>
        </w:r>
        <w:r w:rsidRPr="00D323F5">
          <w:rPr>
            <w:lang w:val="en-AU"/>
          </w:rPr>
          <w:t>Implementation Technical Overview</w:t>
        </w:r>
        <w:r>
          <w:tab/>
        </w:r>
        <w:r>
          <w:fldChar w:fldCharType="begin"/>
        </w:r>
        <w:r>
          <w:instrText xml:space="preserve"> PAGEREF _Toc400370309 \h </w:instrText>
        </w:r>
      </w:ins>
      <w:r>
        <w:fldChar w:fldCharType="separate"/>
      </w:r>
      <w:ins w:id="8" w:author="Joe.Mendoza" w:date="2014-10-06T14:49:00Z">
        <w:r>
          <w:t>3</w:t>
        </w:r>
        <w:r>
          <w:fldChar w:fldCharType="end"/>
        </w:r>
      </w:ins>
    </w:p>
    <w:p w14:paraId="757D0677" w14:textId="77777777" w:rsidR="00A04191" w:rsidRDefault="00A04191">
      <w:pPr>
        <w:pStyle w:val="TOC2"/>
        <w:rPr>
          <w:ins w:id="9" w:author="Joe.Mendoza" w:date="2014-10-06T14:49:00Z"/>
          <w:rFonts w:eastAsiaTheme="minorEastAsia" w:cstheme="minorBidi"/>
          <w:smallCaps w:val="0"/>
          <w:szCs w:val="22"/>
        </w:rPr>
      </w:pPr>
      <w:ins w:id="10" w:author="Joe.Mendoza" w:date="2014-10-06T14:49:00Z">
        <w:r w:rsidRPr="00D323F5">
          <w:rPr>
            <w:lang w:val="en-AU"/>
          </w:rPr>
          <w:t>2.2</w:t>
        </w:r>
        <w:r>
          <w:rPr>
            <w:rFonts w:eastAsiaTheme="minorEastAsia" w:cstheme="minorBidi"/>
            <w:smallCaps w:val="0"/>
            <w:szCs w:val="22"/>
          </w:rPr>
          <w:tab/>
        </w:r>
        <w:r w:rsidRPr="00D323F5">
          <w:rPr>
            <w:lang w:val="en-AU"/>
          </w:rPr>
          <w:t>Testing and User Acceptance</w:t>
        </w:r>
        <w:r>
          <w:tab/>
        </w:r>
        <w:r>
          <w:fldChar w:fldCharType="begin"/>
        </w:r>
        <w:r>
          <w:instrText xml:space="preserve"> PAGEREF _Toc400370310 \h </w:instrText>
        </w:r>
      </w:ins>
      <w:r>
        <w:fldChar w:fldCharType="separate"/>
      </w:r>
      <w:ins w:id="11" w:author="Joe.Mendoza" w:date="2014-10-06T14:49:00Z">
        <w:r>
          <w:t>4</w:t>
        </w:r>
        <w:r>
          <w:fldChar w:fldCharType="end"/>
        </w:r>
      </w:ins>
    </w:p>
    <w:p w14:paraId="586DEC81" w14:textId="77777777" w:rsidR="00A04191" w:rsidRDefault="00A04191">
      <w:pPr>
        <w:pStyle w:val="TOC2"/>
        <w:rPr>
          <w:ins w:id="12" w:author="Joe.Mendoza" w:date="2014-10-06T14:49:00Z"/>
          <w:rFonts w:eastAsiaTheme="minorEastAsia" w:cstheme="minorBidi"/>
          <w:smallCaps w:val="0"/>
          <w:szCs w:val="22"/>
        </w:rPr>
      </w:pPr>
      <w:ins w:id="13" w:author="Joe.Mendoza" w:date="2014-10-06T14:49:00Z">
        <w:r w:rsidRPr="00D323F5">
          <w:rPr>
            <w:lang w:val="en-AU"/>
          </w:rPr>
          <w:t>2.3</w:t>
        </w:r>
        <w:r>
          <w:rPr>
            <w:rFonts w:eastAsiaTheme="minorEastAsia" w:cstheme="minorBidi"/>
            <w:smallCaps w:val="0"/>
            <w:szCs w:val="22"/>
          </w:rPr>
          <w:tab/>
        </w:r>
        <w:r w:rsidRPr="00D323F5">
          <w:rPr>
            <w:lang w:val="en-AU"/>
          </w:rPr>
          <w:t>Documentation</w:t>
        </w:r>
        <w:r>
          <w:tab/>
        </w:r>
        <w:r>
          <w:fldChar w:fldCharType="begin"/>
        </w:r>
        <w:r>
          <w:instrText xml:space="preserve"> PAGEREF _Toc400370311 \h </w:instrText>
        </w:r>
      </w:ins>
      <w:r>
        <w:fldChar w:fldCharType="separate"/>
      </w:r>
      <w:ins w:id="14" w:author="Joe.Mendoza" w:date="2014-10-06T14:49:00Z">
        <w:r>
          <w:t>4</w:t>
        </w:r>
        <w:r>
          <w:fldChar w:fldCharType="end"/>
        </w:r>
      </w:ins>
    </w:p>
    <w:p w14:paraId="0C16F2A6" w14:textId="77777777" w:rsidR="00A04191" w:rsidRDefault="00A04191">
      <w:pPr>
        <w:pStyle w:val="TOC2"/>
        <w:rPr>
          <w:ins w:id="15" w:author="Joe.Mendoza" w:date="2014-10-06T14:49:00Z"/>
          <w:rFonts w:eastAsiaTheme="minorEastAsia" w:cstheme="minorBidi"/>
          <w:smallCaps w:val="0"/>
          <w:szCs w:val="22"/>
        </w:rPr>
      </w:pPr>
      <w:ins w:id="16" w:author="Joe.Mendoza" w:date="2014-10-06T14:49:00Z">
        <w:r w:rsidRPr="00D323F5">
          <w:rPr>
            <w:lang w:val="en-AU"/>
          </w:rPr>
          <w:t>2.4</w:t>
        </w:r>
        <w:r>
          <w:rPr>
            <w:rFonts w:eastAsiaTheme="minorEastAsia" w:cstheme="minorBidi"/>
            <w:smallCaps w:val="0"/>
            <w:szCs w:val="22"/>
          </w:rPr>
          <w:tab/>
        </w:r>
        <w:r w:rsidRPr="00D323F5">
          <w:rPr>
            <w:lang w:val="en-AU"/>
          </w:rPr>
          <w:t>Assumptions</w:t>
        </w:r>
        <w:r>
          <w:tab/>
        </w:r>
        <w:r>
          <w:fldChar w:fldCharType="begin"/>
        </w:r>
        <w:r>
          <w:instrText xml:space="preserve"> PAGEREF _Toc400370312 \h </w:instrText>
        </w:r>
      </w:ins>
      <w:r>
        <w:fldChar w:fldCharType="separate"/>
      </w:r>
      <w:ins w:id="17" w:author="Joe.Mendoza" w:date="2014-10-06T14:49:00Z">
        <w:r>
          <w:t>4</w:t>
        </w:r>
        <w:r>
          <w:fldChar w:fldCharType="end"/>
        </w:r>
      </w:ins>
    </w:p>
    <w:p w14:paraId="67677F5A" w14:textId="77777777" w:rsidR="00A04191" w:rsidRDefault="00A04191">
      <w:pPr>
        <w:pStyle w:val="TOC1"/>
        <w:rPr>
          <w:ins w:id="18" w:author="Joe.Mendoza" w:date="2014-10-06T14:49:00Z"/>
          <w:rFonts w:eastAsiaTheme="minorEastAsia" w:cstheme="minorBidi"/>
          <w:caps w:val="0"/>
          <w:sz w:val="22"/>
          <w:szCs w:val="22"/>
        </w:rPr>
      </w:pPr>
      <w:ins w:id="19" w:author="Joe.Mendoza" w:date="2014-10-06T14:49:00Z">
        <w:r w:rsidRPr="00D323F5">
          <w:rPr>
            <w:lang w:val="en-AU"/>
          </w:rPr>
          <w:t>4.0</w:t>
        </w:r>
        <w:r>
          <w:rPr>
            <w:rFonts w:eastAsiaTheme="minorEastAsia" w:cstheme="minorBidi"/>
            <w:caps w:val="0"/>
            <w:sz w:val="22"/>
            <w:szCs w:val="22"/>
          </w:rPr>
          <w:tab/>
        </w:r>
        <w:r w:rsidRPr="00D323F5">
          <w:rPr>
            <w:lang w:val="en-AU"/>
          </w:rPr>
          <w:t>Implementation Pricing</w:t>
        </w:r>
        <w:r>
          <w:tab/>
        </w:r>
        <w:r>
          <w:fldChar w:fldCharType="begin"/>
        </w:r>
        <w:r>
          <w:instrText xml:space="preserve"> PAGEREF _Toc400370313 \h </w:instrText>
        </w:r>
      </w:ins>
      <w:r>
        <w:fldChar w:fldCharType="separate"/>
      </w:r>
      <w:ins w:id="20" w:author="Joe.Mendoza" w:date="2014-10-06T14:49:00Z">
        <w:r>
          <w:t>6</w:t>
        </w:r>
        <w:r>
          <w:fldChar w:fldCharType="end"/>
        </w:r>
      </w:ins>
    </w:p>
    <w:p w14:paraId="088D909E" w14:textId="77777777" w:rsidR="00A04191" w:rsidRDefault="00A04191">
      <w:pPr>
        <w:pStyle w:val="TOC1"/>
        <w:rPr>
          <w:ins w:id="21" w:author="Joe.Mendoza" w:date="2014-10-06T14:49:00Z"/>
          <w:rFonts w:eastAsiaTheme="minorEastAsia" w:cstheme="minorBidi"/>
          <w:caps w:val="0"/>
          <w:sz w:val="22"/>
          <w:szCs w:val="22"/>
        </w:rPr>
      </w:pPr>
      <w:ins w:id="22" w:author="Joe.Mendoza" w:date="2014-10-06T14:49:00Z">
        <w:r w:rsidRPr="00D323F5">
          <w:rPr>
            <w:lang w:val="en-AU"/>
          </w:rPr>
          <w:t>5.0</w:t>
        </w:r>
        <w:r>
          <w:rPr>
            <w:rFonts w:eastAsiaTheme="minorEastAsia" w:cstheme="minorBidi"/>
            <w:caps w:val="0"/>
            <w:sz w:val="22"/>
            <w:szCs w:val="22"/>
          </w:rPr>
          <w:tab/>
        </w:r>
        <w:r w:rsidRPr="00D323F5">
          <w:rPr>
            <w:lang w:val="en-AU"/>
          </w:rPr>
          <w:t>Terms and Conditions</w:t>
        </w:r>
        <w:r>
          <w:tab/>
        </w:r>
        <w:r>
          <w:fldChar w:fldCharType="begin"/>
        </w:r>
        <w:r>
          <w:instrText xml:space="preserve"> PAGEREF _Toc400370314 \h </w:instrText>
        </w:r>
      </w:ins>
      <w:r>
        <w:fldChar w:fldCharType="separate"/>
      </w:r>
      <w:ins w:id="23" w:author="Joe.Mendoza" w:date="2014-10-06T14:49:00Z">
        <w:r>
          <w:t>7</w:t>
        </w:r>
        <w:r>
          <w:fldChar w:fldCharType="end"/>
        </w:r>
      </w:ins>
    </w:p>
    <w:p w14:paraId="39F1A69C" w14:textId="77777777" w:rsidR="00A04191" w:rsidRDefault="00A04191">
      <w:pPr>
        <w:pStyle w:val="TOC1"/>
        <w:rPr>
          <w:ins w:id="24" w:author="Joe.Mendoza" w:date="2014-10-06T14:49:00Z"/>
          <w:rFonts w:eastAsiaTheme="minorEastAsia" w:cstheme="minorBidi"/>
          <w:caps w:val="0"/>
          <w:sz w:val="22"/>
          <w:szCs w:val="22"/>
        </w:rPr>
      </w:pPr>
      <w:ins w:id="25" w:author="Joe.Mendoza" w:date="2014-10-06T14:49:00Z">
        <w:r w:rsidRPr="00D323F5">
          <w:rPr>
            <w:lang w:val="en-AU"/>
          </w:rPr>
          <w:t>6.0</w:t>
        </w:r>
        <w:r>
          <w:rPr>
            <w:rFonts w:eastAsiaTheme="minorEastAsia" w:cstheme="minorBidi"/>
            <w:caps w:val="0"/>
            <w:sz w:val="22"/>
            <w:szCs w:val="22"/>
          </w:rPr>
          <w:tab/>
        </w:r>
        <w:r w:rsidRPr="00D323F5">
          <w:rPr>
            <w:lang w:val="en-AU"/>
          </w:rPr>
          <w:t>Proposal Acceptance</w:t>
        </w:r>
        <w:r>
          <w:tab/>
        </w:r>
        <w:r>
          <w:fldChar w:fldCharType="begin"/>
        </w:r>
        <w:r>
          <w:instrText xml:space="preserve"> PAGEREF _Toc400370315 \h </w:instrText>
        </w:r>
      </w:ins>
      <w:r>
        <w:fldChar w:fldCharType="separate"/>
      </w:r>
      <w:ins w:id="26" w:author="Joe.Mendoza" w:date="2014-10-06T14:49:00Z">
        <w:r>
          <w:t>8</w:t>
        </w:r>
        <w:r>
          <w:fldChar w:fldCharType="end"/>
        </w:r>
      </w:ins>
    </w:p>
    <w:p w14:paraId="069184C5" w14:textId="77777777" w:rsidR="00A04191" w:rsidRDefault="00A04191">
      <w:pPr>
        <w:pStyle w:val="TOC1"/>
        <w:rPr>
          <w:ins w:id="27" w:author="Joe.Mendoza" w:date="2014-10-06T14:49:00Z"/>
          <w:rFonts w:eastAsiaTheme="minorEastAsia" w:cstheme="minorBidi"/>
          <w:caps w:val="0"/>
          <w:sz w:val="22"/>
          <w:szCs w:val="22"/>
        </w:rPr>
      </w:pPr>
      <w:ins w:id="28" w:author="Joe.Mendoza" w:date="2014-10-06T14:49:00Z">
        <w:r w:rsidRPr="00D323F5">
          <w:rPr>
            <w:lang w:val="en-AU"/>
          </w:rPr>
          <w:t>Appendix A – Excerpt of AIM - System - BRAMS - BRAMS to SAP View Extracts - Requirements Specification v1.3 Dated 4 4 2014.pdf</w:t>
        </w:r>
        <w:r>
          <w:tab/>
        </w:r>
        <w:r>
          <w:fldChar w:fldCharType="begin"/>
        </w:r>
        <w:r>
          <w:instrText xml:space="preserve"> PAGEREF _Toc400370316 \h </w:instrText>
        </w:r>
      </w:ins>
      <w:r>
        <w:fldChar w:fldCharType="separate"/>
      </w:r>
      <w:ins w:id="29" w:author="Joe.Mendoza" w:date="2014-10-06T14:49:00Z">
        <w:r>
          <w:t>9</w:t>
        </w:r>
        <w:r>
          <w:fldChar w:fldCharType="end"/>
        </w:r>
      </w:ins>
    </w:p>
    <w:p w14:paraId="2B137D48" w14:textId="77777777" w:rsidR="00706B42" w:rsidDel="00A04191" w:rsidRDefault="00706B42">
      <w:pPr>
        <w:pStyle w:val="TOC1"/>
        <w:rPr>
          <w:del w:id="30" w:author="Joe.Mendoza" w:date="2014-10-06T14:49:00Z"/>
          <w:rFonts w:eastAsiaTheme="minorEastAsia" w:cstheme="minorBidi"/>
          <w:caps w:val="0"/>
          <w:sz w:val="22"/>
          <w:szCs w:val="22"/>
          <w:lang w:val="en-AU" w:eastAsia="en-AU"/>
        </w:rPr>
      </w:pPr>
      <w:del w:id="31" w:author="Joe.Mendoza" w:date="2014-10-06T14:49:00Z">
        <w:r w:rsidRPr="003B53EE" w:rsidDel="00A04191">
          <w:rPr>
            <w:lang w:val="en-AU"/>
          </w:rPr>
          <w:delText>1.0</w:delText>
        </w:r>
        <w:r w:rsidDel="00A04191">
          <w:rPr>
            <w:rFonts w:eastAsiaTheme="minorEastAsia" w:cstheme="minorBidi"/>
            <w:caps w:val="0"/>
            <w:sz w:val="22"/>
            <w:szCs w:val="22"/>
            <w:lang w:val="en-AU" w:eastAsia="en-AU"/>
          </w:rPr>
          <w:tab/>
        </w:r>
        <w:r w:rsidRPr="003B53EE" w:rsidDel="00A04191">
          <w:rPr>
            <w:lang w:val="en-AU"/>
          </w:rPr>
          <w:delText>Overview of BRAMS to SAP View Extract Enhancements</w:delText>
        </w:r>
        <w:r w:rsidDel="00A04191">
          <w:tab/>
        </w:r>
        <w:r w:rsidR="00534E0C" w:rsidDel="00A04191">
          <w:delText>3</w:delText>
        </w:r>
      </w:del>
    </w:p>
    <w:p w14:paraId="25B9F818" w14:textId="77777777" w:rsidR="00706B42" w:rsidDel="00A04191" w:rsidRDefault="00706B42">
      <w:pPr>
        <w:pStyle w:val="TOC1"/>
        <w:rPr>
          <w:del w:id="32" w:author="Joe.Mendoza" w:date="2014-10-06T14:49:00Z"/>
          <w:rFonts w:eastAsiaTheme="minorEastAsia" w:cstheme="minorBidi"/>
          <w:caps w:val="0"/>
          <w:sz w:val="22"/>
          <w:szCs w:val="22"/>
          <w:lang w:val="en-AU" w:eastAsia="en-AU"/>
        </w:rPr>
      </w:pPr>
      <w:del w:id="33" w:author="Joe.Mendoza" w:date="2014-10-06T14:49:00Z">
        <w:r w:rsidRPr="003B53EE" w:rsidDel="00A04191">
          <w:rPr>
            <w:rFonts w:cstheme="minorHAnsi"/>
            <w:lang w:val="en-AU"/>
          </w:rPr>
          <w:delText>2.0</w:delText>
        </w:r>
        <w:r w:rsidDel="00A04191">
          <w:rPr>
            <w:rFonts w:eastAsiaTheme="minorEastAsia" w:cstheme="minorBidi"/>
            <w:caps w:val="0"/>
            <w:sz w:val="22"/>
            <w:szCs w:val="22"/>
            <w:lang w:val="en-AU" w:eastAsia="en-AU"/>
          </w:rPr>
          <w:tab/>
        </w:r>
        <w:r w:rsidRPr="003B53EE" w:rsidDel="00A04191">
          <w:rPr>
            <w:rFonts w:cstheme="minorHAnsi"/>
            <w:lang w:val="en-AU"/>
          </w:rPr>
          <w:delText>Overall Implementation</w:delText>
        </w:r>
        <w:r w:rsidDel="00A04191">
          <w:tab/>
        </w:r>
        <w:r w:rsidR="00534E0C" w:rsidDel="00A04191">
          <w:delText>3</w:delText>
        </w:r>
      </w:del>
    </w:p>
    <w:p w14:paraId="6A6F73E4" w14:textId="77777777" w:rsidR="00706B42" w:rsidDel="00A04191" w:rsidRDefault="00706B42">
      <w:pPr>
        <w:pStyle w:val="TOC2"/>
        <w:rPr>
          <w:del w:id="34" w:author="Joe.Mendoza" w:date="2014-10-06T14:49:00Z"/>
          <w:rFonts w:eastAsiaTheme="minorEastAsia" w:cstheme="minorBidi"/>
          <w:smallCaps w:val="0"/>
          <w:szCs w:val="22"/>
          <w:lang w:val="en-AU" w:eastAsia="en-AU"/>
        </w:rPr>
      </w:pPr>
      <w:del w:id="35" w:author="Joe.Mendoza" w:date="2014-10-06T14:49:00Z">
        <w:r w:rsidRPr="003B53EE" w:rsidDel="00A04191">
          <w:rPr>
            <w:lang w:val="en-AU"/>
          </w:rPr>
          <w:delText>2.1</w:delText>
        </w:r>
        <w:r w:rsidDel="00A04191">
          <w:rPr>
            <w:rFonts w:eastAsiaTheme="minorEastAsia" w:cstheme="minorBidi"/>
            <w:smallCaps w:val="0"/>
            <w:szCs w:val="22"/>
            <w:lang w:val="en-AU" w:eastAsia="en-AU"/>
          </w:rPr>
          <w:tab/>
        </w:r>
        <w:r w:rsidRPr="003B53EE" w:rsidDel="00A04191">
          <w:rPr>
            <w:lang w:val="en-AU"/>
          </w:rPr>
          <w:delText>Implementation Technical Overview</w:delText>
        </w:r>
        <w:r w:rsidDel="00A04191">
          <w:tab/>
        </w:r>
        <w:r w:rsidR="00534E0C" w:rsidDel="00A04191">
          <w:delText>3</w:delText>
        </w:r>
      </w:del>
    </w:p>
    <w:p w14:paraId="50BDD8BE" w14:textId="77777777" w:rsidR="00706B42" w:rsidDel="00A04191" w:rsidRDefault="00706B42">
      <w:pPr>
        <w:pStyle w:val="TOC2"/>
        <w:rPr>
          <w:del w:id="36" w:author="Joe.Mendoza" w:date="2014-10-06T14:49:00Z"/>
          <w:rFonts w:eastAsiaTheme="minorEastAsia" w:cstheme="minorBidi"/>
          <w:smallCaps w:val="0"/>
          <w:szCs w:val="22"/>
          <w:lang w:val="en-AU" w:eastAsia="en-AU"/>
        </w:rPr>
      </w:pPr>
      <w:del w:id="37" w:author="Joe.Mendoza" w:date="2014-10-06T14:49:00Z">
        <w:r w:rsidRPr="003B53EE" w:rsidDel="00A04191">
          <w:rPr>
            <w:lang w:val="en-AU"/>
          </w:rPr>
          <w:delText>2.2</w:delText>
        </w:r>
        <w:r w:rsidDel="00A04191">
          <w:rPr>
            <w:rFonts w:eastAsiaTheme="minorEastAsia" w:cstheme="minorBidi"/>
            <w:smallCaps w:val="0"/>
            <w:szCs w:val="22"/>
            <w:lang w:val="en-AU" w:eastAsia="en-AU"/>
          </w:rPr>
          <w:tab/>
        </w:r>
        <w:r w:rsidRPr="003B53EE" w:rsidDel="00A04191">
          <w:rPr>
            <w:lang w:val="en-AU"/>
          </w:rPr>
          <w:delText>Testing and User Acceptance</w:delText>
        </w:r>
        <w:r w:rsidDel="00A04191">
          <w:tab/>
        </w:r>
        <w:r w:rsidR="00534E0C" w:rsidDel="00A04191">
          <w:delText>4</w:delText>
        </w:r>
      </w:del>
    </w:p>
    <w:p w14:paraId="1E30CA31" w14:textId="77777777" w:rsidR="00706B42" w:rsidDel="00A04191" w:rsidRDefault="00706B42">
      <w:pPr>
        <w:pStyle w:val="TOC2"/>
        <w:rPr>
          <w:del w:id="38" w:author="Joe.Mendoza" w:date="2014-10-06T14:49:00Z"/>
          <w:rFonts w:eastAsiaTheme="minorEastAsia" w:cstheme="minorBidi"/>
          <w:smallCaps w:val="0"/>
          <w:szCs w:val="22"/>
          <w:lang w:val="en-AU" w:eastAsia="en-AU"/>
        </w:rPr>
      </w:pPr>
      <w:del w:id="39" w:author="Joe.Mendoza" w:date="2014-10-06T14:49:00Z">
        <w:r w:rsidRPr="003B53EE" w:rsidDel="00A04191">
          <w:rPr>
            <w:lang w:val="en-AU"/>
          </w:rPr>
          <w:delText>2.3</w:delText>
        </w:r>
        <w:r w:rsidDel="00A04191">
          <w:rPr>
            <w:rFonts w:eastAsiaTheme="minorEastAsia" w:cstheme="minorBidi"/>
            <w:smallCaps w:val="0"/>
            <w:szCs w:val="22"/>
            <w:lang w:val="en-AU" w:eastAsia="en-AU"/>
          </w:rPr>
          <w:tab/>
        </w:r>
        <w:r w:rsidRPr="003B53EE" w:rsidDel="00A04191">
          <w:rPr>
            <w:lang w:val="en-AU"/>
          </w:rPr>
          <w:delText>Documentation</w:delText>
        </w:r>
        <w:r w:rsidDel="00A04191">
          <w:tab/>
        </w:r>
        <w:r w:rsidR="00534E0C" w:rsidDel="00A04191">
          <w:delText>4</w:delText>
        </w:r>
      </w:del>
    </w:p>
    <w:p w14:paraId="50C9731F" w14:textId="77777777" w:rsidR="00706B42" w:rsidDel="00A04191" w:rsidRDefault="00706B42">
      <w:pPr>
        <w:pStyle w:val="TOC2"/>
        <w:rPr>
          <w:del w:id="40" w:author="Joe.Mendoza" w:date="2014-10-06T14:49:00Z"/>
          <w:rFonts w:eastAsiaTheme="minorEastAsia" w:cstheme="minorBidi"/>
          <w:smallCaps w:val="0"/>
          <w:szCs w:val="22"/>
          <w:lang w:val="en-AU" w:eastAsia="en-AU"/>
        </w:rPr>
      </w:pPr>
      <w:del w:id="41" w:author="Joe.Mendoza" w:date="2014-10-06T14:49:00Z">
        <w:r w:rsidRPr="003B53EE" w:rsidDel="00A04191">
          <w:rPr>
            <w:lang w:val="en-AU"/>
          </w:rPr>
          <w:delText>2.4</w:delText>
        </w:r>
        <w:r w:rsidDel="00A04191">
          <w:rPr>
            <w:rFonts w:eastAsiaTheme="minorEastAsia" w:cstheme="minorBidi"/>
            <w:smallCaps w:val="0"/>
            <w:szCs w:val="22"/>
            <w:lang w:val="en-AU" w:eastAsia="en-AU"/>
          </w:rPr>
          <w:tab/>
        </w:r>
        <w:r w:rsidRPr="003B53EE" w:rsidDel="00A04191">
          <w:rPr>
            <w:lang w:val="en-AU"/>
          </w:rPr>
          <w:delText>Assumptions</w:delText>
        </w:r>
        <w:r w:rsidDel="00A04191">
          <w:tab/>
        </w:r>
        <w:r w:rsidR="00534E0C" w:rsidDel="00A04191">
          <w:delText>4</w:delText>
        </w:r>
      </w:del>
    </w:p>
    <w:p w14:paraId="5B524460" w14:textId="77777777" w:rsidR="00706B42" w:rsidDel="00A04191" w:rsidRDefault="00706B42">
      <w:pPr>
        <w:pStyle w:val="TOC1"/>
        <w:rPr>
          <w:del w:id="42" w:author="Joe.Mendoza" w:date="2014-10-06T14:49:00Z"/>
          <w:rFonts w:eastAsiaTheme="minorEastAsia" w:cstheme="minorBidi"/>
          <w:caps w:val="0"/>
          <w:sz w:val="22"/>
          <w:szCs w:val="22"/>
          <w:lang w:val="en-AU" w:eastAsia="en-AU"/>
        </w:rPr>
      </w:pPr>
      <w:del w:id="43" w:author="Joe.Mendoza" w:date="2014-10-06T14:49:00Z">
        <w:r w:rsidRPr="003B53EE" w:rsidDel="00A04191">
          <w:rPr>
            <w:lang w:val="en-AU"/>
          </w:rPr>
          <w:delText>4.0</w:delText>
        </w:r>
        <w:r w:rsidDel="00A04191">
          <w:rPr>
            <w:rFonts w:eastAsiaTheme="minorEastAsia" w:cstheme="minorBidi"/>
            <w:caps w:val="0"/>
            <w:sz w:val="22"/>
            <w:szCs w:val="22"/>
            <w:lang w:val="en-AU" w:eastAsia="en-AU"/>
          </w:rPr>
          <w:tab/>
        </w:r>
        <w:r w:rsidRPr="003B53EE" w:rsidDel="00A04191">
          <w:rPr>
            <w:lang w:val="en-AU"/>
          </w:rPr>
          <w:delText>Implementation Pricing</w:delText>
        </w:r>
        <w:r w:rsidDel="00A04191">
          <w:tab/>
        </w:r>
        <w:r w:rsidR="00534E0C" w:rsidDel="00A04191">
          <w:delText>5</w:delText>
        </w:r>
      </w:del>
    </w:p>
    <w:p w14:paraId="7E160817" w14:textId="77777777" w:rsidR="00706B42" w:rsidDel="00A04191" w:rsidRDefault="00706B42">
      <w:pPr>
        <w:pStyle w:val="TOC1"/>
        <w:rPr>
          <w:del w:id="44" w:author="Joe.Mendoza" w:date="2014-10-06T14:49:00Z"/>
          <w:rFonts w:eastAsiaTheme="minorEastAsia" w:cstheme="minorBidi"/>
          <w:caps w:val="0"/>
          <w:sz w:val="22"/>
          <w:szCs w:val="22"/>
          <w:lang w:val="en-AU" w:eastAsia="en-AU"/>
        </w:rPr>
      </w:pPr>
      <w:del w:id="45" w:author="Joe.Mendoza" w:date="2014-10-06T14:49:00Z">
        <w:r w:rsidRPr="003B53EE" w:rsidDel="00A04191">
          <w:rPr>
            <w:lang w:val="en-AU"/>
          </w:rPr>
          <w:delText>5.0</w:delText>
        </w:r>
        <w:r w:rsidDel="00A04191">
          <w:rPr>
            <w:rFonts w:eastAsiaTheme="minorEastAsia" w:cstheme="minorBidi"/>
            <w:caps w:val="0"/>
            <w:sz w:val="22"/>
            <w:szCs w:val="22"/>
            <w:lang w:val="en-AU" w:eastAsia="en-AU"/>
          </w:rPr>
          <w:tab/>
        </w:r>
        <w:r w:rsidRPr="003B53EE" w:rsidDel="00A04191">
          <w:rPr>
            <w:lang w:val="en-AU"/>
          </w:rPr>
          <w:delText>Terms and Conditions</w:delText>
        </w:r>
        <w:r w:rsidDel="00A04191">
          <w:tab/>
        </w:r>
        <w:r w:rsidR="00534E0C" w:rsidDel="00A04191">
          <w:delText>6</w:delText>
        </w:r>
      </w:del>
    </w:p>
    <w:p w14:paraId="2E4145CE" w14:textId="77777777" w:rsidR="00706B42" w:rsidDel="00A04191" w:rsidRDefault="00706B42">
      <w:pPr>
        <w:pStyle w:val="TOC1"/>
        <w:rPr>
          <w:del w:id="46" w:author="Joe.Mendoza" w:date="2014-10-06T14:49:00Z"/>
          <w:rFonts w:eastAsiaTheme="minorEastAsia" w:cstheme="minorBidi"/>
          <w:caps w:val="0"/>
          <w:sz w:val="22"/>
          <w:szCs w:val="22"/>
          <w:lang w:val="en-AU" w:eastAsia="en-AU"/>
        </w:rPr>
      </w:pPr>
      <w:del w:id="47" w:author="Joe.Mendoza" w:date="2014-10-06T14:49:00Z">
        <w:r w:rsidRPr="003B53EE" w:rsidDel="00A04191">
          <w:rPr>
            <w:lang w:val="en-AU"/>
          </w:rPr>
          <w:delText>6.0</w:delText>
        </w:r>
        <w:r w:rsidDel="00A04191">
          <w:rPr>
            <w:rFonts w:eastAsiaTheme="minorEastAsia" w:cstheme="minorBidi"/>
            <w:caps w:val="0"/>
            <w:sz w:val="22"/>
            <w:szCs w:val="22"/>
            <w:lang w:val="en-AU" w:eastAsia="en-AU"/>
          </w:rPr>
          <w:tab/>
        </w:r>
        <w:r w:rsidRPr="003B53EE" w:rsidDel="00A04191">
          <w:rPr>
            <w:lang w:val="en-AU"/>
          </w:rPr>
          <w:delText>Proposal Acceptance</w:delText>
        </w:r>
        <w:r w:rsidDel="00A04191">
          <w:tab/>
        </w:r>
        <w:r w:rsidR="00534E0C" w:rsidDel="00A04191">
          <w:delText>8</w:delText>
        </w:r>
      </w:del>
    </w:p>
    <w:p w14:paraId="191FB599" w14:textId="77777777" w:rsidR="00706B42" w:rsidDel="00A04191" w:rsidRDefault="00706B42">
      <w:pPr>
        <w:pStyle w:val="TOC1"/>
        <w:rPr>
          <w:del w:id="48" w:author="Joe.Mendoza" w:date="2014-10-06T14:49:00Z"/>
          <w:rFonts w:eastAsiaTheme="minorEastAsia" w:cstheme="minorBidi"/>
          <w:caps w:val="0"/>
          <w:sz w:val="22"/>
          <w:szCs w:val="22"/>
          <w:lang w:val="en-AU" w:eastAsia="en-AU"/>
        </w:rPr>
      </w:pPr>
      <w:del w:id="49" w:author="Joe.Mendoza" w:date="2014-10-06T14:49:00Z">
        <w:r w:rsidRPr="003B53EE" w:rsidDel="00A04191">
          <w:rPr>
            <w:lang w:val="en-AU"/>
          </w:rPr>
          <w:delText>Appendix A – Excerpt of AIM - System - BRAMS - BRAMS to SAP View Extracts - Requirements Specification v1.3 Dated 4 4 2014.pdf</w:delText>
        </w:r>
        <w:r w:rsidDel="00A04191">
          <w:tab/>
        </w:r>
        <w:r w:rsidR="00534E0C" w:rsidDel="00A04191">
          <w:delText>8</w:delText>
        </w:r>
      </w:del>
    </w:p>
    <w:p w14:paraId="0E899A71" w14:textId="77777777" w:rsidR="00BE2EF0" w:rsidRPr="00693972" w:rsidRDefault="00755A2D">
      <w:pPr>
        <w:rPr>
          <w:lang w:val="en-AU"/>
        </w:rPr>
      </w:pPr>
      <w:r w:rsidRPr="00CF579B">
        <w:rPr>
          <w:caps/>
          <w:noProof/>
          <w:sz w:val="24"/>
          <w:lang w:val="en-AU"/>
        </w:rPr>
        <w:fldChar w:fldCharType="end"/>
      </w:r>
    </w:p>
    <w:p w14:paraId="1D6AB396" w14:textId="5DEBD6AC" w:rsidR="00E82A1A" w:rsidRPr="00680948" w:rsidRDefault="00755A2D" w:rsidP="00706B42">
      <w:pPr>
        <w:pStyle w:val="Heading1"/>
        <w:rPr>
          <w:lang w:val="en-AU"/>
        </w:rPr>
      </w:pPr>
      <w:bookmarkStart w:id="50" w:name="_GoBack"/>
      <w:bookmarkEnd w:id="50"/>
      <w:r>
        <w:rPr>
          <w:lang w:val="en-AU"/>
        </w:rPr>
        <w:br w:type="page"/>
      </w:r>
      <w:bookmarkStart w:id="51" w:name="_Toc338337436"/>
      <w:bookmarkStart w:id="52" w:name="_Toc338337437"/>
      <w:bookmarkStart w:id="53" w:name="_Toc338337438"/>
      <w:bookmarkStart w:id="54" w:name="_Toc400370307"/>
      <w:bookmarkEnd w:id="51"/>
      <w:bookmarkEnd w:id="52"/>
      <w:bookmarkEnd w:id="53"/>
      <w:r w:rsidR="0092597C">
        <w:rPr>
          <w:lang w:val="en-AU"/>
        </w:rPr>
        <w:lastRenderedPageBreak/>
        <w:t>Overview</w:t>
      </w:r>
      <w:r w:rsidR="00263981">
        <w:rPr>
          <w:lang w:val="en-AU"/>
        </w:rPr>
        <w:t xml:space="preserve"> of </w:t>
      </w:r>
      <w:r w:rsidR="00B85D7D">
        <w:rPr>
          <w:lang w:val="en-AU"/>
        </w:rPr>
        <w:t>B</w:t>
      </w:r>
      <w:r w:rsidR="00841664">
        <w:rPr>
          <w:lang w:val="en-AU"/>
        </w:rPr>
        <w:t>RAMS</w:t>
      </w:r>
      <w:r w:rsidR="00B85D7D">
        <w:rPr>
          <w:lang w:val="en-AU"/>
        </w:rPr>
        <w:t xml:space="preserve"> to SAP </w:t>
      </w:r>
      <w:r w:rsidR="0092597C">
        <w:rPr>
          <w:lang w:val="en-AU"/>
        </w:rPr>
        <w:t>View</w:t>
      </w:r>
      <w:r w:rsidR="00B85D7D">
        <w:rPr>
          <w:lang w:val="en-AU"/>
        </w:rPr>
        <w:t xml:space="preserve"> Extract Enhancements</w:t>
      </w:r>
      <w:bookmarkEnd w:id="54"/>
    </w:p>
    <w:p w14:paraId="21783113" w14:textId="2408F53B" w:rsidR="00845512" w:rsidRDefault="00841664" w:rsidP="00E82A1A">
      <w:pPr>
        <w:rPr>
          <w:lang w:val="en-AU"/>
        </w:rPr>
      </w:pPr>
      <w:r>
        <w:rPr>
          <w:lang w:val="en-AU"/>
        </w:rPr>
        <w:t xml:space="preserve">BCC has request </w:t>
      </w:r>
      <w:r w:rsidR="00845512">
        <w:rPr>
          <w:lang w:val="en-AU"/>
        </w:rPr>
        <w:t xml:space="preserve">Bentley to </w:t>
      </w:r>
      <w:r w:rsidR="002421F1">
        <w:rPr>
          <w:lang w:val="en-AU"/>
        </w:rPr>
        <w:t xml:space="preserve">modify the </w:t>
      </w:r>
      <w:r w:rsidR="002421F1" w:rsidRPr="002421F1">
        <w:rPr>
          <w:lang w:val="en-AU"/>
        </w:rPr>
        <w:t xml:space="preserve">Equipment attribute views </w:t>
      </w:r>
      <w:r>
        <w:rPr>
          <w:lang w:val="en-AU"/>
        </w:rPr>
        <w:t>f</w:t>
      </w:r>
      <w:r w:rsidR="002421F1" w:rsidRPr="002421F1">
        <w:rPr>
          <w:lang w:val="en-AU"/>
        </w:rPr>
        <w:t>or SAP characteristics</w:t>
      </w:r>
      <w:r w:rsidR="002421F1">
        <w:rPr>
          <w:lang w:val="en-AU"/>
        </w:rPr>
        <w:t xml:space="preserve"> found in the document </w:t>
      </w:r>
      <w:r w:rsidR="002421F1" w:rsidRPr="002421F1">
        <w:rPr>
          <w:lang w:val="en-AU"/>
        </w:rPr>
        <w:t>AIM - System - BRAMS - BRAMS to SAP View Extracts - Requirements Specification v1.3 Dated 4 4 2014.pdf</w:t>
      </w:r>
      <w:r w:rsidR="002421F1">
        <w:rPr>
          <w:lang w:val="en-AU"/>
        </w:rPr>
        <w:t xml:space="preserve"> (An excerpt of the relevant </w:t>
      </w:r>
      <w:r w:rsidR="00813925">
        <w:rPr>
          <w:lang w:val="en-AU"/>
        </w:rPr>
        <w:t xml:space="preserve">section </w:t>
      </w:r>
      <w:r w:rsidR="002421F1">
        <w:rPr>
          <w:lang w:val="en-AU"/>
        </w:rPr>
        <w:t>can be found in appendix A.)</w:t>
      </w:r>
      <w:r w:rsidR="00813925">
        <w:rPr>
          <w:lang w:val="en-AU"/>
        </w:rPr>
        <w:t xml:space="preserve">  </w:t>
      </w:r>
    </w:p>
    <w:p w14:paraId="1AFF667E" w14:textId="6FA20555" w:rsidR="009C7E8D" w:rsidRDefault="00263981" w:rsidP="00263981">
      <w:pPr>
        <w:rPr>
          <w:lang w:val="en-AU"/>
        </w:rPr>
      </w:pPr>
      <w:r>
        <w:rPr>
          <w:lang w:val="en-AU"/>
        </w:rPr>
        <w:t xml:space="preserve">This </w:t>
      </w:r>
      <w:r w:rsidR="00841664">
        <w:rPr>
          <w:lang w:val="en-AU"/>
        </w:rPr>
        <w:t>estimate</w:t>
      </w:r>
      <w:r>
        <w:rPr>
          <w:lang w:val="en-AU"/>
        </w:rPr>
        <w:t xml:space="preserve"> is intended to cov</w:t>
      </w:r>
      <w:r w:rsidR="00841664">
        <w:rPr>
          <w:lang w:val="en-AU"/>
        </w:rPr>
        <w:t>er the enhancements to the BRAMS</w:t>
      </w:r>
      <w:r>
        <w:rPr>
          <w:lang w:val="en-AU"/>
        </w:rPr>
        <w:t xml:space="preserve"> to SAP </w:t>
      </w:r>
      <w:r w:rsidR="0092597C">
        <w:rPr>
          <w:lang w:val="en-AU"/>
        </w:rPr>
        <w:t>View</w:t>
      </w:r>
      <w:r>
        <w:rPr>
          <w:lang w:val="en-AU"/>
        </w:rPr>
        <w:t xml:space="preserve"> </w:t>
      </w:r>
      <w:r w:rsidR="0092597C">
        <w:rPr>
          <w:lang w:val="en-AU"/>
        </w:rPr>
        <w:t>Extracts</w:t>
      </w:r>
      <w:r>
        <w:rPr>
          <w:lang w:val="en-AU"/>
        </w:rPr>
        <w:t xml:space="preserve"> </w:t>
      </w:r>
      <w:r w:rsidR="00CD23B9">
        <w:rPr>
          <w:lang w:val="en-AU"/>
        </w:rPr>
        <w:t>and wi</w:t>
      </w:r>
      <w:r>
        <w:rPr>
          <w:lang w:val="en-AU"/>
        </w:rPr>
        <w:t xml:space="preserve">ll address the upcoming business need of </w:t>
      </w:r>
      <w:r w:rsidRPr="00263981">
        <w:rPr>
          <w:lang w:val="en-AU"/>
        </w:rPr>
        <w:t>Pavement Forecasting Modelling</w:t>
      </w:r>
      <w:r>
        <w:rPr>
          <w:lang w:val="en-AU"/>
        </w:rPr>
        <w:t xml:space="preserve">. </w:t>
      </w:r>
    </w:p>
    <w:p w14:paraId="530BB947" w14:textId="77777777" w:rsidR="00CD23B9" w:rsidRPr="00263981" w:rsidRDefault="00CD23B9" w:rsidP="00263981">
      <w:pPr>
        <w:rPr>
          <w:lang w:val="en-AU"/>
        </w:rPr>
      </w:pPr>
    </w:p>
    <w:p w14:paraId="03CFB9E7" w14:textId="77777777" w:rsidR="00570633" w:rsidRPr="00680948" w:rsidRDefault="00570633" w:rsidP="00570633">
      <w:pPr>
        <w:pStyle w:val="Heading1"/>
        <w:rPr>
          <w:rFonts w:cstheme="minorHAnsi"/>
          <w:szCs w:val="22"/>
          <w:lang w:val="en-AU"/>
        </w:rPr>
      </w:pPr>
      <w:bookmarkStart w:id="55" w:name="_Toc400370308"/>
      <w:r w:rsidRPr="00680948">
        <w:rPr>
          <w:rFonts w:cstheme="minorHAnsi"/>
          <w:szCs w:val="22"/>
          <w:lang w:val="en-AU"/>
        </w:rPr>
        <w:t>O</w:t>
      </w:r>
      <w:r w:rsidR="00A208D7">
        <w:rPr>
          <w:rFonts w:cstheme="minorHAnsi"/>
          <w:szCs w:val="22"/>
          <w:lang w:val="en-AU"/>
        </w:rPr>
        <w:t>verall</w:t>
      </w:r>
      <w:r w:rsidRPr="00680948">
        <w:rPr>
          <w:rFonts w:cstheme="minorHAnsi"/>
          <w:szCs w:val="22"/>
          <w:lang w:val="en-AU"/>
        </w:rPr>
        <w:t xml:space="preserve"> Implementation</w:t>
      </w:r>
      <w:bookmarkEnd w:id="55"/>
    </w:p>
    <w:p w14:paraId="531B95FA" w14:textId="39CC3BC7" w:rsidR="00263981" w:rsidRDefault="00706B42" w:rsidP="00570633">
      <w:pPr>
        <w:rPr>
          <w:lang w:val="en-AU"/>
        </w:rPr>
      </w:pPr>
      <w:r>
        <w:rPr>
          <w:lang w:val="en-AU"/>
        </w:rPr>
        <w:t>BCC has request that Bentley modify</w:t>
      </w:r>
      <w:r w:rsidR="009B3DFF">
        <w:rPr>
          <w:lang w:val="en-AU"/>
        </w:rPr>
        <w:t xml:space="preserve"> the existing code </w:t>
      </w:r>
      <w:r>
        <w:rPr>
          <w:lang w:val="en-AU"/>
        </w:rPr>
        <w:t>to add this additional functionality</w:t>
      </w:r>
      <w:r w:rsidR="009B3DFF">
        <w:rPr>
          <w:lang w:val="en-AU"/>
        </w:rPr>
        <w:t xml:space="preserve">.  </w:t>
      </w:r>
      <w:r w:rsidR="00A208D7">
        <w:rPr>
          <w:lang w:val="en-AU"/>
        </w:rPr>
        <w:t>The modifications that are required are the addition of an effective date to the output and t</w:t>
      </w:r>
      <w:r w:rsidR="0087161A">
        <w:rPr>
          <w:lang w:val="en-AU"/>
        </w:rPr>
        <w:t xml:space="preserve">he </w:t>
      </w:r>
      <w:r w:rsidR="0092597C">
        <w:rPr>
          <w:lang w:val="en-AU"/>
        </w:rPr>
        <w:t>ability</w:t>
      </w:r>
      <w:r w:rsidR="0087161A">
        <w:rPr>
          <w:lang w:val="en-AU"/>
        </w:rPr>
        <w:t xml:space="preserve"> to limit output to item</w:t>
      </w:r>
      <w:r w:rsidR="00A208D7">
        <w:rPr>
          <w:lang w:val="en-AU"/>
        </w:rPr>
        <w:t>s that fall between two dates.</w:t>
      </w:r>
    </w:p>
    <w:p w14:paraId="756C4267" w14:textId="77777777" w:rsidR="00072B9E" w:rsidRDefault="00072B9E" w:rsidP="00570633">
      <w:pPr>
        <w:rPr>
          <w:lang w:val="en-AU"/>
        </w:rPr>
      </w:pPr>
    </w:p>
    <w:p w14:paraId="64558776" w14:textId="2BC6A50C" w:rsidR="004428E2" w:rsidRPr="00680948" w:rsidRDefault="0092597C" w:rsidP="004428E2">
      <w:pPr>
        <w:pStyle w:val="Heading2"/>
        <w:rPr>
          <w:lang w:val="en-AU"/>
        </w:rPr>
      </w:pPr>
      <w:bookmarkStart w:id="56" w:name="_Toc400370309"/>
      <w:r>
        <w:rPr>
          <w:lang w:val="en-AU"/>
        </w:rPr>
        <w:t>Implementation</w:t>
      </w:r>
      <w:r w:rsidR="00A208D7">
        <w:rPr>
          <w:lang w:val="en-AU"/>
        </w:rPr>
        <w:t xml:space="preserve"> </w:t>
      </w:r>
      <w:r>
        <w:rPr>
          <w:lang w:val="en-AU"/>
        </w:rPr>
        <w:t>Technical</w:t>
      </w:r>
      <w:r w:rsidR="00A208D7">
        <w:rPr>
          <w:lang w:val="en-AU"/>
        </w:rPr>
        <w:t xml:space="preserve"> </w:t>
      </w:r>
      <w:r>
        <w:rPr>
          <w:lang w:val="en-AU"/>
        </w:rPr>
        <w:t>Overview</w:t>
      </w:r>
      <w:bookmarkEnd w:id="56"/>
    </w:p>
    <w:p w14:paraId="403AAC6F" w14:textId="29352BA6" w:rsidR="004428E2" w:rsidRDefault="00A208D7" w:rsidP="004428E2">
      <w:pPr>
        <w:rPr>
          <w:lang w:val="en-AU"/>
        </w:rPr>
      </w:pPr>
      <w:r>
        <w:rPr>
          <w:lang w:val="en-AU"/>
        </w:rPr>
        <w:t xml:space="preserve">The following changes have been </w:t>
      </w:r>
      <w:r w:rsidR="00841664">
        <w:rPr>
          <w:lang w:val="en-AU"/>
        </w:rPr>
        <w:t>i</w:t>
      </w:r>
      <w:r>
        <w:rPr>
          <w:lang w:val="en-AU"/>
        </w:rPr>
        <w:t>dentified:</w:t>
      </w:r>
    </w:p>
    <w:p w14:paraId="25F5EDC0" w14:textId="77777777" w:rsidR="00FA01F1" w:rsidRDefault="00FA01F1" w:rsidP="00A208D7">
      <w:pPr>
        <w:pStyle w:val="ListParagraph"/>
        <w:numPr>
          <w:ilvl w:val="0"/>
          <w:numId w:val="55"/>
        </w:numPr>
      </w:pPr>
      <w:r>
        <w:t>The input of the procedure needs to be have optional start and end dates added as inputs.</w:t>
      </w:r>
    </w:p>
    <w:p w14:paraId="66AEA6E7" w14:textId="729DEA76" w:rsidR="00FA01F1" w:rsidRDefault="00FA01F1" w:rsidP="00FA01F1">
      <w:pPr>
        <w:pStyle w:val="ListParagraph"/>
        <w:numPr>
          <w:ilvl w:val="1"/>
          <w:numId w:val="55"/>
        </w:numPr>
      </w:pPr>
      <w:r>
        <w:t>If both are null then the output is assumed to be for items e</w:t>
      </w:r>
      <w:r w:rsidR="00841664">
        <w:t>ffective as of the current date (and this is the existing behaviour)</w:t>
      </w:r>
    </w:p>
    <w:p w14:paraId="5545E90C" w14:textId="6BB69539" w:rsidR="00FA01F1" w:rsidRDefault="00FA01F1" w:rsidP="00FA01F1">
      <w:pPr>
        <w:pStyle w:val="ListParagraph"/>
        <w:numPr>
          <w:ilvl w:val="1"/>
          <w:numId w:val="55"/>
        </w:numPr>
      </w:pPr>
      <w:r>
        <w:t xml:space="preserve">If only </w:t>
      </w:r>
      <w:r w:rsidR="00EF5602">
        <w:t>end date</w:t>
      </w:r>
      <w:r>
        <w:t xml:space="preserve"> is null then the start date is used as the effective date.</w:t>
      </w:r>
    </w:p>
    <w:p w14:paraId="760A583C" w14:textId="7BAD4C36" w:rsidR="00FA01F1" w:rsidRDefault="00FA01F1" w:rsidP="00FA01F1">
      <w:pPr>
        <w:pStyle w:val="ListParagraph"/>
        <w:numPr>
          <w:ilvl w:val="1"/>
          <w:numId w:val="55"/>
        </w:numPr>
      </w:pPr>
      <w:r>
        <w:t>If both are filled in then the output is filtered based on the following rules</w:t>
      </w:r>
    </w:p>
    <w:p w14:paraId="137A8549" w14:textId="3E2A2A17" w:rsidR="009D79E3" w:rsidRDefault="009D79E3" w:rsidP="00FA01F1">
      <w:pPr>
        <w:pStyle w:val="ListParagraph"/>
        <w:numPr>
          <w:ilvl w:val="2"/>
          <w:numId w:val="55"/>
        </w:numPr>
      </w:pPr>
      <w:r>
        <w:t>All Survey and Inventory item data is</w:t>
      </w:r>
      <w:r w:rsidR="00841664">
        <w:t xml:space="preserve"> returned between those dates </w:t>
      </w:r>
      <w:ins w:id="57" w:author="Matthew Andreatta" w:date="2014-09-17T12:58:00Z">
        <w:r w:rsidR="002E0695">
          <w:t xml:space="preserve">(inclusive) </w:t>
        </w:r>
      </w:ins>
      <w:r w:rsidR="00841664">
        <w:t>where Start date is equal or greater tha</w:t>
      </w:r>
      <w:del w:id="58" w:author="Matthew Andreatta" w:date="2014-09-17T12:58:00Z">
        <w:r w:rsidR="00841664" w:rsidDel="002E0695">
          <w:delText>t</w:delText>
        </w:r>
      </w:del>
      <w:ins w:id="59" w:author="Matthew Andreatta" w:date="2014-09-17T12:58:00Z">
        <w:r w:rsidR="002E0695">
          <w:t>n</w:t>
        </w:r>
      </w:ins>
      <w:r w:rsidR="00841664">
        <w:t xml:space="preserve"> the </w:t>
      </w:r>
      <w:ins w:id="60" w:author="Matthew Andreatta" w:date="2014-09-17T12:58:00Z">
        <w:del w:id="61" w:author="Joe.Mendoza" w:date="2014-10-03T09:12:00Z">
          <w:r w:rsidR="002E0695" w:rsidDel="00A11518">
            <w:delText>specifiyed</w:delText>
          </w:r>
        </w:del>
      </w:ins>
      <w:ins w:id="62" w:author="Joe.Mendoza" w:date="2014-10-03T09:12:00Z">
        <w:r w:rsidR="00A11518">
          <w:t>specified</w:t>
        </w:r>
      </w:ins>
      <w:ins w:id="63" w:author="Matthew Andreatta" w:date="2014-09-17T12:58:00Z">
        <w:r w:rsidR="002E0695">
          <w:t xml:space="preserve"> start </w:t>
        </w:r>
      </w:ins>
      <w:r w:rsidR="00841664">
        <w:t>date and end date is less than</w:t>
      </w:r>
      <w:r w:rsidR="002E0695">
        <w:t xml:space="preserve"> </w:t>
      </w:r>
      <w:ins w:id="64" w:author="Matthew Andreatta" w:date="2014-09-17T12:58:00Z">
        <w:r w:rsidR="002E0695">
          <w:t>or equal</w:t>
        </w:r>
      </w:ins>
      <w:r w:rsidR="00841664">
        <w:t xml:space="preserve"> the specified</w:t>
      </w:r>
      <w:ins w:id="65" w:author="Matthew Andreatta" w:date="2014-09-17T12:59:00Z">
        <w:r w:rsidR="002E0695">
          <w:t xml:space="preserve"> end</w:t>
        </w:r>
      </w:ins>
      <w:r w:rsidR="00841664">
        <w:t xml:space="preserve"> date.</w:t>
      </w:r>
    </w:p>
    <w:p w14:paraId="05E7DEB3" w14:textId="1503E0A9" w:rsidR="00FA01F1" w:rsidDel="002E0695" w:rsidRDefault="009D79E3" w:rsidP="00FA01F1">
      <w:pPr>
        <w:pStyle w:val="ListParagraph"/>
        <w:numPr>
          <w:ilvl w:val="2"/>
          <w:numId w:val="55"/>
        </w:numPr>
        <w:rPr>
          <w:del w:id="66" w:author="Matthew Andreatta" w:date="2014-09-17T12:59:00Z"/>
        </w:rPr>
      </w:pPr>
      <w:del w:id="67" w:author="Matthew Andreatta" w:date="2014-09-17T12:59:00Z">
        <w:r w:rsidDel="002E0695">
          <w:delText>The end date is used for the road network’s effective date.</w:delText>
        </w:r>
      </w:del>
    </w:p>
    <w:p w14:paraId="4251A116" w14:textId="7237A3F1" w:rsidR="007636BA" w:rsidRDefault="007636BA" w:rsidP="007636BA">
      <w:pPr>
        <w:pStyle w:val="ListParagraph"/>
        <w:numPr>
          <w:ilvl w:val="1"/>
          <w:numId w:val="55"/>
        </w:numPr>
      </w:pPr>
      <w:r>
        <w:t xml:space="preserve">An error will be thrown if the </w:t>
      </w:r>
      <w:r w:rsidR="00EF5602">
        <w:t>end date</w:t>
      </w:r>
      <w:r>
        <w:t xml:space="preserve"> is not greater than the </w:t>
      </w:r>
      <w:r w:rsidR="00EF5602">
        <w:t>start date</w:t>
      </w:r>
    </w:p>
    <w:p w14:paraId="2B5737E5" w14:textId="5B99543A" w:rsidR="00A208D7" w:rsidRDefault="00A208D7" w:rsidP="00A208D7">
      <w:pPr>
        <w:pStyle w:val="ListParagraph"/>
        <w:numPr>
          <w:ilvl w:val="0"/>
          <w:numId w:val="55"/>
        </w:numPr>
      </w:pPr>
      <w:r>
        <w:t xml:space="preserve">The </w:t>
      </w:r>
      <w:r w:rsidR="00841664">
        <w:t xml:space="preserve">output </w:t>
      </w:r>
      <w:r>
        <w:t xml:space="preserve">needs to be modified include a fields for </w:t>
      </w:r>
      <w:proofErr w:type="spellStart"/>
      <w:r>
        <w:t>Extract_Start_date</w:t>
      </w:r>
      <w:proofErr w:type="spellEnd"/>
      <w:r>
        <w:t xml:space="preserve"> and </w:t>
      </w:r>
      <w:proofErr w:type="spellStart"/>
      <w:r>
        <w:t>Extract_end_date</w:t>
      </w:r>
      <w:proofErr w:type="spellEnd"/>
      <w:r>
        <w:t xml:space="preserve"> this will list the </w:t>
      </w:r>
      <w:r w:rsidR="00F46859">
        <w:t>start and end dates as listed above.</w:t>
      </w:r>
    </w:p>
    <w:p w14:paraId="6985135B" w14:textId="77777777" w:rsidR="00197638" w:rsidRPr="00693972" w:rsidRDefault="00197638" w:rsidP="00197638">
      <w:pPr>
        <w:autoSpaceDE w:val="0"/>
        <w:autoSpaceDN w:val="0"/>
        <w:adjustRightInd w:val="0"/>
        <w:spacing w:before="0"/>
        <w:rPr>
          <w:rFonts w:ascii="Arial" w:hAnsi="Arial" w:cs="Arial"/>
          <w:sz w:val="16"/>
          <w:szCs w:val="16"/>
          <w:lang w:val="en-AU"/>
        </w:rPr>
      </w:pPr>
    </w:p>
    <w:p w14:paraId="314480D2" w14:textId="77777777" w:rsidR="00197638" w:rsidRPr="00693972" w:rsidRDefault="00197638" w:rsidP="00197638">
      <w:pPr>
        <w:autoSpaceDE w:val="0"/>
        <w:autoSpaceDN w:val="0"/>
        <w:adjustRightInd w:val="0"/>
        <w:spacing w:before="0"/>
        <w:rPr>
          <w:rFonts w:ascii="Arial" w:hAnsi="Arial" w:cs="Arial"/>
          <w:sz w:val="16"/>
          <w:szCs w:val="16"/>
          <w:lang w:val="en-AU"/>
        </w:rPr>
      </w:pPr>
    </w:p>
    <w:p w14:paraId="2C0ECE4F" w14:textId="77777777" w:rsidR="009C7E8D" w:rsidRPr="00693972" w:rsidRDefault="009C7E8D">
      <w:pPr>
        <w:rPr>
          <w:lang w:val="en-AU"/>
        </w:rPr>
      </w:pPr>
    </w:p>
    <w:p w14:paraId="4F0D7441" w14:textId="77777777" w:rsidR="00050A27" w:rsidRPr="00693972" w:rsidRDefault="00755A2D">
      <w:pPr>
        <w:spacing w:before="0"/>
        <w:rPr>
          <w:b/>
          <w:sz w:val="24"/>
          <w:lang w:val="en-AU"/>
        </w:rPr>
      </w:pPr>
      <w:r>
        <w:rPr>
          <w:lang w:val="en-AU"/>
        </w:rPr>
        <w:br w:type="page"/>
      </w:r>
    </w:p>
    <w:p w14:paraId="56656079" w14:textId="0337A2B3" w:rsidR="00C758A4" w:rsidRDefault="00C758A4" w:rsidP="00EB00C6">
      <w:pPr>
        <w:pStyle w:val="Heading2"/>
        <w:rPr>
          <w:lang w:val="en-AU"/>
        </w:rPr>
      </w:pPr>
      <w:bookmarkStart w:id="68" w:name="_Toc400370310"/>
      <w:r w:rsidRPr="00C758A4">
        <w:rPr>
          <w:lang w:val="en-AU"/>
        </w:rPr>
        <w:lastRenderedPageBreak/>
        <w:t xml:space="preserve">Testing and User </w:t>
      </w:r>
      <w:r w:rsidR="009D79E3" w:rsidRPr="00C758A4">
        <w:rPr>
          <w:lang w:val="en-AU"/>
        </w:rPr>
        <w:t>Acceptance</w:t>
      </w:r>
      <w:bookmarkEnd w:id="68"/>
    </w:p>
    <w:p w14:paraId="5EC79484" w14:textId="7D377939" w:rsidR="00C758A4" w:rsidRDefault="00C758A4" w:rsidP="00C758A4">
      <w:pPr>
        <w:ind w:left="576"/>
        <w:rPr>
          <w:lang w:val="en-AU"/>
        </w:rPr>
      </w:pPr>
      <w:r>
        <w:rPr>
          <w:lang w:val="en-AU"/>
        </w:rPr>
        <w:t>Bentley will review the output</w:t>
      </w:r>
      <w:r w:rsidR="00706B42">
        <w:rPr>
          <w:lang w:val="en-AU"/>
        </w:rPr>
        <w:t xml:space="preserve"> and when it appears acceptable and</w:t>
      </w:r>
      <w:r>
        <w:rPr>
          <w:lang w:val="en-AU"/>
        </w:rPr>
        <w:t xml:space="preserve"> pass the program to BCC </w:t>
      </w:r>
      <w:proofErr w:type="gramStart"/>
      <w:r>
        <w:rPr>
          <w:lang w:val="en-AU"/>
        </w:rPr>
        <w:t xml:space="preserve">for  </w:t>
      </w:r>
      <w:r w:rsidR="009D79E3">
        <w:rPr>
          <w:lang w:val="en-AU"/>
        </w:rPr>
        <w:t>Acceptance</w:t>
      </w:r>
      <w:proofErr w:type="gramEnd"/>
      <w:r>
        <w:rPr>
          <w:lang w:val="en-AU"/>
        </w:rPr>
        <w:t xml:space="preserve"> testing.   </w:t>
      </w:r>
    </w:p>
    <w:p w14:paraId="799380B0" w14:textId="77777777" w:rsidR="00841664" w:rsidRDefault="00841664" w:rsidP="00C758A4">
      <w:pPr>
        <w:ind w:left="576"/>
        <w:rPr>
          <w:lang w:val="en-AU"/>
        </w:rPr>
      </w:pPr>
    </w:p>
    <w:p w14:paraId="7510FC4A" w14:textId="2149D5EB" w:rsidR="00C758A4" w:rsidRDefault="00C758A4" w:rsidP="00C758A4">
      <w:pPr>
        <w:pStyle w:val="Heading2"/>
        <w:rPr>
          <w:lang w:val="en-AU"/>
        </w:rPr>
      </w:pPr>
      <w:bookmarkStart w:id="69" w:name="_Toc400370311"/>
      <w:r>
        <w:rPr>
          <w:lang w:val="en-AU"/>
        </w:rPr>
        <w:t>Documentation</w:t>
      </w:r>
      <w:bookmarkEnd w:id="69"/>
    </w:p>
    <w:p w14:paraId="29AABF10" w14:textId="40FAEADD" w:rsidR="00C758A4" w:rsidRDefault="00C758A4" w:rsidP="00C758A4">
      <w:pPr>
        <w:rPr>
          <w:lang w:val="en-AU"/>
        </w:rPr>
      </w:pPr>
      <w:r>
        <w:rPr>
          <w:lang w:val="en-AU"/>
        </w:rPr>
        <w:t xml:space="preserve">Bentley will supply an installation guide, this will include a brief description of how to use the procedure.  </w:t>
      </w:r>
    </w:p>
    <w:p w14:paraId="2ABCE217" w14:textId="77777777" w:rsidR="00841664" w:rsidRDefault="00841664" w:rsidP="00C758A4">
      <w:pPr>
        <w:rPr>
          <w:lang w:val="en-AU"/>
        </w:rPr>
      </w:pPr>
    </w:p>
    <w:p w14:paraId="0D3AE802" w14:textId="77777777" w:rsidR="002C5B05" w:rsidRPr="00693972" w:rsidRDefault="00755A2D">
      <w:pPr>
        <w:pStyle w:val="Heading2"/>
        <w:rPr>
          <w:lang w:val="en-AU"/>
        </w:rPr>
      </w:pPr>
      <w:bookmarkStart w:id="70" w:name="_Toc338748235"/>
      <w:bookmarkStart w:id="71" w:name="_Toc400370312"/>
      <w:bookmarkEnd w:id="70"/>
      <w:r>
        <w:rPr>
          <w:lang w:val="en-AU"/>
        </w:rPr>
        <w:t>Assumptions</w:t>
      </w:r>
      <w:bookmarkEnd w:id="71"/>
    </w:p>
    <w:p w14:paraId="3D7C8C47" w14:textId="272FBB84" w:rsidR="009D79E3" w:rsidDel="002E0695" w:rsidRDefault="009D79E3" w:rsidP="006E433B">
      <w:pPr>
        <w:pStyle w:val="ListParagraph"/>
        <w:numPr>
          <w:ilvl w:val="0"/>
          <w:numId w:val="46"/>
        </w:numPr>
        <w:rPr>
          <w:del w:id="72" w:author="Matthew Andreatta" w:date="2014-09-17T13:00:00Z"/>
        </w:rPr>
      </w:pPr>
      <w:del w:id="73" w:author="Matthew Andreatta" w:date="2014-09-17T13:00:00Z">
        <w:r w:rsidDel="002E0695">
          <w:delText>If “between” dates is used, it is assumed that when a new survey was completed that the existing assets were end dated and new ones created.  This will ensure that the output is not erro</w:delText>
        </w:r>
        <w:r w:rsidR="0061678A" w:rsidDel="002E0695">
          <w:delText>ne</w:delText>
        </w:r>
        <w:r w:rsidDel="002E0695">
          <w:delText xml:space="preserve">ous.  </w:delText>
        </w:r>
      </w:del>
      <w:ins w:id="74" w:author="Matthew Andreatta" w:date="2014-09-17T13:00:00Z">
        <w:r w:rsidR="002E0695">
          <w:t xml:space="preserve"> This will be true to the migrated RSI data.  Each new survey for a street suburb </w:t>
        </w:r>
        <w:proofErr w:type="spellStart"/>
        <w:r w:rsidR="002E0695">
          <w:t>enddated</w:t>
        </w:r>
        <w:proofErr w:type="spellEnd"/>
        <w:r w:rsidR="002E0695">
          <w:t xml:space="preserve"> the existing assets and created new one.  This will not be the case moving forward.  </w:t>
        </w:r>
      </w:ins>
      <w:ins w:id="75" w:author="Matthew Andreatta" w:date="2014-09-17T13:02:00Z">
        <w:r w:rsidR="002E0695">
          <w:t>A field inspection will be carried out on existing assets, the survey will determine if the assets needs to be end dated (no longer there), change</w:t>
        </w:r>
      </w:ins>
      <w:ins w:id="76" w:author="Matthew Andreatta" w:date="2014-09-17T13:03:00Z">
        <w:r w:rsidR="002E0695">
          <w:t xml:space="preserve">d (some attribute), no change or a totally new asset.  The only reason an asset will be end dated from a survey is if it does not exist anymore.  </w:t>
        </w:r>
      </w:ins>
      <w:ins w:id="77" w:author="Matthew Andreatta" w:date="2014-09-17T13:04:00Z">
        <w:r w:rsidR="002E0695">
          <w:t>The only asset that will be definitely end dated (or part of) will be the ESUR.</w:t>
        </w:r>
      </w:ins>
    </w:p>
    <w:p w14:paraId="4597CB04" w14:textId="4FB8EEEF" w:rsidR="009D79E3" w:rsidDel="002E0695" w:rsidRDefault="009D79E3" w:rsidP="0061678A">
      <w:pPr>
        <w:pStyle w:val="ListParagraph"/>
        <w:numPr>
          <w:ilvl w:val="0"/>
          <w:numId w:val="46"/>
        </w:numPr>
        <w:rPr>
          <w:del w:id="78" w:author="Matthew Andreatta" w:date="2014-09-17T13:05:00Z"/>
        </w:rPr>
      </w:pPr>
      <w:del w:id="79" w:author="Matthew Andreatta" w:date="2014-09-17T13:05:00Z">
        <w:r w:rsidRPr="009D79E3" w:rsidDel="002E0695">
          <w:delText xml:space="preserve">If “between” dates is used, it is assumed that </w:delText>
        </w:r>
        <w:r w:rsidDel="002E0695">
          <w:delText>the network did not change</w:delText>
        </w:r>
        <w:r w:rsidRPr="009D79E3" w:rsidDel="002E0695">
          <w:delText xml:space="preserve">  </w:delText>
        </w:r>
        <w:r w:rsidDel="002E0695">
          <w:delText>during</w:delText>
        </w:r>
        <w:r w:rsidR="0061678A" w:rsidDel="002E0695">
          <w:delText xml:space="preserve"> these dates and the end date wi</w:delText>
        </w:r>
        <w:r w:rsidDel="002E0695">
          <w:delText>ll be used as the network’s effective date.</w:delText>
        </w:r>
        <w:r w:rsidR="0061678A" w:rsidDel="002E0695">
          <w:delText xml:space="preserve">  </w:delText>
        </w:r>
        <w:r w:rsidR="0061678A" w:rsidRPr="0061678A" w:rsidDel="002E0695">
          <w:delText>This will ensure that the output is not erroneous</w:delText>
        </w:r>
      </w:del>
      <w:ins w:id="80" w:author="Matthew Andreatta" w:date="2014-09-17T13:05:00Z">
        <w:r w:rsidR="002E0695">
          <w:t xml:space="preserve">. This may not always be correct, the network could </w:t>
        </w:r>
        <w:r w:rsidR="004B019E">
          <w:t xml:space="preserve">change between dates.  Each asset may need to be duplicated </w:t>
        </w:r>
      </w:ins>
      <w:ins w:id="81" w:author="Matthew Andreatta" w:date="2014-09-17T13:50:00Z">
        <w:r w:rsidR="004B019E">
          <w:t xml:space="preserve">(different chainages and dates) </w:t>
        </w:r>
      </w:ins>
      <w:ins w:id="82" w:author="Matthew Andreatta" w:date="2014-09-17T13:05:00Z">
        <w:r w:rsidR="004B019E">
          <w:t xml:space="preserve">for any network </w:t>
        </w:r>
        <w:proofErr w:type="spellStart"/>
        <w:r w:rsidR="004B019E">
          <w:t>changes</w:t>
        </w:r>
      </w:ins>
      <w:ins w:id="83" w:author="Matthew Andreatta" w:date="2014-09-17T13:50:00Z">
        <w:r w:rsidR="004B019E">
          <w:t>.</w:t>
        </w:r>
      </w:ins>
      <w:del w:id="84" w:author="Matthew Andreatta" w:date="2014-09-17T13:05:00Z">
        <w:r w:rsidR="0061678A" w:rsidRPr="0061678A" w:rsidDel="002E0695">
          <w:delText xml:space="preserve">  </w:delText>
        </w:r>
      </w:del>
    </w:p>
    <w:p w14:paraId="27E33F36" w14:textId="6F316C41" w:rsidR="006E433B" w:rsidRPr="00693972" w:rsidRDefault="00755A2D" w:rsidP="006E433B">
      <w:pPr>
        <w:pStyle w:val="ListParagraph"/>
        <w:numPr>
          <w:ilvl w:val="0"/>
          <w:numId w:val="46"/>
        </w:numPr>
      </w:pPr>
      <w:r>
        <w:t>Remote</w:t>
      </w:r>
      <w:proofErr w:type="spellEnd"/>
      <w:r>
        <w:t xml:space="preserve"> Access will be made available to both Development and Test environments</w:t>
      </w:r>
      <w:r w:rsidR="002F45B7">
        <w:t xml:space="preserve">.   Access may be required outside </w:t>
      </w:r>
      <w:proofErr w:type="gramStart"/>
      <w:r w:rsidR="002F45B7">
        <w:t>of  business</w:t>
      </w:r>
      <w:proofErr w:type="gramEnd"/>
      <w:r w:rsidR="002F45B7">
        <w:t xml:space="preserve"> hours to enable Bentley staff from outside of Australian time zones to access the Development and Test environments.</w:t>
      </w:r>
    </w:p>
    <w:p w14:paraId="53FCD415" w14:textId="419B850A" w:rsidR="006E433B" w:rsidRDefault="00755A2D" w:rsidP="006E433B">
      <w:pPr>
        <w:pStyle w:val="ListParagraph"/>
        <w:numPr>
          <w:ilvl w:val="0"/>
          <w:numId w:val="46"/>
        </w:numPr>
      </w:pPr>
      <w:r>
        <w:t>Bentley will have permissions to install all r</w:t>
      </w:r>
      <w:r w:rsidR="00C758A4">
        <w:t>equired software in Development and</w:t>
      </w:r>
      <w:r>
        <w:t xml:space="preserve"> Test without having to provide detailed technical documentation or training over and above standard product documentation.</w:t>
      </w:r>
    </w:p>
    <w:p w14:paraId="5432721F" w14:textId="4C7E6660" w:rsidR="00706B42" w:rsidRPr="00693972" w:rsidRDefault="00706B42" w:rsidP="006E433B">
      <w:pPr>
        <w:pStyle w:val="ListParagraph"/>
        <w:numPr>
          <w:ilvl w:val="0"/>
          <w:numId w:val="46"/>
        </w:numPr>
      </w:pPr>
      <w:r>
        <w:t>Bentley will provide scripts and installation instructions and BCC will be responsible for implementing into Production.</w:t>
      </w:r>
    </w:p>
    <w:p w14:paraId="2560FED3" w14:textId="1E92E43F" w:rsidR="009F02FF" w:rsidRPr="00693972" w:rsidRDefault="00755A2D" w:rsidP="006E433B">
      <w:pPr>
        <w:pStyle w:val="ListParagraph"/>
        <w:numPr>
          <w:ilvl w:val="0"/>
          <w:numId w:val="46"/>
        </w:numPr>
      </w:pPr>
      <w:r>
        <w:t xml:space="preserve">Bentley will not be providing </w:t>
      </w:r>
      <w:r w:rsidR="00C758A4">
        <w:t>technical training to allow BCC</w:t>
      </w:r>
      <w:r>
        <w:t xml:space="preserve"> staff to perform the same configuration as required for this project. For example, configuring new network types. Customised file extraction, process automation configuration.</w:t>
      </w:r>
    </w:p>
    <w:p w14:paraId="151CAC49" w14:textId="13E1864E" w:rsidR="00280F21" w:rsidRDefault="00C758A4" w:rsidP="006E433B">
      <w:pPr>
        <w:pStyle w:val="ListParagraph"/>
        <w:numPr>
          <w:ilvl w:val="0"/>
          <w:numId w:val="46"/>
        </w:numPr>
      </w:pPr>
      <w:r>
        <w:t xml:space="preserve">The output of the </w:t>
      </w:r>
      <w:r w:rsidR="0061678A">
        <w:t>original</w:t>
      </w:r>
      <w:r>
        <w:t xml:space="preserve"> </w:t>
      </w:r>
      <w:r w:rsidR="0061678A">
        <w:t>View</w:t>
      </w:r>
      <w:r>
        <w:t xml:space="preserve"> Extracts are correct and no changes are required beyond what is discussed above.</w:t>
      </w:r>
    </w:p>
    <w:p w14:paraId="057418D1" w14:textId="3055F97D" w:rsidR="00841664" w:rsidRDefault="00841664" w:rsidP="006E433B">
      <w:pPr>
        <w:pStyle w:val="ListParagraph"/>
        <w:numPr>
          <w:ilvl w:val="0"/>
          <w:numId w:val="46"/>
        </w:numPr>
      </w:pPr>
      <w:r>
        <w:t xml:space="preserve">The </w:t>
      </w:r>
      <w:r w:rsidR="00BD55FD">
        <w:t>software make take a significant amount of time to extract the information require but because this solution is to create an ‘extract’ this will be acceptable.</w:t>
      </w:r>
    </w:p>
    <w:p w14:paraId="58D5316B" w14:textId="626CB851" w:rsidR="00BD55FD" w:rsidRPr="00693972" w:rsidRDefault="00BD55FD" w:rsidP="006E433B">
      <w:pPr>
        <w:pStyle w:val="ListParagraph"/>
        <w:numPr>
          <w:ilvl w:val="0"/>
          <w:numId w:val="46"/>
        </w:numPr>
      </w:pPr>
      <w:r>
        <w:t>All development will occur off site and no travel and accommodation is required.</w:t>
      </w:r>
    </w:p>
    <w:p w14:paraId="080A38E0" w14:textId="2C9CCACC" w:rsidR="00562004" w:rsidRDefault="00755A2D" w:rsidP="006E433B">
      <w:pPr>
        <w:pStyle w:val="ListParagraph"/>
        <w:numPr>
          <w:ilvl w:val="0"/>
          <w:numId w:val="46"/>
        </w:numPr>
      </w:pPr>
      <w:r>
        <w:t>Any changes to the scope will be managed by a change request.</w:t>
      </w:r>
    </w:p>
    <w:p w14:paraId="2F8EA13A" w14:textId="77777777" w:rsidR="00EF5602" w:rsidRPr="00693972" w:rsidRDefault="00EF5602" w:rsidP="00EF5602">
      <w:pPr>
        <w:pStyle w:val="ListParagraph"/>
      </w:pPr>
    </w:p>
    <w:p w14:paraId="0B34A060" w14:textId="77777777" w:rsidR="00161649" w:rsidRPr="00693972" w:rsidRDefault="00755A2D" w:rsidP="00161649">
      <w:pPr>
        <w:pStyle w:val="Heading1"/>
        <w:rPr>
          <w:lang w:val="en-AU"/>
        </w:rPr>
      </w:pPr>
      <w:r>
        <w:rPr>
          <w:lang w:val="en-AU"/>
        </w:rPr>
        <w:lastRenderedPageBreak/>
        <w:br w:type="page"/>
      </w:r>
    </w:p>
    <w:p w14:paraId="7CF942C9" w14:textId="77777777" w:rsidR="00E21635" w:rsidRPr="00693972" w:rsidRDefault="00E21635" w:rsidP="0041688B">
      <w:pPr>
        <w:pStyle w:val="Heading1"/>
        <w:rPr>
          <w:lang w:val="en-AU"/>
        </w:rPr>
        <w:sectPr w:rsidR="00E21635" w:rsidRPr="00693972" w:rsidSect="004419DC">
          <w:headerReference w:type="default" r:id="rId12"/>
          <w:footerReference w:type="default" r:id="rId13"/>
          <w:pgSz w:w="12240" w:h="15840"/>
          <w:pgMar w:top="1440" w:right="1080" w:bottom="1440" w:left="1080" w:header="720" w:footer="720" w:gutter="0"/>
          <w:cols w:space="720"/>
          <w:docGrid w:linePitch="360"/>
        </w:sectPr>
      </w:pPr>
    </w:p>
    <w:p w14:paraId="5796AA29" w14:textId="77777777" w:rsidR="00BE2EF0" w:rsidRPr="00693972" w:rsidRDefault="00755A2D" w:rsidP="00BA7DCD">
      <w:pPr>
        <w:pStyle w:val="Heading1"/>
        <w:rPr>
          <w:lang w:val="en-AU"/>
        </w:rPr>
      </w:pPr>
      <w:bookmarkStart w:id="85" w:name="_Toc400370313"/>
      <w:r>
        <w:rPr>
          <w:lang w:val="en-AU"/>
        </w:rPr>
        <w:lastRenderedPageBreak/>
        <w:t>Implementation Pricing</w:t>
      </w:r>
      <w:bookmarkEnd w:id="85"/>
    </w:p>
    <w:p w14:paraId="52761FD5" w14:textId="3A5F79F3" w:rsidR="00C758A4" w:rsidRDefault="00BD55FD" w:rsidP="007B41DD">
      <w:pPr>
        <w:ind w:left="576"/>
        <w:rPr>
          <w:lang w:val="en-AU"/>
        </w:rPr>
      </w:pPr>
      <w:r>
        <w:rPr>
          <w:lang w:val="en-AU"/>
        </w:rPr>
        <w:t>Bentley estimates the effort required to complete this task as:</w:t>
      </w:r>
    </w:p>
    <w:p w14:paraId="17A347E8" w14:textId="77777777" w:rsidR="007B41DD" w:rsidRDefault="007B41DD" w:rsidP="007B41DD">
      <w:pPr>
        <w:ind w:left="576"/>
        <w:rPr>
          <w:lang w:val="en-AU"/>
        </w:rPr>
      </w:pPr>
    </w:p>
    <w:tbl>
      <w:tblPr>
        <w:tblStyle w:val="TableGrid"/>
        <w:tblW w:w="0" w:type="auto"/>
        <w:tblLook w:val="04A0" w:firstRow="1" w:lastRow="0" w:firstColumn="1" w:lastColumn="0" w:noHBand="0" w:noVBand="1"/>
      </w:tblPr>
      <w:tblGrid>
        <w:gridCol w:w="5148"/>
        <w:gridCol w:w="5148"/>
      </w:tblGrid>
      <w:tr w:rsidR="00C758A4" w14:paraId="1CFB3589" w14:textId="77777777" w:rsidTr="00C758A4">
        <w:tc>
          <w:tcPr>
            <w:tcW w:w="5148" w:type="dxa"/>
          </w:tcPr>
          <w:p w14:paraId="11258860" w14:textId="2C9A8C0A" w:rsidR="00C758A4" w:rsidRPr="00C758A4" w:rsidRDefault="00C758A4" w:rsidP="00C758A4">
            <w:pPr>
              <w:rPr>
                <w:b/>
              </w:rPr>
            </w:pPr>
            <w:r w:rsidRPr="00C758A4">
              <w:rPr>
                <w:b/>
              </w:rPr>
              <w:t>Activity</w:t>
            </w:r>
          </w:p>
        </w:tc>
        <w:tc>
          <w:tcPr>
            <w:tcW w:w="5148" w:type="dxa"/>
          </w:tcPr>
          <w:p w14:paraId="67ED7DAD" w14:textId="3FFB2789" w:rsidR="00C758A4" w:rsidRPr="00C758A4" w:rsidRDefault="00C758A4" w:rsidP="00C758A4">
            <w:pPr>
              <w:rPr>
                <w:b/>
              </w:rPr>
            </w:pPr>
            <w:r w:rsidRPr="00C758A4">
              <w:rPr>
                <w:b/>
              </w:rPr>
              <w:t>Time in hours</w:t>
            </w:r>
          </w:p>
        </w:tc>
      </w:tr>
      <w:tr w:rsidR="00C758A4" w14:paraId="33A719EE" w14:textId="77777777" w:rsidTr="00C758A4">
        <w:tc>
          <w:tcPr>
            <w:tcW w:w="5148" w:type="dxa"/>
          </w:tcPr>
          <w:p w14:paraId="6C417A85" w14:textId="6C291D19" w:rsidR="00C758A4" w:rsidRDefault="00C21807" w:rsidP="00C758A4">
            <w:r>
              <w:t>Code Modification</w:t>
            </w:r>
          </w:p>
        </w:tc>
        <w:tc>
          <w:tcPr>
            <w:tcW w:w="5148" w:type="dxa"/>
          </w:tcPr>
          <w:p w14:paraId="27063189" w14:textId="05591F08" w:rsidR="00C758A4" w:rsidRDefault="00EF5602" w:rsidP="00C758A4">
            <w:r>
              <w:t>2</w:t>
            </w:r>
            <w:r w:rsidR="00AB5096">
              <w:t>8</w:t>
            </w:r>
          </w:p>
        </w:tc>
      </w:tr>
      <w:tr w:rsidR="00BD55FD" w14:paraId="0F745D3D" w14:textId="77777777" w:rsidTr="00EB00C6">
        <w:tc>
          <w:tcPr>
            <w:tcW w:w="5148" w:type="dxa"/>
          </w:tcPr>
          <w:p w14:paraId="102E1125" w14:textId="77777777" w:rsidR="00BD55FD" w:rsidRDefault="00BD55FD" w:rsidP="00EB00C6">
            <w:r>
              <w:t>Internal Testing</w:t>
            </w:r>
          </w:p>
        </w:tc>
        <w:tc>
          <w:tcPr>
            <w:tcW w:w="5148" w:type="dxa"/>
          </w:tcPr>
          <w:p w14:paraId="525484B8" w14:textId="77777777" w:rsidR="00BD55FD" w:rsidRDefault="00BD55FD" w:rsidP="00EB00C6">
            <w:r>
              <w:t>8</w:t>
            </w:r>
          </w:p>
        </w:tc>
      </w:tr>
      <w:tr w:rsidR="00C21807" w14:paraId="5CB46E87" w14:textId="77777777" w:rsidTr="00C758A4">
        <w:tc>
          <w:tcPr>
            <w:tcW w:w="5148" w:type="dxa"/>
          </w:tcPr>
          <w:p w14:paraId="61A2419F" w14:textId="6E0A45FA" w:rsidR="00C21807" w:rsidRDefault="00BD55FD" w:rsidP="00C758A4">
            <w:r>
              <w:t>Project Management</w:t>
            </w:r>
          </w:p>
        </w:tc>
        <w:tc>
          <w:tcPr>
            <w:tcW w:w="5148" w:type="dxa"/>
          </w:tcPr>
          <w:p w14:paraId="28BC5923" w14:textId="3A346203" w:rsidR="00C21807" w:rsidRDefault="00C21807" w:rsidP="00C758A4">
            <w:r>
              <w:t>8</w:t>
            </w:r>
          </w:p>
        </w:tc>
      </w:tr>
    </w:tbl>
    <w:p w14:paraId="04E553AB" w14:textId="1B635EF3" w:rsidR="00BD55FD" w:rsidRDefault="00BD55FD" w:rsidP="00C758A4">
      <w:pPr>
        <w:rPr>
          <w:lang w:val="en-AU"/>
        </w:rPr>
      </w:pPr>
      <w:r>
        <w:rPr>
          <w:lang w:val="en-AU"/>
        </w:rPr>
        <w:t>Bentley recommends that BCC allow a contingency of 25% over this estimate.   The Bentley Project Manager will keep BCC informed of progress against this estimate and will not allow more effort than approved to be expended without first conferring with BCC.</w:t>
      </w:r>
    </w:p>
    <w:p w14:paraId="6CC76BD5" w14:textId="77777777" w:rsidR="00BD55FD" w:rsidRPr="00C758A4" w:rsidRDefault="00BD55FD" w:rsidP="00C758A4">
      <w:pPr>
        <w:rPr>
          <w:lang w:val="en-AU"/>
        </w:rPr>
      </w:pPr>
    </w:p>
    <w:p w14:paraId="07BDC653" w14:textId="160931C9" w:rsidR="00BD55FD" w:rsidRDefault="00BD55FD" w:rsidP="00BD55FD">
      <w:pPr>
        <w:rPr>
          <w:lang w:val="en-AU"/>
        </w:rPr>
      </w:pPr>
      <w:r>
        <w:rPr>
          <w:lang w:val="en-AU"/>
        </w:rPr>
        <w:t xml:space="preserve">This work will be funded via </w:t>
      </w:r>
      <w:proofErr w:type="spellStart"/>
      <w:r>
        <w:rPr>
          <w:lang w:val="en-AU"/>
        </w:rPr>
        <w:t>eCredits</w:t>
      </w:r>
      <w:proofErr w:type="spellEnd"/>
      <w:r>
        <w:rPr>
          <w:lang w:val="en-AU"/>
        </w:rPr>
        <w:t xml:space="preserve"> with the following agreed rates:</w:t>
      </w:r>
    </w:p>
    <w:tbl>
      <w:tblPr>
        <w:tblW w:w="6678" w:type="dxa"/>
        <w:tblInd w:w="93" w:type="dxa"/>
        <w:tblLook w:val="04A0" w:firstRow="1" w:lastRow="0" w:firstColumn="1" w:lastColumn="0" w:noHBand="0" w:noVBand="1"/>
      </w:tblPr>
      <w:tblGrid>
        <w:gridCol w:w="6326"/>
        <w:gridCol w:w="1931"/>
        <w:gridCol w:w="567"/>
      </w:tblGrid>
      <w:tr w:rsidR="00EB00C6" w14:paraId="63E6F3E8" w14:textId="77777777" w:rsidTr="007B41DD">
        <w:trPr>
          <w:trHeight w:val="300"/>
        </w:trPr>
        <w:tc>
          <w:tcPr>
            <w:tcW w:w="4180" w:type="dxa"/>
            <w:tcBorders>
              <w:top w:val="nil"/>
              <w:left w:val="nil"/>
              <w:bottom w:val="nil"/>
              <w:right w:val="nil"/>
            </w:tcBorders>
            <w:shd w:val="clear" w:color="auto" w:fill="auto"/>
            <w:noWrap/>
            <w:vAlign w:val="center"/>
            <w:hideMark/>
          </w:tcPr>
          <w:p w14:paraId="7CE0BD19" w14:textId="77777777" w:rsidR="00EB00C6" w:rsidRDefault="00EB00C6">
            <w:pPr>
              <w:rPr>
                <w:rFonts w:ascii="Calibri" w:hAnsi="Calibri"/>
                <w:color w:val="000000"/>
                <w:szCs w:val="22"/>
              </w:rPr>
            </w:pPr>
            <w:r>
              <w:rPr>
                <w:rFonts w:ascii="Calibri" w:hAnsi="Calibri"/>
                <w:color w:val="000000"/>
                <w:szCs w:val="22"/>
              </w:rPr>
              <w:t>Resource</w:t>
            </w:r>
          </w:p>
        </w:tc>
        <w:tc>
          <w:tcPr>
            <w:tcW w:w="2498" w:type="dxa"/>
            <w:gridSpan w:val="2"/>
            <w:tcBorders>
              <w:top w:val="nil"/>
              <w:left w:val="nil"/>
              <w:bottom w:val="nil"/>
              <w:right w:val="nil"/>
            </w:tcBorders>
            <w:shd w:val="clear" w:color="auto" w:fill="auto"/>
            <w:noWrap/>
            <w:vAlign w:val="bottom"/>
            <w:hideMark/>
          </w:tcPr>
          <w:p w14:paraId="54C35028" w14:textId="77777777" w:rsidR="00EB00C6" w:rsidRDefault="00EB00C6" w:rsidP="007B41DD">
            <w:pPr>
              <w:jc w:val="center"/>
              <w:rPr>
                <w:rFonts w:ascii="Calibri" w:hAnsi="Calibri"/>
                <w:color w:val="000000"/>
                <w:szCs w:val="22"/>
              </w:rPr>
            </w:pPr>
            <w:r>
              <w:rPr>
                <w:rFonts w:ascii="Calibri" w:hAnsi="Calibri"/>
                <w:color w:val="000000"/>
                <w:szCs w:val="22"/>
              </w:rPr>
              <w:t>Credits per hour</w:t>
            </w:r>
          </w:p>
        </w:tc>
      </w:tr>
      <w:tr w:rsidR="00EB00C6" w14:paraId="256F3CAF" w14:textId="77777777" w:rsidTr="007B41DD">
        <w:trPr>
          <w:trHeight w:val="300"/>
        </w:trPr>
        <w:tc>
          <w:tcPr>
            <w:tcW w:w="4180" w:type="dxa"/>
            <w:tcBorders>
              <w:top w:val="nil"/>
              <w:left w:val="nil"/>
              <w:bottom w:val="nil"/>
              <w:right w:val="nil"/>
            </w:tcBorders>
            <w:shd w:val="clear" w:color="auto" w:fill="auto"/>
            <w:noWrap/>
            <w:vAlign w:val="center"/>
            <w:hideMark/>
          </w:tcPr>
          <w:p w14:paraId="2E280245" w14:textId="77777777" w:rsidR="00EB00C6" w:rsidRDefault="00EB00C6">
            <w:pPr>
              <w:rPr>
                <w:rFonts w:ascii="Calibri" w:hAnsi="Calibri"/>
                <w:color w:val="000000"/>
                <w:szCs w:val="22"/>
              </w:rPr>
            </w:pPr>
            <w:r>
              <w:rPr>
                <w:rFonts w:ascii="Calibri" w:hAnsi="Calibri"/>
                <w:color w:val="000000"/>
                <w:szCs w:val="22"/>
              </w:rPr>
              <w:t xml:space="preserve">Consultant </w:t>
            </w:r>
          </w:p>
        </w:tc>
        <w:tc>
          <w:tcPr>
            <w:tcW w:w="2498" w:type="dxa"/>
            <w:gridSpan w:val="2"/>
            <w:tcBorders>
              <w:top w:val="nil"/>
              <w:left w:val="nil"/>
              <w:bottom w:val="nil"/>
              <w:right w:val="nil"/>
            </w:tcBorders>
            <w:shd w:val="clear" w:color="auto" w:fill="auto"/>
            <w:noWrap/>
            <w:vAlign w:val="center"/>
            <w:hideMark/>
          </w:tcPr>
          <w:p w14:paraId="4FEBD5A0" w14:textId="77777777" w:rsidR="00EB00C6" w:rsidRDefault="00EB00C6" w:rsidP="007B41DD">
            <w:pPr>
              <w:jc w:val="center"/>
              <w:rPr>
                <w:rFonts w:ascii="Calibri" w:hAnsi="Calibri"/>
                <w:color w:val="000000"/>
                <w:szCs w:val="22"/>
              </w:rPr>
            </w:pPr>
            <w:r>
              <w:rPr>
                <w:rFonts w:ascii="Calibri" w:hAnsi="Calibri"/>
                <w:color w:val="000000"/>
                <w:szCs w:val="22"/>
              </w:rPr>
              <w:t>3</w:t>
            </w:r>
          </w:p>
        </w:tc>
      </w:tr>
      <w:tr w:rsidR="00EB00C6" w14:paraId="02038150" w14:textId="77777777" w:rsidTr="007B41DD">
        <w:trPr>
          <w:trHeight w:val="300"/>
        </w:trPr>
        <w:tc>
          <w:tcPr>
            <w:tcW w:w="4180" w:type="dxa"/>
            <w:tcBorders>
              <w:top w:val="nil"/>
              <w:left w:val="nil"/>
              <w:bottom w:val="nil"/>
              <w:right w:val="nil"/>
            </w:tcBorders>
            <w:shd w:val="clear" w:color="auto" w:fill="auto"/>
            <w:noWrap/>
            <w:vAlign w:val="center"/>
            <w:hideMark/>
          </w:tcPr>
          <w:p w14:paraId="3777CC15" w14:textId="77777777" w:rsidR="00EB00C6" w:rsidRDefault="00EB00C6">
            <w:pPr>
              <w:rPr>
                <w:rFonts w:ascii="Calibri" w:hAnsi="Calibri"/>
                <w:color w:val="000000"/>
                <w:szCs w:val="22"/>
              </w:rPr>
            </w:pPr>
            <w:r>
              <w:rPr>
                <w:rFonts w:ascii="Calibri" w:hAnsi="Calibri"/>
                <w:color w:val="000000"/>
                <w:szCs w:val="22"/>
              </w:rPr>
              <w:t>Project Manager / Business Consultant</w:t>
            </w:r>
          </w:p>
        </w:tc>
        <w:tc>
          <w:tcPr>
            <w:tcW w:w="2498" w:type="dxa"/>
            <w:gridSpan w:val="2"/>
            <w:tcBorders>
              <w:top w:val="nil"/>
              <w:left w:val="nil"/>
              <w:bottom w:val="nil"/>
              <w:right w:val="nil"/>
            </w:tcBorders>
            <w:shd w:val="clear" w:color="auto" w:fill="auto"/>
            <w:noWrap/>
            <w:vAlign w:val="center"/>
            <w:hideMark/>
          </w:tcPr>
          <w:p w14:paraId="09DD188D" w14:textId="77777777" w:rsidR="00EB00C6" w:rsidRDefault="00EB00C6" w:rsidP="007B41DD">
            <w:pPr>
              <w:jc w:val="center"/>
              <w:rPr>
                <w:rFonts w:ascii="Calibri" w:hAnsi="Calibri"/>
                <w:color w:val="000000"/>
                <w:szCs w:val="22"/>
              </w:rPr>
            </w:pPr>
            <w:r>
              <w:rPr>
                <w:rFonts w:ascii="Calibri" w:hAnsi="Calibri"/>
                <w:color w:val="000000"/>
                <w:szCs w:val="22"/>
              </w:rPr>
              <w:t>3.5</w:t>
            </w:r>
          </w:p>
        </w:tc>
      </w:tr>
      <w:tr w:rsidR="00EB00C6" w14:paraId="0C644B48" w14:textId="77777777" w:rsidTr="007B41DD">
        <w:trPr>
          <w:trHeight w:val="300"/>
        </w:trPr>
        <w:tc>
          <w:tcPr>
            <w:tcW w:w="4180" w:type="dxa"/>
            <w:tcBorders>
              <w:top w:val="nil"/>
              <w:left w:val="nil"/>
              <w:bottom w:val="nil"/>
              <w:right w:val="nil"/>
            </w:tcBorders>
            <w:shd w:val="clear" w:color="auto" w:fill="auto"/>
            <w:noWrap/>
            <w:vAlign w:val="center"/>
            <w:hideMark/>
          </w:tcPr>
          <w:p w14:paraId="5B84945B" w14:textId="77777777" w:rsidR="00EB00C6" w:rsidRDefault="00EB00C6">
            <w:pPr>
              <w:rPr>
                <w:rFonts w:ascii="Calibri" w:hAnsi="Calibri"/>
                <w:color w:val="000000"/>
                <w:szCs w:val="22"/>
              </w:rPr>
            </w:pPr>
            <w:r>
              <w:rPr>
                <w:rFonts w:ascii="Calibri" w:hAnsi="Calibri"/>
                <w:color w:val="000000"/>
                <w:szCs w:val="22"/>
              </w:rPr>
              <w:t xml:space="preserve">Trainer </w:t>
            </w:r>
          </w:p>
        </w:tc>
        <w:tc>
          <w:tcPr>
            <w:tcW w:w="2498" w:type="dxa"/>
            <w:gridSpan w:val="2"/>
            <w:tcBorders>
              <w:top w:val="nil"/>
              <w:left w:val="nil"/>
              <w:bottom w:val="nil"/>
              <w:right w:val="nil"/>
            </w:tcBorders>
            <w:shd w:val="clear" w:color="auto" w:fill="auto"/>
            <w:noWrap/>
            <w:vAlign w:val="center"/>
            <w:hideMark/>
          </w:tcPr>
          <w:p w14:paraId="083C4D0B" w14:textId="77777777" w:rsidR="00EB00C6" w:rsidRDefault="00EB00C6" w:rsidP="007B41DD">
            <w:pPr>
              <w:jc w:val="center"/>
              <w:rPr>
                <w:rFonts w:ascii="Calibri" w:hAnsi="Calibri"/>
                <w:color w:val="000000"/>
                <w:szCs w:val="22"/>
              </w:rPr>
            </w:pPr>
            <w:r>
              <w:rPr>
                <w:rFonts w:ascii="Calibri" w:hAnsi="Calibri"/>
                <w:color w:val="000000"/>
                <w:szCs w:val="22"/>
              </w:rPr>
              <w:t>4</w:t>
            </w:r>
          </w:p>
        </w:tc>
      </w:tr>
      <w:tr w:rsidR="00BD55FD" w:rsidRPr="00BD55FD" w14:paraId="4F704971" w14:textId="77777777" w:rsidTr="007B41DD">
        <w:trPr>
          <w:gridAfter w:val="1"/>
          <w:wAfter w:w="567" w:type="dxa"/>
          <w:trHeight w:val="300"/>
        </w:trPr>
        <w:tc>
          <w:tcPr>
            <w:tcW w:w="4180" w:type="dxa"/>
            <w:tcBorders>
              <w:top w:val="nil"/>
              <w:left w:val="nil"/>
              <w:bottom w:val="nil"/>
              <w:right w:val="nil"/>
            </w:tcBorders>
            <w:shd w:val="clear" w:color="auto" w:fill="auto"/>
            <w:noWrap/>
            <w:vAlign w:val="center"/>
          </w:tcPr>
          <w:p w14:paraId="705163AA" w14:textId="2C5BED60" w:rsidR="00BD55FD" w:rsidRPr="007B41DD" w:rsidRDefault="00BD55FD" w:rsidP="00BD55FD">
            <w:pPr>
              <w:spacing w:before="0"/>
              <w:rPr>
                <w:rFonts w:ascii="Calibri" w:hAnsi="Calibri"/>
                <w:b/>
                <w:color w:val="000000"/>
                <w:szCs w:val="22"/>
                <w:lang w:val="en-AU" w:eastAsia="en-AU"/>
              </w:rPr>
            </w:pPr>
          </w:p>
        </w:tc>
        <w:tc>
          <w:tcPr>
            <w:tcW w:w="1931" w:type="dxa"/>
            <w:tcBorders>
              <w:top w:val="nil"/>
              <w:left w:val="nil"/>
              <w:bottom w:val="nil"/>
              <w:right w:val="nil"/>
            </w:tcBorders>
            <w:shd w:val="clear" w:color="auto" w:fill="auto"/>
            <w:noWrap/>
            <w:vAlign w:val="bottom"/>
          </w:tcPr>
          <w:p w14:paraId="7D6965B8" w14:textId="7EA8CA0A" w:rsidR="00BD55FD" w:rsidRPr="007B41DD" w:rsidRDefault="00BD55FD" w:rsidP="007B41DD">
            <w:pPr>
              <w:spacing w:before="0"/>
              <w:jc w:val="center"/>
              <w:rPr>
                <w:rFonts w:ascii="Calibri" w:hAnsi="Calibri"/>
                <w:b/>
                <w:color w:val="000000"/>
                <w:szCs w:val="22"/>
                <w:lang w:val="en-AU" w:eastAsia="en-AU"/>
              </w:rPr>
            </w:pPr>
          </w:p>
        </w:tc>
      </w:tr>
      <w:tr w:rsidR="00BD55FD" w:rsidRPr="00BD55FD" w14:paraId="1A28E854" w14:textId="77777777" w:rsidTr="007B41DD">
        <w:trPr>
          <w:gridAfter w:val="1"/>
          <w:wAfter w:w="567" w:type="dxa"/>
          <w:trHeight w:val="300"/>
        </w:trPr>
        <w:tc>
          <w:tcPr>
            <w:tcW w:w="4180" w:type="dxa"/>
            <w:tcBorders>
              <w:top w:val="nil"/>
              <w:left w:val="nil"/>
              <w:bottom w:val="nil"/>
              <w:right w:val="nil"/>
            </w:tcBorders>
            <w:shd w:val="clear" w:color="auto" w:fill="auto"/>
            <w:noWrap/>
            <w:vAlign w:val="center"/>
          </w:tcPr>
          <w:p w14:paraId="5F3210CA" w14:textId="7EA04709" w:rsidR="00BD55FD" w:rsidRDefault="00BD55FD" w:rsidP="00BD55FD">
            <w:pPr>
              <w:spacing w:before="0"/>
              <w:rPr>
                <w:rFonts w:ascii="Calibri" w:hAnsi="Calibri"/>
                <w:color w:val="000000"/>
                <w:szCs w:val="22"/>
                <w:lang w:val="en-AU" w:eastAsia="en-AU"/>
              </w:rPr>
            </w:pPr>
          </w:p>
          <w:p w14:paraId="08FA1FBD" w14:textId="77777777" w:rsidR="005877A6" w:rsidRDefault="005877A6" w:rsidP="00BD55FD">
            <w:pPr>
              <w:spacing w:before="0"/>
              <w:rPr>
                <w:rFonts w:ascii="Calibri" w:hAnsi="Calibri"/>
                <w:color w:val="000000"/>
                <w:szCs w:val="22"/>
                <w:lang w:val="en-AU" w:eastAsia="en-AU"/>
              </w:rPr>
            </w:pPr>
            <w:r>
              <w:rPr>
                <w:rFonts w:ascii="Calibri" w:hAnsi="Calibri"/>
                <w:color w:val="000000"/>
                <w:szCs w:val="22"/>
                <w:lang w:val="en-AU" w:eastAsia="en-AU"/>
              </w:rPr>
              <w:t>The cost estimate is therefore:</w:t>
            </w:r>
          </w:p>
          <w:p w14:paraId="65D21901" w14:textId="77777777" w:rsidR="005877A6" w:rsidRDefault="005877A6" w:rsidP="00BD55FD">
            <w:pPr>
              <w:spacing w:before="0"/>
              <w:rPr>
                <w:rFonts w:ascii="Calibri" w:hAnsi="Calibri"/>
                <w:color w:val="000000"/>
                <w:szCs w:val="22"/>
                <w:lang w:val="en-AU" w:eastAsia="en-AU"/>
              </w:rPr>
            </w:pPr>
          </w:p>
          <w:tbl>
            <w:tblPr>
              <w:tblW w:w="6100" w:type="dxa"/>
              <w:tblLook w:val="04A0" w:firstRow="1" w:lastRow="0" w:firstColumn="1" w:lastColumn="0" w:noHBand="0" w:noVBand="1"/>
            </w:tblPr>
            <w:tblGrid>
              <w:gridCol w:w="4180"/>
              <w:gridCol w:w="960"/>
              <w:gridCol w:w="960"/>
            </w:tblGrid>
            <w:tr w:rsidR="005877A6" w:rsidRPr="005877A6" w14:paraId="454AEE7A" w14:textId="77777777" w:rsidTr="005877A6">
              <w:trPr>
                <w:trHeight w:val="600"/>
              </w:trPr>
              <w:tc>
                <w:tcPr>
                  <w:tcW w:w="4180" w:type="dxa"/>
                  <w:tcBorders>
                    <w:top w:val="single" w:sz="4" w:space="0" w:color="auto"/>
                    <w:left w:val="single" w:sz="4" w:space="0" w:color="auto"/>
                    <w:bottom w:val="single" w:sz="4" w:space="0" w:color="auto"/>
                    <w:right w:val="single" w:sz="4" w:space="0" w:color="auto"/>
                  </w:tcBorders>
                  <w:shd w:val="clear" w:color="auto" w:fill="auto"/>
                  <w:hideMark/>
                </w:tcPr>
                <w:p w14:paraId="7E75B0EE" w14:textId="77777777" w:rsidR="005877A6" w:rsidRPr="005877A6" w:rsidRDefault="005877A6" w:rsidP="005877A6">
                  <w:pPr>
                    <w:spacing w:before="0"/>
                    <w:rPr>
                      <w:rFonts w:ascii="Calibri" w:hAnsi="Calibri"/>
                      <w:color w:val="000000"/>
                      <w:szCs w:val="22"/>
                      <w:lang w:val="en-AU" w:eastAsia="en-AU"/>
                    </w:rPr>
                  </w:pPr>
                  <w:r w:rsidRPr="005877A6">
                    <w:rPr>
                      <w:rFonts w:ascii="Calibri" w:hAnsi="Calibri"/>
                      <w:color w:val="000000"/>
                      <w:szCs w:val="22"/>
                      <w:lang w:val="en-AU" w:eastAsia="en-AU"/>
                    </w:rPr>
                    <w:t>Activity</w:t>
                  </w:r>
                </w:p>
              </w:tc>
              <w:tc>
                <w:tcPr>
                  <w:tcW w:w="960" w:type="dxa"/>
                  <w:tcBorders>
                    <w:top w:val="single" w:sz="4" w:space="0" w:color="auto"/>
                    <w:left w:val="nil"/>
                    <w:bottom w:val="single" w:sz="4" w:space="0" w:color="auto"/>
                    <w:right w:val="single" w:sz="4" w:space="0" w:color="auto"/>
                  </w:tcBorders>
                  <w:shd w:val="clear" w:color="auto" w:fill="auto"/>
                  <w:hideMark/>
                </w:tcPr>
                <w:p w14:paraId="0411A575" w14:textId="77777777" w:rsidR="005877A6" w:rsidRPr="005877A6" w:rsidRDefault="005877A6" w:rsidP="005877A6">
                  <w:pPr>
                    <w:spacing w:before="0"/>
                    <w:rPr>
                      <w:rFonts w:ascii="Calibri" w:hAnsi="Calibri"/>
                      <w:color w:val="000000"/>
                      <w:szCs w:val="22"/>
                      <w:lang w:val="en-AU" w:eastAsia="en-AU"/>
                    </w:rPr>
                  </w:pPr>
                  <w:r w:rsidRPr="005877A6">
                    <w:rPr>
                      <w:rFonts w:ascii="Calibri" w:hAnsi="Calibri"/>
                      <w:color w:val="000000"/>
                      <w:szCs w:val="22"/>
                      <w:lang w:val="en-AU" w:eastAsia="en-AU"/>
                    </w:rPr>
                    <w:t>Time in hours</w:t>
                  </w:r>
                </w:p>
              </w:tc>
              <w:tc>
                <w:tcPr>
                  <w:tcW w:w="960" w:type="dxa"/>
                  <w:tcBorders>
                    <w:top w:val="single" w:sz="4" w:space="0" w:color="auto"/>
                    <w:left w:val="nil"/>
                    <w:bottom w:val="single" w:sz="4" w:space="0" w:color="auto"/>
                    <w:right w:val="single" w:sz="4" w:space="0" w:color="auto"/>
                  </w:tcBorders>
                  <w:shd w:val="clear" w:color="auto" w:fill="auto"/>
                  <w:hideMark/>
                </w:tcPr>
                <w:p w14:paraId="34052AE2" w14:textId="330C7FF2" w:rsidR="005877A6" w:rsidRPr="005877A6" w:rsidRDefault="005877A6" w:rsidP="00AB5096">
                  <w:pPr>
                    <w:spacing w:before="0"/>
                    <w:rPr>
                      <w:rFonts w:ascii="Calibri" w:hAnsi="Calibri"/>
                      <w:color w:val="000000"/>
                      <w:szCs w:val="22"/>
                      <w:lang w:val="en-AU" w:eastAsia="en-AU"/>
                    </w:rPr>
                  </w:pPr>
                  <w:proofErr w:type="spellStart"/>
                  <w:r w:rsidRPr="005877A6">
                    <w:rPr>
                      <w:rFonts w:ascii="Calibri" w:hAnsi="Calibri"/>
                      <w:color w:val="000000"/>
                      <w:szCs w:val="22"/>
                      <w:lang w:val="en-AU" w:eastAsia="en-AU"/>
                    </w:rPr>
                    <w:t>eCredits</w:t>
                  </w:r>
                  <w:proofErr w:type="spellEnd"/>
                  <w:r w:rsidRPr="005877A6">
                    <w:rPr>
                      <w:rFonts w:ascii="Calibri" w:hAnsi="Calibri"/>
                      <w:color w:val="000000"/>
                      <w:szCs w:val="22"/>
                      <w:lang w:val="en-AU" w:eastAsia="en-AU"/>
                    </w:rPr>
                    <w:t xml:space="preserve">  </w:t>
                  </w:r>
                </w:p>
              </w:tc>
            </w:tr>
            <w:tr w:rsidR="00AB5096" w:rsidRPr="005877A6" w14:paraId="35999BFF"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66AB9802"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Code Modification</w:t>
                  </w:r>
                </w:p>
              </w:tc>
              <w:tc>
                <w:tcPr>
                  <w:tcW w:w="960" w:type="dxa"/>
                  <w:tcBorders>
                    <w:top w:val="nil"/>
                    <w:left w:val="nil"/>
                    <w:bottom w:val="single" w:sz="4" w:space="0" w:color="auto"/>
                    <w:right w:val="single" w:sz="4" w:space="0" w:color="auto"/>
                  </w:tcBorders>
                  <w:shd w:val="clear" w:color="auto" w:fill="auto"/>
                  <w:hideMark/>
                </w:tcPr>
                <w:p w14:paraId="5FF36ED3" w14:textId="201CBB48" w:rsidR="00AB5096" w:rsidRPr="005877A6" w:rsidRDefault="00AB5096" w:rsidP="00AB5096">
                  <w:pPr>
                    <w:spacing w:before="0"/>
                    <w:jc w:val="right"/>
                    <w:rPr>
                      <w:rFonts w:ascii="Calibri" w:hAnsi="Calibri"/>
                      <w:color w:val="000000"/>
                      <w:szCs w:val="22"/>
                      <w:lang w:val="en-AU" w:eastAsia="en-AU"/>
                    </w:rPr>
                  </w:pPr>
                  <w:r w:rsidRPr="005877A6">
                    <w:rPr>
                      <w:rFonts w:ascii="Calibri" w:hAnsi="Calibri"/>
                      <w:color w:val="000000"/>
                      <w:szCs w:val="22"/>
                      <w:lang w:val="en-AU" w:eastAsia="en-AU"/>
                    </w:rPr>
                    <w:t>2</w:t>
                  </w:r>
                  <w:r>
                    <w:rPr>
                      <w:rFonts w:ascii="Calibri" w:hAnsi="Calibri"/>
                      <w:color w:val="000000"/>
                      <w:szCs w:val="22"/>
                      <w:lang w:val="en-AU" w:eastAsia="en-AU"/>
                    </w:rPr>
                    <w:t>8</w:t>
                  </w:r>
                </w:p>
              </w:tc>
              <w:tc>
                <w:tcPr>
                  <w:tcW w:w="960" w:type="dxa"/>
                  <w:tcBorders>
                    <w:top w:val="nil"/>
                    <w:left w:val="nil"/>
                    <w:bottom w:val="single" w:sz="4" w:space="0" w:color="auto"/>
                    <w:right w:val="single" w:sz="4" w:space="0" w:color="auto"/>
                  </w:tcBorders>
                  <w:shd w:val="clear" w:color="auto" w:fill="auto"/>
                  <w:vAlign w:val="center"/>
                  <w:hideMark/>
                </w:tcPr>
                <w:p w14:paraId="18EF7649" w14:textId="1D0255C0" w:rsidR="00AB5096" w:rsidRPr="005877A6" w:rsidRDefault="00AB5096" w:rsidP="00AB5096">
                  <w:pPr>
                    <w:spacing w:before="0"/>
                    <w:jc w:val="right"/>
                    <w:rPr>
                      <w:rFonts w:ascii="Calibri" w:hAnsi="Calibri"/>
                      <w:color w:val="000000"/>
                      <w:szCs w:val="22"/>
                      <w:lang w:val="en-AU" w:eastAsia="en-AU"/>
                    </w:rPr>
                  </w:pPr>
                  <w:r>
                    <w:rPr>
                      <w:rFonts w:ascii="Calibri" w:hAnsi="Calibri"/>
                      <w:color w:val="000000"/>
                      <w:szCs w:val="22"/>
                    </w:rPr>
                    <w:t>84</w:t>
                  </w:r>
                </w:p>
              </w:tc>
            </w:tr>
            <w:tr w:rsidR="00AB5096" w:rsidRPr="005877A6" w14:paraId="4958F5EC"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6102586E"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Internal Testing</w:t>
                  </w:r>
                </w:p>
              </w:tc>
              <w:tc>
                <w:tcPr>
                  <w:tcW w:w="960" w:type="dxa"/>
                  <w:tcBorders>
                    <w:top w:val="nil"/>
                    <w:left w:val="nil"/>
                    <w:bottom w:val="single" w:sz="4" w:space="0" w:color="auto"/>
                    <w:right w:val="single" w:sz="4" w:space="0" w:color="auto"/>
                  </w:tcBorders>
                  <w:shd w:val="clear" w:color="auto" w:fill="auto"/>
                  <w:hideMark/>
                </w:tcPr>
                <w:p w14:paraId="32076926" w14:textId="77777777" w:rsidR="00AB5096" w:rsidRPr="005877A6" w:rsidRDefault="00AB5096" w:rsidP="005877A6">
                  <w:pPr>
                    <w:spacing w:before="0"/>
                    <w:jc w:val="right"/>
                    <w:rPr>
                      <w:rFonts w:ascii="Calibri" w:hAnsi="Calibri"/>
                      <w:color w:val="000000"/>
                      <w:szCs w:val="22"/>
                      <w:lang w:val="en-AU" w:eastAsia="en-AU"/>
                    </w:rPr>
                  </w:pPr>
                  <w:r w:rsidRPr="005877A6">
                    <w:rPr>
                      <w:rFonts w:ascii="Calibri" w:hAnsi="Calibri"/>
                      <w:color w:val="000000"/>
                      <w:szCs w:val="22"/>
                      <w:lang w:val="en-AU" w:eastAsia="en-AU"/>
                    </w:rPr>
                    <w:t>8</w:t>
                  </w:r>
                </w:p>
              </w:tc>
              <w:tc>
                <w:tcPr>
                  <w:tcW w:w="960" w:type="dxa"/>
                  <w:tcBorders>
                    <w:top w:val="nil"/>
                    <w:left w:val="nil"/>
                    <w:bottom w:val="single" w:sz="4" w:space="0" w:color="auto"/>
                    <w:right w:val="single" w:sz="4" w:space="0" w:color="auto"/>
                  </w:tcBorders>
                  <w:shd w:val="clear" w:color="auto" w:fill="auto"/>
                  <w:vAlign w:val="center"/>
                  <w:hideMark/>
                </w:tcPr>
                <w:p w14:paraId="6159B3F0" w14:textId="0F7DC909" w:rsidR="00AB5096" w:rsidRPr="005877A6" w:rsidRDefault="00AB5096" w:rsidP="005877A6">
                  <w:pPr>
                    <w:spacing w:before="0"/>
                    <w:jc w:val="right"/>
                    <w:rPr>
                      <w:rFonts w:ascii="Calibri" w:hAnsi="Calibri"/>
                      <w:color w:val="000000"/>
                      <w:szCs w:val="22"/>
                      <w:lang w:val="en-AU" w:eastAsia="en-AU"/>
                    </w:rPr>
                  </w:pPr>
                  <w:r>
                    <w:rPr>
                      <w:rFonts w:ascii="Calibri" w:hAnsi="Calibri"/>
                      <w:color w:val="000000"/>
                      <w:szCs w:val="22"/>
                    </w:rPr>
                    <w:t>24</w:t>
                  </w:r>
                </w:p>
              </w:tc>
            </w:tr>
            <w:tr w:rsidR="00AB5096" w:rsidRPr="005877A6" w14:paraId="41D729A4"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74DF429C"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Project Management</w:t>
                  </w:r>
                </w:p>
              </w:tc>
              <w:tc>
                <w:tcPr>
                  <w:tcW w:w="960" w:type="dxa"/>
                  <w:tcBorders>
                    <w:top w:val="nil"/>
                    <w:left w:val="nil"/>
                    <w:bottom w:val="single" w:sz="4" w:space="0" w:color="auto"/>
                    <w:right w:val="single" w:sz="4" w:space="0" w:color="auto"/>
                  </w:tcBorders>
                  <w:shd w:val="clear" w:color="auto" w:fill="auto"/>
                  <w:hideMark/>
                </w:tcPr>
                <w:p w14:paraId="340B5FBF" w14:textId="77777777" w:rsidR="00AB5096" w:rsidRPr="005877A6" w:rsidRDefault="00AB5096" w:rsidP="005877A6">
                  <w:pPr>
                    <w:spacing w:before="0"/>
                    <w:jc w:val="right"/>
                    <w:rPr>
                      <w:rFonts w:ascii="Calibri" w:hAnsi="Calibri"/>
                      <w:color w:val="000000"/>
                      <w:szCs w:val="22"/>
                      <w:lang w:val="en-AU" w:eastAsia="en-AU"/>
                    </w:rPr>
                  </w:pPr>
                  <w:r w:rsidRPr="005877A6">
                    <w:rPr>
                      <w:rFonts w:ascii="Calibri" w:hAnsi="Calibri"/>
                      <w:color w:val="000000"/>
                      <w:szCs w:val="22"/>
                      <w:lang w:val="en-AU" w:eastAsia="en-AU"/>
                    </w:rPr>
                    <w:t>8</w:t>
                  </w:r>
                </w:p>
              </w:tc>
              <w:tc>
                <w:tcPr>
                  <w:tcW w:w="960" w:type="dxa"/>
                  <w:tcBorders>
                    <w:top w:val="nil"/>
                    <w:left w:val="nil"/>
                    <w:bottom w:val="single" w:sz="4" w:space="0" w:color="auto"/>
                    <w:right w:val="single" w:sz="4" w:space="0" w:color="auto"/>
                  </w:tcBorders>
                  <w:shd w:val="clear" w:color="auto" w:fill="auto"/>
                  <w:vAlign w:val="center"/>
                  <w:hideMark/>
                </w:tcPr>
                <w:p w14:paraId="3364ECA4" w14:textId="015C3346" w:rsidR="00AB5096" w:rsidRPr="005877A6" w:rsidRDefault="00AB5096" w:rsidP="005877A6">
                  <w:pPr>
                    <w:spacing w:before="0"/>
                    <w:jc w:val="right"/>
                    <w:rPr>
                      <w:rFonts w:ascii="Calibri" w:hAnsi="Calibri"/>
                      <w:color w:val="000000"/>
                      <w:szCs w:val="22"/>
                      <w:lang w:val="en-AU" w:eastAsia="en-AU"/>
                    </w:rPr>
                  </w:pPr>
                  <w:r>
                    <w:rPr>
                      <w:rFonts w:ascii="Calibri" w:hAnsi="Calibri"/>
                      <w:color w:val="000000"/>
                      <w:szCs w:val="22"/>
                    </w:rPr>
                    <w:t>28</w:t>
                  </w:r>
                </w:p>
              </w:tc>
            </w:tr>
            <w:tr w:rsidR="00AB5096" w:rsidRPr="005877A6" w14:paraId="7169B228"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76655F27"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 </w:t>
                  </w:r>
                </w:p>
              </w:tc>
              <w:tc>
                <w:tcPr>
                  <w:tcW w:w="960" w:type="dxa"/>
                  <w:tcBorders>
                    <w:top w:val="nil"/>
                    <w:left w:val="nil"/>
                    <w:bottom w:val="single" w:sz="4" w:space="0" w:color="auto"/>
                    <w:right w:val="single" w:sz="4" w:space="0" w:color="auto"/>
                  </w:tcBorders>
                  <w:shd w:val="clear" w:color="auto" w:fill="auto"/>
                  <w:hideMark/>
                </w:tcPr>
                <w:p w14:paraId="2A004E8F"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 </w:t>
                  </w:r>
                </w:p>
              </w:tc>
              <w:tc>
                <w:tcPr>
                  <w:tcW w:w="960" w:type="dxa"/>
                  <w:tcBorders>
                    <w:top w:val="nil"/>
                    <w:left w:val="nil"/>
                    <w:bottom w:val="single" w:sz="4" w:space="0" w:color="auto"/>
                    <w:right w:val="single" w:sz="4" w:space="0" w:color="auto"/>
                  </w:tcBorders>
                  <w:shd w:val="clear" w:color="auto" w:fill="auto"/>
                  <w:vAlign w:val="center"/>
                  <w:hideMark/>
                </w:tcPr>
                <w:p w14:paraId="68D2934C" w14:textId="11826B15" w:rsidR="00AB5096" w:rsidRPr="005877A6" w:rsidRDefault="00AB5096" w:rsidP="005877A6">
                  <w:pPr>
                    <w:spacing w:before="0"/>
                    <w:rPr>
                      <w:rFonts w:ascii="Calibri" w:hAnsi="Calibri"/>
                      <w:color w:val="000000"/>
                      <w:szCs w:val="22"/>
                      <w:lang w:val="en-AU" w:eastAsia="en-AU"/>
                    </w:rPr>
                  </w:pPr>
                  <w:r>
                    <w:rPr>
                      <w:rFonts w:ascii="Calibri" w:hAnsi="Calibri"/>
                      <w:color w:val="000000"/>
                      <w:szCs w:val="22"/>
                    </w:rPr>
                    <w:t> </w:t>
                  </w:r>
                </w:p>
              </w:tc>
            </w:tr>
            <w:tr w:rsidR="00AB5096" w:rsidRPr="005877A6" w14:paraId="73E113DF"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7EE4A9C7"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25% contingency</w:t>
                  </w:r>
                </w:p>
              </w:tc>
              <w:tc>
                <w:tcPr>
                  <w:tcW w:w="960" w:type="dxa"/>
                  <w:tcBorders>
                    <w:top w:val="nil"/>
                    <w:left w:val="nil"/>
                    <w:bottom w:val="single" w:sz="4" w:space="0" w:color="auto"/>
                    <w:right w:val="single" w:sz="4" w:space="0" w:color="auto"/>
                  </w:tcBorders>
                  <w:shd w:val="clear" w:color="auto" w:fill="auto"/>
                  <w:hideMark/>
                </w:tcPr>
                <w:p w14:paraId="2552443C"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 </w:t>
                  </w:r>
                </w:p>
              </w:tc>
              <w:tc>
                <w:tcPr>
                  <w:tcW w:w="960" w:type="dxa"/>
                  <w:tcBorders>
                    <w:top w:val="nil"/>
                    <w:left w:val="nil"/>
                    <w:bottom w:val="single" w:sz="4" w:space="0" w:color="auto"/>
                    <w:right w:val="single" w:sz="4" w:space="0" w:color="auto"/>
                  </w:tcBorders>
                  <w:shd w:val="clear" w:color="auto" w:fill="auto"/>
                  <w:vAlign w:val="center"/>
                  <w:hideMark/>
                </w:tcPr>
                <w:p w14:paraId="60107EE5" w14:textId="27599663" w:rsidR="00AB5096" w:rsidRPr="005877A6" w:rsidRDefault="00AB5096" w:rsidP="005877A6">
                  <w:pPr>
                    <w:spacing w:before="0"/>
                    <w:jc w:val="right"/>
                    <w:rPr>
                      <w:rFonts w:ascii="Calibri" w:hAnsi="Calibri"/>
                      <w:color w:val="000000"/>
                      <w:szCs w:val="22"/>
                      <w:lang w:val="en-AU" w:eastAsia="en-AU"/>
                    </w:rPr>
                  </w:pPr>
                  <w:r>
                    <w:rPr>
                      <w:rFonts w:ascii="Calibri" w:hAnsi="Calibri"/>
                      <w:color w:val="000000"/>
                      <w:szCs w:val="22"/>
                    </w:rPr>
                    <w:t>34</w:t>
                  </w:r>
                </w:p>
              </w:tc>
            </w:tr>
            <w:tr w:rsidR="00AB5096" w:rsidRPr="005877A6" w14:paraId="1960EAB5" w14:textId="77777777" w:rsidTr="002C112E">
              <w:trPr>
                <w:trHeight w:val="300"/>
              </w:trPr>
              <w:tc>
                <w:tcPr>
                  <w:tcW w:w="4180" w:type="dxa"/>
                  <w:tcBorders>
                    <w:top w:val="nil"/>
                    <w:left w:val="single" w:sz="4" w:space="0" w:color="auto"/>
                    <w:bottom w:val="single" w:sz="4" w:space="0" w:color="auto"/>
                    <w:right w:val="single" w:sz="4" w:space="0" w:color="auto"/>
                  </w:tcBorders>
                  <w:shd w:val="clear" w:color="auto" w:fill="auto"/>
                  <w:hideMark/>
                </w:tcPr>
                <w:p w14:paraId="1CC43572" w14:textId="42B265A8"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 xml:space="preserve">Total </w:t>
                  </w:r>
                  <w:proofErr w:type="spellStart"/>
                  <w:r w:rsidRPr="005877A6">
                    <w:rPr>
                      <w:rFonts w:ascii="Calibri" w:hAnsi="Calibri"/>
                      <w:color w:val="000000"/>
                      <w:szCs w:val="22"/>
                      <w:lang w:val="en-AU" w:eastAsia="en-AU"/>
                    </w:rPr>
                    <w:t>ECredits</w:t>
                  </w:r>
                  <w:proofErr w:type="spellEnd"/>
                  <w:r w:rsidRPr="005877A6">
                    <w:rPr>
                      <w:rFonts w:ascii="Calibri" w:hAnsi="Calibri"/>
                      <w:color w:val="000000"/>
                      <w:szCs w:val="22"/>
                      <w:lang w:val="en-AU" w:eastAsia="en-AU"/>
                    </w:rPr>
                    <w:t xml:space="preserve"> estimated</w:t>
                  </w:r>
                </w:p>
              </w:tc>
              <w:tc>
                <w:tcPr>
                  <w:tcW w:w="960" w:type="dxa"/>
                  <w:tcBorders>
                    <w:top w:val="nil"/>
                    <w:left w:val="nil"/>
                    <w:bottom w:val="single" w:sz="4" w:space="0" w:color="auto"/>
                    <w:right w:val="single" w:sz="4" w:space="0" w:color="auto"/>
                  </w:tcBorders>
                  <w:shd w:val="clear" w:color="auto" w:fill="auto"/>
                  <w:hideMark/>
                </w:tcPr>
                <w:p w14:paraId="2E430B64" w14:textId="77777777" w:rsidR="00AB5096" w:rsidRPr="005877A6" w:rsidRDefault="00AB5096" w:rsidP="005877A6">
                  <w:pPr>
                    <w:spacing w:before="0"/>
                    <w:rPr>
                      <w:rFonts w:ascii="Calibri" w:hAnsi="Calibri"/>
                      <w:color w:val="000000"/>
                      <w:szCs w:val="22"/>
                      <w:lang w:val="en-AU" w:eastAsia="en-AU"/>
                    </w:rPr>
                  </w:pPr>
                  <w:r w:rsidRPr="005877A6">
                    <w:rPr>
                      <w:rFonts w:ascii="Calibri" w:hAnsi="Calibri"/>
                      <w:color w:val="000000"/>
                      <w:szCs w:val="22"/>
                      <w:lang w:val="en-AU" w:eastAsia="en-AU"/>
                    </w:rPr>
                    <w:t> </w:t>
                  </w:r>
                </w:p>
              </w:tc>
              <w:tc>
                <w:tcPr>
                  <w:tcW w:w="960" w:type="dxa"/>
                  <w:tcBorders>
                    <w:top w:val="nil"/>
                    <w:left w:val="nil"/>
                    <w:bottom w:val="single" w:sz="4" w:space="0" w:color="auto"/>
                    <w:right w:val="single" w:sz="4" w:space="0" w:color="auto"/>
                  </w:tcBorders>
                  <w:shd w:val="clear" w:color="auto" w:fill="auto"/>
                  <w:vAlign w:val="center"/>
                  <w:hideMark/>
                </w:tcPr>
                <w:p w14:paraId="5D18BEE9" w14:textId="01CABAB6" w:rsidR="00AB5096" w:rsidRPr="005877A6" w:rsidRDefault="00AB5096" w:rsidP="005877A6">
                  <w:pPr>
                    <w:spacing w:before="0"/>
                    <w:jc w:val="right"/>
                    <w:rPr>
                      <w:rFonts w:ascii="Calibri" w:hAnsi="Calibri"/>
                      <w:color w:val="000000"/>
                      <w:szCs w:val="22"/>
                      <w:lang w:val="en-AU" w:eastAsia="en-AU"/>
                    </w:rPr>
                  </w:pPr>
                  <w:r>
                    <w:rPr>
                      <w:rFonts w:ascii="Calibri" w:hAnsi="Calibri"/>
                      <w:color w:val="000000"/>
                      <w:szCs w:val="22"/>
                    </w:rPr>
                    <w:t>170</w:t>
                  </w:r>
                </w:p>
              </w:tc>
            </w:tr>
          </w:tbl>
          <w:p w14:paraId="21BE48CC" w14:textId="56F4D0C6" w:rsidR="005877A6" w:rsidRPr="00BD55FD" w:rsidRDefault="005877A6" w:rsidP="00BD55FD">
            <w:pPr>
              <w:spacing w:before="0"/>
              <w:rPr>
                <w:rFonts w:ascii="Calibri" w:hAnsi="Calibri"/>
                <w:color w:val="000000"/>
                <w:szCs w:val="22"/>
                <w:lang w:val="en-AU" w:eastAsia="en-AU"/>
              </w:rPr>
            </w:pPr>
          </w:p>
        </w:tc>
        <w:tc>
          <w:tcPr>
            <w:tcW w:w="1931" w:type="dxa"/>
            <w:tcBorders>
              <w:top w:val="nil"/>
              <w:left w:val="nil"/>
              <w:bottom w:val="nil"/>
              <w:right w:val="nil"/>
            </w:tcBorders>
            <w:shd w:val="clear" w:color="auto" w:fill="auto"/>
            <w:noWrap/>
            <w:vAlign w:val="center"/>
          </w:tcPr>
          <w:p w14:paraId="1BFB7E4C" w14:textId="5DAE4C92" w:rsidR="00BD55FD" w:rsidRPr="00BD55FD" w:rsidRDefault="00BD55FD" w:rsidP="007B41DD">
            <w:pPr>
              <w:spacing w:before="0"/>
              <w:jc w:val="center"/>
              <w:rPr>
                <w:rFonts w:ascii="Calibri" w:hAnsi="Calibri"/>
                <w:color w:val="000000"/>
                <w:szCs w:val="22"/>
                <w:lang w:val="en-AU" w:eastAsia="en-AU"/>
              </w:rPr>
            </w:pPr>
          </w:p>
        </w:tc>
      </w:tr>
      <w:tr w:rsidR="00BD55FD" w:rsidRPr="00BD55FD" w14:paraId="758BBB71" w14:textId="77777777" w:rsidTr="007B41DD">
        <w:trPr>
          <w:gridAfter w:val="1"/>
          <w:wAfter w:w="567" w:type="dxa"/>
          <w:trHeight w:val="300"/>
        </w:trPr>
        <w:tc>
          <w:tcPr>
            <w:tcW w:w="4180" w:type="dxa"/>
            <w:tcBorders>
              <w:top w:val="nil"/>
              <w:left w:val="nil"/>
              <w:bottom w:val="nil"/>
              <w:right w:val="nil"/>
            </w:tcBorders>
            <w:shd w:val="clear" w:color="auto" w:fill="auto"/>
            <w:noWrap/>
            <w:vAlign w:val="center"/>
          </w:tcPr>
          <w:p w14:paraId="2E659344" w14:textId="0502A771" w:rsidR="00BD55FD" w:rsidRPr="00BD55FD" w:rsidRDefault="00BD55FD" w:rsidP="00BD55FD">
            <w:pPr>
              <w:spacing w:before="0"/>
              <w:rPr>
                <w:rFonts w:ascii="Calibri" w:hAnsi="Calibri"/>
                <w:color w:val="000000"/>
                <w:szCs w:val="22"/>
                <w:lang w:val="en-AU" w:eastAsia="en-AU"/>
              </w:rPr>
            </w:pPr>
          </w:p>
        </w:tc>
        <w:tc>
          <w:tcPr>
            <w:tcW w:w="1931" w:type="dxa"/>
            <w:tcBorders>
              <w:top w:val="nil"/>
              <w:left w:val="nil"/>
              <w:bottom w:val="nil"/>
              <w:right w:val="nil"/>
            </w:tcBorders>
            <w:shd w:val="clear" w:color="auto" w:fill="auto"/>
            <w:noWrap/>
            <w:vAlign w:val="center"/>
          </w:tcPr>
          <w:p w14:paraId="09CF6CC0" w14:textId="11F87DE6" w:rsidR="00BD55FD" w:rsidRPr="00BD55FD" w:rsidRDefault="00BD55FD" w:rsidP="007B41DD">
            <w:pPr>
              <w:spacing w:before="0"/>
              <w:jc w:val="center"/>
              <w:rPr>
                <w:rFonts w:ascii="Calibri" w:hAnsi="Calibri"/>
                <w:color w:val="000000"/>
                <w:szCs w:val="22"/>
                <w:lang w:val="en-AU" w:eastAsia="en-AU"/>
              </w:rPr>
            </w:pPr>
          </w:p>
        </w:tc>
      </w:tr>
      <w:tr w:rsidR="00BD55FD" w:rsidRPr="00BD55FD" w14:paraId="700BF66E" w14:textId="77777777" w:rsidTr="007B41DD">
        <w:trPr>
          <w:gridAfter w:val="1"/>
          <w:wAfter w:w="567" w:type="dxa"/>
          <w:trHeight w:val="300"/>
        </w:trPr>
        <w:tc>
          <w:tcPr>
            <w:tcW w:w="4180" w:type="dxa"/>
            <w:tcBorders>
              <w:top w:val="nil"/>
              <w:left w:val="nil"/>
              <w:bottom w:val="nil"/>
              <w:right w:val="nil"/>
            </w:tcBorders>
            <w:shd w:val="clear" w:color="auto" w:fill="auto"/>
            <w:noWrap/>
            <w:vAlign w:val="center"/>
          </w:tcPr>
          <w:p w14:paraId="0CA2D903" w14:textId="5ACC4922" w:rsidR="00BD55FD" w:rsidRPr="00BD55FD" w:rsidRDefault="00BD55FD" w:rsidP="00BD55FD">
            <w:pPr>
              <w:spacing w:before="0"/>
              <w:rPr>
                <w:rFonts w:ascii="Calibri" w:hAnsi="Calibri"/>
                <w:color w:val="000000"/>
                <w:szCs w:val="22"/>
                <w:lang w:val="en-AU" w:eastAsia="en-AU"/>
              </w:rPr>
            </w:pPr>
          </w:p>
        </w:tc>
        <w:tc>
          <w:tcPr>
            <w:tcW w:w="1931" w:type="dxa"/>
            <w:tcBorders>
              <w:top w:val="nil"/>
              <w:left w:val="nil"/>
              <w:bottom w:val="nil"/>
              <w:right w:val="nil"/>
            </w:tcBorders>
            <w:shd w:val="clear" w:color="auto" w:fill="auto"/>
            <w:noWrap/>
            <w:vAlign w:val="center"/>
          </w:tcPr>
          <w:p w14:paraId="5E6BFE69" w14:textId="51DE5E16" w:rsidR="00BD55FD" w:rsidRPr="00BD55FD" w:rsidRDefault="00BD55FD" w:rsidP="007B41DD">
            <w:pPr>
              <w:spacing w:before="0"/>
              <w:jc w:val="center"/>
              <w:rPr>
                <w:rFonts w:ascii="Calibri" w:hAnsi="Calibri"/>
                <w:color w:val="000000"/>
                <w:szCs w:val="22"/>
                <w:lang w:val="en-AU" w:eastAsia="en-AU"/>
              </w:rPr>
            </w:pPr>
          </w:p>
        </w:tc>
      </w:tr>
    </w:tbl>
    <w:p w14:paraId="12330660" w14:textId="77777777" w:rsidR="00BD55FD" w:rsidRDefault="00BD55FD" w:rsidP="00C758A4">
      <w:pPr>
        <w:rPr>
          <w:lang w:val="en-AU"/>
        </w:rPr>
      </w:pPr>
    </w:p>
    <w:p w14:paraId="15F9D692" w14:textId="77777777" w:rsidR="00BD55FD" w:rsidRDefault="00BD55FD" w:rsidP="00C758A4">
      <w:pPr>
        <w:rPr>
          <w:lang w:val="en-AU"/>
        </w:rPr>
      </w:pPr>
    </w:p>
    <w:p w14:paraId="4A885CDA" w14:textId="77777777" w:rsidR="00BD55FD" w:rsidRDefault="00BD55FD" w:rsidP="00C758A4">
      <w:pPr>
        <w:rPr>
          <w:lang w:val="en-AU"/>
        </w:rPr>
      </w:pPr>
    </w:p>
    <w:p w14:paraId="453B4ABC" w14:textId="77777777" w:rsidR="005E7A95" w:rsidRPr="00693972" w:rsidRDefault="00755A2D" w:rsidP="005E7A95">
      <w:pPr>
        <w:pStyle w:val="Heading1"/>
        <w:spacing w:before="240" w:after="240"/>
        <w:rPr>
          <w:lang w:val="en-AU"/>
        </w:rPr>
      </w:pPr>
      <w:bookmarkStart w:id="86" w:name="_Toc306875877"/>
      <w:bookmarkStart w:id="87" w:name="_Toc400370314"/>
      <w:r w:rsidRPr="00CF579B">
        <w:rPr>
          <w:lang w:val="en-AU"/>
        </w:rPr>
        <w:lastRenderedPageBreak/>
        <w:t>Terms and Conditions</w:t>
      </w:r>
      <w:bookmarkEnd w:id="86"/>
      <w:bookmarkEnd w:id="87"/>
    </w:p>
    <w:p w14:paraId="0EAEE285" w14:textId="1B2B7897" w:rsidR="00AA06AD" w:rsidRPr="00693972" w:rsidRDefault="00755A2D" w:rsidP="00AA06AD">
      <w:pPr>
        <w:rPr>
          <w:lang w:val="en-AU"/>
        </w:rPr>
      </w:pPr>
      <w:r w:rsidRPr="00CF579B">
        <w:rPr>
          <w:lang w:val="en-AU"/>
        </w:rPr>
        <w:t xml:space="preserve">Bentley proposes to perform the work outlined in this proposal under the terms and conditions as defined in the actual proposal and the active Bentley SELECT Program Agreement for </w:t>
      </w:r>
      <w:r w:rsidR="00BD55FD">
        <w:rPr>
          <w:lang w:val="en-AU"/>
        </w:rPr>
        <w:t>Brisbane City Council</w:t>
      </w:r>
      <w:r w:rsidRPr="00CF579B">
        <w:rPr>
          <w:lang w:val="en-AU"/>
        </w:rPr>
        <w:t xml:space="preserve"> additionally:</w:t>
      </w:r>
    </w:p>
    <w:p w14:paraId="6634C216" w14:textId="77777777" w:rsidR="00AA06AD" w:rsidRPr="00693972" w:rsidRDefault="00755A2D" w:rsidP="00AA06AD">
      <w:pPr>
        <w:pStyle w:val="ListParagraph"/>
        <w:numPr>
          <w:ilvl w:val="0"/>
          <w:numId w:val="40"/>
        </w:numPr>
        <w:autoSpaceDE w:val="0"/>
        <w:autoSpaceDN w:val="0"/>
        <w:adjustRightInd w:val="0"/>
        <w:spacing w:before="60" w:after="0" w:line="240" w:lineRule="auto"/>
        <w:jc w:val="both"/>
        <w:rPr>
          <w:rFonts w:cs="Arial"/>
        </w:rPr>
      </w:pPr>
      <w:r w:rsidRPr="00CF579B">
        <w:rPr>
          <w:rFonts w:cs="Arial"/>
          <w:b/>
        </w:rPr>
        <w:t xml:space="preserve">Expiry: </w:t>
      </w:r>
      <w:r w:rsidRPr="00CF579B">
        <w:rPr>
          <w:rFonts w:cs="Arial"/>
          <w:snapToGrid w:val="0"/>
        </w:rPr>
        <w:t>Pricing, terms, and conditions of this proposal are valid for thirty (30) days from the submission date of this document.</w:t>
      </w:r>
    </w:p>
    <w:p w14:paraId="1106A18F" w14:textId="77777777" w:rsidR="00AA06AD" w:rsidRPr="00693972" w:rsidRDefault="00755A2D" w:rsidP="00AA06AD">
      <w:pPr>
        <w:pStyle w:val="ListParagraph"/>
        <w:numPr>
          <w:ilvl w:val="0"/>
          <w:numId w:val="4"/>
        </w:numPr>
        <w:autoSpaceDE w:val="0"/>
        <w:autoSpaceDN w:val="0"/>
        <w:adjustRightInd w:val="0"/>
        <w:spacing w:before="60" w:after="0" w:line="240" w:lineRule="auto"/>
        <w:ind w:left="714" w:hanging="357"/>
        <w:jc w:val="both"/>
        <w:rPr>
          <w:rFonts w:cs="Arial"/>
        </w:rPr>
      </w:pPr>
      <w:r w:rsidRPr="00CF579B">
        <w:rPr>
          <w:b/>
        </w:rPr>
        <w:t>Proposal Validity:</w:t>
      </w:r>
      <w:r w:rsidRPr="00CF579B">
        <w:t xml:space="preserve"> This proposal is indicative of timelines and costings at this stage.  </w:t>
      </w:r>
    </w:p>
    <w:p w14:paraId="46709D14" w14:textId="1437C7CA" w:rsidR="00AA06AD" w:rsidRPr="00693972" w:rsidRDefault="00755A2D" w:rsidP="00AA06AD">
      <w:pPr>
        <w:pStyle w:val="ListParagraph"/>
        <w:numPr>
          <w:ilvl w:val="0"/>
          <w:numId w:val="4"/>
        </w:numPr>
        <w:autoSpaceDE w:val="0"/>
        <w:autoSpaceDN w:val="0"/>
        <w:adjustRightInd w:val="0"/>
        <w:spacing w:before="60" w:after="0" w:line="240" w:lineRule="auto"/>
        <w:ind w:left="714" w:hanging="357"/>
        <w:jc w:val="both"/>
        <w:rPr>
          <w:rFonts w:cs="Arial"/>
        </w:rPr>
      </w:pPr>
      <w:r w:rsidRPr="00CF579B">
        <w:rPr>
          <w:rFonts w:cs="Arial"/>
          <w:b/>
        </w:rPr>
        <w:t>Consulting Policy:</w:t>
      </w:r>
      <w:r w:rsidRPr="00CF579B">
        <w:rPr>
          <w:rFonts w:cs="Arial"/>
        </w:rPr>
        <w:t xml:space="preserve"> The consulting services will be provided by a Bentley </w:t>
      </w:r>
      <w:r w:rsidRPr="00966D94">
        <w:rPr>
          <w:rFonts w:cs="Arial"/>
        </w:rPr>
        <w:t>Syst</w:t>
      </w:r>
      <w:r w:rsidRPr="00FC3C61">
        <w:rPr>
          <w:rFonts w:cs="Arial"/>
        </w:rPr>
        <w:t>ems resource within their doma</w:t>
      </w:r>
      <w:r w:rsidRPr="00966D94">
        <w:rPr>
          <w:rFonts w:cs="Arial"/>
        </w:rPr>
        <w:t xml:space="preserve">in expertise of the related Bentley products that are required. This </w:t>
      </w:r>
      <w:r w:rsidR="00BD55FD">
        <w:rPr>
          <w:rFonts w:cs="Arial"/>
        </w:rPr>
        <w:t xml:space="preserve">estimate </w:t>
      </w:r>
      <w:r w:rsidRPr="00CF579B">
        <w:rPr>
          <w:rFonts w:cs="Arial"/>
        </w:rPr>
        <w:t>does not include any software development work, customization, tools integ</w:t>
      </w:r>
      <w:r w:rsidRPr="00CF579B">
        <w:t>ration, data migration (that requires scripting and other tools) etc. Part of the consulting services may include data and Bentley software preparation, assessment, discussion of work methods and attending any arranged meetings.</w:t>
      </w:r>
    </w:p>
    <w:p w14:paraId="6946CF98" w14:textId="7CBF39EE" w:rsidR="00966D94" w:rsidRPr="00966D94" w:rsidRDefault="00755A2D" w:rsidP="00966D94">
      <w:pPr>
        <w:pStyle w:val="ListParagraph"/>
        <w:numPr>
          <w:ilvl w:val="0"/>
          <w:numId w:val="4"/>
        </w:numPr>
        <w:autoSpaceDE w:val="0"/>
        <w:autoSpaceDN w:val="0"/>
        <w:adjustRightInd w:val="0"/>
        <w:spacing w:before="0" w:after="0" w:line="240" w:lineRule="auto"/>
        <w:ind w:left="714" w:hanging="357"/>
        <w:jc w:val="both"/>
      </w:pPr>
      <w:r w:rsidRPr="00966D94">
        <w:rPr>
          <w:rFonts w:cs="Arial"/>
          <w:b/>
        </w:rPr>
        <w:t>Expenses Policy:</w:t>
      </w:r>
      <w:r w:rsidRPr="00966D94">
        <w:rPr>
          <w:rFonts w:cs="Arial"/>
        </w:rPr>
        <w:t xml:space="preserve"> The consulting services may require a Bentley Systems resource currently located outside of an office local to </w:t>
      </w:r>
      <w:r w:rsidR="00C758A4">
        <w:t>Brisbane City Council</w:t>
      </w:r>
      <w:r w:rsidRPr="00966D94">
        <w:rPr>
          <w:rFonts w:cs="Arial"/>
        </w:rPr>
        <w:t xml:space="preserve">. Should this be the case, all travel expenses (flight and ground transport cost) are charged at cost. Flights are booked on the principle of best price economy fares. </w:t>
      </w:r>
      <w:r w:rsidR="00BD55FD">
        <w:rPr>
          <w:rFonts w:cs="Arial"/>
        </w:rPr>
        <w:t xml:space="preserve">  No travel is anticipated and will be confirmed with BCC in advance.</w:t>
      </w:r>
    </w:p>
    <w:p w14:paraId="5C96F76C" w14:textId="5531F456" w:rsidR="00AA06AD" w:rsidRPr="00693972" w:rsidRDefault="00755A2D" w:rsidP="00966D94">
      <w:pPr>
        <w:pStyle w:val="ListParagraph"/>
        <w:numPr>
          <w:ilvl w:val="0"/>
          <w:numId w:val="4"/>
        </w:numPr>
        <w:autoSpaceDE w:val="0"/>
        <w:autoSpaceDN w:val="0"/>
        <w:adjustRightInd w:val="0"/>
        <w:spacing w:before="0" w:after="0" w:line="240" w:lineRule="auto"/>
        <w:ind w:left="714" w:hanging="357"/>
        <w:jc w:val="both"/>
      </w:pPr>
      <w:r w:rsidRPr="00966D94">
        <w:rPr>
          <w:rFonts w:cs="Arial"/>
          <w:b/>
        </w:rPr>
        <w:t>Cancellation or Change Policy:</w:t>
      </w:r>
      <w:r w:rsidRPr="00966D94">
        <w:rPr>
          <w:rFonts w:cs="Arial"/>
        </w:rPr>
        <w:t xml:space="preserve"> </w:t>
      </w:r>
      <w:r w:rsidRPr="00CF579B">
        <w:t xml:space="preserve">To keep scheduled project dates </w:t>
      </w:r>
      <w:sdt>
        <w:sdtPr>
          <w:alias w:val="Select an office"/>
          <w:tag w:val="Select an office"/>
          <w:id w:val="3593896"/>
          <w:dropDownList>
            <w:listItem w:displayText="Bentley Systems (Singapore) Pte Ltd" w:value="Bentley Systems (Singapore) Pte Ltd"/>
            <w:listItem w:displayText="Bentley Systems (Malaysia) Sdn Bhd" w:value="Bentley Systems (Malaysia) Sdn Bhd"/>
            <w:listItem w:displayText="Bentley Systems (Australia) Pty Ltd" w:value="Bentley Systems (Australia) Pty Ltd"/>
          </w:dropDownList>
        </w:sdtPr>
        <w:sdtEndPr/>
        <w:sdtContent>
          <w:r w:rsidRPr="00CF579B">
            <w:t>Bentley Systems (Australia) Pty Ltd</w:t>
          </w:r>
        </w:sdtContent>
      </w:sdt>
      <w:r w:rsidRPr="00CF579B">
        <w:t xml:space="preserve"> must schedule resources, book travel etc.  If </w:t>
      </w:r>
      <w:r w:rsidR="00C758A4">
        <w:t>Brisbane City Council</w:t>
      </w:r>
      <w:r w:rsidRPr="00CF579B">
        <w:t xml:space="preserve"> reschedules services and notification of a schedule change is received less than two full calendar weeks before the originally scheduled date, </w:t>
      </w:r>
      <w:sdt>
        <w:sdtPr>
          <w:alias w:val="Select an office"/>
          <w:tag w:val="Select an office"/>
          <w:id w:val="3593900"/>
          <w:dropDownList>
            <w:listItem w:displayText="Bentley Systems (Singapore) Pte Ltd" w:value="Bentley Systems (Singapore) Pte Ltd"/>
            <w:listItem w:displayText="Bentley Systems (Malaysia) Sdn Bhd" w:value="Bentley Systems (Malaysia) Sdn Bhd"/>
            <w:listItem w:displayText="Bentley Systems (Australia) Pty Ltd" w:value="Bentley Systems (Australia) Pty Ltd"/>
          </w:dropDownList>
        </w:sdtPr>
        <w:sdtEndPr/>
        <w:sdtContent>
          <w:r w:rsidRPr="00CF579B">
            <w:t>Bentley Systems (Australia) Pty Ltd</w:t>
          </w:r>
        </w:sdtContent>
      </w:sdt>
      <w:r w:rsidRPr="00CF579B">
        <w:t xml:space="preserve"> reserves the right to charge, and </w:t>
      </w:r>
      <w:r w:rsidR="00C758A4">
        <w:t>Brisbane City Council</w:t>
      </w:r>
      <w:r w:rsidRPr="00CF579B">
        <w:t xml:space="preserve"> agrees to pay, a rescheduling/cancellation fee of $500 per scheduled person day plus any non-refundable reasonable expenses resulting from such changes. To minimize any such charges, please advise </w:t>
      </w:r>
      <w:sdt>
        <w:sdtPr>
          <w:alias w:val="Select an office"/>
          <w:tag w:val="Select an office"/>
          <w:id w:val="3593901"/>
          <w:dropDownList>
            <w:listItem w:displayText="Bentley Systems (Singapore) Pte Ltd" w:value="Bentley Systems (Singapore) Pte Ltd"/>
            <w:listItem w:displayText="Bentley Systems (Malaysia) Sdn Bhd" w:value="Bentley Systems (Malaysia) Sdn Bhd"/>
            <w:listItem w:displayText="Bentley Systems (Australia) Pty Ltd" w:value="Bentley Systems (Australia) Pty Ltd"/>
          </w:dropDownList>
        </w:sdtPr>
        <w:sdtEndPr/>
        <w:sdtContent>
          <w:r w:rsidRPr="00CF579B">
            <w:t>Bentley Systems (Australia) Pty Ltd</w:t>
          </w:r>
        </w:sdtContent>
      </w:sdt>
      <w:r w:rsidRPr="00CF579B">
        <w:t xml:space="preserve"> of any changes as soon as possible.</w:t>
      </w:r>
    </w:p>
    <w:p w14:paraId="269ED815" w14:textId="3CA899D5" w:rsidR="00AA06AD" w:rsidRPr="00693972" w:rsidRDefault="00755A2D" w:rsidP="00AA06AD">
      <w:pPr>
        <w:pStyle w:val="ListParagraph"/>
        <w:numPr>
          <w:ilvl w:val="0"/>
          <w:numId w:val="4"/>
        </w:numPr>
        <w:spacing w:before="0" w:line="240" w:lineRule="auto"/>
        <w:jc w:val="both"/>
      </w:pPr>
      <w:r w:rsidRPr="00CF579B">
        <w:rPr>
          <w:b/>
        </w:rPr>
        <w:t>Scope:</w:t>
      </w:r>
      <w:r w:rsidRPr="00CF579B">
        <w:t xml:space="preserve"> The scope of services in each of the Statement of Work would be provided and agreed by   </w:t>
      </w:r>
      <w:r w:rsidR="00C758A4">
        <w:t>Brisbane City Council (BCC</w:t>
      </w:r>
      <w:r w:rsidRPr="00CF579B">
        <w:t>). Circumstances unknown to Bentley</w:t>
      </w:r>
      <w:r w:rsidRPr="00CF579B">
        <w:rPr>
          <w:color w:val="333399"/>
        </w:rPr>
        <w:t xml:space="preserve"> </w:t>
      </w:r>
      <w:r w:rsidRPr="00CF579B">
        <w:t>may require an addition to the proposed scope of services (including additional resources), and will be discussed by the Bentley Program/Project Manager as soon as Bentley becomes aware of any change to the outlined scope.</w:t>
      </w:r>
    </w:p>
    <w:p w14:paraId="36D45C0C" w14:textId="77777777" w:rsidR="00AA06AD" w:rsidRPr="00693972" w:rsidRDefault="00755A2D" w:rsidP="00AA06AD">
      <w:pPr>
        <w:pStyle w:val="ListParagraph"/>
        <w:numPr>
          <w:ilvl w:val="0"/>
          <w:numId w:val="4"/>
        </w:numPr>
        <w:spacing w:before="0" w:line="240" w:lineRule="auto"/>
        <w:jc w:val="both"/>
        <w:rPr>
          <w:rFonts w:cs="Arial"/>
        </w:rPr>
      </w:pPr>
      <w:r w:rsidRPr="00CF579B">
        <w:t>At the Consultant’s discretion, the Consultant may engage the advice and assistance of other product/industry experts at Bentley during the term of the consultancy. The Bentley consultant may provide technical assistance to resolve any arising Bentley application issues, and assist to log troubleshoot Service Tickets (STs) and change requests with Bentley Technical Support Group on an as-needed-basis.</w:t>
      </w:r>
    </w:p>
    <w:p w14:paraId="0BDBF79A" w14:textId="6269D3EB" w:rsidR="00AA06AD" w:rsidRPr="00693972" w:rsidRDefault="00755A2D" w:rsidP="00AA06AD">
      <w:pPr>
        <w:pStyle w:val="ListParagraph"/>
        <w:numPr>
          <w:ilvl w:val="0"/>
          <w:numId w:val="4"/>
        </w:numPr>
        <w:autoSpaceDE w:val="0"/>
        <w:autoSpaceDN w:val="0"/>
        <w:adjustRightInd w:val="0"/>
        <w:spacing w:before="60" w:after="0" w:line="240" w:lineRule="auto"/>
        <w:ind w:left="714" w:hanging="357"/>
        <w:jc w:val="both"/>
        <w:rPr>
          <w:rFonts w:cs="Arial"/>
        </w:rPr>
      </w:pPr>
      <w:r w:rsidRPr="00CF579B">
        <w:rPr>
          <w:b/>
        </w:rPr>
        <w:t>Terms of Payment:</w:t>
      </w:r>
      <w:r w:rsidRPr="00CF579B">
        <w:t xml:space="preserve"> </w:t>
      </w:r>
      <w:proofErr w:type="spellStart"/>
      <w:r w:rsidR="005877A6">
        <w:t>eCredits</w:t>
      </w:r>
      <w:proofErr w:type="spellEnd"/>
      <w:r w:rsidR="005877A6">
        <w:t xml:space="preserve"> will deducted from the BCC </w:t>
      </w:r>
      <w:proofErr w:type="spellStart"/>
      <w:r w:rsidR="005877A6">
        <w:t>eCredit</w:t>
      </w:r>
      <w:proofErr w:type="spellEnd"/>
      <w:r w:rsidR="005877A6">
        <w:t xml:space="preserve"> account on the execution of the work.  A Statement will be issued monthly provided activity has occurred in the previous month.</w:t>
      </w:r>
    </w:p>
    <w:p w14:paraId="1E31EA14" w14:textId="77777777" w:rsidR="00BD55FD" w:rsidRDefault="00755A2D" w:rsidP="005E7A95">
      <w:pPr>
        <w:pStyle w:val="ListParagraph"/>
        <w:numPr>
          <w:ilvl w:val="0"/>
          <w:numId w:val="40"/>
        </w:numPr>
        <w:spacing w:before="0" w:line="240" w:lineRule="auto"/>
        <w:jc w:val="both"/>
        <w:rPr>
          <w:rFonts w:cs="Arial"/>
        </w:rPr>
      </w:pPr>
      <w:r w:rsidRPr="00BD55FD">
        <w:rPr>
          <w:rFonts w:cs="Arial"/>
          <w:b/>
        </w:rPr>
        <w:t>Applicable Taxes:</w:t>
      </w:r>
      <w:r w:rsidRPr="00BD55FD">
        <w:rPr>
          <w:rFonts w:cs="Arial"/>
        </w:rPr>
        <w:t xml:space="preserve"> 10% GST will be applicable to all pricing and expenses.</w:t>
      </w:r>
    </w:p>
    <w:p w14:paraId="50E7369D" w14:textId="7BEDC61F" w:rsidR="005E7A95" w:rsidRPr="00693972" w:rsidRDefault="00755A2D" w:rsidP="005E7A95">
      <w:pPr>
        <w:pStyle w:val="ListParagraph"/>
        <w:numPr>
          <w:ilvl w:val="0"/>
          <w:numId w:val="40"/>
        </w:numPr>
        <w:spacing w:before="0" w:line="240" w:lineRule="auto"/>
        <w:jc w:val="both"/>
        <w:rPr>
          <w:rFonts w:cs="Arial"/>
        </w:rPr>
      </w:pPr>
      <w:r w:rsidRPr="00CF579B">
        <w:rPr>
          <w:rFonts w:cs="Arial"/>
        </w:rPr>
        <w:t xml:space="preserve">Credit terms are subject to approval by Bentley’s credit department. </w:t>
      </w:r>
    </w:p>
    <w:p w14:paraId="51270757" w14:textId="4124F595" w:rsidR="005E7A95" w:rsidRPr="00693972" w:rsidRDefault="00755A2D" w:rsidP="005E7A95">
      <w:pPr>
        <w:tabs>
          <w:tab w:val="right" w:pos="2000"/>
          <w:tab w:val="left" w:pos="2340"/>
          <w:tab w:val="left" w:pos="6500"/>
          <w:tab w:val="left" w:pos="7560"/>
        </w:tabs>
        <w:spacing w:after="120"/>
        <w:jc w:val="both"/>
        <w:rPr>
          <w:rFonts w:cs="Arial"/>
          <w:lang w:val="en-AU"/>
        </w:rPr>
      </w:pPr>
      <w:r w:rsidRPr="00CF579B">
        <w:rPr>
          <w:rFonts w:cs="Arial"/>
          <w:lang w:val="en-AU"/>
        </w:rPr>
        <w:t xml:space="preserve">All other terms and conditions are as per Professional Services – Exhibit C of the Select Agreement between </w:t>
      </w:r>
      <w:r w:rsidR="00C758A4">
        <w:rPr>
          <w:rFonts w:cs="Arial"/>
          <w:lang w:val="en-AU"/>
        </w:rPr>
        <w:t>Brisbane City Council</w:t>
      </w:r>
      <w:r w:rsidRPr="00CF579B">
        <w:rPr>
          <w:rFonts w:cs="Arial"/>
          <w:lang w:val="en-AU"/>
        </w:rPr>
        <w:t xml:space="preserve"> and Bentley Systems Pty Ltd.</w:t>
      </w:r>
      <w:bookmarkStart w:id="88" w:name="OLE_LINK16"/>
      <w:bookmarkStart w:id="89" w:name="OLE_LINK17"/>
      <w:bookmarkEnd w:id="88"/>
      <w:bookmarkEnd w:id="89"/>
    </w:p>
    <w:p w14:paraId="61517A6E" w14:textId="77777777" w:rsidR="005E7A95" w:rsidRPr="00693972" w:rsidRDefault="00755A2D">
      <w:pPr>
        <w:rPr>
          <w:lang w:val="en-AU"/>
        </w:rPr>
      </w:pPr>
      <w:r w:rsidRPr="00CF579B">
        <w:rPr>
          <w:lang w:val="en-AU"/>
        </w:rPr>
        <w:br w:type="page"/>
      </w:r>
    </w:p>
    <w:p w14:paraId="0DD2C866" w14:textId="77777777" w:rsidR="00BE2EF0" w:rsidRPr="00693972" w:rsidRDefault="00755A2D">
      <w:pPr>
        <w:pStyle w:val="Heading1"/>
        <w:rPr>
          <w:lang w:val="en-AU"/>
        </w:rPr>
      </w:pPr>
      <w:bookmarkStart w:id="90" w:name="_Toc400370315"/>
      <w:r w:rsidRPr="00CF579B">
        <w:rPr>
          <w:lang w:val="en-AU"/>
        </w:rPr>
        <w:lastRenderedPageBreak/>
        <w:t>Proposal Acceptance</w:t>
      </w:r>
      <w:bookmarkEnd w:id="90"/>
    </w:p>
    <w:p w14:paraId="6A5E9CE3" w14:textId="77777777" w:rsidR="00AE1238" w:rsidRPr="00693972" w:rsidRDefault="00AE1238">
      <w:pPr>
        <w:tabs>
          <w:tab w:val="left" w:pos="4320"/>
        </w:tabs>
        <w:rPr>
          <w:szCs w:val="22"/>
          <w:lang w:val="en-AU"/>
        </w:rPr>
      </w:pPr>
      <w:bookmarkStart w:id="91" w:name="OLE_LINK4"/>
    </w:p>
    <w:p w14:paraId="4AB59445" w14:textId="77777777" w:rsidR="00BE2EF0" w:rsidRPr="00693972" w:rsidRDefault="00755A2D">
      <w:pPr>
        <w:tabs>
          <w:tab w:val="left" w:pos="4320"/>
        </w:tabs>
        <w:rPr>
          <w:szCs w:val="22"/>
          <w:lang w:val="en-AU"/>
        </w:rPr>
      </w:pPr>
      <w:r w:rsidRPr="00CF579B">
        <w:rPr>
          <w:szCs w:val="22"/>
          <w:lang w:val="en-AU"/>
        </w:rPr>
        <w:t xml:space="preserve">This proposal for services is submitted and accepted by as indicated below. Please sign and return this proposal, as well as a Purchase Order, to </w:t>
      </w:r>
      <w:proofErr w:type="spellStart"/>
      <w:r w:rsidRPr="00CF579B">
        <w:rPr>
          <w:szCs w:val="22"/>
          <w:lang w:val="en-AU"/>
        </w:rPr>
        <w:t>Teena</w:t>
      </w:r>
      <w:proofErr w:type="spellEnd"/>
      <w:r w:rsidRPr="00CF579B">
        <w:rPr>
          <w:szCs w:val="22"/>
          <w:lang w:val="en-AU"/>
        </w:rPr>
        <w:t xml:space="preserve"> Rowlands. A signed Purchase Order is required before work can begin.</w:t>
      </w:r>
    </w:p>
    <w:bookmarkEnd w:id="91"/>
    <w:p w14:paraId="3305F2CF" w14:textId="77777777" w:rsidR="00BE2EF0" w:rsidRPr="00693972" w:rsidRDefault="00BE2EF0">
      <w:pPr>
        <w:tabs>
          <w:tab w:val="left" w:pos="4320"/>
        </w:tabs>
        <w:rPr>
          <w:szCs w:val="22"/>
          <w:lang w:val="en-AU"/>
        </w:rPr>
      </w:pPr>
    </w:p>
    <w:p w14:paraId="0640BD94" w14:textId="77777777" w:rsidR="00BE2EF0" w:rsidRPr="00693972" w:rsidRDefault="00BE2EF0">
      <w:pPr>
        <w:tabs>
          <w:tab w:val="left" w:pos="4320"/>
        </w:tabs>
        <w:rPr>
          <w:szCs w:val="22"/>
          <w:lang w:val="en-AU"/>
        </w:rPr>
      </w:pPr>
    </w:p>
    <w:p w14:paraId="7CB58A17" w14:textId="77777777" w:rsidR="00BE2EF0" w:rsidRPr="00693972" w:rsidRDefault="00755A2D">
      <w:pPr>
        <w:tabs>
          <w:tab w:val="left" w:pos="4320"/>
        </w:tabs>
        <w:rPr>
          <w:i/>
          <w:szCs w:val="22"/>
          <w:lang w:val="en-AU"/>
        </w:rPr>
      </w:pPr>
      <w:r w:rsidRPr="00CF579B">
        <w:rPr>
          <w:i/>
          <w:szCs w:val="22"/>
          <w:lang w:val="en-AU"/>
        </w:rPr>
        <w:t>Submitted by:</w:t>
      </w:r>
    </w:p>
    <w:p w14:paraId="5B7F7E74" w14:textId="77777777" w:rsidR="00BE2EF0" w:rsidRPr="00693972" w:rsidRDefault="00BE2EF0">
      <w:pPr>
        <w:tabs>
          <w:tab w:val="left" w:pos="4320"/>
        </w:tabs>
        <w:rPr>
          <w:szCs w:val="22"/>
          <w:lang w:val="en-AU"/>
        </w:rPr>
      </w:pPr>
    </w:p>
    <w:p w14:paraId="4649F2AA" w14:textId="77777777" w:rsidR="00461798" w:rsidRPr="00693972" w:rsidRDefault="00461798">
      <w:pPr>
        <w:tabs>
          <w:tab w:val="left" w:pos="4320"/>
        </w:tabs>
        <w:rPr>
          <w:szCs w:val="22"/>
          <w:lang w:val="en-AU"/>
        </w:rPr>
      </w:pPr>
    </w:p>
    <w:p w14:paraId="1DEF47DD" w14:textId="77777777" w:rsidR="00BE2EF0" w:rsidRPr="00693972" w:rsidRDefault="00755A2D">
      <w:pPr>
        <w:tabs>
          <w:tab w:val="left" w:pos="4320"/>
        </w:tabs>
        <w:rPr>
          <w:szCs w:val="22"/>
          <w:lang w:val="en-AU"/>
        </w:rPr>
      </w:pPr>
      <w:r w:rsidRPr="00CF579B">
        <w:rPr>
          <w:szCs w:val="22"/>
          <w:lang w:val="en-AU"/>
        </w:rPr>
        <w:t>___________________________</w:t>
      </w:r>
    </w:p>
    <w:p w14:paraId="7FA4B688" w14:textId="77777777" w:rsidR="00BE2EF0" w:rsidRPr="00693972" w:rsidRDefault="00755A2D">
      <w:pPr>
        <w:tabs>
          <w:tab w:val="left" w:pos="4320"/>
        </w:tabs>
        <w:rPr>
          <w:szCs w:val="22"/>
          <w:lang w:val="en-AU"/>
        </w:rPr>
      </w:pPr>
      <w:r w:rsidRPr="00CF579B">
        <w:rPr>
          <w:szCs w:val="22"/>
          <w:lang w:val="en-AU"/>
        </w:rPr>
        <w:t>Richard Ellis, Project Manager, Bentley, Date</w:t>
      </w:r>
    </w:p>
    <w:p w14:paraId="6CFB8A05" w14:textId="77777777" w:rsidR="00BE2EF0" w:rsidRPr="00693972" w:rsidRDefault="00BE2EF0">
      <w:pPr>
        <w:tabs>
          <w:tab w:val="right" w:leader="underscore" w:pos="5760"/>
        </w:tabs>
        <w:rPr>
          <w:szCs w:val="22"/>
          <w:lang w:val="en-AU"/>
        </w:rPr>
      </w:pPr>
    </w:p>
    <w:p w14:paraId="08EAE385" w14:textId="77777777" w:rsidR="00BE2EF0" w:rsidRPr="00693972" w:rsidRDefault="00BE2EF0">
      <w:pPr>
        <w:tabs>
          <w:tab w:val="right" w:leader="underscore" w:pos="5760"/>
        </w:tabs>
        <w:rPr>
          <w:szCs w:val="22"/>
          <w:lang w:val="en-AU"/>
        </w:rPr>
      </w:pPr>
    </w:p>
    <w:p w14:paraId="362728FA" w14:textId="77777777" w:rsidR="00BE2EF0" w:rsidRPr="00693972" w:rsidRDefault="00755A2D">
      <w:pPr>
        <w:tabs>
          <w:tab w:val="right" w:leader="underscore" w:pos="5760"/>
        </w:tabs>
        <w:rPr>
          <w:i/>
          <w:szCs w:val="22"/>
          <w:lang w:val="en-AU"/>
        </w:rPr>
      </w:pPr>
      <w:r w:rsidRPr="00CF579B">
        <w:rPr>
          <w:i/>
          <w:szCs w:val="22"/>
          <w:lang w:val="en-AU"/>
        </w:rPr>
        <w:t>Accepted by:</w:t>
      </w:r>
    </w:p>
    <w:p w14:paraId="175BD97D" w14:textId="77777777" w:rsidR="00BE2EF0" w:rsidRPr="00693972" w:rsidRDefault="00BE2EF0">
      <w:pPr>
        <w:tabs>
          <w:tab w:val="right" w:leader="underscore" w:pos="5760"/>
        </w:tabs>
        <w:rPr>
          <w:i/>
          <w:szCs w:val="22"/>
          <w:lang w:val="en-AU"/>
        </w:rPr>
      </w:pPr>
    </w:p>
    <w:p w14:paraId="39B33BA5" w14:textId="77777777" w:rsidR="00461798" w:rsidRDefault="00461798">
      <w:pPr>
        <w:tabs>
          <w:tab w:val="right" w:leader="underscore" w:pos="5760"/>
        </w:tabs>
        <w:rPr>
          <w:i/>
          <w:szCs w:val="22"/>
          <w:lang w:val="en-AU"/>
        </w:rPr>
      </w:pPr>
    </w:p>
    <w:p w14:paraId="3B52C195" w14:textId="77777777" w:rsidR="00534E0C" w:rsidRPr="00693972" w:rsidRDefault="00534E0C">
      <w:pPr>
        <w:tabs>
          <w:tab w:val="right" w:leader="underscore" w:pos="5760"/>
        </w:tabs>
        <w:rPr>
          <w:i/>
          <w:szCs w:val="22"/>
          <w:lang w:val="en-AU"/>
        </w:rPr>
      </w:pPr>
    </w:p>
    <w:p w14:paraId="2C03FB5D" w14:textId="77777777" w:rsidR="00BE2EF0" w:rsidRPr="00693972" w:rsidRDefault="00755A2D">
      <w:pPr>
        <w:tabs>
          <w:tab w:val="right" w:leader="underscore" w:pos="5760"/>
        </w:tabs>
        <w:rPr>
          <w:szCs w:val="22"/>
          <w:lang w:val="en-AU"/>
        </w:rPr>
      </w:pPr>
      <w:r w:rsidRPr="00CF579B">
        <w:rPr>
          <w:szCs w:val="22"/>
          <w:lang w:val="en-AU"/>
        </w:rPr>
        <w:tab/>
      </w:r>
      <w:r w:rsidRPr="00CF579B">
        <w:rPr>
          <w:szCs w:val="22"/>
          <w:lang w:val="en-AU"/>
        </w:rPr>
        <w:tab/>
      </w:r>
    </w:p>
    <w:p w14:paraId="2FCEF122" w14:textId="77777777" w:rsidR="00BE2EF0" w:rsidRPr="00693972" w:rsidRDefault="00755A2D">
      <w:pPr>
        <w:tabs>
          <w:tab w:val="right" w:leader="underscore" w:pos="5760"/>
        </w:tabs>
        <w:rPr>
          <w:szCs w:val="22"/>
          <w:lang w:val="en-AU"/>
        </w:rPr>
      </w:pPr>
      <w:r w:rsidRPr="00CF579B">
        <w:rPr>
          <w:szCs w:val="22"/>
          <w:lang w:val="en-AU"/>
        </w:rPr>
        <w:t>Signature</w:t>
      </w:r>
    </w:p>
    <w:p w14:paraId="310570BB" w14:textId="77777777" w:rsidR="00BE2EF0" w:rsidRPr="00693972" w:rsidRDefault="00BE2EF0">
      <w:pPr>
        <w:tabs>
          <w:tab w:val="right" w:leader="underscore" w:pos="5760"/>
        </w:tabs>
        <w:rPr>
          <w:szCs w:val="22"/>
          <w:lang w:val="en-AU"/>
        </w:rPr>
      </w:pPr>
    </w:p>
    <w:p w14:paraId="38C2856F" w14:textId="77777777" w:rsidR="00BE2EF0" w:rsidRDefault="00BE2EF0">
      <w:pPr>
        <w:tabs>
          <w:tab w:val="right" w:leader="underscore" w:pos="5760"/>
        </w:tabs>
        <w:rPr>
          <w:szCs w:val="22"/>
          <w:lang w:val="en-AU"/>
        </w:rPr>
      </w:pPr>
    </w:p>
    <w:p w14:paraId="41DFA1E6" w14:textId="77777777" w:rsidR="00534E0C" w:rsidRPr="00693972" w:rsidRDefault="00534E0C">
      <w:pPr>
        <w:tabs>
          <w:tab w:val="right" w:leader="underscore" w:pos="5760"/>
        </w:tabs>
        <w:rPr>
          <w:szCs w:val="22"/>
          <w:lang w:val="en-AU"/>
        </w:rPr>
      </w:pPr>
    </w:p>
    <w:p w14:paraId="1985C273" w14:textId="77777777" w:rsidR="00BE2EF0" w:rsidRPr="00693972" w:rsidRDefault="00755A2D">
      <w:pPr>
        <w:tabs>
          <w:tab w:val="right" w:leader="underscore" w:pos="5760"/>
        </w:tabs>
        <w:rPr>
          <w:szCs w:val="22"/>
          <w:lang w:val="en-AU"/>
        </w:rPr>
      </w:pPr>
      <w:r w:rsidRPr="00CF579B">
        <w:rPr>
          <w:szCs w:val="22"/>
          <w:lang w:val="en-AU"/>
        </w:rPr>
        <w:tab/>
      </w:r>
      <w:r w:rsidRPr="00CF579B">
        <w:rPr>
          <w:szCs w:val="22"/>
          <w:lang w:val="en-AU"/>
        </w:rPr>
        <w:tab/>
      </w:r>
    </w:p>
    <w:p w14:paraId="3B81886D" w14:textId="77777777" w:rsidR="00BE2EF0" w:rsidRPr="00693972" w:rsidRDefault="00755A2D">
      <w:pPr>
        <w:tabs>
          <w:tab w:val="right" w:leader="underscore" w:pos="5760"/>
        </w:tabs>
        <w:rPr>
          <w:szCs w:val="22"/>
          <w:lang w:val="en-AU"/>
        </w:rPr>
      </w:pPr>
      <w:r w:rsidRPr="00CF579B">
        <w:rPr>
          <w:szCs w:val="22"/>
          <w:lang w:val="en-AU"/>
        </w:rPr>
        <w:t>Printed Name, Company, Title, Date</w:t>
      </w:r>
    </w:p>
    <w:p w14:paraId="735B7E7C" w14:textId="77777777" w:rsidR="00BE2EF0" w:rsidRPr="00693972" w:rsidRDefault="00BE2EF0">
      <w:pPr>
        <w:tabs>
          <w:tab w:val="right" w:leader="underscore" w:pos="5760"/>
        </w:tabs>
        <w:rPr>
          <w:szCs w:val="22"/>
          <w:lang w:val="en-AU"/>
        </w:rPr>
      </w:pPr>
    </w:p>
    <w:p w14:paraId="1810406D" w14:textId="77777777" w:rsidR="00BE2EF0" w:rsidRPr="00693972" w:rsidRDefault="00BE2EF0" w:rsidP="00171BCD">
      <w:pPr>
        <w:rPr>
          <w:lang w:val="en-AU"/>
        </w:rPr>
      </w:pPr>
    </w:p>
    <w:p w14:paraId="4284664C" w14:textId="77777777" w:rsidR="00755393" w:rsidRPr="00693972" w:rsidRDefault="00755393" w:rsidP="00DC4E8E">
      <w:pPr>
        <w:rPr>
          <w:lang w:val="en-AU"/>
        </w:rPr>
      </w:pPr>
    </w:p>
    <w:p w14:paraId="6C553D22" w14:textId="77777777" w:rsidR="00C86545" w:rsidRPr="00693972" w:rsidRDefault="00C86545" w:rsidP="00DC4E8E">
      <w:pPr>
        <w:rPr>
          <w:lang w:val="en-AU"/>
        </w:rPr>
      </w:pPr>
    </w:p>
    <w:p w14:paraId="1D174527" w14:textId="6BD7AF82" w:rsidR="00534E0C" w:rsidRDefault="00534E0C">
      <w:pPr>
        <w:spacing w:before="0"/>
        <w:rPr>
          <w:lang w:val="en-AU"/>
        </w:rPr>
      </w:pPr>
      <w:r>
        <w:rPr>
          <w:lang w:val="en-AU"/>
        </w:rPr>
        <w:br w:type="page"/>
      </w:r>
    </w:p>
    <w:p w14:paraId="20C4B021" w14:textId="23FC629E" w:rsidR="002F45B7" w:rsidRDefault="002F45B7" w:rsidP="002F45B7">
      <w:pPr>
        <w:pStyle w:val="Heading1"/>
        <w:numPr>
          <w:ilvl w:val="0"/>
          <w:numId w:val="0"/>
        </w:numPr>
        <w:rPr>
          <w:lang w:val="en-AU"/>
        </w:rPr>
      </w:pPr>
      <w:bookmarkStart w:id="92" w:name="_Ref338338420"/>
      <w:bookmarkStart w:id="93" w:name="_Toc393706821"/>
      <w:bookmarkStart w:id="94" w:name="_Toc400370316"/>
      <w:r w:rsidRPr="00680948">
        <w:rPr>
          <w:lang w:val="en-AU"/>
        </w:rPr>
        <w:lastRenderedPageBreak/>
        <w:t xml:space="preserve">Appendix A – </w:t>
      </w:r>
      <w:bookmarkEnd w:id="92"/>
      <w:bookmarkEnd w:id="93"/>
      <w:r w:rsidR="000C010C" w:rsidRPr="00EF5602">
        <w:rPr>
          <w:sz w:val="22"/>
          <w:lang w:val="en-AU"/>
        </w:rPr>
        <w:t>Excerpt of AIM - System - BRAMS - BRAMS to SAP View Extracts - Requirements Specification v1.3 Dated 4 4 2014.pdf</w:t>
      </w:r>
      <w:bookmarkEnd w:id="94"/>
    </w:p>
    <w:p w14:paraId="0B94B621" w14:textId="65AE158C" w:rsidR="00EC4D02" w:rsidRPr="00EF5602" w:rsidRDefault="00EC4D02" w:rsidP="00EF5602">
      <w:r w:rsidRPr="00EF5602">
        <w:t>(</w:t>
      </w:r>
      <w:proofErr w:type="gramStart"/>
      <w:r w:rsidR="00EF5602" w:rsidRPr="00EF5602">
        <w:t>original</w:t>
      </w:r>
      <w:proofErr w:type="gramEnd"/>
      <w:r w:rsidRPr="00EF5602">
        <w:t xml:space="preserve"> numbering has been maintained)</w:t>
      </w:r>
    </w:p>
    <w:p w14:paraId="502E22D0" w14:textId="0D248043" w:rsidR="00A91F70" w:rsidRDefault="00A91F70" w:rsidP="00EC4D02">
      <w:pPr>
        <w:pStyle w:val="Default"/>
        <w:rPr>
          <w:b/>
          <w:bCs/>
          <w:sz w:val="23"/>
          <w:szCs w:val="23"/>
        </w:rPr>
      </w:pPr>
      <w:r>
        <w:rPr>
          <w:noProof/>
          <w:lang w:val="en-US"/>
        </w:rPr>
        <w:lastRenderedPageBreak/>
        <w:drawing>
          <wp:inline distT="0" distB="0" distL="0" distR="0" wp14:anchorId="4C594515" wp14:editId="17BC200E">
            <wp:extent cx="6358890" cy="822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8890" cy="8229600"/>
                    </a:xfrm>
                    <a:prstGeom prst="rect">
                      <a:avLst/>
                    </a:prstGeom>
                  </pic:spPr>
                </pic:pic>
              </a:graphicData>
            </a:graphic>
          </wp:inline>
        </w:drawing>
      </w:r>
    </w:p>
    <w:p w14:paraId="15E309A9" w14:textId="78106122" w:rsidR="00A91F70" w:rsidRDefault="00A91F70" w:rsidP="00EC4D02">
      <w:pPr>
        <w:pStyle w:val="Default"/>
        <w:rPr>
          <w:b/>
          <w:bCs/>
          <w:sz w:val="23"/>
          <w:szCs w:val="23"/>
        </w:rPr>
      </w:pPr>
      <w:r>
        <w:rPr>
          <w:noProof/>
          <w:lang w:val="en-US"/>
        </w:rPr>
        <w:lastRenderedPageBreak/>
        <w:drawing>
          <wp:inline distT="0" distB="0" distL="0" distR="0" wp14:anchorId="49DAA5E9" wp14:editId="641BB45C">
            <wp:extent cx="6358890" cy="822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8890" cy="8229600"/>
                    </a:xfrm>
                    <a:prstGeom prst="rect">
                      <a:avLst/>
                    </a:prstGeom>
                  </pic:spPr>
                </pic:pic>
              </a:graphicData>
            </a:graphic>
          </wp:inline>
        </w:drawing>
      </w:r>
    </w:p>
    <w:sectPr w:rsidR="00A91F70" w:rsidSect="004419DC">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814ED" w14:textId="77777777" w:rsidR="00480039" w:rsidRDefault="00480039">
      <w:r>
        <w:separator/>
      </w:r>
    </w:p>
  </w:endnote>
  <w:endnote w:type="continuationSeparator" w:id="0">
    <w:p w14:paraId="1CCEF5F9" w14:textId="77777777" w:rsidR="00480039" w:rsidRDefault="0048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CB55" w14:textId="77777777" w:rsidR="00EB00C6" w:rsidRDefault="00EB00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F9E">
      <w:rPr>
        <w:rStyle w:val="PageNumber"/>
        <w:noProof/>
      </w:rPr>
      <w:t>3</w:t>
    </w:r>
    <w:r>
      <w:rPr>
        <w:rStyle w:val="PageNumber"/>
      </w:rPr>
      <w:fldChar w:fldCharType="end"/>
    </w:r>
  </w:p>
  <w:p w14:paraId="035D49E2" w14:textId="0D8F4995" w:rsidR="00EB00C6" w:rsidRDefault="005877A6">
    <w:pPr>
      <w:pStyle w:val="Footer"/>
      <w:pBdr>
        <w:top w:val="double" w:sz="4" w:space="1" w:color="auto"/>
      </w:pBdr>
      <w:ind w:right="360"/>
    </w:pPr>
    <w:r>
      <w:t xml:space="preserve">September </w:t>
    </w:r>
    <w:r w:rsidR="00EB00C6">
      <w:t xml:space="preserve">2014  </w:t>
    </w:r>
    <w:r w:rsidR="00EB00C6">
      <w:tab/>
    </w:r>
    <w:r w:rsidR="00EB00C6">
      <w:tab/>
    </w:r>
  </w:p>
  <w:p w14:paraId="2CE819F3" w14:textId="77777777" w:rsidR="00EB00C6" w:rsidRDefault="00EB00C6">
    <w:pPr>
      <w:jc w:val="center"/>
      <w:rPr>
        <w:i/>
        <w:iCs/>
        <w:sz w:val="20"/>
      </w:rPr>
    </w:pPr>
    <w:r>
      <w:rPr>
        <w:i/>
        <w:iCs/>
        <w:sz w:val="20"/>
      </w:rPr>
      <w:t>The information contained in this proposal is proprietary of Bentley Systems, Incorporated.</w:t>
    </w:r>
  </w:p>
  <w:p w14:paraId="5F38579E" w14:textId="77777777" w:rsidR="00EB00C6" w:rsidRDefault="00EB00C6">
    <w:pPr>
      <w:jc w:val="center"/>
    </w:pPr>
    <w:r>
      <w:rPr>
        <w:i/>
        <w:iCs/>
        <w:sz w:val="20"/>
      </w:rPr>
      <w:t>This information is not to be disclosed to any third party without Bentley’s express prior written consent</w:t>
    </w:r>
    <w:r>
      <w:t>.</w:t>
    </w:r>
  </w:p>
  <w:p w14:paraId="0F862829" w14:textId="77777777" w:rsidR="00EB00C6" w:rsidRDefault="00EB0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BE1B7" w14:textId="77777777" w:rsidR="00480039" w:rsidRDefault="00480039">
      <w:r>
        <w:separator/>
      </w:r>
    </w:p>
  </w:footnote>
  <w:footnote w:type="continuationSeparator" w:id="0">
    <w:p w14:paraId="410660EC" w14:textId="77777777" w:rsidR="00480039" w:rsidRDefault="00480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B832" w14:textId="77777777" w:rsidR="00EB00C6" w:rsidRDefault="00EB00C6" w:rsidP="00BF2556">
    <w:pPr>
      <w:pStyle w:val="Header"/>
      <w:tabs>
        <w:tab w:val="right" w:pos="9270"/>
      </w:tabs>
      <w:rPr>
        <w:smallCaps/>
        <w:noProof/>
        <w:sz w:val="20"/>
      </w:rPr>
    </w:pPr>
    <w:r>
      <w:rPr>
        <w:smallCaps/>
        <w:noProof/>
        <w:sz w:val="20"/>
      </w:rPr>
      <w:drawing>
        <wp:anchor distT="0" distB="0" distL="114300" distR="114300" simplePos="0" relativeHeight="251693568" behindDoc="0" locked="0" layoutInCell="1" allowOverlap="1" wp14:anchorId="0DC8AAB5" wp14:editId="66499C45">
          <wp:simplePos x="0" y="0"/>
          <wp:positionH relativeFrom="column">
            <wp:posOffset>3495675</wp:posOffset>
          </wp:positionH>
          <wp:positionV relativeFrom="paragraph">
            <wp:posOffset>-116840</wp:posOffset>
          </wp:positionV>
          <wp:extent cx="2000885" cy="491490"/>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885" cy="491490"/>
                  </a:xfrm>
                  <a:prstGeom prst="rect">
                    <a:avLst/>
                  </a:prstGeom>
                  <a:noFill/>
                </pic:spPr>
              </pic:pic>
            </a:graphicData>
          </a:graphic>
        </wp:anchor>
      </w:drawing>
    </w:r>
    <w:r w:rsidRPr="00E35015">
      <w:rPr>
        <w:smallCaps/>
        <w:noProof/>
        <w:sz w:val="20"/>
        <w:lang w:val="en-AU" w:eastAsia="en-AU"/>
      </w:rPr>
      <w:t>Brisbane City Council</w:t>
    </w:r>
  </w:p>
  <w:p w14:paraId="0E9E4822" w14:textId="77777777" w:rsidR="00EB00C6" w:rsidRPr="00FC3C61" w:rsidRDefault="00EB00C6" w:rsidP="00FC3C61">
    <w:pPr>
      <w:rPr>
        <w:smallCaps/>
        <w:sz w:val="20"/>
      </w:rPr>
    </w:pPr>
    <w:r>
      <w:rPr>
        <w:smallCaps/>
        <w:sz w:val="20"/>
      </w:rPr>
      <w:t>BRAMS to SAP View Extracts Enhancements</w:t>
    </w:r>
  </w:p>
  <w:p w14:paraId="6941FE64" w14:textId="77777777" w:rsidR="00EB00C6" w:rsidRDefault="00EB00C6">
    <w:pPr>
      <w:pStyle w:val="Header"/>
      <w:pBdr>
        <w:bottom w:val="double" w:sz="4" w:space="1" w:color="auto"/>
      </w:pBdr>
      <w:tabs>
        <w:tab w:val="clear" w:pos="8640"/>
        <w:tab w:val="right" w:pos="9270"/>
      </w:tabs>
      <w:rPr>
        <w:smallCaps/>
        <w:sz w:val="4"/>
      </w:rPr>
    </w:pPr>
  </w:p>
  <w:p w14:paraId="23C92B74" w14:textId="77777777" w:rsidR="00EB00C6" w:rsidRDefault="00EB0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0264"/>
    <w:multiLevelType w:val="hybridMultilevel"/>
    <w:tmpl w:val="D92610D4"/>
    <w:lvl w:ilvl="0" w:tplc="0C090001">
      <w:start w:val="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
    <w:nsid w:val="09DC71F9"/>
    <w:multiLevelType w:val="hybridMultilevel"/>
    <w:tmpl w:val="78C20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B20EE7"/>
    <w:multiLevelType w:val="hybridMultilevel"/>
    <w:tmpl w:val="F28C9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nsid w:val="11A35994"/>
    <w:multiLevelType w:val="hybridMultilevel"/>
    <w:tmpl w:val="36FE23E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8C05CD"/>
    <w:multiLevelType w:val="hybridMultilevel"/>
    <w:tmpl w:val="D5D045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567B6"/>
    <w:multiLevelType w:val="hybridMultilevel"/>
    <w:tmpl w:val="DD1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FC26BE"/>
    <w:multiLevelType w:val="hybridMultilevel"/>
    <w:tmpl w:val="F6EEC80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21113088"/>
    <w:multiLevelType w:val="hybridMultilevel"/>
    <w:tmpl w:val="C6367B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22F37D18"/>
    <w:multiLevelType w:val="hybridMultilevel"/>
    <w:tmpl w:val="92E8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70C3DC9"/>
    <w:multiLevelType w:val="hybridMultilevel"/>
    <w:tmpl w:val="03345DF8"/>
    <w:lvl w:ilvl="0" w:tplc="4618586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2C32374A"/>
    <w:multiLevelType w:val="hybridMultilevel"/>
    <w:tmpl w:val="A37E9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2">
    <w:nsid w:val="3082293F"/>
    <w:multiLevelType w:val="hybridMultilevel"/>
    <w:tmpl w:val="D706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36395F30"/>
    <w:multiLevelType w:val="hybridMultilevel"/>
    <w:tmpl w:val="4B6CD28A"/>
    <w:lvl w:ilvl="0" w:tplc="9B92CC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6F7326"/>
    <w:multiLevelType w:val="hybridMultilevel"/>
    <w:tmpl w:val="B7166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8531177"/>
    <w:multiLevelType w:val="multilevel"/>
    <w:tmpl w:val="2102AFA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380"/>
        </w:tabs>
        <w:ind w:left="7380" w:hanging="576"/>
      </w:pPr>
      <w:rPr>
        <w:rFonts w:hint="default"/>
        <w:b/>
        <w:i w:val="0"/>
        <w:sz w:val="24"/>
      </w:rPr>
    </w:lvl>
    <w:lvl w:ilvl="2">
      <w:start w:val="1"/>
      <w:numFmt w:val="decimal"/>
      <w:lvlRestart w:val="0"/>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38704F4A"/>
    <w:multiLevelType w:val="hybridMultilevel"/>
    <w:tmpl w:val="D3F64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nsid w:val="3CDC07C7"/>
    <w:multiLevelType w:val="hybridMultilevel"/>
    <w:tmpl w:val="B88A3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E8A71FE"/>
    <w:multiLevelType w:val="multilevel"/>
    <w:tmpl w:val="E046719E"/>
    <w:lvl w:ilvl="0">
      <w:start w:val="1"/>
      <w:numFmt w:val="bullet"/>
      <w:pStyle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53137A"/>
    <w:multiLevelType w:val="hybridMultilevel"/>
    <w:tmpl w:val="C4707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3F974D70"/>
    <w:multiLevelType w:val="hybridMultilevel"/>
    <w:tmpl w:val="2C2A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0A8271F"/>
    <w:multiLevelType w:val="hybridMultilevel"/>
    <w:tmpl w:val="5F329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AC7B7E"/>
    <w:multiLevelType w:val="hybridMultilevel"/>
    <w:tmpl w:val="CA5A8A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8507121"/>
    <w:multiLevelType w:val="hybridMultilevel"/>
    <w:tmpl w:val="27D8E976"/>
    <w:lvl w:ilvl="0" w:tplc="BD2CE12E">
      <w:start w:val="3"/>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0">
    <w:nsid w:val="4A1B3923"/>
    <w:multiLevelType w:val="hybridMultilevel"/>
    <w:tmpl w:val="54D02C18"/>
    <w:lvl w:ilvl="0" w:tplc="4618586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4C424454"/>
    <w:multiLevelType w:val="hybridMultilevel"/>
    <w:tmpl w:val="1396A834"/>
    <w:lvl w:ilvl="0" w:tplc="3C9A6848">
      <w:start w:val="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C47172A"/>
    <w:multiLevelType w:val="hybridMultilevel"/>
    <w:tmpl w:val="AFA283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B3F44B6"/>
    <w:multiLevelType w:val="hybridMultilevel"/>
    <w:tmpl w:val="BF5A9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9423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63F3356D"/>
    <w:multiLevelType w:val="hybridMultilevel"/>
    <w:tmpl w:val="56C4144C"/>
    <w:lvl w:ilvl="0" w:tplc="C8D8BAF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6337876"/>
    <w:multiLevelType w:val="hybridMultilevel"/>
    <w:tmpl w:val="3E9A1C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35A09A3"/>
    <w:multiLevelType w:val="hybridMultilevel"/>
    <w:tmpl w:val="32F2CF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57C7764"/>
    <w:multiLevelType w:val="hybridMultilevel"/>
    <w:tmpl w:val="181425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EAE3B62"/>
    <w:multiLevelType w:val="hybridMultilevel"/>
    <w:tmpl w:val="C7AC8C1C"/>
    <w:lvl w:ilvl="0" w:tplc="B61031A0">
      <w:numFmt w:val="bullet"/>
      <w:lvlText w:val="•"/>
      <w:lvlJc w:val="left"/>
      <w:pPr>
        <w:ind w:left="1080" w:hanging="720"/>
      </w:pPr>
      <w:rPr>
        <w:rFonts w:ascii="Calibri" w:eastAsia="Times New Roman" w:hAnsi="Calibri" w:cs="Times New Roman" w:hint="default"/>
      </w:rPr>
    </w:lvl>
    <w:lvl w:ilvl="1" w:tplc="24DA025C">
      <w:start w:val="1"/>
      <w:numFmt w:val="decimal"/>
      <w:lvlText w:val="%2."/>
      <w:lvlJc w:val="left"/>
      <w:pPr>
        <w:tabs>
          <w:tab w:val="num" w:pos="1440"/>
        </w:tabs>
        <w:ind w:left="1440" w:hanging="360"/>
      </w:pPr>
    </w:lvl>
    <w:lvl w:ilvl="2" w:tplc="BEF2E008">
      <w:start w:val="1"/>
      <w:numFmt w:val="decimal"/>
      <w:lvlText w:val="%3."/>
      <w:lvlJc w:val="left"/>
      <w:pPr>
        <w:tabs>
          <w:tab w:val="num" w:pos="2160"/>
        </w:tabs>
        <w:ind w:left="2160" w:hanging="360"/>
      </w:pPr>
    </w:lvl>
    <w:lvl w:ilvl="3" w:tplc="31828DA0">
      <w:start w:val="1"/>
      <w:numFmt w:val="decimal"/>
      <w:lvlText w:val="%4."/>
      <w:lvlJc w:val="left"/>
      <w:pPr>
        <w:tabs>
          <w:tab w:val="num" w:pos="2880"/>
        </w:tabs>
        <w:ind w:left="2880" w:hanging="360"/>
      </w:pPr>
    </w:lvl>
    <w:lvl w:ilvl="4" w:tplc="A140B232">
      <w:start w:val="1"/>
      <w:numFmt w:val="decimal"/>
      <w:lvlText w:val="%5."/>
      <w:lvlJc w:val="left"/>
      <w:pPr>
        <w:tabs>
          <w:tab w:val="num" w:pos="3600"/>
        </w:tabs>
        <w:ind w:left="3600" w:hanging="360"/>
      </w:pPr>
    </w:lvl>
    <w:lvl w:ilvl="5" w:tplc="C12C6E20">
      <w:start w:val="1"/>
      <w:numFmt w:val="decimal"/>
      <w:lvlText w:val="%6."/>
      <w:lvlJc w:val="left"/>
      <w:pPr>
        <w:tabs>
          <w:tab w:val="num" w:pos="4320"/>
        </w:tabs>
        <w:ind w:left="4320" w:hanging="360"/>
      </w:pPr>
    </w:lvl>
    <w:lvl w:ilvl="6" w:tplc="196EFF76">
      <w:start w:val="1"/>
      <w:numFmt w:val="decimal"/>
      <w:lvlText w:val="%7."/>
      <w:lvlJc w:val="left"/>
      <w:pPr>
        <w:tabs>
          <w:tab w:val="num" w:pos="5040"/>
        </w:tabs>
        <w:ind w:left="5040" w:hanging="360"/>
      </w:pPr>
    </w:lvl>
    <w:lvl w:ilvl="7" w:tplc="D69E1ECE">
      <w:start w:val="1"/>
      <w:numFmt w:val="decimal"/>
      <w:lvlText w:val="%8."/>
      <w:lvlJc w:val="left"/>
      <w:pPr>
        <w:tabs>
          <w:tab w:val="num" w:pos="5760"/>
        </w:tabs>
        <w:ind w:left="5760" w:hanging="360"/>
      </w:pPr>
    </w:lvl>
    <w:lvl w:ilvl="8" w:tplc="26FC0B6A">
      <w:start w:val="1"/>
      <w:numFmt w:val="decimal"/>
      <w:lvlText w:val="%9."/>
      <w:lvlJc w:val="left"/>
      <w:pPr>
        <w:tabs>
          <w:tab w:val="num" w:pos="6480"/>
        </w:tabs>
        <w:ind w:left="6480" w:hanging="360"/>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0"/>
  </w:num>
  <w:num w:numId="5">
    <w:abstractNumId w:val="23"/>
  </w:num>
  <w:num w:numId="6">
    <w:abstractNumId w:val="11"/>
  </w:num>
  <w:num w:numId="7">
    <w:abstractNumId w:val="44"/>
  </w:num>
  <w:num w:numId="8">
    <w:abstractNumId w:val="28"/>
  </w:num>
  <w:num w:numId="9">
    <w:abstractNumId w:val="10"/>
  </w:num>
  <w:num w:numId="10">
    <w:abstractNumId w:val="18"/>
  </w:num>
  <w:num w:numId="11">
    <w:abstractNumId w:val="6"/>
  </w:num>
  <w:num w:numId="12">
    <w:abstractNumId w:val="14"/>
  </w:num>
  <w:num w:numId="13">
    <w:abstractNumId w:val="21"/>
  </w:num>
  <w:num w:numId="14">
    <w:abstractNumId w:val="29"/>
  </w:num>
  <w:num w:numId="15">
    <w:abstractNumId w:val="1"/>
  </w:num>
  <w:num w:numId="16">
    <w:abstractNumId w:val="39"/>
  </w:num>
  <w:num w:numId="17">
    <w:abstractNumId w:val="37"/>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48"/>
  </w:num>
  <w:num w:numId="23">
    <w:abstractNumId w:val="41"/>
  </w:num>
  <w:num w:numId="2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17"/>
  </w:num>
  <w:num w:numId="27">
    <w:abstractNumId w:val="2"/>
  </w:num>
  <w:num w:numId="28">
    <w:abstractNumId w:val="3"/>
  </w:num>
  <w:num w:numId="29">
    <w:abstractNumId w:val="24"/>
  </w:num>
  <w:num w:numId="30">
    <w:abstractNumId w:val="47"/>
  </w:num>
  <w:num w:numId="31">
    <w:abstractNumId w:val="7"/>
  </w:num>
  <w:num w:numId="32">
    <w:abstractNumId w:val="0"/>
  </w:num>
  <w:num w:numId="3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5"/>
  </w:num>
  <w:num w:numId="36">
    <w:abstractNumId w:val="45"/>
  </w:num>
  <w:num w:numId="37">
    <w:abstractNumId w:val="27"/>
  </w:num>
  <w:num w:numId="38">
    <w:abstractNumId w:val="4"/>
  </w:num>
  <w:num w:numId="3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34"/>
  </w:num>
  <w:num w:numId="42">
    <w:abstractNumId w:val="49"/>
  </w:num>
  <w:num w:numId="43">
    <w:abstractNumId w:val="33"/>
  </w:num>
  <w:num w:numId="44">
    <w:abstractNumId w:val="38"/>
  </w:num>
  <w:num w:numId="45">
    <w:abstractNumId w:val="16"/>
  </w:num>
  <w:num w:numId="46">
    <w:abstractNumId w:val="43"/>
  </w:num>
  <w:num w:numId="47">
    <w:abstractNumId w:val="32"/>
  </w:num>
  <w:num w:numId="48">
    <w:abstractNumId w:val="46"/>
  </w:num>
  <w:num w:numId="49">
    <w:abstractNumId w:val="22"/>
  </w:num>
  <w:num w:numId="50">
    <w:abstractNumId w:val="25"/>
  </w:num>
  <w:num w:numId="51">
    <w:abstractNumId w:val="19"/>
  </w:num>
  <w:num w:numId="52">
    <w:abstractNumId w:val="12"/>
  </w:num>
  <w:num w:numId="53">
    <w:abstractNumId w:val="35"/>
  </w:num>
  <w:num w:numId="54">
    <w:abstractNumId w:val="9"/>
  </w:num>
  <w:num w:numId="55">
    <w:abstractNumId w:val="30"/>
  </w:num>
  <w:num w:numId="56">
    <w:abstractNumId w:val="3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Mendoza">
    <w15:presenceInfo w15:providerId="None" w15:userId="Joe.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3B5A"/>
    <w:rsid w:val="0000547C"/>
    <w:rsid w:val="0000756D"/>
    <w:rsid w:val="000173FB"/>
    <w:rsid w:val="00017F5E"/>
    <w:rsid w:val="00023FA0"/>
    <w:rsid w:val="00024785"/>
    <w:rsid w:val="0002799F"/>
    <w:rsid w:val="000308F8"/>
    <w:rsid w:val="00031560"/>
    <w:rsid w:val="0003372F"/>
    <w:rsid w:val="000429CC"/>
    <w:rsid w:val="00050A27"/>
    <w:rsid w:val="00051904"/>
    <w:rsid w:val="000535D3"/>
    <w:rsid w:val="000574C6"/>
    <w:rsid w:val="00057F8C"/>
    <w:rsid w:val="00063A4A"/>
    <w:rsid w:val="00064BD9"/>
    <w:rsid w:val="00072B9E"/>
    <w:rsid w:val="000754BC"/>
    <w:rsid w:val="0007578F"/>
    <w:rsid w:val="00080631"/>
    <w:rsid w:val="00084C58"/>
    <w:rsid w:val="00085138"/>
    <w:rsid w:val="00086D9A"/>
    <w:rsid w:val="0008702F"/>
    <w:rsid w:val="00090161"/>
    <w:rsid w:val="0009570F"/>
    <w:rsid w:val="000A40D0"/>
    <w:rsid w:val="000B001A"/>
    <w:rsid w:val="000B7624"/>
    <w:rsid w:val="000C010C"/>
    <w:rsid w:val="000C10CA"/>
    <w:rsid w:val="000C1341"/>
    <w:rsid w:val="000C71DA"/>
    <w:rsid w:val="000D7DE3"/>
    <w:rsid w:val="000E37BB"/>
    <w:rsid w:val="000F456F"/>
    <w:rsid w:val="000F4D1E"/>
    <w:rsid w:val="001031D7"/>
    <w:rsid w:val="00107EE4"/>
    <w:rsid w:val="00127547"/>
    <w:rsid w:val="0013218F"/>
    <w:rsid w:val="00133FAB"/>
    <w:rsid w:val="00153444"/>
    <w:rsid w:val="00161649"/>
    <w:rsid w:val="00171BCD"/>
    <w:rsid w:val="00171F7D"/>
    <w:rsid w:val="00176715"/>
    <w:rsid w:val="00176A22"/>
    <w:rsid w:val="00176CC4"/>
    <w:rsid w:val="00176FCC"/>
    <w:rsid w:val="001821DA"/>
    <w:rsid w:val="001841CA"/>
    <w:rsid w:val="001849E5"/>
    <w:rsid w:val="0019747E"/>
    <w:rsid w:val="00197638"/>
    <w:rsid w:val="001B2AEC"/>
    <w:rsid w:val="001B2B7C"/>
    <w:rsid w:val="001B6F94"/>
    <w:rsid w:val="001C0646"/>
    <w:rsid w:val="001C6189"/>
    <w:rsid w:val="00206DCD"/>
    <w:rsid w:val="002107C5"/>
    <w:rsid w:val="00221ED1"/>
    <w:rsid w:val="00222661"/>
    <w:rsid w:val="00230914"/>
    <w:rsid w:val="0023171E"/>
    <w:rsid w:val="00232900"/>
    <w:rsid w:val="00236672"/>
    <w:rsid w:val="00237411"/>
    <w:rsid w:val="002421F1"/>
    <w:rsid w:val="00263981"/>
    <w:rsid w:val="00274569"/>
    <w:rsid w:val="002746C2"/>
    <w:rsid w:val="00280F21"/>
    <w:rsid w:val="00294CF0"/>
    <w:rsid w:val="002A66E4"/>
    <w:rsid w:val="002B48EC"/>
    <w:rsid w:val="002C0008"/>
    <w:rsid w:val="002C2C93"/>
    <w:rsid w:val="002C5B05"/>
    <w:rsid w:val="002D25CE"/>
    <w:rsid w:val="002E0695"/>
    <w:rsid w:val="002E0AE1"/>
    <w:rsid w:val="002E1C7D"/>
    <w:rsid w:val="002F45B7"/>
    <w:rsid w:val="0031077A"/>
    <w:rsid w:val="003147B2"/>
    <w:rsid w:val="003213A8"/>
    <w:rsid w:val="003219C4"/>
    <w:rsid w:val="0032657E"/>
    <w:rsid w:val="003611C3"/>
    <w:rsid w:val="00361F07"/>
    <w:rsid w:val="00362EF7"/>
    <w:rsid w:val="0036382A"/>
    <w:rsid w:val="00371767"/>
    <w:rsid w:val="00372D4F"/>
    <w:rsid w:val="003767A0"/>
    <w:rsid w:val="00384289"/>
    <w:rsid w:val="003861F7"/>
    <w:rsid w:val="003940E8"/>
    <w:rsid w:val="003A0066"/>
    <w:rsid w:val="003A716C"/>
    <w:rsid w:val="003B1125"/>
    <w:rsid w:val="003B1267"/>
    <w:rsid w:val="003C5202"/>
    <w:rsid w:val="003D049B"/>
    <w:rsid w:val="003D7170"/>
    <w:rsid w:val="003D7977"/>
    <w:rsid w:val="003E15D9"/>
    <w:rsid w:val="003E61D3"/>
    <w:rsid w:val="003F16E6"/>
    <w:rsid w:val="003F23A0"/>
    <w:rsid w:val="003F2694"/>
    <w:rsid w:val="003F5D58"/>
    <w:rsid w:val="00404446"/>
    <w:rsid w:val="00415E17"/>
    <w:rsid w:val="0041688B"/>
    <w:rsid w:val="004206C7"/>
    <w:rsid w:val="00422BE4"/>
    <w:rsid w:val="00426339"/>
    <w:rsid w:val="004331B4"/>
    <w:rsid w:val="00433F27"/>
    <w:rsid w:val="00440EDF"/>
    <w:rsid w:val="004419DC"/>
    <w:rsid w:val="004428E2"/>
    <w:rsid w:val="00442C87"/>
    <w:rsid w:val="00445EBC"/>
    <w:rsid w:val="00453939"/>
    <w:rsid w:val="004607F0"/>
    <w:rsid w:val="00461798"/>
    <w:rsid w:val="00480039"/>
    <w:rsid w:val="00481067"/>
    <w:rsid w:val="004857E4"/>
    <w:rsid w:val="00490781"/>
    <w:rsid w:val="00491975"/>
    <w:rsid w:val="0049318F"/>
    <w:rsid w:val="004937C4"/>
    <w:rsid w:val="00494A8A"/>
    <w:rsid w:val="004A0687"/>
    <w:rsid w:val="004A1695"/>
    <w:rsid w:val="004A334F"/>
    <w:rsid w:val="004A5167"/>
    <w:rsid w:val="004A5AC4"/>
    <w:rsid w:val="004A5EC5"/>
    <w:rsid w:val="004B019E"/>
    <w:rsid w:val="004C1689"/>
    <w:rsid w:val="004D30ED"/>
    <w:rsid w:val="004E5DE6"/>
    <w:rsid w:val="004F2D40"/>
    <w:rsid w:val="004F784E"/>
    <w:rsid w:val="005154D0"/>
    <w:rsid w:val="00522114"/>
    <w:rsid w:val="00523F5F"/>
    <w:rsid w:val="00525687"/>
    <w:rsid w:val="0053214B"/>
    <w:rsid w:val="00534E0C"/>
    <w:rsid w:val="00542BF2"/>
    <w:rsid w:val="00554DF7"/>
    <w:rsid w:val="0056174C"/>
    <w:rsid w:val="00562004"/>
    <w:rsid w:val="00570633"/>
    <w:rsid w:val="00571640"/>
    <w:rsid w:val="00575AD6"/>
    <w:rsid w:val="005761D6"/>
    <w:rsid w:val="005765CB"/>
    <w:rsid w:val="005877A6"/>
    <w:rsid w:val="00587FCC"/>
    <w:rsid w:val="00590047"/>
    <w:rsid w:val="005A5EB9"/>
    <w:rsid w:val="005B0ADB"/>
    <w:rsid w:val="005C3C66"/>
    <w:rsid w:val="005C653D"/>
    <w:rsid w:val="005C7B29"/>
    <w:rsid w:val="005D4AC3"/>
    <w:rsid w:val="005E7A95"/>
    <w:rsid w:val="005F2254"/>
    <w:rsid w:val="005F4CA8"/>
    <w:rsid w:val="00602A1B"/>
    <w:rsid w:val="006065EB"/>
    <w:rsid w:val="00613609"/>
    <w:rsid w:val="00613663"/>
    <w:rsid w:val="00614D87"/>
    <w:rsid w:val="00616703"/>
    <w:rsid w:val="0061678A"/>
    <w:rsid w:val="00620E18"/>
    <w:rsid w:val="00622804"/>
    <w:rsid w:val="006248F7"/>
    <w:rsid w:val="00626730"/>
    <w:rsid w:val="00634445"/>
    <w:rsid w:val="006348C9"/>
    <w:rsid w:val="00636956"/>
    <w:rsid w:val="0064239C"/>
    <w:rsid w:val="0065077A"/>
    <w:rsid w:val="00660382"/>
    <w:rsid w:val="00661530"/>
    <w:rsid w:val="0066230D"/>
    <w:rsid w:val="0066597B"/>
    <w:rsid w:val="006669F0"/>
    <w:rsid w:val="006710B8"/>
    <w:rsid w:val="00677A8D"/>
    <w:rsid w:val="00680559"/>
    <w:rsid w:val="00682000"/>
    <w:rsid w:val="00691600"/>
    <w:rsid w:val="00693972"/>
    <w:rsid w:val="00693F4D"/>
    <w:rsid w:val="006A3C0A"/>
    <w:rsid w:val="006A5CD3"/>
    <w:rsid w:val="006C0E8E"/>
    <w:rsid w:val="006C35DA"/>
    <w:rsid w:val="006C45E0"/>
    <w:rsid w:val="006C60B2"/>
    <w:rsid w:val="006D0091"/>
    <w:rsid w:val="006D733F"/>
    <w:rsid w:val="006E0533"/>
    <w:rsid w:val="006E433B"/>
    <w:rsid w:val="006E4D5B"/>
    <w:rsid w:val="006E6620"/>
    <w:rsid w:val="006F2996"/>
    <w:rsid w:val="00706B42"/>
    <w:rsid w:val="0072066D"/>
    <w:rsid w:val="007216E0"/>
    <w:rsid w:val="007460FE"/>
    <w:rsid w:val="00751F17"/>
    <w:rsid w:val="00755393"/>
    <w:rsid w:val="00755A2D"/>
    <w:rsid w:val="00756ADB"/>
    <w:rsid w:val="007636BA"/>
    <w:rsid w:val="0076640B"/>
    <w:rsid w:val="00766A57"/>
    <w:rsid w:val="007801FF"/>
    <w:rsid w:val="007905D3"/>
    <w:rsid w:val="007B14CA"/>
    <w:rsid w:val="007B41DD"/>
    <w:rsid w:val="007B44CF"/>
    <w:rsid w:val="007B5577"/>
    <w:rsid w:val="007C2A3D"/>
    <w:rsid w:val="007C3CE4"/>
    <w:rsid w:val="007D6149"/>
    <w:rsid w:val="007E28AF"/>
    <w:rsid w:val="007F365B"/>
    <w:rsid w:val="007F6584"/>
    <w:rsid w:val="007F6B33"/>
    <w:rsid w:val="00806F6A"/>
    <w:rsid w:val="00807119"/>
    <w:rsid w:val="00807900"/>
    <w:rsid w:val="00807CA5"/>
    <w:rsid w:val="00813925"/>
    <w:rsid w:val="00814C3C"/>
    <w:rsid w:val="00820817"/>
    <w:rsid w:val="00831CE1"/>
    <w:rsid w:val="0083224D"/>
    <w:rsid w:val="00832497"/>
    <w:rsid w:val="00835495"/>
    <w:rsid w:val="00840522"/>
    <w:rsid w:val="00841664"/>
    <w:rsid w:val="00845512"/>
    <w:rsid w:val="008514F8"/>
    <w:rsid w:val="00853B70"/>
    <w:rsid w:val="008545A2"/>
    <w:rsid w:val="00860E00"/>
    <w:rsid w:val="00861426"/>
    <w:rsid w:val="00867A50"/>
    <w:rsid w:val="0087148C"/>
    <w:rsid w:val="0087161A"/>
    <w:rsid w:val="00872C92"/>
    <w:rsid w:val="00881A3C"/>
    <w:rsid w:val="008A4FEA"/>
    <w:rsid w:val="008A569C"/>
    <w:rsid w:val="008A64FB"/>
    <w:rsid w:val="008B68EB"/>
    <w:rsid w:val="008C072A"/>
    <w:rsid w:val="008C2F24"/>
    <w:rsid w:val="008D3BB3"/>
    <w:rsid w:val="008D4A48"/>
    <w:rsid w:val="008D5353"/>
    <w:rsid w:val="008D6FA8"/>
    <w:rsid w:val="008E48F5"/>
    <w:rsid w:val="008E4994"/>
    <w:rsid w:val="008F1DFF"/>
    <w:rsid w:val="008F71C7"/>
    <w:rsid w:val="009050D7"/>
    <w:rsid w:val="00910083"/>
    <w:rsid w:val="00912384"/>
    <w:rsid w:val="00920EBE"/>
    <w:rsid w:val="0092597C"/>
    <w:rsid w:val="00935980"/>
    <w:rsid w:val="00935E79"/>
    <w:rsid w:val="00941AF5"/>
    <w:rsid w:val="00945D66"/>
    <w:rsid w:val="009526A4"/>
    <w:rsid w:val="0095688B"/>
    <w:rsid w:val="00966D94"/>
    <w:rsid w:val="0097201C"/>
    <w:rsid w:val="00974CCB"/>
    <w:rsid w:val="009755A2"/>
    <w:rsid w:val="0098696A"/>
    <w:rsid w:val="00987B8B"/>
    <w:rsid w:val="00992E81"/>
    <w:rsid w:val="00996F6F"/>
    <w:rsid w:val="009A2CEC"/>
    <w:rsid w:val="009A4976"/>
    <w:rsid w:val="009A7D59"/>
    <w:rsid w:val="009B3DFF"/>
    <w:rsid w:val="009B6431"/>
    <w:rsid w:val="009B74CD"/>
    <w:rsid w:val="009C45C6"/>
    <w:rsid w:val="009C481B"/>
    <w:rsid w:val="009C7E8D"/>
    <w:rsid w:val="009D30BF"/>
    <w:rsid w:val="009D5513"/>
    <w:rsid w:val="009D79E3"/>
    <w:rsid w:val="009E455E"/>
    <w:rsid w:val="009F02FF"/>
    <w:rsid w:val="009F7DD4"/>
    <w:rsid w:val="009F7EB1"/>
    <w:rsid w:val="00A04191"/>
    <w:rsid w:val="00A05EAD"/>
    <w:rsid w:val="00A06E45"/>
    <w:rsid w:val="00A11518"/>
    <w:rsid w:val="00A136DA"/>
    <w:rsid w:val="00A208B9"/>
    <w:rsid w:val="00A208D7"/>
    <w:rsid w:val="00A30933"/>
    <w:rsid w:val="00A34B00"/>
    <w:rsid w:val="00A34DA8"/>
    <w:rsid w:val="00A41FB6"/>
    <w:rsid w:val="00A42BC1"/>
    <w:rsid w:val="00A43A13"/>
    <w:rsid w:val="00A47EDF"/>
    <w:rsid w:val="00A53E02"/>
    <w:rsid w:val="00A574C7"/>
    <w:rsid w:val="00A65B5E"/>
    <w:rsid w:val="00A75AD7"/>
    <w:rsid w:val="00A90BB7"/>
    <w:rsid w:val="00A91F70"/>
    <w:rsid w:val="00A9215D"/>
    <w:rsid w:val="00A923F6"/>
    <w:rsid w:val="00AA06AD"/>
    <w:rsid w:val="00AA6118"/>
    <w:rsid w:val="00AB195A"/>
    <w:rsid w:val="00AB39FA"/>
    <w:rsid w:val="00AB45A4"/>
    <w:rsid w:val="00AB5096"/>
    <w:rsid w:val="00AC1954"/>
    <w:rsid w:val="00AC2C79"/>
    <w:rsid w:val="00AC3914"/>
    <w:rsid w:val="00AC4222"/>
    <w:rsid w:val="00AC5538"/>
    <w:rsid w:val="00AC55B2"/>
    <w:rsid w:val="00AC6F9E"/>
    <w:rsid w:val="00AD314F"/>
    <w:rsid w:val="00AD64B5"/>
    <w:rsid w:val="00AE1238"/>
    <w:rsid w:val="00AF22EB"/>
    <w:rsid w:val="00AF7409"/>
    <w:rsid w:val="00B03854"/>
    <w:rsid w:val="00B16682"/>
    <w:rsid w:val="00B25307"/>
    <w:rsid w:val="00B41C32"/>
    <w:rsid w:val="00B46A9F"/>
    <w:rsid w:val="00B52DA6"/>
    <w:rsid w:val="00B54B73"/>
    <w:rsid w:val="00B572E3"/>
    <w:rsid w:val="00B622BA"/>
    <w:rsid w:val="00B67841"/>
    <w:rsid w:val="00B702AA"/>
    <w:rsid w:val="00B75C19"/>
    <w:rsid w:val="00B812C9"/>
    <w:rsid w:val="00B83D48"/>
    <w:rsid w:val="00B85D7D"/>
    <w:rsid w:val="00B8785C"/>
    <w:rsid w:val="00B92157"/>
    <w:rsid w:val="00B966AF"/>
    <w:rsid w:val="00BA1F3D"/>
    <w:rsid w:val="00BA26C7"/>
    <w:rsid w:val="00BA3C2C"/>
    <w:rsid w:val="00BA5AD9"/>
    <w:rsid w:val="00BA7DCD"/>
    <w:rsid w:val="00BB2784"/>
    <w:rsid w:val="00BB6845"/>
    <w:rsid w:val="00BD36ED"/>
    <w:rsid w:val="00BD4E91"/>
    <w:rsid w:val="00BD55FD"/>
    <w:rsid w:val="00BD670D"/>
    <w:rsid w:val="00BD6EBE"/>
    <w:rsid w:val="00BE2EF0"/>
    <w:rsid w:val="00BF2556"/>
    <w:rsid w:val="00BF3725"/>
    <w:rsid w:val="00C063A7"/>
    <w:rsid w:val="00C12C28"/>
    <w:rsid w:val="00C15030"/>
    <w:rsid w:val="00C16E9A"/>
    <w:rsid w:val="00C20ECC"/>
    <w:rsid w:val="00C217A9"/>
    <w:rsid w:val="00C21807"/>
    <w:rsid w:val="00C2400E"/>
    <w:rsid w:val="00C24715"/>
    <w:rsid w:val="00C274A7"/>
    <w:rsid w:val="00C35746"/>
    <w:rsid w:val="00C3715E"/>
    <w:rsid w:val="00C37429"/>
    <w:rsid w:val="00C51E9D"/>
    <w:rsid w:val="00C524AC"/>
    <w:rsid w:val="00C53D7B"/>
    <w:rsid w:val="00C557DD"/>
    <w:rsid w:val="00C62690"/>
    <w:rsid w:val="00C6536B"/>
    <w:rsid w:val="00C665CC"/>
    <w:rsid w:val="00C71350"/>
    <w:rsid w:val="00C758A4"/>
    <w:rsid w:val="00C85D17"/>
    <w:rsid w:val="00C86545"/>
    <w:rsid w:val="00C91AA7"/>
    <w:rsid w:val="00CB18BC"/>
    <w:rsid w:val="00CC490A"/>
    <w:rsid w:val="00CC53D4"/>
    <w:rsid w:val="00CC5792"/>
    <w:rsid w:val="00CD0800"/>
    <w:rsid w:val="00CD22D3"/>
    <w:rsid w:val="00CD23B9"/>
    <w:rsid w:val="00CD448C"/>
    <w:rsid w:val="00CD4D17"/>
    <w:rsid w:val="00CE0438"/>
    <w:rsid w:val="00CF579B"/>
    <w:rsid w:val="00CF734D"/>
    <w:rsid w:val="00CF7B62"/>
    <w:rsid w:val="00D00C41"/>
    <w:rsid w:val="00D12864"/>
    <w:rsid w:val="00D171EC"/>
    <w:rsid w:val="00D21073"/>
    <w:rsid w:val="00D2426C"/>
    <w:rsid w:val="00D33827"/>
    <w:rsid w:val="00D37FB1"/>
    <w:rsid w:val="00D409C5"/>
    <w:rsid w:val="00D4184E"/>
    <w:rsid w:val="00D50E4F"/>
    <w:rsid w:val="00D52C76"/>
    <w:rsid w:val="00D53579"/>
    <w:rsid w:val="00D62FBA"/>
    <w:rsid w:val="00D73DCA"/>
    <w:rsid w:val="00D82BC5"/>
    <w:rsid w:val="00D94118"/>
    <w:rsid w:val="00D97CE4"/>
    <w:rsid w:val="00DA17C7"/>
    <w:rsid w:val="00DA3E71"/>
    <w:rsid w:val="00DB74D3"/>
    <w:rsid w:val="00DC4E8E"/>
    <w:rsid w:val="00DC54C0"/>
    <w:rsid w:val="00DD1A56"/>
    <w:rsid w:val="00DD7B36"/>
    <w:rsid w:val="00DD7F58"/>
    <w:rsid w:val="00DE1D67"/>
    <w:rsid w:val="00DF3E49"/>
    <w:rsid w:val="00E003E4"/>
    <w:rsid w:val="00E0217C"/>
    <w:rsid w:val="00E15A50"/>
    <w:rsid w:val="00E21635"/>
    <w:rsid w:val="00E25883"/>
    <w:rsid w:val="00E25B91"/>
    <w:rsid w:val="00E2736B"/>
    <w:rsid w:val="00E30202"/>
    <w:rsid w:val="00E30598"/>
    <w:rsid w:val="00E33247"/>
    <w:rsid w:val="00E3401F"/>
    <w:rsid w:val="00E35015"/>
    <w:rsid w:val="00E35B51"/>
    <w:rsid w:val="00E37D2A"/>
    <w:rsid w:val="00E403F3"/>
    <w:rsid w:val="00E409AE"/>
    <w:rsid w:val="00E434C8"/>
    <w:rsid w:val="00E46060"/>
    <w:rsid w:val="00E52CDF"/>
    <w:rsid w:val="00E544B1"/>
    <w:rsid w:val="00E5480B"/>
    <w:rsid w:val="00E66089"/>
    <w:rsid w:val="00E74557"/>
    <w:rsid w:val="00E75C04"/>
    <w:rsid w:val="00E82921"/>
    <w:rsid w:val="00E82A1A"/>
    <w:rsid w:val="00E90F67"/>
    <w:rsid w:val="00EA6459"/>
    <w:rsid w:val="00EA6ED6"/>
    <w:rsid w:val="00EB00C6"/>
    <w:rsid w:val="00EC3FF7"/>
    <w:rsid w:val="00EC4D02"/>
    <w:rsid w:val="00ED200A"/>
    <w:rsid w:val="00ED4322"/>
    <w:rsid w:val="00ED6F86"/>
    <w:rsid w:val="00EE3F3A"/>
    <w:rsid w:val="00EE76FE"/>
    <w:rsid w:val="00EF5602"/>
    <w:rsid w:val="00EF70E6"/>
    <w:rsid w:val="00EF73C8"/>
    <w:rsid w:val="00F01D3F"/>
    <w:rsid w:val="00F01F85"/>
    <w:rsid w:val="00F2664D"/>
    <w:rsid w:val="00F2683D"/>
    <w:rsid w:val="00F30AE7"/>
    <w:rsid w:val="00F33196"/>
    <w:rsid w:val="00F35034"/>
    <w:rsid w:val="00F35ACB"/>
    <w:rsid w:val="00F371C0"/>
    <w:rsid w:val="00F37212"/>
    <w:rsid w:val="00F41556"/>
    <w:rsid w:val="00F446A4"/>
    <w:rsid w:val="00F46859"/>
    <w:rsid w:val="00F5740E"/>
    <w:rsid w:val="00F62EC6"/>
    <w:rsid w:val="00F65736"/>
    <w:rsid w:val="00F706D6"/>
    <w:rsid w:val="00F70A57"/>
    <w:rsid w:val="00F74AA0"/>
    <w:rsid w:val="00F76951"/>
    <w:rsid w:val="00F82F24"/>
    <w:rsid w:val="00F961AF"/>
    <w:rsid w:val="00F97CDC"/>
    <w:rsid w:val="00FA01F1"/>
    <w:rsid w:val="00FC2CFE"/>
    <w:rsid w:val="00FC3384"/>
    <w:rsid w:val="00FC3C61"/>
    <w:rsid w:val="00FD1E3A"/>
    <w:rsid w:val="00FD4FF5"/>
    <w:rsid w:val="00FE4712"/>
    <w:rsid w:val="00FE4F32"/>
    <w:rsid w:val="00FF4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CFDF3"/>
  <w15:docId w15:val="{8DFD7364-7933-4C9C-90CF-67422D63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238"/>
    <w:pPr>
      <w:spacing w:before="120"/>
    </w:pPr>
    <w:rPr>
      <w:rFonts w:asciiTheme="minorHAnsi" w:hAnsiTheme="minorHAnsi"/>
      <w:sz w:val="22"/>
    </w:rPr>
  </w:style>
  <w:style w:type="paragraph" w:styleId="Heading1">
    <w:name w:val="heading 1"/>
    <w:aliases w:val="Section Heading,Bentley 1.0"/>
    <w:basedOn w:val="Normal"/>
    <w:next w:val="Normal"/>
    <w:link w:val="Heading1Char"/>
    <w:qFormat/>
    <w:rsid w:val="00751F17"/>
    <w:pPr>
      <w:keepNext/>
      <w:numPr>
        <w:numId w:val="1"/>
      </w:numPr>
      <w:outlineLvl w:val="0"/>
    </w:pPr>
    <w:rPr>
      <w:b/>
      <w:kern w:val="28"/>
      <w:sz w:val="24"/>
    </w:rPr>
  </w:style>
  <w:style w:type="paragraph" w:styleId="Heading2">
    <w:name w:val="heading 2"/>
    <w:aliases w:val="Bentley 1.1,SECTION Title"/>
    <w:basedOn w:val="Normal"/>
    <w:next w:val="Normal"/>
    <w:qFormat/>
    <w:rsid w:val="00D37FB1"/>
    <w:pPr>
      <w:keepNext/>
      <w:numPr>
        <w:ilvl w:val="1"/>
        <w:numId w:val="1"/>
      </w:numPr>
      <w:tabs>
        <w:tab w:val="clear" w:pos="7380"/>
        <w:tab w:val="num" w:pos="3552"/>
      </w:tabs>
      <w:ind w:left="576"/>
      <w:outlineLvl w:val="1"/>
    </w:pPr>
    <w:rPr>
      <w:b/>
      <w:sz w:val="24"/>
    </w:rPr>
  </w:style>
  <w:style w:type="paragraph" w:styleId="Heading3">
    <w:name w:val="heading 3"/>
    <w:aliases w:val="Bentley 1.1.1.1"/>
    <w:basedOn w:val="Normal"/>
    <w:next w:val="Normal"/>
    <w:qFormat/>
    <w:rsid w:val="00751F17"/>
    <w:pPr>
      <w:keepNext/>
      <w:numPr>
        <w:ilvl w:val="2"/>
        <w:numId w:val="1"/>
      </w:numPr>
      <w:outlineLvl w:val="2"/>
    </w:pPr>
    <w:rPr>
      <w:b/>
      <w:sz w:val="24"/>
    </w:rPr>
  </w:style>
  <w:style w:type="paragraph" w:styleId="Heading4">
    <w:name w:val="heading 4"/>
    <w:aliases w:val="Heading 4a,BODY Text,Basic Bullet, BODY Text"/>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uiPriority w:val="99"/>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link w:val="ListParagraphChar"/>
    <w:uiPriority w:val="34"/>
    <w:qFormat/>
    <w:rsid w:val="00BF2556"/>
    <w:pPr>
      <w:spacing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Revision">
    <w:name w:val="Revision"/>
    <w:hidden/>
    <w:uiPriority w:val="99"/>
    <w:semiHidden/>
    <w:rsid w:val="00F371C0"/>
    <w:rPr>
      <w:rFonts w:asciiTheme="minorHAnsi" w:hAnsiTheme="minorHAnsi"/>
      <w:sz w:val="22"/>
    </w:rPr>
  </w:style>
  <w:style w:type="paragraph" w:styleId="PlainText">
    <w:name w:val="Plain Text"/>
    <w:basedOn w:val="Normal"/>
    <w:link w:val="PlainTextChar"/>
    <w:uiPriority w:val="99"/>
    <w:unhideWhenUsed/>
    <w:rsid w:val="004419DC"/>
    <w:rPr>
      <w:rFonts w:ascii="Consolas" w:hAnsi="Consolas"/>
      <w:sz w:val="21"/>
      <w:szCs w:val="21"/>
    </w:rPr>
  </w:style>
  <w:style w:type="character" w:customStyle="1" w:styleId="PlainTextChar">
    <w:name w:val="Plain Text Char"/>
    <w:basedOn w:val="DefaultParagraphFont"/>
    <w:link w:val="PlainText"/>
    <w:uiPriority w:val="99"/>
    <w:rsid w:val="004419DC"/>
    <w:rPr>
      <w:rFonts w:ascii="Consolas" w:hAnsi="Consolas"/>
      <w:sz w:val="21"/>
      <w:szCs w:val="21"/>
    </w:rPr>
  </w:style>
  <w:style w:type="paragraph" w:customStyle="1" w:styleId="TableText">
    <w:name w:val="Table Text"/>
    <w:basedOn w:val="BodyText"/>
    <w:rsid w:val="004419DC"/>
    <w:rPr>
      <w:rFonts w:ascii="Arial" w:hAnsi="Arial" w:cs="Arial"/>
      <w:b w:val="0"/>
      <w:color w:val="000000"/>
      <w:sz w:val="22"/>
      <w:szCs w:val="22"/>
      <w:lang w:val="en-AU"/>
    </w:rPr>
  </w:style>
  <w:style w:type="paragraph" w:customStyle="1" w:styleId="TableHeading">
    <w:name w:val="Table Heading"/>
    <w:basedOn w:val="Normal"/>
    <w:rsid w:val="004419DC"/>
    <w:rPr>
      <w:rFonts w:ascii="Arial Narrow" w:hAnsi="Arial Narrow" w:cs="Tahoma"/>
      <w:b/>
      <w:bCs/>
      <w:sz w:val="24"/>
      <w:szCs w:val="24"/>
      <w:lang w:val="en-AU"/>
    </w:rPr>
  </w:style>
  <w:style w:type="character" w:customStyle="1" w:styleId="HeaderChar">
    <w:name w:val="Header Char"/>
    <w:aliases w:val="h Char"/>
    <w:basedOn w:val="DefaultParagraphFont"/>
    <w:link w:val="Header"/>
    <w:uiPriority w:val="99"/>
    <w:rsid w:val="004419DC"/>
    <w:rPr>
      <w:rFonts w:asciiTheme="minorHAnsi" w:hAnsiTheme="minorHAnsi"/>
      <w:sz w:val="22"/>
    </w:rPr>
  </w:style>
  <w:style w:type="character" w:customStyle="1" w:styleId="content1">
    <w:name w:val="content1"/>
    <w:basedOn w:val="DefaultParagraphFont"/>
    <w:rsid w:val="001B2B7C"/>
    <w:rPr>
      <w:rFonts w:ascii="Arial" w:hAnsi="Arial" w:cs="Arial" w:hint="default"/>
      <w:color w:val="464646"/>
      <w:sz w:val="18"/>
      <w:szCs w:val="18"/>
    </w:rPr>
  </w:style>
  <w:style w:type="character" w:styleId="Emphasis">
    <w:name w:val="Emphasis"/>
    <w:basedOn w:val="DefaultParagraphFont"/>
    <w:uiPriority w:val="20"/>
    <w:qFormat/>
    <w:rsid w:val="00F30AE7"/>
    <w:rPr>
      <w:i/>
      <w:iCs/>
    </w:rPr>
  </w:style>
  <w:style w:type="character" w:customStyle="1" w:styleId="th-tx1">
    <w:name w:val="th-tx1"/>
    <w:basedOn w:val="DefaultParagraphFont"/>
    <w:rsid w:val="00F961AF"/>
    <w:rPr>
      <w:rFonts w:ascii="Times New Roman" w:hAnsi="Times New Roman" w:cs="Times New Roman" w:hint="default"/>
      <w:color w:val="000000"/>
    </w:rPr>
  </w:style>
  <w:style w:type="paragraph" w:customStyle="1" w:styleId="SOWBody">
    <w:name w:val="SOW Body"/>
    <w:basedOn w:val="SOWNormal"/>
    <w:rsid w:val="00176CC4"/>
    <w:rPr>
      <w:rFonts w:asciiTheme="minorHAnsi" w:eastAsia="MS Mincho" w:hAnsiTheme="minorHAnsi"/>
      <w:sz w:val="22"/>
      <w:szCs w:val="24"/>
    </w:rPr>
  </w:style>
  <w:style w:type="paragraph" w:customStyle="1" w:styleId="SOWNormal">
    <w:name w:val="SOW Normal"/>
    <w:next w:val="SOWBody"/>
    <w:qFormat/>
    <w:rsid w:val="00176CC4"/>
    <w:pPr>
      <w:spacing w:before="120"/>
    </w:pPr>
    <w:rPr>
      <w:rFonts w:ascii="Arial" w:eastAsiaTheme="minorHAnsi" w:hAnsi="Arial" w:cstheme="minorBidi"/>
      <w:szCs w:val="22"/>
    </w:rPr>
  </w:style>
  <w:style w:type="table" w:customStyle="1" w:styleId="BentleyStandard">
    <w:name w:val="Bentley Standard"/>
    <w:basedOn w:val="TableNormal"/>
    <w:uiPriority w:val="99"/>
    <w:qFormat/>
    <w:rsid w:val="00176CC4"/>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Theme="minorHAnsi" w:hAnsiTheme="minorHAns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0" w:color="92D050" w:fill="auto"/>
      </w:tcPr>
    </w:tblStylePr>
    <w:tblStylePr w:type="band1Horz">
      <w:rPr>
        <w:rFonts w:ascii="Calibri" w:hAnsi="Calibri"/>
        <w:sz w:val="20"/>
      </w:rPr>
    </w:tblStylePr>
  </w:style>
  <w:style w:type="paragraph" w:customStyle="1" w:styleId="Bullet">
    <w:name w:val="Bullet"/>
    <w:basedOn w:val="Normal"/>
    <w:link w:val="BulletChar"/>
    <w:qFormat/>
    <w:rsid w:val="00E90F67"/>
    <w:pPr>
      <w:numPr>
        <w:numId w:val="47"/>
      </w:numPr>
      <w:spacing w:before="60"/>
    </w:pPr>
    <w:rPr>
      <w:rFonts w:ascii="Calibri" w:hAnsi="Calibri"/>
      <w:szCs w:val="22"/>
    </w:rPr>
  </w:style>
  <w:style w:type="character" w:customStyle="1" w:styleId="BulletChar">
    <w:name w:val="Bullet Char"/>
    <w:basedOn w:val="DefaultParagraphFont"/>
    <w:link w:val="Bullet"/>
    <w:rsid w:val="00E90F67"/>
    <w:rPr>
      <w:rFonts w:ascii="Calibri" w:hAnsi="Calibri"/>
      <w:sz w:val="22"/>
      <w:szCs w:val="22"/>
    </w:rPr>
  </w:style>
  <w:style w:type="paragraph" w:customStyle="1" w:styleId="BSMNormal">
    <w:name w:val="BSM Normal"/>
    <w:basedOn w:val="Normal"/>
    <w:link w:val="BSMNormalChar"/>
    <w:rsid w:val="00050A27"/>
    <w:pPr>
      <w:keepLines/>
      <w:spacing w:before="60" w:after="60"/>
      <w:ind w:left="578"/>
    </w:pPr>
    <w:rPr>
      <w:rFonts w:ascii="Arial" w:hAnsi="Arial"/>
      <w:szCs w:val="24"/>
    </w:rPr>
  </w:style>
  <w:style w:type="character" w:customStyle="1" w:styleId="BSMNormalChar">
    <w:name w:val="BSM Normal Char"/>
    <w:basedOn w:val="DefaultParagraphFont"/>
    <w:link w:val="BSMNormal"/>
    <w:rsid w:val="00050A27"/>
    <w:rPr>
      <w:rFonts w:ascii="Arial" w:hAnsi="Arial"/>
      <w:sz w:val="22"/>
      <w:szCs w:val="24"/>
    </w:rPr>
  </w:style>
  <w:style w:type="character" w:customStyle="1" w:styleId="ListParagraphChar">
    <w:name w:val="List Paragraph Char"/>
    <w:basedOn w:val="DefaultParagraphFont"/>
    <w:link w:val="ListParagraph"/>
    <w:uiPriority w:val="34"/>
    <w:rsid w:val="00AA06AD"/>
    <w:rPr>
      <w:rFonts w:asciiTheme="minorHAnsi" w:hAnsiTheme="minorHAnsi"/>
      <w:sz w:val="22"/>
      <w:lang w:val="en-AU"/>
    </w:rPr>
  </w:style>
  <w:style w:type="paragraph" w:customStyle="1" w:styleId="Default">
    <w:name w:val="Default"/>
    <w:rsid w:val="00E82A1A"/>
    <w:pPr>
      <w:autoSpaceDE w:val="0"/>
      <w:autoSpaceDN w:val="0"/>
      <w:adjustRightInd w:val="0"/>
    </w:pPr>
    <w:rPr>
      <w:rFonts w:ascii="Arial" w:hAnsi="Arial" w:cs="Arial"/>
      <w:color w:val="000000"/>
      <w:sz w:val="24"/>
      <w:szCs w:val="24"/>
      <w:lang w:val="en-AU"/>
    </w:rPr>
  </w:style>
  <w:style w:type="character" w:customStyle="1" w:styleId="Heading1Char">
    <w:name w:val="Heading 1 Char"/>
    <w:aliases w:val="Section Heading Char,Bentley 1.0 Char"/>
    <w:basedOn w:val="DefaultParagraphFont"/>
    <w:link w:val="Heading1"/>
    <w:rsid w:val="00570633"/>
    <w:rPr>
      <w:rFonts w:asciiTheme="minorHAnsi" w:hAnsiTheme="minorHAnsi"/>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3164">
      <w:bodyDiv w:val="1"/>
      <w:marLeft w:val="0"/>
      <w:marRight w:val="0"/>
      <w:marTop w:val="0"/>
      <w:marBottom w:val="0"/>
      <w:divBdr>
        <w:top w:val="none" w:sz="0" w:space="0" w:color="auto"/>
        <w:left w:val="none" w:sz="0" w:space="0" w:color="auto"/>
        <w:bottom w:val="none" w:sz="0" w:space="0" w:color="auto"/>
        <w:right w:val="none" w:sz="0" w:space="0" w:color="auto"/>
      </w:divBdr>
    </w:div>
    <w:div w:id="154491259">
      <w:bodyDiv w:val="1"/>
      <w:marLeft w:val="0"/>
      <w:marRight w:val="0"/>
      <w:marTop w:val="0"/>
      <w:marBottom w:val="0"/>
      <w:divBdr>
        <w:top w:val="none" w:sz="0" w:space="0" w:color="auto"/>
        <w:left w:val="none" w:sz="0" w:space="0" w:color="auto"/>
        <w:bottom w:val="none" w:sz="0" w:space="0" w:color="auto"/>
        <w:right w:val="none" w:sz="0" w:space="0" w:color="auto"/>
      </w:divBdr>
    </w:div>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287320358">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18143590">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661395522">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260259888">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508862528">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658267805">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797680146">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 w:id="21206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2" ma:contentTypeDescription="Create a new document." ma:contentTypeScope="" ma:versionID="28fd3351577967e12b5a6780d2b101d3">
  <xsd:schema xmlns:xsd="http://www.w3.org/2001/XMLSchema" xmlns:p="http://schemas.microsoft.com/office/2006/metadata/properties" xmlns:ns2="bdbfe654-1917-4bbc-a02e-9c65181bff08" targetNamespace="http://schemas.microsoft.com/office/2006/metadata/properties" ma:root="true" ma:fieldsID="1e8568649ea931af0a1e2f2962474768"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chnical Note"/>
          <xsd:enumeration value="Testing Plan, Specs and Results"/>
          <xsd:enumeration value="Training Material"/>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Proposal for Services</Document_x0020_Clas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AB8A5-54D5-44EC-A9DF-86A2E596D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C8B43E77-C8BA-4D9C-9E3F-C6FC491A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11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vt:lpstr>
    </vt:vector>
  </TitlesOfParts>
  <Company>TAMS</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5</cp:revision>
  <cp:lastPrinted>2012-03-29T01:58:00Z</cp:lastPrinted>
  <dcterms:created xsi:type="dcterms:W3CDTF">2014-09-17T03:50:00Z</dcterms:created>
  <dcterms:modified xsi:type="dcterms:W3CDTF">2014-10-07T12:04:00Z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y fmtid="{D5CDD505-2E9C-101B-9397-08002B2CF9AE}" pid="16" name="Order">
    <vt:r8>654600</vt:r8>
  </property>
</Properties>
</file>