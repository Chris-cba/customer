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EF0" w:rsidRPr="009134F2" w:rsidRDefault="00BB73C8" w:rsidP="00904245">
      <w:pPr>
        <w:rPr>
          <w:lang w:val="en-AU"/>
        </w:rPr>
      </w:pPr>
      <w:ins w:id="0" w:author="Joe.Mendoza" w:date="2014-09-24T14:15:00Z">
        <w:r>
          <w:rPr>
            <w:lang w:val="en-AU"/>
          </w:rPr>
          <w:t>.</w:t>
        </w:r>
      </w:ins>
      <w:bookmarkStart w:id="1" w:name="_GoBack"/>
      <w:bookmarkEnd w:id="1"/>
      <w:r w:rsidR="0097433B">
        <w:rPr>
          <w:lang w:val="en-AU"/>
        </w:rPr>
        <w:t>*</w:t>
      </w:r>
      <w:r w:rsidR="00453939" w:rsidRPr="009134F2">
        <w:rPr>
          <w:noProof/>
        </w:rPr>
        <w:drawing>
          <wp:inline distT="0" distB="0" distL="0" distR="0">
            <wp:extent cx="5486400" cy="2619375"/>
            <wp:effectExtent l="19050" t="0" r="0" b="0"/>
            <wp:docPr id="1" name="Picture 1" descr="cover pag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age graphic"/>
                    <pic:cNvPicPr>
                      <a:picLocks noChangeAspect="1" noChangeArrowheads="1"/>
                    </pic:cNvPicPr>
                  </pic:nvPicPr>
                  <pic:blipFill>
                    <a:blip r:embed="rId11" cstate="print"/>
                    <a:srcRect/>
                    <a:stretch>
                      <a:fillRect/>
                    </a:stretch>
                  </pic:blipFill>
                  <pic:spPr bwMode="auto">
                    <a:xfrm>
                      <a:off x="0" y="0"/>
                      <a:ext cx="5486400" cy="2619375"/>
                    </a:xfrm>
                    <a:prstGeom prst="rect">
                      <a:avLst/>
                    </a:prstGeom>
                    <a:noFill/>
                    <a:ln w="9525">
                      <a:noFill/>
                      <a:miter lim="800000"/>
                      <a:headEnd/>
                      <a:tailEnd/>
                    </a:ln>
                  </pic:spPr>
                </pic:pic>
              </a:graphicData>
            </a:graphic>
          </wp:inline>
        </w:drawing>
      </w:r>
    </w:p>
    <w:p w:rsidR="004F784E" w:rsidRPr="009134F2" w:rsidRDefault="004F784E" w:rsidP="00904245">
      <w:pPr>
        <w:rPr>
          <w:snapToGrid w:val="0"/>
          <w:lang w:val="en-AU"/>
        </w:rPr>
      </w:pPr>
    </w:p>
    <w:p w:rsidR="004F784E" w:rsidRPr="009134F2" w:rsidRDefault="004F784E" w:rsidP="00904245">
      <w:pPr>
        <w:rPr>
          <w:snapToGrid w:val="0"/>
          <w:lang w:val="en-AU"/>
        </w:rPr>
      </w:pPr>
    </w:p>
    <w:p w:rsidR="00714F23" w:rsidRPr="009134F2" w:rsidRDefault="00714F23" w:rsidP="00904245">
      <w:pPr>
        <w:rPr>
          <w:snapToGrid w:val="0"/>
          <w:lang w:val="en-AU"/>
        </w:rPr>
      </w:pPr>
    </w:p>
    <w:p w:rsidR="00EF7696" w:rsidRPr="009134F2" w:rsidRDefault="00EF7696" w:rsidP="004A0F90">
      <w:pPr>
        <w:jc w:val="center"/>
        <w:rPr>
          <w:b/>
          <w:snapToGrid w:val="0"/>
          <w:sz w:val="36"/>
          <w:lang w:val="en-AU"/>
        </w:rPr>
      </w:pPr>
      <w:r w:rsidRPr="009134F2">
        <w:rPr>
          <w:b/>
          <w:snapToGrid w:val="0"/>
          <w:sz w:val="36"/>
          <w:lang w:val="en-AU"/>
        </w:rPr>
        <w:t>BRAMS to BaSE SAP WebService</w:t>
      </w:r>
    </w:p>
    <w:p w:rsidR="00B75BC9" w:rsidRPr="009134F2" w:rsidRDefault="00EF7696" w:rsidP="004A0F90">
      <w:pPr>
        <w:jc w:val="center"/>
        <w:rPr>
          <w:b/>
          <w:snapToGrid w:val="0"/>
          <w:sz w:val="36"/>
          <w:lang w:val="en-AU"/>
        </w:rPr>
      </w:pPr>
      <w:r w:rsidRPr="009134F2">
        <w:rPr>
          <w:b/>
          <w:snapToGrid w:val="0"/>
          <w:sz w:val="36"/>
          <w:lang w:val="en-AU"/>
        </w:rPr>
        <w:t>Business Layer to Integration Layer</w:t>
      </w:r>
      <w:r w:rsidR="00362761" w:rsidRPr="009134F2">
        <w:rPr>
          <w:b/>
          <w:snapToGrid w:val="0"/>
          <w:sz w:val="36"/>
          <w:lang w:val="en-AU"/>
        </w:rPr>
        <w:t xml:space="preserve"> Design</w:t>
      </w:r>
    </w:p>
    <w:p w:rsidR="00867A50" w:rsidRPr="009134F2" w:rsidRDefault="00867A50" w:rsidP="004A0F90">
      <w:pPr>
        <w:jc w:val="center"/>
        <w:rPr>
          <w:b/>
          <w:sz w:val="36"/>
          <w:lang w:val="en-AU"/>
        </w:rPr>
      </w:pPr>
    </w:p>
    <w:p w:rsidR="00867A50" w:rsidRPr="009134F2" w:rsidRDefault="00867A50" w:rsidP="004A0F90">
      <w:pPr>
        <w:jc w:val="center"/>
        <w:rPr>
          <w:b/>
          <w:sz w:val="36"/>
          <w:lang w:val="en-AU"/>
        </w:rPr>
      </w:pPr>
    </w:p>
    <w:p w:rsidR="00BE2EF0" w:rsidRPr="009134F2" w:rsidRDefault="004A0F90" w:rsidP="004A0F90">
      <w:pPr>
        <w:jc w:val="center"/>
        <w:rPr>
          <w:b/>
          <w:sz w:val="36"/>
          <w:lang w:val="en-AU"/>
        </w:rPr>
      </w:pPr>
      <w:r w:rsidRPr="009134F2">
        <w:rPr>
          <w:b/>
          <w:sz w:val="36"/>
          <w:lang w:val="en-AU"/>
        </w:rPr>
        <w:t xml:space="preserve">Version </w:t>
      </w:r>
      <w:r w:rsidR="00A2630F">
        <w:rPr>
          <w:b/>
          <w:sz w:val="36"/>
          <w:lang w:val="en-AU"/>
        </w:rPr>
        <w:t>1.</w:t>
      </w:r>
      <w:ins w:id="2" w:author="Tracey Loynes" w:date="2014-04-11T08:19:00Z">
        <w:r w:rsidR="001A53F9">
          <w:rPr>
            <w:b/>
            <w:sz w:val="36"/>
            <w:lang w:val="en-AU"/>
          </w:rPr>
          <w:t>3</w:t>
        </w:r>
      </w:ins>
      <w:del w:id="3" w:author="Tracey Loynes" w:date="2014-04-11T08:19:00Z">
        <w:r w:rsidR="00E809A8" w:rsidDel="001A53F9">
          <w:rPr>
            <w:b/>
            <w:sz w:val="36"/>
            <w:lang w:val="en-AU"/>
          </w:rPr>
          <w:delText>1</w:delText>
        </w:r>
      </w:del>
    </w:p>
    <w:p w:rsidR="00C53D7B" w:rsidRPr="009134F2" w:rsidRDefault="00C53D7B" w:rsidP="004A0F90">
      <w:pPr>
        <w:jc w:val="center"/>
        <w:rPr>
          <w:b/>
          <w:sz w:val="36"/>
          <w:lang w:val="en-AU"/>
        </w:rPr>
      </w:pPr>
    </w:p>
    <w:p w:rsidR="00C53D7B" w:rsidRPr="009134F2" w:rsidRDefault="00244919" w:rsidP="004A0F90">
      <w:pPr>
        <w:jc w:val="center"/>
        <w:rPr>
          <w:b/>
          <w:sz w:val="36"/>
          <w:lang w:val="en-AU"/>
        </w:rPr>
      </w:pPr>
      <w:r w:rsidRPr="009134F2">
        <w:rPr>
          <w:b/>
          <w:sz w:val="36"/>
          <w:lang w:val="en-AU"/>
        </w:rPr>
        <w:t xml:space="preserve"> </w:t>
      </w:r>
      <w:r w:rsidR="00A2630F">
        <w:rPr>
          <w:b/>
          <w:sz w:val="36"/>
          <w:lang w:val="en-AU"/>
        </w:rPr>
        <w:t>April</w:t>
      </w:r>
      <w:r w:rsidR="00A2630F" w:rsidRPr="009134F2">
        <w:rPr>
          <w:b/>
          <w:sz w:val="36"/>
          <w:lang w:val="en-AU"/>
        </w:rPr>
        <w:t xml:space="preserve"> </w:t>
      </w:r>
      <w:r w:rsidRPr="009134F2">
        <w:rPr>
          <w:b/>
          <w:sz w:val="36"/>
          <w:lang w:val="en-AU"/>
        </w:rPr>
        <w:t>2014</w:t>
      </w:r>
    </w:p>
    <w:p w:rsidR="00BD670D" w:rsidRPr="009134F2" w:rsidRDefault="00BD670D" w:rsidP="004A0F90">
      <w:pPr>
        <w:jc w:val="center"/>
        <w:rPr>
          <w:b/>
          <w:sz w:val="36"/>
          <w:lang w:val="en-AU"/>
        </w:rPr>
      </w:pPr>
    </w:p>
    <w:p w:rsidR="00BD670D" w:rsidRPr="009134F2" w:rsidRDefault="00BD670D" w:rsidP="00904245">
      <w:pPr>
        <w:rPr>
          <w:lang w:val="en-AU"/>
        </w:rPr>
      </w:pPr>
    </w:p>
    <w:p w:rsidR="00BD670D" w:rsidRPr="009134F2" w:rsidRDefault="00BD670D" w:rsidP="00904245">
      <w:pPr>
        <w:rPr>
          <w:lang w:val="en-AU"/>
        </w:rPr>
      </w:pPr>
    </w:p>
    <w:p w:rsidR="00BD670D" w:rsidRPr="009134F2" w:rsidRDefault="00BD670D" w:rsidP="00904245">
      <w:pPr>
        <w:rPr>
          <w:lang w:val="en-AU"/>
        </w:rPr>
      </w:pPr>
    </w:p>
    <w:p w:rsidR="00BF2556" w:rsidRPr="009134F2" w:rsidRDefault="00BF2556" w:rsidP="00904245">
      <w:pPr>
        <w:rPr>
          <w:lang w:val="en-AU"/>
        </w:rPr>
      </w:pPr>
    </w:p>
    <w:p w:rsidR="00BE2EF0" w:rsidRPr="009134F2" w:rsidRDefault="00453939" w:rsidP="007E7C63">
      <w:pPr>
        <w:rPr>
          <w:lang w:val="en-AU"/>
        </w:rPr>
      </w:pPr>
      <w:r w:rsidRPr="009134F2">
        <w:rPr>
          <w:noProof/>
        </w:rPr>
        <w:drawing>
          <wp:inline distT="0" distB="0" distL="0" distR="0">
            <wp:extent cx="2247900" cy="552450"/>
            <wp:effectExtent l="19050" t="0" r="0" b="0"/>
            <wp:docPr id="2" name="Picture 2"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complete"/>
                    <pic:cNvPicPr>
                      <a:picLocks noChangeAspect="1" noChangeArrowheads="1"/>
                    </pic:cNvPicPr>
                  </pic:nvPicPr>
                  <pic:blipFill>
                    <a:blip r:embed="rId12" cstate="print"/>
                    <a:srcRect/>
                    <a:stretch>
                      <a:fillRect/>
                    </a:stretch>
                  </pic:blipFill>
                  <pic:spPr bwMode="auto">
                    <a:xfrm>
                      <a:off x="0" y="0"/>
                      <a:ext cx="2247900" cy="552450"/>
                    </a:xfrm>
                    <a:prstGeom prst="rect">
                      <a:avLst/>
                    </a:prstGeom>
                    <a:noFill/>
                    <a:ln w="9525">
                      <a:noFill/>
                      <a:miter lim="800000"/>
                      <a:headEnd/>
                      <a:tailEnd/>
                    </a:ln>
                  </pic:spPr>
                </pic:pic>
              </a:graphicData>
            </a:graphic>
          </wp:inline>
        </w:drawing>
      </w:r>
    </w:p>
    <w:p w:rsidR="00BE2EF0" w:rsidRPr="009134F2" w:rsidRDefault="00BE2EF0" w:rsidP="00904245">
      <w:pPr>
        <w:rPr>
          <w:lang w:val="en-AU"/>
        </w:rPr>
      </w:pPr>
    </w:p>
    <w:p w:rsidR="00BE2EF0" w:rsidRPr="009134F2" w:rsidRDefault="00BE2EF0" w:rsidP="00904245">
      <w:pPr>
        <w:rPr>
          <w:lang w:val="en-AU"/>
        </w:rPr>
      </w:pPr>
    </w:p>
    <w:p w:rsidR="00BE2EF0" w:rsidRPr="009134F2" w:rsidRDefault="00BE2EF0" w:rsidP="00904245">
      <w:pPr>
        <w:rPr>
          <w:lang w:val="en-AU"/>
        </w:rPr>
        <w:sectPr w:rsidR="00BE2EF0" w:rsidRPr="009134F2">
          <w:footerReference w:type="even" r:id="rId13"/>
          <w:type w:val="oddPage"/>
          <w:pgSz w:w="12240" w:h="15840" w:code="1"/>
          <w:pgMar w:top="1440" w:right="1800" w:bottom="1440" w:left="1800" w:header="720" w:footer="720" w:gutter="0"/>
          <w:pgNumType w:start="1"/>
          <w:cols w:space="720"/>
        </w:sectPr>
      </w:pPr>
    </w:p>
    <w:p w:rsidR="00A2630F" w:rsidRDefault="00417674">
      <w:pPr>
        <w:pStyle w:val="TOC1"/>
        <w:rPr>
          <w:rFonts w:eastAsiaTheme="minorEastAsia" w:cstheme="minorBidi"/>
          <w:caps w:val="0"/>
          <w:sz w:val="22"/>
        </w:rPr>
      </w:pPr>
      <w:r w:rsidRPr="00733A3F">
        <w:rPr>
          <w:caps w:val="0"/>
          <w:lang w:val="en-AU"/>
        </w:rPr>
        <w:lastRenderedPageBreak/>
        <w:fldChar w:fldCharType="begin"/>
      </w:r>
      <w:r w:rsidR="00E05CE6" w:rsidRPr="00733A3F">
        <w:rPr>
          <w:caps w:val="0"/>
          <w:lang w:val="en-AU"/>
        </w:rPr>
        <w:instrText xml:space="preserve"> TOC \o "1-2" </w:instrText>
      </w:r>
      <w:r w:rsidRPr="00733A3F">
        <w:rPr>
          <w:caps w:val="0"/>
          <w:lang w:val="en-AU"/>
        </w:rPr>
        <w:fldChar w:fldCharType="separate"/>
      </w:r>
      <w:r w:rsidR="00A2630F" w:rsidRPr="00392518">
        <w:rPr>
          <w:lang w:val="en-AU"/>
        </w:rPr>
        <w:t>1.0</w:t>
      </w:r>
      <w:r w:rsidR="00A2630F">
        <w:rPr>
          <w:rFonts w:eastAsiaTheme="minorEastAsia" w:cstheme="minorBidi"/>
          <w:caps w:val="0"/>
          <w:sz w:val="22"/>
        </w:rPr>
        <w:tab/>
      </w:r>
      <w:r w:rsidR="00A2630F" w:rsidRPr="00392518">
        <w:rPr>
          <w:lang w:val="en-AU"/>
        </w:rPr>
        <w:t>Introduction</w:t>
      </w:r>
      <w:r w:rsidR="00A2630F">
        <w:tab/>
      </w:r>
      <w:r>
        <w:fldChar w:fldCharType="begin"/>
      </w:r>
      <w:r w:rsidR="00A2630F">
        <w:instrText xml:space="preserve"> PAGEREF _Toc384362300 \h </w:instrText>
      </w:r>
      <w:r>
        <w:fldChar w:fldCharType="separate"/>
      </w:r>
      <w:r w:rsidR="00A2630F">
        <w:t>2</w:t>
      </w:r>
      <w:r>
        <w:fldChar w:fldCharType="end"/>
      </w:r>
    </w:p>
    <w:p w:rsidR="00A2630F" w:rsidRDefault="00A2630F">
      <w:pPr>
        <w:pStyle w:val="TOC1"/>
        <w:rPr>
          <w:rFonts w:eastAsiaTheme="minorEastAsia" w:cstheme="minorBidi"/>
          <w:caps w:val="0"/>
          <w:sz w:val="22"/>
        </w:rPr>
      </w:pPr>
      <w:r w:rsidRPr="00392518">
        <w:rPr>
          <w:lang w:val="en-AU"/>
        </w:rPr>
        <w:t>2.0</w:t>
      </w:r>
      <w:r>
        <w:rPr>
          <w:rFonts w:eastAsiaTheme="minorEastAsia" w:cstheme="minorBidi"/>
          <w:caps w:val="0"/>
          <w:sz w:val="22"/>
        </w:rPr>
        <w:tab/>
      </w:r>
      <w:r w:rsidRPr="00392518">
        <w:rPr>
          <w:lang w:val="en-AU"/>
        </w:rPr>
        <w:t>High Level Requirements</w:t>
      </w:r>
      <w:r>
        <w:tab/>
      </w:r>
      <w:r w:rsidR="00417674">
        <w:fldChar w:fldCharType="begin"/>
      </w:r>
      <w:r>
        <w:instrText xml:space="preserve"> PAGEREF _Toc384362301 \h </w:instrText>
      </w:r>
      <w:r w:rsidR="00417674">
        <w:fldChar w:fldCharType="separate"/>
      </w:r>
      <w:r>
        <w:t>2</w:t>
      </w:r>
      <w:r w:rsidR="00417674">
        <w:fldChar w:fldCharType="end"/>
      </w:r>
    </w:p>
    <w:p w:rsidR="00A2630F" w:rsidRDefault="00A2630F">
      <w:pPr>
        <w:pStyle w:val="TOC1"/>
        <w:rPr>
          <w:rFonts w:eastAsiaTheme="minorEastAsia" w:cstheme="minorBidi"/>
          <w:caps w:val="0"/>
          <w:sz w:val="22"/>
        </w:rPr>
      </w:pPr>
      <w:r w:rsidRPr="00392518">
        <w:rPr>
          <w:lang w:val="en-AU"/>
        </w:rPr>
        <w:t>3.0</w:t>
      </w:r>
      <w:r>
        <w:rPr>
          <w:rFonts w:eastAsiaTheme="minorEastAsia" w:cstheme="minorBidi"/>
          <w:caps w:val="0"/>
          <w:sz w:val="22"/>
        </w:rPr>
        <w:tab/>
      </w:r>
      <w:r w:rsidRPr="00392518">
        <w:rPr>
          <w:lang w:val="en-AU"/>
        </w:rPr>
        <w:t>WebServer Prerequisites</w:t>
      </w:r>
      <w:r>
        <w:tab/>
      </w:r>
      <w:r w:rsidR="00417674">
        <w:fldChar w:fldCharType="begin"/>
      </w:r>
      <w:r>
        <w:instrText xml:space="preserve"> PAGEREF _Toc384362302 \h </w:instrText>
      </w:r>
      <w:r w:rsidR="00417674">
        <w:fldChar w:fldCharType="separate"/>
      </w:r>
      <w:r>
        <w:t>3</w:t>
      </w:r>
      <w:r w:rsidR="00417674">
        <w:fldChar w:fldCharType="end"/>
      </w:r>
    </w:p>
    <w:p w:rsidR="00A2630F" w:rsidRDefault="00A2630F">
      <w:pPr>
        <w:pStyle w:val="TOC1"/>
        <w:rPr>
          <w:rFonts w:eastAsiaTheme="minorEastAsia" w:cstheme="minorBidi"/>
          <w:caps w:val="0"/>
          <w:sz w:val="22"/>
        </w:rPr>
      </w:pPr>
      <w:r w:rsidRPr="00392518">
        <w:rPr>
          <w:lang w:val="en-AU"/>
        </w:rPr>
        <w:t>4.0</w:t>
      </w:r>
      <w:r>
        <w:rPr>
          <w:rFonts w:eastAsiaTheme="minorEastAsia" w:cstheme="minorBidi"/>
          <w:caps w:val="0"/>
          <w:sz w:val="22"/>
        </w:rPr>
        <w:tab/>
      </w:r>
      <w:r w:rsidRPr="00392518">
        <w:rPr>
          <w:lang w:val="en-AU"/>
        </w:rPr>
        <w:t>Data Input</w:t>
      </w:r>
      <w:r>
        <w:tab/>
      </w:r>
      <w:r w:rsidR="00417674">
        <w:fldChar w:fldCharType="begin"/>
      </w:r>
      <w:r>
        <w:instrText xml:space="preserve"> PAGEREF _Toc384362303 \h </w:instrText>
      </w:r>
      <w:r w:rsidR="00417674">
        <w:fldChar w:fldCharType="separate"/>
      </w:r>
      <w:r>
        <w:t>3</w:t>
      </w:r>
      <w:r w:rsidR="00417674">
        <w:fldChar w:fldCharType="end"/>
      </w:r>
    </w:p>
    <w:p w:rsidR="00A2630F" w:rsidRDefault="00A2630F">
      <w:pPr>
        <w:pStyle w:val="TOC1"/>
        <w:rPr>
          <w:rFonts w:eastAsiaTheme="minorEastAsia" w:cstheme="minorBidi"/>
          <w:caps w:val="0"/>
          <w:sz w:val="22"/>
        </w:rPr>
      </w:pPr>
      <w:r w:rsidRPr="00392518">
        <w:rPr>
          <w:lang w:val="en-AU"/>
        </w:rPr>
        <w:t>5.0</w:t>
      </w:r>
      <w:r>
        <w:rPr>
          <w:rFonts w:eastAsiaTheme="minorEastAsia" w:cstheme="minorBidi"/>
          <w:caps w:val="0"/>
          <w:sz w:val="22"/>
        </w:rPr>
        <w:tab/>
      </w:r>
      <w:r w:rsidRPr="00392518">
        <w:rPr>
          <w:lang w:val="en-AU"/>
        </w:rPr>
        <w:t>Network Changes</w:t>
      </w:r>
      <w:r>
        <w:tab/>
      </w:r>
      <w:r w:rsidR="00417674">
        <w:fldChar w:fldCharType="begin"/>
      </w:r>
      <w:r>
        <w:instrText xml:space="preserve"> PAGEREF _Toc384362304 \h </w:instrText>
      </w:r>
      <w:r w:rsidR="00417674">
        <w:fldChar w:fldCharType="separate"/>
      </w:r>
      <w:r>
        <w:t>4</w:t>
      </w:r>
      <w:r w:rsidR="00417674">
        <w:fldChar w:fldCharType="end"/>
      </w:r>
    </w:p>
    <w:p w:rsidR="00A2630F" w:rsidRDefault="00A2630F">
      <w:pPr>
        <w:pStyle w:val="TOC2"/>
        <w:rPr>
          <w:rFonts w:eastAsiaTheme="minorEastAsia" w:cstheme="minorBidi"/>
          <w:smallCaps w:val="0"/>
        </w:rPr>
      </w:pPr>
      <w:r w:rsidRPr="00392518">
        <w:rPr>
          <w:lang w:val="en-AU"/>
        </w:rPr>
        <w:t>5.1</w:t>
      </w:r>
      <w:r>
        <w:rPr>
          <w:rFonts w:eastAsiaTheme="minorEastAsia" w:cstheme="minorBidi"/>
          <w:smallCaps w:val="0"/>
        </w:rPr>
        <w:tab/>
      </w:r>
      <w:r w:rsidRPr="00392518">
        <w:rPr>
          <w:lang w:val="en-AU"/>
        </w:rPr>
        <w:t>Details of data being tracked</w:t>
      </w:r>
      <w:r>
        <w:tab/>
      </w:r>
      <w:r w:rsidR="00417674">
        <w:fldChar w:fldCharType="begin"/>
      </w:r>
      <w:r>
        <w:instrText xml:space="preserve"> PAGEREF _Toc384362305 \h </w:instrText>
      </w:r>
      <w:r w:rsidR="00417674">
        <w:fldChar w:fldCharType="separate"/>
      </w:r>
      <w:r>
        <w:t>4</w:t>
      </w:r>
      <w:r w:rsidR="00417674">
        <w:fldChar w:fldCharType="end"/>
      </w:r>
    </w:p>
    <w:p w:rsidR="00A2630F" w:rsidRDefault="00A2630F">
      <w:pPr>
        <w:pStyle w:val="TOC2"/>
        <w:rPr>
          <w:rFonts w:eastAsiaTheme="minorEastAsia" w:cstheme="minorBidi"/>
          <w:smallCaps w:val="0"/>
        </w:rPr>
      </w:pPr>
      <w:r w:rsidRPr="00392518">
        <w:rPr>
          <w:lang w:val="en-AU"/>
        </w:rPr>
        <w:t>5.2</w:t>
      </w:r>
      <w:r>
        <w:rPr>
          <w:rFonts w:eastAsiaTheme="minorEastAsia" w:cstheme="minorBidi"/>
          <w:smallCaps w:val="0"/>
        </w:rPr>
        <w:tab/>
      </w:r>
      <w:r w:rsidRPr="00392518">
        <w:rPr>
          <w:lang w:val="en-AU"/>
        </w:rPr>
        <w:t>Data Output from BRAMS</w:t>
      </w:r>
      <w:r>
        <w:tab/>
      </w:r>
      <w:r w:rsidR="00417674">
        <w:fldChar w:fldCharType="begin"/>
      </w:r>
      <w:r>
        <w:instrText xml:space="preserve"> PAGEREF _Toc384362306 \h </w:instrText>
      </w:r>
      <w:r w:rsidR="00417674">
        <w:fldChar w:fldCharType="separate"/>
      </w:r>
      <w:r>
        <w:t>6</w:t>
      </w:r>
      <w:r w:rsidR="00417674">
        <w:fldChar w:fldCharType="end"/>
      </w:r>
    </w:p>
    <w:p w:rsidR="00A2630F" w:rsidRDefault="00A2630F">
      <w:pPr>
        <w:pStyle w:val="TOC2"/>
        <w:rPr>
          <w:rFonts w:eastAsiaTheme="minorEastAsia" w:cstheme="minorBidi"/>
          <w:smallCaps w:val="0"/>
        </w:rPr>
      </w:pPr>
      <w:r w:rsidRPr="00392518">
        <w:rPr>
          <w:lang w:val="en-AU"/>
        </w:rPr>
        <w:t>5.3</w:t>
      </w:r>
      <w:r>
        <w:rPr>
          <w:rFonts w:eastAsiaTheme="minorEastAsia" w:cstheme="minorBidi"/>
          <w:smallCaps w:val="0"/>
        </w:rPr>
        <w:tab/>
      </w:r>
      <w:r w:rsidRPr="00392518">
        <w:rPr>
          <w:lang w:val="en-AU"/>
        </w:rPr>
        <w:t>Implementation Details</w:t>
      </w:r>
      <w:r>
        <w:tab/>
      </w:r>
      <w:r w:rsidR="00417674">
        <w:fldChar w:fldCharType="begin"/>
      </w:r>
      <w:r>
        <w:instrText xml:space="preserve"> PAGEREF _Toc384362307 \h </w:instrText>
      </w:r>
      <w:r w:rsidR="00417674">
        <w:fldChar w:fldCharType="separate"/>
      </w:r>
      <w:r>
        <w:t>7</w:t>
      </w:r>
      <w:r w:rsidR="00417674">
        <w:fldChar w:fldCharType="end"/>
      </w:r>
    </w:p>
    <w:p w:rsidR="00A2630F" w:rsidRDefault="00A2630F">
      <w:pPr>
        <w:pStyle w:val="TOC2"/>
        <w:rPr>
          <w:rFonts w:eastAsiaTheme="minorEastAsia" w:cstheme="minorBidi"/>
          <w:smallCaps w:val="0"/>
        </w:rPr>
      </w:pPr>
      <w:r w:rsidRPr="00392518">
        <w:rPr>
          <w:lang w:val="en-AU"/>
        </w:rPr>
        <w:t>5.4</w:t>
      </w:r>
      <w:r>
        <w:rPr>
          <w:rFonts w:eastAsiaTheme="minorEastAsia" w:cstheme="minorBidi"/>
          <w:smallCaps w:val="0"/>
        </w:rPr>
        <w:tab/>
      </w:r>
      <w:r w:rsidRPr="00392518">
        <w:rPr>
          <w:lang w:val="en-AU"/>
        </w:rPr>
        <w:t>Process Flow</w:t>
      </w:r>
      <w:r>
        <w:tab/>
      </w:r>
      <w:r w:rsidR="00417674">
        <w:fldChar w:fldCharType="begin"/>
      </w:r>
      <w:r>
        <w:instrText xml:space="preserve"> PAGEREF _Toc384362308 \h </w:instrText>
      </w:r>
      <w:r w:rsidR="00417674">
        <w:fldChar w:fldCharType="separate"/>
      </w:r>
      <w:r>
        <w:t>9</w:t>
      </w:r>
      <w:r w:rsidR="00417674">
        <w:fldChar w:fldCharType="end"/>
      </w:r>
    </w:p>
    <w:p w:rsidR="00A2630F" w:rsidRDefault="00A2630F">
      <w:pPr>
        <w:pStyle w:val="TOC2"/>
        <w:rPr>
          <w:rFonts w:eastAsiaTheme="minorEastAsia" w:cstheme="minorBidi"/>
          <w:smallCaps w:val="0"/>
        </w:rPr>
      </w:pPr>
      <w:r w:rsidRPr="00392518">
        <w:rPr>
          <w:lang w:val="en-AU"/>
        </w:rPr>
        <w:t>5.5</w:t>
      </w:r>
      <w:r>
        <w:rPr>
          <w:rFonts w:eastAsiaTheme="minorEastAsia" w:cstheme="minorBidi"/>
          <w:smallCaps w:val="0"/>
        </w:rPr>
        <w:tab/>
      </w:r>
      <w:r w:rsidRPr="00392518">
        <w:rPr>
          <w:lang w:val="en-AU"/>
        </w:rPr>
        <w:t>Error Trapping</w:t>
      </w:r>
      <w:r>
        <w:tab/>
      </w:r>
      <w:r w:rsidR="00417674">
        <w:fldChar w:fldCharType="begin"/>
      </w:r>
      <w:r>
        <w:instrText xml:space="preserve"> PAGEREF _Toc384362309 \h </w:instrText>
      </w:r>
      <w:r w:rsidR="00417674">
        <w:fldChar w:fldCharType="separate"/>
      </w:r>
      <w:r>
        <w:t>10</w:t>
      </w:r>
      <w:r w:rsidR="00417674">
        <w:fldChar w:fldCharType="end"/>
      </w:r>
    </w:p>
    <w:p w:rsidR="00A2630F" w:rsidRDefault="00A2630F">
      <w:pPr>
        <w:pStyle w:val="TOC1"/>
        <w:rPr>
          <w:rFonts w:eastAsiaTheme="minorEastAsia" w:cstheme="minorBidi"/>
          <w:caps w:val="0"/>
          <w:sz w:val="22"/>
        </w:rPr>
      </w:pPr>
      <w:r w:rsidRPr="00392518">
        <w:rPr>
          <w:lang w:val="en-AU"/>
        </w:rPr>
        <w:t>6.0</w:t>
      </w:r>
      <w:r>
        <w:rPr>
          <w:rFonts w:eastAsiaTheme="minorEastAsia" w:cstheme="minorBidi"/>
          <w:caps w:val="0"/>
          <w:sz w:val="22"/>
        </w:rPr>
        <w:tab/>
      </w:r>
      <w:r w:rsidRPr="00392518">
        <w:rPr>
          <w:lang w:val="en-AU"/>
        </w:rPr>
        <w:t>Data Output</w:t>
      </w:r>
      <w:r>
        <w:tab/>
      </w:r>
      <w:r w:rsidR="00417674">
        <w:fldChar w:fldCharType="begin"/>
      </w:r>
      <w:r>
        <w:instrText xml:space="preserve"> PAGEREF _Toc384362310 \h </w:instrText>
      </w:r>
      <w:r w:rsidR="00417674">
        <w:fldChar w:fldCharType="separate"/>
      </w:r>
      <w:r>
        <w:t>11</w:t>
      </w:r>
      <w:r w:rsidR="00417674">
        <w:fldChar w:fldCharType="end"/>
      </w:r>
    </w:p>
    <w:p w:rsidR="00A2630F" w:rsidRDefault="00A2630F">
      <w:pPr>
        <w:pStyle w:val="TOC1"/>
        <w:rPr>
          <w:rFonts w:eastAsiaTheme="minorEastAsia" w:cstheme="minorBidi"/>
          <w:caps w:val="0"/>
          <w:sz w:val="22"/>
        </w:rPr>
      </w:pPr>
      <w:r w:rsidRPr="00392518">
        <w:rPr>
          <w:lang w:val="en-AU"/>
        </w:rPr>
        <w:t>7.0</w:t>
      </w:r>
      <w:r>
        <w:rPr>
          <w:rFonts w:eastAsiaTheme="minorEastAsia" w:cstheme="minorBidi"/>
          <w:caps w:val="0"/>
          <w:sz w:val="22"/>
        </w:rPr>
        <w:tab/>
      </w:r>
      <w:r w:rsidRPr="00392518">
        <w:rPr>
          <w:lang w:val="en-AU"/>
        </w:rPr>
        <w:t>Documentation Requirements</w:t>
      </w:r>
      <w:r>
        <w:tab/>
      </w:r>
      <w:r w:rsidR="00417674">
        <w:fldChar w:fldCharType="begin"/>
      </w:r>
      <w:r>
        <w:instrText xml:space="preserve"> PAGEREF _Toc384362311 \h </w:instrText>
      </w:r>
      <w:r w:rsidR="00417674">
        <w:fldChar w:fldCharType="separate"/>
      </w:r>
      <w:r>
        <w:t>13</w:t>
      </w:r>
      <w:r w:rsidR="00417674">
        <w:fldChar w:fldCharType="end"/>
      </w:r>
    </w:p>
    <w:p w:rsidR="00A2630F" w:rsidRDefault="00A2630F">
      <w:pPr>
        <w:pStyle w:val="TOC1"/>
        <w:rPr>
          <w:rFonts w:eastAsiaTheme="minorEastAsia" w:cstheme="minorBidi"/>
          <w:caps w:val="0"/>
          <w:sz w:val="22"/>
        </w:rPr>
      </w:pPr>
      <w:r w:rsidRPr="00392518">
        <w:rPr>
          <w:lang w:val="en-AU"/>
        </w:rPr>
        <w:t>8.0</w:t>
      </w:r>
      <w:r>
        <w:rPr>
          <w:rFonts w:eastAsiaTheme="minorEastAsia" w:cstheme="minorBidi"/>
          <w:caps w:val="0"/>
          <w:sz w:val="22"/>
        </w:rPr>
        <w:tab/>
      </w:r>
      <w:r w:rsidRPr="00392518">
        <w:rPr>
          <w:lang w:val="en-AU"/>
        </w:rPr>
        <w:t>Conclusion</w:t>
      </w:r>
      <w:r>
        <w:tab/>
      </w:r>
      <w:r w:rsidR="00417674">
        <w:fldChar w:fldCharType="begin"/>
      </w:r>
      <w:r>
        <w:instrText xml:space="preserve"> PAGEREF _Toc384362312 \h </w:instrText>
      </w:r>
      <w:r w:rsidR="00417674">
        <w:fldChar w:fldCharType="separate"/>
      </w:r>
      <w:r>
        <w:t>13</w:t>
      </w:r>
      <w:r w:rsidR="00417674">
        <w:fldChar w:fldCharType="end"/>
      </w:r>
    </w:p>
    <w:p w:rsidR="00BE2EF0" w:rsidRPr="00733A3F" w:rsidRDefault="00417674" w:rsidP="00904245">
      <w:pPr>
        <w:rPr>
          <w:noProof/>
          <w:lang w:val="en-AU"/>
        </w:rPr>
      </w:pPr>
      <w:r w:rsidRPr="00733A3F">
        <w:rPr>
          <w:caps/>
          <w:noProof/>
          <w:sz w:val="24"/>
          <w:lang w:val="en-AU"/>
        </w:rPr>
        <w:fldChar w:fldCharType="end"/>
      </w:r>
    </w:p>
    <w:p w:rsidR="008E455F" w:rsidRPr="00733A3F" w:rsidRDefault="008E455F" w:rsidP="00904245">
      <w:pPr>
        <w:rPr>
          <w:noProof/>
          <w:lang w:val="en-AU"/>
        </w:rPr>
      </w:pPr>
    </w:p>
    <w:p w:rsidR="008E455F" w:rsidRPr="00733A3F" w:rsidRDefault="008E455F" w:rsidP="00904245">
      <w:pPr>
        <w:rPr>
          <w:noProof/>
          <w:lang w:val="en-AU"/>
        </w:rPr>
      </w:pPr>
      <w:r w:rsidRPr="00733A3F">
        <w:rPr>
          <w:noProof/>
          <w:lang w:val="en-AU"/>
        </w:rPr>
        <w:t>Version Control</w:t>
      </w:r>
    </w:p>
    <w:p w:rsidR="008E455F" w:rsidRPr="00733A3F" w:rsidRDefault="008E455F" w:rsidP="00434011">
      <w:pPr>
        <w:pStyle w:val="Title"/>
        <w:spacing w:before="0" w:after="0"/>
        <w:rPr>
          <w:noProof/>
          <w:sz w:val="24"/>
          <w:lang w:val="en-AU"/>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796"/>
        <w:gridCol w:w="1990"/>
        <w:gridCol w:w="2971"/>
      </w:tblGrid>
      <w:tr w:rsidR="008E455F" w:rsidRPr="00733A3F" w:rsidTr="00B073AE">
        <w:tc>
          <w:tcPr>
            <w:tcW w:w="1980" w:type="dxa"/>
            <w:tcBorders>
              <w:top w:val="single" w:sz="4" w:space="0" w:color="auto"/>
              <w:left w:val="single" w:sz="4" w:space="0" w:color="auto"/>
              <w:bottom w:val="single" w:sz="4" w:space="0" w:color="auto"/>
            </w:tcBorders>
          </w:tcPr>
          <w:p w:rsidR="008E455F" w:rsidRPr="00733A3F" w:rsidRDefault="008E455F" w:rsidP="00904245">
            <w:pPr>
              <w:rPr>
                <w:noProof/>
                <w:lang w:val="en-AU"/>
              </w:rPr>
            </w:pPr>
            <w:r w:rsidRPr="00733A3F">
              <w:rPr>
                <w:noProof/>
                <w:lang w:val="en-AU"/>
              </w:rPr>
              <w:t>Date</w:t>
            </w:r>
          </w:p>
        </w:tc>
        <w:tc>
          <w:tcPr>
            <w:tcW w:w="1796" w:type="dxa"/>
            <w:tcBorders>
              <w:top w:val="single" w:sz="4" w:space="0" w:color="auto"/>
              <w:left w:val="single" w:sz="4" w:space="0" w:color="auto"/>
              <w:bottom w:val="single" w:sz="4" w:space="0" w:color="auto"/>
            </w:tcBorders>
          </w:tcPr>
          <w:p w:rsidR="008E455F" w:rsidRPr="00733A3F" w:rsidRDefault="008E455F" w:rsidP="00904245">
            <w:pPr>
              <w:rPr>
                <w:noProof/>
                <w:lang w:val="en-AU"/>
              </w:rPr>
            </w:pPr>
            <w:r w:rsidRPr="00733A3F">
              <w:rPr>
                <w:noProof/>
                <w:lang w:val="en-AU"/>
              </w:rPr>
              <w:t>Version</w:t>
            </w:r>
          </w:p>
        </w:tc>
        <w:tc>
          <w:tcPr>
            <w:tcW w:w="1990" w:type="dxa"/>
            <w:tcBorders>
              <w:top w:val="single" w:sz="4" w:space="0" w:color="auto"/>
              <w:bottom w:val="single" w:sz="4" w:space="0" w:color="auto"/>
            </w:tcBorders>
          </w:tcPr>
          <w:p w:rsidR="008E455F" w:rsidRPr="00733A3F" w:rsidRDefault="008E455F" w:rsidP="00904245">
            <w:pPr>
              <w:rPr>
                <w:noProof/>
                <w:lang w:val="en-AU"/>
              </w:rPr>
            </w:pPr>
            <w:r w:rsidRPr="00733A3F">
              <w:rPr>
                <w:noProof/>
                <w:lang w:val="en-AU"/>
              </w:rPr>
              <w:t>Changed by</w:t>
            </w:r>
          </w:p>
        </w:tc>
        <w:tc>
          <w:tcPr>
            <w:tcW w:w="2971" w:type="dxa"/>
            <w:tcBorders>
              <w:top w:val="single" w:sz="4" w:space="0" w:color="auto"/>
              <w:bottom w:val="single" w:sz="4" w:space="0" w:color="auto"/>
              <w:right w:val="single" w:sz="4" w:space="0" w:color="auto"/>
            </w:tcBorders>
          </w:tcPr>
          <w:p w:rsidR="008E455F" w:rsidRPr="00733A3F" w:rsidRDefault="008E455F" w:rsidP="00904245">
            <w:pPr>
              <w:rPr>
                <w:noProof/>
                <w:lang w:val="en-AU"/>
              </w:rPr>
            </w:pPr>
            <w:r w:rsidRPr="00733A3F">
              <w:rPr>
                <w:noProof/>
                <w:lang w:val="en-AU"/>
              </w:rPr>
              <w:t>Notes</w:t>
            </w:r>
          </w:p>
        </w:tc>
      </w:tr>
      <w:tr w:rsidR="00B073AE" w:rsidRPr="00733A3F" w:rsidTr="00C61940">
        <w:tc>
          <w:tcPr>
            <w:tcW w:w="1980" w:type="dxa"/>
            <w:tcBorders>
              <w:top w:val="single" w:sz="4" w:space="0" w:color="auto"/>
              <w:left w:val="single" w:sz="4" w:space="0" w:color="auto"/>
              <w:bottom w:val="single" w:sz="4" w:space="0" w:color="auto"/>
              <w:right w:val="single" w:sz="4" w:space="0" w:color="auto"/>
            </w:tcBorders>
          </w:tcPr>
          <w:p w:rsidR="00B073AE" w:rsidRPr="00733A3F" w:rsidRDefault="0046692D" w:rsidP="00904245">
            <w:pPr>
              <w:rPr>
                <w:noProof/>
                <w:lang w:val="en-AU"/>
              </w:rPr>
            </w:pPr>
            <w:r w:rsidRPr="00733A3F">
              <w:rPr>
                <w:noProof/>
                <w:lang w:val="en-AU"/>
              </w:rPr>
              <w:t>March 2014</w:t>
            </w:r>
          </w:p>
        </w:tc>
        <w:tc>
          <w:tcPr>
            <w:tcW w:w="1796" w:type="dxa"/>
            <w:tcBorders>
              <w:top w:val="single" w:sz="4" w:space="0" w:color="auto"/>
              <w:left w:val="single" w:sz="4" w:space="0" w:color="auto"/>
              <w:bottom w:val="single" w:sz="4" w:space="0" w:color="auto"/>
              <w:right w:val="single" w:sz="4" w:space="0" w:color="auto"/>
            </w:tcBorders>
          </w:tcPr>
          <w:p w:rsidR="00B073AE" w:rsidRPr="00733A3F" w:rsidRDefault="00B073AE" w:rsidP="00904245">
            <w:pPr>
              <w:rPr>
                <w:noProof/>
                <w:lang w:val="en-AU"/>
              </w:rPr>
            </w:pPr>
            <w:r w:rsidRPr="00733A3F">
              <w:rPr>
                <w:noProof/>
                <w:lang w:val="en-AU"/>
              </w:rPr>
              <w:t>0.</w:t>
            </w:r>
            <w:r w:rsidR="0046692D" w:rsidRPr="00733A3F">
              <w:rPr>
                <w:noProof/>
                <w:lang w:val="en-AU"/>
              </w:rPr>
              <w:t>1</w:t>
            </w:r>
          </w:p>
        </w:tc>
        <w:tc>
          <w:tcPr>
            <w:tcW w:w="1990" w:type="dxa"/>
            <w:tcBorders>
              <w:top w:val="single" w:sz="4" w:space="0" w:color="auto"/>
              <w:left w:val="single" w:sz="4" w:space="0" w:color="auto"/>
              <w:bottom w:val="single" w:sz="4" w:space="0" w:color="auto"/>
              <w:right w:val="single" w:sz="4" w:space="0" w:color="auto"/>
            </w:tcBorders>
          </w:tcPr>
          <w:p w:rsidR="00B073AE" w:rsidRPr="00733A3F" w:rsidRDefault="0046692D" w:rsidP="00904245">
            <w:pPr>
              <w:rPr>
                <w:noProof/>
                <w:lang w:val="en-AU"/>
              </w:rPr>
            </w:pPr>
            <w:r w:rsidRPr="00733A3F">
              <w:rPr>
                <w:noProof/>
                <w:lang w:val="en-AU"/>
              </w:rPr>
              <w:t>JMM</w:t>
            </w:r>
          </w:p>
        </w:tc>
        <w:tc>
          <w:tcPr>
            <w:tcW w:w="2971" w:type="dxa"/>
            <w:tcBorders>
              <w:top w:val="single" w:sz="4" w:space="0" w:color="auto"/>
              <w:left w:val="single" w:sz="4" w:space="0" w:color="auto"/>
              <w:bottom w:val="single" w:sz="4" w:space="0" w:color="auto"/>
              <w:right w:val="single" w:sz="4" w:space="0" w:color="auto"/>
            </w:tcBorders>
          </w:tcPr>
          <w:p w:rsidR="00B073AE" w:rsidRPr="00733A3F" w:rsidRDefault="00B073AE" w:rsidP="00904245">
            <w:pPr>
              <w:rPr>
                <w:noProof/>
                <w:lang w:val="en-AU"/>
              </w:rPr>
            </w:pPr>
            <w:r w:rsidRPr="00733A3F">
              <w:rPr>
                <w:noProof/>
                <w:lang w:val="en-AU"/>
              </w:rPr>
              <w:t>Initial Revision</w:t>
            </w:r>
          </w:p>
        </w:tc>
      </w:tr>
      <w:tr w:rsidR="008E455F" w:rsidRPr="00733A3F" w:rsidTr="00B073AE">
        <w:tc>
          <w:tcPr>
            <w:tcW w:w="1980" w:type="dxa"/>
            <w:tcBorders>
              <w:top w:val="single" w:sz="4" w:space="0" w:color="auto"/>
            </w:tcBorders>
          </w:tcPr>
          <w:p w:rsidR="008E455F" w:rsidRPr="00733A3F" w:rsidRDefault="008E455F" w:rsidP="00904245">
            <w:pPr>
              <w:rPr>
                <w:noProof/>
                <w:lang w:val="en-AU"/>
              </w:rPr>
            </w:pPr>
          </w:p>
        </w:tc>
        <w:tc>
          <w:tcPr>
            <w:tcW w:w="1796" w:type="dxa"/>
            <w:tcBorders>
              <w:top w:val="single" w:sz="4" w:space="0" w:color="auto"/>
            </w:tcBorders>
          </w:tcPr>
          <w:p w:rsidR="008E455F" w:rsidRPr="00733A3F" w:rsidRDefault="00E01D9B" w:rsidP="00904245">
            <w:pPr>
              <w:rPr>
                <w:noProof/>
                <w:lang w:val="en-AU"/>
              </w:rPr>
            </w:pPr>
            <w:r w:rsidRPr="00733A3F">
              <w:rPr>
                <w:noProof/>
                <w:lang w:val="en-AU"/>
              </w:rPr>
              <w:t>0.</w:t>
            </w:r>
            <w:r w:rsidR="008921C4" w:rsidRPr="00733A3F">
              <w:rPr>
                <w:noProof/>
                <w:lang w:val="en-AU"/>
              </w:rPr>
              <w:t>4</w:t>
            </w:r>
          </w:p>
        </w:tc>
        <w:tc>
          <w:tcPr>
            <w:tcW w:w="1990" w:type="dxa"/>
            <w:tcBorders>
              <w:top w:val="single" w:sz="4" w:space="0" w:color="auto"/>
            </w:tcBorders>
          </w:tcPr>
          <w:p w:rsidR="008E455F" w:rsidRPr="00733A3F" w:rsidRDefault="00E01D9B" w:rsidP="00904245">
            <w:pPr>
              <w:rPr>
                <w:noProof/>
                <w:lang w:val="en-AU"/>
              </w:rPr>
            </w:pPr>
            <w:r w:rsidRPr="00733A3F">
              <w:rPr>
                <w:noProof/>
                <w:lang w:val="en-AU"/>
              </w:rPr>
              <w:t>RE, ZS,JMM</w:t>
            </w:r>
          </w:p>
        </w:tc>
        <w:tc>
          <w:tcPr>
            <w:tcW w:w="2971" w:type="dxa"/>
            <w:tcBorders>
              <w:top w:val="single" w:sz="4" w:space="0" w:color="auto"/>
            </w:tcBorders>
          </w:tcPr>
          <w:p w:rsidR="008E455F" w:rsidRPr="00733A3F" w:rsidRDefault="00E01D9B" w:rsidP="00904245">
            <w:pPr>
              <w:rPr>
                <w:noProof/>
                <w:lang w:val="en-AU"/>
              </w:rPr>
            </w:pPr>
            <w:r w:rsidRPr="00733A3F">
              <w:rPr>
                <w:noProof/>
                <w:lang w:val="en-AU"/>
              </w:rPr>
              <w:t>Merged corrections</w:t>
            </w:r>
          </w:p>
        </w:tc>
      </w:tr>
      <w:tr w:rsidR="008E455F" w:rsidRPr="00733A3F" w:rsidTr="00B073AE">
        <w:tc>
          <w:tcPr>
            <w:tcW w:w="1980" w:type="dxa"/>
            <w:tcBorders>
              <w:top w:val="single" w:sz="4" w:space="0" w:color="auto"/>
            </w:tcBorders>
          </w:tcPr>
          <w:p w:rsidR="008E455F" w:rsidRPr="00733A3F" w:rsidRDefault="008E455F" w:rsidP="00904245">
            <w:pPr>
              <w:rPr>
                <w:noProof/>
                <w:lang w:val="en-AU"/>
              </w:rPr>
            </w:pPr>
          </w:p>
        </w:tc>
        <w:tc>
          <w:tcPr>
            <w:tcW w:w="1796" w:type="dxa"/>
            <w:tcBorders>
              <w:top w:val="single" w:sz="4" w:space="0" w:color="auto"/>
            </w:tcBorders>
          </w:tcPr>
          <w:p w:rsidR="008E455F" w:rsidRPr="00733A3F" w:rsidRDefault="0026393E" w:rsidP="00904245">
            <w:pPr>
              <w:rPr>
                <w:noProof/>
                <w:lang w:val="en-AU"/>
              </w:rPr>
            </w:pPr>
            <w:r w:rsidRPr="00733A3F">
              <w:rPr>
                <w:noProof/>
                <w:lang w:val="en-AU"/>
              </w:rPr>
              <w:t>0.5</w:t>
            </w:r>
          </w:p>
        </w:tc>
        <w:tc>
          <w:tcPr>
            <w:tcW w:w="1990" w:type="dxa"/>
            <w:tcBorders>
              <w:top w:val="single" w:sz="4" w:space="0" w:color="auto"/>
            </w:tcBorders>
          </w:tcPr>
          <w:p w:rsidR="008E455F" w:rsidRPr="00733A3F" w:rsidRDefault="0026393E" w:rsidP="00904245">
            <w:pPr>
              <w:rPr>
                <w:noProof/>
                <w:lang w:val="en-AU"/>
              </w:rPr>
            </w:pPr>
            <w:r w:rsidRPr="00733A3F">
              <w:rPr>
                <w:noProof/>
                <w:lang w:val="en-AU"/>
              </w:rPr>
              <w:t>ZS</w:t>
            </w:r>
          </w:p>
        </w:tc>
        <w:tc>
          <w:tcPr>
            <w:tcW w:w="2971" w:type="dxa"/>
            <w:tcBorders>
              <w:top w:val="single" w:sz="4" w:space="0" w:color="auto"/>
            </w:tcBorders>
          </w:tcPr>
          <w:p w:rsidR="008E455F" w:rsidRPr="00733A3F" w:rsidRDefault="0026393E" w:rsidP="00904245">
            <w:pPr>
              <w:rPr>
                <w:noProof/>
                <w:lang w:val="en-AU"/>
              </w:rPr>
            </w:pPr>
            <w:r w:rsidRPr="00733A3F">
              <w:rPr>
                <w:noProof/>
                <w:lang w:val="en-AU"/>
              </w:rPr>
              <w:t>Webservices updates</w:t>
            </w:r>
          </w:p>
        </w:tc>
      </w:tr>
      <w:tr w:rsidR="008E455F" w:rsidRPr="00733A3F" w:rsidTr="00B073AE">
        <w:tc>
          <w:tcPr>
            <w:tcW w:w="1980" w:type="dxa"/>
            <w:tcBorders>
              <w:top w:val="single" w:sz="4" w:space="0" w:color="auto"/>
            </w:tcBorders>
          </w:tcPr>
          <w:p w:rsidR="008E455F" w:rsidRPr="00733A3F" w:rsidRDefault="00A2630F" w:rsidP="00904245">
            <w:pPr>
              <w:rPr>
                <w:noProof/>
                <w:lang w:val="en-AU"/>
              </w:rPr>
            </w:pPr>
            <w:r>
              <w:rPr>
                <w:noProof/>
                <w:lang w:val="en-AU"/>
              </w:rPr>
              <w:t>02 April 2014</w:t>
            </w:r>
          </w:p>
        </w:tc>
        <w:tc>
          <w:tcPr>
            <w:tcW w:w="1796" w:type="dxa"/>
            <w:tcBorders>
              <w:top w:val="single" w:sz="4" w:space="0" w:color="auto"/>
            </w:tcBorders>
          </w:tcPr>
          <w:p w:rsidR="008E455F" w:rsidRPr="00733A3F" w:rsidRDefault="0097433B" w:rsidP="00904245">
            <w:pPr>
              <w:rPr>
                <w:noProof/>
                <w:lang w:val="en-AU"/>
              </w:rPr>
            </w:pPr>
            <w:r w:rsidRPr="00733A3F">
              <w:rPr>
                <w:noProof/>
                <w:lang w:val="en-AU"/>
              </w:rPr>
              <w:t>0.6</w:t>
            </w:r>
          </w:p>
        </w:tc>
        <w:tc>
          <w:tcPr>
            <w:tcW w:w="1990" w:type="dxa"/>
            <w:tcBorders>
              <w:top w:val="single" w:sz="4" w:space="0" w:color="auto"/>
            </w:tcBorders>
          </w:tcPr>
          <w:p w:rsidR="008E455F" w:rsidRPr="00733A3F" w:rsidRDefault="0097433B" w:rsidP="00904245">
            <w:pPr>
              <w:rPr>
                <w:noProof/>
                <w:lang w:val="en-AU"/>
              </w:rPr>
            </w:pPr>
            <w:r w:rsidRPr="00733A3F">
              <w:rPr>
                <w:noProof/>
                <w:lang w:val="en-AU"/>
              </w:rPr>
              <w:t>RE</w:t>
            </w:r>
          </w:p>
        </w:tc>
        <w:tc>
          <w:tcPr>
            <w:tcW w:w="2971" w:type="dxa"/>
            <w:tcBorders>
              <w:top w:val="single" w:sz="4" w:space="0" w:color="auto"/>
            </w:tcBorders>
          </w:tcPr>
          <w:p w:rsidR="008E455F" w:rsidRPr="00733A3F" w:rsidRDefault="0097433B" w:rsidP="009B5827">
            <w:pPr>
              <w:rPr>
                <w:noProof/>
                <w:lang w:val="en-AU"/>
              </w:rPr>
            </w:pPr>
            <w:r w:rsidRPr="00733A3F">
              <w:rPr>
                <w:noProof/>
                <w:lang w:val="en-AU"/>
              </w:rPr>
              <w:t>First complete draft</w:t>
            </w:r>
            <w:r w:rsidR="00A2630F">
              <w:rPr>
                <w:noProof/>
                <w:lang w:val="en-AU"/>
              </w:rPr>
              <w:t xml:space="preserve"> </w:t>
            </w:r>
          </w:p>
        </w:tc>
      </w:tr>
      <w:tr w:rsidR="007D2C68" w:rsidRPr="00733A3F" w:rsidTr="00B073AE">
        <w:tc>
          <w:tcPr>
            <w:tcW w:w="1980" w:type="dxa"/>
            <w:tcBorders>
              <w:top w:val="single" w:sz="4" w:space="0" w:color="auto"/>
              <w:bottom w:val="single" w:sz="4" w:space="0" w:color="auto"/>
            </w:tcBorders>
          </w:tcPr>
          <w:p w:rsidR="007D2C68" w:rsidRPr="00733A3F" w:rsidRDefault="001911F5" w:rsidP="00904245">
            <w:pPr>
              <w:rPr>
                <w:noProof/>
                <w:lang w:val="en-AU"/>
              </w:rPr>
            </w:pPr>
            <w:r>
              <w:rPr>
                <w:noProof/>
                <w:lang w:val="en-AU"/>
              </w:rPr>
              <w:t>03 April 2014</w:t>
            </w:r>
          </w:p>
        </w:tc>
        <w:tc>
          <w:tcPr>
            <w:tcW w:w="1796" w:type="dxa"/>
            <w:tcBorders>
              <w:top w:val="single" w:sz="4" w:space="0" w:color="auto"/>
              <w:bottom w:val="single" w:sz="4" w:space="0" w:color="auto"/>
            </w:tcBorders>
          </w:tcPr>
          <w:p w:rsidR="007D2C68" w:rsidRPr="00733A3F" w:rsidRDefault="007D2C68" w:rsidP="00904245">
            <w:pPr>
              <w:rPr>
                <w:noProof/>
                <w:lang w:val="en-AU"/>
              </w:rPr>
            </w:pPr>
            <w:r>
              <w:rPr>
                <w:noProof/>
                <w:lang w:val="en-AU"/>
              </w:rPr>
              <w:t xml:space="preserve">0.7 </w:t>
            </w:r>
          </w:p>
        </w:tc>
        <w:tc>
          <w:tcPr>
            <w:tcW w:w="1990" w:type="dxa"/>
            <w:tcBorders>
              <w:top w:val="single" w:sz="4" w:space="0" w:color="auto"/>
              <w:bottom w:val="single" w:sz="4" w:space="0" w:color="auto"/>
            </w:tcBorders>
          </w:tcPr>
          <w:p w:rsidR="007D2C68" w:rsidRPr="00733A3F" w:rsidRDefault="007D2C68" w:rsidP="00904245">
            <w:pPr>
              <w:rPr>
                <w:noProof/>
                <w:lang w:val="en-AU"/>
              </w:rPr>
            </w:pPr>
            <w:r>
              <w:rPr>
                <w:noProof/>
                <w:lang w:val="en-AU"/>
              </w:rPr>
              <w:t xml:space="preserve">RE </w:t>
            </w:r>
          </w:p>
        </w:tc>
        <w:tc>
          <w:tcPr>
            <w:tcW w:w="2971" w:type="dxa"/>
            <w:tcBorders>
              <w:top w:val="single" w:sz="4" w:space="0" w:color="auto"/>
              <w:bottom w:val="single" w:sz="4" w:space="0" w:color="auto"/>
            </w:tcBorders>
          </w:tcPr>
          <w:p w:rsidR="007D2C68" w:rsidRPr="00733A3F" w:rsidRDefault="007D2C68" w:rsidP="00904245">
            <w:pPr>
              <w:rPr>
                <w:noProof/>
                <w:lang w:val="en-AU"/>
              </w:rPr>
            </w:pPr>
            <w:r>
              <w:rPr>
                <w:noProof/>
                <w:lang w:val="en-AU"/>
              </w:rPr>
              <w:t>Revisions from BCC</w:t>
            </w:r>
          </w:p>
        </w:tc>
      </w:tr>
      <w:tr w:rsidR="007D2C68" w:rsidRPr="00733A3F" w:rsidTr="00B073AE">
        <w:tc>
          <w:tcPr>
            <w:tcW w:w="1980" w:type="dxa"/>
            <w:tcBorders>
              <w:top w:val="single" w:sz="4" w:space="0" w:color="auto"/>
              <w:left w:val="single" w:sz="4" w:space="0" w:color="auto"/>
              <w:bottom w:val="single" w:sz="4" w:space="0" w:color="auto"/>
              <w:right w:val="single" w:sz="4" w:space="0" w:color="auto"/>
            </w:tcBorders>
          </w:tcPr>
          <w:p w:rsidR="007D2C68" w:rsidRPr="00733A3F" w:rsidRDefault="00A2630F" w:rsidP="001911F5">
            <w:pPr>
              <w:rPr>
                <w:noProof/>
                <w:lang w:val="en-AU"/>
              </w:rPr>
            </w:pPr>
            <w:r>
              <w:rPr>
                <w:noProof/>
                <w:lang w:val="en-AU"/>
              </w:rPr>
              <w:t>0</w:t>
            </w:r>
            <w:r w:rsidR="001911F5">
              <w:rPr>
                <w:noProof/>
                <w:lang w:val="en-AU"/>
              </w:rPr>
              <w:t>4</w:t>
            </w:r>
            <w:r>
              <w:rPr>
                <w:noProof/>
                <w:lang w:val="en-AU"/>
              </w:rPr>
              <w:t xml:space="preserve"> April 2014</w:t>
            </w:r>
          </w:p>
        </w:tc>
        <w:tc>
          <w:tcPr>
            <w:tcW w:w="1796" w:type="dxa"/>
            <w:tcBorders>
              <w:top w:val="single" w:sz="4" w:space="0" w:color="auto"/>
              <w:left w:val="single" w:sz="4" w:space="0" w:color="auto"/>
              <w:bottom w:val="single" w:sz="4" w:space="0" w:color="auto"/>
              <w:right w:val="single" w:sz="4" w:space="0" w:color="auto"/>
            </w:tcBorders>
          </w:tcPr>
          <w:p w:rsidR="007D2C68" w:rsidRPr="00733A3F" w:rsidRDefault="00A2630F" w:rsidP="00904245">
            <w:pPr>
              <w:rPr>
                <w:noProof/>
                <w:lang w:val="en-AU"/>
              </w:rPr>
            </w:pPr>
            <w:r>
              <w:rPr>
                <w:noProof/>
                <w:lang w:val="en-AU"/>
              </w:rPr>
              <w:t>1.0</w:t>
            </w:r>
          </w:p>
        </w:tc>
        <w:tc>
          <w:tcPr>
            <w:tcW w:w="1990" w:type="dxa"/>
            <w:tcBorders>
              <w:top w:val="single" w:sz="4" w:space="0" w:color="auto"/>
              <w:left w:val="single" w:sz="4" w:space="0" w:color="auto"/>
              <w:bottom w:val="single" w:sz="4" w:space="0" w:color="auto"/>
              <w:right w:val="single" w:sz="4" w:space="0" w:color="auto"/>
            </w:tcBorders>
          </w:tcPr>
          <w:p w:rsidR="007D2C68" w:rsidRPr="00733A3F" w:rsidRDefault="00A2630F" w:rsidP="00904245">
            <w:pPr>
              <w:rPr>
                <w:noProof/>
                <w:lang w:val="en-AU"/>
              </w:rPr>
            </w:pPr>
            <w:r>
              <w:rPr>
                <w:noProof/>
                <w:lang w:val="en-AU"/>
              </w:rPr>
              <w:t>TL</w:t>
            </w:r>
          </w:p>
        </w:tc>
        <w:tc>
          <w:tcPr>
            <w:tcW w:w="2971" w:type="dxa"/>
            <w:tcBorders>
              <w:top w:val="single" w:sz="4" w:space="0" w:color="auto"/>
              <w:left w:val="single" w:sz="4" w:space="0" w:color="auto"/>
              <w:bottom w:val="single" w:sz="4" w:space="0" w:color="auto"/>
              <w:right w:val="single" w:sz="4" w:space="0" w:color="auto"/>
            </w:tcBorders>
          </w:tcPr>
          <w:p w:rsidR="007D2C68" w:rsidRPr="00733A3F" w:rsidRDefault="00A2630F" w:rsidP="00904245">
            <w:pPr>
              <w:rPr>
                <w:noProof/>
                <w:lang w:val="en-AU"/>
              </w:rPr>
            </w:pPr>
            <w:r>
              <w:rPr>
                <w:noProof/>
                <w:lang w:val="en-AU"/>
              </w:rPr>
              <w:t>Final version for review and acceptance</w:t>
            </w:r>
          </w:p>
        </w:tc>
      </w:tr>
      <w:tr w:rsidR="005513C0" w:rsidRPr="00733A3F" w:rsidTr="00BB73C8">
        <w:tc>
          <w:tcPr>
            <w:tcW w:w="1980" w:type="dxa"/>
            <w:tcBorders>
              <w:top w:val="single" w:sz="4" w:space="0" w:color="auto"/>
            </w:tcBorders>
          </w:tcPr>
          <w:p w:rsidR="005513C0" w:rsidRPr="00733A3F" w:rsidRDefault="005513C0" w:rsidP="00BB73C8">
            <w:pPr>
              <w:rPr>
                <w:noProof/>
                <w:lang w:val="en-AU"/>
              </w:rPr>
            </w:pPr>
            <w:r>
              <w:rPr>
                <w:noProof/>
                <w:lang w:val="en-AU"/>
              </w:rPr>
              <w:t>04 April 2014</w:t>
            </w:r>
          </w:p>
        </w:tc>
        <w:tc>
          <w:tcPr>
            <w:tcW w:w="1796" w:type="dxa"/>
            <w:tcBorders>
              <w:top w:val="single" w:sz="4" w:space="0" w:color="auto"/>
            </w:tcBorders>
          </w:tcPr>
          <w:p w:rsidR="005513C0" w:rsidRPr="00733A3F" w:rsidRDefault="005513C0" w:rsidP="00BB73C8">
            <w:pPr>
              <w:rPr>
                <w:noProof/>
                <w:lang w:val="en-AU"/>
              </w:rPr>
            </w:pPr>
            <w:r>
              <w:rPr>
                <w:noProof/>
                <w:lang w:val="en-AU"/>
              </w:rPr>
              <w:t>1.1</w:t>
            </w:r>
          </w:p>
        </w:tc>
        <w:tc>
          <w:tcPr>
            <w:tcW w:w="1990" w:type="dxa"/>
            <w:tcBorders>
              <w:top w:val="single" w:sz="4" w:space="0" w:color="auto"/>
            </w:tcBorders>
          </w:tcPr>
          <w:p w:rsidR="005513C0" w:rsidRPr="00733A3F" w:rsidRDefault="005513C0" w:rsidP="00BB73C8">
            <w:pPr>
              <w:rPr>
                <w:noProof/>
                <w:lang w:val="en-AU"/>
              </w:rPr>
            </w:pPr>
            <w:r>
              <w:rPr>
                <w:noProof/>
                <w:lang w:val="en-AU"/>
              </w:rPr>
              <w:t>TL</w:t>
            </w:r>
          </w:p>
        </w:tc>
        <w:tc>
          <w:tcPr>
            <w:tcW w:w="2971" w:type="dxa"/>
            <w:tcBorders>
              <w:top w:val="single" w:sz="4" w:space="0" w:color="auto"/>
            </w:tcBorders>
          </w:tcPr>
          <w:p w:rsidR="005513C0" w:rsidRPr="00733A3F" w:rsidRDefault="005513C0" w:rsidP="00BB73C8">
            <w:pPr>
              <w:rPr>
                <w:noProof/>
                <w:lang w:val="en-AU"/>
              </w:rPr>
            </w:pPr>
            <w:r>
              <w:rPr>
                <w:noProof/>
                <w:lang w:val="en-AU"/>
              </w:rPr>
              <w:t>Final changes requested by BCC.</w:t>
            </w:r>
          </w:p>
        </w:tc>
      </w:tr>
      <w:tr w:rsidR="009428D7" w:rsidRPr="00733A3F" w:rsidTr="00BB73C8">
        <w:tc>
          <w:tcPr>
            <w:tcW w:w="1980" w:type="dxa"/>
            <w:tcBorders>
              <w:top w:val="single" w:sz="4" w:space="0" w:color="auto"/>
              <w:left w:val="single" w:sz="4" w:space="0" w:color="auto"/>
              <w:bottom w:val="single" w:sz="4" w:space="0" w:color="auto"/>
              <w:right w:val="single" w:sz="4" w:space="0" w:color="auto"/>
            </w:tcBorders>
          </w:tcPr>
          <w:p w:rsidR="009428D7" w:rsidRPr="00733A3F" w:rsidRDefault="009428D7" w:rsidP="00BB73C8">
            <w:pPr>
              <w:rPr>
                <w:noProof/>
                <w:lang w:val="en-AU"/>
              </w:rPr>
            </w:pPr>
            <w:r>
              <w:rPr>
                <w:noProof/>
                <w:lang w:val="en-AU"/>
              </w:rPr>
              <w:t>08 April 2014</w:t>
            </w:r>
          </w:p>
        </w:tc>
        <w:tc>
          <w:tcPr>
            <w:tcW w:w="1796" w:type="dxa"/>
            <w:tcBorders>
              <w:top w:val="single" w:sz="4" w:space="0" w:color="auto"/>
              <w:left w:val="single" w:sz="4" w:space="0" w:color="auto"/>
              <w:bottom w:val="single" w:sz="4" w:space="0" w:color="auto"/>
              <w:right w:val="single" w:sz="4" w:space="0" w:color="auto"/>
            </w:tcBorders>
          </w:tcPr>
          <w:p w:rsidR="009428D7" w:rsidRPr="00733A3F" w:rsidRDefault="009428D7" w:rsidP="00BB73C8">
            <w:pPr>
              <w:rPr>
                <w:noProof/>
                <w:lang w:val="en-AU"/>
              </w:rPr>
            </w:pPr>
            <w:r>
              <w:rPr>
                <w:noProof/>
                <w:lang w:val="en-AU"/>
              </w:rPr>
              <w:t>1.2</w:t>
            </w:r>
          </w:p>
        </w:tc>
        <w:tc>
          <w:tcPr>
            <w:tcW w:w="1990" w:type="dxa"/>
            <w:tcBorders>
              <w:top w:val="single" w:sz="4" w:space="0" w:color="auto"/>
              <w:left w:val="single" w:sz="4" w:space="0" w:color="auto"/>
              <w:bottom w:val="single" w:sz="4" w:space="0" w:color="auto"/>
              <w:right w:val="single" w:sz="4" w:space="0" w:color="auto"/>
            </w:tcBorders>
          </w:tcPr>
          <w:p w:rsidR="009428D7" w:rsidRPr="00733A3F" w:rsidRDefault="009428D7" w:rsidP="00BB73C8">
            <w:pPr>
              <w:rPr>
                <w:noProof/>
                <w:lang w:val="en-AU"/>
              </w:rPr>
            </w:pPr>
            <w:r>
              <w:rPr>
                <w:noProof/>
                <w:lang w:val="en-AU"/>
              </w:rPr>
              <w:t>RE</w:t>
            </w:r>
          </w:p>
        </w:tc>
        <w:tc>
          <w:tcPr>
            <w:tcW w:w="2971" w:type="dxa"/>
            <w:tcBorders>
              <w:top w:val="single" w:sz="4" w:space="0" w:color="auto"/>
              <w:left w:val="single" w:sz="4" w:space="0" w:color="auto"/>
              <w:bottom w:val="single" w:sz="4" w:space="0" w:color="auto"/>
              <w:right w:val="single" w:sz="4" w:space="0" w:color="auto"/>
            </w:tcBorders>
          </w:tcPr>
          <w:p w:rsidR="009428D7" w:rsidRPr="00733A3F" w:rsidRDefault="009428D7" w:rsidP="00BB73C8">
            <w:pPr>
              <w:rPr>
                <w:noProof/>
                <w:lang w:val="en-AU"/>
              </w:rPr>
            </w:pPr>
            <w:r>
              <w:rPr>
                <w:noProof/>
                <w:lang w:val="en-AU"/>
              </w:rPr>
              <w:t>Corrections to Suburb defintion.</w:t>
            </w:r>
          </w:p>
        </w:tc>
      </w:tr>
      <w:tr w:rsidR="005513C0" w:rsidRPr="00733A3F" w:rsidTr="005513C0">
        <w:trPr>
          <w:ins w:id="4" w:author="Richard.Ellis" w:date="2014-04-08T22:08:00Z"/>
        </w:trPr>
        <w:tc>
          <w:tcPr>
            <w:tcW w:w="1980" w:type="dxa"/>
            <w:tcBorders>
              <w:top w:val="single" w:sz="4" w:space="0" w:color="auto"/>
              <w:left w:val="single" w:sz="4" w:space="0" w:color="auto"/>
              <w:bottom w:val="single" w:sz="4" w:space="0" w:color="auto"/>
              <w:right w:val="single" w:sz="4" w:space="0" w:color="auto"/>
            </w:tcBorders>
          </w:tcPr>
          <w:p w:rsidR="005513C0" w:rsidRPr="00733A3F" w:rsidRDefault="009428D7" w:rsidP="00BB73C8">
            <w:pPr>
              <w:rPr>
                <w:ins w:id="5" w:author="Richard.Ellis" w:date="2014-04-08T22:08:00Z"/>
                <w:noProof/>
                <w:lang w:val="en-AU"/>
              </w:rPr>
            </w:pPr>
            <w:ins w:id="6" w:author="Richard.Ellis" w:date="2014-04-10T23:05:00Z">
              <w:r>
                <w:rPr>
                  <w:noProof/>
                  <w:lang w:val="en-AU"/>
                </w:rPr>
                <w:t>10</w:t>
              </w:r>
            </w:ins>
            <w:ins w:id="7" w:author="Richard.Ellis" w:date="2014-04-08T22:08:00Z">
              <w:r w:rsidR="005513C0">
                <w:rPr>
                  <w:noProof/>
                  <w:lang w:val="en-AU"/>
                </w:rPr>
                <w:t xml:space="preserve"> April 2014</w:t>
              </w:r>
            </w:ins>
          </w:p>
        </w:tc>
        <w:tc>
          <w:tcPr>
            <w:tcW w:w="1796" w:type="dxa"/>
            <w:tcBorders>
              <w:top w:val="single" w:sz="4" w:space="0" w:color="auto"/>
              <w:left w:val="single" w:sz="4" w:space="0" w:color="auto"/>
              <w:bottom w:val="single" w:sz="4" w:space="0" w:color="auto"/>
              <w:right w:val="single" w:sz="4" w:space="0" w:color="auto"/>
            </w:tcBorders>
          </w:tcPr>
          <w:p w:rsidR="005513C0" w:rsidRPr="00733A3F" w:rsidRDefault="005513C0" w:rsidP="00BB73C8">
            <w:pPr>
              <w:rPr>
                <w:ins w:id="8" w:author="Richard.Ellis" w:date="2014-04-08T22:08:00Z"/>
                <w:noProof/>
                <w:lang w:val="en-AU"/>
              </w:rPr>
            </w:pPr>
            <w:ins w:id="9" w:author="Richard.Ellis" w:date="2014-04-08T22:08:00Z">
              <w:r>
                <w:rPr>
                  <w:noProof/>
                  <w:lang w:val="en-AU"/>
                </w:rPr>
                <w:t>1.</w:t>
              </w:r>
            </w:ins>
            <w:ins w:id="10" w:author="Richard.Ellis" w:date="2014-04-10T23:05:00Z">
              <w:r w:rsidR="009428D7">
                <w:rPr>
                  <w:noProof/>
                  <w:lang w:val="en-AU"/>
                </w:rPr>
                <w:t>3</w:t>
              </w:r>
            </w:ins>
          </w:p>
        </w:tc>
        <w:tc>
          <w:tcPr>
            <w:tcW w:w="1990" w:type="dxa"/>
            <w:tcBorders>
              <w:top w:val="single" w:sz="4" w:space="0" w:color="auto"/>
              <w:left w:val="single" w:sz="4" w:space="0" w:color="auto"/>
              <w:bottom w:val="single" w:sz="4" w:space="0" w:color="auto"/>
              <w:right w:val="single" w:sz="4" w:space="0" w:color="auto"/>
            </w:tcBorders>
          </w:tcPr>
          <w:p w:rsidR="005513C0" w:rsidRPr="00733A3F" w:rsidRDefault="005513C0" w:rsidP="00BB73C8">
            <w:pPr>
              <w:rPr>
                <w:ins w:id="11" w:author="Richard.Ellis" w:date="2014-04-08T22:08:00Z"/>
                <w:noProof/>
                <w:lang w:val="en-AU"/>
              </w:rPr>
            </w:pPr>
            <w:ins w:id="12" w:author="Richard.Ellis" w:date="2014-04-08T22:10:00Z">
              <w:r>
                <w:rPr>
                  <w:noProof/>
                  <w:lang w:val="en-AU"/>
                </w:rPr>
                <w:t>RE</w:t>
              </w:r>
            </w:ins>
          </w:p>
        </w:tc>
        <w:tc>
          <w:tcPr>
            <w:tcW w:w="2971" w:type="dxa"/>
            <w:tcBorders>
              <w:top w:val="single" w:sz="4" w:space="0" w:color="auto"/>
              <w:left w:val="single" w:sz="4" w:space="0" w:color="auto"/>
              <w:bottom w:val="single" w:sz="4" w:space="0" w:color="auto"/>
              <w:right w:val="single" w:sz="4" w:space="0" w:color="auto"/>
            </w:tcBorders>
          </w:tcPr>
          <w:p w:rsidR="005513C0" w:rsidRPr="00733A3F" w:rsidRDefault="005513C0" w:rsidP="00BB73C8">
            <w:pPr>
              <w:rPr>
                <w:ins w:id="13" w:author="Richard.Ellis" w:date="2014-04-08T22:08:00Z"/>
                <w:noProof/>
                <w:lang w:val="en-AU"/>
              </w:rPr>
            </w:pPr>
            <w:ins w:id="14" w:author="Richard.Ellis" w:date="2014-04-08T22:09:00Z">
              <w:r>
                <w:rPr>
                  <w:noProof/>
                  <w:lang w:val="en-AU"/>
                </w:rPr>
                <w:t>Corrections to Suburb defintion.</w:t>
              </w:r>
            </w:ins>
          </w:p>
        </w:tc>
      </w:tr>
    </w:tbl>
    <w:p w:rsidR="008E455F" w:rsidRPr="00733A3F" w:rsidRDefault="008E455F" w:rsidP="00904245">
      <w:pPr>
        <w:rPr>
          <w:noProof/>
          <w:lang w:val="en-AU"/>
        </w:rPr>
      </w:pPr>
    </w:p>
    <w:p w:rsidR="00B073AE" w:rsidRPr="00733A3F" w:rsidRDefault="00B073AE" w:rsidP="00904245">
      <w:pPr>
        <w:rPr>
          <w:noProof/>
          <w:lang w:val="en-AU"/>
        </w:rPr>
      </w:pPr>
      <w:r w:rsidRPr="00733A3F">
        <w:rPr>
          <w:noProof/>
          <w:lang w:val="en-AU"/>
        </w:rPr>
        <w:t>Reference Documents</w:t>
      </w:r>
      <w:r w:rsidR="00880EA7" w:rsidRPr="00733A3F">
        <w:rPr>
          <w:noProof/>
          <w:lang w:val="en-AU"/>
        </w:rPr>
        <w:t>:</w:t>
      </w:r>
    </w:p>
    <w:p w:rsidR="00B073AE" w:rsidRPr="00733A3F" w:rsidRDefault="00B073AE" w:rsidP="00904245">
      <w:pPr>
        <w:rPr>
          <w:noProof/>
          <w:lang w:val="en-AU"/>
        </w:rPr>
      </w:pPr>
    </w:p>
    <w:p w:rsidR="00207454" w:rsidRPr="00733A3F" w:rsidRDefault="00584556" w:rsidP="00904245">
      <w:pPr>
        <w:rPr>
          <w:noProof/>
          <w:lang w:val="en-AU"/>
        </w:rPr>
      </w:pPr>
      <w:r w:rsidRPr="00733A3F">
        <w:rPr>
          <w:noProof/>
          <w:lang w:val="en-AU"/>
        </w:rPr>
        <w:t>High Level Design – v1.0:  A high level overview of the integration requirements.</w:t>
      </w:r>
    </w:p>
    <w:p w:rsidR="00207454" w:rsidRPr="00733A3F" w:rsidRDefault="00207454" w:rsidP="00904245">
      <w:pPr>
        <w:rPr>
          <w:noProof/>
          <w:lang w:val="en-AU"/>
        </w:rPr>
      </w:pPr>
    </w:p>
    <w:p w:rsidR="00207454" w:rsidRPr="00733A3F" w:rsidRDefault="00207454" w:rsidP="00904245">
      <w:pPr>
        <w:rPr>
          <w:noProof/>
          <w:lang w:val="en-AU"/>
        </w:rPr>
        <w:sectPr w:rsidR="00207454" w:rsidRPr="00733A3F">
          <w:headerReference w:type="default" r:id="rId14"/>
          <w:footerReference w:type="default" r:id="rId15"/>
          <w:pgSz w:w="12240" w:h="15840"/>
          <w:pgMar w:top="1440" w:right="1800" w:bottom="1440" w:left="1800" w:header="720" w:footer="720" w:gutter="0"/>
          <w:pgNumType w:start="1"/>
          <w:cols w:space="720"/>
        </w:sectPr>
      </w:pPr>
    </w:p>
    <w:p w:rsidR="008E455F" w:rsidRPr="00733A3F" w:rsidRDefault="008E455F" w:rsidP="00904245">
      <w:pPr>
        <w:pStyle w:val="Heading1"/>
        <w:rPr>
          <w:noProof/>
          <w:lang w:val="en-AU"/>
        </w:rPr>
      </w:pPr>
      <w:bookmarkStart w:id="15" w:name="_Toc384362300"/>
      <w:r w:rsidRPr="00733A3F">
        <w:rPr>
          <w:noProof/>
          <w:lang w:val="en-AU"/>
        </w:rPr>
        <w:lastRenderedPageBreak/>
        <w:t>Introduction</w:t>
      </w:r>
      <w:bookmarkEnd w:id="15"/>
      <w:r w:rsidRPr="00733A3F">
        <w:rPr>
          <w:noProof/>
          <w:lang w:val="en-AU"/>
        </w:rPr>
        <w:t xml:space="preserve"> </w:t>
      </w:r>
    </w:p>
    <w:p w:rsidR="00A2630F" w:rsidRDefault="00A2630F" w:rsidP="0097433B">
      <w:pPr>
        <w:rPr>
          <w:noProof/>
          <w:lang w:val="en-AU"/>
        </w:rPr>
      </w:pPr>
    </w:p>
    <w:p w:rsidR="0097433B" w:rsidRDefault="0097433B" w:rsidP="0097433B">
      <w:pPr>
        <w:rPr>
          <w:noProof/>
          <w:lang w:val="en-AU"/>
        </w:rPr>
      </w:pPr>
      <w:r w:rsidRPr="00733A3F">
        <w:rPr>
          <w:noProof/>
          <w:lang w:val="en-AU"/>
        </w:rPr>
        <w:t>As per Annexure 1 to Customer Contract Four (4), there is a request to integrate between the BRAMS Exor System and BaSE SAP System. The main business driver is to ensure that linear assets in BRAMS and their characteristics are seamlessly updated to BaSE SAP through the utilisation of a WebService. This will provide key stakeholders of BaSE SAP System with up-to-date information of BRAMS. The proposed business functions and design are defined in the following documents</w:t>
      </w:r>
      <w:r w:rsidR="00745848">
        <w:rPr>
          <w:noProof/>
          <w:lang w:val="en-AU"/>
        </w:rPr>
        <w:t>:</w:t>
      </w:r>
    </w:p>
    <w:p w:rsidR="00745848" w:rsidRPr="00733A3F" w:rsidRDefault="00745848" w:rsidP="0097433B">
      <w:pPr>
        <w:rPr>
          <w:noProof/>
          <w:lang w:val="en-AU"/>
        </w:rPr>
      </w:pPr>
    </w:p>
    <w:p w:rsidR="0097433B" w:rsidRPr="00733A3F" w:rsidRDefault="0097433B" w:rsidP="0097433B">
      <w:pPr>
        <w:pStyle w:val="ListParagraph"/>
        <w:numPr>
          <w:ilvl w:val="0"/>
          <w:numId w:val="21"/>
        </w:numPr>
        <w:spacing w:before="0" w:after="200" w:line="276" w:lineRule="auto"/>
        <w:contextualSpacing/>
        <w:rPr>
          <w:noProof/>
        </w:rPr>
      </w:pPr>
      <w:r w:rsidRPr="00733A3F">
        <w:rPr>
          <w:noProof/>
        </w:rPr>
        <w:t>AP360 Synchronisation Functional Design INTO14a BRAMS to SAP (Council Service Desktop) BaSE Program</w:t>
      </w:r>
    </w:p>
    <w:p w:rsidR="0097433B" w:rsidRPr="00745848" w:rsidRDefault="0097433B" w:rsidP="0097433B">
      <w:pPr>
        <w:pStyle w:val="ListParagraph"/>
        <w:numPr>
          <w:ilvl w:val="0"/>
          <w:numId w:val="21"/>
        </w:numPr>
        <w:spacing w:before="0" w:after="200" w:line="276" w:lineRule="auto"/>
        <w:contextualSpacing/>
        <w:rPr>
          <w:noProof/>
        </w:rPr>
      </w:pPr>
      <w:r w:rsidRPr="00733A3F">
        <w:rPr>
          <w:noProof/>
        </w:rPr>
        <w:t>AP481 Interface Agreement – INTO41a – BRAMS</w:t>
      </w:r>
    </w:p>
    <w:p w:rsidR="0097433B" w:rsidRPr="00733A3F" w:rsidRDefault="0097433B" w:rsidP="0097433B">
      <w:pPr>
        <w:rPr>
          <w:noProof/>
          <w:lang w:val="en-AU"/>
        </w:rPr>
      </w:pPr>
      <w:r w:rsidRPr="00733A3F">
        <w:rPr>
          <w:noProof/>
          <w:lang w:val="en-AU"/>
        </w:rPr>
        <w:t>Form these documents and subsequent discussion between BCC and Bentley System, Bentley created a high</w:t>
      </w:r>
      <w:r w:rsidR="00733A3F" w:rsidRPr="00733A3F">
        <w:rPr>
          <w:noProof/>
          <w:lang w:val="en-AU"/>
        </w:rPr>
        <w:t xml:space="preserve"> </w:t>
      </w:r>
      <w:r w:rsidRPr="00733A3F">
        <w:rPr>
          <w:noProof/>
          <w:lang w:val="en-AU"/>
        </w:rPr>
        <w:t>level design and recorded that in the document:</w:t>
      </w:r>
    </w:p>
    <w:p w:rsidR="0097433B" w:rsidRPr="00733A3F" w:rsidRDefault="0097433B" w:rsidP="0097433B">
      <w:pPr>
        <w:rPr>
          <w:noProof/>
          <w:lang w:val="en-AU"/>
        </w:rPr>
      </w:pPr>
    </w:p>
    <w:p w:rsidR="0097433B" w:rsidRPr="00733A3F" w:rsidRDefault="0097433B" w:rsidP="0097433B">
      <w:pPr>
        <w:ind w:firstLine="720"/>
        <w:rPr>
          <w:noProof/>
          <w:lang w:val="en-AU"/>
        </w:rPr>
      </w:pPr>
      <w:r w:rsidRPr="00733A3F">
        <w:rPr>
          <w:noProof/>
          <w:lang w:val="en-AU"/>
        </w:rPr>
        <w:t>High Level Design - BRAMS to BaSE SAP WebService</w:t>
      </w:r>
    </w:p>
    <w:p w:rsidR="00733A3F" w:rsidRPr="00733A3F" w:rsidRDefault="00733A3F" w:rsidP="00733A3F">
      <w:pPr>
        <w:rPr>
          <w:noProof/>
          <w:lang w:val="en-AU"/>
        </w:rPr>
      </w:pPr>
    </w:p>
    <w:p w:rsidR="0097433B" w:rsidRPr="00733A3F" w:rsidRDefault="0097433B" w:rsidP="00733A3F">
      <w:pPr>
        <w:rPr>
          <w:noProof/>
          <w:lang w:val="en-AU"/>
        </w:rPr>
      </w:pPr>
      <w:r w:rsidRPr="00733A3F">
        <w:rPr>
          <w:noProof/>
          <w:lang w:val="en-AU"/>
        </w:rPr>
        <w:t>The objective of th</w:t>
      </w:r>
      <w:r w:rsidR="00733A3F" w:rsidRPr="00733A3F">
        <w:rPr>
          <w:noProof/>
          <w:lang w:val="en-AU"/>
        </w:rPr>
        <w:t xml:space="preserve">is document is to provide a technical design </w:t>
      </w:r>
      <w:r w:rsidRPr="00733A3F">
        <w:rPr>
          <w:noProof/>
          <w:lang w:val="en-AU"/>
        </w:rPr>
        <w:t xml:space="preserve">of the solution to meet the functions described </w:t>
      </w:r>
      <w:r w:rsidR="00733A3F" w:rsidRPr="00733A3F">
        <w:rPr>
          <w:noProof/>
          <w:lang w:val="en-AU"/>
        </w:rPr>
        <w:t>in the high-level design. It reviews the high level requirements, specifies the input data, the data processing required, and the data output that will be generated. The web service WSDL is specified.</w:t>
      </w:r>
    </w:p>
    <w:p w:rsidR="00B073AE" w:rsidRPr="00733A3F" w:rsidRDefault="00B073AE" w:rsidP="00904245">
      <w:pPr>
        <w:rPr>
          <w:noProof/>
          <w:lang w:val="en-AU"/>
        </w:rPr>
      </w:pPr>
    </w:p>
    <w:p w:rsidR="00B073AE" w:rsidRPr="00733A3F" w:rsidRDefault="00B073AE" w:rsidP="00904245">
      <w:pPr>
        <w:pStyle w:val="Heading1"/>
        <w:rPr>
          <w:noProof/>
          <w:lang w:val="en-AU"/>
        </w:rPr>
      </w:pPr>
      <w:bookmarkStart w:id="16" w:name="_Toc384362301"/>
      <w:r w:rsidRPr="00733A3F">
        <w:rPr>
          <w:noProof/>
          <w:lang w:val="en-AU"/>
        </w:rPr>
        <w:t>High Level Requirements</w:t>
      </w:r>
      <w:bookmarkEnd w:id="16"/>
    </w:p>
    <w:p w:rsidR="00B073AE" w:rsidRPr="00733A3F" w:rsidRDefault="00B073AE" w:rsidP="00904245">
      <w:pPr>
        <w:rPr>
          <w:noProof/>
          <w:lang w:val="en-AU"/>
        </w:rPr>
      </w:pPr>
    </w:p>
    <w:p w:rsidR="002D5CFC" w:rsidRPr="00733A3F" w:rsidRDefault="002D5CFC" w:rsidP="00904245">
      <w:pPr>
        <w:rPr>
          <w:noProof/>
          <w:lang w:val="en-AU"/>
        </w:rPr>
      </w:pPr>
      <w:r w:rsidRPr="00733A3F">
        <w:rPr>
          <w:noProof/>
          <w:lang w:val="en-AU"/>
        </w:rPr>
        <w:t xml:space="preserve">The high level Design document established that the main objected of this project is to </w:t>
      </w:r>
      <w:r w:rsidR="005034E1" w:rsidRPr="00733A3F">
        <w:rPr>
          <w:noProof/>
          <w:lang w:val="en-AU"/>
        </w:rPr>
        <w:t>provide</w:t>
      </w:r>
      <w:r w:rsidRPr="00733A3F">
        <w:rPr>
          <w:noProof/>
          <w:lang w:val="en-AU"/>
        </w:rPr>
        <w:t xml:space="preserve"> some level of integration between the BRAMS Exor S</w:t>
      </w:r>
      <w:r w:rsidR="007E7C63">
        <w:rPr>
          <w:noProof/>
          <w:lang w:val="en-AU"/>
        </w:rPr>
        <w:t xml:space="preserve">ystem and the BaSE SAP System. </w:t>
      </w:r>
      <w:r w:rsidRPr="00733A3F">
        <w:rPr>
          <w:noProof/>
          <w:lang w:val="en-AU"/>
        </w:rPr>
        <w:t>The reason for doing this is to ensure that the linear assets in BRAMS and certain characteristics are updated to BaSE SAP with the use of a WebService.</w:t>
      </w:r>
    </w:p>
    <w:p w:rsidR="002D5CFC" w:rsidRPr="00733A3F" w:rsidRDefault="002D5CFC" w:rsidP="00904245">
      <w:pPr>
        <w:rPr>
          <w:noProof/>
          <w:lang w:val="en-AU"/>
        </w:rPr>
      </w:pPr>
    </w:p>
    <w:p w:rsidR="005034E1" w:rsidRPr="00733A3F" w:rsidRDefault="005034E1" w:rsidP="00904245">
      <w:pPr>
        <w:rPr>
          <w:noProof/>
          <w:lang w:val="en-AU"/>
        </w:rPr>
      </w:pPr>
      <w:r w:rsidRPr="00733A3F">
        <w:rPr>
          <w:noProof/>
          <w:lang w:val="en-AU"/>
        </w:rPr>
        <w:t>During high level discussions it was determined that certain characteristics should be tracked and updated for the network types of: Road, Footpath, Kerb and Channel, and Median.</w:t>
      </w:r>
    </w:p>
    <w:p w:rsidR="005034E1" w:rsidRPr="00733A3F" w:rsidRDefault="005034E1" w:rsidP="00904245">
      <w:pPr>
        <w:rPr>
          <w:noProof/>
          <w:lang w:val="en-AU"/>
        </w:rPr>
      </w:pPr>
    </w:p>
    <w:p w:rsidR="005034E1" w:rsidRPr="00733A3F" w:rsidRDefault="005034E1" w:rsidP="00904245">
      <w:pPr>
        <w:rPr>
          <w:noProof/>
          <w:lang w:val="en-AU"/>
        </w:rPr>
      </w:pPr>
      <w:r w:rsidRPr="00733A3F">
        <w:rPr>
          <w:noProof/>
          <w:lang w:val="en-AU"/>
        </w:rPr>
        <w:t>The characteristics that need to be tracked are:</w:t>
      </w:r>
    </w:p>
    <w:p w:rsidR="005034E1" w:rsidRPr="00733A3F" w:rsidRDefault="005034E1" w:rsidP="005034E1">
      <w:pPr>
        <w:pStyle w:val="ListParagraph"/>
        <w:numPr>
          <w:ilvl w:val="0"/>
          <w:numId w:val="12"/>
        </w:numPr>
        <w:spacing w:line="240" w:lineRule="auto"/>
        <w:rPr>
          <w:noProof/>
        </w:rPr>
      </w:pPr>
      <w:r w:rsidRPr="00733A3F">
        <w:rPr>
          <w:noProof/>
        </w:rPr>
        <w:t>Condition_suburb_level</w:t>
      </w:r>
    </w:p>
    <w:p w:rsidR="005034E1" w:rsidRPr="00733A3F" w:rsidRDefault="005034E1" w:rsidP="005034E1">
      <w:pPr>
        <w:pStyle w:val="ListParagraph"/>
        <w:numPr>
          <w:ilvl w:val="0"/>
          <w:numId w:val="12"/>
        </w:numPr>
        <w:spacing w:line="240" w:lineRule="auto"/>
        <w:rPr>
          <w:noProof/>
        </w:rPr>
      </w:pPr>
      <w:r w:rsidRPr="00733A3F">
        <w:rPr>
          <w:noProof/>
        </w:rPr>
        <w:t>Ward_name</w:t>
      </w:r>
    </w:p>
    <w:p w:rsidR="005034E1" w:rsidRPr="00733A3F" w:rsidRDefault="005034E1" w:rsidP="005034E1">
      <w:pPr>
        <w:pStyle w:val="ListParagraph"/>
        <w:numPr>
          <w:ilvl w:val="0"/>
          <w:numId w:val="12"/>
        </w:numPr>
        <w:spacing w:line="240" w:lineRule="auto"/>
        <w:rPr>
          <w:noProof/>
        </w:rPr>
      </w:pPr>
      <w:r w:rsidRPr="00733A3F">
        <w:rPr>
          <w:noProof/>
        </w:rPr>
        <w:t>Region</w:t>
      </w:r>
    </w:p>
    <w:p w:rsidR="005034E1" w:rsidRPr="00733A3F" w:rsidRDefault="005034E1" w:rsidP="005034E1">
      <w:pPr>
        <w:pStyle w:val="ListParagraph"/>
        <w:numPr>
          <w:ilvl w:val="0"/>
          <w:numId w:val="12"/>
        </w:numPr>
        <w:spacing w:line="240" w:lineRule="auto"/>
        <w:rPr>
          <w:noProof/>
        </w:rPr>
      </w:pPr>
      <w:r w:rsidRPr="00733A3F">
        <w:rPr>
          <w:noProof/>
        </w:rPr>
        <w:t>Asset_owner</w:t>
      </w:r>
    </w:p>
    <w:p w:rsidR="005034E1" w:rsidRPr="00733A3F" w:rsidRDefault="005034E1" w:rsidP="005034E1">
      <w:pPr>
        <w:pStyle w:val="ListParagraph"/>
        <w:numPr>
          <w:ilvl w:val="0"/>
          <w:numId w:val="12"/>
        </w:numPr>
        <w:spacing w:line="240" w:lineRule="auto"/>
        <w:rPr>
          <w:noProof/>
        </w:rPr>
      </w:pPr>
      <w:r w:rsidRPr="00733A3F">
        <w:rPr>
          <w:noProof/>
        </w:rPr>
        <w:t>Suburb_name</w:t>
      </w:r>
    </w:p>
    <w:p w:rsidR="005034E1" w:rsidRPr="00733A3F" w:rsidRDefault="005034E1" w:rsidP="005034E1">
      <w:pPr>
        <w:pStyle w:val="ListParagraph"/>
        <w:numPr>
          <w:ilvl w:val="0"/>
          <w:numId w:val="12"/>
        </w:numPr>
        <w:spacing w:line="240" w:lineRule="auto"/>
        <w:rPr>
          <w:noProof/>
        </w:rPr>
      </w:pPr>
      <w:r w:rsidRPr="00733A3F">
        <w:rPr>
          <w:noProof/>
        </w:rPr>
        <w:t>Paved_surface_material_source (only for footpath)</w:t>
      </w:r>
    </w:p>
    <w:p w:rsidR="005034E1" w:rsidRPr="00733A3F" w:rsidRDefault="005034E1" w:rsidP="005034E1">
      <w:pPr>
        <w:rPr>
          <w:noProof/>
          <w:lang w:val="en-AU"/>
        </w:rPr>
      </w:pPr>
      <w:r w:rsidRPr="00733A3F">
        <w:rPr>
          <w:noProof/>
          <w:lang w:val="en-AU"/>
        </w:rPr>
        <w:lastRenderedPageBreak/>
        <w:t>If any characteristic</w:t>
      </w:r>
      <w:r w:rsidR="00D30014">
        <w:rPr>
          <w:noProof/>
          <w:lang w:val="en-AU"/>
        </w:rPr>
        <w:t>s</w:t>
      </w:r>
      <w:r w:rsidR="00E809A8">
        <w:rPr>
          <w:noProof/>
          <w:lang w:val="en-AU"/>
        </w:rPr>
        <w:t xml:space="preserve"> listed above</w:t>
      </w:r>
      <w:r w:rsidRPr="00733A3F">
        <w:rPr>
          <w:noProof/>
          <w:lang w:val="en-AU"/>
        </w:rPr>
        <w:t xml:space="preserve"> or the network has changes</w:t>
      </w:r>
      <w:r w:rsidR="00694F15" w:rsidRPr="00733A3F">
        <w:rPr>
          <w:noProof/>
          <w:lang w:val="en-AU"/>
        </w:rPr>
        <w:t xml:space="preserve"> all of the information wi</w:t>
      </w:r>
      <w:r w:rsidRPr="00733A3F">
        <w:rPr>
          <w:noProof/>
          <w:lang w:val="en-AU"/>
        </w:rPr>
        <w:t>ll be returned in the output.</w:t>
      </w:r>
    </w:p>
    <w:p w:rsidR="00CC643E" w:rsidRPr="00733A3F" w:rsidRDefault="00CC643E">
      <w:pPr>
        <w:rPr>
          <w:noProof/>
          <w:lang w:val="en-AU"/>
        </w:rPr>
      </w:pPr>
    </w:p>
    <w:p w:rsidR="007D2C68" w:rsidRPr="00733A3F" w:rsidRDefault="007D2C68" w:rsidP="007D2C68">
      <w:pPr>
        <w:pStyle w:val="Heading1"/>
        <w:rPr>
          <w:noProof/>
          <w:lang w:val="en-AU"/>
        </w:rPr>
      </w:pPr>
      <w:bookmarkStart w:id="17" w:name="_Toc384362302"/>
      <w:r>
        <w:rPr>
          <w:noProof/>
          <w:lang w:val="en-AU"/>
        </w:rPr>
        <w:t>WebServer Pre</w:t>
      </w:r>
      <w:r w:rsidRPr="00733A3F">
        <w:rPr>
          <w:noProof/>
          <w:lang w:val="en-AU"/>
        </w:rPr>
        <w:t>requisite</w:t>
      </w:r>
      <w:r>
        <w:rPr>
          <w:noProof/>
          <w:lang w:val="en-AU"/>
        </w:rPr>
        <w:t>s</w:t>
      </w:r>
      <w:bookmarkEnd w:id="17"/>
    </w:p>
    <w:p w:rsidR="00A2630F" w:rsidRDefault="00A2630F" w:rsidP="007D2C68">
      <w:pPr>
        <w:rPr>
          <w:noProof/>
          <w:lang w:val="en-AU"/>
        </w:rPr>
      </w:pPr>
    </w:p>
    <w:p w:rsidR="007D2C68" w:rsidRPr="00733A3F" w:rsidRDefault="007D2C68" w:rsidP="007D2C68">
      <w:pPr>
        <w:rPr>
          <w:noProof/>
          <w:lang w:val="en-AU"/>
        </w:rPr>
      </w:pPr>
      <w:r>
        <w:rPr>
          <w:noProof/>
          <w:lang w:val="en-AU"/>
        </w:rPr>
        <w:t>The pre</w:t>
      </w:r>
      <w:r w:rsidRPr="00733A3F">
        <w:rPr>
          <w:noProof/>
          <w:lang w:val="en-AU"/>
        </w:rPr>
        <w:t>requisite</w:t>
      </w:r>
      <w:r>
        <w:rPr>
          <w:noProof/>
          <w:lang w:val="en-AU"/>
        </w:rPr>
        <w:t>s</w:t>
      </w:r>
      <w:r w:rsidRPr="00733A3F">
        <w:rPr>
          <w:noProof/>
          <w:lang w:val="en-AU"/>
        </w:rPr>
        <w:t xml:space="preserve"> for the Webservice are</w:t>
      </w:r>
      <w:r w:rsidR="007E7C63">
        <w:rPr>
          <w:noProof/>
          <w:lang w:val="en-AU"/>
        </w:rPr>
        <w:t>:</w:t>
      </w:r>
    </w:p>
    <w:p w:rsidR="007D2C68" w:rsidRPr="00733A3F" w:rsidRDefault="007D2C68" w:rsidP="007D2C68">
      <w:pPr>
        <w:pStyle w:val="ListParagraph"/>
        <w:numPr>
          <w:ilvl w:val="0"/>
          <w:numId w:val="19"/>
        </w:numPr>
        <w:rPr>
          <w:noProof/>
        </w:rPr>
      </w:pPr>
      <w:r w:rsidRPr="00733A3F">
        <w:rPr>
          <w:noProof/>
        </w:rPr>
        <w:t>IIS 7.5: Version of the Web Server</w:t>
      </w:r>
    </w:p>
    <w:p w:rsidR="007D2C68" w:rsidRPr="00733A3F" w:rsidRDefault="007D2C68" w:rsidP="007D2C68">
      <w:pPr>
        <w:pStyle w:val="ListParagraph"/>
        <w:numPr>
          <w:ilvl w:val="0"/>
          <w:numId w:val="19"/>
        </w:numPr>
        <w:rPr>
          <w:noProof/>
        </w:rPr>
      </w:pPr>
      <w:r w:rsidRPr="00733A3F">
        <w:rPr>
          <w:noProof/>
        </w:rPr>
        <w:t>Web Deploy 3.5: Required for automatic deployment of the WebService</w:t>
      </w:r>
    </w:p>
    <w:p w:rsidR="007D2C68" w:rsidRPr="00CB6F83" w:rsidRDefault="007D2C68" w:rsidP="007D2C68">
      <w:pPr>
        <w:pStyle w:val="ListParagraph"/>
        <w:numPr>
          <w:ilvl w:val="0"/>
          <w:numId w:val="19"/>
        </w:numPr>
        <w:rPr>
          <w:noProof/>
        </w:rPr>
      </w:pPr>
      <w:r w:rsidRPr="00CB6F83">
        <w:rPr>
          <w:noProof/>
        </w:rPr>
        <w:t>Oracle Data Access Components for Windows 64-bit: Required to communicate between the Web Server and the BRAMS Database</w:t>
      </w:r>
    </w:p>
    <w:p w:rsidR="007D2C68" w:rsidRDefault="007D2C68" w:rsidP="007D2C68">
      <w:pPr>
        <w:pStyle w:val="ListParagraph"/>
        <w:rPr>
          <w:noProof/>
        </w:rPr>
      </w:pPr>
      <w:r>
        <w:rPr>
          <w:noProof/>
        </w:rPr>
        <w:t>This is available at:</w:t>
      </w:r>
    </w:p>
    <w:p w:rsidR="007D2C68" w:rsidRPr="00733A3F" w:rsidRDefault="00BB73C8" w:rsidP="007D2C68">
      <w:pPr>
        <w:pStyle w:val="ListParagraph"/>
      </w:pPr>
      <w:hyperlink r:id="rId16" w:history="1">
        <w:r w:rsidR="007D2C68" w:rsidRPr="0006574D">
          <w:rPr>
            <w:rStyle w:val="Hyperlink"/>
          </w:rPr>
          <w:t>http://www.oracle.com/technetwork/database/windows/downloads/index-090165.html</w:t>
        </w:r>
      </w:hyperlink>
    </w:p>
    <w:p w:rsidR="007D2C68" w:rsidRPr="00733A3F" w:rsidRDefault="007D2C68" w:rsidP="007D2C68">
      <w:pPr>
        <w:rPr>
          <w:noProof/>
          <w:lang w:val="en-AU"/>
        </w:rPr>
      </w:pPr>
    </w:p>
    <w:p w:rsidR="007D2C68" w:rsidRDefault="007D2C68" w:rsidP="007D2C68">
      <w:pPr>
        <w:rPr>
          <w:noProof/>
          <w:lang w:val="en-AU"/>
        </w:rPr>
      </w:pPr>
      <w:r w:rsidRPr="00733A3F">
        <w:rPr>
          <w:noProof/>
          <w:lang w:val="en-AU"/>
        </w:rPr>
        <w:t>It is envisaged that the WebService can be called by any SOAP consumer module and there will be only ONE method to call that returns the changes in BRAMS.</w:t>
      </w:r>
    </w:p>
    <w:p w:rsidR="00745848" w:rsidRDefault="00745848" w:rsidP="00F55A2C">
      <w:pPr>
        <w:rPr>
          <w:noProof/>
          <w:lang w:val="en-AU"/>
        </w:rPr>
      </w:pPr>
    </w:p>
    <w:p w:rsidR="00745848" w:rsidRPr="00733A3F" w:rsidRDefault="00745848" w:rsidP="00745848">
      <w:pPr>
        <w:pStyle w:val="Heading1"/>
        <w:rPr>
          <w:noProof/>
          <w:lang w:val="en-AU"/>
        </w:rPr>
      </w:pPr>
      <w:bookmarkStart w:id="18" w:name="_Toc384362303"/>
      <w:r w:rsidRPr="00733A3F">
        <w:rPr>
          <w:noProof/>
          <w:lang w:val="en-AU"/>
        </w:rPr>
        <w:t>Data Input</w:t>
      </w:r>
      <w:bookmarkEnd w:id="18"/>
    </w:p>
    <w:p w:rsidR="00F55A2C" w:rsidRPr="00733A3F" w:rsidRDefault="00F55A2C" w:rsidP="00F55A2C">
      <w:pPr>
        <w:rPr>
          <w:noProof/>
          <w:lang w:val="en-AU"/>
        </w:rPr>
      </w:pPr>
    </w:p>
    <w:p w:rsidR="00F55A2C" w:rsidRPr="00733A3F" w:rsidRDefault="00F55A2C" w:rsidP="00F55A2C">
      <w:pPr>
        <w:rPr>
          <w:noProof/>
          <w:lang w:val="en-AU"/>
        </w:rPr>
      </w:pPr>
      <w:r w:rsidRPr="00733A3F">
        <w:rPr>
          <w:noProof/>
          <w:lang w:val="en-AU"/>
        </w:rPr>
        <w:t>The input parameters to the method GetChangesRequest are as follows</w:t>
      </w:r>
    </w:p>
    <w:p w:rsidR="00F55A2C" w:rsidRPr="00733A3F" w:rsidRDefault="00F55A2C" w:rsidP="00F55A2C">
      <w:pPr>
        <w:rPr>
          <w:noProof/>
          <w:lang w:val="en-AU"/>
        </w:rPr>
      </w:pPr>
    </w:p>
    <w:tbl>
      <w:tblPr>
        <w:tblpPr w:leftFromText="180" w:rightFromText="180" w:vertAnchor="text" w:tblpX="169" w:tblpY="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9"/>
        <w:gridCol w:w="1211"/>
        <w:gridCol w:w="1984"/>
        <w:gridCol w:w="1560"/>
      </w:tblGrid>
      <w:tr w:rsidR="00F55A2C" w:rsidRPr="00733A3F" w:rsidTr="009134F2">
        <w:trPr>
          <w:trHeight w:val="465"/>
        </w:trPr>
        <w:tc>
          <w:tcPr>
            <w:tcW w:w="1449" w:type="dxa"/>
          </w:tcPr>
          <w:p w:rsidR="00F55A2C" w:rsidRPr="00733A3F" w:rsidRDefault="00F55A2C" w:rsidP="009134F2">
            <w:pPr>
              <w:rPr>
                <w:b/>
                <w:noProof/>
                <w:lang w:val="en-AU"/>
              </w:rPr>
            </w:pPr>
            <w:r w:rsidRPr="00733A3F">
              <w:rPr>
                <w:b/>
                <w:noProof/>
                <w:lang w:val="en-AU"/>
              </w:rPr>
              <w:t>Parameter</w:t>
            </w:r>
          </w:p>
        </w:tc>
        <w:tc>
          <w:tcPr>
            <w:tcW w:w="1211" w:type="dxa"/>
          </w:tcPr>
          <w:p w:rsidR="00F55A2C" w:rsidRPr="00733A3F" w:rsidRDefault="00F55A2C" w:rsidP="009134F2">
            <w:pPr>
              <w:rPr>
                <w:b/>
                <w:noProof/>
                <w:lang w:val="en-AU"/>
              </w:rPr>
            </w:pPr>
            <w:r w:rsidRPr="00733A3F">
              <w:rPr>
                <w:b/>
                <w:noProof/>
                <w:lang w:val="en-AU"/>
              </w:rPr>
              <w:t>Format</w:t>
            </w:r>
          </w:p>
        </w:tc>
        <w:tc>
          <w:tcPr>
            <w:tcW w:w="1984" w:type="dxa"/>
          </w:tcPr>
          <w:p w:rsidR="00F55A2C" w:rsidRPr="00733A3F" w:rsidRDefault="00F55A2C" w:rsidP="009134F2">
            <w:pPr>
              <w:rPr>
                <w:b/>
                <w:noProof/>
                <w:lang w:val="en-AU"/>
              </w:rPr>
            </w:pPr>
            <w:r w:rsidRPr="00733A3F">
              <w:rPr>
                <w:b/>
                <w:noProof/>
                <w:lang w:val="en-AU"/>
              </w:rPr>
              <w:t>Type/Length</w:t>
            </w:r>
          </w:p>
        </w:tc>
        <w:tc>
          <w:tcPr>
            <w:tcW w:w="1560" w:type="dxa"/>
          </w:tcPr>
          <w:p w:rsidR="00F55A2C" w:rsidRPr="00733A3F" w:rsidRDefault="00F55A2C" w:rsidP="009134F2">
            <w:pPr>
              <w:rPr>
                <w:b/>
                <w:noProof/>
                <w:lang w:val="en-AU"/>
              </w:rPr>
            </w:pPr>
            <w:r w:rsidRPr="00733A3F">
              <w:rPr>
                <w:b/>
                <w:noProof/>
                <w:lang w:val="en-AU"/>
              </w:rPr>
              <w:t>Optional/</w:t>
            </w:r>
          </w:p>
          <w:p w:rsidR="00F55A2C" w:rsidRPr="00733A3F" w:rsidRDefault="00F55A2C" w:rsidP="009134F2">
            <w:pPr>
              <w:rPr>
                <w:b/>
                <w:noProof/>
                <w:lang w:val="en-AU"/>
              </w:rPr>
            </w:pPr>
            <w:r w:rsidRPr="00733A3F">
              <w:rPr>
                <w:b/>
                <w:noProof/>
                <w:lang w:val="en-AU"/>
              </w:rPr>
              <w:t>Mandatory</w:t>
            </w:r>
          </w:p>
        </w:tc>
      </w:tr>
      <w:tr w:rsidR="00F55A2C" w:rsidRPr="00733A3F" w:rsidTr="009134F2">
        <w:trPr>
          <w:trHeight w:val="390"/>
        </w:trPr>
        <w:tc>
          <w:tcPr>
            <w:tcW w:w="1449" w:type="dxa"/>
          </w:tcPr>
          <w:p w:rsidR="00F55A2C" w:rsidRPr="00733A3F" w:rsidRDefault="00F55A2C" w:rsidP="009134F2">
            <w:pPr>
              <w:rPr>
                <w:noProof/>
                <w:sz w:val="24"/>
                <w:szCs w:val="24"/>
                <w:lang w:val="en-AU"/>
              </w:rPr>
            </w:pPr>
            <w:r w:rsidRPr="00733A3F">
              <w:rPr>
                <w:noProof/>
                <w:sz w:val="24"/>
                <w:szCs w:val="24"/>
                <w:lang w:val="en-AU"/>
              </w:rPr>
              <w:t>Start Date</w:t>
            </w:r>
          </w:p>
        </w:tc>
        <w:tc>
          <w:tcPr>
            <w:tcW w:w="1211" w:type="dxa"/>
          </w:tcPr>
          <w:p w:rsidR="00F55A2C" w:rsidRPr="00733A3F" w:rsidRDefault="00F55A2C" w:rsidP="009134F2">
            <w:pPr>
              <w:rPr>
                <w:noProof/>
                <w:sz w:val="24"/>
                <w:szCs w:val="24"/>
                <w:lang w:val="en-AU"/>
              </w:rPr>
            </w:pPr>
            <w:r w:rsidRPr="00733A3F">
              <w:rPr>
                <w:noProof/>
                <w:sz w:val="24"/>
                <w:szCs w:val="24"/>
                <w:lang w:val="en-AU"/>
              </w:rPr>
              <w:t>DATE</w:t>
            </w:r>
          </w:p>
        </w:tc>
        <w:tc>
          <w:tcPr>
            <w:tcW w:w="1984" w:type="dxa"/>
          </w:tcPr>
          <w:p w:rsidR="00F55A2C" w:rsidRPr="00733A3F" w:rsidRDefault="00F55A2C" w:rsidP="009134F2">
            <w:pPr>
              <w:rPr>
                <w:noProof/>
                <w:sz w:val="24"/>
                <w:szCs w:val="24"/>
                <w:lang w:val="en-AU"/>
              </w:rPr>
            </w:pPr>
            <w:r w:rsidRPr="00733A3F">
              <w:rPr>
                <w:noProof/>
                <w:sz w:val="24"/>
                <w:szCs w:val="24"/>
                <w:lang w:val="en-AU"/>
              </w:rPr>
              <w:t>YYYY-MM-DD*</w:t>
            </w:r>
          </w:p>
        </w:tc>
        <w:tc>
          <w:tcPr>
            <w:tcW w:w="1560" w:type="dxa"/>
          </w:tcPr>
          <w:p w:rsidR="00F55A2C" w:rsidRPr="00733A3F" w:rsidRDefault="00F55A2C" w:rsidP="009134F2">
            <w:pPr>
              <w:rPr>
                <w:noProof/>
                <w:sz w:val="24"/>
                <w:szCs w:val="24"/>
                <w:lang w:val="en-AU"/>
              </w:rPr>
            </w:pPr>
            <w:r w:rsidRPr="00733A3F">
              <w:rPr>
                <w:noProof/>
                <w:sz w:val="24"/>
                <w:szCs w:val="24"/>
                <w:lang w:val="en-AU"/>
              </w:rPr>
              <w:t>Mandatory</w:t>
            </w:r>
          </w:p>
        </w:tc>
      </w:tr>
      <w:tr w:rsidR="00F55A2C" w:rsidRPr="00733A3F" w:rsidTr="009134F2">
        <w:trPr>
          <w:trHeight w:val="375"/>
        </w:trPr>
        <w:tc>
          <w:tcPr>
            <w:tcW w:w="1449" w:type="dxa"/>
          </w:tcPr>
          <w:p w:rsidR="00F55A2C" w:rsidRPr="00733A3F" w:rsidRDefault="00F55A2C" w:rsidP="009134F2">
            <w:pPr>
              <w:rPr>
                <w:noProof/>
                <w:sz w:val="24"/>
                <w:szCs w:val="24"/>
                <w:lang w:val="en-AU"/>
              </w:rPr>
            </w:pPr>
            <w:r w:rsidRPr="00733A3F">
              <w:rPr>
                <w:noProof/>
                <w:sz w:val="24"/>
                <w:szCs w:val="24"/>
                <w:lang w:val="en-AU"/>
              </w:rPr>
              <w:t>End Date</w:t>
            </w:r>
          </w:p>
        </w:tc>
        <w:tc>
          <w:tcPr>
            <w:tcW w:w="1211" w:type="dxa"/>
          </w:tcPr>
          <w:p w:rsidR="00F55A2C" w:rsidRPr="00733A3F" w:rsidRDefault="00F55A2C" w:rsidP="009134F2">
            <w:pPr>
              <w:rPr>
                <w:noProof/>
                <w:sz w:val="24"/>
                <w:szCs w:val="24"/>
                <w:lang w:val="en-AU"/>
              </w:rPr>
            </w:pPr>
            <w:r w:rsidRPr="00733A3F">
              <w:rPr>
                <w:noProof/>
                <w:sz w:val="24"/>
                <w:szCs w:val="24"/>
                <w:lang w:val="en-AU"/>
              </w:rPr>
              <w:t>DATE</w:t>
            </w:r>
          </w:p>
        </w:tc>
        <w:tc>
          <w:tcPr>
            <w:tcW w:w="1984" w:type="dxa"/>
          </w:tcPr>
          <w:p w:rsidR="00F55A2C" w:rsidRPr="00733A3F" w:rsidRDefault="00F55A2C" w:rsidP="009134F2">
            <w:pPr>
              <w:rPr>
                <w:noProof/>
                <w:sz w:val="24"/>
                <w:szCs w:val="24"/>
                <w:lang w:val="en-AU"/>
              </w:rPr>
            </w:pPr>
            <w:r w:rsidRPr="00733A3F">
              <w:rPr>
                <w:noProof/>
                <w:sz w:val="24"/>
                <w:szCs w:val="24"/>
                <w:lang w:val="en-AU"/>
              </w:rPr>
              <w:t>YYYY-MM-DD</w:t>
            </w:r>
          </w:p>
        </w:tc>
        <w:tc>
          <w:tcPr>
            <w:tcW w:w="1560" w:type="dxa"/>
          </w:tcPr>
          <w:p w:rsidR="00F55A2C" w:rsidRPr="00733A3F" w:rsidRDefault="00F55A2C" w:rsidP="009134F2">
            <w:pPr>
              <w:rPr>
                <w:noProof/>
                <w:sz w:val="24"/>
                <w:szCs w:val="24"/>
                <w:lang w:val="en-AU"/>
              </w:rPr>
            </w:pPr>
            <w:r w:rsidRPr="00733A3F">
              <w:rPr>
                <w:noProof/>
                <w:sz w:val="24"/>
                <w:szCs w:val="24"/>
                <w:lang w:val="en-AU"/>
              </w:rPr>
              <w:t>Mandatory</w:t>
            </w:r>
          </w:p>
        </w:tc>
      </w:tr>
      <w:tr w:rsidR="00F55A2C" w:rsidRPr="00733A3F" w:rsidTr="009134F2">
        <w:trPr>
          <w:trHeight w:val="255"/>
        </w:trPr>
        <w:tc>
          <w:tcPr>
            <w:tcW w:w="1449" w:type="dxa"/>
          </w:tcPr>
          <w:p w:rsidR="00F55A2C" w:rsidRPr="00733A3F" w:rsidRDefault="00F55A2C" w:rsidP="009134F2">
            <w:pPr>
              <w:rPr>
                <w:noProof/>
                <w:sz w:val="24"/>
                <w:szCs w:val="24"/>
                <w:lang w:val="en-AU"/>
              </w:rPr>
            </w:pPr>
            <w:r w:rsidRPr="00733A3F">
              <w:rPr>
                <w:noProof/>
                <w:sz w:val="24"/>
                <w:szCs w:val="24"/>
                <w:lang w:val="en-AU"/>
              </w:rPr>
              <w:t>BRAMS ID</w:t>
            </w:r>
          </w:p>
        </w:tc>
        <w:tc>
          <w:tcPr>
            <w:tcW w:w="1211" w:type="dxa"/>
          </w:tcPr>
          <w:p w:rsidR="00F55A2C" w:rsidRPr="00733A3F" w:rsidRDefault="00F55A2C" w:rsidP="009134F2">
            <w:pPr>
              <w:rPr>
                <w:noProof/>
                <w:sz w:val="24"/>
                <w:szCs w:val="24"/>
                <w:lang w:val="en-AU"/>
              </w:rPr>
            </w:pPr>
            <w:r w:rsidRPr="00733A3F">
              <w:rPr>
                <w:noProof/>
                <w:sz w:val="24"/>
                <w:szCs w:val="24"/>
                <w:lang w:val="en-AU"/>
              </w:rPr>
              <w:t>Number</w:t>
            </w:r>
          </w:p>
        </w:tc>
        <w:tc>
          <w:tcPr>
            <w:tcW w:w="1984" w:type="dxa"/>
          </w:tcPr>
          <w:p w:rsidR="00F55A2C" w:rsidRPr="00733A3F" w:rsidRDefault="00F55A2C" w:rsidP="009134F2">
            <w:pPr>
              <w:rPr>
                <w:noProof/>
                <w:sz w:val="24"/>
                <w:szCs w:val="24"/>
                <w:lang w:val="en-AU"/>
              </w:rPr>
            </w:pPr>
            <w:r w:rsidRPr="00733A3F">
              <w:rPr>
                <w:noProof/>
                <w:sz w:val="24"/>
                <w:szCs w:val="24"/>
                <w:lang w:val="en-AU"/>
              </w:rPr>
              <w:t>10</w:t>
            </w:r>
          </w:p>
        </w:tc>
        <w:tc>
          <w:tcPr>
            <w:tcW w:w="1560" w:type="dxa"/>
          </w:tcPr>
          <w:p w:rsidR="00F55A2C" w:rsidRPr="00733A3F" w:rsidRDefault="00F55A2C" w:rsidP="009134F2">
            <w:pPr>
              <w:rPr>
                <w:noProof/>
                <w:sz w:val="24"/>
                <w:szCs w:val="24"/>
                <w:lang w:val="en-AU"/>
              </w:rPr>
            </w:pPr>
            <w:r w:rsidRPr="00733A3F">
              <w:rPr>
                <w:noProof/>
                <w:sz w:val="24"/>
                <w:szCs w:val="24"/>
                <w:lang w:val="en-AU"/>
              </w:rPr>
              <w:t>Optional</w:t>
            </w:r>
          </w:p>
        </w:tc>
      </w:tr>
    </w:tbl>
    <w:p w:rsidR="00F55A2C" w:rsidRPr="00733A3F" w:rsidRDefault="00F55A2C" w:rsidP="00F55A2C">
      <w:pPr>
        <w:rPr>
          <w:noProof/>
          <w:lang w:val="en-AU"/>
        </w:rPr>
      </w:pPr>
    </w:p>
    <w:p w:rsidR="00F55A2C" w:rsidRPr="00733A3F" w:rsidRDefault="00F55A2C" w:rsidP="00F55A2C">
      <w:pPr>
        <w:rPr>
          <w:noProof/>
          <w:lang w:val="en-AU"/>
        </w:rPr>
      </w:pPr>
    </w:p>
    <w:p w:rsidR="00F55A2C" w:rsidRPr="00733A3F" w:rsidRDefault="00F55A2C" w:rsidP="00F55A2C">
      <w:pPr>
        <w:rPr>
          <w:noProof/>
          <w:lang w:val="en-AU"/>
        </w:rPr>
      </w:pPr>
    </w:p>
    <w:p w:rsidR="00F55A2C" w:rsidRPr="00733A3F" w:rsidRDefault="00F55A2C" w:rsidP="00F55A2C">
      <w:pPr>
        <w:rPr>
          <w:noProof/>
          <w:color w:val="1F497D"/>
          <w:lang w:val="en-AU"/>
        </w:rPr>
      </w:pPr>
    </w:p>
    <w:p w:rsidR="00F55A2C" w:rsidRPr="00733A3F" w:rsidRDefault="00F55A2C" w:rsidP="00F55A2C">
      <w:pPr>
        <w:rPr>
          <w:noProof/>
          <w:color w:val="1F497D"/>
          <w:lang w:val="en-AU"/>
        </w:rPr>
      </w:pPr>
    </w:p>
    <w:p w:rsidR="00F55A2C" w:rsidRPr="00733A3F" w:rsidRDefault="00F55A2C" w:rsidP="00F55A2C">
      <w:pPr>
        <w:rPr>
          <w:noProof/>
          <w:color w:val="1F497D"/>
          <w:lang w:val="en-AU"/>
        </w:rPr>
      </w:pPr>
    </w:p>
    <w:p w:rsidR="00F55A2C" w:rsidRPr="00733A3F" w:rsidRDefault="00F55A2C" w:rsidP="00F55A2C">
      <w:pPr>
        <w:rPr>
          <w:noProof/>
          <w:lang w:val="en-AU"/>
        </w:rPr>
      </w:pPr>
    </w:p>
    <w:p w:rsidR="00F55A2C" w:rsidRPr="00733A3F" w:rsidRDefault="00F55A2C" w:rsidP="00F55A2C">
      <w:pPr>
        <w:rPr>
          <w:noProof/>
          <w:lang w:val="en-AU"/>
        </w:rPr>
      </w:pPr>
      <w:r w:rsidRPr="00733A3F">
        <w:rPr>
          <w:noProof/>
          <w:lang w:val="en-AU"/>
        </w:rPr>
        <w:t xml:space="preserve">*The data format must be in the ISO 8601 (i.e. YYYY-MM-DD) for use in XML. The governing body on XML W3C recommends this format. </w:t>
      </w:r>
    </w:p>
    <w:p w:rsidR="00F55A2C" w:rsidRPr="00733A3F" w:rsidRDefault="00F55A2C" w:rsidP="00F55A2C">
      <w:pPr>
        <w:rPr>
          <w:noProof/>
          <w:lang w:val="en-AU"/>
        </w:rPr>
      </w:pPr>
    </w:p>
    <w:p w:rsidR="00F55A2C" w:rsidRPr="00733A3F" w:rsidRDefault="00F55A2C" w:rsidP="00F55A2C">
      <w:pPr>
        <w:rPr>
          <w:noProof/>
          <w:lang w:val="en-AU"/>
        </w:rPr>
      </w:pPr>
      <w:r w:rsidRPr="00733A3F">
        <w:rPr>
          <w:noProof/>
          <w:lang w:val="en-AU"/>
        </w:rPr>
        <w:t>An example of the request is a follows</w:t>
      </w:r>
    </w:p>
    <w:p w:rsidR="00F55A2C" w:rsidRPr="00733A3F" w:rsidRDefault="00F55A2C" w:rsidP="00F55A2C">
      <w:pPr>
        <w:rPr>
          <w:noProof/>
          <w:color w:val="1F497D"/>
          <w:lang w:val="en-AU"/>
        </w:rPr>
      </w:pP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lang w:val="en-AU"/>
        </w:rPr>
        <w:t>&lt;soapenv:Envelope xmlns:soapenv="</w:t>
      </w:r>
      <w:hyperlink r:id="rId17" w:history="1">
        <w:r w:rsidRPr="00733A3F">
          <w:rPr>
            <w:rStyle w:val="Hyperlink"/>
            <w:rFonts w:ascii="Courier New" w:hAnsi="Courier New" w:cs="Courier New"/>
            <w:noProof/>
            <w:lang w:val="en-AU"/>
          </w:rPr>
          <w:t>http://schemas.xmlsoap.org/soap/envelope/</w:t>
        </w:r>
      </w:hyperlink>
      <w:r w:rsidRPr="00733A3F">
        <w:rPr>
          <w:rFonts w:ascii="Courier New" w:hAnsi="Courier New" w:cs="Courier New"/>
          <w:noProof/>
          <w:color w:val="1F497D"/>
          <w:lang w:val="en-AU"/>
        </w:rPr>
        <w:t>" xmlns:tem="</w:t>
      </w:r>
      <w:hyperlink r:id="rId18" w:history="1">
        <w:r w:rsidRPr="00733A3F">
          <w:rPr>
            <w:rStyle w:val="Hyperlink"/>
            <w:rFonts w:ascii="Courier New" w:hAnsi="Courier New" w:cs="Courier New"/>
            <w:noProof/>
            <w:lang w:val="en-AU"/>
          </w:rPr>
          <w:t>http://tempuri.org/</w:t>
        </w:r>
      </w:hyperlink>
      <w:r w:rsidRPr="00733A3F">
        <w:rPr>
          <w:rFonts w:ascii="Courier New" w:hAnsi="Courier New" w:cs="Courier New"/>
          <w:noProof/>
          <w:color w:val="1F497D"/>
          <w:lang w:val="en-AU"/>
        </w:rPr>
        <w:t>"&gt;</w:t>
      </w: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lang w:val="en-AU"/>
        </w:rPr>
        <w:t>   &lt;soapenv:Header/&gt;</w:t>
      </w: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lang w:val="en-AU"/>
        </w:rPr>
        <w:t>   &lt;soapenv:Body&gt;</w:t>
      </w: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lang w:val="en-AU"/>
        </w:rPr>
        <w:t>      &lt;tem:GetChangesRequest&gt;</w:t>
      </w: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lang w:val="en-AU"/>
        </w:rPr>
        <w:t>         &lt;tem:StartDate&gt;2014-03-28&lt;/tem:StartDate&gt;</w:t>
      </w: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lang w:val="en-AU"/>
        </w:rPr>
        <w:t>         &lt;tem:EndDate&gt;2014-03-29&lt;/tem:EndDate&gt;</w:t>
      </w: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lang w:val="en-AU"/>
        </w:rPr>
        <w:lastRenderedPageBreak/>
        <w:t>         &lt;tem:BramsId&gt;1234512345&lt;/tem:BramsId&gt;</w:t>
      </w: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lang w:val="en-AU"/>
        </w:rPr>
        <w:t>      &lt;/tem:GetChangesRequest&gt;</w:t>
      </w: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lang w:val="en-AU"/>
        </w:rPr>
        <w:t>   &lt;/soapenv:Body&gt;</w:t>
      </w:r>
    </w:p>
    <w:p w:rsidR="00F55A2C" w:rsidRPr="00733A3F" w:rsidRDefault="00F55A2C" w:rsidP="00F55A2C">
      <w:pPr>
        <w:rPr>
          <w:noProof/>
          <w:lang w:val="en-AU"/>
        </w:rPr>
      </w:pPr>
      <w:r w:rsidRPr="00733A3F">
        <w:rPr>
          <w:rFonts w:ascii="Courier New" w:hAnsi="Courier New" w:cs="Courier New"/>
          <w:noProof/>
          <w:color w:val="1F497D"/>
          <w:lang w:val="en-AU"/>
        </w:rPr>
        <w:t>&lt;/soapenv:Envelope</w:t>
      </w:r>
    </w:p>
    <w:p w:rsidR="00F55A2C" w:rsidRPr="00733A3F" w:rsidRDefault="00F55A2C" w:rsidP="00F55A2C">
      <w:pPr>
        <w:rPr>
          <w:noProof/>
          <w:lang w:val="en-AU"/>
        </w:rPr>
      </w:pPr>
      <w:r w:rsidRPr="00733A3F">
        <w:rPr>
          <w:noProof/>
          <w:lang w:val="en-AU"/>
        </w:rPr>
        <w:t xml:space="preserve"> </w:t>
      </w:r>
    </w:p>
    <w:p w:rsidR="00F55A2C" w:rsidRPr="00733A3F" w:rsidRDefault="00F55A2C" w:rsidP="00F55A2C">
      <w:pPr>
        <w:rPr>
          <w:noProof/>
          <w:lang w:val="en-AU"/>
        </w:rPr>
      </w:pPr>
    </w:p>
    <w:p w:rsidR="00F55A2C" w:rsidRPr="00733A3F" w:rsidRDefault="00F55A2C" w:rsidP="00F55A2C">
      <w:pPr>
        <w:rPr>
          <w:noProof/>
          <w:lang w:val="en-AU"/>
        </w:rPr>
      </w:pPr>
      <w:r w:rsidRPr="00733A3F">
        <w:rPr>
          <w:noProof/>
          <w:lang w:val="en-AU"/>
        </w:rPr>
        <w:t>Once the Web Services receives the request for method call, it will call the PL/SQL package XBCC_SAP_SYNC and pass in the parameters listed above.</w:t>
      </w:r>
    </w:p>
    <w:p w:rsidR="00F55A2C" w:rsidRPr="00733A3F" w:rsidRDefault="00F55A2C" w:rsidP="00F55A2C">
      <w:pPr>
        <w:rPr>
          <w:noProof/>
          <w:lang w:val="en-AU"/>
        </w:rPr>
      </w:pPr>
    </w:p>
    <w:p w:rsidR="00CB60C1" w:rsidRPr="00733A3F" w:rsidRDefault="00CB60C1" w:rsidP="00904245">
      <w:pPr>
        <w:pStyle w:val="Heading1"/>
        <w:rPr>
          <w:noProof/>
          <w:lang w:val="en-AU"/>
        </w:rPr>
      </w:pPr>
      <w:bookmarkStart w:id="19" w:name="_Toc368641121"/>
      <w:bookmarkStart w:id="20" w:name="_Toc368641122"/>
      <w:bookmarkStart w:id="21" w:name="_Toc384362304"/>
      <w:bookmarkEnd w:id="19"/>
      <w:bookmarkEnd w:id="20"/>
      <w:r w:rsidRPr="00733A3F">
        <w:rPr>
          <w:noProof/>
          <w:lang w:val="en-AU"/>
        </w:rPr>
        <w:t xml:space="preserve">Network </w:t>
      </w:r>
      <w:r w:rsidR="006B6E04" w:rsidRPr="00733A3F">
        <w:rPr>
          <w:noProof/>
          <w:lang w:val="en-AU"/>
        </w:rPr>
        <w:t>Changes</w:t>
      </w:r>
      <w:bookmarkEnd w:id="21"/>
    </w:p>
    <w:p w:rsidR="00CB60C1" w:rsidRPr="00733A3F" w:rsidRDefault="00CB60C1" w:rsidP="00904245">
      <w:pPr>
        <w:rPr>
          <w:noProof/>
          <w:lang w:val="en-AU"/>
        </w:rPr>
      </w:pPr>
    </w:p>
    <w:p w:rsidR="0002601A" w:rsidRPr="00733A3F" w:rsidRDefault="005F7222" w:rsidP="00904245">
      <w:pPr>
        <w:pStyle w:val="Heading2"/>
        <w:rPr>
          <w:noProof/>
          <w:lang w:val="en-AU"/>
        </w:rPr>
      </w:pPr>
      <w:bookmarkStart w:id="22" w:name="_Toc384362305"/>
      <w:r w:rsidRPr="00733A3F">
        <w:rPr>
          <w:noProof/>
          <w:lang w:val="en-AU"/>
        </w:rPr>
        <w:t>Details of data being tracked</w:t>
      </w:r>
      <w:bookmarkEnd w:id="22"/>
    </w:p>
    <w:p w:rsidR="0002601A" w:rsidRPr="00733A3F" w:rsidRDefault="0002601A" w:rsidP="00904245">
      <w:pPr>
        <w:rPr>
          <w:noProof/>
          <w:lang w:val="en-AU"/>
        </w:rPr>
      </w:pPr>
    </w:p>
    <w:p w:rsidR="006B6E04" w:rsidRPr="00733A3F" w:rsidRDefault="006B6E04" w:rsidP="00904245">
      <w:pPr>
        <w:rPr>
          <w:noProof/>
          <w:lang w:val="en-AU"/>
        </w:rPr>
      </w:pPr>
      <w:r w:rsidRPr="00733A3F">
        <w:rPr>
          <w:noProof/>
          <w:lang w:val="en-AU"/>
        </w:rPr>
        <w:t>The Exor System needs be able to provide a list of changes to various networks and Characteristics of those networks.</w:t>
      </w:r>
      <w:r w:rsidR="00EC07C6" w:rsidRPr="00733A3F">
        <w:rPr>
          <w:noProof/>
          <w:lang w:val="en-AU"/>
        </w:rPr>
        <w:t xml:space="preserve"> The Network types being tracked are:</w:t>
      </w:r>
    </w:p>
    <w:p w:rsidR="00EC07C6" w:rsidRPr="00733A3F" w:rsidRDefault="00EC07C6" w:rsidP="00904245">
      <w:pPr>
        <w:rPr>
          <w:noProof/>
          <w:lang w:val="en-AU"/>
        </w:rPr>
      </w:pPr>
    </w:p>
    <w:tbl>
      <w:tblPr>
        <w:tblStyle w:val="TableGrid"/>
        <w:tblW w:w="0" w:type="auto"/>
        <w:tblLook w:val="04A0" w:firstRow="1" w:lastRow="0" w:firstColumn="1" w:lastColumn="0" w:noHBand="0" w:noVBand="1"/>
      </w:tblPr>
      <w:tblGrid>
        <w:gridCol w:w="2853"/>
        <w:gridCol w:w="1845"/>
        <w:gridCol w:w="3861"/>
      </w:tblGrid>
      <w:tr w:rsidR="00CC643E" w:rsidRPr="00733A3F" w:rsidTr="00CC643E">
        <w:trPr>
          <w:trHeight w:val="588"/>
        </w:trPr>
        <w:tc>
          <w:tcPr>
            <w:tcW w:w="2853" w:type="dxa"/>
          </w:tcPr>
          <w:p w:rsidR="00CC643E" w:rsidRPr="00733A3F" w:rsidRDefault="00CC643E" w:rsidP="00CC643E">
            <w:pPr>
              <w:jc w:val="center"/>
              <w:rPr>
                <w:b/>
                <w:noProof/>
              </w:rPr>
            </w:pPr>
            <w:r w:rsidRPr="00733A3F">
              <w:rPr>
                <w:b/>
                <w:noProof/>
              </w:rPr>
              <w:t>Network Name</w:t>
            </w:r>
          </w:p>
        </w:tc>
        <w:tc>
          <w:tcPr>
            <w:tcW w:w="1845" w:type="dxa"/>
          </w:tcPr>
          <w:p w:rsidR="00CC643E" w:rsidRPr="00733A3F" w:rsidRDefault="00CC643E" w:rsidP="00CC643E">
            <w:pPr>
              <w:jc w:val="center"/>
              <w:rPr>
                <w:b/>
                <w:noProof/>
              </w:rPr>
            </w:pPr>
            <w:r w:rsidRPr="00733A3F">
              <w:rPr>
                <w:b/>
                <w:noProof/>
              </w:rPr>
              <w:t>BRAMS Exor</w:t>
            </w:r>
          </w:p>
          <w:p w:rsidR="00CC643E" w:rsidRPr="00733A3F" w:rsidRDefault="00CC643E" w:rsidP="00CC643E">
            <w:pPr>
              <w:jc w:val="center"/>
              <w:rPr>
                <w:b/>
                <w:noProof/>
              </w:rPr>
            </w:pPr>
            <w:r w:rsidRPr="00733A3F">
              <w:rPr>
                <w:b/>
                <w:noProof/>
              </w:rPr>
              <w:t>Internal Name</w:t>
            </w:r>
          </w:p>
        </w:tc>
        <w:tc>
          <w:tcPr>
            <w:tcW w:w="3861" w:type="dxa"/>
          </w:tcPr>
          <w:p w:rsidR="00CC643E" w:rsidRPr="00733A3F" w:rsidRDefault="00CC643E" w:rsidP="00CC643E">
            <w:pPr>
              <w:jc w:val="center"/>
              <w:rPr>
                <w:b/>
                <w:noProof/>
              </w:rPr>
            </w:pPr>
            <w:r w:rsidRPr="00733A3F">
              <w:rPr>
                <w:b/>
                <w:noProof/>
              </w:rPr>
              <w:t>Comments</w:t>
            </w:r>
          </w:p>
        </w:tc>
      </w:tr>
      <w:tr w:rsidR="00CC643E" w:rsidRPr="00733A3F" w:rsidTr="00CC643E">
        <w:trPr>
          <w:trHeight w:val="286"/>
        </w:trPr>
        <w:tc>
          <w:tcPr>
            <w:tcW w:w="2853" w:type="dxa"/>
            <w:vAlign w:val="center"/>
          </w:tcPr>
          <w:p w:rsidR="00CC643E" w:rsidRPr="00733A3F" w:rsidRDefault="00CC643E" w:rsidP="00CC643E">
            <w:pPr>
              <w:rPr>
                <w:noProof/>
              </w:rPr>
            </w:pPr>
            <w:r w:rsidRPr="00733A3F">
              <w:rPr>
                <w:noProof/>
              </w:rPr>
              <w:t>Road</w:t>
            </w:r>
          </w:p>
        </w:tc>
        <w:tc>
          <w:tcPr>
            <w:tcW w:w="1845" w:type="dxa"/>
            <w:vAlign w:val="center"/>
          </w:tcPr>
          <w:p w:rsidR="00CC643E" w:rsidRPr="00733A3F" w:rsidRDefault="00A92BB9" w:rsidP="00CC643E">
            <w:pPr>
              <w:jc w:val="center"/>
              <w:rPr>
                <w:noProof/>
              </w:rPr>
            </w:pPr>
            <w:r>
              <w:rPr>
                <w:noProof/>
              </w:rPr>
              <w:t>RD</w:t>
            </w:r>
            <w:r w:rsidR="00CC643E" w:rsidRPr="00733A3F">
              <w:rPr>
                <w:noProof/>
              </w:rPr>
              <w:t>CO</w:t>
            </w:r>
          </w:p>
        </w:tc>
        <w:tc>
          <w:tcPr>
            <w:tcW w:w="3861" w:type="dxa"/>
          </w:tcPr>
          <w:p w:rsidR="00CC643E" w:rsidRPr="00733A3F" w:rsidRDefault="00CC643E" w:rsidP="00904245">
            <w:pPr>
              <w:rPr>
                <w:noProof/>
              </w:rPr>
            </w:pPr>
          </w:p>
        </w:tc>
      </w:tr>
      <w:tr w:rsidR="00CC643E" w:rsidRPr="00733A3F" w:rsidTr="00CC643E">
        <w:trPr>
          <w:trHeight w:val="302"/>
        </w:trPr>
        <w:tc>
          <w:tcPr>
            <w:tcW w:w="2853" w:type="dxa"/>
            <w:vAlign w:val="center"/>
          </w:tcPr>
          <w:p w:rsidR="00CC643E" w:rsidRPr="00733A3F" w:rsidRDefault="00CC643E" w:rsidP="00CC643E">
            <w:pPr>
              <w:rPr>
                <w:noProof/>
              </w:rPr>
            </w:pPr>
            <w:r w:rsidRPr="00733A3F">
              <w:rPr>
                <w:noProof/>
              </w:rPr>
              <w:t>Footpath</w:t>
            </w:r>
          </w:p>
        </w:tc>
        <w:tc>
          <w:tcPr>
            <w:tcW w:w="1845" w:type="dxa"/>
            <w:vAlign w:val="center"/>
          </w:tcPr>
          <w:p w:rsidR="00CC643E" w:rsidRPr="00733A3F" w:rsidRDefault="00CC643E" w:rsidP="00CC643E">
            <w:pPr>
              <w:jc w:val="center"/>
              <w:rPr>
                <w:noProof/>
              </w:rPr>
            </w:pPr>
            <w:r w:rsidRPr="00733A3F">
              <w:rPr>
                <w:noProof/>
              </w:rPr>
              <w:t>VECO</w:t>
            </w:r>
          </w:p>
        </w:tc>
        <w:tc>
          <w:tcPr>
            <w:tcW w:w="3861" w:type="dxa"/>
          </w:tcPr>
          <w:p w:rsidR="00CC643E" w:rsidRPr="00733A3F" w:rsidRDefault="00CC643E" w:rsidP="00904245">
            <w:pPr>
              <w:rPr>
                <w:noProof/>
              </w:rPr>
            </w:pPr>
          </w:p>
        </w:tc>
      </w:tr>
      <w:tr w:rsidR="00CC643E" w:rsidRPr="00733A3F" w:rsidTr="00CC643E">
        <w:trPr>
          <w:trHeight w:val="302"/>
        </w:trPr>
        <w:tc>
          <w:tcPr>
            <w:tcW w:w="2853" w:type="dxa"/>
            <w:vAlign w:val="center"/>
          </w:tcPr>
          <w:p w:rsidR="00CC643E" w:rsidRPr="00733A3F" w:rsidRDefault="00CC643E" w:rsidP="00CC643E">
            <w:pPr>
              <w:rPr>
                <w:noProof/>
              </w:rPr>
            </w:pPr>
            <w:r w:rsidRPr="00733A3F">
              <w:rPr>
                <w:noProof/>
              </w:rPr>
              <w:t>Kerb and Channel</w:t>
            </w:r>
          </w:p>
        </w:tc>
        <w:tc>
          <w:tcPr>
            <w:tcW w:w="1845" w:type="dxa"/>
            <w:vAlign w:val="center"/>
          </w:tcPr>
          <w:p w:rsidR="00CC643E" w:rsidRPr="00733A3F" w:rsidRDefault="00CC643E" w:rsidP="00CC643E">
            <w:pPr>
              <w:jc w:val="center"/>
              <w:rPr>
                <w:noProof/>
              </w:rPr>
            </w:pPr>
            <w:r w:rsidRPr="00733A3F">
              <w:rPr>
                <w:noProof/>
              </w:rPr>
              <w:t>KCOR</w:t>
            </w:r>
          </w:p>
        </w:tc>
        <w:tc>
          <w:tcPr>
            <w:tcW w:w="3861" w:type="dxa"/>
          </w:tcPr>
          <w:p w:rsidR="00CC643E" w:rsidRPr="00733A3F" w:rsidRDefault="00CC643E" w:rsidP="00904245">
            <w:pPr>
              <w:rPr>
                <w:noProof/>
              </w:rPr>
            </w:pPr>
          </w:p>
        </w:tc>
      </w:tr>
      <w:tr w:rsidR="00CC643E" w:rsidRPr="00733A3F" w:rsidTr="00CC643E">
        <w:trPr>
          <w:trHeight w:val="302"/>
        </w:trPr>
        <w:tc>
          <w:tcPr>
            <w:tcW w:w="2853" w:type="dxa"/>
            <w:vAlign w:val="center"/>
          </w:tcPr>
          <w:p w:rsidR="00CC643E" w:rsidRPr="00733A3F" w:rsidRDefault="00CC643E" w:rsidP="00CC643E">
            <w:pPr>
              <w:rPr>
                <w:noProof/>
              </w:rPr>
            </w:pPr>
            <w:r w:rsidRPr="00733A3F">
              <w:rPr>
                <w:noProof/>
              </w:rPr>
              <w:t>Median</w:t>
            </w:r>
          </w:p>
        </w:tc>
        <w:tc>
          <w:tcPr>
            <w:tcW w:w="1845" w:type="dxa"/>
            <w:vAlign w:val="center"/>
          </w:tcPr>
          <w:p w:rsidR="00CC643E" w:rsidRPr="00733A3F" w:rsidRDefault="00CC643E" w:rsidP="00CC643E">
            <w:pPr>
              <w:jc w:val="center"/>
              <w:rPr>
                <w:noProof/>
              </w:rPr>
            </w:pPr>
            <w:r w:rsidRPr="00733A3F">
              <w:rPr>
                <w:noProof/>
              </w:rPr>
              <w:t>MED*</w:t>
            </w:r>
          </w:p>
        </w:tc>
        <w:tc>
          <w:tcPr>
            <w:tcW w:w="3861" w:type="dxa"/>
          </w:tcPr>
          <w:p w:rsidR="00CC643E" w:rsidRPr="00733A3F" w:rsidRDefault="00CC643E" w:rsidP="00E215CF">
            <w:pPr>
              <w:rPr>
                <w:noProof/>
              </w:rPr>
            </w:pPr>
            <w:r w:rsidRPr="00733A3F">
              <w:rPr>
                <w:noProof/>
              </w:rPr>
              <w:t xml:space="preserve">*This Network does not exist in the BRAMS Exor system.  It is a “Virtual” copy of the Road Network with </w:t>
            </w:r>
            <w:r w:rsidR="00E215CF" w:rsidRPr="00733A3F">
              <w:rPr>
                <w:noProof/>
              </w:rPr>
              <w:t>9</w:t>
            </w:r>
            <w:r w:rsidR="00E215CF">
              <w:rPr>
                <w:noProof/>
              </w:rPr>
              <w:t>,000,000,000</w:t>
            </w:r>
            <w:r w:rsidR="00E215CF" w:rsidRPr="00733A3F">
              <w:rPr>
                <w:noProof/>
              </w:rPr>
              <w:t xml:space="preserve"> </w:t>
            </w:r>
            <w:r w:rsidR="00E215CF">
              <w:rPr>
                <w:noProof/>
              </w:rPr>
              <w:t>added</w:t>
            </w:r>
            <w:r w:rsidRPr="00733A3F">
              <w:rPr>
                <w:noProof/>
              </w:rPr>
              <w:t xml:space="preserve"> to the BRAMS Object ID</w:t>
            </w:r>
            <w:r w:rsidR="00E215CF">
              <w:rPr>
                <w:noProof/>
              </w:rPr>
              <w:t xml:space="preserve"> to keep it unique.</w:t>
            </w:r>
          </w:p>
        </w:tc>
      </w:tr>
    </w:tbl>
    <w:p w:rsidR="006B6E04" w:rsidRPr="00733A3F" w:rsidRDefault="006B6E04" w:rsidP="00904245">
      <w:pPr>
        <w:rPr>
          <w:noProof/>
          <w:lang w:val="en-AU"/>
        </w:rPr>
      </w:pPr>
    </w:p>
    <w:p w:rsidR="00490A36" w:rsidRPr="00733A3F" w:rsidRDefault="00490A36" w:rsidP="00904245">
      <w:pPr>
        <w:rPr>
          <w:noProof/>
          <w:lang w:val="en-AU"/>
        </w:rPr>
      </w:pPr>
      <w:r w:rsidRPr="00733A3F">
        <w:rPr>
          <w:noProof/>
          <w:lang w:val="en-AU"/>
        </w:rPr>
        <w:t xml:space="preserve">The Characteristics of each of the above network types being tracked are: </w:t>
      </w:r>
    </w:p>
    <w:p w:rsidR="00490A36" w:rsidRPr="00733A3F" w:rsidRDefault="00490A36" w:rsidP="00904245">
      <w:pPr>
        <w:rPr>
          <w:noProof/>
          <w:lang w:val="en-AU"/>
        </w:rPr>
      </w:pPr>
    </w:p>
    <w:tbl>
      <w:tblPr>
        <w:tblStyle w:val="TableGrid"/>
        <w:tblW w:w="0" w:type="auto"/>
        <w:tblLayout w:type="fixed"/>
        <w:tblLook w:val="04A0" w:firstRow="1" w:lastRow="0" w:firstColumn="1" w:lastColumn="0" w:noHBand="0" w:noVBand="1"/>
      </w:tblPr>
      <w:tblGrid>
        <w:gridCol w:w="2827"/>
        <w:gridCol w:w="1959"/>
        <w:gridCol w:w="1418"/>
        <w:gridCol w:w="1201"/>
        <w:gridCol w:w="1451"/>
      </w:tblGrid>
      <w:tr w:rsidR="003857FD" w:rsidRPr="00733A3F" w:rsidTr="00914E95">
        <w:trPr>
          <w:trHeight w:val="588"/>
          <w:tblHeader/>
        </w:trPr>
        <w:tc>
          <w:tcPr>
            <w:tcW w:w="2827" w:type="dxa"/>
            <w:vAlign w:val="center"/>
          </w:tcPr>
          <w:p w:rsidR="00720E0A" w:rsidRPr="00733A3F" w:rsidRDefault="00720E0A" w:rsidP="00AC4F85">
            <w:pPr>
              <w:jc w:val="center"/>
              <w:rPr>
                <w:b/>
                <w:noProof/>
              </w:rPr>
            </w:pPr>
            <w:r w:rsidRPr="00733A3F">
              <w:rPr>
                <w:b/>
                <w:noProof/>
              </w:rPr>
              <w:t>Characteristic Name</w:t>
            </w:r>
          </w:p>
        </w:tc>
        <w:tc>
          <w:tcPr>
            <w:tcW w:w="1959" w:type="dxa"/>
            <w:vAlign w:val="center"/>
          </w:tcPr>
          <w:p w:rsidR="00720E0A" w:rsidRPr="00733A3F" w:rsidRDefault="00720E0A" w:rsidP="00AC4F85">
            <w:pPr>
              <w:jc w:val="center"/>
              <w:rPr>
                <w:b/>
                <w:noProof/>
              </w:rPr>
            </w:pPr>
            <w:r w:rsidRPr="00733A3F">
              <w:rPr>
                <w:b/>
                <w:noProof/>
              </w:rPr>
              <w:t>BRAMS Exor</w:t>
            </w:r>
          </w:p>
          <w:p w:rsidR="00720E0A" w:rsidRPr="00733A3F" w:rsidRDefault="00720E0A" w:rsidP="00AC4F85">
            <w:pPr>
              <w:jc w:val="center"/>
              <w:rPr>
                <w:b/>
                <w:noProof/>
              </w:rPr>
            </w:pPr>
            <w:r w:rsidRPr="00733A3F">
              <w:rPr>
                <w:b/>
                <w:noProof/>
              </w:rPr>
              <w:t xml:space="preserve">Asset </w:t>
            </w:r>
            <w:r w:rsidR="006C46A5">
              <w:rPr>
                <w:b/>
                <w:noProof/>
              </w:rPr>
              <w:t xml:space="preserve">or Group </w:t>
            </w:r>
            <w:r w:rsidRPr="00733A3F">
              <w:rPr>
                <w:b/>
                <w:noProof/>
              </w:rPr>
              <w:t>Name</w:t>
            </w:r>
          </w:p>
        </w:tc>
        <w:tc>
          <w:tcPr>
            <w:tcW w:w="1418" w:type="dxa"/>
            <w:vAlign w:val="center"/>
          </w:tcPr>
          <w:p w:rsidR="00720E0A" w:rsidRPr="00CB6F83" w:rsidRDefault="00720E0A" w:rsidP="00CB6F83">
            <w:pPr>
              <w:jc w:val="center"/>
              <w:rPr>
                <w:b/>
                <w:noProof/>
              </w:rPr>
            </w:pPr>
            <w:r w:rsidRPr="00733A3F">
              <w:rPr>
                <w:b/>
                <w:noProof/>
              </w:rPr>
              <w:t>Column</w:t>
            </w:r>
          </w:p>
        </w:tc>
        <w:tc>
          <w:tcPr>
            <w:tcW w:w="1201" w:type="dxa"/>
            <w:vAlign w:val="center"/>
          </w:tcPr>
          <w:p w:rsidR="00720E0A" w:rsidRPr="00733A3F" w:rsidRDefault="00720E0A" w:rsidP="00AC4F85">
            <w:pPr>
              <w:jc w:val="center"/>
              <w:rPr>
                <w:b/>
                <w:noProof/>
              </w:rPr>
            </w:pPr>
            <w:r w:rsidRPr="00733A3F">
              <w:rPr>
                <w:b/>
                <w:noProof/>
              </w:rPr>
              <w:t>XSP if applicable</w:t>
            </w:r>
          </w:p>
        </w:tc>
        <w:tc>
          <w:tcPr>
            <w:tcW w:w="1451" w:type="dxa"/>
            <w:vAlign w:val="center"/>
          </w:tcPr>
          <w:p w:rsidR="00720E0A" w:rsidRPr="00733A3F" w:rsidRDefault="00720E0A" w:rsidP="00AC4F85">
            <w:pPr>
              <w:jc w:val="center"/>
              <w:rPr>
                <w:b/>
                <w:noProof/>
              </w:rPr>
            </w:pPr>
            <w:r w:rsidRPr="00733A3F">
              <w:rPr>
                <w:b/>
                <w:noProof/>
              </w:rPr>
              <w:t>Comments</w:t>
            </w:r>
          </w:p>
        </w:tc>
      </w:tr>
      <w:tr w:rsidR="00286851" w:rsidRPr="00733A3F" w:rsidTr="00914E95">
        <w:trPr>
          <w:trHeight w:val="755"/>
        </w:trPr>
        <w:tc>
          <w:tcPr>
            <w:tcW w:w="2827" w:type="dxa"/>
            <w:vMerge w:val="restart"/>
          </w:tcPr>
          <w:p w:rsidR="00286851" w:rsidRPr="00733A3F" w:rsidRDefault="00286851" w:rsidP="00D8689C">
            <w:pPr>
              <w:spacing w:after="200" w:line="276" w:lineRule="auto"/>
              <w:ind w:left="360"/>
              <w:contextualSpacing/>
              <w:rPr>
                <w:noProof/>
              </w:rPr>
            </w:pPr>
            <w:r w:rsidRPr="00733A3F">
              <w:rPr>
                <w:noProof/>
              </w:rPr>
              <w:t>Condition</w:t>
            </w:r>
          </w:p>
        </w:tc>
        <w:tc>
          <w:tcPr>
            <w:tcW w:w="1959" w:type="dxa"/>
          </w:tcPr>
          <w:p w:rsidR="00286851" w:rsidRDefault="00286851" w:rsidP="00740B2C">
            <w:r>
              <w:t>ROADS - CBSC asset type</w:t>
            </w:r>
          </w:p>
        </w:tc>
        <w:tc>
          <w:tcPr>
            <w:tcW w:w="1418" w:type="dxa"/>
          </w:tcPr>
          <w:p w:rsidR="00286851" w:rsidRPr="00733A3F" w:rsidRDefault="00286851" w:rsidP="00740B2C">
            <w:pPr>
              <w:rPr>
                <w:noProof/>
              </w:rPr>
            </w:pPr>
            <w:r>
              <w:t xml:space="preserve">OVERALL_COND_RATING </w:t>
            </w:r>
          </w:p>
        </w:tc>
        <w:tc>
          <w:tcPr>
            <w:tcW w:w="1201" w:type="dxa"/>
            <w:vMerge w:val="restart"/>
          </w:tcPr>
          <w:p w:rsidR="00286851" w:rsidRPr="00733A3F" w:rsidRDefault="00286851" w:rsidP="009134F2">
            <w:pPr>
              <w:rPr>
                <w:noProof/>
              </w:rPr>
            </w:pPr>
            <w:r w:rsidRPr="00733A3F">
              <w:rPr>
                <w:noProof/>
              </w:rPr>
              <w:t>N/A</w:t>
            </w:r>
          </w:p>
        </w:tc>
        <w:tc>
          <w:tcPr>
            <w:tcW w:w="1451" w:type="dxa"/>
            <w:vMerge w:val="restart"/>
          </w:tcPr>
          <w:p w:rsidR="00286851" w:rsidRPr="00733A3F" w:rsidRDefault="00286851" w:rsidP="009134F2">
            <w:pPr>
              <w:rPr>
                <w:noProof/>
              </w:rPr>
            </w:pPr>
          </w:p>
          <w:p w:rsidR="00286851" w:rsidRPr="00733A3F" w:rsidRDefault="00286851" w:rsidP="009134F2">
            <w:pPr>
              <w:rPr>
                <w:noProof/>
              </w:rPr>
            </w:pPr>
          </w:p>
        </w:tc>
      </w:tr>
      <w:tr w:rsidR="00286851" w:rsidRPr="00733A3F" w:rsidTr="00914E95">
        <w:trPr>
          <w:trHeight w:val="710"/>
        </w:trPr>
        <w:tc>
          <w:tcPr>
            <w:tcW w:w="2827" w:type="dxa"/>
            <w:vMerge/>
          </w:tcPr>
          <w:p w:rsidR="00286851" w:rsidRPr="00733A3F" w:rsidRDefault="00286851" w:rsidP="00D8689C">
            <w:pPr>
              <w:spacing w:after="200" w:line="276" w:lineRule="auto"/>
              <w:ind w:left="360"/>
              <w:contextualSpacing/>
              <w:rPr>
                <w:noProof/>
              </w:rPr>
            </w:pPr>
          </w:p>
        </w:tc>
        <w:tc>
          <w:tcPr>
            <w:tcW w:w="1959" w:type="dxa"/>
          </w:tcPr>
          <w:p w:rsidR="00286851" w:rsidRPr="00733A3F" w:rsidDel="003857FD" w:rsidRDefault="00286851" w:rsidP="00286851">
            <w:pPr>
              <w:rPr>
                <w:noProof/>
              </w:rPr>
            </w:pPr>
            <w:r>
              <w:t>FOOTPATH – CALL asset</w:t>
            </w:r>
          </w:p>
        </w:tc>
        <w:tc>
          <w:tcPr>
            <w:tcW w:w="1418" w:type="dxa"/>
          </w:tcPr>
          <w:p w:rsidR="00286851" w:rsidRDefault="00286851" w:rsidP="00286851">
            <w:r>
              <w:t>OVERALL_</w:t>
            </w:r>
          </w:p>
          <w:p w:rsidR="00286851" w:rsidRPr="00A2630F" w:rsidDel="003857FD" w:rsidRDefault="00286851" w:rsidP="00286851">
            <w:r>
              <w:t>CONDITION</w:t>
            </w:r>
          </w:p>
        </w:tc>
        <w:tc>
          <w:tcPr>
            <w:tcW w:w="1201" w:type="dxa"/>
            <w:vMerge/>
          </w:tcPr>
          <w:p w:rsidR="00286851" w:rsidRPr="00733A3F" w:rsidRDefault="00286851" w:rsidP="009134F2">
            <w:pPr>
              <w:rPr>
                <w:noProof/>
              </w:rPr>
            </w:pPr>
          </w:p>
        </w:tc>
        <w:tc>
          <w:tcPr>
            <w:tcW w:w="1451" w:type="dxa"/>
            <w:vMerge/>
          </w:tcPr>
          <w:p w:rsidR="00286851" w:rsidRPr="00733A3F" w:rsidRDefault="00286851" w:rsidP="009134F2">
            <w:pPr>
              <w:rPr>
                <w:noProof/>
              </w:rPr>
            </w:pPr>
          </w:p>
        </w:tc>
      </w:tr>
      <w:tr w:rsidR="00286851" w:rsidRPr="00733A3F" w:rsidTr="00914E95">
        <w:trPr>
          <w:trHeight w:val="518"/>
        </w:trPr>
        <w:tc>
          <w:tcPr>
            <w:tcW w:w="2827" w:type="dxa"/>
            <w:vMerge/>
          </w:tcPr>
          <w:p w:rsidR="00286851" w:rsidRPr="00733A3F" w:rsidRDefault="00286851" w:rsidP="00D8689C">
            <w:pPr>
              <w:spacing w:after="200" w:line="276" w:lineRule="auto"/>
              <w:ind w:left="360"/>
              <w:contextualSpacing/>
              <w:rPr>
                <w:noProof/>
              </w:rPr>
            </w:pPr>
          </w:p>
        </w:tc>
        <w:tc>
          <w:tcPr>
            <w:tcW w:w="1959" w:type="dxa"/>
          </w:tcPr>
          <w:p w:rsidR="00286851" w:rsidRPr="00733A3F" w:rsidDel="003857FD" w:rsidRDefault="00286851" w:rsidP="00286851">
            <w:pPr>
              <w:rPr>
                <w:noProof/>
              </w:rPr>
            </w:pPr>
            <w:r>
              <w:t>KERB – KCON asset</w:t>
            </w:r>
          </w:p>
        </w:tc>
        <w:tc>
          <w:tcPr>
            <w:tcW w:w="1418" w:type="dxa"/>
          </w:tcPr>
          <w:p w:rsidR="00286851" w:rsidRPr="00733A3F" w:rsidDel="003857FD" w:rsidRDefault="00286851" w:rsidP="003857FD">
            <w:pPr>
              <w:rPr>
                <w:noProof/>
              </w:rPr>
            </w:pPr>
            <w:r>
              <w:t>KERB_CONDITION</w:t>
            </w:r>
          </w:p>
        </w:tc>
        <w:tc>
          <w:tcPr>
            <w:tcW w:w="1201" w:type="dxa"/>
            <w:vMerge/>
          </w:tcPr>
          <w:p w:rsidR="00286851" w:rsidRPr="00733A3F" w:rsidRDefault="00286851" w:rsidP="009134F2">
            <w:pPr>
              <w:rPr>
                <w:noProof/>
              </w:rPr>
            </w:pPr>
          </w:p>
        </w:tc>
        <w:tc>
          <w:tcPr>
            <w:tcW w:w="1451" w:type="dxa"/>
            <w:vMerge/>
          </w:tcPr>
          <w:p w:rsidR="00286851" w:rsidRPr="00733A3F" w:rsidRDefault="00286851" w:rsidP="009134F2">
            <w:pPr>
              <w:rPr>
                <w:noProof/>
              </w:rPr>
            </w:pPr>
          </w:p>
        </w:tc>
      </w:tr>
      <w:tr w:rsidR="00286851" w:rsidRPr="00733A3F" w:rsidTr="00914E95">
        <w:trPr>
          <w:trHeight w:val="518"/>
        </w:trPr>
        <w:tc>
          <w:tcPr>
            <w:tcW w:w="2827" w:type="dxa"/>
            <w:vMerge/>
          </w:tcPr>
          <w:p w:rsidR="00286851" w:rsidRPr="00733A3F" w:rsidRDefault="00286851" w:rsidP="00D8689C">
            <w:pPr>
              <w:spacing w:after="200" w:line="276" w:lineRule="auto"/>
              <w:ind w:left="360"/>
              <w:contextualSpacing/>
              <w:rPr>
                <w:noProof/>
              </w:rPr>
            </w:pPr>
          </w:p>
        </w:tc>
        <w:tc>
          <w:tcPr>
            <w:tcW w:w="1959" w:type="dxa"/>
          </w:tcPr>
          <w:p w:rsidR="00286851" w:rsidRPr="00733A3F" w:rsidDel="003857FD" w:rsidRDefault="00286851" w:rsidP="003857FD">
            <w:pPr>
              <w:rPr>
                <w:noProof/>
              </w:rPr>
            </w:pPr>
            <w:r>
              <w:t xml:space="preserve">MEDIAN </w:t>
            </w:r>
            <w:r w:rsidR="00E215CF">
              <w:t xml:space="preserve">- </w:t>
            </w:r>
            <w:r>
              <w:t>not requ</w:t>
            </w:r>
            <w:r w:rsidR="00E215CF">
              <w:t>ired.</w:t>
            </w:r>
          </w:p>
        </w:tc>
        <w:tc>
          <w:tcPr>
            <w:tcW w:w="1418" w:type="dxa"/>
          </w:tcPr>
          <w:p w:rsidR="00286851" w:rsidRPr="00733A3F" w:rsidDel="003857FD" w:rsidRDefault="00286851" w:rsidP="003857FD">
            <w:pPr>
              <w:rPr>
                <w:noProof/>
              </w:rPr>
            </w:pPr>
          </w:p>
        </w:tc>
        <w:tc>
          <w:tcPr>
            <w:tcW w:w="1201" w:type="dxa"/>
            <w:vMerge/>
          </w:tcPr>
          <w:p w:rsidR="00286851" w:rsidRPr="00733A3F" w:rsidRDefault="00286851" w:rsidP="009134F2">
            <w:pPr>
              <w:rPr>
                <w:noProof/>
              </w:rPr>
            </w:pPr>
          </w:p>
        </w:tc>
        <w:tc>
          <w:tcPr>
            <w:tcW w:w="1451" w:type="dxa"/>
            <w:vMerge/>
          </w:tcPr>
          <w:p w:rsidR="00286851" w:rsidRPr="00733A3F" w:rsidRDefault="00286851" w:rsidP="009134F2">
            <w:pPr>
              <w:rPr>
                <w:noProof/>
              </w:rPr>
            </w:pPr>
          </w:p>
        </w:tc>
      </w:tr>
      <w:tr w:rsidR="003857FD" w:rsidRPr="00733A3F" w:rsidTr="00914E95">
        <w:trPr>
          <w:trHeight w:val="302"/>
        </w:trPr>
        <w:tc>
          <w:tcPr>
            <w:tcW w:w="2827" w:type="dxa"/>
          </w:tcPr>
          <w:p w:rsidR="00720E0A" w:rsidRPr="00733A3F" w:rsidRDefault="00720E0A" w:rsidP="00490A36">
            <w:pPr>
              <w:spacing w:after="200" w:line="276" w:lineRule="auto"/>
              <w:ind w:left="360"/>
              <w:contextualSpacing/>
              <w:rPr>
                <w:noProof/>
              </w:rPr>
            </w:pPr>
            <w:r w:rsidRPr="00733A3F">
              <w:rPr>
                <w:noProof/>
              </w:rPr>
              <w:t>Ward_name</w:t>
            </w:r>
          </w:p>
        </w:tc>
        <w:tc>
          <w:tcPr>
            <w:tcW w:w="1959" w:type="dxa"/>
            <w:vAlign w:val="center"/>
          </w:tcPr>
          <w:p w:rsidR="00720E0A" w:rsidRPr="00733A3F" w:rsidRDefault="00720E0A" w:rsidP="009134F2">
            <w:pPr>
              <w:jc w:val="center"/>
              <w:rPr>
                <w:noProof/>
              </w:rPr>
            </w:pPr>
            <w:r w:rsidRPr="00733A3F">
              <w:rPr>
                <w:noProof/>
              </w:rPr>
              <w:t>OPWD</w:t>
            </w:r>
          </w:p>
        </w:tc>
        <w:tc>
          <w:tcPr>
            <w:tcW w:w="1418" w:type="dxa"/>
          </w:tcPr>
          <w:p w:rsidR="00DA6EB6" w:rsidRPr="00733A3F" w:rsidRDefault="00720E0A" w:rsidP="00D8689C">
            <w:pPr>
              <w:rPr>
                <w:noProof/>
              </w:rPr>
            </w:pPr>
            <w:r w:rsidRPr="00733A3F">
              <w:rPr>
                <w:noProof/>
              </w:rPr>
              <w:t xml:space="preserve">Ward name </w:t>
            </w:r>
          </w:p>
        </w:tc>
        <w:tc>
          <w:tcPr>
            <w:tcW w:w="1201" w:type="dxa"/>
          </w:tcPr>
          <w:p w:rsidR="00720E0A" w:rsidRPr="00733A3F" w:rsidRDefault="00720E0A" w:rsidP="009134F2">
            <w:pPr>
              <w:rPr>
                <w:noProof/>
              </w:rPr>
            </w:pPr>
          </w:p>
        </w:tc>
        <w:tc>
          <w:tcPr>
            <w:tcW w:w="1451" w:type="dxa"/>
          </w:tcPr>
          <w:p w:rsidR="006C46A5" w:rsidRPr="00733A3F" w:rsidRDefault="006C46A5" w:rsidP="00DA6EB6">
            <w:pPr>
              <w:rPr>
                <w:noProof/>
              </w:rPr>
            </w:pPr>
            <w:r>
              <w:rPr>
                <w:noProof/>
              </w:rPr>
              <w:t>OPWD is a Group</w:t>
            </w:r>
          </w:p>
        </w:tc>
      </w:tr>
      <w:tr w:rsidR="003857FD" w:rsidRPr="00733A3F" w:rsidTr="00914E95">
        <w:trPr>
          <w:cantSplit/>
          <w:trHeight w:val="302"/>
        </w:trPr>
        <w:tc>
          <w:tcPr>
            <w:tcW w:w="2827" w:type="dxa"/>
          </w:tcPr>
          <w:p w:rsidR="00720E0A" w:rsidRPr="00733A3F" w:rsidRDefault="00720E0A" w:rsidP="00490A36">
            <w:pPr>
              <w:spacing w:after="200" w:line="276" w:lineRule="auto"/>
              <w:ind w:left="360"/>
              <w:contextualSpacing/>
              <w:rPr>
                <w:noProof/>
              </w:rPr>
            </w:pPr>
            <w:r w:rsidRPr="00733A3F">
              <w:rPr>
                <w:noProof/>
              </w:rPr>
              <w:lastRenderedPageBreak/>
              <w:t>Region</w:t>
            </w:r>
          </w:p>
        </w:tc>
        <w:tc>
          <w:tcPr>
            <w:tcW w:w="1959" w:type="dxa"/>
            <w:vAlign w:val="center"/>
          </w:tcPr>
          <w:p w:rsidR="00720E0A" w:rsidRPr="00733A3F" w:rsidRDefault="00720E0A" w:rsidP="009134F2">
            <w:pPr>
              <w:jc w:val="center"/>
              <w:rPr>
                <w:noProof/>
              </w:rPr>
            </w:pPr>
            <w:r w:rsidRPr="00733A3F">
              <w:rPr>
                <w:noProof/>
              </w:rPr>
              <w:t>OPWD</w:t>
            </w:r>
          </w:p>
        </w:tc>
        <w:tc>
          <w:tcPr>
            <w:tcW w:w="1418" w:type="dxa"/>
          </w:tcPr>
          <w:p w:rsidR="00720E0A" w:rsidRPr="00733A3F" w:rsidRDefault="00720E0A" w:rsidP="009134F2">
            <w:pPr>
              <w:rPr>
                <w:noProof/>
              </w:rPr>
            </w:pPr>
            <w:r w:rsidRPr="00733A3F">
              <w:rPr>
                <w:noProof/>
              </w:rPr>
              <w:t>LAS Region</w:t>
            </w:r>
          </w:p>
        </w:tc>
        <w:tc>
          <w:tcPr>
            <w:tcW w:w="1201" w:type="dxa"/>
          </w:tcPr>
          <w:p w:rsidR="00720E0A" w:rsidRPr="00733A3F" w:rsidRDefault="009134F2" w:rsidP="009134F2">
            <w:pPr>
              <w:rPr>
                <w:noProof/>
              </w:rPr>
            </w:pPr>
            <w:r w:rsidRPr="00733A3F">
              <w:rPr>
                <w:noProof/>
              </w:rPr>
              <w:t>N/A</w:t>
            </w:r>
          </w:p>
        </w:tc>
        <w:tc>
          <w:tcPr>
            <w:tcW w:w="1451" w:type="dxa"/>
          </w:tcPr>
          <w:p w:rsidR="00720E0A" w:rsidRPr="00733A3F" w:rsidRDefault="006C46A5" w:rsidP="009134F2">
            <w:pPr>
              <w:rPr>
                <w:noProof/>
              </w:rPr>
            </w:pPr>
            <w:r>
              <w:rPr>
                <w:noProof/>
              </w:rPr>
              <w:t>OPWD is a Group</w:t>
            </w:r>
          </w:p>
        </w:tc>
      </w:tr>
      <w:tr w:rsidR="003857FD" w:rsidRPr="00733A3F" w:rsidTr="00914E95">
        <w:trPr>
          <w:trHeight w:val="302"/>
        </w:trPr>
        <w:tc>
          <w:tcPr>
            <w:tcW w:w="2827" w:type="dxa"/>
          </w:tcPr>
          <w:p w:rsidR="00720E0A" w:rsidRPr="00733A3F" w:rsidRDefault="00720E0A" w:rsidP="00490A36">
            <w:pPr>
              <w:spacing w:after="200" w:line="276" w:lineRule="auto"/>
              <w:ind w:left="360"/>
              <w:contextualSpacing/>
              <w:rPr>
                <w:noProof/>
              </w:rPr>
            </w:pPr>
            <w:r w:rsidRPr="00733A3F">
              <w:rPr>
                <w:noProof/>
              </w:rPr>
              <w:t>Asset_owner</w:t>
            </w:r>
          </w:p>
        </w:tc>
        <w:tc>
          <w:tcPr>
            <w:tcW w:w="1959" w:type="dxa"/>
            <w:vAlign w:val="center"/>
          </w:tcPr>
          <w:p w:rsidR="00720E0A" w:rsidRPr="00733A3F" w:rsidRDefault="00720E0A" w:rsidP="009134F2">
            <w:pPr>
              <w:jc w:val="center"/>
              <w:rPr>
                <w:noProof/>
              </w:rPr>
            </w:pPr>
            <w:r w:rsidRPr="00733A3F">
              <w:rPr>
                <w:noProof/>
              </w:rPr>
              <w:t>ASOW</w:t>
            </w:r>
          </w:p>
        </w:tc>
        <w:tc>
          <w:tcPr>
            <w:tcW w:w="1418" w:type="dxa"/>
          </w:tcPr>
          <w:p w:rsidR="00720E0A" w:rsidRPr="00733A3F" w:rsidRDefault="00720E0A" w:rsidP="009134F2">
            <w:pPr>
              <w:rPr>
                <w:noProof/>
              </w:rPr>
            </w:pPr>
            <w:r w:rsidRPr="00733A3F">
              <w:rPr>
                <w:noProof/>
              </w:rPr>
              <w:t>Asset Owner</w:t>
            </w:r>
          </w:p>
        </w:tc>
        <w:tc>
          <w:tcPr>
            <w:tcW w:w="1201" w:type="dxa"/>
          </w:tcPr>
          <w:p w:rsidR="00720E0A" w:rsidRPr="00733A3F" w:rsidRDefault="009134F2" w:rsidP="009134F2">
            <w:pPr>
              <w:rPr>
                <w:noProof/>
              </w:rPr>
            </w:pPr>
            <w:r w:rsidRPr="00733A3F">
              <w:rPr>
                <w:noProof/>
              </w:rPr>
              <w:t>N/A</w:t>
            </w:r>
          </w:p>
        </w:tc>
        <w:tc>
          <w:tcPr>
            <w:tcW w:w="1451" w:type="dxa"/>
          </w:tcPr>
          <w:p w:rsidR="00720E0A" w:rsidRPr="00733A3F" w:rsidRDefault="006C46A5" w:rsidP="009134F2">
            <w:pPr>
              <w:rPr>
                <w:noProof/>
              </w:rPr>
            </w:pPr>
            <w:r w:rsidRPr="00733A3F">
              <w:rPr>
                <w:noProof/>
              </w:rPr>
              <w:t>ASOW</w:t>
            </w:r>
            <w:r>
              <w:rPr>
                <w:noProof/>
              </w:rPr>
              <w:t xml:space="preserve"> is an asset</w:t>
            </w:r>
          </w:p>
        </w:tc>
      </w:tr>
      <w:tr w:rsidR="003857FD" w:rsidRPr="00733A3F" w:rsidTr="00914E95">
        <w:trPr>
          <w:trHeight w:val="302"/>
        </w:trPr>
        <w:tc>
          <w:tcPr>
            <w:tcW w:w="2827" w:type="dxa"/>
          </w:tcPr>
          <w:p w:rsidR="00720E0A" w:rsidRPr="00733A3F" w:rsidRDefault="00720E0A" w:rsidP="00490A36">
            <w:pPr>
              <w:spacing w:after="200" w:line="276" w:lineRule="auto"/>
              <w:ind w:left="360"/>
              <w:contextualSpacing/>
              <w:rPr>
                <w:noProof/>
              </w:rPr>
            </w:pPr>
            <w:r w:rsidRPr="00733A3F">
              <w:rPr>
                <w:noProof/>
              </w:rPr>
              <w:t>Suburb_name</w:t>
            </w:r>
          </w:p>
        </w:tc>
        <w:tc>
          <w:tcPr>
            <w:tcW w:w="1959" w:type="dxa"/>
            <w:vAlign w:val="center"/>
          </w:tcPr>
          <w:p w:rsidR="00720E0A" w:rsidRDefault="00C06510" w:rsidP="009134F2">
            <w:pPr>
              <w:jc w:val="center"/>
              <w:rPr>
                <w:noProof/>
              </w:rPr>
            </w:pPr>
            <w:r>
              <w:rPr>
                <w:noProof/>
              </w:rPr>
              <w:t>Road – STSB</w:t>
            </w:r>
          </w:p>
          <w:p w:rsidR="00C06510" w:rsidRDefault="00C06510" w:rsidP="009134F2">
            <w:pPr>
              <w:jc w:val="center"/>
              <w:rPr>
                <w:noProof/>
              </w:rPr>
            </w:pPr>
            <w:r>
              <w:rPr>
                <w:noProof/>
              </w:rPr>
              <w:t>Median - STSB</w:t>
            </w:r>
          </w:p>
          <w:p w:rsidR="00C06510" w:rsidRDefault="00C06510" w:rsidP="005513C0">
            <w:pPr>
              <w:jc w:val="center"/>
              <w:rPr>
                <w:noProof/>
              </w:rPr>
            </w:pPr>
            <w:r>
              <w:rPr>
                <w:noProof/>
              </w:rPr>
              <w:t>Verge -VESB</w:t>
            </w:r>
          </w:p>
          <w:p w:rsidR="00C06510" w:rsidRPr="00733A3F" w:rsidRDefault="00C06510" w:rsidP="009134F2">
            <w:pPr>
              <w:jc w:val="center"/>
              <w:rPr>
                <w:noProof/>
              </w:rPr>
            </w:pPr>
            <w:r>
              <w:rPr>
                <w:noProof/>
              </w:rPr>
              <w:t>Kerb - K</w:t>
            </w:r>
            <w:r w:rsidR="005513C0">
              <w:rPr>
                <w:noProof/>
              </w:rPr>
              <w:t>SUB</w:t>
            </w:r>
          </w:p>
        </w:tc>
        <w:tc>
          <w:tcPr>
            <w:tcW w:w="1418" w:type="dxa"/>
          </w:tcPr>
          <w:p w:rsidR="00720E0A" w:rsidRPr="00733A3F" w:rsidRDefault="00720E0A" w:rsidP="00490A36">
            <w:pPr>
              <w:rPr>
                <w:noProof/>
              </w:rPr>
            </w:pPr>
          </w:p>
        </w:tc>
        <w:tc>
          <w:tcPr>
            <w:tcW w:w="1201" w:type="dxa"/>
          </w:tcPr>
          <w:p w:rsidR="00720E0A" w:rsidRPr="00733A3F" w:rsidRDefault="009134F2" w:rsidP="00490A36">
            <w:pPr>
              <w:rPr>
                <w:noProof/>
              </w:rPr>
            </w:pPr>
            <w:del w:id="23" w:author="Richard.Ellis" w:date="2014-04-10T23:04:00Z">
              <w:r w:rsidRPr="00733A3F" w:rsidDel="009428D7">
                <w:rPr>
                  <w:noProof/>
                </w:rPr>
                <w:delText>N/A</w:delText>
              </w:r>
            </w:del>
            <w:ins w:id="24" w:author="Richard.Ellis" w:date="2014-04-10T23:04:00Z">
              <w:r w:rsidR="009428D7">
                <w:rPr>
                  <w:noProof/>
                </w:rPr>
                <w:t>’XC</w:t>
              </w:r>
            </w:ins>
            <w:ins w:id="25" w:author="Richard.Ellis" w:date="2014-04-10T23:05:00Z">
              <w:r w:rsidR="009428D7">
                <w:rPr>
                  <w:noProof/>
                </w:rPr>
                <w:t>S</w:t>
              </w:r>
            </w:ins>
            <w:ins w:id="26" w:author="Richard.Ellis" w:date="2014-04-10T23:04:00Z">
              <w:r w:rsidR="009428D7">
                <w:rPr>
                  <w:noProof/>
                </w:rPr>
                <w:t>’</w:t>
              </w:r>
            </w:ins>
          </w:p>
        </w:tc>
        <w:tc>
          <w:tcPr>
            <w:tcW w:w="1451" w:type="dxa"/>
          </w:tcPr>
          <w:p w:rsidR="00720E0A" w:rsidRPr="00733A3F" w:rsidRDefault="009134F2" w:rsidP="005513C0">
            <w:pPr>
              <w:rPr>
                <w:noProof/>
              </w:rPr>
            </w:pPr>
            <w:r w:rsidRPr="00733A3F">
              <w:rPr>
                <w:noProof/>
              </w:rPr>
              <w:t xml:space="preserve">An attribute of the applicable </w:t>
            </w:r>
            <w:r w:rsidR="005513C0">
              <w:rPr>
                <w:noProof/>
              </w:rPr>
              <w:t>Street Suburb  Group.</w:t>
            </w:r>
            <w:r w:rsidR="00733A3F">
              <w:rPr>
                <w:noProof/>
              </w:rPr>
              <w:t xml:space="preserve">   </w:t>
            </w:r>
          </w:p>
        </w:tc>
      </w:tr>
      <w:tr w:rsidR="003857FD" w:rsidRPr="00733A3F" w:rsidTr="00914E95">
        <w:trPr>
          <w:trHeight w:val="302"/>
        </w:trPr>
        <w:tc>
          <w:tcPr>
            <w:tcW w:w="2827" w:type="dxa"/>
          </w:tcPr>
          <w:p w:rsidR="00720E0A" w:rsidRPr="00733A3F" w:rsidRDefault="00720E0A" w:rsidP="00490A36">
            <w:pPr>
              <w:spacing w:after="200" w:line="276" w:lineRule="auto"/>
              <w:ind w:left="360"/>
              <w:contextualSpacing/>
              <w:rPr>
                <w:noProof/>
              </w:rPr>
            </w:pPr>
            <w:r w:rsidRPr="00733A3F">
              <w:rPr>
                <w:noProof/>
              </w:rPr>
              <w:t xml:space="preserve">Paved_surface_material_source </w:t>
            </w:r>
          </w:p>
        </w:tc>
        <w:tc>
          <w:tcPr>
            <w:tcW w:w="1959" w:type="dxa"/>
            <w:vAlign w:val="center"/>
          </w:tcPr>
          <w:p w:rsidR="00720E0A" w:rsidRPr="00733A3F" w:rsidRDefault="00720E0A" w:rsidP="009134F2">
            <w:pPr>
              <w:jc w:val="center"/>
              <w:rPr>
                <w:noProof/>
              </w:rPr>
            </w:pPr>
          </w:p>
        </w:tc>
        <w:tc>
          <w:tcPr>
            <w:tcW w:w="1418" w:type="dxa"/>
          </w:tcPr>
          <w:p w:rsidR="00720E0A" w:rsidRPr="00733A3F" w:rsidRDefault="00720E0A" w:rsidP="00490A36">
            <w:pPr>
              <w:rPr>
                <w:noProof/>
              </w:rPr>
            </w:pPr>
          </w:p>
        </w:tc>
        <w:tc>
          <w:tcPr>
            <w:tcW w:w="1201" w:type="dxa"/>
          </w:tcPr>
          <w:p w:rsidR="00720E0A" w:rsidRPr="00733A3F" w:rsidRDefault="00720E0A" w:rsidP="00490A36">
            <w:pPr>
              <w:rPr>
                <w:noProof/>
              </w:rPr>
            </w:pPr>
          </w:p>
        </w:tc>
        <w:tc>
          <w:tcPr>
            <w:tcW w:w="1451" w:type="dxa"/>
          </w:tcPr>
          <w:p w:rsidR="00720E0A" w:rsidRPr="00733A3F" w:rsidRDefault="00DA6EB6" w:rsidP="00D8689C">
            <w:pPr>
              <w:rPr>
                <w:noProof/>
              </w:rPr>
            </w:pPr>
            <w:r w:rsidRPr="00733A3F">
              <w:rPr>
                <w:noProof/>
              </w:rPr>
              <w:t>removed from the requirement</w:t>
            </w:r>
            <w:r w:rsidR="00A1698C">
              <w:rPr>
                <w:noProof/>
              </w:rPr>
              <w:t>.  This will not be included.</w:t>
            </w:r>
          </w:p>
        </w:tc>
      </w:tr>
    </w:tbl>
    <w:p w:rsidR="00490A36" w:rsidRPr="00733A3F" w:rsidRDefault="00AF7C5B" w:rsidP="00904245">
      <w:pPr>
        <w:rPr>
          <w:noProof/>
          <w:lang w:val="en-AU"/>
        </w:rPr>
      </w:pPr>
      <w:r w:rsidRPr="00733A3F">
        <w:rPr>
          <w:noProof/>
          <w:lang w:val="en-AU"/>
        </w:rPr>
        <w:t xml:space="preserve">Note: If the BRAMS Exor Asset Name is </w:t>
      </w:r>
      <w:r w:rsidR="003503B2" w:rsidRPr="00733A3F">
        <w:rPr>
          <w:noProof/>
          <w:lang w:val="en-AU"/>
        </w:rPr>
        <w:t>blank that</w:t>
      </w:r>
      <w:r w:rsidRPr="00733A3F">
        <w:rPr>
          <w:noProof/>
          <w:lang w:val="en-AU"/>
        </w:rPr>
        <w:t xml:space="preserve"> means that the characteristic is part of the network at the lowest level and retrievable from there.</w:t>
      </w:r>
    </w:p>
    <w:p w:rsidR="005F7222" w:rsidRPr="00733A3F" w:rsidRDefault="005F7222">
      <w:pPr>
        <w:rPr>
          <w:noProof/>
          <w:lang w:val="en-AU"/>
        </w:rPr>
      </w:pPr>
      <w:r w:rsidRPr="00733A3F">
        <w:rPr>
          <w:noProof/>
          <w:lang w:val="en-AU"/>
        </w:rPr>
        <w:br w:type="page"/>
      </w:r>
    </w:p>
    <w:p w:rsidR="005F7222" w:rsidRPr="00733A3F" w:rsidRDefault="00B81BFE" w:rsidP="005F7222">
      <w:pPr>
        <w:pStyle w:val="Heading2"/>
        <w:rPr>
          <w:noProof/>
          <w:lang w:val="en-AU"/>
        </w:rPr>
      </w:pPr>
      <w:bookmarkStart w:id="27" w:name="_Toc384362306"/>
      <w:r w:rsidRPr="00733A3F">
        <w:rPr>
          <w:noProof/>
          <w:lang w:val="en-AU"/>
        </w:rPr>
        <w:lastRenderedPageBreak/>
        <w:t>Data Output f</w:t>
      </w:r>
      <w:r w:rsidR="005F7222" w:rsidRPr="00733A3F">
        <w:rPr>
          <w:noProof/>
          <w:lang w:val="en-AU"/>
        </w:rPr>
        <w:t>r</w:t>
      </w:r>
      <w:r w:rsidRPr="00733A3F">
        <w:rPr>
          <w:noProof/>
          <w:lang w:val="en-AU"/>
        </w:rPr>
        <w:t>o</w:t>
      </w:r>
      <w:r w:rsidR="005F7222" w:rsidRPr="00733A3F">
        <w:rPr>
          <w:noProof/>
          <w:lang w:val="en-AU"/>
        </w:rPr>
        <w:t>m BRAMS</w:t>
      </w:r>
      <w:bookmarkEnd w:id="27"/>
    </w:p>
    <w:p w:rsidR="005F7222" w:rsidRPr="00733A3F" w:rsidRDefault="005F7222" w:rsidP="00904245">
      <w:pPr>
        <w:rPr>
          <w:noProof/>
          <w:lang w:val="en-AU"/>
        </w:rPr>
      </w:pPr>
      <w:r w:rsidRPr="00733A3F">
        <w:rPr>
          <w:noProof/>
          <w:lang w:val="en-AU"/>
        </w:rPr>
        <w:t>The output data should contain the following information:</w:t>
      </w:r>
    </w:p>
    <w:tbl>
      <w:tblPr>
        <w:tblpPr w:leftFromText="180" w:rightFromText="180" w:vertAnchor="text" w:tblpX="274" w:tblpY="2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1620"/>
        <w:gridCol w:w="900"/>
        <w:gridCol w:w="4788"/>
      </w:tblGrid>
      <w:tr w:rsidR="005F7222" w:rsidRPr="00733A3F" w:rsidTr="007E7C63">
        <w:trPr>
          <w:trHeight w:val="525"/>
        </w:trPr>
        <w:tc>
          <w:tcPr>
            <w:tcW w:w="1548" w:type="dxa"/>
          </w:tcPr>
          <w:p w:rsidR="005F7222" w:rsidRPr="00733A3F" w:rsidRDefault="005F7222" w:rsidP="009134F2">
            <w:pPr>
              <w:rPr>
                <w:b/>
                <w:noProof/>
                <w:lang w:val="en-AU"/>
              </w:rPr>
            </w:pPr>
            <w:r w:rsidRPr="00733A3F">
              <w:rPr>
                <w:b/>
                <w:noProof/>
                <w:lang w:val="en-AU"/>
              </w:rPr>
              <w:t>Field Name</w:t>
            </w:r>
          </w:p>
          <w:p w:rsidR="005F7222" w:rsidRPr="00733A3F" w:rsidRDefault="005F7222" w:rsidP="009134F2">
            <w:pPr>
              <w:rPr>
                <w:b/>
                <w:noProof/>
                <w:lang w:val="en-AU"/>
              </w:rPr>
            </w:pPr>
          </w:p>
        </w:tc>
        <w:tc>
          <w:tcPr>
            <w:tcW w:w="1620" w:type="dxa"/>
          </w:tcPr>
          <w:p w:rsidR="005F7222" w:rsidRPr="00733A3F" w:rsidRDefault="005F7222" w:rsidP="009134F2">
            <w:pPr>
              <w:rPr>
                <w:b/>
                <w:noProof/>
                <w:lang w:val="en-AU"/>
              </w:rPr>
            </w:pPr>
            <w:r w:rsidRPr="00733A3F">
              <w:rPr>
                <w:b/>
                <w:noProof/>
                <w:lang w:val="en-AU"/>
              </w:rPr>
              <w:t>Type</w:t>
            </w:r>
          </w:p>
        </w:tc>
        <w:tc>
          <w:tcPr>
            <w:tcW w:w="900" w:type="dxa"/>
          </w:tcPr>
          <w:p w:rsidR="005F7222" w:rsidRPr="00733A3F" w:rsidRDefault="005F7222" w:rsidP="009134F2">
            <w:pPr>
              <w:rPr>
                <w:b/>
                <w:noProof/>
                <w:lang w:val="en-AU"/>
              </w:rPr>
            </w:pPr>
            <w:r w:rsidRPr="00733A3F">
              <w:rPr>
                <w:b/>
                <w:noProof/>
                <w:lang w:val="en-AU"/>
              </w:rPr>
              <w:t>Size</w:t>
            </w:r>
          </w:p>
        </w:tc>
        <w:tc>
          <w:tcPr>
            <w:tcW w:w="4788" w:type="dxa"/>
          </w:tcPr>
          <w:p w:rsidR="005F7222" w:rsidRPr="00733A3F" w:rsidRDefault="005F7222" w:rsidP="009134F2">
            <w:pPr>
              <w:rPr>
                <w:b/>
                <w:noProof/>
                <w:lang w:val="en-AU"/>
              </w:rPr>
            </w:pPr>
            <w:r w:rsidRPr="00733A3F">
              <w:rPr>
                <w:b/>
                <w:noProof/>
                <w:lang w:val="en-AU"/>
              </w:rPr>
              <w:t>Description</w:t>
            </w:r>
          </w:p>
        </w:tc>
      </w:tr>
      <w:tr w:rsidR="005F7222" w:rsidRPr="00733A3F" w:rsidTr="007E7C63">
        <w:trPr>
          <w:trHeight w:val="615"/>
        </w:trPr>
        <w:tc>
          <w:tcPr>
            <w:tcW w:w="1548" w:type="dxa"/>
          </w:tcPr>
          <w:p w:rsidR="005F7222" w:rsidRPr="00733A3F" w:rsidRDefault="005F7222" w:rsidP="009134F2">
            <w:pPr>
              <w:rPr>
                <w:noProof/>
                <w:lang w:val="en-AU"/>
              </w:rPr>
            </w:pPr>
            <w:r w:rsidRPr="00733A3F">
              <w:rPr>
                <w:noProof/>
                <w:lang w:val="en-AU"/>
              </w:rPr>
              <w:t>INDICATOR</w:t>
            </w:r>
          </w:p>
        </w:tc>
        <w:tc>
          <w:tcPr>
            <w:tcW w:w="1620" w:type="dxa"/>
          </w:tcPr>
          <w:p w:rsidR="005F7222" w:rsidRPr="00733A3F" w:rsidDel="007D584A" w:rsidRDefault="005F7222" w:rsidP="009134F2">
            <w:pPr>
              <w:rPr>
                <w:noProof/>
                <w:lang w:val="en-AU"/>
              </w:rPr>
            </w:pPr>
            <w:r w:rsidRPr="00733A3F">
              <w:rPr>
                <w:noProof/>
                <w:lang w:val="en-AU"/>
              </w:rPr>
              <w:t>CHAR (upper)</w:t>
            </w:r>
          </w:p>
        </w:tc>
        <w:tc>
          <w:tcPr>
            <w:tcW w:w="900" w:type="dxa"/>
          </w:tcPr>
          <w:p w:rsidR="005F7222" w:rsidRPr="00733A3F" w:rsidRDefault="005F7222" w:rsidP="009134F2">
            <w:pPr>
              <w:rPr>
                <w:noProof/>
                <w:lang w:val="en-AU"/>
              </w:rPr>
            </w:pPr>
            <w:r w:rsidRPr="00733A3F">
              <w:rPr>
                <w:noProof/>
                <w:lang w:val="en-AU"/>
              </w:rPr>
              <w:t>1</w:t>
            </w:r>
          </w:p>
        </w:tc>
        <w:tc>
          <w:tcPr>
            <w:tcW w:w="4788" w:type="dxa"/>
          </w:tcPr>
          <w:p w:rsidR="00B81BFE" w:rsidRPr="00733A3F" w:rsidRDefault="005F7222" w:rsidP="009134F2">
            <w:pPr>
              <w:rPr>
                <w:noProof/>
                <w:lang w:val="en-AU"/>
              </w:rPr>
            </w:pPr>
            <w:r w:rsidRPr="00733A3F">
              <w:rPr>
                <w:noProof/>
                <w:lang w:val="en-AU"/>
              </w:rPr>
              <w:t xml:space="preserve">Values include </w:t>
            </w:r>
          </w:p>
          <w:p w:rsidR="00B81BFE" w:rsidRPr="00733A3F" w:rsidRDefault="00B81BFE" w:rsidP="00B81BFE">
            <w:pPr>
              <w:pStyle w:val="ListParagraph"/>
              <w:numPr>
                <w:ilvl w:val="0"/>
                <w:numId w:val="14"/>
              </w:numPr>
              <w:rPr>
                <w:noProof/>
              </w:rPr>
            </w:pPr>
            <w:r w:rsidRPr="00733A3F">
              <w:rPr>
                <w:noProof/>
              </w:rPr>
              <w:t>I</w:t>
            </w:r>
          </w:p>
          <w:p w:rsidR="00B81BFE" w:rsidRPr="00733A3F" w:rsidRDefault="00B81BFE" w:rsidP="00B81BFE">
            <w:pPr>
              <w:pStyle w:val="ListParagraph"/>
              <w:numPr>
                <w:ilvl w:val="1"/>
                <w:numId w:val="14"/>
              </w:numPr>
              <w:rPr>
                <w:noProof/>
              </w:rPr>
            </w:pPr>
            <w:r w:rsidRPr="00733A3F">
              <w:rPr>
                <w:noProof/>
              </w:rPr>
              <w:t>This indicates that the Item listed in that row was inserted into BRAMS</w:t>
            </w:r>
          </w:p>
          <w:p w:rsidR="00B81BFE" w:rsidRPr="00733A3F" w:rsidRDefault="005F7222" w:rsidP="00B81BFE">
            <w:pPr>
              <w:pStyle w:val="ListParagraph"/>
              <w:numPr>
                <w:ilvl w:val="0"/>
                <w:numId w:val="14"/>
              </w:numPr>
              <w:rPr>
                <w:noProof/>
              </w:rPr>
            </w:pPr>
            <w:r w:rsidRPr="00733A3F">
              <w:rPr>
                <w:noProof/>
              </w:rPr>
              <w:t>D</w:t>
            </w:r>
          </w:p>
          <w:p w:rsidR="00B81BFE" w:rsidRPr="00733A3F" w:rsidRDefault="00B81BFE" w:rsidP="00B81BFE">
            <w:pPr>
              <w:pStyle w:val="ListParagraph"/>
              <w:numPr>
                <w:ilvl w:val="1"/>
                <w:numId w:val="14"/>
              </w:numPr>
              <w:rPr>
                <w:noProof/>
              </w:rPr>
            </w:pPr>
            <w:r w:rsidRPr="00733A3F">
              <w:rPr>
                <w:noProof/>
              </w:rPr>
              <w:t>This indicates that the Item listed in that row was End Dated in BRAMS and therefore no longer logically exists</w:t>
            </w:r>
          </w:p>
          <w:p w:rsidR="005F7222" w:rsidRPr="00733A3F" w:rsidRDefault="005F7222" w:rsidP="00B81BFE">
            <w:pPr>
              <w:pStyle w:val="ListParagraph"/>
              <w:numPr>
                <w:ilvl w:val="0"/>
                <w:numId w:val="14"/>
              </w:numPr>
              <w:rPr>
                <w:noProof/>
              </w:rPr>
            </w:pPr>
            <w:r w:rsidRPr="00733A3F">
              <w:rPr>
                <w:noProof/>
              </w:rPr>
              <w:t>C</w:t>
            </w:r>
          </w:p>
          <w:p w:rsidR="00B81BFE" w:rsidRPr="00733A3F" w:rsidRDefault="00B81BFE" w:rsidP="00B81BFE">
            <w:pPr>
              <w:pStyle w:val="ListParagraph"/>
              <w:numPr>
                <w:ilvl w:val="1"/>
                <w:numId w:val="14"/>
              </w:numPr>
              <w:rPr>
                <w:noProof/>
              </w:rPr>
            </w:pPr>
            <w:r w:rsidRPr="00733A3F">
              <w:rPr>
                <w:noProof/>
              </w:rPr>
              <w:t>This indicates that the Item</w:t>
            </w:r>
            <w:r w:rsidR="00437D45" w:rsidRPr="00733A3F">
              <w:rPr>
                <w:noProof/>
              </w:rPr>
              <w:t xml:space="preserve"> listed in that something in for the record in this  row was changed in </w:t>
            </w:r>
            <w:r w:rsidRPr="00733A3F">
              <w:rPr>
                <w:noProof/>
              </w:rPr>
              <w:t>BRAMS</w:t>
            </w:r>
          </w:p>
        </w:tc>
      </w:tr>
      <w:tr w:rsidR="005F7222" w:rsidRPr="00733A3F" w:rsidTr="007E7C63">
        <w:trPr>
          <w:trHeight w:val="615"/>
        </w:trPr>
        <w:tc>
          <w:tcPr>
            <w:tcW w:w="1548" w:type="dxa"/>
          </w:tcPr>
          <w:p w:rsidR="005F7222" w:rsidRPr="00733A3F" w:rsidRDefault="005F7222" w:rsidP="009134F2">
            <w:pPr>
              <w:rPr>
                <w:noProof/>
                <w:lang w:val="en-AU"/>
              </w:rPr>
            </w:pPr>
            <w:r w:rsidRPr="00733A3F">
              <w:rPr>
                <w:noProof/>
                <w:lang w:val="en-AU"/>
              </w:rPr>
              <w:t>BRAMS ID</w:t>
            </w:r>
          </w:p>
        </w:tc>
        <w:tc>
          <w:tcPr>
            <w:tcW w:w="1620" w:type="dxa"/>
          </w:tcPr>
          <w:p w:rsidR="005F7222" w:rsidRPr="00733A3F" w:rsidRDefault="005F7222" w:rsidP="009134F2">
            <w:pPr>
              <w:rPr>
                <w:noProof/>
                <w:lang w:val="en-AU"/>
              </w:rPr>
            </w:pPr>
            <w:r w:rsidRPr="00733A3F">
              <w:rPr>
                <w:noProof/>
                <w:lang w:val="en-AU"/>
              </w:rPr>
              <w:t>Number</w:t>
            </w:r>
          </w:p>
        </w:tc>
        <w:tc>
          <w:tcPr>
            <w:tcW w:w="900" w:type="dxa"/>
          </w:tcPr>
          <w:p w:rsidR="005F7222" w:rsidRPr="00733A3F" w:rsidRDefault="005F7222" w:rsidP="009134F2">
            <w:pPr>
              <w:rPr>
                <w:noProof/>
                <w:lang w:val="en-AU"/>
              </w:rPr>
            </w:pPr>
            <w:r w:rsidRPr="00733A3F">
              <w:rPr>
                <w:noProof/>
                <w:lang w:val="en-AU"/>
              </w:rPr>
              <w:t>10</w:t>
            </w:r>
          </w:p>
        </w:tc>
        <w:tc>
          <w:tcPr>
            <w:tcW w:w="4788" w:type="dxa"/>
          </w:tcPr>
          <w:p w:rsidR="005F7222" w:rsidRPr="00733A3F" w:rsidRDefault="00D8689C" w:rsidP="00E809A8">
            <w:pPr>
              <w:rPr>
                <w:noProof/>
                <w:lang w:val="en-AU"/>
              </w:rPr>
            </w:pPr>
            <w:r>
              <w:rPr>
                <w:noProof/>
                <w:lang w:val="en-AU"/>
              </w:rPr>
              <w:t>Co</w:t>
            </w:r>
            <w:r w:rsidR="00E809A8">
              <w:rPr>
                <w:noProof/>
                <w:lang w:val="en-AU"/>
              </w:rPr>
              <w:t>r</w:t>
            </w:r>
            <w:r>
              <w:rPr>
                <w:noProof/>
                <w:lang w:val="en-AU"/>
              </w:rPr>
              <w:t xml:space="preserve">ridor </w:t>
            </w:r>
            <w:r w:rsidRPr="00733A3F">
              <w:rPr>
                <w:noProof/>
                <w:lang w:val="en-AU"/>
              </w:rPr>
              <w:t xml:space="preserve"> </w:t>
            </w:r>
            <w:r w:rsidR="005F7222" w:rsidRPr="00733A3F">
              <w:rPr>
                <w:noProof/>
                <w:lang w:val="en-AU"/>
              </w:rPr>
              <w:t>ID for the system</w:t>
            </w:r>
          </w:p>
        </w:tc>
      </w:tr>
      <w:tr w:rsidR="005F7222" w:rsidRPr="00733A3F" w:rsidTr="007E7C63">
        <w:trPr>
          <w:trHeight w:val="630"/>
        </w:trPr>
        <w:tc>
          <w:tcPr>
            <w:tcW w:w="1548" w:type="dxa"/>
          </w:tcPr>
          <w:p w:rsidR="005F7222" w:rsidRPr="00733A3F" w:rsidRDefault="005F7222" w:rsidP="009134F2">
            <w:pPr>
              <w:rPr>
                <w:noProof/>
                <w:lang w:val="en-AU"/>
              </w:rPr>
            </w:pPr>
            <w:r w:rsidRPr="00733A3F">
              <w:rPr>
                <w:noProof/>
                <w:lang w:val="en-AU"/>
              </w:rPr>
              <w:t>OBJECT</w:t>
            </w:r>
          </w:p>
        </w:tc>
        <w:tc>
          <w:tcPr>
            <w:tcW w:w="1620" w:type="dxa"/>
          </w:tcPr>
          <w:p w:rsidR="005F7222" w:rsidRPr="00733A3F" w:rsidRDefault="005F7222" w:rsidP="009134F2">
            <w:pPr>
              <w:rPr>
                <w:noProof/>
                <w:lang w:val="en-AU"/>
              </w:rPr>
            </w:pPr>
            <w:r w:rsidRPr="00733A3F">
              <w:rPr>
                <w:noProof/>
                <w:lang w:val="en-AU"/>
              </w:rPr>
              <w:t>CHAR (upper)</w:t>
            </w:r>
          </w:p>
        </w:tc>
        <w:tc>
          <w:tcPr>
            <w:tcW w:w="900" w:type="dxa"/>
          </w:tcPr>
          <w:p w:rsidR="005F7222" w:rsidRPr="00733A3F" w:rsidRDefault="005F7222" w:rsidP="009134F2">
            <w:pPr>
              <w:rPr>
                <w:noProof/>
                <w:lang w:val="en-AU"/>
              </w:rPr>
            </w:pPr>
            <w:r w:rsidRPr="00733A3F">
              <w:rPr>
                <w:noProof/>
                <w:lang w:val="en-AU"/>
              </w:rPr>
              <w:t>30</w:t>
            </w:r>
          </w:p>
        </w:tc>
        <w:tc>
          <w:tcPr>
            <w:tcW w:w="4788" w:type="dxa"/>
          </w:tcPr>
          <w:p w:rsidR="005F7222" w:rsidRPr="00733A3F" w:rsidRDefault="005F7222" w:rsidP="009134F2">
            <w:pPr>
              <w:rPr>
                <w:noProof/>
                <w:lang w:val="en-AU"/>
              </w:rPr>
            </w:pPr>
            <w:r w:rsidRPr="00733A3F">
              <w:rPr>
                <w:noProof/>
                <w:lang w:val="en-AU"/>
              </w:rPr>
              <w:t>This includes the object/asset type, such as ROAD, FOOTPATH, KERB and MEDIAN, or the Characteristic type for the objects. See above section for list of characteristics</w:t>
            </w:r>
          </w:p>
        </w:tc>
      </w:tr>
      <w:tr w:rsidR="005F7222" w:rsidRPr="00733A3F" w:rsidTr="007E7C63">
        <w:trPr>
          <w:trHeight w:val="390"/>
        </w:trPr>
        <w:tc>
          <w:tcPr>
            <w:tcW w:w="1548" w:type="dxa"/>
          </w:tcPr>
          <w:p w:rsidR="005F7222" w:rsidRPr="00733A3F" w:rsidRDefault="005F7222" w:rsidP="009134F2">
            <w:pPr>
              <w:rPr>
                <w:noProof/>
                <w:lang w:val="en-AU"/>
              </w:rPr>
            </w:pPr>
            <w:r w:rsidRPr="00733A3F">
              <w:rPr>
                <w:noProof/>
                <w:lang w:val="en-AU"/>
              </w:rPr>
              <w:t>NAME</w:t>
            </w:r>
          </w:p>
        </w:tc>
        <w:tc>
          <w:tcPr>
            <w:tcW w:w="1620" w:type="dxa"/>
          </w:tcPr>
          <w:p w:rsidR="005F7222" w:rsidRPr="00733A3F" w:rsidRDefault="005F7222" w:rsidP="009134F2">
            <w:pPr>
              <w:rPr>
                <w:noProof/>
                <w:lang w:val="en-AU"/>
              </w:rPr>
            </w:pPr>
            <w:r w:rsidRPr="00733A3F">
              <w:rPr>
                <w:noProof/>
                <w:lang w:val="en-AU"/>
              </w:rPr>
              <w:t>CHAR(upper)</w:t>
            </w:r>
          </w:p>
        </w:tc>
        <w:tc>
          <w:tcPr>
            <w:tcW w:w="900" w:type="dxa"/>
          </w:tcPr>
          <w:p w:rsidR="005F7222" w:rsidRPr="00733A3F" w:rsidRDefault="005F7222" w:rsidP="009134F2">
            <w:pPr>
              <w:rPr>
                <w:noProof/>
                <w:lang w:val="en-AU"/>
              </w:rPr>
            </w:pPr>
            <w:r w:rsidRPr="00733A3F">
              <w:rPr>
                <w:noProof/>
                <w:lang w:val="en-AU"/>
              </w:rPr>
              <w:t>30</w:t>
            </w:r>
          </w:p>
        </w:tc>
        <w:tc>
          <w:tcPr>
            <w:tcW w:w="4788" w:type="dxa"/>
          </w:tcPr>
          <w:p w:rsidR="005F7222" w:rsidRPr="00733A3F" w:rsidRDefault="005F7222" w:rsidP="009134F2">
            <w:pPr>
              <w:rPr>
                <w:noProof/>
                <w:lang w:val="en-AU"/>
              </w:rPr>
            </w:pPr>
            <w:r w:rsidRPr="00733A3F">
              <w:rPr>
                <w:noProof/>
                <w:lang w:val="en-AU"/>
              </w:rPr>
              <w:t>This is the value of the characteristic that has changed</w:t>
            </w:r>
            <w:r w:rsidR="00D8689C">
              <w:rPr>
                <w:noProof/>
                <w:lang w:val="en-AU"/>
              </w:rPr>
              <w:t xml:space="preserve"> or the object description.</w:t>
            </w:r>
          </w:p>
        </w:tc>
      </w:tr>
      <w:tr w:rsidR="005F7222" w:rsidRPr="00733A3F" w:rsidTr="007E7C63">
        <w:trPr>
          <w:trHeight w:val="480"/>
        </w:trPr>
        <w:tc>
          <w:tcPr>
            <w:tcW w:w="1548" w:type="dxa"/>
          </w:tcPr>
          <w:p w:rsidR="005F7222" w:rsidRPr="00733A3F" w:rsidRDefault="005F7222" w:rsidP="009134F2">
            <w:pPr>
              <w:rPr>
                <w:noProof/>
                <w:lang w:val="en-AU"/>
              </w:rPr>
            </w:pPr>
            <w:r w:rsidRPr="00733A3F">
              <w:rPr>
                <w:noProof/>
                <w:lang w:val="en-AU"/>
              </w:rPr>
              <w:t>START</w:t>
            </w:r>
          </w:p>
        </w:tc>
        <w:tc>
          <w:tcPr>
            <w:tcW w:w="1620" w:type="dxa"/>
          </w:tcPr>
          <w:p w:rsidR="005F7222" w:rsidRPr="00733A3F" w:rsidRDefault="005F7222" w:rsidP="009134F2">
            <w:pPr>
              <w:rPr>
                <w:noProof/>
                <w:lang w:val="en-AU"/>
              </w:rPr>
            </w:pPr>
            <w:r w:rsidRPr="00733A3F">
              <w:rPr>
                <w:noProof/>
                <w:lang w:val="en-AU"/>
              </w:rPr>
              <w:t>NUMBER</w:t>
            </w:r>
          </w:p>
        </w:tc>
        <w:tc>
          <w:tcPr>
            <w:tcW w:w="900" w:type="dxa"/>
          </w:tcPr>
          <w:p w:rsidR="005F7222" w:rsidRPr="00733A3F" w:rsidRDefault="005F7222" w:rsidP="009134F2">
            <w:pPr>
              <w:rPr>
                <w:noProof/>
                <w:lang w:val="en-AU"/>
              </w:rPr>
            </w:pPr>
            <w:r w:rsidRPr="00733A3F">
              <w:rPr>
                <w:noProof/>
                <w:lang w:val="en-AU"/>
              </w:rPr>
              <w:t>18,2</w:t>
            </w:r>
          </w:p>
        </w:tc>
        <w:tc>
          <w:tcPr>
            <w:tcW w:w="4788" w:type="dxa"/>
          </w:tcPr>
          <w:p w:rsidR="005F7222" w:rsidRPr="00733A3F" w:rsidRDefault="005F7222" w:rsidP="009134F2">
            <w:pPr>
              <w:rPr>
                <w:noProof/>
                <w:lang w:val="en-AU"/>
              </w:rPr>
            </w:pPr>
            <w:r w:rsidRPr="00733A3F">
              <w:rPr>
                <w:noProof/>
                <w:lang w:val="en-AU"/>
              </w:rPr>
              <w:t>This is start point of the asset ID. The unit will as specified in BRAMS</w:t>
            </w:r>
          </w:p>
        </w:tc>
      </w:tr>
      <w:tr w:rsidR="005F7222" w:rsidRPr="00733A3F" w:rsidTr="007E7C63">
        <w:trPr>
          <w:trHeight w:val="480"/>
        </w:trPr>
        <w:tc>
          <w:tcPr>
            <w:tcW w:w="1548" w:type="dxa"/>
          </w:tcPr>
          <w:p w:rsidR="005F7222" w:rsidRPr="00733A3F" w:rsidRDefault="005F7222" w:rsidP="009134F2">
            <w:pPr>
              <w:rPr>
                <w:noProof/>
                <w:lang w:val="en-AU"/>
              </w:rPr>
            </w:pPr>
            <w:r w:rsidRPr="00733A3F">
              <w:rPr>
                <w:noProof/>
                <w:lang w:val="en-AU"/>
              </w:rPr>
              <w:t>END</w:t>
            </w:r>
          </w:p>
        </w:tc>
        <w:tc>
          <w:tcPr>
            <w:tcW w:w="1620" w:type="dxa"/>
          </w:tcPr>
          <w:p w:rsidR="005F7222" w:rsidRPr="00733A3F" w:rsidRDefault="005F7222" w:rsidP="009134F2">
            <w:pPr>
              <w:rPr>
                <w:noProof/>
                <w:lang w:val="en-AU"/>
              </w:rPr>
            </w:pPr>
            <w:r w:rsidRPr="00733A3F">
              <w:rPr>
                <w:noProof/>
                <w:lang w:val="en-AU"/>
              </w:rPr>
              <w:t>NUMBER</w:t>
            </w:r>
          </w:p>
        </w:tc>
        <w:tc>
          <w:tcPr>
            <w:tcW w:w="900" w:type="dxa"/>
          </w:tcPr>
          <w:p w:rsidR="005F7222" w:rsidRPr="00733A3F" w:rsidRDefault="005F7222" w:rsidP="009134F2">
            <w:pPr>
              <w:rPr>
                <w:noProof/>
                <w:lang w:val="en-AU"/>
              </w:rPr>
            </w:pPr>
            <w:r w:rsidRPr="00733A3F">
              <w:rPr>
                <w:noProof/>
                <w:lang w:val="en-AU"/>
              </w:rPr>
              <w:t>18,2</w:t>
            </w:r>
          </w:p>
        </w:tc>
        <w:tc>
          <w:tcPr>
            <w:tcW w:w="4788" w:type="dxa"/>
          </w:tcPr>
          <w:p w:rsidR="005F7222" w:rsidRPr="00733A3F" w:rsidRDefault="005F7222" w:rsidP="009134F2">
            <w:pPr>
              <w:rPr>
                <w:noProof/>
                <w:lang w:val="en-AU"/>
              </w:rPr>
            </w:pPr>
            <w:r w:rsidRPr="00733A3F">
              <w:rPr>
                <w:noProof/>
                <w:lang w:val="en-AU"/>
              </w:rPr>
              <w:t>This is the end point of the asset ID. The unit will be as specified in BRAMS</w:t>
            </w:r>
          </w:p>
        </w:tc>
      </w:tr>
    </w:tbl>
    <w:p w:rsidR="005F7222" w:rsidRPr="00733A3F" w:rsidRDefault="005F7222" w:rsidP="00904245">
      <w:pPr>
        <w:rPr>
          <w:noProof/>
          <w:lang w:val="en-AU"/>
        </w:rPr>
      </w:pPr>
    </w:p>
    <w:p w:rsidR="005F7222" w:rsidRPr="00733A3F" w:rsidRDefault="005F7222" w:rsidP="00904245">
      <w:pPr>
        <w:rPr>
          <w:noProof/>
          <w:lang w:val="en-AU"/>
        </w:rPr>
      </w:pPr>
    </w:p>
    <w:p w:rsidR="00F55A2C" w:rsidRDefault="00F55A2C" w:rsidP="00F55A2C">
      <w:pPr>
        <w:rPr>
          <w:noProof/>
          <w:lang w:val="en-AU"/>
        </w:rPr>
      </w:pPr>
      <w:r w:rsidRPr="00733A3F">
        <w:rPr>
          <w:noProof/>
          <w:lang w:val="en-AU"/>
        </w:rPr>
        <w:t xml:space="preserve">The Start and End Columns will contain the homogeneous locations of characteristics along the object corridor. i.e. </w:t>
      </w:r>
      <w:r w:rsidR="009134F2" w:rsidRPr="00733A3F">
        <w:rPr>
          <w:noProof/>
          <w:lang w:val="en-AU"/>
        </w:rPr>
        <w:t>neighbouring</w:t>
      </w:r>
      <w:r w:rsidRPr="00733A3F">
        <w:rPr>
          <w:noProof/>
          <w:lang w:val="en-AU"/>
        </w:rPr>
        <w:t xml:space="preserve"> characteristics holding the same value will be combined and reported only once.</w:t>
      </w:r>
    </w:p>
    <w:p w:rsidR="00E215CF" w:rsidRPr="00733A3F" w:rsidRDefault="00E215CF" w:rsidP="00F55A2C">
      <w:pPr>
        <w:rPr>
          <w:noProof/>
          <w:lang w:val="en-AU"/>
        </w:rPr>
      </w:pPr>
    </w:p>
    <w:p w:rsidR="00B81BFE" w:rsidRPr="00733A3F" w:rsidRDefault="00B81BFE" w:rsidP="00904245">
      <w:pPr>
        <w:rPr>
          <w:noProof/>
          <w:lang w:val="en-AU"/>
        </w:rPr>
      </w:pPr>
      <w:r w:rsidRPr="00733A3F">
        <w:rPr>
          <w:noProof/>
          <w:lang w:val="en-AU"/>
        </w:rPr>
        <w:t>When the program is executed it will determine which network had network or characteristic changes to them and output rows that correspond to the changes.</w:t>
      </w:r>
    </w:p>
    <w:p w:rsidR="00B81BFE" w:rsidRPr="00733A3F" w:rsidRDefault="00B81BFE" w:rsidP="00904245">
      <w:pPr>
        <w:rPr>
          <w:noProof/>
          <w:lang w:val="en-AU"/>
        </w:rPr>
      </w:pPr>
    </w:p>
    <w:p w:rsidR="005F7222" w:rsidRPr="00733A3F" w:rsidRDefault="005F7222" w:rsidP="00904245">
      <w:pPr>
        <w:rPr>
          <w:noProof/>
          <w:lang w:val="en-AU"/>
        </w:rPr>
      </w:pPr>
      <w:r w:rsidRPr="00733A3F">
        <w:rPr>
          <w:noProof/>
          <w:lang w:val="en-AU"/>
        </w:rPr>
        <w:t>A sample of the type of data to be found in the output would be:</w:t>
      </w:r>
    </w:p>
    <w:p w:rsidR="005F7222" w:rsidRPr="00733A3F" w:rsidRDefault="005F7222" w:rsidP="00904245">
      <w:pPr>
        <w:rPr>
          <w:noProof/>
          <w:lang w:val="en-AU"/>
        </w:rPr>
      </w:pP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501"/>
        <w:gridCol w:w="1750"/>
        <w:gridCol w:w="1530"/>
        <w:gridCol w:w="1507"/>
        <w:gridCol w:w="1121"/>
      </w:tblGrid>
      <w:tr w:rsidR="005F7222" w:rsidRPr="00733A3F" w:rsidTr="00B81BFE">
        <w:tc>
          <w:tcPr>
            <w:tcW w:w="1447" w:type="dxa"/>
            <w:shd w:val="clear" w:color="auto" w:fill="auto"/>
          </w:tcPr>
          <w:p w:rsidR="005F7222" w:rsidRPr="00733A3F" w:rsidRDefault="005F7222" w:rsidP="009134F2">
            <w:pPr>
              <w:jc w:val="center"/>
              <w:rPr>
                <w:b/>
                <w:noProof/>
                <w:lang w:val="en-AU"/>
              </w:rPr>
            </w:pPr>
            <w:r w:rsidRPr="00733A3F">
              <w:rPr>
                <w:b/>
                <w:noProof/>
                <w:lang w:val="en-AU"/>
              </w:rPr>
              <w:lastRenderedPageBreak/>
              <w:t>Indicator</w:t>
            </w:r>
          </w:p>
        </w:tc>
        <w:tc>
          <w:tcPr>
            <w:tcW w:w="1501" w:type="dxa"/>
            <w:shd w:val="clear" w:color="auto" w:fill="auto"/>
          </w:tcPr>
          <w:p w:rsidR="005F7222" w:rsidRPr="00733A3F" w:rsidRDefault="005F7222" w:rsidP="009134F2">
            <w:pPr>
              <w:jc w:val="center"/>
              <w:rPr>
                <w:b/>
                <w:noProof/>
                <w:lang w:val="en-AU"/>
              </w:rPr>
            </w:pPr>
            <w:r w:rsidRPr="00733A3F">
              <w:rPr>
                <w:b/>
                <w:noProof/>
                <w:lang w:val="en-AU"/>
              </w:rPr>
              <w:t>BRAMS_ID</w:t>
            </w:r>
          </w:p>
        </w:tc>
        <w:tc>
          <w:tcPr>
            <w:tcW w:w="1750" w:type="dxa"/>
            <w:shd w:val="clear" w:color="auto" w:fill="auto"/>
          </w:tcPr>
          <w:p w:rsidR="005F7222" w:rsidRPr="00733A3F" w:rsidRDefault="005F7222" w:rsidP="009134F2">
            <w:pPr>
              <w:jc w:val="center"/>
              <w:rPr>
                <w:b/>
                <w:noProof/>
                <w:lang w:val="en-AU"/>
              </w:rPr>
            </w:pPr>
            <w:r w:rsidRPr="00733A3F">
              <w:rPr>
                <w:b/>
                <w:noProof/>
                <w:lang w:val="en-AU"/>
              </w:rPr>
              <w:t>OBJECT</w:t>
            </w:r>
          </w:p>
        </w:tc>
        <w:tc>
          <w:tcPr>
            <w:tcW w:w="1530" w:type="dxa"/>
            <w:shd w:val="clear" w:color="auto" w:fill="auto"/>
          </w:tcPr>
          <w:p w:rsidR="005F7222" w:rsidRPr="00733A3F" w:rsidRDefault="005F7222" w:rsidP="009134F2">
            <w:pPr>
              <w:jc w:val="center"/>
              <w:rPr>
                <w:b/>
                <w:noProof/>
                <w:lang w:val="en-AU"/>
              </w:rPr>
            </w:pPr>
            <w:r w:rsidRPr="00733A3F">
              <w:rPr>
                <w:b/>
                <w:noProof/>
                <w:lang w:val="en-AU"/>
              </w:rPr>
              <w:t>NAME</w:t>
            </w:r>
          </w:p>
        </w:tc>
        <w:tc>
          <w:tcPr>
            <w:tcW w:w="1507" w:type="dxa"/>
            <w:shd w:val="clear" w:color="auto" w:fill="auto"/>
          </w:tcPr>
          <w:p w:rsidR="005F7222" w:rsidRPr="00733A3F" w:rsidRDefault="005F7222" w:rsidP="009134F2">
            <w:pPr>
              <w:jc w:val="center"/>
              <w:rPr>
                <w:b/>
                <w:noProof/>
                <w:lang w:val="en-AU"/>
              </w:rPr>
            </w:pPr>
            <w:r w:rsidRPr="00733A3F">
              <w:rPr>
                <w:b/>
                <w:noProof/>
                <w:lang w:val="en-AU"/>
              </w:rPr>
              <w:t>START</w:t>
            </w:r>
          </w:p>
        </w:tc>
        <w:tc>
          <w:tcPr>
            <w:tcW w:w="1121" w:type="dxa"/>
            <w:shd w:val="clear" w:color="auto" w:fill="auto"/>
          </w:tcPr>
          <w:p w:rsidR="005F7222" w:rsidRPr="00733A3F" w:rsidRDefault="005F7222" w:rsidP="009134F2">
            <w:pPr>
              <w:jc w:val="center"/>
              <w:rPr>
                <w:b/>
                <w:noProof/>
                <w:lang w:val="en-AU"/>
              </w:rPr>
            </w:pPr>
            <w:r w:rsidRPr="00733A3F">
              <w:rPr>
                <w:b/>
                <w:noProof/>
                <w:lang w:val="en-AU"/>
              </w:rPr>
              <w:t>END</w:t>
            </w:r>
          </w:p>
        </w:tc>
      </w:tr>
      <w:tr w:rsidR="005F7222" w:rsidRPr="00733A3F" w:rsidTr="00B81BFE">
        <w:tc>
          <w:tcPr>
            <w:tcW w:w="1447" w:type="dxa"/>
            <w:shd w:val="clear" w:color="auto" w:fill="auto"/>
          </w:tcPr>
          <w:p w:rsidR="005F7222" w:rsidRPr="00733A3F" w:rsidRDefault="005F7222" w:rsidP="009134F2">
            <w:pPr>
              <w:jc w:val="center"/>
              <w:rPr>
                <w:noProof/>
                <w:lang w:val="en-AU"/>
              </w:rPr>
            </w:pPr>
            <w:r w:rsidRPr="00733A3F">
              <w:rPr>
                <w:noProof/>
                <w:lang w:val="en-AU"/>
              </w:rPr>
              <w:t>I</w:t>
            </w:r>
          </w:p>
        </w:tc>
        <w:tc>
          <w:tcPr>
            <w:tcW w:w="1501" w:type="dxa"/>
            <w:shd w:val="clear" w:color="auto" w:fill="auto"/>
          </w:tcPr>
          <w:p w:rsidR="005F7222" w:rsidRPr="00733A3F" w:rsidRDefault="005F7222" w:rsidP="009134F2">
            <w:pPr>
              <w:rPr>
                <w:noProof/>
                <w:lang w:val="en-AU"/>
              </w:rPr>
            </w:pPr>
            <w:r w:rsidRPr="00733A3F">
              <w:rPr>
                <w:noProof/>
                <w:lang w:val="en-AU"/>
              </w:rPr>
              <w:t>1234512345</w:t>
            </w:r>
          </w:p>
        </w:tc>
        <w:tc>
          <w:tcPr>
            <w:tcW w:w="1750" w:type="dxa"/>
            <w:shd w:val="clear" w:color="auto" w:fill="auto"/>
          </w:tcPr>
          <w:p w:rsidR="005F7222" w:rsidRPr="00733A3F" w:rsidRDefault="005F7222" w:rsidP="009134F2">
            <w:pPr>
              <w:rPr>
                <w:noProof/>
                <w:lang w:val="en-AU"/>
              </w:rPr>
            </w:pPr>
            <w:r w:rsidRPr="00733A3F">
              <w:rPr>
                <w:noProof/>
                <w:lang w:val="en-AU"/>
              </w:rPr>
              <w:t>ROAD</w:t>
            </w:r>
          </w:p>
        </w:tc>
        <w:tc>
          <w:tcPr>
            <w:tcW w:w="1530" w:type="dxa"/>
            <w:shd w:val="clear" w:color="auto" w:fill="auto"/>
          </w:tcPr>
          <w:p w:rsidR="005F7222" w:rsidRPr="00733A3F" w:rsidRDefault="005F7222" w:rsidP="009134F2">
            <w:pPr>
              <w:rPr>
                <w:noProof/>
                <w:lang w:val="en-AU"/>
              </w:rPr>
            </w:pPr>
            <w:r w:rsidRPr="00733A3F">
              <w:rPr>
                <w:noProof/>
                <w:lang w:val="en-AU"/>
              </w:rPr>
              <w:t>ANN STREET</w:t>
            </w:r>
          </w:p>
        </w:tc>
        <w:tc>
          <w:tcPr>
            <w:tcW w:w="1507" w:type="dxa"/>
            <w:shd w:val="clear" w:color="auto" w:fill="auto"/>
            <w:vAlign w:val="center"/>
          </w:tcPr>
          <w:p w:rsidR="005F7222" w:rsidRPr="00733A3F" w:rsidRDefault="005F7222" w:rsidP="00B81BFE">
            <w:pPr>
              <w:jc w:val="right"/>
              <w:rPr>
                <w:noProof/>
                <w:lang w:val="en-AU"/>
              </w:rPr>
            </w:pPr>
            <w:r w:rsidRPr="00733A3F">
              <w:rPr>
                <w:noProof/>
                <w:lang w:val="en-AU"/>
              </w:rPr>
              <w:t>0</w:t>
            </w:r>
          </w:p>
        </w:tc>
        <w:tc>
          <w:tcPr>
            <w:tcW w:w="1121" w:type="dxa"/>
            <w:shd w:val="clear" w:color="auto" w:fill="auto"/>
            <w:vAlign w:val="center"/>
          </w:tcPr>
          <w:p w:rsidR="005F7222" w:rsidRPr="00733A3F" w:rsidRDefault="005F7222" w:rsidP="00B81BFE">
            <w:pPr>
              <w:jc w:val="right"/>
              <w:rPr>
                <w:noProof/>
                <w:lang w:val="en-AU"/>
              </w:rPr>
            </w:pPr>
            <w:r w:rsidRPr="00733A3F">
              <w:rPr>
                <w:noProof/>
                <w:lang w:val="en-AU"/>
              </w:rPr>
              <w:t>300</w:t>
            </w:r>
          </w:p>
        </w:tc>
      </w:tr>
      <w:tr w:rsidR="005F7222" w:rsidRPr="00733A3F" w:rsidTr="00B81BFE">
        <w:tc>
          <w:tcPr>
            <w:tcW w:w="1447" w:type="dxa"/>
            <w:shd w:val="clear" w:color="auto" w:fill="auto"/>
          </w:tcPr>
          <w:p w:rsidR="005F7222" w:rsidRPr="00733A3F" w:rsidRDefault="005F7222" w:rsidP="009134F2">
            <w:pPr>
              <w:jc w:val="center"/>
              <w:rPr>
                <w:noProof/>
                <w:lang w:val="en-AU"/>
              </w:rPr>
            </w:pPr>
            <w:r w:rsidRPr="00733A3F">
              <w:rPr>
                <w:noProof/>
                <w:lang w:val="en-AU"/>
              </w:rPr>
              <w:t>I</w:t>
            </w:r>
          </w:p>
        </w:tc>
        <w:tc>
          <w:tcPr>
            <w:tcW w:w="1501" w:type="dxa"/>
            <w:shd w:val="clear" w:color="auto" w:fill="auto"/>
          </w:tcPr>
          <w:p w:rsidR="005F7222" w:rsidRPr="00733A3F" w:rsidRDefault="005F7222" w:rsidP="009134F2">
            <w:pPr>
              <w:rPr>
                <w:noProof/>
                <w:lang w:val="en-AU"/>
              </w:rPr>
            </w:pPr>
            <w:r w:rsidRPr="00733A3F">
              <w:rPr>
                <w:noProof/>
                <w:lang w:val="en-AU"/>
              </w:rPr>
              <w:t>1234512345</w:t>
            </w:r>
          </w:p>
        </w:tc>
        <w:tc>
          <w:tcPr>
            <w:tcW w:w="1750" w:type="dxa"/>
            <w:shd w:val="clear" w:color="auto" w:fill="auto"/>
          </w:tcPr>
          <w:p w:rsidR="005F7222" w:rsidRPr="00733A3F" w:rsidRDefault="005F7222" w:rsidP="009134F2">
            <w:pPr>
              <w:rPr>
                <w:noProof/>
                <w:lang w:val="en-AU"/>
              </w:rPr>
            </w:pPr>
            <w:r w:rsidRPr="00733A3F">
              <w:rPr>
                <w:noProof/>
                <w:lang w:val="en-AU"/>
              </w:rPr>
              <w:t>SUBURB_NAME</w:t>
            </w:r>
          </w:p>
        </w:tc>
        <w:tc>
          <w:tcPr>
            <w:tcW w:w="1530" w:type="dxa"/>
            <w:shd w:val="clear" w:color="auto" w:fill="auto"/>
          </w:tcPr>
          <w:p w:rsidR="005F7222" w:rsidRPr="00733A3F" w:rsidRDefault="005F7222" w:rsidP="009134F2">
            <w:pPr>
              <w:rPr>
                <w:noProof/>
                <w:lang w:val="en-AU"/>
              </w:rPr>
            </w:pPr>
            <w:r w:rsidRPr="00733A3F">
              <w:rPr>
                <w:noProof/>
                <w:lang w:val="en-AU"/>
              </w:rPr>
              <w:t>CBD</w:t>
            </w:r>
          </w:p>
        </w:tc>
        <w:tc>
          <w:tcPr>
            <w:tcW w:w="1507" w:type="dxa"/>
            <w:shd w:val="clear" w:color="auto" w:fill="auto"/>
            <w:vAlign w:val="center"/>
          </w:tcPr>
          <w:p w:rsidR="005F7222" w:rsidRPr="00733A3F" w:rsidRDefault="005F7222" w:rsidP="00B81BFE">
            <w:pPr>
              <w:jc w:val="right"/>
              <w:rPr>
                <w:noProof/>
                <w:lang w:val="en-AU"/>
              </w:rPr>
            </w:pPr>
            <w:r w:rsidRPr="00733A3F">
              <w:rPr>
                <w:noProof/>
                <w:lang w:val="en-AU"/>
              </w:rPr>
              <w:t>0</w:t>
            </w:r>
          </w:p>
        </w:tc>
        <w:tc>
          <w:tcPr>
            <w:tcW w:w="1121" w:type="dxa"/>
            <w:shd w:val="clear" w:color="auto" w:fill="auto"/>
            <w:vAlign w:val="center"/>
          </w:tcPr>
          <w:p w:rsidR="005F7222" w:rsidRPr="00733A3F" w:rsidRDefault="005F7222" w:rsidP="00B81BFE">
            <w:pPr>
              <w:jc w:val="right"/>
              <w:rPr>
                <w:noProof/>
                <w:lang w:val="en-AU"/>
              </w:rPr>
            </w:pPr>
            <w:r w:rsidRPr="00733A3F">
              <w:rPr>
                <w:noProof/>
                <w:lang w:val="en-AU"/>
              </w:rPr>
              <w:t>200</w:t>
            </w:r>
          </w:p>
        </w:tc>
      </w:tr>
      <w:tr w:rsidR="005F7222" w:rsidRPr="00733A3F" w:rsidTr="00B81BFE">
        <w:tc>
          <w:tcPr>
            <w:tcW w:w="1447" w:type="dxa"/>
            <w:shd w:val="clear" w:color="auto" w:fill="auto"/>
          </w:tcPr>
          <w:p w:rsidR="005F7222" w:rsidRPr="00733A3F" w:rsidRDefault="005F7222" w:rsidP="009134F2">
            <w:pPr>
              <w:jc w:val="center"/>
              <w:rPr>
                <w:noProof/>
                <w:lang w:val="en-AU"/>
              </w:rPr>
            </w:pPr>
            <w:r w:rsidRPr="00733A3F">
              <w:rPr>
                <w:noProof/>
                <w:lang w:val="en-AU"/>
              </w:rPr>
              <w:t>I</w:t>
            </w:r>
          </w:p>
        </w:tc>
        <w:tc>
          <w:tcPr>
            <w:tcW w:w="1501" w:type="dxa"/>
            <w:shd w:val="clear" w:color="auto" w:fill="auto"/>
          </w:tcPr>
          <w:p w:rsidR="005F7222" w:rsidRPr="00733A3F" w:rsidRDefault="005F7222" w:rsidP="009134F2">
            <w:pPr>
              <w:rPr>
                <w:noProof/>
                <w:lang w:val="en-AU"/>
              </w:rPr>
            </w:pPr>
            <w:r w:rsidRPr="00733A3F">
              <w:rPr>
                <w:noProof/>
                <w:lang w:val="en-AU"/>
              </w:rPr>
              <w:t>1234512345</w:t>
            </w:r>
          </w:p>
        </w:tc>
        <w:tc>
          <w:tcPr>
            <w:tcW w:w="1750" w:type="dxa"/>
            <w:shd w:val="clear" w:color="auto" w:fill="auto"/>
          </w:tcPr>
          <w:p w:rsidR="005F7222" w:rsidRPr="00733A3F" w:rsidRDefault="005F7222" w:rsidP="009134F2">
            <w:pPr>
              <w:rPr>
                <w:noProof/>
                <w:lang w:val="en-AU"/>
              </w:rPr>
            </w:pPr>
            <w:r w:rsidRPr="00733A3F">
              <w:rPr>
                <w:noProof/>
                <w:lang w:val="en-AU"/>
              </w:rPr>
              <w:t>SUBURB_NAME</w:t>
            </w:r>
          </w:p>
        </w:tc>
        <w:tc>
          <w:tcPr>
            <w:tcW w:w="1530" w:type="dxa"/>
            <w:shd w:val="clear" w:color="auto" w:fill="auto"/>
          </w:tcPr>
          <w:p w:rsidR="005F7222" w:rsidRPr="00733A3F" w:rsidRDefault="005F7222" w:rsidP="009134F2">
            <w:pPr>
              <w:rPr>
                <w:noProof/>
                <w:lang w:val="en-AU"/>
              </w:rPr>
            </w:pPr>
            <w:r w:rsidRPr="00733A3F">
              <w:rPr>
                <w:noProof/>
                <w:lang w:val="en-AU"/>
              </w:rPr>
              <w:t>NEW FARM</w:t>
            </w:r>
          </w:p>
        </w:tc>
        <w:tc>
          <w:tcPr>
            <w:tcW w:w="1507" w:type="dxa"/>
            <w:shd w:val="clear" w:color="auto" w:fill="auto"/>
            <w:vAlign w:val="center"/>
          </w:tcPr>
          <w:p w:rsidR="005F7222" w:rsidRPr="00733A3F" w:rsidRDefault="005F7222" w:rsidP="00B81BFE">
            <w:pPr>
              <w:jc w:val="right"/>
              <w:rPr>
                <w:noProof/>
                <w:lang w:val="en-AU"/>
              </w:rPr>
            </w:pPr>
            <w:r w:rsidRPr="00733A3F">
              <w:rPr>
                <w:noProof/>
                <w:lang w:val="en-AU"/>
              </w:rPr>
              <w:t>200</w:t>
            </w:r>
          </w:p>
        </w:tc>
        <w:tc>
          <w:tcPr>
            <w:tcW w:w="1121" w:type="dxa"/>
            <w:shd w:val="clear" w:color="auto" w:fill="auto"/>
            <w:vAlign w:val="center"/>
          </w:tcPr>
          <w:p w:rsidR="005F7222" w:rsidRPr="00733A3F" w:rsidRDefault="005F7222" w:rsidP="00B81BFE">
            <w:pPr>
              <w:jc w:val="right"/>
              <w:rPr>
                <w:noProof/>
                <w:lang w:val="en-AU"/>
              </w:rPr>
            </w:pPr>
            <w:r w:rsidRPr="00733A3F">
              <w:rPr>
                <w:noProof/>
                <w:lang w:val="en-AU"/>
              </w:rPr>
              <w:t>300</w:t>
            </w:r>
          </w:p>
        </w:tc>
      </w:tr>
      <w:tr w:rsidR="005F7222" w:rsidRPr="00733A3F" w:rsidTr="00B81BFE">
        <w:tc>
          <w:tcPr>
            <w:tcW w:w="1447" w:type="dxa"/>
            <w:shd w:val="clear" w:color="auto" w:fill="auto"/>
          </w:tcPr>
          <w:p w:rsidR="005F7222" w:rsidRPr="00733A3F" w:rsidRDefault="005F7222" w:rsidP="009134F2">
            <w:pPr>
              <w:jc w:val="center"/>
              <w:rPr>
                <w:noProof/>
                <w:lang w:val="en-AU"/>
              </w:rPr>
            </w:pPr>
            <w:r w:rsidRPr="00733A3F">
              <w:rPr>
                <w:noProof/>
                <w:lang w:val="en-AU"/>
              </w:rPr>
              <w:t>I</w:t>
            </w:r>
          </w:p>
        </w:tc>
        <w:tc>
          <w:tcPr>
            <w:tcW w:w="1501" w:type="dxa"/>
            <w:shd w:val="clear" w:color="auto" w:fill="auto"/>
          </w:tcPr>
          <w:p w:rsidR="005F7222" w:rsidRPr="00733A3F" w:rsidRDefault="005F7222" w:rsidP="009134F2">
            <w:pPr>
              <w:rPr>
                <w:noProof/>
                <w:lang w:val="en-AU"/>
              </w:rPr>
            </w:pPr>
            <w:r w:rsidRPr="00733A3F">
              <w:rPr>
                <w:noProof/>
                <w:lang w:val="en-AU"/>
              </w:rPr>
              <w:t>1234512345</w:t>
            </w:r>
          </w:p>
        </w:tc>
        <w:tc>
          <w:tcPr>
            <w:tcW w:w="1750" w:type="dxa"/>
            <w:shd w:val="clear" w:color="auto" w:fill="auto"/>
          </w:tcPr>
          <w:p w:rsidR="005F7222" w:rsidRPr="00733A3F" w:rsidRDefault="005F7222" w:rsidP="009134F2">
            <w:pPr>
              <w:rPr>
                <w:noProof/>
                <w:lang w:val="en-AU"/>
              </w:rPr>
            </w:pPr>
            <w:r w:rsidRPr="00733A3F">
              <w:rPr>
                <w:noProof/>
                <w:lang w:val="en-AU"/>
              </w:rPr>
              <w:t>ASSET_OWNER</w:t>
            </w:r>
          </w:p>
        </w:tc>
        <w:tc>
          <w:tcPr>
            <w:tcW w:w="1530" w:type="dxa"/>
            <w:shd w:val="clear" w:color="auto" w:fill="auto"/>
          </w:tcPr>
          <w:p w:rsidR="005F7222" w:rsidRPr="00733A3F" w:rsidRDefault="005F7222" w:rsidP="009134F2">
            <w:pPr>
              <w:rPr>
                <w:noProof/>
                <w:lang w:val="en-AU"/>
              </w:rPr>
            </w:pPr>
            <w:r w:rsidRPr="00733A3F">
              <w:rPr>
                <w:noProof/>
                <w:lang w:val="en-AU"/>
              </w:rPr>
              <w:t>BCC</w:t>
            </w:r>
          </w:p>
        </w:tc>
        <w:tc>
          <w:tcPr>
            <w:tcW w:w="1507" w:type="dxa"/>
            <w:shd w:val="clear" w:color="auto" w:fill="auto"/>
            <w:vAlign w:val="center"/>
          </w:tcPr>
          <w:p w:rsidR="005F7222" w:rsidRPr="00733A3F" w:rsidRDefault="005F7222" w:rsidP="00B81BFE">
            <w:pPr>
              <w:jc w:val="right"/>
              <w:rPr>
                <w:noProof/>
                <w:lang w:val="en-AU"/>
              </w:rPr>
            </w:pPr>
            <w:r w:rsidRPr="00733A3F">
              <w:rPr>
                <w:noProof/>
                <w:lang w:val="en-AU"/>
              </w:rPr>
              <w:t>0</w:t>
            </w:r>
          </w:p>
        </w:tc>
        <w:tc>
          <w:tcPr>
            <w:tcW w:w="1121" w:type="dxa"/>
            <w:shd w:val="clear" w:color="auto" w:fill="auto"/>
            <w:vAlign w:val="center"/>
          </w:tcPr>
          <w:p w:rsidR="005F7222" w:rsidRPr="00733A3F" w:rsidRDefault="005F7222" w:rsidP="00B81BFE">
            <w:pPr>
              <w:jc w:val="right"/>
              <w:rPr>
                <w:noProof/>
                <w:lang w:val="en-AU"/>
              </w:rPr>
            </w:pPr>
            <w:r w:rsidRPr="00733A3F">
              <w:rPr>
                <w:noProof/>
                <w:lang w:val="en-AU"/>
              </w:rPr>
              <w:t>250</w:t>
            </w:r>
          </w:p>
        </w:tc>
      </w:tr>
      <w:tr w:rsidR="005F7222" w:rsidRPr="00733A3F" w:rsidTr="00B81BFE">
        <w:tc>
          <w:tcPr>
            <w:tcW w:w="1447" w:type="dxa"/>
            <w:shd w:val="clear" w:color="auto" w:fill="auto"/>
          </w:tcPr>
          <w:p w:rsidR="005F7222" w:rsidRPr="00733A3F" w:rsidRDefault="005F7222" w:rsidP="009134F2">
            <w:pPr>
              <w:jc w:val="center"/>
              <w:rPr>
                <w:noProof/>
                <w:lang w:val="en-AU"/>
              </w:rPr>
            </w:pPr>
            <w:r w:rsidRPr="00733A3F">
              <w:rPr>
                <w:noProof/>
                <w:lang w:val="en-AU"/>
              </w:rPr>
              <w:t>I</w:t>
            </w:r>
          </w:p>
        </w:tc>
        <w:tc>
          <w:tcPr>
            <w:tcW w:w="1501" w:type="dxa"/>
            <w:shd w:val="clear" w:color="auto" w:fill="auto"/>
          </w:tcPr>
          <w:p w:rsidR="005F7222" w:rsidRPr="00733A3F" w:rsidRDefault="005F7222" w:rsidP="009134F2">
            <w:pPr>
              <w:rPr>
                <w:noProof/>
                <w:lang w:val="en-AU"/>
              </w:rPr>
            </w:pPr>
            <w:r w:rsidRPr="00733A3F">
              <w:rPr>
                <w:noProof/>
                <w:lang w:val="en-AU"/>
              </w:rPr>
              <w:t>1234512345</w:t>
            </w:r>
          </w:p>
        </w:tc>
        <w:tc>
          <w:tcPr>
            <w:tcW w:w="1750" w:type="dxa"/>
            <w:shd w:val="clear" w:color="auto" w:fill="auto"/>
          </w:tcPr>
          <w:p w:rsidR="005F7222" w:rsidRPr="00733A3F" w:rsidRDefault="005F7222" w:rsidP="009134F2">
            <w:pPr>
              <w:rPr>
                <w:noProof/>
                <w:lang w:val="en-AU"/>
              </w:rPr>
            </w:pPr>
            <w:r w:rsidRPr="00733A3F">
              <w:rPr>
                <w:noProof/>
                <w:lang w:val="en-AU"/>
              </w:rPr>
              <w:t>ASSET_OWNER</w:t>
            </w:r>
          </w:p>
        </w:tc>
        <w:tc>
          <w:tcPr>
            <w:tcW w:w="1530" w:type="dxa"/>
            <w:shd w:val="clear" w:color="auto" w:fill="auto"/>
          </w:tcPr>
          <w:p w:rsidR="005F7222" w:rsidRPr="00733A3F" w:rsidRDefault="005F7222" w:rsidP="009134F2">
            <w:pPr>
              <w:rPr>
                <w:noProof/>
                <w:lang w:val="en-AU"/>
              </w:rPr>
            </w:pPr>
            <w:r w:rsidRPr="00733A3F">
              <w:rPr>
                <w:noProof/>
                <w:lang w:val="en-AU"/>
              </w:rPr>
              <w:t>MAINROADS</w:t>
            </w:r>
          </w:p>
        </w:tc>
        <w:tc>
          <w:tcPr>
            <w:tcW w:w="1507" w:type="dxa"/>
            <w:shd w:val="clear" w:color="auto" w:fill="auto"/>
            <w:vAlign w:val="center"/>
          </w:tcPr>
          <w:p w:rsidR="005F7222" w:rsidRPr="00733A3F" w:rsidRDefault="005F7222" w:rsidP="00B81BFE">
            <w:pPr>
              <w:jc w:val="right"/>
              <w:rPr>
                <w:noProof/>
                <w:lang w:val="en-AU"/>
              </w:rPr>
            </w:pPr>
            <w:r w:rsidRPr="00733A3F">
              <w:rPr>
                <w:noProof/>
                <w:lang w:val="en-AU"/>
              </w:rPr>
              <w:t>250</w:t>
            </w:r>
          </w:p>
        </w:tc>
        <w:tc>
          <w:tcPr>
            <w:tcW w:w="1121" w:type="dxa"/>
            <w:shd w:val="clear" w:color="auto" w:fill="auto"/>
            <w:vAlign w:val="center"/>
          </w:tcPr>
          <w:p w:rsidR="005F7222" w:rsidRPr="00733A3F" w:rsidRDefault="005F7222" w:rsidP="00B81BFE">
            <w:pPr>
              <w:jc w:val="right"/>
              <w:rPr>
                <w:noProof/>
                <w:lang w:val="en-AU"/>
              </w:rPr>
            </w:pPr>
            <w:r w:rsidRPr="00733A3F">
              <w:rPr>
                <w:noProof/>
                <w:lang w:val="en-AU"/>
              </w:rPr>
              <w:t>300</w:t>
            </w:r>
          </w:p>
        </w:tc>
      </w:tr>
      <w:tr w:rsidR="00472DF9" w:rsidRPr="00733A3F" w:rsidTr="009134F2">
        <w:tc>
          <w:tcPr>
            <w:tcW w:w="1447" w:type="dxa"/>
            <w:shd w:val="clear" w:color="auto" w:fill="auto"/>
          </w:tcPr>
          <w:p w:rsidR="00472DF9" w:rsidRPr="00733A3F" w:rsidRDefault="00472DF9" w:rsidP="009134F2">
            <w:pPr>
              <w:jc w:val="center"/>
              <w:rPr>
                <w:noProof/>
                <w:lang w:val="en-AU"/>
              </w:rPr>
            </w:pPr>
            <w:r w:rsidRPr="00733A3F">
              <w:rPr>
                <w:noProof/>
                <w:lang w:val="en-AU"/>
              </w:rPr>
              <w:t>C</w:t>
            </w:r>
          </w:p>
        </w:tc>
        <w:tc>
          <w:tcPr>
            <w:tcW w:w="1501" w:type="dxa"/>
            <w:shd w:val="clear" w:color="auto" w:fill="auto"/>
          </w:tcPr>
          <w:p w:rsidR="00472DF9" w:rsidRPr="00733A3F" w:rsidRDefault="00472DF9" w:rsidP="009134F2">
            <w:pPr>
              <w:rPr>
                <w:noProof/>
                <w:lang w:val="en-AU"/>
              </w:rPr>
            </w:pPr>
            <w:r w:rsidRPr="00733A3F">
              <w:rPr>
                <w:noProof/>
                <w:lang w:val="en-AU"/>
              </w:rPr>
              <w:t>5432154321</w:t>
            </w:r>
          </w:p>
        </w:tc>
        <w:tc>
          <w:tcPr>
            <w:tcW w:w="1750" w:type="dxa"/>
            <w:shd w:val="clear" w:color="auto" w:fill="auto"/>
          </w:tcPr>
          <w:p w:rsidR="00472DF9" w:rsidRPr="00733A3F" w:rsidRDefault="00472DF9" w:rsidP="009134F2">
            <w:pPr>
              <w:rPr>
                <w:noProof/>
                <w:lang w:val="en-AU"/>
              </w:rPr>
            </w:pPr>
            <w:r w:rsidRPr="00733A3F">
              <w:rPr>
                <w:noProof/>
                <w:lang w:val="en-AU"/>
              </w:rPr>
              <w:t>ROAD</w:t>
            </w:r>
          </w:p>
        </w:tc>
        <w:tc>
          <w:tcPr>
            <w:tcW w:w="1530" w:type="dxa"/>
            <w:shd w:val="clear" w:color="auto" w:fill="auto"/>
          </w:tcPr>
          <w:p w:rsidR="00472DF9" w:rsidRPr="00733A3F" w:rsidRDefault="00472DF9" w:rsidP="009134F2">
            <w:pPr>
              <w:rPr>
                <w:noProof/>
                <w:lang w:val="en-AU"/>
              </w:rPr>
            </w:pPr>
            <w:r w:rsidRPr="00733A3F">
              <w:rPr>
                <w:noProof/>
                <w:lang w:val="en-AU"/>
              </w:rPr>
              <w:t>ROSE STREET</w:t>
            </w:r>
          </w:p>
        </w:tc>
        <w:tc>
          <w:tcPr>
            <w:tcW w:w="1507" w:type="dxa"/>
            <w:shd w:val="clear" w:color="auto" w:fill="auto"/>
            <w:vAlign w:val="center"/>
          </w:tcPr>
          <w:p w:rsidR="00472DF9" w:rsidRPr="00733A3F" w:rsidRDefault="00472DF9" w:rsidP="009134F2">
            <w:pPr>
              <w:jc w:val="right"/>
              <w:rPr>
                <w:noProof/>
                <w:lang w:val="en-AU"/>
              </w:rPr>
            </w:pPr>
            <w:r w:rsidRPr="00733A3F">
              <w:rPr>
                <w:noProof/>
                <w:lang w:val="en-AU"/>
              </w:rPr>
              <w:t>0</w:t>
            </w:r>
          </w:p>
        </w:tc>
        <w:tc>
          <w:tcPr>
            <w:tcW w:w="1121" w:type="dxa"/>
            <w:shd w:val="clear" w:color="auto" w:fill="auto"/>
            <w:vAlign w:val="center"/>
          </w:tcPr>
          <w:p w:rsidR="00472DF9" w:rsidRPr="00733A3F" w:rsidRDefault="00472DF9" w:rsidP="009134F2">
            <w:pPr>
              <w:jc w:val="right"/>
              <w:rPr>
                <w:noProof/>
                <w:lang w:val="en-AU"/>
              </w:rPr>
            </w:pPr>
            <w:r w:rsidRPr="00733A3F">
              <w:rPr>
                <w:noProof/>
                <w:lang w:val="en-AU"/>
              </w:rPr>
              <w:t>300</w:t>
            </w:r>
          </w:p>
        </w:tc>
      </w:tr>
      <w:tr w:rsidR="00472DF9" w:rsidRPr="00733A3F" w:rsidTr="009134F2">
        <w:tc>
          <w:tcPr>
            <w:tcW w:w="1447" w:type="dxa"/>
            <w:shd w:val="clear" w:color="auto" w:fill="auto"/>
          </w:tcPr>
          <w:p w:rsidR="00472DF9" w:rsidRPr="00733A3F" w:rsidRDefault="00472DF9" w:rsidP="009134F2">
            <w:pPr>
              <w:jc w:val="center"/>
              <w:rPr>
                <w:noProof/>
                <w:lang w:val="en-AU"/>
              </w:rPr>
            </w:pPr>
            <w:r w:rsidRPr="00733A3F">
              <w:rPr>
                <w:noProof/>
                <w:lang w:val="en-AU"/>
              </w:rPr>
              <w:t>C</w:t>
            </w:r>
          </w:p>
        </w:tc>
        <w:tc>
          <w:tcPr>
            <w:tcW w:w="1501" w:type="dxa"/>
            <w:shd w:val="clear" w:color="auto" w:fill="auto"/>
          </w:tcPr>
          <w:p w:rsidR="00472DF9" w:rsidRPr="00733A3F" w:rsidRDefault="00472DF9" w:rsidP="009134F2">
            <w:pPr>
              <w:rPr>
                <w:noProof/>
                <w:lang w:val="en-AU"/>
              </w:rPr>
            </w:pPr>
            <w:r w:rsidRPr="00733A3F">
              <w:rPr>
                <w:noProof/>
                <w:lang w:val="en-AU"/>
              </w:rPr>
              <w:t>5432154321</w:t>
            </w:r>
          </w:p>
        </w:tc>
        <w:tc>
          <w:tcPr>
            <w:tcW w:w="1750" w:type="dxa"/>
            <w:shd w:val="clear" w:color="auto" w:fill="auto"/>
          </w:tcPr>
          <w:p w:rsidR="00472DF9" w:rsidRPr="00733A3F" w:rsidRDefault="00472DF9" w:rsidP="009134F2">
            <w:pPr>
              <w:rPr>
                <w:noProof/>
                <w:lang w:val="en-AU"/>
              </w:rPr>
            </w:pPr>
            <w:r w:rsidRPr="00733A3F">
              <w:rPr>
                <w:noProof/>
                <w:lang w:val="en-AU"/>
              </w:rPr>
              <w:t>SUBURB_NAME</w:t>
            </w:r>
          </w:p>
        </w:tc>
        <w:tc>
          <w:tcPr>
            <w:tcW w:w="1530" w:type="dxa"/>
            <w:shd w:val="clear" w:color="auto" w:fill="auto"/>
          </w:tcPr>
          <w:p w:rsidR="00472DF9" w:rsidRPr="00733A3F" w:rsidRDefault="00472DF9" w:rsidP="009134F2">
            <w:pPr>
              <w:rPr>
                <w:noProof/>
                <w:lang w:val="en-AU"/>
              </w:rPr>
            </w:pPr>
            <w:r w:rsidRPr="00733A3F">
              <w:rPr>
                <w:noProof/>
                <w:lang w:val="en-AU"/>
              </w:rPr>
              <w:t>CBD</w:t>
            </w:r>
          </w:p>
        </w:tc>
        <w:tc>
          <w:tcPr>
            <w:tcW w:w="1507" w:type="dxa"/>
            <w:shd w:val="clear" w:color="auto" w:fill="auto"/>
            <w:vAlign w:val="center"/>
          </w:tcPr>
          <w:p w:rsidR="00472DF9" w:rsidRPr="00733A3F" w:rsidRDefault="00472DF9" w:rsidP="009134F2">
            <w:pPr>
              <w:jc w:val="right"/>
              <w:rPr>
                <w:noProof/>
                <w:lang w:val="en-AU"/>
              </w:rPr>
            </w:pPr>
            <w:r w:rsidRPr="00733A3F">
              <w:rPr>
                <w:noProof/>
                <w:lang w:val="en-AU"/>
              </w:rPr>
              <w:t>0</w:t>
            </w:r>
          </w:p>
        </w:tc>
        <w:tc>
          <w:tcPr>
            <w:tcW w:w="1121" w:type="dxa"/>
            <w:shd w:val="clear" w:color="auto" w:fill="auto"/>
            <w:vAlign w:val="center"/>
          </w:tcPr>
          <w:p w:rsidR="00472DF9" w:rsidRPr="00733A3F" w:rsidRDefault="00472DF9" w:rsidP="009134F2">
            <w:pPr>
              <w:jc w:val="right"/>
              <w:rPr>
                <w:noProof/>
                <w:lang w:val="en-AU"/>
              </w:rPr>
            </w:pPr>
            <w:r w:rsidRPr="00733A3F">
              <w:rPr>
                <w:noProof/>
                <w:lang w:val="en-AU"/>
              </w:rPr>
              <w:t>200</w:t>
            </w:r>
          </w:p>
        </w:tc>
      </w:tr>
      <w:tr w:rsidR="00472DF9" w:rsidRPr="00733A3F" w:rsidTr="009134F2">
        <w:tc>
          <w:tcPr>
            <w:tcW w:w="1447" w:type="dxa"/>
            <w:shd w:val="clear" w:color="auto" w:fill="auto"/>
          </w:tcPr>
          <w:p w:rsidR="00472DF9" w:rsidRPr="00733A3F" w:rsidRDefault="00472DF9" w:rsidP="009134F2">
            <w:pPr>
              <w:jc w:val="center"/>
              <w:rPr>
                <w:noProof/>
                <w:lang w:val="en-AU"/>
              </w:rPr>
            </w:pPr>
            <w:r w:rsidRPr="00733A3F">
              <w:rPr>
                <w:noProof/>
                <w:lang w:val="en-AU"/>
              </w:rPr>
              <w:t>C</w:t>
            </w:r>
          </w:p>
        </w:tc>
        <w:tc>
          <w:tcPr>
            <w:tcW w:w="1501" w:type="dxa"/>
            <w:shd w:val="clear" w:color="auto" w:fill="auto"/>
          </w:tcPr>
          <w:p w:rsidR="00472DF9" w:rsidRPr="00733A3F" w:rsidRDefault="00472DF9" w:rsidP="009134F2">
            <w:pPr>
              <w:rPr>
                <w:noProof/>
                <w:lang w:val="en-AU"/>
              </w:rPr>
            </w:pPr>
            <w:r w:rsidRPr="00733A3F">
              <w:rPr>
                <w:noProof/>
                <w:lang w:val="en-AU"/>
              </w:rPr>
              <w:t>5432154321</w:t>
            </w:r>
          </w:p>
        </w:tc>
        <w:tc>
          <w:tcPr>
            <w:tcW w:w="1750" w:type="dxa"/>
            <w:shd w:val="clear" w:color="auto" w:fill="auto"/>
          </w:tcPr>
          <w:p w:rsidR="00472DF9" w:rsidRPr="00733A3F" w:rsidRDefault="00472DF9" w:rsidP="009134F2">
            <w:pPr>
              <w:rPr>
                <w:noProof/>
                <w:lang w:val="en-AU"/>
              </w:rPr>
            </w:pPr>
            <w:r w:rsidRPr="00733A3F">
              <w:rPr>
                <w:noProof/>
                <w:lang w:val="en-AU"/>
              </w:rPr>
              <w:t>SUBURB_NAME</w:t>
            </w:r>
          </w:p>
        </w:tc>
        <w:tc>
          <w:tcPr>
            <w:tcW w:w="1530" w:type="dxa"/>
            <w:shd w:val="clear" w:color="auto" w:fill="auto"/>
          </w:tcPr>
          <w:p w:rsidR="00472DF9" w:rsidRPr="00733A3F" w:rsidRDefault="00472DF9" w:rsidP="009134F2">
            <w:pPr>
              <w:rPr>
                <w:noProof/>
                <w:lang w:val="en-AU"/>
              </w:rPr>
            </w:pPr>
            <w:r w:rsidRPr="00733A3F">
              <w:rPr>
                <w:noProof/>
                <w:lang w:val="en-AU"/>
              </w:rPr>
              <w:t>NEW FARM</w:t>
            </w:r>
          </w:p>
        </w:tc>
        <w:tc>
          <w:tcPr>
            <w:tcW w:w="1507" w:type="dxa"/>
            <w:shd w:val="clear" w:color="auto" w:fill="auto"/>
            <w:vAlign w:val="center"/>
          </w:tcPr>
          <w:p w:rsidR="00472DF9" w:rsidRPr="00733A3F" w:rsidRDefault="00472DF9" w:rsidP="009134F2">
            <w:pPr>
              <w:jc w:val="right"/>
              <w:rPr>
                <w:noProof/>
                <w:lang w:val="en-AU"/>
              </w:rPr>
            </w:pPr>
            <w:r w:rsidRPr="00733A3F">
              <w:rPr>
                <w:noProof/>
                <w:lang w:val="en-AU"/>
              </w:rPr>
              <w:t>200</w:t>
            </w:r>
          </w:p>
        </w:tc>
        <w:tc>
          <w:tcPr>
            <w:tcW w:w="1121" w:type="dxa"/>
            <w:shd w:val="clear" w:color="auto" w:fill="auto"/>
            <w:vAlign w:val="center"/>
          </w:tcPr>
          <w:p w:rsidR="00472DF9" w:rsidRPr="00733A3F" w:rsidRDefault="00472DF9" w:rsidP="009134F2">
            <w:pPr>
              <w:jc w:val="right"/>
              <w:rPr>
                <w:noProof/>
                <w:lang w:val="en-AU"/>
              </w:rPr>
            </w:pPr>
            <w:r w:rsidRPr="00733A3F">
              <w:rPr>
                <w:noProof/>
                <w:lang w:val="en-AU"/>
              </w:rPr>
              <w:t>300</w:t>
            </w:r>
          </w:p>
        </w:tc>
      </w:tr>
      <w:tr w:rsidR="00472DF9" w:rsidRPr="00733A3F" w:rsidTr="009134F2">
        <w:tc>
          <w:tcPr>
            <w:tcW w:w="1447" w:type="dxa"/>
            <w:shd w:val="clear" w:color="auto" w:fill="auto"/>
          </w:tcPr>
          <w:p w:rsidR="00472DF9" w:rsidRPr="00733A3F" w:rsidRDefault="00472DF9" w:rsidP="009134F2">
            <w:pPr>
              <w:jc w:val="center"/>
              <w:rPr>
                <w:noProof/>
                <w:lang w:val="en-AU"/>
              </w:rPr>
            </w:pPr>
            <w:r w:rsidRPr="00733A3F">
              <w:rPr>
                <w:noProof/>
                <w:lang w:val="en-AU"/>
              </w:rPr>
              <w:t>C</w:t>
            </w:r>
          </w:p>
        </w:tc>
        <w:tc>
          <w:tcPr>
            <w:tcW w:w="1501" w:type="dxa"/>
            <w:shd w:val="clear" w:color="auto" w:fill="auto"/>
          </w:tcPr>
          <w:p w:rsidR="00472DF9" w:rsidRPr="00733A3F" w:rsidRDefault="00472DF9" w:rsidP="009134F2">
            <w:pPr>
              <w:rPr>
                <w:noProof/>
                <w:lang w:val="en-AU"/>
              </w:rPr>
            </w:pPr>
            <w:r w:rsidRPr="00733A3F">
              <w:rPr>
                <w:noProof/>
                <w:lang w:val="en-AU"/>
              </w:rPr>
              <w:t>5432154321</w:t>
            </w:r>
          </w:p>
        </w:tc>
        <w:tc>
          <w:tcPr>
            <w:tcW w:w="1750" w:type="dxa"/>
            <w:shd w:val="clear" w:color="auto" w:fill="auto"/>
          </w:tcPr>
          <w:p w:rsidR="00472DF9" w:rsidRPr="00733A3F" w:rsidRDefault="00472DF9" w:rsidP="009134F2">
            <w:pPr>
              <w:rPr>
                <w:noProof/>
                <w:lang w:val="en-AU"/>
              </w:rPr>
            </w:pPr>
            <w:r w:rsidRPr="00733A3F">
              <w:rPr>
                <w:noProof/>
                <w:lang w:val="en-AU"/>
              </w:rPr>
              <w:t>ASSET_OWNER</w:t>
            </w:r>
          </w:p>
        </w:tc>
        <w:tc>
          <w:tcPr>
            <w:tcW w:w="1530" w:type="dxa"/>
            <w:shd w:val="clear" w:color="auto" w:fill="auto"/>
          </w:tcPr>
          <w:p w:rsidR="00472DF9" w:rsidRPr="00733A3F" w:rsidRDefault="00472DF9" w:rsidP="009134F2">
            <w:pPr>
              <w:rPr>
                <w:noProof/>
                <w:lang w:val="en-AU"/>
              </w:rPr>
            </w:pPr>
            <w:r w:rsidRPr="00733A3F">
              <w:rPr>
                <w:noProof/>
                <w:lang w:val="en-AU"/>
              </w:rPr>
              <w:t>BCC</w:t>
            </w:r>
          </w:p>
        </w:tc>
        <w:tc>
          <w:tcPr>
            <w:tcW w:w="1507" w:type="dxa"/>
            <w:shd w:val="clear" w:color="auto" w:fill="auto"/>
            <w:vAlign w:val="center"/>
          </w:tcPr>
          <w:p w:rsidR="00472DF9" w:rsidRPr="00733A3F" w:rsidRDefault="00472DF9" w:rsidP="009134F2">
            <w:pPr>
              <w:jc w:val="right"/>
              <w:rPr>
                <w:noProof/>
                <w:lang w:val="en-AU"/>
              </w:rPr>
            </w:pPr>
            <w:r w:rsidRPr="00733A3F">
              <w:rPr>
                <w:noProof/>
                <w:lang w:val="en-AU"/>
              </w:rPr>
              <w:t>0</w:t>
            </w:r>
          </w:p>
        </w:tc>
        <w:tc>
          <w:tcPr>
            <w:tcW w:w="1121" w:type="dxa"/>
            <w:shd w:val="clear" w:color="auto" w:fill="auto"/>
            <w:vAlign w:val="center"/>
          </w:tcPr>
          <w:p w:rsidR="00472DF9" w:rsidRPr="00733A3F" w:rsidRDefault="00472DF9" w:rsidP="009134F2">
            <w:pPr>
              <w:jc w:val="right"/>
              <w:rPr>
                <w:noProof/>
                <w:lang w:val="en-AU"/>
              </w:rPr>
            </w:pPr>
            <w:r w:rsidRPr="00733A3F">
              <w:rPr>
                <w:noProof/>
                <w:lang w:val="en-AU"/>
              </w:rPr>
              <w:t>250</w:t>
            </w:r>
          </w:p>
        </w:tc>
      </w:tr>
      <w:tr w:rsidR="00472DF9" w:rsidRPr="00733A3F" w:rsidTr="009134F2">
        <w:tc>
          <w:tcPr>
            <w:tcW w:w="1447" w:type="dxa"/>
            <w:shd w:val="clear" w:color="auto" w:fill="auto"/>
          </w:tcPr>
          <w:p w:rsidR="00472DF9" w:rsidRPr="00733A3F" w:rsidRDefault="00472DF9" w:rsidP="009134F2">
            <w:pPr>
              <w:jc w:val="center"/>
              <w:rPr>
                <w:noProof/>
                <w:lang w:val="en-AU"/>
              </w:rPr>
            </w:pPr>
            <w:r w:rsidRPr="00733A3F">
              <w:rPr>
                <w:noProof/>
                <w:lang w:val="en-AU"/>
              </w:rPr>
              <w:t>C</w:t>
            </w:r>
          </w:p>
        </w:tc>
        <w:tc>
          <w:tcPr>
            <w:tcW w:w="1501" w:type="dxa"/>
            <w:shd w:val="clear" w:color="auto" w:fill="auto"/>
          </w:tcPr>
          <w:p w:rsidR="00472DF9" w:rsidRPr="00733A3F" w:rsidRDefault="00472DF9" w:rsidP="009134F2">
            <w:pPr>
              <w:rPr>
                <w:noProof/>
                <w:lang w:val="en-AU"/>
              </w:rPr>
            </w:pPr>
            <w:r w:rsidRPr="00733A3F">
              <w:rPr>
                <w:noProof/>
                <w:lang w:val="en-AU"/>
              </w:rPr>
              <w:t>5432154321</w:t>
            </w:r>
          </w:p>
        </w:tc>
        <w:tc>
          <w:tcPr>
            <w:tcW w:w="1750" w:type="dxa"/>
            <w:shd w:val="clear" w:color="auto" w:fill="auto"/>
          </w:tcPr>
          <w:p w:rsidR="00472DF9" w:rsidRPr="00733A3F" w:rsidRDefault="00472DF9" w:rsidP="009134F2">
            <w:pPr>
              <w:rPr>
                <w:noProof/>
                <w:lang w:val="en-AU"/>
              </w:rPr>
            </w:pPr>
            <w:r w:rsidRPr="00733A3F">
              <w:rPr>
                <w:noProof/>
                <w:lang w:val="en-AU"/>
              </w:rPr>
              <w:t>ASSET_OWNER</w:t>
            </w:r>
          </w:p>
        </w:tc>
        <w:tc>
          <w:tcPr>
            <w:tcW w:w="1530" w:type="dxa"/>
            <w:shd w:val="clear" w:color="auto" w:fill="auto"/>
          </w:tcPr>
          <w:p w:rsidR="00472DF9" w:rsidRPr="00733A3F" w:rsidRDefault="00472DF9" w:rsidP="009134F2">
            <w:pPr>
              <w:rPr>
                <w:noProof/>
                <w:lang w:val="en-AU"/>
              </w:rPr>
            </w:pPr>
            <w:r w:rsidRPr="00733A3F">
              <w:rPr>
                <w:noProof/>
                <w:lang w:val="en-AU"/>
              </w:rPr>
              <w:t>MAINROADS</w:t>
            </w:r>
          </w:p>
        </w:tc>
        <w:tc>
          <w:tcPr>
            <w:tcW w:w="1507" w:type="dxa"/>
            <w:shd w:val="clear" w:color="auto" w:fill="auto"/>
            <w:vAlign w:val="center"/>
          </w:tcPr>
          <w:p w:rsidR="00472DF9" w:rsidRPr="00733A3F" w:rsidRDefault="00472DF9" w:rsidP="009134F2">
            <w:pPr>
              <w:jc w:val="right"/>
              <w:rPr>
                <w:noProof/>
                <w:lang w:val="en-AU"/>
              </w:rPr>
            </w:pPr>
            <w:r w:rsidRPr="00733A3F">
              <w:rPr>
                <w:noProof/>
                <w:lang w:val="en-AU"/>
              </w:rPr>
              <w:t>250</w:t>
            </w:r>
          </w:p>
        </w:tc>
        <w:tc>
          <w:tcPr>
            <w:tcW w:w="1121" w:type="dxa"/>
            <w:shd w:val="clear" w:color="auto" w:fill="auto"/>
            <w:vAlign w:val="center"/>
          </w:tcPr>
          <w:p w:rsidR="00472DF9" w:rsidRPr="00733A3F" w:rsidRDefault="00472DF9" w:rsidP="009134F2">
            <w:pPr>
              <w:jc w:val="right"/>
              <w:rPr>
                <w:noProof/>
                <w:lang w:val="en-AU"/>
              </w:rPr>
            </w:pPr>
            <w:r w:rsidRPr="00733A3F">
              <w:rPr>
                <w:noProof/>
                <w:lang w:val="en-AU"/>
              </w:rPr>
              <w:t>300</w:t>
            </w:r>
          </w:p>
        </w:tc>
      </w:tr>
      <w:tr w:rsidR="007B15AE" w:rsidRPr="00733A3F" w:rsidTr="00B81BFE">
        <w:tc>
          <w:tcPr>
            <w:tcW w:w="1447" w:type="dxa"/>
            <w:shd w:val="clear" w:color="auto" w:fill="auto"/>
          </w:tcPr>
          <w:p w:rsidR="007B15AE" w:rsidRPr="00733A3F" w:rsidRDefault="007B15AE" w:rsidP="009134F2">
            <w:pPr>
              <w:jc w:val="center"/>
              <w:rPr>
                <w:noProof/>
                <w:lang w:val="en-AU"/>
              </w:rPr>
            </w:pPr>
            <w:r w:rsidRPr="00733A3F">
              <w:rPr>
                <w:noProof/>
                <w:lang w:val="en-AU"/>
              </w:rPr>
              <w:t>D</w:t>
            </w:r>
          </w:p>
        </w:tc>
        <w:tc>
          <w:tcPr>
            <w:tcW w:w="1501" w:type="dxa"/>
            <w:shd w:val="clear" w:color="auto" w:fill="auto"/>
          </w:tcPr>
          <w:p w:rsidR="007B15AE" w:rsidRPr="00733A3F" w:rsidRDefault="00472DF9" w:rsidP="009134F2">
            <w:pPr>
              <w:rPr>
                <w:noProof/>
                <w:lang w:val="en-AU"/>
              </w:rPr>
            </w:pPr>
            <w:r w:rsidRPr="00733A3F">
              <w:rPr>
                <w:noProof/>
                <w:lang w:val="en-AU"/>
              </w:rPr>
              <w:t>9876543210</w:t>
            </w:r>
          </w:p>
        </w:tc>
        <w:tc>
          <w:tcPr>
            <w:tcW w:w="1750" w:type="dxa"/>
            <w:shd w:val="clear" w:color="auto" w:fill="auto"/>
          </w:tcPr>
          <w:p w:rsidR="007B15AE" w:rsidRPr="00733A3F" w:rsidRDefault="007B15AE" w:rsidP="009134F2">
            <w:pPr>
              <w:rPr>
                <w:noProof/>
                <w:lang w:val="en-AU"/>
              </w:rPr>
            </w:pPr>
            <w:r w:rsidRPr="00733A3F">
              <w:rPr>
                <w:noProof/>
                <w:lang w:val="en-AU"/>
              </w:rPr>
              <w:t>ROAD</w:t>
            </w:r>
          </w:p>
        </w:tc>
        <w:tc>
          <w:tcPr>
            <w:tcW w:w="1530" w:type="dxa"/>
            <w:shd w:val="clear" w:color="auto" w:fill="auto"/>
          </w:tcPr>
          <w:p w:rsidR="007B15AE" w:rsidRPr="00733A3F" w:rsidRDefault="00472DF9" w:rsidP="009134F2">
            <w:pPr>
              <w:rPr>
                <w:noProof/>
                <w:lang w:val="en-AU"/>
              </w:rPr>
            </w:pPr>
            <w:r w:rsidRPr="00733A3F">
              <w:rPr>
                <w:noProof/>
                <w:lang w:val="en-AU"/>
              </w:rPr>
              <w:t>PETAL</w:t>
            </w:r>
            <w:r w:rsidR="007B15AE" w:rsidRPr="00733A3F">
              <w:rPr>
                <w:noProof/>
                <w:lang w:val="en-AU"/>
              </w:rPr>
              <w:t xml:space="preserve"> STREET</w:t>
            </w:r>
          </w:p>
        </w:tc>
        <w:tc>
          <w:tcPr>
            <w:tcW w:w="1507" w:type="dxa"/>
            <w:shd w:val="clear" w:color="auto" w:fill="auto"/>
            <w:vAlign w:val="center"/>
          </w:tcPr>
          <w:p w:rsidR="007B15AE" w:rsidRPr="00733A3F" w:rsidRDefault="007B15AE" w:rsidP="00B81BFE">
            <w:pPr>
              <w:jc w:val="right"/>
              <w:rPr>
                <w:noProof/>
                <w:lang w:val="en-AU"/>
              </w:rPr>
            </w:pPr>
          </w:p>
        </w:tc>
        <w:tc>
          <w:tcPr>
            <w:tcW w:w="1121" w:type="dxa"/>
            <w:shd w:val="clear" w:color="auto" w:fill="auto"/>
            <w:vAlign w:val="center"/>
          </w:tcPr>
          <w:p w:rsidR="007B15AE" w:rsidRPr="00733A3F" w:rsidRDefault="007B15AE" w:rsidP="00B81BFE">
            <w:pPr>
              <w:jc w:val="right"/>
              <w:rPr>
                <w:noProof/>
                <w:lang w:val="en-AU"/>
              </w:rPr>
            </w:pPr>
          </w:p>
        </w:tc>
      </w:tr>
    </w:tbl>
    <w:p w:rsidR="005F7222" w:rsidRPr="00733A3F" w:rsidRDefault="005F7222" w:rsidP="00904245">
      <w:pPr>
        <w:rPr>
          <w:noProof/>
          <w:lang w:val="en-AU"/>
        </w:rPr>
      </w:pPr>
    </w:p>
    <w:p w:rsidR="00E3400E" w:rsidRPr="00733A3F" w:rsidRDefault="008C54F9" w:rsidP="00904245">
      <w:pPr>
        <w:rPr>
          <w:noProof/>
          <w:lang w:val="en-AU"/>
        </w:rPr>
      </w:pPr>
      <w:r w:rsidRPr="00733A3F">
        <w:rPr>
          <w:noProof/>
          <w:lang w:val="en-AU"/>
        </w:rPr>
        <w:t xml:space="preserve">A delete (D) </w:t>
      </w:r>
      <w:r w:rsidRPr="002D28AA">
        <w:rPr>
          <w:noProof/>
          <w:lang w:val="en-AU"/>
        </w:rPr>
        <w:t>should</w:t>
      </w:r>
      <w:r w:rsidRPr="00733A3F">
        <w:rPr>
          <w:noProof/>
          <w:lang w:val="en-AU"/>
        </w:rPr>
        <w:t xml:space="preserve"> </w:t>
      </w:r>
      <w:r w:rsidR="002D28AA">
        <w:rPr>
          <w:noProof/>
          <w:lang w:val="en-AU"/>
        </w:rPr>
        <w:t xml:space="preserve">have </w:t>
      </w:r>
      <w:r w:rsidRPr="00733A3F">
        <w:rPr>
          <w:noProof/>
          <w:lang w:val="en-AU"/>
        </w:rPr>
        <w:t xml:space="preserve">1 record as </w:t>
      </w:r>
      <w:r w:rsidR="005F2B89" w:rsidRPr="00733A3F">
        <w:rPr>
          <w:noProof/>
          <w:lang w:val="en-AU"/>
        </w:rPr>
        <w:t xml:space="preserve">shown </w:t>
      </w:r>
      <w:r w:rsidRPr="00733A3F">
        <w:rPr>
          <w:noProof/>
          <w:lang w:val="en-AU"/>
        </w:rPr>
        <w:t>in the example</w:t>
      </w:r>
      <w:r w:rsidR="005F2B89" w:rsidRPr="00733A3F">
        <w:rPr>
          <w:noProof/>
          <w:lang w:val="en-AU"/>
        </w:rPr>
        <w:t>.</w:t>
      </w:r>
    </w:p>
    <w:p w:rsidR="00E3400E" w:rsidRPr="00733A3F" w:rsidRDefault="00E3400E" w:rsidP="00904245">
      <w:pPr>
        <w:rPr>
          <w:noProof/>
          <w:lang w:val="en-AU"/>
        </w:rPr>
      </w:pPr>
    </w:p>
    <w:p w:rsidR="00B81BFE" w:rsidRPr="00733A3F" w:rsidRDefault="008051FD" w:rsidP="00B81BFE">
      <w:pPr>
        <w:pStyle w:val="Heading2"/>
        <w:rPr>
          <w:noProof/>
          <w:lang w:val="en-AU"/>
        </w:rPr>
      </w:pPr>
      <w:bookmarkStart w:id="28" w:name="_Toc384362307"/>
      <w:r w:rsidRPr="00733A3F">
        <w:rPr>
          <w:noProof/>
          <w:lang w:val="en-AU"/>
        </w:rPr>
        <w:t>Implementation Details</w:t>
      </w:r>
      <w:bookmarkEnd w:id="28"/>
    </w:p>
    <w:p w:rsidR="005F7222" w:rsidRPr="00733A3F" w:rsidRDefault="006578B1" w:rsidP="00904245">
      <w:pPr>
        <w:rPr>
          <w:noProof/>
          <w:lang w:val="en-AU"/>
        </w:rPr>
      </w:pPr>
      <w:r w:rsidRPr="00733A3F">
        <w:rPr>
          <w:noProof/>
          <w:lang w:val="en-AU"/>
        </w:rPr>
        <w:t>The program needs to be able to determine if any tracked items h</w:t>
      </w:r>
      <w:r w:rsidR="007E7C63">
        <w:rPr>
          <w:noProof/>
          <w:lang w:val="en-AU"/>
        </w:rPr>
        <w:t xml:space="preserve">ave changed between two dates. </w:t>
      </w:r>
      <w:r w:rsidRPr="00733A3F">
        <w:rPr>
          <w:noProof/>
          <w:lang w:val="en-AU"/>
        </w:rPr>
        <w:t>Then return the BRAMS Corridor ID and all corresponding characteristics regardless of what has actually changed.</w:t>
      </w:r>
    </w:p>
    <w:p w:rsidR="006578B1" w:rsidRPr="00733A3F" w:rsidRDefault="006578B1" w:rsidP="00904245">
      <w:pPr>
        <w:rPr>
          <w:noProof/>
          <w:lang w:val="en-AU"/>
        </w:rPr>
      </w:pPr>
    </w:p>
    <w:p w:rsidR="006578B1" w:rsidRPr="00733A3F" w:rsidRDefault="006578B1" w:rsidP="00904245">
      <w:pPr>
        <w:rPr>
          <w:noProof/>
          <w:lang w:val="en-AU"/>
        </w:rPr>
      </w:pPr>
      <w:r w:rsidRPr="00733A3F">
        <w:rPr>
          <w:noProof/>
          <w:lang w:val="en-AU"/>
        </w:rPr>
        <w:t>The following are the input parameters for the program:</w:t>
      </w:r>
    </w:p>
    <w:p w:rsidR="006578B1" w:rsidRPr="00733A3F" w:rsidRDefault="006578B1" w:rsidP="00904245">
      <w:pPr>
        <w:rPr>
          <w:noProof/>
          <w:lang w:val="en-AU"/>
        </w:rPr>
      </w:pPr>
    </w:p>
    <w:tbl>
      <w:tblPr>
        <w:tblStyle w:val="TableGrid"/>
        <w:tblW w:w="0" w:type="auto"/>
        <w:tblLook w:val="04A0" w:firstRow="1" w:lastRow="0" w:firstColumn="1" w:lastColumn="0" w:noHBand="0" w:noVBand="1"/>
      </w:tblPr>
      <w:tblGrid>
        <w:gridCol w:w="1656"/>
        <w:gridCol w:w="1471"/>
        <w:gridCol w:w="1819"/>
        <w:gridCol w:w="1239"/>
        <w:gridCol w:w="2671"/>
      </w:tblGrid>
      <w:tr w:rsidR="006578B1" w:rsidRPr="00733A3F" w:rsidTr="00DF2FB8">
        <w:trPr>
          <w:trHeight w:val="588"/>
        </w:trPr>
        <w:tc>
          <w:tcPr>
            <w:tcW w:w="1656" w:type="dxa"/>
          </w:tcPr>
          <w:p w:rsidR="006578B1" w:rsidRPr="00A2630F" w:rsidRDefault="006578B1" w:rsidP="00A2630F">
            <w:pPr>
              <w:rPr>
                <w:noProof/>
              </w:rPr>
            </w:pPr>
            <w:r w:rsidRPr="00A2630F">
              <w:rPr>
                <w:noProof/>
              </w:rPr>
              <w:t>Parameter Name</w:t>
            </w:r>
          </w:p>
        </w:tc>
        <w:tc>
          <w:tcPr>
            <w:tcW w:w="1471" w:type="dxa"/>
          </w:tcPr>
          <w:p w:rsidR="006578B1" w:rsidRPr="00A2630F" w:rsidRDefault="006578B1" w:rsidP="00A2630F">
            <w:pPr>
              <w:rPr>
                <w:noProof/>
              </w:rPr>
            </w:pPr>
            <w:r w:rsidRPr="00A2630F">
              <w:rPr>
                <w:noProof/>
              </w:rPr>
              <w:t>Format</w:t>
            </w:r>
          </w:p>
        </w:tc>
        <w:tc>
          <w:tcPr>
            <w:tcW w:w="1819" w:type="dxa"/>
          </w:tcPr>
          <w:p w:rsidR="006578B1" w:rsidRPr="00A2630F" w:rsidRDefault="006578B1" w:rsidP="00A2630F">
            <w:pPr>
              <w:rPr>
                <w:noProof/>
              </w:rPr>
            </w:pPr>
            <w:r w:rsidRPr="00A2630F">
              <w:rPr>
                <w:noProof/>
              </w:rPr>
              <w:t>Type/Length</w:t>
            </w:r>
          </w:p>
        </w:tc>
        <w:tc>
          <w:tcPr>
            <w:tcW w:w="1239" w:type="dxa"/>
          </w:tcPr>
          <w:p w:rsidR="006578B1" w:rsidRPr="00A2630F" w:rsidRDefault="006578B1" w:rsidP="00A2630F">
            <w:pPr>
              <w:rPr>
                <w:noProof/>
              </w:rPr>
            </w:pPr>
            <w:r w:rsidRPr="00A2630F">
              <w:rPr>
                <w:noProof/>
              </w:rPr>
              <w:t>Mandatory</w:t>
            </w:r>
          </w:p>
        </w:tc>
        <w:tc>
          <w:tcPr>
            <w:tcW w:w="2671" w:type="dxa"/>
          </w:tcPr>
          <w:p w:rsidR="006578B1" w:rsidRPr="00A2630F" w:rsidRDefault="006578B1" w:rsidP="00A2630F">
            <w:pPr>
              <w:rPr>
                <w:noProof/>
              </w:rPr>
            </w:pPr>
            <w:r w:rsidRPr="00A2630F">
              <w:rPr>
                <w:noProof/>
              </w:rPr>
              <w:t>Comments</w:t>
            </w:r>
          </w:p>
        </w:tc>
      </w:tr>
      <w:tr w:rsidR="006578B1" w:rsidRPr="00733A3F" w:rsidTr="00DF2FB8">
        <w:trPr>
          <w:trHeight w:val="286"/>
        </w:trPr>
        <w:tc>
          <w:tcPr>
            <w:tcW w:w="1656" w:type="dxa"/>
            <w:vAlign w:val="center"/>
          </w:tcPr>
          <w:p w:rsidR="006578B1" w:rsidRPr="00733A3F" w:rsidRDefault="006578B1" w:rsidP="009134F2">
            <w:pPr>
              <w:rPr>
                <w:noProof/>
              </w:rPr>
            </w:pPr>
            <w:r w:rsidRPr="00733A3F">
              <w:rPr>
                <w:noProof/>
              </w:rPr>
              <w:t>Start Date</w:t>
            </w:r>
          </w:p>
        </w:tc>
        <w:tc>
          <w:tcPr>
            <w:tcW w:w="1471" w:type="dxa"/>
            <w:vAlign w:val="center"/>
          </w:tcPr>
          <w:p w:rsidR="006578B1" w:rsidRPr="00733A3F" w:rsidRDefault="006578B1" w:rsidP="009134F2">
            <w:pPr>
              <w:jc w:val="center"/>
              <w:rPr>
                <w:noProof/>
              </w:rPr>
            </w:pPr>
            <w:r w:rsidRPr="00733A3F">
              <w:rPr>
                <w:noProof/>
              </w:rPr>
              <w:t>DATE</w:t>
            </w:r>
          </w:p>
        </w:tc>
        <w:tc>
          <w:tcPr>
            <w:tcW w:w="1819" w:type="dxa"/>
            <w:vAlign w:val="center"/>
          </w:tcPr>
          <w:p w:rsidR="006578B1" w:rsidRPr="00733A3F" w:rsidRDefault="00DF2FB8" w:rsidP="00DF2FB8">
            <w:pPr>
              <w:jc w:val="center"/>
              <w:rPr>
                <w:noProof/>
              </w:rPr>
            </w:pPr>
            <w:r w:rsidRPr="00733A3F">
              <w:rPr>
                <w:noProof/>
              </w:rPr>
              <w:t>DD-MMM-YYYY</w:t>
            </w:r>
          </w:p>
        </w:tc>
        <w:tc>
          <w:tcPr>
            <w:tcW w:w="1239" w:type="dxa"/>
          </w:tcPr>
          <w:p w:rsidR="006578B1" w:rsidRPr="00733A3F" w:rsidRDefault="00DF2FB8" w:rsidP="00DF2FB8">
            <w:pPr>
              <w:jc w:val="center"/>
              <w:rPr>
                <w:noProof/>
              </w:rPr>
            </w:pPr>
            <w:r w:rsidRPr="00733A3F">
              <w:rPr>
                <w:noProof/>
              </w:rPr>
              <w:t>Y</w:t>
            </w:r>
          </w:p>
        </w:tc>
        <w:tc>
          <w:tcPr>
            <w:tcW w:w="2671" w:type="dxa"/>
          </w:tcPr>
          <w:p w:rsidR="006578B1" w:rsidRPr="00733A3F" w:rsidRDefault="00DF2FB8" w:rsidP="009134F2">
            <w:pPr>
              <w:rPr>
                <w:noProof/>
              </w:rPr>
            </w:pPr>
            <w:r w:rsidRPr="00A2630F">
              <w:rPr>
                <w:noProof/>
              </w:rPr>
              <w:t>Modified or Effective Date</w:t>
            </w:r>
          </w:p>
        </w:tc>
      </w:tr>
      <w:tr w:rsidR="006578B1" w:rsidRPr="00733A3F" w:rsidTr="00DF2FB8">
        <w:trPr>
          <w:trHeight w:val="302"/>
        </w:trPr>
        <w:tc>
          <w:tcPr>
            <w:tcW w:w="1656" w:type="dxa"/>
            <w:vAlign w:val="center"/>
          </w:tcPr>
          <w:p w:rsidR="006578B1" w:rsidRPr="00733A3F" w:rsidRDefault="006578B1" w:rsidP="009134F2">
            <w:pPr>
              <w:rPr>
                <w:noProof/>
              </w:rPr>
            </w:pPr>
            <w:r w:rsidRPr="00733A3F">
              <w:rPr>
                <w:noProof/>
              </w:rPr>
              <w:t>End Date</w:t>
            </w:r>
          </w:p>
        </w:tc>
        <w:tc>
          <w:tcPr>
            <w:tcW w:w="1471" w:type="dxa"/>
            <w:vAlign w:val="center"/>
          </w:tcPr>
          <w:p w:rsidR="006578B1" w:rsidRPr="00733A3F" w:rsidRDefault="006578B1" w:rsidP="009134F2">
            <w:pPr>
              <w:jc w:val="center"/>
              <w:rPr>
                <w:noProof/>
              </w:rPr>
            </w:pPr>
            <w:r w:rsidRPr="00733A3F">
              <w:rPr>
                <w:noProof/>
              </w:rPr>
              <w:t>DATE</w:t>
            </w:r>
          </w:p>
        </w:tc>
        <w:tc>
          <w:tcPr>
            <w:tcW w:w="1819" w:type="dxa"/>
            <w:vAlign w:val="center"/>
          </w:tcPr>
          <w:p w:rsidR="006578B1" w:rsidRPr="00733A3F" w:rsidRDefault="00DF2FB8" w:rsidP="00DF2FB8">
            <w:pPr>
              <w:jc w:val="center"/>
              <w:rPr>
                <w:noProof/>
              </w:rPr>
            </w:pPr>
            <w:r w:rsidRPr="00733A3F">
              <w:rPr>
                <w:noProof/>
              </w:rPr>
              <w:t>DD-MMM-YYYY</w:t>
            </w:r>
          </w:p>
        </w:tc>
        <w:tc>
          <w:tcPr>
            <w:tcW w:w="1239" w:type="dxa"/>
          </w:tcPr>
          <w:p w:rsidR="006578B1" w:rsidRPr="00733A3F" w:rsidRDefault="00DF2FB8" w:rsidP="00DF2FB8">
            <w:pPr>
              <w:jc w:val="center"/>
              <w:rPr>
                <w:noProof/>
              </w:rPr>
            </w:pPr>
            <w:r w:rsidRPr="00733A3F">
              <w:rPr>
                <w:noProof/>
              </w:rPr>
              <w:t>Y</w:t>
            </w:r>
          </w:p>
        </w:tc>
        <w:tc>
          <w:tcPr>
            <w:tcW w:w="2671" w:type="dxa"/>
          </w:tcPr>
          <w:p w:rsidR="006578B1" w:rsidRPr="00733A3F" w:rsidRDefault="00DF2FB8" w:rsidP="009134F2">
            <w:pPr>
              <w:rPr>
                <w:noProof/>
              </w:rPr>
            </w:pPr>
            <w:r w:rsidRPr="00A2630F">
              <w:rPr>
                <w:noProof/>
              </w:rPr>
              <w:t>Modified or Effective Date</w:t>
            </w:r>
          </w:p>
        </w:tc>
      </w:tr>
      <w:tr w:rsidR="006578B1" w:rsidRPr="00733A3F" w:rsidTr="007E7C63">
        <w:trPr>
          <w:trHeight w:val="302"/>
        </w:trPr>
        <w:tc>
          <w:tcPr>
            <w:tcW w:w="1656" w:type="dxa"/>
            <w:vAlign w:val="center"/>
          </w:tcPr>
          <w:p w:rsidR="006578B1" w:rsidRPr="00733A3F" w:rsidRDefault="006578B1" w:rsidP="009134F2">
            <w:pPr>
              <w:rPr>
                <w:noProof/>
              </w:rPr>
            </w:pPr>
            <w:r w:rsidRPr="00733A3F">
              <w:rPr>
                <w:noProof/>
              </w:rPr>
              <w:t>BRAMS ID</w:t>
            </w:r>
          </w:p>
        </w:tc>
        <w:tc>
          <w:tcPr>
            <w:tcW w:w="1471" w:type="dxa"/>
            <w:vAlign w:val="center"/>
          </w:tcPr>
          <w:p w:rsidR="006578B1" w:rsidRPr="00733A3F" w:rsidRDefault="00E809A8" w:rsidP="00D30014">
            <w:pPr>
              <w:jc w:val="center"/>
              <w:rPr>
                <w:noProof/>
              </w:rPr>
            </w:pPr>
            <w:r>
              <w:rPr>
                <w:noProof/>
              </w:rPr>
              <w:t>N</w:t>
            </w:r>
            <w:r w:rsidR="00D30014">
              <w:rPr>
                <w:noProof/>
              </w:rPr>
              <w:t>umber</w:t>
            </w:r>
          </w:p>
        </w:tc>
        <w:tc>
          <w:tcPr>
            <w:tcW w:w="1819" w:type="dxa"/>
            <w:vAlign w:val="center"/>
          </w:tcPr>
          <w:p w:rsidR="006578B1" w:rsidRPr="00733A3F" w:rsidRDefault="00DF2FB8" w:rsidP="00DF2FB8">
            <w:pPr>
              <w:jc w:val="center"/>
              <w:rPr>
                <w:noProof/>
              </w:rPr>
            </w:pPr>
            <w:r w:rsidRPr="00733A3F">
              <w:rPr>
                <w:noProof/>
              </w:rPr>
              <w:t>10,0</w:t>
            </w:r>
          </w:p>
        </w:tc>
        <w:tc>
          <w:tcPr>
            <w:tcW w:w="1239" w:type="dxa"/>
            <w:vAlign w:val="center"/>
          </w:tcPr>
          <w:p w:rsidR="006578B1" w:rsidRPr="00733A3F" w:rsidRDefault="00DF2FB8" w:rsidP="007E7C63">
            <w:pPr>
              <w:jc w:val="center"/>
              <w:rPr>
                <w:noProof/>
              </w:rPr>
            </w:pPr>
            <w:r w:rsidRPr="00733A3F">
              <w:rPr>
                <w:noProof/>
              </w:rPr>
              <w:t>N</w:t>
            </w:r>
          </w:p>
        </w:tc>
        <w:tc>
          <w:tcPr>
            <w:tcW w:w="2671" w:type="dxa"/>
          </w:tcPr>
          <w:p w:rsidR="006578B1" w:rsidRPr="00733A3F" w:rsidRDefault="00DF2FB8" w:rsidP="009134F2">
            <w:pPr>
              <w:rPr>
                <w:noProof/>
              </w:rPr>
            </w:pPr>
            <w:r w:rsidRPr="00733A3F">
              <w:rPr>
                <w:noProof/>
              </w:rPr>
              <w:t>BRAMS Primary Corridor ID, This is a valid ID for a corridor listed in 3.1</w:t>
            </w:r>
          </w:p>
        </w:tc>
      </w:tr>
    </w:tbl>
    <w:p w:rsidR="006578B1" w:rsidRPr="00733A3F" w:rsidRDefault="006578B1" w:rsidP="00904245">
      <w:pPr>
        <w:rPr>
          <w:noProof/>
          <w:lang w:val="en-AU"/>
        </w:rPr>
      </w:pPr>
    </w:p>
    <w:p w:rsidR="00DF2FB8" w:rsidRPr="00733A3F" w:rsidRDefault="00DF2FB8" w:rsidP="00904245">
      <w:pPr>
        <w:rPr>
          <w:noProof/>
          <w:lang w:val="en-AU"/>
        </w:rPr>
      </w:pPr>
      <w:r w:rsidRPr="00733A3F">
        <w:rPr>
          <w:noProof/>
          <w:lang w:val="en-AU"/>
        </w:rPr>
        <w:t xml:space="preserve">The general logic of the </w:t>
      </w:r>
      <w:r w:rsidR="00671EC3" w:rsidRPr="00733A3F">
        <w:rPr>
          <w:noProof/>
          <w:lang w:val="en-AU"/>
        </w:rPr>
        <w:t xml:space="preserve">process </w:t>
      </w:r>
      <w:r w:rsidRPr="00733A3F">
        <w:rPr>
          <w:noProof/>
          <w:lang w:val="en-AU"/>
        </w:rPr>
        <w:t>will be:</w:t>
      </w:r>
    </w:p>
    <w:p w:rsidR="00DF2FB8" w:rsidRPr="00733A3F" w:rsidRDefault="00DF2FB8" w:rsidP="00904245">
      <w:pPr>
        <w:rPr>
          <w:noProof/>
          <w:lang w:val="en-AU"/>
        </w:rPr>
      </w:pPr>
    </w:p>
    <w:p w:rsidR="006578B1" w:rsidRPr="00733A3F" w:rsidRDefault="00DF2FB8" w:rsidP="00DF2FB8">
      <w:pPr>
        <w:ind w:left="720"/>
        <w:rPr>
          <w:noProof/>
          <w:lang w:val="en-AU"/>
        </w:rPr>
      </w:pPr>
      <w:r w:rsidRPr="00733A3F">
        <w:rPr>
          <w:noProof/>
          <w:lang w:val="en-AU"/>
        </w:rPr>
        <w:t>Compile a list of Corridor IDs that had a change occur to them during the inputted date range. Valid BRAMS changes are Insert (I), Updated (C), or End Dated (D). To make this list first the Corridor data is searched for Modified Dates and End Dates in our date range, those items are added directly to the list.</w:t>
      </w:r>
    </w:p>
    <w:p w:rsidR="00DF2FB8" w:rsidRPr="00733A3F" w:rsidRDefault="00DF2FB8" w:rsidP="00DF2FB8">
      <w:pPr>
        <w:ind w:left="720"/>
        <w:rPr>
          <w:noProof/>
          <w:lang w:val="en-AU"/>
        </w:rPr>
      </w:pPr>
    </w:p>
    <w:p w:rsidR="00DF2FB8" w:rsidRPr="00733A3F" w:rsidRDefault="004F189E" w:rsidP="00DF2FB8">
      <w:pPr>
        <w:ind w:left="720"/>
        <w:rPr>
          <w:noProof/>
          <w:lang w:val="en-AU"/>
        </w:rPr>
      </w:pPr>
      <w:r w:rsidRPr="00733A3F">
        <w:rPr>
          <w:noProof/>
          <w:lang w:val="en-AU"/>
        </w:rPr>
        <w:t xml:space="preserve">Characteristics that are of a group type are scanned for searched for Modified Dates and End Dates in </w:t>
      </w:r>
      <w:r w:rsidR="009134F2" w:rsidRPr="00733A3F">
        <w:rPr>
          <w:noProof/>
          <w:lang w:val="en-AU"/>
        </w:rPr>
        <w:t>the</w:t>
      </w:r>
      <w:r w:rsidRPr="00733A3F">
        <w:rPr>
          <w:noProof/>
          <w:lang w:val="en-AU"/>
        </w:rPr>
        <w:t xml:space="preserve"> date range.</w:t>
      </w:r>
      <w:r w:rsidR="009134F2" w:rsidRPr="00733A3F">
        <w:rPr>
          <w:noProof/>
          <w:lang w:val="en-AU"/>
        </w:rPr>
        <w:t xml:space="preserve"> Changes will be considered in the range when they are after the start date and before (or equal to the end date).</w:t>
      </w:r>
      <w:r w:rsidRPr="00733A3F">
        <w:rPr>
          <w:noProof/>
          <w:lang w:val="en-AU"/>
        </w:rPr>
        <w:t xml:space="preserve"> </w:t>
      </w:r>
      <w:r w:rsidR="007E7C63">
        <w:rPr>
          <w:noProof/>
          <w:lang w:val="en-AU"/>
        </w:rPr>
        <w:t>O</w:t>
      </w:r>
      <w:r w:rsidR="009D7C27">
        <w:rPr>
          <w:noProof/>
          <w:lang w:val="en-AU"/>
        </w:rPr>
        <w:t>nce</w:t>
      </w:r>
      <w:r w:rsidRPr="00733A3F">
        <w:rPr>
          <w:noProof/>
          <w:lang w:val="en-AU"/>
        </w:rPr>
        <w:t xml:space="preserve"> the records are identified they are translated to a Corridor ID and added to the list.</w:t>
      </w:r>
    </w:p>
    <w:p w:rsidR="004F189E" w:rsidRPr="00733A3F" w:rsidRDefault="004F189E" w:rsidP="00A2630F">
      <w:pPr>
        <w:rPr>
          <w:noProof/>
          <w:lang w:val="en-AU"/>
        </w:rPr>
      </w:pPr>
    </w:p>
    <w:p w:rsidR="004F189E" w:rsidRPr="00733A3F" w:rsidRDefault="004F189E" w:rsidP="004F189E">
      <w:pPr>
        <w:ind w:left="720"/>
        <w:rPr>
          <w:noProof/>
          <w:lang w:val="en-AU"/>
        </w:rPr>
      </w:pPr>
      <w:r w:rsidRPr="00733A3F">
        <w:rPr>
          <w:noProof/>
          <w:lang w:val="en-AU"/>
        </w:rPr>
        <w:t>Characteristics that are of an asset type are scanned for searched for Modified Dates and End Dates in our date range. Once, the records are identified they are translated to a Corridor ID and added to the list.</w:t>
      </w:r>
    </w:p>
    <w:p w:rsidR="004F189E" w:rsidRPr="00733A3F" w:rsidRDefault="004F189E" w:rsidP="00DF2FB8">
      <w:pPr>
        <w:ind w:left="720"/>
        <w:rPr>
          <w:noProof/>
          <w:lang w:val="en-AU"/>
        </w:rPr>
      </w:pPr>
    </w:p>
    <w:p w:rsidR="004F189E" w:rsidRPr="00733A3F" w:rsidRDefault="00DA6EB6" w:rsidP="00DF2FB8">
      <w:pPr>
        <w:ind w:left="720"/>
        <w:rPr>
          <w:noProof/>
          <w:lang w:val="en-AU"/>
        </w:rPr>
      </w:pPr>
      <w:r w:rsidRPr="00733A3F">
        <w:rPr>
          <w:noProof/>
          <w:lang w:val="en-AU"/>
        </w:rPr>
        <w:lastRenderedPageBreak/>
        <w:t xml:space="preserve">After </w:t>
      </w:r>
      <w:r w:rsidR="004F189E" w:rsidRPr="00733A3F">
        <w:rPr>
          <w:noProof/>
          <w:lang w:val="en-AU"/>
        </w:rPr>
        <w:t>the list of Changed Corridor IDs is found, the program will construct the output based o</w:t>
      </w:r>
      <w:r w:rsidR="007E7C63">
        <w:rPr>
          <w:noProof/>
          <w:lang w:val="en-AU"/>
        </w:rPr>
        <w:t xml:space="preserve">n Unique IDs within that list. </w:t>
      </w:r>
      <w:r w:rsidR="004F189E" w:rsidRPr="00733A3F">
        <w:rPr>
          <w:noProof/>
          <w:lang w:val="en-AU"/>
        </w:rPr>
        <w:t xml:space="preserve">If the corridor </w:t>
      </w:r>
      <w:r w:rsidRPr="00733A3F">
        <w:rPr>
          <w:noProof/>
          <w:lang w:val="en-AU"/>
        </w:rPr>
        <w:t xml:space="preserve">has been </w:t>
      </w:r>
      <w:r w:rsidR="004877CC" w:rsidRPr="00733A3F">
        <w:rPr>
          <w:noProof/>
          <w:lang w:val="en-AU"/>
        </w:rPr>
        <w:t>End</w:t>
      </w:r>
      <w:r w:rsidR="004F189E" w:rsidRPr="00733A3F">
        <w:rPr>
          <w:noProof/>
          <w:lang w:val="en-AU"/>
        </w:rPr>
        <w:t xml:space="preserve"> Dated the</w:t>
      </w:r>
      <w:r w:rsidRPr="00733A3F">
        <w:rPr>
          <w:noProof/>
          <w:lang w:val="en-AU"/>
        </w:rPr>
        <w:t xml:space="preserve"> indicator will be </w:t>
      </w:r>
      <w:r w:rsidR="004F189E" w:rsidRPr="00733A3F">
        <w:rPr>
          <w:noProof/>
          <w:lang w:val="en-AU"/>
        </w:rPr>
        <w:t>Delete (D</w:t>
      </w:r>
      <w:r w:rsidRPr="00733A3F">
        <w:rPr>
          <w:noProof/>
          <w:lang w:val="en-AU"/>
        </w:rPr>
        <w:t xml:space="preserve"> no</w:t>
      </w:r>
      <w:r w:rsidR="004F189E" w:rsidRPr="00733A3F">
        <w:rPr>
          <w:noProof/>
          <w:lang w:val="en-AU"/>
        </w:rPr>
        <w:t xml:space="preserve"> Characteristics</w:t>
      </w:r>
      <w:r w:rsidRPr="00733A3F">
        <w:rPr>
          <w:noProof/>
          <w:lang w:val="en-AU"/>
        </w:rPr>
        <w:t xml:space="preserve"> generated.</w:t>
      </w:r>
      <w:r w:rsidR="004F189E" w:rsidRPr="00733A3F">
        <w:rPr>
          <w:noProof/>
          <w:lang w:val="en-AU"/>
        </w:rPr>
        <w:t xml:space="preserve"> For the Change t (C)</w:t>
      </w:r>
      <w:r w:rsidRPr="00733A3F">
        <w:rPr>
          <w:noProof/>
          <w:lang w:val="en-AU"/>
        </w:rPr>
        <w:t xml:space="preserve"> indicator</w:t>
      </w:r>
      <w:r w:rsidR="004F189E" w:rsidRPr="00733A3F">
        <w:rPr>
          <w:noProof/>
          <w:lang w:val="en-AU"/>
        </w:rPr>
        <w:t xml:space="preserve"> and the Inserted (I) </w:t>
      </w:r>
      <w:r w:rsidRPr="00733A3F">
        <w:rPr>
          <w:noProof/>
          <w:lang w:val="en-AU"/>
        </w:rPr>
        <w:t xml:space="preserve">indicator </w:t>
      </w:r>
      <w:r w:rsidR="004F189E" w:rsidRPr="00733A3F">
        <w:rPr>
          <w:noProof/>
          <w:lang w:val="en-AU"/>
        </w:rPr>
        <w:t xml:space="preserve">the program will </w:t>
      </w:r>
      <w:r w:rsidRPr="00733A3F">
        <w:rPr>
          <w:noProof/>
          <w:lang w:val="en-AU"/>
        </w:rPr>
        <w:t xml:space="preserve">generate the required </w:t>
      </w:r>
      <w:r w:rsidR="004F189E" w:rsidRPr="00733A3F">
        <w:rPr>
          <w:noProof/>
          <w:lang w:val="en-AU"/>
        </w:rPr>
        <w:t>characteristics.</w:t>
      </w:r>
    </w:p>
    <w:p w:rsidR="00E06745" w:rsidRPr="00733A3F" w:rsidRDefault="00E06745" w:rsidP="00DF2FB8">
      <w:pPr>
        <w:ind w:left="720"/>
        <w:rPr>
          <w:noProof/>
          <w:lang w:val="en-AU"/>
        </w:rPr>
      </w:pPr>
    </w:p>
    <w:p w:rsidR="00671EC3" w:rsidRPr="00733A3F" w:rsidRDefault="00E06745" w:rsidP="00671EC3">
      <w:pPr>
        <w:ind w:left="720"/>
        <w:rPr>
          <w:noProof/>
          <w:lang w:val="en-AU"/>
        </w:rPr>
      </w:pPr>
      <w:r w:rsidRPr="00733A3F">
        <w:rPr>
          <w:noProof/>
          <w:lang w:val="en-AU"/>
        </w:rPr>
        <w:t>If the BRAMS ID parameter is supplied</w:t>
      </w:r>
      <w:r w:rsidR="00671EC3" w:rsidRPr="00733A3F">
        <w:rPr>
          <w:noProof/>
          <w:lang w:val="en-AU"/>
        </w:rPr>
        <w:t xml:space="preserve"> then the process will only list the information for that BRAMS ID and related characteristics if the  specified corridor or any characteristics o</w:t>
      </w:r>
      <w:r w:rsidR="007E7C63">
        <w:rPr>
          <w:noProof/>
          <w:lang w:val="en-AU"/>
        </w:rPr>
        <w:t xml:space="preserve">f that corridor have changed. </w:t>
      </w:r>
      <w:r w:rsidR="00671EC3" w:rsidRPr="00733A3F">
        <w:rPr>
          <w:noProof/>
          <w:lang w:val="en-AU"/>
        </w:rPr>
        <w:t>If the date range includes the</w:t>
      </w:r>
      <w:r w:rsidR="007E7C63">
        <w:rPr>
          <w:noProof/>
          <w:lang w:val="en-AU"/>
        </w:rPr>
        <w:t xml:space="preserve"> time the corridor was created </w:t>
      </w:r>
      <w:r w:rsidR="00671EC3" w:rsidRPr="00733A3F">
        <w:rPr>
          <w:noProof/>
          <w:lang w:val="en-AU"/>
        </w:rPr>
        <w:t>a Change (C) indicator will be listed for that item and not an Insert (I) indicator (as SAP must have an existing record for this BRAMS_ID).</w:t>
      </w:r>
    </w:p>
    <w:p w:rsidR="004F189E" w:rsidRPr="00733A3F" w:rsidRDefault="004F189E" w:rsidP="00DF2FB8">
      <w:pPr>
        <w:ind w:left="720"/>
        <w:rPr>
          <w:noProof/>
          <w:lang w:val="en-AU"/>
        </w:rPr>
      </w:pPr>
    </w:p>
    <w:p w:rsidR="004F189E" w:rsidRPr="00733A3F" w:rsidRDefault="00753E99" w:rsidP="00753E99">
      <w:pPr>
        <w:rPr>
          <w:noProof/>
          <w:lang w:val="en-AU"/>
        </w:rPr>
      </w:pPr>
      <w:r w:rsidRPr="00733A3F">
        <w:rPr>
          <w:noProof/>
          <w:lang w:val="en-AU"/>
        </w:rPr>
        <w:t xml:space="preserve">When </w:t>
      </w:r>
      <w:r w:rsidR="005F2B89" w:rsidRPr="00733A3F">
        <w:rPr>
          <w:noProof/>
          <w:lang w:val="en-AU"/>
        </w:rPr>
        <w:t xml:space="preserve">output </w:t>
      </w:r>
      <w:r w:rsidRPr="00733A3F">
        <w:rPr>
          <w:noProof/>
          <w:lang w:val="en-AU"/>
        </w:rPr>
        <w:t xml:space="preserve">data </w:t>
      </w:r>
      <w:r w:rsidR="005F2B89" w:rsidRPr="00733A3F">
        <w:rPr>
          <w:noProof/>
          <w:lang w:val="en-AU"/>
        </w:rPr>
        <w:t>produced</w:t>
      </w:r>
      <w:r w:rsidRPr="00733A3F">
        <w:rPr>
          <w:noProof/>
          <w:lang w:val="en-AU"/>
        </w:rPr>
        <w:t>, there can be three different v</w:t>
      </w:r>
      <w:r w:rsidR="007E7C63">
        <w:rPr>
          <w:noProof/>
          <w:lang w:val="en-AU"/>
        </w:rPr>
        <w:t xml:space="preserve">alues in the indicator column. </w:t>
      </w:r>
      <w:r w:rsidRPr="00733A3F">
        <w:rPr>
          <w:noProof/>
          <w:lang w:val="en-AU"/>
        </w:rPr>
        <w:t>These indicators display what operation has happened during the date range.</w:t>
      </w:r>
    </w:p>
    <w:p w:rsidR="00753E99" w:rsidRPr="00733A3F" w:rsidRDefault="00753E99" w:rsidP="00753E99">
      <w:pPr>
        <w:rPr>
          <w:noProof/>
          <w:lang w:val="en-AU"/>
        </w:rPr>
      </w:pPr>
    </w:p>
    <w:p w:rsidR="00753E99" w:rsidRPr="00733A3F" w:rsidRDefault="00753E99" w:rsidP="00753E99">
      <w:pPr>
        <w:pStyle w:val="ListParagraph"/>
        <w:numPr>
          <w:ilvl w:val="0"/>
          <w:numId w:val="16"/>
        </w:numPr>
        <w:rPr>
          <w:noProof/>
        </w:rPr>
      </w:pPr>
      <w:r w:rsidRPr="00733A3F">
        <w:rPr>
          <w:noProof/>
        </w:rPr>
        <w:t>Inserted Output</w:t>
      </w:r>
    </w:p>
    <w:p w:rsidR="00BE0EC2" w:rsidRPr="00733A3F" w:rsidRDefault="00BA2D8A" w:rsidP="00753E99">
      <w:pPr>
        <w:pStyle w:val="ListParagraph"/>
        <w:numPr>
          <w:ilvl w:val="1"/>
          <w:numId w:val="16"/>
        </w:numPr>
        <w:rPr>
          <w:noProof/>
        </w:rPr>
      </w:pPr>
      <w:r w:rsidRPr="00733A3F">
        <w:rPr>
          <w:noProof/>
        </w:rPr>
        <w:t>If a new object/characteristic is added and effective during the date range and the optional BRAMS_ID parameter was not used then the following data is filled in.</w:t>
      </w:r>
    </w:p>
    <w:p w:rsidR="00BA2D8A" w:rsidRPr="00733A3F" w:rsidRDefault="00BA2D8A" w:rsidP="00BA2D8A">
      <w:pPr>
        <w:pStyle w:val="ListParagraph"/>
        <w:numPr>
          <w:ilvl w:val="2"/>
          <w:numId w:val="16"/>
        </w:numPr>
        <w:rPr>
          <w:noProof/>
        </w:rPr>
      </w:pPr>
      <w:r w:rsidRPr="00733A3F">
        <w:rPr>
          <w:noProof/>
        </w:rPr>
        <w:t>INDICATOR:  I</w:t>
      </w:r>
    </w:p>
    <w:p w:rsidR="00BA2D8A" w:rsidRPr="00733A3F" w:rsidRDefault="00BA2D8A" w:rsidP="00BA2D8A">
      <w:pPr>
        <w:pStyle w:val="ListParagraph"/>
        <w:numPr>
          <w:ilvl w:val="2"/>
          <w:numId w:val="16"/>
        </w:numPr>
        <w:rPr>
          <w:noProof/>
        </w:rPr>
      </w:pPr>
      <w:r w:rsidRPr="00733A3F">
        <w:rPr>
          <w:noProof/>
        </w:rPr>
        <w:t>BRAMS_ID: The current BRAMS Corridor ID</w:t>
      </w:r>
    </w:p>
    <w:p w:rsidR="00BA2D8A" w:rsidRPr="00733A3F" w:rsidRDefault="00BA2D8A" w:rsidP="00BA2D8A">
      <w:pPr>
        <w:pStyle w:val="ListParagraph"/>
        <w:numPr>
          <w:ilvl w:val="2"/>
          <w:numId w:val="16"/>
        </w:numPr>
        <w:rPr>
          <w:noProof/>
        </w:rPr>
      </w:pPr>
      <w:r w:rsidRPr="00733A3F">
        <w:rPr>
          <w:noProof/>
        </w:rPr>
        <w:t>OBJECT: Current record type, Corridor type/ characteristic type</w:t>
      </w:r>
    </w:p>
    <w:p w:rsidR="00BA2D8A" w:rsidRPr="00733A3F" w:rsidRDefault="00BA2D8A" w:rsidP="00BA2D8A">
      <w:pPr>
        <w:pStyle w:val="ListParagraph"/>
        <w:numPr>
          <w:ilvl w:val="2"/>
          <w:numId w:val="16"/>
        </w:numPr>
        <w:rPr>
          <w:noProof/>
        </w:rPr>
      </w:pPr>
      <w:r w:rsidRPr="00733A3F">
        <w:rPr>
          <w:noProof/>
        </w:rPr>
        <w:t>NAME: This is the value of the characteristic that has changed</w:t>
      </w:r>
      <w:r w:rsidR="00D325D9" w:rsidRPr="00D325D9">
        <w:rPr>
          <w:noProof/>
        </w:rPr>
        <w:t xml:space="preserve"> </w:t>
      </w:r>
      <w:r w:rsidR="00D325D9">
        <w:rPr>
          <w:noProof/>
        </w:rPr>
        <w:t>or the object description.</w:t>
      </w:r>
    </w:p>
    <w:p w:rsidR="00BA2D8A" w:rsidRPr="00733A3F" w:rsidRDefault="00BA2D8A" w:rsidP="00BA2D8A">
      <w:pPr>
        <w:pStyle w:val="ListParagraph"/>
        <w:numPr>
          <w:ilvl w:val="2"/>
          <w:numId w:val="16"/>
        </w:numPr>
        <w:rPr>
          <w:noProof/>
        </w:rPr>
      </w:pPr>
      <w:r w:rsidRPr="00733A3F">
        <w:rPr>
          <w:noProof/>
        </w:rPr>
        <w:t>START: This is start point of the item.</w:t>
      </w:r>
    </w:p>
    <w:p w:rsidR="00BA2D8A" w:rsidRPr="00733A3F" w:rsidRDefault="00BA2D8A" w:rsidP="00BA2D8A">
      <w:pPr>
        <w:pStyle w:val="ListParagraph"/>
        <w:numPr>
          <w:ilvl w:val="2"/>
          <w:numId w:val="16"/>
        </w:numPr>
        <w:rPr>
          <w:noProof/>
        </w:rPr>
      </w:pPr>
      <w:r w:rsidRPr="00733A3F">
        <w:rPr>
          <w:noProof/>
        </w:rPr>
        <w:t>END: This is end point of the item.</w:t>
      </w:r>
    </w:p>
    <w:p w:rsidR="00BA2D8A" w:rsidRPr="00733A3F" w:rsidRDefault="00BA2D8A" w:rsidP="00BA2D8A">
      <w:pPr>
        <w:pStyle w:val="ListParagraph"/>
        <w:numPr>
          <w:ilvl w:val="0"/>
          <w:numId w:val="16"/>
        </w:numPr>
        <w:rPr>
          <w:noProof/>
        </w:rPr>
      </w:pPr>
      <w:r w:rsidRPr="00733A3F">
        <w:rPr>
          <w:noProof/>
        </w:rPr>
        <w:t>Changed Output</w:t>
      </w:r>
    </w:p>
    <w:p w:rsidR="00BA2D8A" w:rsidRPr="00733A3F" w:rsidRDefault="00BA2D8A" w:rsidP="00BA2D8A">
      <w:pPr>
        <w:pStyle w:val="ListParagraph"/>
        <w:numPr>
          <w:ilvl w:val="1"/>
          <w:numId w:val="16"/>
        </w:numPr>
        <w:rPr>
          <w:noProof/>
        </w:rPr>
      </w:pPr>
      <w:r w:rsidRPr="00733A3F">
        <w:rPr>
          <w:noProof/>
        </w:rPr>
        <w:t>If an object/characteristic is modified and effective during the date range and has not been end dated</w:t>
      </w:r>
      <w:r w:rsidR="005F2B89" w:rsidRPr="00733A3F">
        <w:rPr>
          <w:noProof/>
        </w:rPr>
        <w:t xml:space="preserve"> during the date range</w:t>
      </w:r>
      <w:r w:rsidRPr="00733A3F">
        <w:rPr>
          <w:noProof/>
        </w:rPr>
        <w:t>.</w:t>
      </w:r>
    </w:p>
    <w:p w:rsidR="00BA2D8A" w:rsidRPr="00733A3F" w:rsidRDefault="00BA2D8A" w:rsidP="00BA2D8A">
      <w:pPr>
        <w:pStyle w:val="ListParagraph"/>
        <w:numPr>
          <w:ilvl w:val="2"/>
          <w:numId w:val="16"/>
        </w:numPr>
        <w:rPr>
          <w:noProof/>
        </w:rPr>
      </w:pPr>
      <w:r w:rsidRPr="00733A3F">
        <w:rPr>
          <w:noProof/>
        </w:rPr>
        <w:t xml:space="preserve">INDICATOR:  </w:t>
      </w:r>
      <w:r w:rsidR="000F492B" w:rsidRPr="00733A3F">
        <w:rPr>
          <w:noProof/>
        </w:rPr>
        <w:t>C</w:t>
      </w:r>
    </w:p>
    <w:p w:rsidR="00BA2D8A" w:rsidRPr="00733A3F" w:rsidRDefault="00BA2D8A" w:rsidP="00BA2D8A">
      <w:pPr>
        <w:pStyle w:val="ListParagraph"/>
        <w:numPr>
          <w:ilvl w:val="2"/>
          <w:numId w:val="16"/>
        </w:numPr>
        <w:rPr>
          <w:noProof/>
        </w:rPr>
      </w:pPr>
      <w:r w:rsidRPr="00733A3F">
        <w:rPr>
          <w:noProof/>
        </w:rPr>
        <w:t>BRAMS_ID: The current BRAMS Corridor ID</w:t>
      </w:r>
    </w:p>
    <w:p w:rsidR="00BA2D8A" w:rsidRPr="00733A3F" w:rsidRDefault="00BA2D8A" w:rsidP="00BA2D8A">
      <w:pPr>
        <w:pStyle w:val="ListParagraph"/>
        <w:numPr>
          <w:ilvl w:val="2"/>
          <w:numId w:val="16"/>
        </w:numPr>
        <w:rPr>
          <w:noProof/>
        </w:rPr>
      </w:pPr>
      <w:r w:rsidRPr="00733A3F">
        <w:rPr>
          <w:noProof/>
        </w:rPr>
        <w:t>OBJECT: Current record type, Corridor type/ characteristic type</w:t>
      </w:r>
    </w:p>
    <w:p w:rsidR="00BA2D8A" w:rsidRPr="00733A3F" w:rsidRDefault="00BA2D8A" w:rsidP="00BA2D8A">
      <w:pPr>
        <w:pStyle w:val="ListParagraph"/>
        <w:numPr>
          <w:ilvl w:val="2"/>
          <w:numId w:val="16"/>
        </w:numPr>
        <w:rPr>
          <w:noProof/>
        </w:rPr>
      </w:pPr>
      <w:r w:rsidRPr="00733A3F">
        <w:rPr>
          <w:noProof/>
        </w:rPr>
        <w:t>NAME: This is the value of the characteristic that has changed</w:t>
      </w:r>
      <w:r w:rsidR="00D325D9" w:rsidRPr="00D325D9">
        <w:rPr>
          <w:noProof/>
        </w:rPr>
        <w:t xml:space="preserve"> </w:t>
      </w:r>
      <w:r w:rsidR="00D325D9">
        <w:rPr>
          <w:noProof/>
        </w:rPr>
        <w:t>or the object description.</w:t>
      </w:r>
    </w:p>
    <w:p w:rsidR="00BA2D8A" w:rsidRPr="00733A3F" w:rsidRDefault="00BA2D8A" w:rsidP="00BA2D8A">
      <w:pPr>
        <w:pStyle w:val="ListParagraph"/>
        <w:numPr>
          <w:ilvl w:val="2"/>
          <w:numId w:val="16"/>
        </w:numPr>
        <w:rPr>
          <w:noProof/>
        </w:rPr>
      </w:pPr>
      <w:r w:rsidRPr="00733A3F">
        <w:rPr>
          <w:noProof/>
        </w:rPr>
        <w:t>START: This is start point of the item.</w:t>
      </w:r>
    </w:p>
    <w:p w:rsidR="00BA2D8A" w:rsidRPr="00733A3F" w:rsidRDefault="00BA2D8A" w:rsidP="00BA2D8A">
      <w:pPr>
        <w:pStyle w:val="ListParagraph"/>
        <w:numPr>
          <w:ilvl w:val="2"/>
          <w:numId w:val="16"/>
        </w:numPr>
        <w:rPr>
          <w:noProof/>
        </w:rPr>
      </w:pPr>
      <w:r w:rsidRPr="00733A3F">
        <w:rPr>
          <w:noProof/>
        </w:rPr>
        <w:t>END: This is end point of the item.</w:t>
      </w:r>
    </w:p>
    <w:p w:rsidR="00BA2D8A" w:rsidRPr="00733A3F" w:rsidRDefault="00BA2D8A" w:rsidP="00BA2D8A">
      <w:pPr>
        <w:pStyle w:val="ListParagraph"/>
        <w:numPr>
          <w:ilvl w:val="0"/>
          <w:numId w:val="16"/>
        </w:numPr>
        <w:rPr>
          <w:noProof/>
        </w:rPr>
      </w:pPr>
      <w:r w:rsidRPr="00733A3F">
        <w:rPr>
          <w:noProof/>
        </w:rPr>
        <w:t>Deleted Output</w:t>
      </w:r>
    </w:p>
    <w:p w:rsidR="00BA2D8A" w:rsidRPr="00733A3F" w:rsidRDefault="00BA2D8A" w:rsidP="00BA2D8A">
      <w:pPr>
        <w:pStyle w:val="ListParagraph"/>
        <w:numPr>
          <w:ilvl w:val="1"/>
          <w:numId w:val="16"/>
        </w:numPr>
        <w:rPr>
          <w:noProof/>
        </w:rPr>
      </w:pPr>
      <w:r w:rsidRPr="00733A3F">
        <w:rPr>
          <w:noProof/>
        </w:rPr>
        <w:lastRenderedPageBreak/>
        <w:t>If a new object/characteristic is en</w:t>
      </w:r>
      <w:r w:rsidR="007E7C63">
        <w:rPr>
          <w:noProof/>
        </w:rPr>
        <w:t xml:space="preserve">d dated during the date range. </w:t>
      </w:r>
      <w:r w:rsidRPr="00733A3F">
        <w:rPr>
          <w:noProof/>
        </w:rPr>
        <w:t xml:space="preserve">In this case only the </w:t>
      </w:r>
      <w:r w:rsidR="000F492B" w:rsidRPr="00733A3F">
        <w:rPr>
          <w:noProof/>
        </w:rPr>
        <w:t xml:space="preserve">Corridor Record </w:t>
      </w:r>
      <w:r w:rsidR="00671EC3" w:rsidRPr="00733A3F">
        <w:rPr>
          <w:noProof/>
        </w:rPr>
        <w:t>will be included</w:t>
      </w:r>
      <w:r w:rsidR="000F492B" w:rsidRPr="00733A3F">
        <w:rPr>
          <w:noProof/>
        </w:rPr>
        <w:t xml:space="preserve"> </w:t>
      </w:r>
      <w:r w:rsidR="00671EC3" w:rsidRPr="00733A3F">
        <w:rPr>
          <w:noProof/>
        </w:rPr>
        <w:t xml:space="preserve"> as </w:t>
      </w:r>
      <w:r w:rsidR="000F492B" w:rsidRPr="00733A3F">
        <w:rPr>
          <w:noProof/>
        </w:rPr>
        <w:t>all other characteristics are automatically closed/end dated.</w:t>
      </w:r>
    </w:p>
    <w:p w:rsidR="00BA2D8A" w:rsidRPr="00733A3F" w:rsidRDefault="00BA2D8A" w:rsidP="00BA2D8A">
      <w:pPr>
        <w:pStyle w:val="ListParagraph"/>
        <w:numPr>
          <w:ilvl w:val="2"/>
          <w:numId w:val="16"/>
        </w:numPr>
        <w:rPr>
          <w:noProof/>
        </w:rPr>
      </w:pPr>
      <w:r w:rsidRPr="00733A3F">
        <w:rPr>
          <w:noProof/>
        </w:rPr>
        <w:t xml:space="preserve">INDICATOR:  </w:t>
      </w:r>
      <w:r w:rsidR="000F492B" w:rsidRPr="00733A3F">
        <w:rPr>
          <w:noProof/>
        </w:rPr>
        <w:t>D</w:t>
      </w:r>
    </w:p>
    <w:p w:rsidR="00BA2D8A" w:rsidRPr="00733A3F" w:rsidRDefault="00BA2D8A" w:rsidP="00BA2D8A">
      <w:pPr>
        <w:pStyle w:val="ListParagraph"/>
        <w:numPr>
          <w:ilvl w:val="2"/>
          <w:numId w:val="16"/>
        </w:numPr>
        <w:rPr>
          <w:noProof/>
        </w:rPr>
      </w:pPr>
      <w:r w:rsidRPr="00733A3F">
        <w:rPr>
          <w:noProof/>
        </w:rPr>
        <w:t>BRAMS_ID: The current BRAMS Corridor ID</w:t>
      </w:r>
    </w:p>
    <w:p w:rsidR="00BA2D8A" w:rsidRPr="00733A3F" w:rsidRDefault="00BA2D8A" w:rsidP="00BA2D8A">
      <w:pPr>
        <w:pStyle w:val="ListParagraph"/>
        <w:numPr>
          <w:ilvl w:val="2"/>
          <w:numId w:val="16"/>
        </w:numPr>
        <w:rPr>
          <w:noProof/>
        </w:rPr>
      </w:pPr>
      <w:r w:rsidRPr="00733A3F">
        <w:rPr>
          <w:noProof/>
        </w:rPr>
        <w:t>OBJECT: Current record type, Corridor type/ characteristic type</w:t>
      </w:r>
    </w:p>
    <w:p w:rsidR="00BA2D8A" w:rsidRPr="00733A3F" w:rsidRDefault="00BA2D8A" w:rsidP="00BA2D8A">
      <w:pPr>
        <w:pStyle w:val="ListParagraph"/>
        <w:numPr>
          <w:ilvl w:val="2"/>
          <w:numId w:val="16"/>
        </w:numPr>
        <w:rPr>
          <w:noProof/>
        </w:rPr>
      </w:pPr>
      <w:r w:rsidRPr="00733A3F">
        <w:rPr>
          <w:noProof/>
        </w:rPr>
        <w:t xml:space="preserve">NAME: This is the </w:t>
      </w:r>
      <w:r w:rsidR="00D325D9">
        <w:rPr>
          <w:noProof/>
        </w:rPr>
        <w:t>the object description.</w:t>
      </w:r>
    </w:p>
    <w:p w:rsidR="00BA2D8A" w:rsidRPr="00733A3F" w:rsidRDefault="00BA2D8A" w:rsidP="00BA2D8A">
      <w:pPr>
        <w:pStyle w:val="ListParagraph"/>
        <w:numPr>
          <w:ilvl w:val="2"/>
          <w:numId w:val="16"/>
        </w:numPr>
        <w:rPr>
          <w:noProof/>
        </w:rPr>
      </w:pPr>
      <w:r w:rsidRPr="00733A3F">
        <w:rPr>
          <w:noProof/>
        </w:rPr>
        <w:t xml:space="preserve">START: </w:t>
      </w:r>
      <w:r w:rsidR="000F492B" w:rsidRPr="00733A3F">
        <w:rPr>
          <w:noProof/>
        </w:rPr>
        <w:t>null</w:t>
      </w:r>
    </w:p>
    <w:p w:rsidR="00BA2D8A" w:rsidRPr="00733A3F" w:rsidRDefault="00BA2D8A" w:rsidP="00BA2D8A">
      <w:pPr>
        <w:pStyle w:val="ListParagraph"/>
        <w:numPr>
          <w:ilvl w:val="2"/>
          <w:numId w:val="16"/>
        </w:numPr>
        <w:rPr>
          <w:noProof/>
        </w:rPr>
      </w:pPr>
      <w:r w:rsidRPr="00733A3F">
        <w:rPr>
          <w:noProof/>
        </w:rPr>
        <w:t xml:space="preserve">END: </w:t>
      </w:r>
      <w:r w:rsidR="000F492B" w:rsidRPr="00733A3F">
        <w:rPr>
          <w:noProof/>
        </w:rPr>
        <w:t>null</w:t>
      </w:r>
    </w:p>
    <w:p w:rsidR="004F4B9C" w:rsidRPr="00733A3F" w:rsidRDefault="004F4B9C">
      <w:pPr>
        <w:rPr>
          <w:b/>
          <w:noProof/>
          <w:sz w:val="24"/>
          <w:lang w:val="en-AU"/>
        </w:rPr>
      </w:pPr>
    </w:p>
    <w:p w:rsidR="000A6F5E" w:rsidRPr="00733A3F" w:rsidRDefault="000A6F5E" w:rsidP="007B15AE">
      <w:pPr>
        <w:pStyle w:val="Heading2"/>
        <w:rPr>
          <w:noProof/>
          <w:lang w:val="en-AU"/>
        </w:rPr>
      </w:pPr>
      <w:bookmarkStart w:id="29" w:name="_Toc384362308"/>
      <w:r w:rsidRPr="00733A3F">
        <w:rPr>
          <w:noProof/>
          <w:lang w:val="en-AU"/>
        </w:rPr>
        <w:t>Process Flow</w:t>
      </w:r>
      <w:bookmarkEnd w:id="29"/>
    </w:p>
    <w:p w:rsidR="000A6F5E" w:rsidRPr="00733A3F" w:rsidRDefault="000A6F5E" w:rsidP="000A6F5E">
      <w:pPr>
        <w:rPr>
          <w:noProof/>
          <w:lang w:val="en-AU"/>
        </w:rPr>
      </w:pPr>
      <w:r w:rsidRPr="00733A3F">
        <w:rPr>
          <w:noProof/>
          <w:lang w:val="en-AU"/>
        </w:rPr>
        <w:t>The process flow would be:</w:t>
      </w:r>
    </w:p>
    <w:p w:rsidR="000A6F5E" w:rsidRPr="00733A3F" w:rsidRDefault="000A6F5E" w:rsidP="000A6F5E">
      <w:pPr>
        <w:rPr>
          <w:noProof/>
          <w:lang w:val="en-AU"/>
        </w:rPr>
      </w:pPr>
    </w:p>
    <w:p w:rsidR="001016D1" w:rsidRPr="00733A3F" w:rsidRDefault="001016D1" w:rsidP="0075169D">
      <w:pPr>
        <w:pStyle w:val="ListParagraph"/>
        <w:numPr>
          <w:ilvl w:val="0"/>
          <w:numId w:val="20"/>
        </w:numPr>
        <w:rPr>
          <w:noProof/>
        </w:rPr>
      </w:pPr>
      <w:r w:rsidRPr="00733A3F">
        <w:rPr>
          <w:noProof/>
        </w:rPr>
        <w:t>The web service receives the request and forwards it to the PLSQL procedure.</w:t>
      </w:r>
    </w:p>
    <w:p w:rsidR="004F4B9C" w:rsidRPr="00733A3F" w:rsidRDefault="004F4B9C" w:rsidP="0075169D">
      <w:pPr>
        <w:pStyle w:val="ListParagraph"/>
        <w:numPr>
          <w:ilvl w:val="0"/>
          <w:numId w:val="20"/>
        </w:numPr>
        <w:rPr>
          <w:noProof/>
        </w:rPr>
      </w:pPr>
      <w:r w:rsidRPr="00733A3F">
        <w:rPr>
          <w:noProof/>
        </w:rPr>
        <w:t>Determine all the occurrences of modified Corridors in NM_ELEMENTS_ALL that fall within the specified date range.  These BRAMS IDs will then be added to a list.  By using Various Date Fields in NM_ELEMENTS_ALL, the proper indicator value will also be placed in the list.</w:t>
      </w:r>
    </w:p>
    <w:p w:rsidR="004F4B9C" w:rsidRPr="00733A3F" w:rsidRDefault="004F4B9C" w:rsidP="0075169D">
      <w:pPr>
        <w:pStyle w:val="ListParagraph"/>
        <w:numPr>
          <w:ilvl w:val="0"/>
          <w:numId w:val="20"/>
        </w:numPr>
        <w:rPr>
          <w:noProof/>
        </w:rPr>
      </w:pPr>
      <w:r w:rsidRPr="00733A3F">
        <w:rPr>
          <w:noProof/>
        </w:rPr>
        <w:t xml:space="preserve">Determine all the occurrences of an insert or end date of an object (inventory item or group item) relating to a characteristic in NM_MEMBERS_ALL.  This implies a change to a characteristic.  NM_MEMBERS_ALL will identify the affected datum which can be used to determine the affected corridor.  Determine the ID of the related corridor and add them to the list if they do not already exist.  Indicators for characteristics will always be </w:t>
      </w:r>
      <w:r w:rsidR="001016D1" w:rsidRPr="00733A3F">
        <w:rPr>
          <w:noProof/>
        </w:rPr>
        <w:t xml:space="preserve">initally </w:t>
      </w:r>
      <w:r w:rsidRPr="00733A3F">
        <w:rPr>
          <w:noProof/>
        </w:rPr>
        <w:t xml:space="preserve">change (C) </w:t>
      </w:r>
    </w:p>
    <w:p w:rsidR="0075169D" w:rsidRPr="00733A3F" w:rsidRDefault="005F7372" w:rsidP="0075169D">
      <w:pPr>
        <w:pStyle w:val="ListParagraph"/>
        <w:numPr>
          <w:ilvl w:val="0"/>
          <w:numId w:val="20"/>
        </w:numPr>
        <w:rPr>
          <w:noProof/>
        </w:rPr>
      </w:pPr>
      <w:r w:rsidRPr="00733A3F">
        <w:rPr>
          <w:noProof/>
        </w:rPr>
        <w:t xml:space="preserve">If the optional BRAMS_ID parameter was supplied then remove all other items </w:t>
      </w:r>
      <w:r w:rsidR="001016D1" w:rsidRPr="00733A3F">
        <w:rPr>
          <w:noProof/>
        </w:rPr>
        <w:t xml:space="preserve">from </w:t>
      </w:r>
      <w:r w:rsidRPr="00733A3F">
        <w:rPr>
          <w:noProof/>
        </w:rPr>
        <w:t xml:space="preserve"> the list</w:t>
      </w:r>
      <w:r w:rsidR="00DA6EB6" w:rsidRPr="00733A3F">
        <w:rPr>
          <w:noProof/>
        </w:rPr>
        <w:t xml:space="preserve"> and force all indicators to ‘C’.</w:t>
      </w:r>
    </w:p>
    <w:p w:rsidR="005F7372" w:rsidRPr="00733A3F" w:rsidRDefault="005F7372" w:rsidP="0075169D">
      <w:pPr>
        <w:pStyle w:val="ListParagraph"/>
        <w:numPr>
          <w:ilvl w:val="0"/>
          <w:numId w:val="20"/>
        </w:numPr>
        <w:rPr>
          <w:noProof/>
        </w:rPr>
      </w:pPr>
      <w:r w:rsidRPr="00733A3F">
        <w:rPr>
          <w:noProof/>
        </w:rPr>
        <w:t>If no items remain in the list then nothing had changed and null is returned.</w:t>
      </w:r>
    </w:p>
    <w:p w:rsidR="0075169D" w:rsidRPr="00733A3F" w:rsidRDefault="00ED0A9C" w:rsidP="0075169D">
      <w:pPr>
        <w:pStyle w:val="ListParagraph"/>
        <w:numPr>
          <w:ilvl w:val="0"/>
          <w:numId w:val="20"/>
        </w:numPr>
        <w:rPr>
          <w:noProof/>
        </w:rPr>
      </w:pPr>
      <w:r w:rsidRPr="00733A3F">
        <w:rPr>
          <w:noProof/>
        </w:rPr>
        <w:t xml:space="preserve">If the corridor has a delete indicator (D) then place the data into the output </w:t>
      </w:r>
      <w:r w:rsidR="001016D1" w:rsidRPr="00733A3F">
        <w:rPr>
          <w:noProof/>
        </w:rPr>
        <w:t>table</w:t>
      </w:r>
    </w:p>
    <w:p w:rsidR="00ED0A9C" w:rsidRPr="00733A3F" w:rsidRDefault="00ED0A9C" w:rsidP="0075169D">
      <w:pPr>
        <w:pStyle w:val="ListParagraph"/>
        <w:numPr>
          <w:ilvl w:val="0"/>
          <w:numId w:val="20"/>
        </w:numPr>
        <w:rPr>
          <w:noProof/>
        </w:rPr>
      </w:pPr>
      <w:r w:rsidRPr="00733A3F">
        <w:rPr>
          <w:noProof/>
        </w:rPr>
        <w:t xml:space="preserve">If the corridor has an Insert (I) or change (C) indicator then generate a full set of characteristic information and add it to the output </w:t>
      </w:r>
      <w:r w:rsidR="001016D1" w:rsidRPr="00733A3F">
        <w:rPr>
          <w:noProof/>
        </w:rPr>
        <w:t>table</w:t>
      </w:r>
      <w:r w:rsidRPr="00733A3F">
        <w:rPr>
          <w:noProof/>
        </w:rPr>
        <w:t>.</w:t>
      </w:r>
    </w:p>
    <w:p w:rsidR="00ED0A9C" w:rsidRPr="00733A3F" w:rsidRDefault="00ED0A9C" w:rsidP="0075169D">
      <w:pPr>
        <w:pStyle w:val="ListParagraph"/>
        <w:numPr>
          <w:ilvl w:val="0"/>
          <w:numId w:val="20"/>
        </w:numPr>
        <w:rPr>
          <w:noProof/>
        </w:rPr>
      </w:pPr>
      <w:r w:rsidRPr="00733A3F">
        <w:rPr>
          <w:noProof/>
        </w:rPr>
        <w:t xml:space="preserve">If </w:t>
      </w:r>
      <w:r w:rsidR="001016D1" w:rsidRPr="00733A3F">
        <w:rPr>
          <w:noProof/>
        </w:rPr>
        <w:t xml:space="preserve">a </w:t>
      </w:r>
      <w:r w:rsidRPr="00733A3F">
        <w:rPr>
          <w:noProof/>
        </w:rPr>
        <w:t xml:space="preserve"> corridor has an Inset (I) indicator, then update all characteristics </w:t>
      </w:r>
      <w:r w:rsidR="001016D1" w:rsidRPr="00733A3F">
        <w:rPr>
          <w:noProof/>
        </w:rPr>
        <w:t xml:space="preserve">of that corridor </w:t>
      </w:r>
      <w:r w:rsidRPr="00733A3F">
        <w:rPr>
          <w:noProof/>
        </w:rPr>
        <w:t>to have an Insert (I) indicator.</w:t>
      </w:r>
    </w:p>
    <w:p w:rsidR="001016D1" w:rsidRPr="00733A3F" w:rsidRDefault="00ED0A9C" w:rsidP="001016D1">
      <w:pPr>
        <w:pStyle w:val="ListParagraph"/>
        <w:numPr>
          <w:ilvl w:val="0"/>
          <w:numId w:val="20"/>
        </w:numPr>
        <w:rPr>
          <w:noProof/>
        </w:rPr>
      </w:pPr>
      <w:r w:rsidRPr="00733A3F">
        <w:rPr>
          <w:noProof/>
        </w:rPr>
        <w:t xml:space="preserve">Return the final </w:t>
      </w:r>
      <w:r w:rsidR="001016D1" w:rsidRPr="00733A3F">
        <w:rPr>
          <w:noProof/>
        </w:rPr>
        <w:t xml:space="preserve">output table </w:t>
      </w:r>
      <w:r w:rsidRPr="00733A3F">
        <w:rPr>
          <w:noProof/>
        </w:rPr>
        <w:t>set to the WebServer for delivery.</w:t>
      </w:r>
    </w:p>
    <w:p w:rsidR="001016D1" w:rsidRPr="00733A3F" w:rsidRDefault="001016D1" w:rsidP="001016D1">
      <w:pPr>
        <w:pStyle w:val="ListParagraph"/>
        <w:numPr>
          <w:ilvl w:val="0"/>
          <w:numId w:val="20"/>
        </w:numPr>
        <w:rPr>
          <w:noProof/>
        </w:rPr>
      </w:pPr>
      <w:r w:rsidRPr="00733A3F">
        <w:rPr>
          <w:noProof/>
        </w:rPr>
        <w:t>The WebService packages the data in XML and delivers the information.</w:t>
      </w:r>
    </w:p>
    <w:p w:rsidR="00ED0A9C" w:rsidRPr="00733A3F" w:rsidRDefault="00ED0A9C" w:rsidP="00ED0A9C">
      <w:pPr>
        <w:pStyle w:val="ListParagraph"/>
        <w:rPr>
          <w:noProof/>
        </w:rPr>
      </w:pPr>
    </w:p>
    <w:p w:rsidR="0097433B" w:rsidRPr="00733A3F" w:rsidRDefault="00A2681E">
      <w:pPr>
        <w:rPr>
          <w:noProof/>
          <w:lang w:val="en-AU"/>
        </w:rPr>
      </w:pPr>
      <w:r w:rsidRPr="00733A3F">
        <w:rPr>
          <w:noProof/>
          <w:lang w:val="en-AU"/>
        </w:rPr>
        <w:lastRenderedPageBreak/>
        <w:t xml:space="preserve">The diagram below illustrates the steps </w:t>
      </w:r>
    </w:p>
    <w:p w:rsidR="0097433B" w:rsidRPr="00733A3F" w:rsidRDefault="0097433B">
      <w:pPr>
        <w:rPr>
          <w:noProof/>
          <w:lang w:val="en-AU"/>
        </w:rPr>
      </w:pPr>
    </w:p>
    <w:p w:rsidR="0097433B" w:rsidRPr="00733A3F" w:rsidRDefault="0097433B">
      <w:pPr>
        <w:rPr>
          <w:noProof/>
          <w:lang w:val="en-AU"/>
        </w:rPr>
      </w:pPr>
      <w:r w:rsidRPr="00733A3F">
        <w:rPr>
          <w:noProof/>
        </w:rPr>
        <w:drawing>
          <wp:inline distT="0" distB="0" distL="0" distR="0">
            <wp:extent cx="5477510" cy="3338195"/>
            <wp:effectExtent l="0" t="0" r="8890" b="0"/>
            <wp:docPr id="4" name="Picture 2" descr="C:\Users\zubran.solaiman\AppData\Local\Microsoft\Windows\Temporary Internet Files\Content.Word\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ubran.solaiman\AppData\Local\Microsoft\Windows\Temporary Internet Files\Content.Word\Drawing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77510" cy="3338195"/>
                    </a:xfrm>
                    <a:prstGeom prst="rect">
                      <a:avLst/>
                    </a:prstGeom>
                    <a:noFill/>
                    <a:ln>
                      <a:noFill/>
                    </a:ln>
                  </pic:spPr>
                </pic:pic>
              </a:graphicData>
            </a:graphic>
          </wp:inline>
        </w:drawing>
      </w:r>
    </w:p>
    <w:p w:rsidR="004F4B9C" w:rsidRPr="00733A3F" w:rsidRDefault="004F4B9C" w:rsidP="000A6F5E">
      <w:pPr>
        <w:rPr>
          <w:noProof/>
          <w:lang w:val="en-AU"/>
        </w:rPr>
      </w:pPr>
    </w:p>
    <w:p w:rsidR="008051FD" w:rsidRPr="00733A3F" w:rsidRDefault="007B15AE" w:rsidP="007B15AE">
      <w:pPr>
        <w:pStyle w:val="Heading2"/>
        <w:rPr>
          <w:noProof/>
          <w:lang w:val="en-AU"/>
        </w:rPr>
      </w:pPr>
      <w:bookmarkStart w:id="30" w:name="_Toc384362309"/>
      <w:r w:rsidRPr="00733A3F">
        <w:rPr>
          <w:noProof/>
          <w:lang w:val="en-AU"/>
        </w:rPr>
        <w:t>Error Trapping</w:t>
      </w:r>
      <w:bookmarkEnd w:id="30"/>
    </w:p>
    <w:p w:rsidR="007B15AE" w:rsidRPr="00733A3F" w:rsidRDefault="007B15AE" w:rsidP="007B15AE">
      <w:pPr>
        <w:rPr>
          <w:noProof/>
          <w:lang w:val="en-AU"/>
        </w:rPr>
      </w:pPr>
    </w:p>
    <w:p w:rsidR="007B15AE" w:rsidRPr="00733A3F" w:rsidRDefault="007B15AE" w:rsidP="007B15AE">
      <w:pPr>
        <w:rPr>
          <w:noProof/>
          <w:lang w:val="en-AU"/>
        </w:rPr>
      </w:pPr>
      <w:r w:rsidRPr="00733A3F">
        <w:rPr>
          <w:noProof/>
          <w:lang w:val="en-AU"/>
        </w:rPr>
        <w:t>Currently the types of anticipated error trapping include:</w:t>
      </w:r>
    </w:p>
    <w:p w:rsidR="007B15AE" w:rsidRPr="00733A3F" w:rsidRDefault="007B15AE" w:rsidP="007B15AE">
      <w:pPr>
        <w:pStyle w:val="ListParagraph"/>
        <w:numPr>
          <w:ilvl w:val="0"/>
          <w:numId w:val="17"/>
        </w:numPr>
        <w:spacing w:before="0" w:after="200" w:line="276" w:lineRule="auto"/>
        <w:contextualSpacing/>
        <w:rPr>
          <w:noProof/>
        </w:rPr>
      </w:pPr>
      <w:r w:rsidRPr="00733A3F">
        <w:rPr>
          <w:noProof/>
        </w:rPr>
        <w:t>START date is less than END Date: The system will check that START Date should be greater than the END Date</w:t>
      </w:r>
    </w:p>
    <w:p w:rsidR="007B15AE" w:rsidRPr="00733A3F" w:rsidRDefault="007B15AE" w:rsidP="007B15AE">
      <w:pPr>
        <w:pStyle w:val="ListParagraph"/>
        <w:numPr>
          <w:ilvl w:val="0"/>
          <w:numId w:val="17"/>
        </w:numPr>
        <w:spacing w:before="0" w:after="200" w:line="276" w:lineRule="auto"/>
        <w:contextualSpacing/>
        <w:rPr>
          <w:noProof/>
        </w:rPr>
      </w:pPr>
      <w:r w:rsidRPr="00733A3F">
        <w:rPr>
          <w:noProof/>
        </w:rPr>
        <w:t>BRAMS ID does not exist.</w:t>
      </w:r>
    </w:p>
    <w:p w:rsidR="00F55A2C" w:rsidRPr="00733A3F" w:rsidRDefault="007B15AE" w:rsidP="007B15AE">
      <w:pPr>
        <w:pStyle w:val="ListParagraph"/>
        <w:numPr>
          <w:ilvl w:val="0"/>
          <w:numId w:val="17"/>
        </w:numPr>
        <w:spacing w:before="0" w:after="200" w:line="276" w:lineRule="auto"/>
        <w:contextualSpacing/>
        <w:rPr>
          <w:noProof/>
        </w:rPr>
      </w:pPr>
      <w:r w:rsidRPr="00733A3F">
        <w:rPr>
          <w:noProof/>
        </w:rPr>
        <w:t>Catch-all: A general error trap message will also be communicated. Where possible it will include standard Oracle error messages, which will help for debugging.</w:t>
      </w:r>
    </w:p>
    <w:p w:rsidR="007B15AE" w:rsidRPr="00733A3F" w:rsidRDefault="00F55A2C" w:rsidP="00F55A2C">
      <w:pPr>
        <w:rPr>
          <w:noProof/>
          <w:lang w:val="en-AU"/>
        </w:rPr>
      </w:pPr>
      <w:r w:rsidRPr="00733A3F">
        <w:rPr>
          <w:noProof/>
          <w:lang w:val="en-AU"/>
        </w:rPr>
        <w:br w:type="page"/>
      </w:r>
    </w:p>
    <w:p w:rsidR="000E7701" w:rsidRPr="00733A3F" w:rsidRDefault="000E7701" w:rsidP="00957E68">
      <w:pPr>
        <w:pStyle w:val="Heading1"/>
        <w:rPr>
          <w:noProof/>
          <w:lang w:val="en-AU"/>
        </w:rPr>
      </w:pPr>
      <w:bookmarkStart w:id="31" w:name="_Toc368641136"/>
      <w:bookmarkStart w:id="32" w:name="_Toc368641137"/>
      <w:bookmarkStart w:id="33" w:name="_Toc368641138"/>
      <w:bookmarkStart w:id="34" w:name="_Toc368641139"/>
      <w:bookmarkStart w:id="35" w:name="_Toc368641140"/>
      <w:bookmarkStart w:id="36" w:name="_Toc368641141"/>
      <w:bookmarkStart w:id="37" w:name="_Toc384362310"/>
      <w:bookmarkEnd w:id="31"/>
      <w:bookmarkEnd w:id="32"/>
      <w:bookmarkEnd w:id="33"/>
      <w:bookmarkEnd w:id="34"/>
      <w:bookmarkEnd w:id="35"/>
      <w:bookmarkEnd w:id="36"/>
      <w:r w:rsidRPr="00733A3F">
        <w:rPr>
          <w:noProof/>
          <w:lang w:val="en-AU"/>
        </w:rPr>
        <w:lastRenderedPageBreak/>
        <w:t>Data Output</w:t>
      </w:r>
      <w:bookmarkEnd w:id="37"/>
    </w:p>
    <w:p w:rsidR="00F55A2C" w:rsidRPr="00733A3F" w:rsidRDefault="00F55A2C" w:rsidP="00F55A2C">
      <w:pPr>
        <w:rPr>
          <w:noProof/>
          <w:lang w:val="en-AU"/>
        </w:rPr>
      </w:pPr>
    </w:p>
    <w:p w:rsidR="0026393E" w:rsidRPr="00733A3F" w:rsidRDefault="0026393E" w:rsidP="0026393E">
      <w:pPr>
        <w:rPr>
          <w:noProof/>
          <w:lang w:val="en-AU"/>
        </w:rPr>
      </w:pPr>
      <w:r w:rsidRPr="00733A3F">
        <w:rPr>
          <w:noProof/>
          <w:lang w:val="en-AU"/>
        </w:rPr>
        <w:t xml:space="preserve">The output of each item is as per the description is Section 4.2. These are </w:t>
      </w:r>
      <w:r w:rsidR="00EC4944" w:rsidRPr="00733A3F">
        <w:rPr>
          <w:noProof/>
          <w:lang w:val="en-AU"/>
        </w:rPr>
        <w:t>presented within the XML&lt;ITEM&gt; as shown in example below</w:t>
      </w:r>
    </w:p>
    <w:p w:rsidR="0026393E" w:rsidRPr="00733A3F" w:rsidRDefault="0026393E" w:rsidP="0026393E">
      <w:pPr>
        <w:rPr>
          <w:noProof/>
          <w:lang w:val="en-AU"/>
        </w:rPr>
      </w:pPr>
    </w:p>
    <w:p w:rsidR="0026393E" w:rsidRPr="00733A3F" w:rsidRDefault="00416CFB" w:rsidP="0026393E">
      <w:pPr>
        <w:rPr>
          <w:rFonts w:ascii="Courier New" w:hAnsi="Courier New" w:cs="Courier New"/>
          <w:noProof/>
          <w:color w:val="1F497D"/>
          <w:lang w:val="en-AU"/>
        </w:rPr>
      </w:pPr>
      <w:r w:rsidRPr="00733A3F">
        <w:rPr>
          <w:rFonts w:ascii="Courier New" w:hAnsi="Courier New" w:cs="Courier New"/>
          <w:noProof/>
          <w:color w:val="1F497D"/>
          <w:lang w:val="en-AU"/>
        </w:rPr>
        <w:t xml:space="preserve">       &lt;ITEM&gt;</w:t>
      </w:r>
    </w:p>
    <w:p w:rsidR="0026393E" w:rsidRPr="00733A3F" w:rsidRDefault="00416CFB" w:rsidP="0026393E">
      <w:pPr>
        <w:rPr>
          <w:rFonts w:ascii="Courier New" w:hAnsi="Courier New" w:cs="Courier New"/>
          <w:noProof/>
          <w:color w:val="1F497D"/>
          <w:lang w:val="en-AU"/>
        </w:rPr>
      </w:pPr>
      <w:r w:rsidRPr="00733A3F">
        <w:rPr>
          <w:rFonts w:ascii="Courier New" w:hAnsi="Courier New" w:cs="Courier New"/>
          <w:noProof/>
          <w:color w:val="1F497D"/>
          <w:lang w:val="en-AU"/>
        </w:rPr>
        <w:t>               &lt;INDICATOR&gt;D&lt;/INDICATOR&gt;</w:t>
      </w:r>
    </w:p>
    <w:p w:rsidR="0026393E" w:rsidRPr="00733A3F" w:rsidRDefault="00416CFB" w:rsidP="0026393E">
      <w:pPr>
        <w:rPr>
          <w:rFonts w:ascii="Courier New" w:hAnsi="Courier New" w:cs="Courier New"/>
          <w:noProof/>
          <w:color w:val="1F497D"/>
          <w:lang w:val="en-AU"/>
        </w:rPr>
      </w:pPr>
      <w:r w:rsidRPr="00733A3F">
        <w:rPr>
          <w:rFonts w:ascii="Courier New" w:hAnsi="Courier New" w:cs="Courier New"/>
          <w:noProof/>
          <w:color w:val="1F497D"/>
          <w:lang w:val="en-AU"/>
        </w:rPr>
        <w:tab/>
      </w:r>
      <w:r w:rsidRPr="00733A3F">
        <w:rPr>
          <w:rFonts w:ascii="Courier New" w:hAnsi="Courier New" w:cs="Courier New"/>
          <w:noProof/>
          <w:color w:val="1F497D"/>
          <w:lang w:val="en-AU"/>
        </w:rPr>
        <w:tab/>
      </w:r>
      <w:r w:rsidRPr="00733A3F">
        <w:rPr>
          <w:rFonts w:ascii="Courier New" w:hAnsi="Courier New" w:cs="Courier New"/>
          <w:noProof/>
          <w:color w:val="1F497D"/>
          <w:lang w:val="en-AU"/>
        </w:rPr>
        <w:tab/>
        <w:t>&lt;BRAMSID&gt;1234512345&lt;/BRAMSID&gt;</w:t>
      </w:r>
    </w:p>
    <w:p w:rsidR="0026393E" w:rsidRPr="00733A3F" w:rsidRDefault="00416CFB" w:rsidP="0026393E">
      <w:pPr>
        <w:rPr>
          <w:rFonts w:ascii="Courier New" w:hAnsi="Courier New" w:cs="Courier New"/>
          <w:noProof/>
          <w:color w:val="1F497D"/>
          <w:lang w:val="en-AU"/>
        </w:rPr>
      </w:pPr>
      <w:r w:rsidRPr="00733A3F">
        <w:rPr>
          <w:rFonts w:ascii="Courier New" w:hAnsi="Courier New" w:cs="Courier New"/>
          <w:noProof/>
          <w:color w:val="1F497D"/>
          <w:lang w:val="en-AU"/>
        </w:rPr>
        <w:t>               &lt;OBJECT&gt;ROAD&lt;/OBJECT&gt;</w:t>
      </w:r>
    </w:p>
    <w:p w:rsidR="0026393E" w:rsidRPr="00733A3F" w:rsidRDefault="00416CFB" w:rsidP="0026393E">
      <w:pPr>
        <w:rPr>
          <w:rFonts w:ascii="Courier New" w:hAnsi="Courier New" w:cs="Courier New"/>
          <w:noProof/>
          <w:color w:val="1F497D"/>
          <w:lang w:val="en-AU"/>
        </w:rPr>
      </w:pPr>
      <w:r w:rsidRPr="00733A3F">
        <w:rPr>
          <w:rFonts w:ascii="Courier New" w:hAnsi="Courier New" w:cs="Courier New"/>
          <w:noProof/>
          <w:color w:val="1F497D"/>
          <w:lang w:val="en-AU"/>
        </w:rPr>
        <w:t>               &lt;NAME&gt;NAME4&lt;/NAME&gt;</w:t>
      </w:r>
    </w:p>
    <w:p w:rsidR="0026393E" w:rsidRPr="00733A3F" w:rsidRDefault="00416CFB" w:rsidP="0026393E">
      <w:pPr>
        <w:rPr>
          <w:rFonts w:ascii="Courier New" w:hAnsi="Courier New" w:cs="Courier New"/>
          <w:noProof/>
          <w:color w:val="1F497D"/>
          <w:lang w:val="en-AU"/>
        </w:rPr>
      </w:pPr>
      <w:r w:rsidRPr="00733A3F">
        <w:rPr>
          <w:rFonts w:ascii="Courier New" w:hAnsi="Courier New" w:cs="Courier New"/>
          <w:noProof/>
          <w:color w:val="1F497D"/>
          <w:lang w:val="en-AU"/>
        </w:rPr>
        <w:t>               &lt;START&gt;0&lt;/START&gt;</w:t>
      </w:r>
    </w:p>
    <w:p w:rsidR="0026393E" w:rsidRPr="00733A3F" w:rsidRDefault="00416CFB" w:rsidP="0026393E">
      <w:pPr>
        <w:rPr>
          <w:rFonts w:ascii="Courier New" w:hAnsi="Courier New" w:cs="Courier New"/>
          <w:noProof/>
          <w:color w:val="1F497D"/>
          <w:lang w:val="en-AU"/>
        </w:rPr>
      </w:pPr>
      <w:r w:rsidRPr="00733A3F">
        <w:rPr>
          <w:rFonts w:ascii="Courier New" w:hAnsi="Courier New" w:cs="Courier New"/>
          <w:noProof/>
          <w:color w:val="1F497D"/>
          <w:lang w:val="en-AU"/>
        </w:rPr>
        <w:t>               &lt;END&gt;200&lt;/END&gt;</w:t>
      </w:r>
    </w:p>
    <w:p w:rsidR="0026393E" w:rsidRPr="00733A3F" w:rsidRDefault="00416CFB" w:rsidP="0026393E">
      <w:pPr>
        <w:rPr>
          <w:rFonts w:ascii="Courier New" w:hAnsi="Courier New" w:cs="Courier New"/>
          <w:noProof/>
          <w:color w:val="1F497D"/>
          <w:lang w:val="en-AU"/>
        </w:rPr>
      </w:pPr>
      <w:r w:rsidRPr="00733A3F">
        <w:rPr>
          <w:rFonts w:ascii="Courier New" w:hAnsi="Courier New" w:cs="Courier New"/>
          <w:noProof/>
          <w:color w:val="1F497D"/>
          <w:lang w:val="en-AU"/>
        </w:rPr>
        <w:t>       &lt;/ITEM&gt;</w:t>
      </w:r>
    </w:p>
    <w:p w:rsidR="0026393E" w:rsidRPr="00733A3F" w:rsidRDefault="0026393E" w:rsidP="0026393E">
      <w:pPr>
        <w:rPr>
          <w:noProof/>
          <w:lang w:val="en-AU"/>
        </w:rPr>
      </w:pPr>
    </w:p>
    <w:p w:rsidR="0026393E" w:rsidRPr="00733A3F" w:rsidRDefault="00EC4944" w:rsidP="0026393E">
      <w:pPr>
        <w:rPr>
          <w:noProof/>
          <w:lang w:val="en-AU"/>
        </w:rPr>
      </w:pPr>
      <w:r w:rsidRPr="00733A3F">
        <w:rPr>
          <w:noProof/>
          <w:lang w:val="en-AU"/>
        </w:rPr>
        <w:t>However, as the output of the Web Services may contain several assets, as shown in example below, XML &lt; TOPITEM BRAMSID&gt; have been introduced to group all the characteristics for a given Asset/Object. This has the added advantage to easily preview and debug the results. For illustrative purposes, each asset in the example below has been colour-coded.</w:t>
      </w:r>
    </w:p>
    <w:p w:rsidR="00EC4944" w:rsidRPr="00733A3F" w:rsidRDefault="00EC4944" w:rsidP="0026393E">
      <w:pPr>
        <w:rPr>
          <w:noProof/>
          <w:lang w:val="en-AU"/>
        </w:rPr>
      </w:pPr>
    </w:p>
    <w:p w:rsidR="00F55A2C" w:rsidRPr="00733A3F" w:rsidRDefault="00F55A2C" w:rsidP="00F55A2C">
      <w:pPr>
        <w:rPr>
          <w:rFonts w:ascii="Courier New" w:hAnsi="Courier New" w:cs="Courier New"/>
          <w:noProof/>
          <w:color w:val="1F497D"/>
          <w:lang w:val="en-AU"/>
        </w:rPr>
      </w:pP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lang w:val="en-AU"/>
        </w:rPr>
        <w:t>&lt;s:Envelope xmlns:s="</w:t>
      </w:r>
      <w:hyperlink r:id="rId20" w:history="1">
        <w:r w:rsidRPr="00733A3F">
          <w:rPr>
            <w:rStyle w:val="Hyperlink"/>
            <w:rFonts w:ascii="Courier New" w:hAnsi="Courier New" w:cs="Courier New"/>
            <w:noProof/>
            <w:lang w:val="en-AU"/>
          </w:rPr>
          <w:t>http://schemas.xmlsoap.org/soap/envelope/</w:t>
        </w:r>
      </w:hyperlink>
      <w:r w:rsidRPr="00733A3F">
        <w:rPr>
          <w:rFonts w:ascii="Courier New" w:hAnsi="Courier New" w:cs="Courier New"/>
          <w:noProof/>
          <w:color w:val="1F497D"/>
          <w:lang w:val="en-AU"/>
        </w:rPr>
        <w:t>"&gt;</w:t>
      </w: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lang w:val="en-AU"/>
        </w:rPr>
        <w:t>   &lt;s:Body xmlns:xsi="</w:t>
      </w:r>
      <w:hyperlink r:id="rId21" w:history="1">
        <w:r w:rsidRPr="00733A3F">
          <w:rPr>
            <w:rStyle w:val="Hyperlink"/>
            <w:rFonts w:ascii="Courier New" w:hAnsi="Courier New" w:cs="Courier New"/>
            <w:noProof/>
            <w:lang w:val="en-AU"/>
          </w:rPr>
          <w:t>http://www.w3.org/2001/XMLSchema-instance</w:t>
        </w:r>
      </w:hyperlink>
      <w:r w:rsidRPr="00733A3F">
        <w:rPr>
          <w:rFonts w:ascii="Courier New" w:hAnsi="Courier New" w:cs="Courier New"/>
          <w:noProof/>
          <w:color w:val="1F497D"/>
          <w:lang w:val="en-AU"/>
        </w:rPr>
        <w:t>" xmlns:xsd="</w:t>
      </w:r>
      <w:hyperlink r:id="rId22" w:history="1">
        <w:r w:rsidRPr="00733A3F">
          <w:rPr>
            <w:rStyle w:val="Hyperlink"/>
            <w:rFonts w:ascii="Courier New" w:hAnsi="Courier New" w:cs="Courier New"/>
            <w:noProof/>
            <w:lang w:val="en-AU"/>
          </w:rPr>
          <w:t>http://www.w3.org/2001/XMLSchema</w:t>
        </w:r>
      </w:hyperlink>
      <w:r w:rsidRPr="00733A3F">
        <w:rPr>
          <w:rFonts w:ascii="Courier New" w:hAnsi="Courier New" w:cs="Courier New"/>
          <w:noProof/>
          <w:color w:val="1F497D"/>
          <w:lang w:val="en-AU"/>
        </w:rPr>
        <w:t>"&gt;</w:t>
      </w: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lang w:val="en-AU"/>
        </w:rPr>
        <w:t>      &lt;GetChangesResponse xmlns="</w:t>
      </w:r>
      <w:hyperlink r:id="rId23" w:history="1">
        <w:r w:rsidRPr="00733A3F">
          <w:rPr>
            <w:rStyle w:val="Hyperlink"/>
            <w:rFonts w:ascii="Courier New" w:hAnsi="Courier New" w:cs="Courier New"/>
            <w:noProof/>
            <w:lang w:val="en-AU"/>
          </w:rPr>
          <w:t>http://tempuri.org/</w:t>
        </w:r>
      </w:hyperlink>
      <w:r w:rsidRPr="00733A3F">
        <w:rPr>
          <w:rFonts w:ascii="Courier New" w:hAnsi="Courier New" w:cs="Courier New"/>
          <w:noProof/>
          <w:color w:val="1F497D"/>
          <w:lang w:val="en-AU"/>
        </w:rPr>
        <w:t>"&gt;</w:t>
      </w:r>
    </w:p>
    <w:p w:rsidR="00F55A2C" w:rsidRPr="00733A3F" w:rsidRDefault="00F55A2C" w:rsidP="00F55A2C">
      <w:pPr>
        <w:rPr>
          <w:rFonts w:ascii="Courier New" w:hAnsi="Courier New" w:cs="Courier New"/>
          <w:noProof/>
          <w:color w:val="1F497D"/>
          <w:highlight w:val="yellow"/>
          <w:lang w:val="en-AU"/>
        </w:rPr>
      </w:pPr>
      <w:r w:rsidRPr="00733A3F">
        <w:rPr>
          <w:rFonts w:ascii="Courier New" w:hAnsi="Courier New" w:cs="Courier New"/>
          <w:noProof/>
          <w:color w:val="1F497D"/>
          <w:lang w:val="en-AU"/>
        </w:rPr>
        <w:t xml:space="preserve">         </w:t>
      </w:r>
      <w:r w:rsidRPr="00733A3F">
        <w:rPr>
          <w:rFonts w:ascii="Courier New" w:hAnsi="Courier New" w:cs="Courier New"/>
          <w:noProof/>
          <w:color w:val="1F497D"/>
          <w:highlight w:val="yellow"/>
          <w:lang w:val="en-AU"/>
        </w:rPr>
        <w:t>&lt;TOPITEM BRAMSID="1234512345"&gt;</w:t>
      </w:r>
    </w:p>
    <w:p w:rsidR="00F55A2C" w:rsidRPr="00733A3F" w:rsidRDefault="00F55A2C" w:rsidP="00F55A2C">
      <w:pPr>
        <w:rPr>
          <w:rFonts w:ascii="Courier New" w:hAnsi="Courier New" w:cs="Courier New"/>
          <w:noProof/>
          <w:color w:val="1F497D"/>
          <w:highlight w:val="yellow"/>
          <w:lang w:val="en-AU"/>
        </w:rPr>
      </w:pPr>
      <w:r w:rsidRPr="00733A3F">
        <w:rPr>
          <w:rFonts w:ascii="Courier New" w:hAnsi="Courier New" w:cs="Courier New"/>
          <w:noProof/>
          <w:color w:val="1F497D"/>
          <w:highlight w:val="yellow"/>
          <w:lang w:val="en-AU"/>
        </w:rPr>
        <w:t>            &lt;ITEM&gt;</w:t>
      </w:r>
    </w:p>
    <w:p w:rsidR="00F55A2C" w:rsidRPr="00733A3F" w:rsidRDefault="00F55A2C" w:rsidP="00F55A2C">
      <w:pPr>
        <w:rPr>
          <w:rFonts w:ascii="Courier New" w:hAnsi="Courier New" w:cs="Courier New"/>
          <w:noProof/>
          <w:color w:val="1F497D"/>
          <w:highlight w:val="yellow"/>
          <w:lang w:val="en-AU"/>
        </w:rPr>
      </w:pPr>
      <w:r w:rsidRPr="00733A3F">
        <w:rPr>
          <w:rFonts w:ascii="Courier New" w:hAnsi="Courier New" w:cs="Courier New"/>
          <w:noProof/>
          <w:color w:val="1F497D"/>
          <w:highlight w:val="yellow"/>
          <w:lang w:val="en-AU"/>
        </w:rPr>
        <w:t>               &lt;INDICATOR&gt;D&lt;/INDICATOR&gt;</w:t>
      </w:r>
    </w:p>
    <w:p w:rsidR="00F55A2C" w:rsidRPr="00733A3F" w:rsidRDefault="00F55A2C" w:rsidP="00F55A2C">
      <w:pPr>
        <w:rPr>
          <w:rFonts w:ascii="Courier New" w:hAnsi="Courier New" w:cs="Courier New"/>
          <w:noProof/>
          <w:color w:val="1F497D"/>
          <w:highlight w:val="yellow"/>
          <w:lang w:val="en-AU"/>
        </w:rPr>
      </w:pPr>
      <w:r w:rsidRPr="00733A3F">
        <w:rPr>
          <w:rFonts w:ascii="Courier New" w:hAnsi="Courier New" w:cs="Courier New"/>
          <w:noProof/>
          <w:color w:val="1F497D"/>
          <w:highlight w:val="yellow"/>
          <w:lang w:val="en-AU"/>
        </w:rPr>
        <w:tab/>
      </w:r>
      <w:r w:rsidRPr="00733A3F">
        <w:rPr>
          <w:rFonts w:ascii="Courier New" w:hAnsi="Courier New" w:cs="Courier New"/>
          <w:noProof/>
          <w:color w:val="1F497D"/>
          <w:highlight w:val="yellow"/>
          <w:lang w:val="en-AU"/>
        </w:rPr>
        <w:tab/>
      </w:r>
      <w:r w:rsidRPr="00733A3F">
        <w:rPr>
          <w:rFonts w:ascii="Courier New" w:hAnsi="Courier New" w:cs="Courier New"/>
          <w:noProof/>
          <w:color w:val="1F497D"/>
          <w:highlight w:val="yellow"/>
          <w:lang w:val="en-AU"/>
        </w:rPr>
        <w:tab/>
        <w:t>&lt;BRAMSID&gt;1234512345&lt;/BRAMSID&gt;</w:t>
      </w:r>
    </w:p>
    <w:p w:rsidR="00F55A2C" w:rsidRPr="00733A3F" w:rsidRDefault="00F55A2C" w:rsidP="00F55A2C">
      <w:pPr>
        <w:rPr>
          <w:rFonts w:ascii="Courier New" w:hAnsi="Courier New" w:cs="Courier New"/>
          <w:noProof/>
          <w:color w:val="1F497D"/>
          <w:highlight w:val="yellow"/>
          <w:lang w:val="en-AU"/>
        </w:rPr>
      </w:pPr>
      <w:r w:rsidRPr="00733A3F">
        <w:rPr>
          <w:rFonts w:ascii="Courier New" w:hAnsi="Courier New" w:cs="Courier New"/>
          <w:noProof/>
          <w:color w:val="1F497D"/>
          <w:highlight w:val="yellow"/>
          <w:lang w:val="en-AU"/>
        </w:rPr>
        <w:t>               &lt;OBJECT&gt;ROAD&lt;/OBJECT&gt;</w:t>
      </w:r>
    </w:p>
    <w:p w:rsidR="00F55A2C" w:rsidRPr="00733A3F" w:rsidRDefault="00F55A2C" w:rsidP="00F55A2C">
      <w:pPr>
        <w:rPr>
          <w:rFonts w:ascii="Courier New" w:hAnsi="Courier New" w:cs="Courier New"/>
          <w:noProof/>
          <w:color w:val="1F497D"/>
          <w:highlight w:val="yellow"/>
          <w:lang w:val="en-AU"/>
        </w:rPr>
      </w:pPr>
      <w:r w:rsidRPr="00733A3F">
        <w:rPr>
          <w:rFonts w:ascii="Courier New" w:hAnsi="Courier New" w:cs="Courier New"/>
          <w:noProof/>
          <w:color w:val="1F497D"/>
          <w:highlight w:val="yellow"/>
          <w:lang w:val="en-AU"/>
        </w:rPr>
        <w:t>               &lt;NAME&gt;NAME4&lt;/NAME&gt;</w:t>
      </w:r>
    </w:p>
    <w:p w:rsidR="00F55A2C" w:rsidRPr="00733A3F" w:rsidRDefault="00F55A2C" w:rsidP="00F55A2C">
      <w:pPr>
        <w:rPr>
          <w:rFonts w:ascii="Courier New" w:hAnsi="Courier New" w:cs="Courier New"/>
          <w:noProof/>
          <w:color w:val="1F497D"/>
          <w:highlight w:val="yellow"/>
          <w:lang w:val="en-AU"/>
        </w:rPr>
      </w:pPr>
      <w:r w:rsidRPr="00733A3F">
        <w:rPr>
          <w:rFonts w:ascii="Courier New" w:hAnsi="Courier New" w:cs="Courier New"/>
          <w:noProof/>
          <w:color w:val="1F497D"/>
          <w:highlight w:val="yellow"/>
          <w:lang w:val="en-AU"/>
        </w:rPr>
        <w:t>               &lt;START&gt;0&lt;/START&gt;</w:t>
      </w:r>
    </w:p>
    <w:p w:rsidR="00F55A2C" w:rsidRPr="00733A3F" w:rsidRDefault="00F55A2C" w:rsidP="00F55A2C">
      <w:pPr>
        <w:rPr>
          <w:rFonts w:ascii="Courier New" w:hAnsi="Courier New" w:cs="Courier New"/>
          <w:noProof/>
          <w:color w:val="1F497D"/>
          <w:highlight w:val="yellow"/>
          <w:lang w:val="en-AU"/>
        </w:rPr>
      </w:pPr>
      <w:r w:rsidRPr="00733A3F">
        <w:rPr>
          <w:rFonts w:ascii="Courier New" w:hAnsi="Courier New" w:cs="Courier New"/>
          <w:noProof/>
          <w:color w:val="1F497D"/>
          <w:highlight w:val="yellow"/>
          <w:lang w:val="en-AU"/>
        </w:rPr>
        <w:t>               &lt;END&gt;200&lt;/END&gt;</w:t>
      </w:r>
    </w:p>
    <w:p w:rsidR="00F55A2C" w:rsidRPr="00733A3F" w:rsidRDefault="00F55A2C" w:rsidP="00F55A2C">
      <w:pPr>
        <w:rPr>
          <w:rFonts w:ascii="Courier New" w:hAnsi="Courier New" w:cs="Courier New"/>
          <w:noProof/>
          <w:color w:val="1F497D"/>
          <w:highlight w:val="yellow"/>
          <w:lang w:val="en-AU"/>
        </w:rPr>
      </w:pPr>
      <w:r w:rsidRPr="00733A3F">
        <w:rPr>
          <w:rFonts w:ascii="Courier New" w:hAnsi="Courier New" w:cs="Courier New"/>
          <w:noProof/>
          <w:color w:val="1F497D"/>
          <w:highlight w:val="yellow"/>
          <w:lang w:val="en-AU"/>
        </w:rPr>
        <w:t>            &lt;/ITEM&gt;</w:t>
      </w:r>
    </w:p>
    <w:p w:rsidR="00F55A2C" w:rsidRPr="00733A3F" w:rsidRDefault="00F55A2C" w:rsidP="00F55A2C">
      <w:pPr>
        <w:rPr>
          <w:rFonts w:ascii="Courier New" w:hAnsi="Courier New" w:cs="Courier New"/>
          <w:noProof/>
          <w:color w:val="1F497D"/>
          <w:highlight w:val="yellow"/>
          <w:lang w:val="en-AU"/>
        </w:rPr>
      </w:pPr>
      <w:r w:rsidRPr="00733A3F">
        <w:rPr>
          <w:rFonts w:ascii="Courier New" w:hAnsi="Courier New" w:cs="Courier New"/>
          <w:noProof/>
          <w:color w:val="1F497D"/>
          <w:highlight w:val="yellow"/>
          <w:lang w:val="en-AU"/>
        </w:rPr>
        <w:t>            &lt;ITEM&gt;</w:t>
      </w: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highlight w:val="yellow"/>
          <w:lang w:val="en-AU"/>
        </w:rPr>
        <w:t>         &lt;/TOPITEM&gt;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lang w:val="en-AU"/>
        </w:rPr>
        <w:t xml:space="preserve">         </w:t>
      </w:r>
      <w:r w:rsidRPr="00733A3F">
        <w:rPr>
          <w:rFonts w:ascii="Courier New" w:hAnsi="Courier New" w:cs="Courier New"/>
          <w:noProof/>
          <w:color w:val="1F497D"/>
          <w:highlight w:val="green"/>
          <w:lang w:val="en-AU"/>
        </w:rPr>
        <w:t>&lt;TOPITEM BRAMSID="5678956789"&gt;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&lt;ITEM&gt;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&lt;INDICATOR&gt;C&lt;/INDICATOR&gt;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&lt;BRAMSID&gt;5678956789&lt;/BRAMSID&gt;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&lt;OBJECT&gt;ROAD&lt;/OBJECT&gt;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&lt;NAME&gt;NAME4&lt;/NAME&gt;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&lt;START&gt;0&lt;/START&gt;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&lt;END&gt;200&lt;/END&gt;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&lt;/ITEM&gt;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&lt;INDICATOR&gt;C&lt;/INDICATOR&gt;</w:t>
      </w:r>
    </w:p>
    <w:p w:rsidR="00F55A2C" w:rsidRPr="00733A3F" w:rsidRDefault="00F55A2C" w:rsidP="00F55A2C">
      <w:pPr>
        <w:ind w:left="1440" w:firstLine="720"/>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&lt;BRAMSID&gt;5678956789&lt;/BRAMSID&gt;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&lt;OBJECT&gt;SUBURB_NAME&lt;/OBJECT&gt;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&lt;NAME&gt; CBD &lt;/NAME&gt;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lastRenderedPageBreak/>
        <w:t>               &lt;START&gt;0&lt;/START&gt;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&lt;END&gt;200&lt;/END&gt;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&lt;/ITEM&gt;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&lt;ITEM&gt;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&lt;INDICATOR&gt;C&lt;/INDICATOR&gt;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ab/>
      </w:r>
      <w:r w:rsidRPr="00733A3F">
        <w:rPr>
          <w:rFonts w:ascii="Courier New" w:hAnsi="Courier New" w:cs="Courier New"/>
          <w:noProof/>
          <w:color w:val="1F497D"/>
          <w:highlight w:val="green"/>
          <w:lang w:val="en-AU"/>
        </w:rPr>
        <w:tab/>
      </w:r>
      <w:r w:rsidRPr="00733A3F">
        <w:rPr>
          <w:rFonts w:ascii="Courier New" w:hAnsi="Courier New" w:cs="Courier New"/>
          <w:noProof/>
          <w:color w:val="1F497D"/>
          <w:highlight w:val="green"/>
          <w:lang w:val="en-AU"/>
        </w:rPr>
        <w:tab/>
        <w:t>&lt;BRAMSID&gt;5678956789&lt;/BRAMSID&gt;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&lt;OBJECT&gt;ASSET_OWNER&lt;/OBJECT&gt;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&lt;NAME&gt; MAINROADS &lt;/NAME&gt;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&lt;START&gt;0&lt;/START&gt;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&lt;END&gt;200&lt;/END&gt;</w:t>
      </w:r>
    </w:p>
    <w:p w:rsidR="00F55A2C" w:rsidRPr="00733A3F" w:rsidRDefault="00F55A2C" w:rsidP="00F55A2C">
      <w:pPr>
        <w:rPr>
          <w:rFonts w:ascii="Courier New" w:hAnsi="Courier New" w:cs="Courier New"/>
          <w:noProof/>
          <w:color w:val="1F497D"/>
          <w:highlight w:val="green"/>
          <w:lang w:val="en-AU"/>
        </w:rPr>
      </w:pPr>
      <w:r w:rsidRPr="00733A3F">
        <w:rPr>
          <w:rFonts w:ascii="Courier New" w:hAnsi="Courier New" w:cs="Courier New"/>
          <w:noProof/>
          <w:color w:val="1F497D"/>
          <w:highlight w:val="green"/>
          <w:lang w:val="en-AU"/>
        </w:rPr>
        <w:t>            &lt;/ITEM&gt;</w:t>
      </w: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highlight w:val="green"/>
          <w:lang w:val="en-AU"/>
        </w:rPr>
        <w:t>       &lt;/TOPITEM&gt;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lang w:val="en-AU"/>
        </w:rPr>
        <w:t xml:space="preserve">         </w:t>
      </w:r>
      <w:r w:rsidRPr="00733A3F">
        <w:rPr>
          <w:rFonts w:ascii="Courier New" w:hAnsi="Courier New" w:cs="Courier New"/>
          <w:noProof/>
          <w:color w:val="1F497D"/>
          <w:highlight w:val="cyan"/>
          <w:lang w:val="en-AU"/>
        </w:rPr>
        <w:t>&lt;TOPITEM BRAMSID="2345623456"&gt;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&lt;ITEM&gt;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&lt;INDICATOR&gt;I&lt;/INDICATOR&gt;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ab/>
      </w:r>
      <w:r w:rsidRPr="00733A3F">
        <w:rPr>
          <w:rFonts w:ascii="Courier New" w:hAnsi="Courier New" w:cs="Courier New"/>
          <w:noProof/>
          <w:color w:val="1F497D"/>
          <w:highlight w:val="cyan"/>
          <w:lang w:val="en-AU"/>
        </w:rPr>
        <w:tab/>
      </w:r>
      <w:r w:rsidRPr="00733A3F">
        <w:rPr>
          <w:rFonts w:ascii="Courier New" w:hAnsi="Courier New" w:cs="Courier New"/>
          <w:noProof/>
          <w:color w:val="1F497D"/>
          <w:highlight w:val="cyan"/>
          <w:lang w:val="en-AU"/>
        </w:rPr>
        <w:tab/>
        <w:t>&lt;BRAMSID&gt; 2345623456 &lt;/BRAMSID&gt;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&lt;OBJECT&gt;ROAD&lt;/OBJECT&gt;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&lt;NAME&gt;NAME4&lt;/NAME&gt;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&lt;START&gt;0&lt;/START&gt;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&lt;END&gt;200&lt;/END&gt;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&lt;/ITEM&gt;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&lt;INDICATOR&gt;I&lt;/INDICATOR&gt;</w:t>
      </w:r>
    </w:p>
    <w:p w:rsidR="00F55A2C" w:rsidRPr="00733A3F" w:rsidRDefault="00F55A2C" w:rsidP="00F55A2C">
      <w:pPr>
        <w:ind w:left="1440" w:firstLine="720"/>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&lt;BRAMSID&gt; 2345623456 &lt;/BRAMSID&gt;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&lt;OBJECT&gt;SUBURB_NAME&lt;/OBJECT&gt;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&lt;NAME&gt; CBD &lt;/NAME&gt;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&lt;START&gt;0&lt;/START&gt;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&lt;END&gt;200&lt;/END&gt;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&lt;/ITEM&gt;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&lt;ITEM&gt;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&lt;INDICATOR&gt;I&lt;/INDICATOR&gt;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ab/>
      </w:r>
      <w:r w:rsidRPr="00733A3F">
        <w:rPr>
          <w:rFonts w:ascii="Courier New" w:hAnsi="Courier New" w:cs="Courier New"/>
          <w:noProof/>
          <w:color w:val="1F497D"/>
          <w:highlight w:val="cyan"/>
          <w:lang w:val="en-AU"/>
        </w:rPr>
        <w:tab/>
        <w:t xml:space="preserve">    &lt;BRAMSID&gt; 2345623456 &lt;/BRAMSID&gt;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&lt;OBJECT&gt;ASSET_OWNER&lt;/OBJECT&gt;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&lt;NAME&gt; MAINROADS &lt;/NAME&gt;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&lt;START&gt;0&lt;/START&gt;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&lt;END&gt;200&lt;/END&gt;</w:t>
      </w:r>
    </w:p>
    <w:p w:rsidR="00F55A2C" w:rsidRPr="00733A3F" w:rsidRDefault="00F55A2C" w:rsidP="00F55A2C">
      <w:pPr>
        <w:rPr>
          <w:rFonts w:ascii="Courier New" w:hAnsi="Courier New" w:cs="Courier New"/>
          <w:noProof/>
          <w:color w:val="1F497D"/>
          <w:highlight w:val="cyan"/>
          <w:lang w:val="en-AU"/>
        </w:rPr>
      </w:pPr>
      <w:r w:rsidRPr="00733A3F">
        <w:rPr>
          <w:rFonts w:ascii="Courier New" w:hAnsi="Courier New" w:cs="Courier New"/>
          <w:noProof/>
          <w:color w:val="1F497D"/>
          <w:highlight w:val="cyan"/>
          <w:lang w:val="en-AU"/>
        </w:rPr>
        <w:t>            &lt;/ITEM&gt;</w:t>
      </w: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highlight w:val="cyan"/>
          <w:lang w:val="en-AU"/>
        </w:rPr>
        <w:t>       &lt;/TOPITEM&gt;</w:t>
      </w: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lang w:val="en-AU"/>
        </w:rPr>
        <w:t>     &lt;/GetChangesResponse&gt;</w:t>
      </w: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lang w:val="en-AU"/>
        </w:rPr>
        <w:t>   &lt;/s:Body&gt;</w:t>
      </w:r>
    </w:p>
    <w:p w:rsidR="00F55A2C" w:rsidRPr="00733A3F" w:rsidRDefault="00F55A2C" w:rsidP="00F55A2C">
      <w:pPr>
        <w:rPr>
          <w:rFonts w:ascii="Courier New" w:hAnsi="Courier New" w:cs="Courier New"/>
          <w:noProof/>
          <w:color w:val="1F497D"/>
          <w:lang w:val="en-AU"/>
        </w:rPr>
      </w:pPr>
      <w:r w:rsidRPr="00733A3F">
        <w:rPr>
          <w:rFonts w:ascii="Courier New" w:hAnsi="Courier New" w:cs="Courier New"/>
          <w:noProof/>
          <w:color w:val="1F497D"/>
          <w:lang w:val="en-AU"/>
        </w:rPr>
        <w:t>&lt;/s:Envelope&gt;</w:t>
      </w:r>
    </w:p>
    <w:p w:rsidR="00F55A2C" w:rsidRPr="00733A3F" w:rsidRDefault="00F55A2C" w:rsidP="00F55A2C">
      <w:pPr>
        <w:rPr>
          <w:noProof/>
          <w:lang w:val="en-AU"/>
        </w:rPr>
      </w:pPr>
    </w:p>
    <w:p w:rsidR="00BF4BAB" w:rsidRDefault="00EC4944" w:rsidP="00F55A2C">
      <w:pPr>
        <w:rPr>
          <w:noProof/>
          <w:lang w:val="en-AU"/>
        </w:rPr>
      </w:pPr>
      <w:r w:rsidRPr="00733A3F">
        <w:rPr>
          <w:noProof/>
          <w:lang w:val="en-AU"/>
        </w:rPr>
        <w:t>A copy of the WSDL is attached to this document.</w:t>
      </w:r>
    </w:p>
    <w:p w:rsidR="00BF4BAB" w:rsidRDefault="00BF4BAB" w:rsidP="00F55A2C">
      <w:pPr>
        <w:rPr>
          <w:noProof/>
          <w:lang w:val="en-AU"/>
        </w:rPr>
      </w:pPr>
    </w:p>
    <w:p w:rsidR="00EC4944" w:rsidRPr="00733A3F" w:rsidRDefault="00EC4944" w:rsidP="00F55A2C">
      <w:pPr>
        <w:rPr>
          <w:noProof/>
          <w:lang w:val="en-AU"/>
        </w:rPr>
      </w:pPr>
      <w:r w:rsidRPr="00733A3F">
        <w:rPr>
          <w:noProof/>
          <w:lang w:val="en-AU"/>
        </w:rPr>
        <w:object w:dxaOrig="153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24" o:title=""/>
          </v:shape>
          <o:OLEObject Type="Embed" ProgID="Package" ShapeID="_x0000_i1025" DrawAspect="Icon" ObjectID="_1473442248" r:id="rId25"/>
        </w:object>
      </w:r>
    </w:p>
    <w:p w:rsidR="00F55A2C" w:rsidRPr="00733A3F" w:rsidRDefault="00F55A2C" w:rsidP="00F55A2C">
      <w:pPr>
        <w:rPr>
          <w:noProof/>
          <w:lang w:val="en-AU"/>
        </w:rPr>
      </w:pPr>
    </w:p>
    <w:p w:rsidR="000E7701" w:rsidRPr="00733A3F" w:rsidRDefault="000E7701" w:rsidP="000E7701">
      <w:pPr>
        <w:rPr>
          <w:noProof/>
          <w:lang w:val="en-AU"/>
        </w:rPr>
      </w:pPr>
    </w:p>
    <w:p w:rsidR="00957E68" w:rsidRPr="00733A3F" w:rsidRDefault="00957E68" w:rsidP="00957E68">
      <w:pPr>
        <w:pStyle w:val="Heading1"/>
        <w:rPr>
          <w:noProof/>
          <w:lang w:val="en-AU"/>
        </w:rPr>
      </w:pPr>
      <w:bookmarkStart w:id="38" w:name="_Toc384362311"/>
      <w:r w:rsidRPr="00733A3F">
        <w:rPr>
          <w:noProof/>
          <w:lang w:val="en-AU"/>
        </w:rPr>
        <w:lastRenderedPageBreak/>
        <w:t>Documentation Requirements</w:t>
      </w:r>
      <w:bookmarkEnd w:id="38"/>
    </w:p>
    <w:p w:rsidR="00BF4BAB" w:rsidRDefault="00BF4BAB" w:rsidP="00957E68">
      <w:pPr>
        <w:rPr>
          <w:noProof/>
          <w:lang w:val="en-AU"/>
        </w:rPr>
      </w:pPr>
    </w:p>
    <w:p w:rsidR="006C13F9" w:rsidRPr="00733A3F" w:rsidRDefault="003A37E8" w:rsidP="00904245">
      <w:pPr>
        <w:rPr>
          <w:noProof/>
          <w:lang w:val="en-AU"/>
        </w:rPr>
      </w:pPr>
      <w:r w:rsidRPr="00733A3F">
        <w:rPr>
          <w:noProof/>
          <w:lang w:val="en-AU"/>
        </w:rPr>
        <w:t xml:space="preserve">As part of the delivery of the test Web Services Stub, a standard installation guide will be delivered. </w:t>
      </w:r>
      <w:r w:rsidR="009D7C27">
        <w:rPr>
          <w:noProof/>
          <w:lang w:val="en-AU"/>
        </w:rPr>
        <w:t>I</w:t>
      </w:r>
      <w:r w:rsidRPr="00733A3F">
        <w:rPr>
          <w:noProof/>
          <w:lang w:val="en-AU"/>
        </w:rPr>
        <w:t xml:space="preserve">t will not be specific to </w:t>
      </w:r>
      <w:r w:rsidR="009D7C27">
        <w:rPr>
          <w:noProof/>
          <w:lang w:val="en-AU"/>
        </w:rPr>
        <w:t>the</w:t>
      </w:r>
      <w:r w:rsidRPr="00733A3F">
        <w:rPr>
          <w:noProof/>
          <w:lang w:val="en-AU"/>
        </w:rPr>
        <w:t xml:space="preserve"> server/infrastructure at Brisbane City Council,</w:t>
      </w:r>
      <w:r w:rsidR="009D7C27">
        <w:rPr>
          <w:noProof/>
          <w:lang w:val="en-AU"/>
        </w:rPr>
        <w:t xml:space="preserve"> but</w:t>
      </w:r>
      <w:r w:rsidRPr="00733A3F">
        <w:rPr>
          <w:noProof/>
          <w:lang w:val="en-AU"/>
        </w:rPr>
        <w:t xml:space="preserve"> it will </w:t>
      </w:r>
      <w:r w:rsidR="009D7C27">
        <w:rPr>
          <w:noProof/>
          <w:lang w:val="en-AU"/>
        </w:rPr>
        <w:t xml:space="preserve">support the </w:t>
      </w:r>
      <w:r w:rsidRPr="00733A3F">
        <w:rPr>
          <w:noProof/>
          <w:lang w:val="en-AU"/>
        </w:rPr>
        <w:t xml:space="preserve"> the deployment of the Web Service</w:t>
      </w:r>
      <w:r w:rsidR="007E7C63">
        <w:rPr>
          <w:noProof/>
          <w:lang w:val="en-AU"/>
        </w:rPr>
        <w:t xml:space="preserve">. </w:t>
      </w:r>
      <w:r w:rsidR="00CB12CB">
        <w:rPr>
          <w:noProof/>
          <w:lang w:val="en-AU"/>
        </w:rPr>
        <w:t xml:space="preserve">It will </w:t>
      </w:r>
      <w:r w:rsidRPr="00733A3F">
        <w:rPr>
          <w:noProof/>
          <w:lang w:val="en-AU"/>
        </w:rPr>
        <w:t>exclude details on configuring security outside of the BRAMS System</w:t>
      </w:r>
      <w:r w:rsidR="00BF4BAB">
        <w:rPr>
          <w:noProof/>
          <w:lang w:val="en-AU"/>
        </w:rPr>
        <w:t>.</w:t>
      </w:r>
    </w:p>
    <w:p w:rsidR="006C13F9" w:rsidRPr="00733A3F" w:rsidRDefault="006C13F9" w:rsidP="00904245">
      <w:pPr>
        <w:rPr>
          <w:noProof/>
          <w:lang w:val="en-AU"/>
        </w:rPr>
      </w:pPr>
    </w:p>
    <w:p w:rsidR="007A0B00" w:rsidRPr="00733A3F" w:rsidRDefault="007A0B00" w:rsidP="00904245">
      <w:pPr>
        <w:pStyle w:val="Heading1"/>
        <w:rPr>
          <w:noProof/>
          <w:lang w:val="en-AU"/>
        </w:rPr>
      </w:pPr>
      <w:bookmarkStart w:id="39" w:name="_Toc384362312"/>
      <w:r w:rsidRPr="00733A3F">
        <w:rPr>
          <w:noProof/>
          <w:lang w:val="en-AU"/>
        </w:rPr>
        <w:t>Conclusion</w:t>
      </w:r>
      <w:bookmarkEnd w:id="39"/>
    </w:p>
    <w:p w:rsidR="007A0B00" w:rsidRPr="00733A3F" w:rsidRDefault="007A0B00" w:rsidP="00904245">
      <w:pPr>
        <w:rPr>
          <w:noProof/>
          <w:lang w:val="en-AU"/>
        </w:rPr>
      </w:pPr>
    </w:p>
    <w:p w:rsidR="00280019" w:rsidRPr="00733A3F" w:rsidRDefault="00280019" w:rsidP="00904245">
      <w:pPr>
        <w:rPr>
          <w:noProof/>
          <w:lang w:val="en-AU"/>
        </w:rPr>
      </w:pPr>
      <w:r w:rsidRPr="00733A3F">
        <w:rPr>
          <w:noProof/>
          <w:lang w:val="en-AU"/>
        </w:rPr>
        <w:t xml:space="preserve">This document </w:t>
      </w:r>
      <w:r w:rsidR="00246370" w:rsidRPr="00733A3F">
        <w:rPr>
          <w:noProof/>
          <w:lang w:val="en-AU"/>
        </w:rPr>
        <w:t xml:space="preserve">is the result of a series of </w:t>
      </w:r>
      <w:r w:rsidR="000333C8" w:rsidRPr="00733A3F">
        <w:rPr>
          <w:noProof/>
          <w:lang w:val="en-AU"/>
        </w:rPr>
        <w:t xml:space="preserve">conversations </w:t>
      </w:r>
      <w:r w:rsidR="00246370" w:rsidRPr="00733A3F">
        <w:rPr>
          <w:noProof/>
          <w:lang w:val="en-AU"/>
        </w:rPr>
        <w:t>between Bentley Systems</w:t>
      </w:r>
      <w:r w:rsidR="00DA6EB6" w:rsidRPr="00733A3F">
        <w:rPr>
          <w:noProof/>
          <w:lang w:val="en-AU"/>
        </w:rPr>
        <w:t xml:space="preserve"> and</w:t>
      </w:r>
      <w:r w:rsidR="00246370" w:rsidRPr="00733A3F">
        <w:rPr>
          <w:noProof/>
          <w:lang w:val="en-AU"/>
        </w:rPr>
        <w:t xml:space="preserve"> </w:t>
      </w:r>
      <w:r w:rsidR="00ED6B9C" w:rsidRPr="00733A3F">
        <w:rPr>
          <w:noProof/>
          <w:lang w:val="en-AU"/>
        </w:rPr>
        <w:t xml:space="preserve">Brisbane City </w:t>
      </w:r>
      <w:r w:rsidR="00D2576F" w:rsidRPr="00733A3F">
        <w:rPr>
          <w:noProof/>
          <w:lang w:val="en-AU"/>
        </w:rPr>
        <w:t xml:space="preserve">Council </w:t>
      </w:r>
      <w:r w:rsidR="00246370" w:rsidRPr="00733A3F">
        <w:rPr>
          <w:noProof/>
          <w:lang w:val="en-AU"/>
        </w:rPr>
        <w:t xml:space="preserve">with the objective of establishing an interface between </w:t>
      </w:r>
      <w:r w:rsidR="00ED6B9C" w:rsidRPr="00733A3F">
        <w:rPr>
          <w:noProof/>
          <w:lang w:val="en-AU"/>
        </w:rPr>
        <w:t>BaSE SAP and the BRAMS Exor</w:t>
      </w:r>
      <w:r w:rsidR="00246370" w:rsidRPr="00733A3F">
        <w:rPr>
          <w:noProof/>
          <w:lang w:val="en-AU"/>
        </w:rPr>
        <w:t xml:space="preserve"> use</w:t>
      </w:r>
      <w:r w:rsidR="00ED6B9C" w:rsidRPr="00733A3F">
        <w:rPr>
          <w:noProof/>
          <w:lang w:val="en-AU"/>
        </w:rPr>
        <w:t>d</w:t>
      </w:r>
      <w:r w:rsidR="00246370" w:rsidRPr="00733A3F">
        <w:rPr>
          <w:noProof/>
          <w:lang w:val="en-AU"/>
        </w:rPr>
        <w:t xml:space="preserve"> to manage the road</w:t>
      </w:r>
      <w:r w:rsidR="007E7C63">
        <w:rPr>
          <w:noProof/>
          <w:lang w:val="en-AU"/>
        </w:rPr>
        <w:t xml:space="preserve"> network and key asset data. </w:t>
      </w:r>
      <w:r w:rsidR="0082506F" w:rsidRPr="00733A3F">
        <w:rPr>
          <w:noProof/>
          <w:lang w:val="en-AU"/>
        </w:rPr>
        <w:t>From</w:t>
      </w:r>
      <w:r w:rsidR="00246370" w:rsidRPr="00733A3F">
        <w:rPr>
          <w:noProof/>
          <w:lang w:val="en-AU"/>
        </w:rPr>
        <w:t xml:space="preserve"> these discussions</w:t>
      </w:r>
      <w:r w:rsidR="009B655E" w:rsidRPr="00733A3F">
        <w:rPr>
          <w:noProof/>
          <w:lang w:val="en-AU"/>
        </w:rPr>
        <w:t>,</w:t>
      </w:r>
      <w:r w:rsidR="00246370" w:rsidRPr="00733A3F">
        <w:rPr>
          <w:noProof/>
          <w:lang w:val="en-AU"/>
        </w:rPr>
        <w:t xml:space="preserve"> Bentley Systems </w:t>
      </w:r>
      <w:r w:rsidR="0082506F" w:rsidRPr="00733A3F">
        <w:rPr>
          <w:noProof/>
          <w:lang w:val="en-AU"/>
        </w:rPr>
        <w:t>has created a software design that meets the agreed</w:t>
      </w:r>
      <w:r w:rsidR="00246370" w:rsidRPr="00733A3F">
        <w:rPr>
          <w:noProof/>
          <w:lang w:val="en-AU"/>
        </w:rPr>
        <w:t xml:space="preserve"> scope of this project </w:t>
      </w:r>
      <w:r w:rsidR="007E7627" w:rsidRPr="00733A3F">
        <w:rPr>
          <w:noProof/>
          <w:lang w:val="en-AU"/>
        </w:rPr>
        <w:t>and the</w:t>
      </w:r>
      <w:r w:rsidR="00246370" w:rsidRPr="00733A3F">
        <w:rPr>
          <w:noProof/>
          <w:lang w:val="en-AU"/>
        </w:rPr>
        <w:t xml:space="preserve"> requirements that need to be met in order for</w:t>
      </w:r>
      <w:r w:rsidRPr="00733A3F">
        <w:rPr>
          <w:noProof/>
          <w:lang w:val="en-AU"/>
        </w:rPr>
        <w:t xml:space="preserve"> the </w:t>
      </w:r>
      <w:r w:rsidR="00246370" w:rsidRPr="00733A3F">
        <w:rPr>
          <w:noProof/>
          <w:lang w:val="en-AU"/>
        </w:rPr>
        <w:t>project to be successful.</w:t>
      </w:r>
    </w:p>
    <w:p w:rsidR="00246370" w:rsidRPr="00733A3F" w:rsidRDefault="00246370" w:rsidP="00904245">
      <w:pPr>
        <w:rPr>
          <w:noProof/>
          <w:lang w:val="en-AU"/>
        </w:rPr>
      </w:pPr>
    </w:p>
    <w:p w:rsidR="00ED4138" w:rsidRPr="00733A3F" w:rsidRDefault="0082506F" w:rsidP="00520AB5">
      <w:pPr>
        <w:rPr>
          <w:noProof/>
          <w:lang w:val="en-AU"/>
        </w:rPr>
      </w:pPr>
      <w:r w:rsidRPr="00733A3F">
        <w:rPr>
          <w:noProof/>
          <w:lang w:val="en-AU"/>
        </w:rPr>
        <w:t>Using this design</w:t>
      </w:r>
      <w:r w:rsidR="009B655E" w:rsidRPr="00733A3F">
        <w:rPr>
          <w:noProof/>
          <w:lang w:val="en-AU"/>
        </w:rPr>
        <w:t>,</w:t>
      </w:r>
      <w:r w:rsidR="002B55DD" w:rsidRPr="00733A3F">
        <w:rPr>
          <w:noProof/>
          <w:lang w:val="en-AU"/>
        </w:rPr>
        <w:t xml:space="preserve"> Bentley Systems will create a</w:t>
      </w:r>
      <w:r w:rsidR="009B655E" w:rsidRPr="00733A3F">
        <w:rPr>
          <w:noProof/>
          <w:lang w:val="en-AU"/>
        </w:rPr>
        <w:t>n</w:t>
      </w:r>
      <w:r w:rsidR="002B55DD" w:rsidRPr="00733A3F">
        <w:rPr>
          <w:noProof/>
          <w:lang w:val="en-AU"/>
        </w:rPr>
        <w:t xml:space="preserve"> </w:t>
      </w:r>
      <w:r w:rsidRPr="00733A3F">
        <w:rPr>
          <w:noProof/>
          <w:lang w:val="en-AU"/>
        </w:rPr>
        <w:t>estimate for the development</w:t>
      </w:r>
      <w:r w:rsidR="006F7D41" w:rsidRPr="00733A3F">
        <w:rPr>
          <w:noProof/>
          <w:lang w:val="en-AU"/>
        </w:rPr>
        <w:t xml:space="preserve"> and deployment of the software</w:t>
      </w:r>
      <w:r w:rsidR="002B55DD" w:rsidRPr="00733A3F">
        <w:rPr>
          <w:noProof/>
          <w:lang w:val="en-AU"/>
        </w:rPr>
        <w:t xml:space="preserve"> that details how the interface software will meet the requirements</w:t>
      </w:r>
      <w:r w:rsidR="00ED79D1" w:rsidRPr="00733A3F">
        <w:rPr>
          <w:noProof/>
          <w:lang w:val="en-AU"/>
        </w:rPr>
        <w:t xml:space="preserve"> and an estimate of effort required to complete the project</w:t>
      </w:r>
      <w:r w:rsidR="006F7D41" w:rsidRPr="00733A3F">
        <w:rPr>
          <w:noProof/>
          <w:lang w:val="en-AU"/>
        </w:rPr>
        <w:t>.</w:t>
      </w:r>
    </w:p>
    <w:sectPr w:rsidR="00ED4138" w:rsidRPr="00733A3F" w:rsidSect="00720E0A">
      <w:headerReference w:type="default" r:id="rId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C39" w:rsidRDefault="00A86C39" w:rsidP="00904245">
      <w:r>
        <w:separator/>
      </w:r>
    </w:p>
  </w:endnote>
  <w:endnote w:type="continuationSeparator" w:id="0">
    <w:p w:rsidR="00A86C39" w:rsidRDefault="00A86C39" w:rsidP="0090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aavi">
    <w:panose1 w:val="020B0502040204020203"/>
    <w:charset w:val="00"/>
    <w:family w:val="swiss"/>
    <w:pitch w:val="variable"/>
    <w:sig w:usb0="00020003" w:usb1="00000000" w:usb2="00000000" w:usb3="00000000" w:csb0="00000001" w:csb1="00000000"/>
  </w:font>
  <w:font w:name="Helvetica Neue Light">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3C8" w:rsidRDefault="00BB73C8" w:rsidP="00904245">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BB73C8" w:rsidRDefault="00BB73C8" w:rsidP="009042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3C8" w:rsidRDefault="00BB73C8" w:rsidP="00904245">
    <w:pPr>
      <w:pStyle w:val="Footer"/>
      <w:pBdr>
        <w:bottom w:val="single" w:sz="6" w:space="1" w:color="auto"/>
      </w:pBdr>
      <w:rPr>
        <w:rStyle w:val="PageNumber"/>
        <w:sz w:val="20"/>
        <w:szCs w:val="20"/>
      </w:rPr>
    </w:pPr>
  </w:p>
  <w:p w:rsidR="00BB73C8" w:rsidRPr="00704503" w:rsidRDefault="00BB73C8" w:rsidP="00904245">
    <w:pPr>
      <w:pStyle w:val="Footer"/>
      <w:rPr>
        <w:sz w:val="20"/>
        <w:szCs w:val="20"/>
      </w:rPr>
    </w:pPr>
    <w:r w:rsidRPr="00704503">
      <w:rPr>
        <w:rStyle w:val="PageNumber"/>
        <w:sz w:val="20"/>
        <w:szCs w:val="20"/>
      </w:rPr>
      <w:t xml:space="preserve">Page </w:t>
    </w:r>
    <w:r w:rsidRPr="00704503">
      <w:rPr>
        <w:rStyle w:val="PageNumber"/>
        <w:sz w:val="20"/>
        <w:szCs w:val="20"/>
      </w:rPr>
      <w:fldChar w:fldCharType="begin"/>
    </w:r>
    <w:r w:rsidRPr="00704503">
      <w:rPr>
        <w:rStyle w:val="PageNumber"/>
        <w:sz w:val="20"/>
        <w:szCs w:val="20"/>
      </w:rPr>
      <w:instrText xml:space="preserve">PAGE  </w:instrText>
    </w:r>
    <w:r w:rsidRPr="00704503">
      <w:rPr>
        <w:rStyle w:val="PageNumber"/>
        <w:sz w:val="20"/>
        <w:szCs w:val="20"/>
      </w:rPr>
      <w:fldChar w:fldCharType="separate"/>
    </w:r>
    <w:r w:rsidR="009E108B">
      <w:rPr>
        <w:rStyle w:val="PageNumber"/>
        <w:noProof/>
        <w:sz w:val="20"/>
        <w:szCs w:val="20"/>
      </w:rPr>
      <w:t>13</w:t>
    </w:r>
    <w:r w:rsidRPr="00704503">
      <w:rPr>
        <w:rStyle w:val="PageNumber"/>
        <w:sz w:val="20"/>
        <w:szCs w:val="20"/>
      </w:rPr>
      <w:fldChar w:fldCharType="end"/>
    </w:r>
    <w:r w:rsidRPr="00704503">
      <w:rPr>
        <w:rStyle w:val="PageNumber"/>
        <w:sz w:val="20"/>
        <w:szCs w:val="20"/>
      </w:rPr>
      <w:tab/>
    </w:r>
    <w:r w:rsidRPr="00704503">
      <w:rPr>
        <w:rStyle w:val="PageNumber"/>
        <w:sz w:val="20"/>
        <w:szCs w:val="20"/>
      </w:rPr>
      <w:tab/>
    </w:r>
    <w:r>
      <w:rPr>
        <w:sz w:val="20"/>
        <w:szCs w:val="20"/>
      </w:rPr>
      <w:t>April</w:t>
    </w:r>
    <w:r w:rsidRPr="00704503">
      <w:rPr>
        <w:sz w:val="20"/>
        <w:szCs w:val="20"/>
      </w:rPr>
      <w:t xml:space="preserve"> 201</w:t>
    </w:r>
    <w:r>
      <w:rPr>
        <w:sz w:val="20"/>
        <w:szCs w:val="20"/>
      </w:rPr>
      <w:t>4</w:t>
    </w:r>
    <w:r w:rsidRPr="00704503">
      <w:rPr>
        <w:sz w:val="20"/>
        <w:szCs w:val="20"/>
      </w:rPr>
      <w:tab/>
    </w:r>
  </w:p>
  <w:p w:rsidR="00BB73C8" w:rsidRPr="00704503" w:rsidRDefault="00BB73C8" w:rsidP="00904245">
    <w:pPr>
      <w:rPr>
        <w:sz w:val="20"/>
        <w:szCs w:val="20"/>
      </w:rPr>
    </w:pPr>
    <w:r w:rsidRPr="00704503">
      <w:rPr>
        <w:sz w:val="20"/>
        <w:szCs w:val="20"/>
      </w:rPr>
      <w:t xml:space="preserve">The information contained in this </w:t>
    </w:r>
    <w:r>
      <w:rPr>
        <w:sz w:val="20"/>
        <w:szCs w:val="20"/>
      </w:rPr>
      <w:t xml:space="preserve">document </w:t>
    </w:r>
    <w:r w:rsidRPr="00704503">
      <w:rPr>
        <w:sz w:val="20"/>
        <w:szCs w:val="20"/>
      </w:rPr>
      <w:t>is proprietary of Bentley Systems, Incorporated.</w:t>
    </w:r>
  </w:p>
  <w:p w:rsidR="00BB73C8" w:rsidRPr="00704503" w:rsidRDefault="00BB73C8" w:rsidP="00904245">
    <w:pPr>
      <w:rPr>
        <w:sz w:val="20"/>
        <w:szCs w:val="20"/>
      </w:rPr>
    </w:pPr>
    <w:r w:rsidRPr="00704503">
      <w:rPr>
        <w:sz w:val="20"/>
        <w:szCs w:val="20"/>
      </w:rPr>
      <w:t>This information is not to be disclosed to any third party without Bentley’s express prior written consent.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C39" w:rsidRDefault="00A86C39" w:rsidP="00904245">
      <w:r>
        <w:separator/>
      </w:r>
    </w:p>
  </w:footnote>
  <w:footnote w:type="continuationSeparator" w:id="0">
    <w:p w:rsidR="00A86C39" w:rsidRDefault="00A86C39" w:rsidP="0090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3C8" w:rsidRDefault="00BB73C8" w:rsidP="00904245">
    <w:pPr>
      <w:pStyle w:val="Header"/>
      <w:pBdr>
        <w:bottom w:val="single" w:sz="6" w:space="1" w:color="auto"/>
      </w:pBdr>
    </w:pPr>
    <w:r>
      <w:rPr>
        <w:noProof/>
      </w:rPr>
      <w:drawing>
        <wp:anchor distT="0" distB="0" distL="114300" distR="114300" simplePos="0" relativeHeight="251675648" behindDoc="1" locked="0" layoutInCell="1" allowOverlap="1">
          <wp:simplePos x="0" y="0"/>
          <wp:positionH relativeFrom="column">
            <wp:posOffset>3558396</wp:posOffset>
          </wp:positionH>
          <wp:positionV relativeFrom="paragraph">
            <wp:posOffset>-405442</wp:posOffset>
          </wp:positionV>
          <wp:extent cx="2000250" cy="492760"/>
          <wp:effectExtent l="0" t="0" r="0" b="2540"/>
          <wp:wrapTight wrapText="bothSides">
            <wp:wrapPolygon edited="0">
              <wp:start x="0" y="0"/>
              <wp:lineTo x="0" y="20876"/>
              <wp:lineTo x="21394" y="20876"/>
              <wp:lineTo x="21394" y="0"/>
              <wp:lineTo x="0" y="0"/>
            </wp:wrapPolygon>
          </wp:wrapTight>
          <wp:docPr id="6" name="Picture 56"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entleyLOGO_4C_complete"/>
                  <pic:cNvPicPr>
                    <a:picLocks noChangeAspect="1" noChangeArrowheads="1"/>
                  </pic:cNvPicPr>
                </pic:nvPicPr>
                <pic:blipFill>
                  <a:blip r:embed="rId1"/>
                  <a:srcRect/>
                  <a:stretch>
                    <a:fillRect/>
                  </a:stretch>
                </pic:blipFill>
                <pic:spPr bwMode="auto">
                  <a:xfrm>
                    <a:off x="0" y="0"/>
                    <a:ext cx="2000250" cy="492760"/>
                  </a:xfrm>
                  <a:prstGeom prst="rect">
                    <a:avLst/>
                  </a:prstGeom>
                  <a:noFill/>
                </pic:spPr>
              </pic:pic>
            </a:graphicData>
          </a:graphic>
        </wp:anchor>
      </w:drawing>
    </w:r>
    <w:r>
      <w:t>BaSE SAP and BRAMS Interface Technical Design</w:t>
    </w:r>
  </w:p>
  <w:p w:rsidR="00BB73C8" w:rsidRDefault="00BB73C8" w:rsidP="009042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3C8" w:rsidRDefault="00BB73C8" w:rsidP="00763E95">
    <w:pPr>
      <w:pStyle w:val="Header"/>
      <w:pBdr>
        <w:bottom w:val="single" w:sz="6" w:space="1" w:color="auto"/>
      </w:pBdr>
    </w:pPr>
    <w:r>
      <w:rPr>
        <w:noProof/>
      </w:rPr>
      <w:drawing>
        <wp:anchor distT="0" distB="0" distL="114300" distR="114300" simplePos="0" relativeHeight="251679744" behindDoc="1" locked="0" layoutInCell="1" allowOverlap="1">
          <wp:simplePos x="0" y="0"/>
          <wp:positionH relativeFrom="column">
            <wp:posOffset>3411747</wp:posOffset>
          </wp:positionH>
          <wp:positionV relativeFrom="paragraph">
            <wp:posOffset>-301925</wp:posOffset>
          </wp:positionV>
          <wp:extent cx="2000581" cy="492981"/>
          <wp:effectExtent l="0" t="0" r="0" b="2540"/>
          <wp:wrapTight wrapText="bothSides">
            <wp:wrapPolygon edited="0">
              <wp:start x="0" y="0"/>
              <wp:lineTo x="0" y="20876"/>
              <wp:lineTo x="21394" y="20876"/>
              <wp:lineTo x="21394" y="0"/>
              <wp:lineTo x="0" y="0"/>
            </wp:wrapPolygon>
          </wp:wrapTight>
          <wp:docPr id="3" name="Picture 56"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entleyLOGO_4C_complete"/>
                  <pic:cNvPicPr>
                    <a:picLocks noChangeAspect="1" noChangeArrowheads="1"/>
                  </pic:cNvPicPr>
                </pic:nvPicPr>
                <pic:blipFill>
                  <a:blip r:embed="rId1"/>
                  <a:srcRect/>
                  <a:stretch>
                    <a:fillRect/>
                  </a:stretch>
                </pic:blipFill>
                <pic:spPr bwMode="auto">
                  <a:xfrm>
                    <a:off x="0" y="0"/>
                    <a:ext cx="2000581" cy="492981"/>
                  </a:xfrm>
                  <a:prstGeom prst="rect">
                    <a:avLst/>
                  </a:prstGeom>
                  <a:noFill/>
                </pic:spPr>
              </pic:pic>
            </a:graphicData>
          </a:graphic>
        </wp:anchor>
      </w:drawing>
    </w:r>
    <w:r>
      <w:t>BaSE SAP and BRAMS Interface Technical Design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60C68"/>
    <w:multiLevelType w:val="hybridMultilevel"/>
    <w:tmpl w:val="3BACB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A92325"/>
    <w:multiLevelType w:val="hybridMultilevel"/>
    <w:tmpl w:val="00F65E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EB82DCC"/>
    <w:multiLevelType w:val="hybridMultilevel"/>
    <w:tmpl w:val="296A2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4D7C0F"/>
    <w:multiLevelType w:val="hybridMultilevel"/>
    <w:tmpl w:val="1F8E0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452CE0"/>
    <w:multiLevelType w:val="hybridMultilevel"/>
    <w:tmpl w:val="7D7ED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5A56FE"/>
    <w:multiLevelType w:val="hybridMultilevel"/>
    <w:tmpl w:val="4D7CFA5C"/>
    <w:lvl w:ilvl="0" w:tplc="4438933E">
      <w:start w:val="2"/>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698610A"/>
    <w:multiLevelType w:val="hybridMultilevel"/>
    <w:tmpl w:val="1F2E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F85069"/>
    <w:multiLevelType w:val="hybridMultilevel"/>
    <w:tmpl w:val="3502E6AC"/>
    <w:lvl w:ilvl="0" w:tplc="0ADE329E">
      <w:start w:val="17"/>
      <w:numFmt w:val="bullet"/>
      <w:lvlText w:val="-"/>
      <w:lvlJc w:val="left"/>
      <w:pPr>
        <w:tabs>
          <w:tab w:val="num" w:pos="2523"/>
        </w:tabs>
        <w:ind w:left="2523" w:hanging="360"/>
      </w:pPr>
      <w:rPr>
        <w:rFonts w:ascii="Arial" w:eastAsia="Times New Roman" w:hAnsi="Arial" w:cs="Aria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2B911A64"/>
    <w:multiLevelType w:val="hybridMultilevel"/>
    <w:tmpl w:val="5C081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6221A0"/>
    <w:multiLevelType w:val="hybridMultilevel"/>
    <w:tmpl w:val="54EC5C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3FC029E"/>
    <w:multiLevelType w:val="hybridMultilevel"/>
    <w:tmpl w:val="08166F82"/>
    <w:lvl w:ilvl="0" w:tplc="F3C696A6">
      <w:start w:val="1"/>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4FD05E2"/>
    <w:multiLevelType w:val="multilevel"/>
    <w:tmpl w:val="C3680094"/>
    <w:lvl w:ilvl="0">
      <w:start w:val="1"/>
      <w:numFmt w:val="decimal"/>
      <w:lvlText w:val="%1"/>
      <w:lvlJc w:val="left"/>
      <w:pPr>
        <w:tabs>
          <w:tab w:val="num" w:pos="1080"/>
        </w:tabs>
        <w:ind w:left="1080" w:hanging="360"/>
      </w:pPr>
      <w:rPr>
        <w:rFonts w:hint="default"/>
      </w:rPr>
    </w:lvl>
    <w:lvl w:ilvl="1">
      <w:start w:val="1"/>
      <w:numFmt w:val="decimal"/>
      <w:lvlText w:val="%2.%1"/>
      <w:lvlJc w:val="left"/>
      <w:pPr>
        <w:tabs>
          <w:tab w:val="num" w:pos="1512"/>
        </w:tabs>
        <w:ind w:left="1512" w:hanging="432"/>
      </w:pPr>
      <w:rPr>
        <w:rFonts w:hint="default"/>
      </w:rPr>
    </w:lvl>
    <w:lvl w:ilvl="2">
      <w:start w:val="1"/>
      <w:numFmt w:val="decimal"/>
      <w:lvlRestart w:val="0"/>
      <w:pStyle w:val="Title3"/>
      <w:lvlText w:val="%1.%2.%3"/>
      <w:lvlJc w:val="left"/>
      <w:pPr>
        <w:tabs>
          <w:tab w:val="num" w:pos="1944"/>
        </w:tabs>
        <w:ind w:left="1944" w:hanging="504"/>
      </w:pPr>
      <w:rPr>
        <w:rFonts w:hint="default"/>
      </w:rPr>
    </w:lvl>
    <w:lvl w:ilvl="3">
      <w:start w:val="1"/>
      <w:numFmt w:val="decimal"/>
      <w:lvlText w:val="%1.%2.%3.%4."/>
      <w:lvlJc w:val="left"/>
      <w:pPr>
        <w:tabs>
          <w:tab w:val="num" w:pos="2448"/>
        </w:tabs>
        <w:ind w:left="2448" w:hanging="648"/>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12">
    <w:nsid w:val="38531177"/>
    <w:multiLevelType w:val="multilevel"/>
    <w:tmpl w:val="20F8401C"/>
    <w:lvl w:ilvl="0">
      <w:start w:val="1"/>
      <w:numFmt w:val="decimal"/>
      <w:pStyle w:val="Heading1"/>
      <w:lvlText w:val="%1.0"/>
      <w:lvlJc w:val="left"/>
      <w:pPr>
        <w:tabs>
          <w:tab w:val="num" w:pos="720"/>
        </w:tabs>
        <w:ind w:left="720" w:hanging="720"/>
      </w:pPr>
      <w:rPr>
        <w:rFonts w:hint="default"/>
      </w:rPr>
    </w:lvl>
    <w:lvl w:ilvl="1">
      <w:start w:val="1"/>
      <w:numFmt w:val="decimal"/>
      <w:pStyle w:val="Heading2"/>
      <w:lvlText w:val="%1.%2"/>
      <w:lvlJc w:val="left"/>
      <w:pPr>
        <w:tabs>
          <w:tab w:val="num" w:pos="3552"/>
        </w:tabs>
        <w:ind w:left="3552" w:hanging="576"/>
      </w:pPr>
      <w:rPr>
        <w:rFonts w:hint="default"/>
        <w:b/>
        <w:i w:val="0"/>
        <w:sz w:val="24"/>
      </w:rPr>
    </w:lvl>
    <w:lvl w:ilvl="2">
      <w:start w:val="1"/>
      <w:numFmt w:val="decimal"/>
      <w:lvlRestart w:val="0"/>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9F82D41"/>
    <w:multiLevelType w:val="hybridMultilevel"/>
    <w:tmpl w:val="AE241E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CF37026"/>
    <w:multiLevelType w:val="hybridMultilevel"/>
    <w:tmpl w:val="1DA4A268"/>
    <w:lvl w:ilvl="0" w:tplc="11540204">
      <w:start w:val="1"/>
      <w:numFmt w:val="bullet"/>
      <w:pStyle w:val="StyleArial10ptBlackBefore5ptAfter5p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8D565F5"/>
    <w:multiLevelType w:val="hybridMultilevel"/>
    <w:tmpl w:val="7F2AD3A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nsid w:val="537040A5"/>
    <w:multiLevelType w:val="hybridMultilevel"/>
    <w:tmpl w:val="7FF68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F63A08"/>
    <w:multiLevelType w:val="hybridMultilevel"/>
    <w:tmpl w:val="0E08A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037F77"/>
    <w:multiLevelType w:val="hybridMultilevel"/>
    <w:tmpl w:val="9118B70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72EF18AF"/>
    <w:multiLevelType w:val="hybridMultilevel"/>
    <w:tmpl w:val="615A2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CE07EC"/>
    <w:multiLevelType w:val="hybridMultilevel"/>
    <w:tmpl w:val="F51AA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1"/>
  </w:num>
  <w:num w:numId="5">
    <w:abstractNumId w:val="1"/>
  </w:num>
  <w:num w:numId="6">
    <w:abstractNumId w:val="9"/>
  </w:num>
  <w:num w:numId="7">
    <w:abstractNumId w:val="7"/>
  </w:num>
  <w:num w:numId="8">
    <w:abstractNumId w:val="13"/>
  </w:num>
  <w:num w:numId="9">
    <w:abstractNumId w:val="15"/>
  </w:num>
  <w:num w:numId="10">
    <w:abstractNumId w:val="10"/>
  </w:num>
  <w:num w:numId="11">
    <w:abstractNumId w:val="5"/>
  </w:num>
  <w:num w:numId="12">
    <w:abstractNumId w:val="16"/>
  </w:num>
  <w:num w:numId="13">
    <w:abstractNumId w:val="3"/>
  </w:num>
  <w:num w:numId="14">
    <w:abstractNumId w:val="19"/>
  </w:num>
  <w:num w:numId="15">
    <w:abstractNumId w:val="8"/>
  </w:num>
  <w:num w:numId="16">
    <w:abstractNumId w:val="17"/>
  </w:num>
  <w:num w:numId="17">
    <w:abstractNumId w:val="4"/>
  </w:num>
  <w:num w:numId="18">
    <w:abstractNumId w:val="2"/>
  </w:num>
  <w:num w:numId="19">
    <w:abstractNumId w:val="0"/>
  </w:num>
  <w:num w:numId="20">
    <w:abstractNumId w:val="18"/>
  </w:num>
  <w:num w:numId="21">
    <w:abstractNumId w:val="20"/>
  </w:num>
  <w:num w:numId="22">
    <w:abstractNumId w:val="6"/>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e.Mendoza">
    <w15:presenceInfo w15:providerId="None" w15:userId="Joe.Mendoz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EF0"/>
    <w:rsid w:val="000003CE"/>
    <w:rsid w:val="00001243"/>
    <w:rsid w:val="00002ECB"/>
    <w:rsid w:val="00003B5A"/>
    <w:rsid w:val="0000547C"/>
    <w:rsid w:val="0001319E"/>
    <w:rsid w:val="000173FB"/>
    <w:rsid w:val="00020224"/>
    <w:rsid w:val="00024785"/>
    <w:rsid w:val="0002601A"/>
    <w:rsid w:val="0002799F"/>
    <w:rsid w:val="00030930"/>
    <w:rsid w:val="00031560"/>
    <w:rsid w:val="000333C8"/>
    <w:rsid w:val="0003372F"/>
    <w:rsid w:val="00034DBB"/>
    <w:rsid w:val="000429CC"/>
    <w:rsid w:val="000431D7"/>
    <w:rsid w:val="00051904"/>
    <w:rsid w:val="00055385"/>
    <w:rsid w:val="00057F8C"/>
    <w:rsid w:val="00064BD9"/>
    <w:rsid w:val="0006574D"/>
    <w:rsid w:val="00066ADC"/>
    <w:rsid w:val="00066F59"/>
    <w:rsid w:val="00071AC9"/>
    <w:rsid w:val="00071EE0"/>
    <w:rsid w:val="00080631"/>
    <w:rsid w:val="00084C58"/>
    <w:rsid w:val="0009104C"/>
    <w:rsid w:val="000A302D"/>
    <w:rsid w:val="000A40D0"/>
    <w:rsid w:val="000A6AE3"/>
    <w:rsid w:val="000A6F5E"/>
    <w:rsid w:val="000B001A"/>
    <w:rsid w:val="000B1460"/>
    <w:rsid w:val="000B7624"/>
    <w:rsid w:val="000C10CA"/>
    <w:rsid w:val="000C1341"/>
    <w:rsid w:val="000C6A3A"/>
    <w:rsid w:val="000D04DE"/>
    <w:rsid w:val="000D7DE3"/>
    <w:rsid w:val="000E3277"/>
    <w:rsid w:val="000E37BB"/>
    <w:rsid w:val="000E7701"/>
    <w:rsid w:val="000F456F"/>
    <w:rsid w:val="000F492B"/>
    <w:rsid w:val="000F4D1E"/>
    <w:rsid w:val="000F5A2F"/>
    <w:rsid w:val="001016D1"/>
    <w:rsid w:val="00102794"/>
    <w:rsid w:val="00107EE4"/>
    <w:rsid w:val="00131584"/>
    <w:rsid w:val="00131F94"/>
    <w:rsid w:val="00132162"/>
    <w:rsid w:val="0013218F"/>
    <w:rsid w:val="001431B7"/>
    <w:rsid w:val="00153444"/>
    <w:rsid w:val="00153B1C"/>
    <w:rsid w:val="00171BCD"/>
    <w:rsid w:val="00171F7D"/>
    <w:rsid w:val="00176FCC"/>
    <w:rsid w:val="001821DA"/>
    <w:rsid w:val="001911F5"/>
    <w:rsid w:val="001925E1"/>
    <w:rsid w:val="00192A3D"/>
    <w:rsid w:val="00192CAC"/>
    <w:rsid w:val="0019747E"/>
    <w:rsid w:val="00197945"/>
    <w:rsid w:val="001A53F9"/>
    <w:rsid w:val="001B1B5D"/>
    <w:rsid w:val="001B2AEC"/>
    <w:rsid w:val="001B4C2A"/>
    <w:rsid w:val="001C2919"/>
    <w:rsid w:val="001D29AF"/>
    <w:rsid w:val="001F06D7"/>
    <w:rsid w:val="001F3616"/>
    <w:rsid w:val="00206DCD"/>
    <w:rsid w:val="00207454"/>
    <w:rsid w:val="002107C5"/>
    <w:rsid w:val="00221B16"/>
    <w:rsid w:val="00222661"/>
    <w:rsid w:val="0023171E"/>
    <w:rsid w:val="00232900"/>
    <w:rsid w:val="00237EFB"/>
    <w:rsid w:val="0024034D"/>
    <w:rsid w:val="00244919"/>
    <w:rsid w:val="002455D4"/>
    <w:rsid w:val="00246370"/>
    <w:rsid w:val="0026393E"/>
    <w:rsid w:val="00264B4C"/>
    <w:rsid w:val="00274569"/>
    <w:rsid w:val="00280019"/>
    <w:rsid w:val="00286851"/>
    <w:rsid w:val="002A2740"/>
    <w:rsid w:val="002B55DD"/>
    <w:rsid w:val="002B6D98"/>
    <w:rsid w:val="002C0008"/>
    <w:rsid w:val="002C2C93"/>
    <w:rsid w:val="002D1907"/>
    <w:rsid w:val="002D25CE"/>
    <w:rsid w:val="002D28AA"/>
    <w:rsid w:val="002D5CFC"/>
    <w:rsid w:val="002E0AE1"/>
    <w:rsid w:val="002E1C7D"/>
    <w:rsid w:val="002E76A8"/>
    <w:rsid w:val="0030324C"/>
    <w:rsid w:val="0030450D"/>
    <w:rsid w:val="003147B2"/>
    <w:rsid w:val="003213A8"/>
    <w:rsid w:val="003219C4"/>
    <w:rsid w:val="00325B20"/>
    <w:rsid w:val="00326B4C"/>
    <w:rsid w:val="00327B57"/>
    <w:rsid w:val="00342F04"/>
    <w:rsid w:val="003503B2"/>
    <w:rsid w:val="00350C8F"/>
    <w:rsid w:val="00356A57"/>
    <w:rsid w:val="003611C3"/>
    <w:rsid w:val="00362761"/>
    <w:rsid w:val="00362EF7"/>
    <w:rsid w:val="0036382A"/>
    <w:rsid w:val="0036423C"/>
    <w:rsid w:val="003669A8"/>
    <w:rsid w:val="003767A0"/>
    <w:rsid w:val="003857FD"/>
    <w:rsid w:val="003861F7"/>
    <w:rsid w:val="0039362B"/>
    <w:rsid w:val="003940E8"/>
    <w:rsid w:val="003A0066"/>
    <w:rsid w:val="003A0AE8"/>
    <w:rsid w:val="003A37E8"/>
    <w:rsid w:val="003B03FF"/>
    <w:rsid w:val="003B1267"/>
    <w:rsid w:val="003C1221"/>
    <w:rsid w:val="003C42F2"/>
    <w:rsid w:val="003C448F"/>
    <w:rsid w:val="003C7BEA"/>
    <w:rsid w:val="003D049B"/>
    <w:rsid w:val="003D1964"/>
    <w:rsid w:val="003D24E6"/>
    <w:rsid w:val="003D5986"/>
    <w:rsid w:val="003D6186"/>
    <w:rsid w:val="003E15D9"/>
    <w:rsid w:val="003E18C5"/>
    <w:rsid w:val="003F23A0"/>
    <w:rsid w:val="003F5D58"/>
    <w:rsid w:val="00402ECD"/>
    <w:rsid w:val="00404D22"/>
    <w:rsid w:val="00415E17"/>
    <w:rsid w:val="00416CFB"/>
    <w:rsid w:val="00416E59"/>
    <w:rsid w:val="00417674"/>
    <w:rsid w:val="004203F7"/>
    <w:rsid w:val="00431C29"/>
    <w:rsid w:val="004331B4"/>
    <w:rsid w:val="00433F27"/>
    <w:rsid w:val="00434011"/>
    <w:rsid w:val="00436E8E"/>
    <w:rsid w:val="00437D45"/>
    <w:rsid w:val="00440EDF"/>
    <w:rsid w:val="00442C87"/>
    <w:rsid w:val="00445EBC"/>
    <w:rsid w:val="00453939"/>
    <w:rsid w:val="004607F0"/>
    <w:rsid w:val="00463AAA"/>
    <w:rsid w:val="0046692D"/>
    <w:rsid w:val="00472DF9"/>
    <w:rsid w:val="004833CA"/>
    <w:rsid w:val="004877CC"/>
    <w:rsid w:val="00490A36"/>
    <w:rsid w:val="0049318F"/>
    <w:rsid w:val="00496155"/>
    <w:rsid w:val="00497A6A"/>
    <w:rsid w:val="004A0F90"/>
    <w:rsid w:val="004A5167"/>
    <w:rsid w:val="004A5AC4"/>
    <w:rsid w:val="004A69B1"/>
    <w:rsid w:val="004C1260"/>
    <w:rsid w:val="004D30ED"/>
    <w:rsid w:val="004D7D04"/>
    <w:rsid w:val="004E48D6"/>
    <w:rsid w:val="004E502F"/>
    <w:rsid w:val="004E5DE6"/>
    <w:rsid w:val="004F0C34"/>
    <w:rsid w:val="004F189E"/>
    <w:rsid w:val="004F2D40"/>
    <w:rsid w:val="004F4B9C"/>
    <w:rsid w:val="004F784E"/>
    <w:rsid w:val="005001B4"/>
    <w:rsid w:val="005007DC"/>
    <w:rsid w:val="005034E1"/>
    <w:rsid w:val="005113F6"/>
    <w:rsid w:val="005152A5"/>
    <w:rsid w:val="0051739E"/>
    <w:rsid w:val="00520A43"/>
    <w:rsid w:val="00520AB5"/>
    <w:rsid w:val="00525687"/>
    <w:rsid w:val="0053214B"/>
    <w:rsid w:val="00533783"/>
    <w:rsid w:val="00542FF5"/>
    <w:rsid w:val="00544DA6"/>
    <w:rsid w:val="00545979"/>
    <w:rsid w:val="005513C0"/>
    <w:rsid w:val="00555723"/>
    <w:rsid w:val="005562A0"/>
    <w:rsid w:val="0056041D"/>
    <w:rsid w:val="0056174C"/>
    <w:rsid w:val="0056564A"/>
    <w:rsid w:val="00571640"/>
    <w:rsid w:val="0057434C"/>
    <w:rsid w:val="005761D6"/>
    <w:rsid w:val="00576A39"/>
    <w:rsid w:val="00584556"/>
    <w:rsid w:val="005857FC"/>
    <w:rsid w:val="00585DE1"/>
    <w:rsid w:val="00590047"/>
    <w:rsid w:val="005B0ADB"/>
    <w:rsid w:val="005C7B29"/>
    <w:rsid w:val="005D17CB"/>
    <w:rsid w:val="005D7A2A"/>
    <w:rsid w:val="005E1690"/>
    <w:rsid w:val="005F2254"/>
    <w:rsid w:val="005F2B89"/>
    <w:rsid w:val="005F4CAD"/>
    <w:rsid w:val="005F7222"/>
    <w:rsid w:val="005F7372"/>
    <w:rsid w:val="00602A1B"/>
    <w:rsid w:val="00606AD0"/>
    <w:rsid w:val="00614D87"/>
    <w:rsid w:val="00617349"/>
    <w:rsid w:val="00622804"/>
    <w:rsid w:val="006248F7"/>
    <w:rsid w:val="006323A4"/>
    <w:rsid w:val="006348C9"/>
    <w:rsid w:val="00636956"/>
    <w:rsid w:val="00640D42"/>
    <w:rsid w:val="00647B96"/>
    <w:rsid w:val="0065650D"/>
    <w:rsid w:val="00657792"/>
    <w:rsid w:val="006578B1"/>
    <w:rsid w:val="00661496"/>
    <w:rsid w:val="00661530"/>
    <w:rsid w:val="006669F0"/>
    <w:rsid w:val="006710B8"/>
    <w:rsid w:val="00671EC3"/>
    <w:rsid w:val="00677A8D"/>
    <w:rsid w:val="00680559"/>
    <w:rsid w:val="00694F15"/>
    <w:rsid w:val="006A009D"/>
    <w:rsid w:val="006A5CD3"/>
    <w:rsid w:val="006B6E04"/>
    <w:rsid w:val="006C0E8E"/>
    <w:rsid w:val="006C13F9"/>
    <w:rsid w:val="006C46A5"/>
    <w:rsid w:val="006D4965"/>
    <w:rsid w:val="006E4D5B"/>
    <w:rsid w:val="006F7D41"/>
    <w:rsid w:val="00703C5F"/>
    <w:rsid w:val="00704503"/>
    <w:rsid w:val="0071377C"/>
    <w:rsid w:val="00714EAE"/>
    <w:rsid w:val="00714F23"/>
    <w:rsid w:val="0072066D"/>
    <w:rsid w:val="00720E0A"/>
    <w:rsid w:val="007216E0"/>
    <w:rsid w:val="00727ACA"/>
    <w:rsid w:val="00727E7C"/>
    <w:rsid w:val="00733A3F"/>
    <w:rsid w:val="0073716E"/>
    <w:rsid w:val="00740B2C"/>
    <w:rsid w:val="00745848"/>
    <w:rsid w:val="007460FE"/>
    <w:rsid w:val="00746BB8"/>
    <w:rsid w:val="0075169D"/>
    <w:rsid w:val="00751F17"/>
    <w:rsid w:val="00753E99"/>
    <w:rsid w:val="00755393"/>
    <w:rsid w:val="00763E95"/>
    <w:rsid w:val="007661C9"/>
    <w:rsid w:val="007905D3"/>
    <w:rsid w:val="00795314"/>
    <w:rsid w:val="007957C2"/>
    <w:rsid w:val="00796F1C"/>
    <w:rsid w:val="007A0B00"/>
    <w:rsid w:val="007B0E4C"/>
    <w:rsid w:val="007B15AE"/>
    <w:rsid w:val="007B474B"/>
    <w:rsid w:val="007B77FA"/>
    <w:rsid w:val="007C70A3"/>
    <w:rsid w:val="007D2C68"/>
    <w:rsid w:val="007D4079"/>
    <w:rsid w:val="007D6149"/>
    <w:rsid w:val="007E28AF"/>
    <w:rsid w:val="007E5279"/>
    <w:rsid w:val="007E7627"/>
    <w:rsid w:val="007E7C63"/>
    <w:rsid w:val="007F365B"/>
    <w:rsid w:val="007F6B33"/>
    <w:rsid w:val="00802627"/>
    <w:rsid w:val="008051FD"/>
    <w:rsid w:val="00807119"/>
    <w:rsid w:val="00807900"/>
    <w:rsid w:val="00807CA5"/>
    <w:rsid w:val="00815AE3"/>
    <w:rsid w:val="00816DEA"/>
    <w:rsid w:val="00820817"/>
    <w:rsid w:val="0082506F"/>
    <w:rsid w:val="0082754A"/>
    <w:rsid w:val="00827A90"/>
    <w:rsid w:val="00831CE1"/>
    <w:rsid w:val="0083224D"/>
    <w:rsid w:val="00832497"/>
    <w:rsid w:val="00832617"/>
    <w:rsid w:val="00840522"/>
    <w:rsid w:val="008511B2"/>
    <w:rsid w:val="008514F8"/>
    <w:rsid w:val="00853B70"/>
    <w:rsid w:val="008545A2"/>
    <w:rsid w:val="008566DC"/>
    <w:rsid w:val="00861BAD"/>
    <w:rsid w:val="00867A50"/>
    <w:rsid w:val="0087148C"/>
    <w:rsid w:val="008744EB"/>
    <w:rsid w:val="00876726"/>
    <w:rsid w:val="00880EA7"/>
    <w:rsid w:val="00881A3C"/>
    <w:rsid w:val="00883764"/>
    <w:rsid w:val="00884383"/>
    <w:rsid w:val="008849E5"/>
    <w:rsid w:val="008921C4"/>
    <w:rsid w:val="008965D3"/>
    <w:rsid w:val="008A441C"/>
    <w:rsid w:val="008A4710"/>
    <w:rsid w:val="008A4801"/>
    <w:rsid w:val="008A4CDC"/>
    <w:rsid w:val="008A4FEA"/>
    <w:rsid w:val="008B57FE"/>
    <w:rsid w:val="008B68EB"/>
    <w:rsid w:val="008C072A"/>
    <w:rsid w:val="008C2F24"/>
    <w:rsid w:val="008C54F9"/>
    <w:rsid w:val="008D19DC"/>
    <w:rsid w:val="008D2414"/>
    <w:rsid w:val="008D3BB3"/>
    <w:rsid w:val="008D3D6B"/>
    <w:rsid w:val="008D5353"/>
    <w:rsid w:val="008D5F3A"/>
    <w:rsid w:val="008E3069"/>
    <w:rsid w:val="008E3777"/>
    <w:rsid w:val="008E3C05"/>
    <w:rsid w:val="008E455F"/>
    <w:rsid w:val="008E59C1"/>
    <w:rsid w:val="008F4E21"/>
    <w:rsid w:val="008F71C7"/>
    <w:rsid w:val="00904245"/>
    <w:rsid w:val="009134F2"/>
    <w:rsid w:val="009146F7"/>
    <w:rsid w:val="00914E95"/>
    <w:rsid w:val="009150F7"/>
    <w:rsid w:val="00931103"/>
    <w:rsid w:val="009428D7"/>
    <w:rsid w:val="00945D66"/>
    <w:rsid w:val="00950270"/>
    <w:rsid w:val="00951B91"/>
    <w:rsid w:val="009526A4"/>
    <w:rsid w:val="0095688B"/>
    <w:rsid w:val="00957E68"/>
    <w:rsid w:val="00972B1B"/>
    <w:rsid w:val="0097433B"/>
    <w:rsid w:val="00974CCB"/>
    <w:rsid w:val="009778CA"/>
    <w:rsid w:val="00987B8B"/>
    <w:rsid w:val="009976CA"/>
    <w:rsid w:val="009A2CEC"/>
    <w:rsid w:val="009A4976"/>
    <w:rsid w:val="009A7B76"/>
    <w:rsid w:val="009B5827"/>
    <w:rsid w:val="009B655E"/>
    <w:rsid w:val="009D30BF"/>
    <w:rsid w:val="009D538B"/>
    <w:rsid w:val="009D5513"/>
    <w:rsid w:val="009D7C27"/>
    <w:rsid w:val="009E0D26"/>
    <w:rsid w:val="009E108B"/>
    <w:rsid w:val="009E455E"/>
    <w:rsid w:val="009E5971"/>
    <w:rsid w:val="009F196F"/>
    <w:rsid w:val="009F7DD4"/>
    <w:rsid w:val="00A06E45"/>
    <w:rsid w:val="00A11EE4"/>
    <w:rsid w:val="00A136DA"/>
    <w:rsid w:val="00A14674"/>
    <w:rsid w:val="00A1698C"/>
    <w:rsid w:val="00A17FCD"/>
    <w:rsid w:val="00A208B9"/>
    <w:rsid w:val="00A2630F"/>
    <w:rsid w:val="00A2681E"/>
    <w:rsid w:val="00A30933"/>
    <w:rsid w:val="00A32815"/>
    <w:rsid w:val="00A32EA3"/>
    <w:rsid w:val="00A34DA8"/>
    <w:rsid w:val="00A41FB6"/>
    <w:rsid w:val="00A42BC1"/>
    <w:rsid w:val="00A43A13"/>
    <w:rsid w:val="00A4453A"/>
    <w:rsid w:val="00A476D8"/>
    <w:rsid w:val="00A4789F"/>
    <w:rsid w:val="00A47EDF"/>
    <w:rsid w:val="00A53E02"/>
    <w:rsid w:val="00A574C7"/>
    <w:rsid w:val="00A642D8"/>
    <w:rsid w:val="00A75AD7"/>
    <w:rsid w:val="00A86C39"/>
    <w:rsid w:val="00A90BB7"/>
    <w:rsid w:val="00A9215D"/>
    <w:rsid w:val="00A923F6"/>
    <w:rsid w:val="00A92BB9"/>
    <w:rsid w:val="00A93358"/>
    <w:rsid w:val="00AA55EE"/>
    <w:rsid w:val="00AA6118"/>
    <w:rsid w:val="00AB195A"/>
    <w:rsid w:val="00AB226F"/>
    <w:rsid w:val="00AB45A4"/>
    <w:rsid w:val="00AB754B"/>
    <w:rsid w:val="00AC01DC"/>
    <w:rsid w:val="00AC1954"/>
    <w:rsid w:val="00AC26C0"/>
    <w:rsid w:val="00AC2C79"/>
    <w:rsid w:val="00AC3210"/>
    <w:rsid w:val="00AC3914"/>
    <w:rsid w:val="00AC4222"/>
    <w:rsid w:val="00AC4F85"/>
    <w:rsid w:val="00AC5538"/>
    <w:rsid w:val="00AC55B2"/>
    <w:rsid w:val="00AD21BD"/>
    <w:rsid w:val="00AD2325"/>
    <w:rsid w:val="00AD24B1"/>
    <w:rsid w:val="00AD2B6F"/>
    <w:rsid w:val="00AD314F"/>
    <w:rsid w:val="00AD359D"/>
    <w:rsid w:val="00AD64B5"/>
    <w:rsid w:val="00AE26C7"/>
    <w:rsid w:val="00AF22EB"/>
    <w:rsid w:val="00AF7C5B"/>
    <w:rsid w:val="00B009E8"/>
    <w:rsid w:val="00B073AE"/>
    <w:rsid w:val="00B13557"/>
    <w:rsid w:val="00B15FB8"/>
    <w:rsid w:val="00B302E2"/>
    <w:rsid w:val="00B41196"/>
    <w:rsid w:val="00B41C32"/>
    <w:rsid w:val="00B46A9F"/>
    <w:rsid w:val="00B520D7"/>
    <w:rsid w:val="00B52DA6"/>
    <w:rsid w:val="00B54B73"/>
    <w:rsid w:val="00B553B7"/>
    <w:rsid w:val="00B572E3"/>
    <w:rsid w:val="00B622BA"/>
    <w:rsid w:val="00B67841"/>
    <w:rsid w:val="00B72478"/>
    <w:rsid w:val="00B73327"/>
    <w:rsid w:val="00B75BC9"/>
    <w:rsid w:val="00B773CA"/>
    <w:rsid w:val="00B81BFE"/>
    <w:rsid w:val="00B831CD"/>
    <w:rsid w:val="00B8785C"/>
    <w:rsid w:val="00B921A5"/>
    <w:rsid w:val="00BA26C7"/>
    <w:rsid w:val="00BA2D8A"/>
    <w:rsid w:val="00BA3336"/>
    <w:rsid w:val="00BA3C2C"/>
    <w:rsid w:val="00BA5AD9"/>
    <w:rsid w:val="00BB160E"/>
    <w:rsid w:val="00BB2784"/>
    <w:rsid w:val="00BB73C8"/>
    <w:rsid w:val="00BD07B2"/>
    <w:rsid w:val="00BD36ED"/>
    <w:rsid w:val="00BD37BB"/>
    <w:rsid w:val="00BD670D"/>
    <w:rsid w:val="00BD6EBE"/>
    <w:rsid w:val="00BE0EC2"/>
    <w:rsid w:val="00BE2EF0"/>
    <w:rsid w:val="00BF2556"/>
    <w:rsid w:val="00BF3725"/>
    <w:rsid w:val="00BF4BAB"/>
    <w:rsid w:val="00C063A7"/>
    <w:rsid w:val="00C06464"/>
    <w:rsid w:val="00C06510"/>
    <w:rsid w:val="00C12C28"/>
    <w:rsid w:val="00C217A9"/>
    <w:rsid w:val="00C24715"/>
    <w:rsid w:val="00C31CE3"/>
    <w:rsid w:val="00C3228F"/>
    <w:rsid w:val="00C33E7E"/>
    <w:rsid w:val="00C35746"/>
    <w:rsid w:val="00C37429"/>
    <w:rsid w:val="00C53D7B"/>
    <w:rsid w:val="00C557DD"/>
    <w:rsid w:val="00C56A27"/>
    <w:rsid w:val="00C602FA"/>
    <w:rsid w:val="00C61940"/>
    <w:rsid w:val="00C62690"/>
    <w:rsid w:val="00C64F50"/>
    <w:rsid w:val="00C665CC"/>
    <w:rsid w:val="00C853D5"/>
    <w:rsid w:val="00C86E42"/>
    <w:rsid w:val="00C90779"/>
    <w:rsid w:val="00C91AA7"/>
    <w:rsid w:val="00CA5DBE"/>
    <w:rsid w:val="00CB12CB"/>
    <w:rsid w:val="00CB3AC2"/>
    <w:rsid w:val="00CB60C1"/>
    <w:rsid w:val="00CB6F83"/>
    <w:rsid w:val="00CB752E"/>
    <w:rsid w:val="00CC2C99"/>
    <w:rsid w:val="00CC643E"/>
    <w:rsid w:val="00CC6D28"/>
    <w:rsid w:val="00CD04C0"/>
    <w:rsid w:val="00CD22D3"/>
    <w:rsid w:val="00CD448C"/>
    <w:rsid w:val="00CD4D17"/>
    <w:rsid w:val="00CD7D20"/>
    <w:rsid w:val="00CE10F8"/>
    <w:rsid w:val="00CE111C"/>
    <w:rsid w:val="00CF7B62"/>
    <w:rsid w:val="00D12864"/>
    <w:rsid w:val="00D1303E"/>
    <w:rsid w:val="00D1342F"/>
    <w:rsid w:val="00D152F4"/>
    <w:rsid w:val="00D171EC"/>
    <w:rsid w:val="00D21073"/>
    <w:rsid w:val="00D22C77"/>
    <w:rsid w:val="00D24FA3"/>
    <w:rsid w:val="00D2576F"/>
    <w:rsid w:val="00D30014"/>
    <w:rsid w:val="00D314F6"/>
    <w:rsid w:val="00D325D9"/>
    <w:rsid w:val="00D32BC9"/>
    <w:rsid w:val="00D33827"/>
    <w:rsid w:val="00D3490E"/>
    <w:rsid w:val="00D354D3"/>
    <w:rsid w:val="00D3787C"/>
    <w:rsid w:val="00D4184E"/>
    <w:rsid w:val="00D43745"/>
    <w:rsid w:val="00D50E4F"/>
    <w:rsid w:val="00D51E5F"/>
    <w:rsid w:val="00D52C76"/>
    <w:rsid w:val="00D60B0B"/>
    <w:rsid w:val="00D62FBA"/>
    <w:rsid w:val="00D655E9"/>
    <w:rsid w:val="00D73DCA"/>
    <w:rsid w:val="00D80848"/>
    <w:rsid w:val="00D80B3C"/>
    <w:rsid w:val="00D82087"/>
    <w:rsid w:val="00D82BC5"/>
    <w:rsid w:val="00D835B7"/>
    <w:rsid w:val="00D8689C"/>
    <w:rsid w:val="00D9176A"/>
    <w:rsid w:val="00DA6EB6"/>
    <w:rsid w:val="00DB4922"/>
    <w:rsid w:val="00DB5EDE"/>
    <w:rsid w:val="00DC076E"/>
    <w:rsid w:val="00DC4BB2"/>
    <w:rsid w:val="00DC4E8E"/>
    <w:rsid w:val="00DC54C0"/>
    <w:rsid w:val="00DC7706"/>
    <w:rsid w:val="00DD0ED3"/>
    <w:rsid w:val="00DD1A56"/>
    <w:rsid w:val="00DD7F58"/>
    <w:rsid w:val="00DF2FB8"/>
    <w:rsid w:val="00E014D9"/>
    <w:rsid w:val="00E01D9B"/>
    <w:rsid w:val="00E0217C"/>
    <w:rsid w:val="00E05CE6"/>
    <w:rsid w:val="00E06745"/>
    <w:rsid w:val="00E15A50"/>
    <w:rsid w:val="00E20C9C"/>
    <w:rsid w:val="00E215CF"/>
    <w:rsid w:val="00E25883"/>
    <w:rsid w:val="00E2736B"/>
    <w:rsid w:val="00E30202"/>
    <w:rsid w:val="00E30598"/>
    <w:rsid w:val="00E33247"/>
    <w:rsid w:val="00E3400E"/>
    <w:rsid w:val="00E3401F"/>
    <w:rsid w:val="00E403F3"/>
    <w:rsid w:val="00E409AE"/>
    <w:rsid w:val="00E4319D"/>
    <w:rsid w:val="00E434C8"/>
    <w:rsid w:val="00E46060"/>
    <w:rsid w:val="00E544B1"/>
    <w:rsid w:val="00E5480B"/>
    <w:rsid w:val="00E54D25"/>
    <w:rsid w:val="00E66089"/>
    <w:rsid w:val="00E7407A"/>
    <w:rsid w:val="00E75C04"/>
    <w:rsid w:val="00E809A8"/>
    <w:rsid w:val="00E80F51"/>
    <w:rsid w:val="00E81BFB"/>
    <w:rsid w:val="00E81C0A"/>
    <w:rsid w:val="00E82921"/>
    <w:rsid w:val="00E85FA1"/>
    <w:rsid w:val="00E94F18"/>
    <w:rsid w:val="00EA32EE"/>
    <w:rsid w:val="00EA6459"/>
    <w:rsid w:val="00EC07C6"/>
    <w:rsid w:val="00EC4944"/>
    <w:rsid w:val="00ED0A9C"/>
    <w:rsid w:val="00ED3844"/>
    <w:rsid w:val="00ED4138"/>
    <w:rsid w:val="00ED4322"/>
    <w:rsid w:val="00ED5B87"/>
    <w:rsid w:val="00ED6B9C"/>
    <w:rsid w:val="00ED79D1"/>
    <w:rsid w:val="00ED7E4E"/>
    <w:rsid w:val="00EE0B77"/>
    <w:rsid w:val="00EF247B"/>
    <w:rsid w:val="00EF5A7D"/>
    <w:rsid w:val="00EF7696"/>
    <w:rsid w:val="00F01D3F"/>
    <w:rsid w:val="00F01F85"/>
    <w:rsid w:val="00F073A2"/>
    <w:rsid w:val="00F2664D"/>
    <w:rsid w:val="00F2683D"/>
    <w:rsid w:val="00F27FAA"/>
    <w:rsid w:val="00F32CE1"/>
    <w:rsid w:val="00F35034"/>
    <w:rsid w:val="00F41556"/>
    <w:rsid w:val="00F446A4"/>
    <w:rsid w:val="00F51ECD"/>
    <w:rsid w:val="00F52C4F"/>
    <w:rsid w:val="00F53191"/>
    <w:rsid w:val="00F55A2C"/>
    <w:rsid w:val="00F5735A"/>
    <w:rsid w:val="00F62EC6"/>
    <w:rsid w:val="00F70A57"/>
    <w:rsid w:val="00F74AA0"/>
    <w:rsid w:val="00F76951"/>
    <w:rsid w:val="00F93F57"/>
    <w:rsid w:val="00FB483C"/>
    <w:rsid w:val="00FC09FC"/>
    <w:rsid w:val="00FC0AD1"/>
    <w:rsid w:val="00FC2CFE"/>
    <w:rsid w:val="00FC62B1"/>
    <w:rsid w:val="00FE0418"/>
    <w:rsid w:val="00FE091C"/>
    <w:rsid w:val="00FE4F32"/>
    <w:rsid w:val="00FE59DE"/>
    <w:rsid w:val="00FF07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1E1346F-4F31-4EFF-B974-2F5C23F8E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DF9"/>
    <w:rPr>
      <w:rFonts w:asciiTheme="minorHAnsi" w:hAnsiTheme="minorHAnsi"/>
      <w:sz w:val="22"/>
      <w:szCs w:val="22"/>
    </w:rPr>
  </w:style>
  <w:style w:type="paragraph" w:styleId="Heading1">
    <w:name w:val="heading 1"/>
    <w:aliases w:val="Section Heading"/>
    <w:basedOn w:val="Normal"/>
    <w:next w:val="Normal"/>
    <w:qFormat/>
    <w:rsid w:val="00520A43"/>
    <w:pPr>
      <w:keepNext/>
      <w:numPr>
        <w:numId w:val="1"/>
      </w:numPr>
      <w:shd w:val="clear" w:color="auto" w:fill="92D050"/>
      <w:outlineLvl w:val="0"/>
    </w:pPr>
    <w:rPr>
      <w:b/>
      <w:kern w:val="28"/>
      <w:sz w:val="48"/>
    </w:rPr>
  </w:style>
  <w:style w:type="paragraph" w:styleId="Heading2">
    <w:name w:val="heading 2"/>
    <w:basedOn w:val="Normal"/>
    <w:next w:val="Normal"/>
    <w:link w:val="Heading2Char"/>
    <w:qFormat/>
    <w:rsid w:val="00807119"/>
    <w:pPr>
      <w:keepNext/>
      <w:numPr>
        <w:ilvl w:val="1"/>
        <w:numId w:val="2"/>
      </w:numPr>
      <w:ind w:left="576"/>
      <w:outlineLvl w:val="1"/>
    </w:pPr>
    <w:rPr>
      <w:b/>
      <w:sz w:val="24"/>
    </w:rPr>
  </w:style>
  <w:style w:type="paragraph" w:styleId="Heading3">
    <w:name w:val="heading 3"/>
    <w:basedOn w:val="Normal"/>
    <w:next w:val="Normal"/>
    <w:qFormat/>
    <w:rsid w:val="00751F17"/>
    <w:pPr>
      <w:keepNext/>
      <w:numPr>
        <w:ilvl w:val="2"/>
        <w:numId w:val="1"/>
      </w:numPr>
      <w:outlineLvl w:val="2"/>
    </w:pPr>
    <w:rPr>
      <w:b/>
      <w:sz w:val="24"/>
    </w:rPr>
  </w:style>
  <w:style w:type="paragraph" w:styleId="Heading4">
    <w:name w:val="heading 4"/>
    <w:basedOn w:val="Normal"/>
    <w:next w:val="Normal"/>
    <w:qFormat/>
    <w:rsid w:val="00751F17"/>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751F17"/>
    <w:pPr>
      <w:numPr>
        <w:ilvl w:val="4"/>
        <w:numId w:val="1"/>
      </w:numPr>
      <w:spacing w:before="240" w:after="60"/>
      <w:outlineLvl w:val="4"/>
    </w:pPr>
  </w:style>
  <w:style w:type="paragraph" w:styleId="Heading6">
    <w:name w:val="heading 6"/>
    <w:basedOn w:val="Normal"/>
    <w:next w:val="Normal"/>
    <w:qFormat/>
    <w:rsid w:val="00751F17"/>
    <w:pPr>
      <w:numPr>
        <w:ilvl w:val="5"/>
        <w:numId w:val="1"/>
      </w:numPr>
      <w:spacing w:before="240" w:after="60"/>
      <w:outlineLvl w:val="5"/>
    </w:pPr>
    <w:rPr>
      <w:i/>
    </w:rPr>
  </w:style>
  <w:style w:type="paragraph" w:styleId="Heading7">
    <w:name w:val="heading 7"/>
    <w:basedOn w:val="Normal"/>
    <w:next w:val="Normal"/>
    <w:qFormat/>
    <w:rsid w:val="00751F17"/>
    <w:pPr>
      <w:numPr>
        <w:ilvl w:val="6"/>
        <w:numId w:val="1"/>
      </w:numPr>
      <w:spacing w:before="240" w:after="60"/>
      <w:outlineLvl w:val="6"/>
    </w:pPr>
    <w:rPr>
      <w:rFonts w:ascii="Arial" w:hAnsi="Arial"/>
    </w:rPr>
  </w:style>
  <w:style w:type="paragraph" w:styleId="Heading8">
    <w:name w:val="heading 8"/>
    <w:basedOn w:val="Normal"/>
    <w:next w:val="Normal"/>
    <w:qFormat/>
    <w:rsid w:val="00751F17"/>
    <w:pPr>
      <w:numPr>
        <w:ilvl w:val="7"/>
        <w:numId w:val="1"/>
      </w:numPr>
      <w:spacing w:before="240" w:after="60"/>
      <w:outlineLvl w:val="7"/>
    </w:pPr>
    <w:rPr>
      <w:rFonts w:ascii="Arial" w:hAnsi="Arial"/>
      <w:i/>
    </w:rPr>
  </w:style>
  <w:style w:type="paragraph" w:styleId="Heading9">
    <w:name w:val="heading 9"/>
    <w:basedOn w:val="Normal"/>
    <w:next w:val="Normal"/>
    <w:qFormat/>
    <w:rsid w:val="00751F1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2">
    <w:name w:val="index 2"/>
    <w:basedOn w:val="Normal"/>
    <w:autoRedefine/>
    <w:semiHidden/>
    <w:rsid w:val="00751F17"/>
    <w:pPr>
      <w:jc w:val="center"/>
    </w:pPr>
    <w:rPr>
      <w:rFonts w:ascii="Arial" w:hAnsi="Arial"/>
      <w:spacing w:val="-5"/>
      <w:sz w:val="20"/>
    </w:rPr>
  </w:style>
  <w:style w:type="paragraph" w:styleId="Title">
    <w:name w:val="Title"/>
    <w:basedOn w:val="Normal"/>
    <w:next w:val="Subtitle"/>
    <w:link w:val="TitleChar"/>
    <w:uiPriority w:val="10"/>
    <w:qFormat/>
    <w:rsid w:val="00751F17"/>
    <w:pPr>
      <w:keepNext/>
      <w:keepLines/>
      <w:spacing w:before="220" w:after="60" w:line="320" w:lineRule="atLeast"/>
    </w:pPr>
    <w:rPr>
      <w:rFonts w:ascii="Arial Black" w:hAnsi="Arial Black"/>
      <w:spacing w:val="-30"/>
      <w:kern w:val="28"/>
      <w:sz w:val="40"/>
    </w:rPr>
  </w:style>
  <w:style w:type="paragraph" w:styleId="Index1">
    <w:name w:val="index 1"/>
    <w:basedOn w:val="Normal"/>
    <w:next w:val="Normal"/>
    <w:autoRedefine/>
    <w:semiHidden/>
    <w:rsid w:val="00751F17"/>
    <w:pPr>
      <w:ind w:left="220" w:hanging="220"/>
    </w:pPr>
  </w:style>
  <w:style w:type="paragraph" w:styleId="IndexHeading">
    <w:name w:val="index heading"/>
    <w:basedOn w:val="Normal"/>
    <w:next w:val="Index1"/>
    <w:semiHidden/>
    <w:rsid w:val="00751F17"/>
    <w:pPr>
      <w:spacing w:line="480" w:lineRule="atLeast"/>
    </w:pPr>
    <w:rPr>
      <w:rFonts w:ascii="Arial Black" w:hAnsi="Arial Black"/>
      <w:spacing w:val="-5"/>
    </w:rPr>
  </w:style>
  <w:style w:type="paragraph" w:styleId="Subtitle">
    <w:name w:val="Subtitle"/>
    <w:basedOn w:val="Normal"/>
    <w:qFormat/>
    <w:rsid w:val="00751F17"/>
    <w:pPr>
      <w:spacing w:after="60"/>
      <w:jc w:val="center"/>
      <w:outlineLvl w:val="1"/>
    </w:pPr>
    <w:rPr>
      <w:rFonts w:ascii="Arial" w:hAnsi="Arial"/>
      <w:sz w:val="24"/>
    </w:rPr>
  </w:style>
  <w:style w:type="paragraph" w:styleId="TOC1">
    <w:name w:val="toc 1"/>
    <w:basedOn w:val="Normal"/>
    <w:next w:val="Normal"/>
    <w:autoRedefine/>
    <w:uiPriority w:val="39"/>
    <w:rsid w:val="00751F17"/>
    <w:pPr>
      <w:tabs>
        <w:tab w:val="left" w:pos="720"/>
        <w:tab w:val="right" w:leader="dot" w:pos="8630"/>
      </w:tabs>
      <w:spacing w:before="60" w:after="60"/>
    </w:pPr>
    <w:rPr>
      <w:caps/>
      <w:noProof/>
      <w:sz w:val="24"/>
    </w:rPr>
  </w:style>
  <w:style w:type="paragraph" w:styleId="TOC2">
    <w:name w:val="toc 2"/>
    <w:basedOn w:val="Normal"/>
    <w:next w:val="Normal"/>
    <w:autoRedefine/>
    <w:uiPriority w:val="39"/>
    <w:rsid w:val="00751F17"/>
    <w:pPr>
      <w:tabs>
        <w:tab w:val="left" w:pos="1440"/>
        <w:tab w:val="right" w:leader="dot" w:pos="8630"/>
      </w:tabs>
      <w:spacing w:before="60" w:after="60"/>
      <w:ind w:left="720"/>
    </w:pPr>
    <w:rPr>
      <w:smallCaps/>
      <w:noProof/>
    </w:rPr>
  </w:style>
  <w:style w:type="paragraph" w:styleId="TOC3">
    <w:name w:val="toc 3"/>
    <w:basedOn w:val="Normal"/>
    <w:next w:val="Normal"/>
    <w:autoRedefine/>
    <w:uiPriority w:val="39"/>
    <w:rsid w:val="00751F17"/>
    <w:pPr>
      <w:tabs>
        <w:tab w:val="left" w:pos="2160"/>
        <w:tab w:val="right" w:leader="dot" w:pos="8630"/>
      </w:tabs>
      <w:spacing w:before="60" w:after="60"/>
      <w:ind w:left="1440"/>
    </w:pPr>
    <w:rPr>
      <w:rFonts w:ascii="Times" w:hAnsi="Times"/>
      <w:i/>
      <w:noProof/>
      <w:sz w:val="20"/>
    </w:rPr>
  </w:style>
  <w:style w:type="paragraph" w:styleId="TOC4">
    <w:name w:val="toc 4"/>
    <w:basedOn w:val="Normal"/>
    <w:next w:val="Normal"/>
    <w:autoRedefine/>
    <w:semiHidden/>
    <w:rsid w:val="00751F17"/>
    <w:pPr>
      <w:ind w:left="660"/>
    </w:pPr>
    <w:rPr>
      <w:sz w:val="18"/>
    </w:rPr>
  </w:style>
  <w:style w:type="paragraph" w:styleId="TOC5">
    <w:name w:val="toc 5"/>
    <w:basedOn w:val="Normal"/>
    <w:next w:val="Normal"/>
    <w:autoRedefine/>
    <w:semiHidden/>
    <w:rsid w:val="00751F17"/>
    <w:pPr>
      <w:ind w:left="880"/>
    </w:pPr>
    <w:rPr>
      <w:sz w:val="18"/>
    </w:rPr>
  </w:style>
  <w:style w:type="paragraph" w:styleId="TOC6">
    <w:name w:val="toc 6"/>
    <w:basedOn w:val="Normal"/>
    <w:next w:val="Normal"/>
    <w:autoRedefine/>
    <w:semiHidden/>
    <w:rsid w:val="00751F17"/>
    <w:pPr>
      <w:ind w:left="1100"/>
    </w:pPr>
    <w:rPr>
      <w:sz w:val="18"/>
    </w:rPr>
  </w:style>
  <w:style w:type="paragraph" w:styleId="TOC7">
    <w:name w:val="toc 7"/>
    <w:basedOn w:val="Normal"/>
    <w:next w:val="Normal"/>
    <w:autoRedefine/>
    <w:semiHidden/>
    <w:rsid w:val="00751F17"/>
    <w:pPr>
      <w:ind w:left="1320"/>
    </w:pPr>
    <w:rPr>
      <w:sz w:val="18"/>
    </w:rPr>
  </w:style>
  <w:style w:type="paragraph" w:styleId="TOC8">
    <w:name w:val="toc 8"/>
    <w:basedOn w:val="Normal"/>
    <w:next w:val="Normal"/>
    <w:autoRedefine/>
    <w:semiHidden/>
    <w:rsid w:val="00751F17"/>
    <w:pPr>
      <w:ind w:left="1540"/>
    </w:pPr>
    <w:rPr>
      <w:sz w:val="18"/>
    </w:rPr>
  </w:style>
  <w:style w:type="paragraph" w:styleId="TOC9">
    <w:name w:val="toc 9"/>
    <w:basedOn w:val="Normal"/>
    <w:next w:val="Normal"/>
    <w:autoRedefine/>
    <w:semiHidden/>
    <w:rsid w:val="00751F17"/>
    <w:pPr>
      <w:ind w:left="1760"/>
    </w:pPr>
    <w:rPr>
      <w:sz w:val="18"/>
    </w:rPr>
  </w:style>
  <w:style w:type="paragraph" w:styleId="Header">
    <w:name w:val="header"/>
    <w:aliases w:val="h"/>
    <w:basedOn w:val="Normal"/>
    <w:link w:val="HeaderChar"/>
    <w:rsid w:val="00751F17"/>
    <w:pPr>
      <w:tabs>
        <w:tab w:val="center" w:pos="4320"/>
        <w:tab w:val="right" w:pos="8640"/>
      </w:tabs>
    </w:pPr>
  </w:style>
  <w:style w:type="paragraph" w:styleId="Footer">
    <w:name w:val="footer"/>
    <w:basedOn w:val="Normal"/>
    <w:rsid w:val="00751F17"/>
    <w:pPr>
      <w:tabs>
        <w:tab w:val="center" w:pos="4320"/>
        <w:tab w:val="right" w:pos="8640"/>
      </w:tabs>
    </w:pPr>
  </w:style>
  <w:style w:type="character" w:styleId="PageNumber">
    <w:name w:val="page number"/>
    <w:basedOn w:val="DefaultParagraphFont"/>
    <w:rsid w:val="00751F17"/>
  </w:style>
  <w:style w:type="paragraph" w:styleId="BodyText">
    <w:name w:val="Body Text"/>
    <w:basedOn w:val="Normal"/>
    <w:rsid w:val="00751F17"/>
    <w:rPr>
      <w:b/>
      <w:sz w:val="20"/>
    </w:rPr>
  </w:style>
  <w:style w:type="paragraph" w:customStyle="1" w:styleId="para">
    <w:name w:val="para"/>
    <w:basedOn w:val="Normal"/>
    <w:rsid w:val="00751F17"/>
    <w:pPr>
      <w:spacing w:before="120"/>
    </w:pPr>
  </w:style>
  <w:style w:type="character" w:styleId="Hyperlink">
    <w:name w:val="Hyperlink"/>
    <w:basedOn w:val="DefaultParagraphFont"/>
    <w:rsid w:val="00751F17"/>
    <w:rPr>
      <w:color w:val="0000FF"/>
      <w:u w:val="single"/>
    </w:rPr>
  </w:style>
  <w:style w:type="character" w:styleId="CommentReference">
    <w:name w:val="annotation reference"/>
    <w:basedOn w:val="DefaultParagraphFont"/>
    <w:semiHidden/>
    <w:rsid w:val="00751F17"/>
    <w:rPr>
      <w:sz w:val="16"/>
      <w:szCs w:val="16"/>
    </w:rPr>
  </w:style>
  <w:style w:type="paragraph" w:styleId="CommentText">
    <w:name w:val="annotation text"/>
    <w:basedOn w:val="Normal"/>
    <w:link w:val="CommentTextChar"/>
    <w:semiHidden/>
    <w:rsid w:val="00751F17"/>
    <w:rPr>
      <w:sz w:val="20"/>
    </w:rPr>
  </w:style>
  <w:style w:type="paragraph" w:styleId="BalloonText">
    <w:name w:val="Balloon Text"/>
    <w:basedOn w:val="Normal"/>
    <w:semiHidden/>
    <w:rsid w:val="00751F17"/>
    <w:rPr>
      <w:rFonts w:ascii="Tahoma" w:hAnsi="Tahoma" w:cs="Tahoma"/>
      <w:sz w:val="16"/>
      <w:szCs w:val="16"/>
    </w:rPr>
  </w:style>
  <w:style w:type="paragraph" w:styleId="List2">
    <w:name w:val="List 2"/>
    <w:basedOn w:val="Normal"/>
    <w:rsid w:val="00751F17"/>
    <w:pPr>
      <w:ind w:left="720" w:hanging="360"/>
    </w:pPr>
  </w:style>
  <w:style w:type="paragraph" w:customStyle="1" w:styleId="FlushText">
    <w:name w:val="Flush Text"/>
    <w:basedOn w:val="Normal"/>
    <w:rsid w:val="00AD64B5"/>
    <w:pPr>
      <w:spacing w:after="240" w:line="280" w:lineRule="exact"/>
    </w:pPr>
    <w:rPr>
      <w:rFonts w:cs="Raavi"/>
      <w:sz w:val="24"/>
      <w:szCs w:val="24"/>
      <w:lang w:bidi="pa-IN"/>
    </w:rPr>
  </w:style>
  <w:style w:type="paragraph" w:styleId="ListParagraph">
    <w:name w:val="List Paragraph"/>
    <w:basedOn w:val="Normal"/>
    <w:uiPriority w:val="34"/>
    <w:qFormat/>
    <w:rsid w:val="00BF2556"/>
    <w:pPr>
      <w:spacing w:before="120" w:after="120" w:line="264" w:lineRule="auto"/>
      <w:ind w:left="720"/>
    </w:pPr>
    <w:rPr>
      <w:lang w:val="en-AU"/>
    </w:rPr>
  </w:style>
  <w:style w:type="table" w:styleId="TableGrid">
    <w:name w:val="Table Grid"/>
    <w:basedOn w:val="TableNormal"/>
    <w:rsid w:val="00BF2556"/>
    <w:rPr>
      <w:rFonts w:asciiTheme="minorHAnsi" w:eastAsiaTheme="minorHAnsi" w:hAnsiTheme="minorHAnsi" w:cstheme="minorBidi"/>
      <w:sz w:val="22"/>
      <w:szCs w:val="22"/>
      <w:lang w:val="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rsid w:val="00BF2556"/>
    <w:pPr>
      <w:suppressAutoHyphens/>
      <w:spacing w:after="180" w:line="312" w:lineRule="auto"/>
      <w:ind w:left="714" w:hanging="357"/>
    </w:pPr>
    <w:rPr>
      <w:rFonts w:ascii="Helvetica Neue Light" w:eastAsia="Helvetica Neue Light" w:hAnsi="Helvetica Neue Light"/>
      <w:color w:val="000000"/>
      <w:sz w:val="18"/>
      <w:u w:color="000000"/>
      <w:lang w:eastAsia="en-GB"/>
    </w:rPr>
  </w:style>
  <w:style w:type="paragraph" w:customStyle="1" w:styleId="StyleArial10ptBlackBefore5ptAfter5pt">
    <w:name w:val="Style Arial 10 pt Black Before:  5 pt After:  5 pt"/>
    <w:basedOn w:val="Normal"/>
    <w:rsid w:val="003B1267"/>
    <w:pPr>
      <w:numPr>
        <w:numId w:val="3"/>
      </w:numPr>
    </w:pPr>
    <w:rPr>
      <w:rFonts w:ascii="Times New Roman" w:hAnsi="Times New Roman"/>
    </w:rPr>
  </w:style>
  <w:style w:type="paragraph" w:styleId="Caption">
    <w:name w:val="caption"/>
    <w:basedOn w:val="Normal"/>
    <w:next w:val="Normal"/>
    <w:link w:val="CaptionChar"/>
    <w:unhideWhenUsed/>
    <w:qFormat/>
    <w:rsid w:val="00A30933"/>
    <w:pPr>
      <w:spacing w:after="200"/>
    </w:pPr>
    <w:rPr>
      <w:b/>
      <w:bCs/>
      <w:color w:val="4F81BD" w:themeColor="accent1"/>
      <w:sz w:val="18"/>
      <w:szCs w:val="18"/>
    </w:rPr>
  </w:style>
  <w:style w:type="paragraph" w:styleId="CommentSubject">
    <w:name w:val="annotation subject"/>
    <w:basedOn w:val="CommentText"/>
    <w:next w:val="CommentText"/>
    <w:link w:val="CommentSubjectChar"/>
    <w:rsid w:val="00A30933"/>
    <w:rPr>
      <w:b/>
      <w:bCs/>
    </w:rPr>
  </w:style>
  <w:style w:type="character" w:customStyle="1" w:styleId="CommentTextChar">
    <w:name w:val="Comment Text Char"/>
    <w:basedOn w:val="DefaultParagraphFont"/>
    <w:link w:val="CommentText"/>
    <w:semiHidden/>
    <w:rsid w:val="00A30933"/>
    <w:rPr>
      <w:rFonts w:asciiTheme="minorHAnsi" w:hAnsiTheme="minorHAnsi"/>
    </w:rPr>
  </w:style>
  <w:style w:type="character" w:customStyle="1" w:styleId="CommentSubjectChar">
    <w:name w:val="Comment Subject Char"/>
    <w:basedOn w:val="CommentTextChar"/>
    <w:link w:val="CommentSubject"/>
    <w:rsid w:val="00A30933"/>
    <w:rPr>
      <w:rFonts w:asciiTheme="minorHAnsi" w:hAnsiTheme="minorHAnsi"/>
    </w:rPr>
  </w:style>
  <w:style w:type="paragraph" w:customStyle="1" w:styleId="RCTableText">
    <w:name w:val="RC Table Text"/>
    <w:basedOn w:val="Normal"/>
    <w:rsid w:val="00807119"/>
    <w:rPr>
      <w:rFonts w:ascii="Arial Narrow" w:hAnsi="Arial Narrow"/>
      <w:szCs w:val="24"/>
      <w:lang w:val="en-AU" w:eastAsia="en-AU"/>
    </w:rPr>
  </w:style>
  <w:style w:type="paragraph" w:styleId="NormalWeb">
    <w:name w:val="Normal (Web)"/>
    <w:basedOn w:val="Normal"/>
    <w:uiPriority w:val="99"/>
    <w:unhideWhenUsed/>
    <w:rsid w:val="008D3BB3"/>
    <w:pPr>
      <w:spacing w:before="240" w:after="240"/>
    </w:pPr>
    <w:rPr>
      <w:rFonts w:ascii="Times New Roman" w:hAnsi="Times New Roman"/>
      <w:sz w:val="24"/>
      <w:szCs w:val="24"/>
      <w:lang w:val="en-AU" w:eastAsia="en-AU"/>
    </w:rPr>
  </w:style>
  <w:style w:type="character" w:customStyle="1" w:styleId="th-tx-value1">
    <w:name w:val="th-tx-value1"/>
    <w:basedOn w:val="DefaultParagraphFont"/>
    <w:rsid w:val="007216E0"/>
    <w:rPr>
      <w:color w:val="000000"/>
    </w:rPr>
  </w:style>
  <w:style w:type="paragraph" w:styleId="PlainText">
    <w:name w:val="Plain Text"/>
    <w:basedOn w:val="Normal"/>
    <w:link w:val="PlainTextChar"/>
    <w:rsid w:val="008E455F"/>
    <w:rPr>
      <w:rFonts w:ascii="Courier New" w:hAnsi="Courier New"/>
      <w:sz w:val="20"/>
    </w:rPr>
  </w:style>
  <w:style w:type="character" w:customStyle="1" w:styleId="PlainTextChar">
    <w:name w:val="Plain Text Char"/>
    <w:basedOn w:val="DefaultParagraphFont"/>
    <w:link w:val="PlainText"/>
    <w:rsid w:val="008E455F"/>
    <w:rPr>
      <w:rFonts w:ascii="Courier New" w:hAnsi="Courier New"/>
    </w:rPr>
  </w:style>
  <w:style w:type="character" w:styleId="FootnoteReference">
    <w:name w:val="footnote reference"/>
    <w:rsid w:val="008E455F"/>
    <w:rPr>
      <w:sz w:val="18"/>
      <w:vertAlign w:val="superscript"/>
    </w:rPr>
  </w:style>
  <w:style w:type="paragraph" w:styleId="FootnoteText">
    <w:name w:val="footnote text"/>
    <w:basedOn w:val="Normal"/>
    <w:link w:val="FootnoteTextChar"/>
    <w:rsid w:val="008E455F"/>
    <w:pPr>
      <w:spacing w:before="240" w:after="120"/>
      <w:jc w:val="both"/>
    </w:pPr>
    <w:rPr>
      <w:rFonts w:ascii="Arial" w:hAnsi="Arial"/>
      <w:sz w:val="16"/>
    </w:rPr>
  </w:style>
  <w:style w:type="character" w:customStyle="1" w:styleId="FootnoteTextChar">
    <w:name w:val="Footnote Text Char"/>
    <w:basedOn w:val="DefaultParagraphFont"/>
    <w:link w:val="FootnoteText"/>
    <w:rsid w:val="008E455F"/>
    <w:rPr>
      <w:rFonts w:ascii="Arial" w:hAnsi="Arial"/>
      <w:sz w:val="16"/>
    </w:rPr>
  </w:style>
  <w:style w:type="character" w:customStyle="1" w:styleId="CaptionChar">
    <w:name w:val="Caption Char"/>
    <w:basedOn w:val="DefaultParagraphFont"/>
    <w:link w:val="Caption"/>
    <w:rsid w:val="00CC2C99"/>
    <w:rPr>
      <w:rFonts w:asciiTheme="minorHAnsi" w:hAnsiTheme="minorHAnsi"/>
      <w:b/>
      <w:bCs/>
      <w:color w:val="4F81BD" w:themeColor="accent1"/>
      <w:sz w:val="18"/>
      <w:szCs w:val="18"/>
    </w:rPr>
  </w:style>
  <w:style w:type="paragraph" w:customStyle="1" w:styleId="Title3">
    <w:name w:val="Title3"/>
    <w:basedOn w:val="Heading3"/>
    <w:autoRedefine/>
    <w:rsid w:val="00CC2C99"/>
    <w:pPr>
      <w:numPr>
        <w:numId w:val="4"/>
      </w:numPr>
      <w:spacing w:before="120" w:after="60"/>
      <w:jc w:val="both"/>
    </w:pPr>
    <w:rPr>
      <w:rFonts w:ascii="Times New Roman" w:hAnsi="Times New Roman" w:cs="Arial"/>
      <w:bCs/>
      <w:i/>
      <w:iCs/>
      <w:szCs w:val="24"/>
    </w:rPr>
  </w:style>
  <w:style w:type="character" w:customStyle="1" w:styleId="Heading2Char">
    <w:name w:val="Heading 2 Char"/>
    <w:basedOn w:val="DefaultParagraphFont"/>
    <w:link w:val="Heading2"/>
    <w:rsid w:val="00B81BFE"/>
    <w:rPr>
      <w:rFonts w:asciiTheme="minorHAnsi" w:hAnsiTheme="minorHAnsi"/>
      <w:b/>
      <w:sz w:val="24"/>
      <w:szCs w:val="22"/>
    </w:rPr>
  </w:style>
  <w:style w:type="character" w:customStyle="1" w:styleId="HeaderChar">
    <w:name w:val="Header Char"/>
    <w:aliases w:val="h Char"/>
    <w:basedOn w:val="DefaultParagraphFont"/>
    <w:link w:val="Header"/>
    <w:rsid w:val="00763E95"/>
    <w:rPr>
      <w:rFonts w:asciiTheme="minorHAnsi" w:hAnsiTheme="minorHAnsi"/>
      <w:sz w:val="22"/>
      <w:szCs w:val="22"/>
    </w:rPr>
  </w:style>
  <w:style w:type="character" w:customStyle="1" w:styleId="TitleChar">
    <w:name w:val="Title Char"/>
    <w:basedOn w:val="DefaultParagraphFont"/>
    <w:link w:val="Title"/>
    <w:uiPriority w:val="10"/>
    <w:rsid w:val="0097433B"/>
    <w:rPr>
      <w:rFonts w:ascii="Arial Black" w:hAnsi="Arial Black"/>
      <w:spacing w:val="-30"/>
      <w:kern w:val="28"/>
      <w:sz w:val="40"/>
      <w:szCs w:val="22"/>
    </w:rPr>
  </w:style>
  <w:style w:type="character" w:styleId="FollowedHyperlink">
    <w:name w:val="FollowedHyperlink"/>
    <w:basedOn w:val="DefaultParagraphFont"/>
    <w:rsid w:val="000657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85514">
      <w:bodyDiv w:val="1"/>
      <w:marLeft w:val="0"/>
      <w:marRight w:val="0"/>
      <w:marTop w:val="0"/>
      <w:marBottom w:val="0"/>
      <w:divBdr>
        <w:top w:val="none" w:sz="0" w:space="0" w:color="auto"/>
        <w:left w:val="none" w:sz="0" w:space="0" w:color="auto"/>
        <w:bottom w:val="none" w:sz="0" w:space="0" w:color="auto"/>
        <w:right w:val="none" w:sz="0" w:space="0" w:color="auto"/>
      </w:divBdr>
    </w:div>
    <w:div w:id="360131151">
      <w:bodyDiv w:val="1"/>
      <w:marLeft w:val="0"/>
      <w:marRight w:val="0"/>
      <w:marTop w:val="0"/>
      <w:marBottom w:val="0"/>
      <w:divBdr>
        <w:top w:val="none" w:sz="0" w:space="0" w:color="auto"/>
        <w:left w:val="none" w:sz="0" w:space="0" w:color="auto"/>
        <w:bottom w:val="none" w:sz="0" w:space="0" w:color="auto"/>
        <w:right w:val="none" w:sz="0" w:space="0" w:color="auto"/>
      </w:divBdr>
    </w:div>
    <w:div w:id="405808948">
      <w:bodyDiv w:val="1"/>
      <w:marLeft w:val="0"/>
      <w:marRight w:val="0"/>
      <w:marTop w:val="0"/>
      <w:marBottom w:val="0"/>
      <w:divBdr>
        <w:top w:val="none" w:sz="0" w:space="0" w:color="auto"/>
        <w:left w:val="none" w:sz="0" w:space="0" w:color="auto"/>
        <w:bottom w:val="none" w:sz="0" w:space="0" w:color="auto"/>
        <w:right w:val="none" w:sz="0" w:space="0" w:color="auto"/>
      </w:divBdr>
    </w:div>
    <w:div w:id="427502874">
      <w:bodyDiv w:val="1"/>
      <w:marLeft w:val="0"/>
      <w:marRight w:val="0"/>
      <w:marTop w:val="0"/>
      <w:marBottom w:val="0"/>
      <w:divBdr>
        <w:top w:val="none" w:sz="0" w:space="0" w:color="auto"/>
        <w:left w:val="none" w:sz="0" w:space="0" w:color="auto"/>
        <w:bottom w:val="none" w:sz="0" w:space="0" w:color="auto"/>
        <w:right w:val="none" w:sz="0" w:space="0" w:color="auto"/>
      </w:divBdr>
    </w:div>
    <w:div w:id="432095737">
      <w:bodyDiv w:val="1"/>
      <w:marLeft w:val="0"/>
      <w:marRight w:val="0"/>
      <w:marTop w:val="0"/>
      <w:marBottom w:val="0"/>
      <w:divBdr>
        <w:top w:val="none" w:sz="0" w:space="0" w:color="auto"/>
        <w:left w:val="none" w:sz="0" w:space="0" w:color="auto"/>
        <w:bottom w:val="none" w:sz="0" w:space="0" w:color="auto"/>
        <w:right w:val="none" w:sz="0" w:space="0" w:color="auto"/>
      </w:divBdr>
    </w:div>
    <w:div w:id="475495213">
      <w:bodyDiv w:val="1"/>
      <w:marLeft w:val="0"/>
      <w:marRight w:val="0"/>
      <w:marTop w:val="0"/>
      <w:marBottom w:val="0"/>
      <w:divBdr>
        <w:top w:val="none" w:sz="0" w:space="0" w:color="auto"/>
        <w:left w:val="none" w:sz="0" w:space="0" w:color="auto"/>
        <w:bottom w:val="none" w:sz="0" w:space="0" w:color="auto"/>
        <w:right w:val="none" w:sz="0" w:space="0" w:color="auto"/>
      </w:divBdr>
    </w:div>
    <w:div w:id="507671391">
      <w:bodyDiv w:val="1"/>
      <w:marLeft w:val="0"/>
      <w:marRight w:val="0"/>
      <w:marTop w:val="0"/>
      <w:marBottom w:val="0"/>
      <w:divBdr>
        <w:top w:val="none" w:sz="0" w:space="0" w:color="auto"/>
        <w:left w:val="none" w:sz="0" w:space="0" w:color="auto"/>
        <w:bottom w:val="none" w:sz="0" w:space="0" w:color="auto"/>
        <w:right w:val="none" w:sz="0" w:space="0" w:color="auto"/>
      </w:divBdr>
    </w:div>
    <w:div w:id="562915724">
      <w:bodyDiv w:val="1"/>
      <w:marLeft w:val="0"/>
      <w:marRight w:val="0"/>
      <w:marTop w:val="0"/>
      <w:marBottom w:val="0"/>
      <w:divBdr>
        <w:top w:val="none" w:sz="0" w:space="0" w:color="auto"/>
        <w:left w:val="none" w:sz="0" w:space="0" w:color="auto"/>
        <w:bottom w:val="none" w:sz="0" w:space="0" w:color="auto"/>
        <w:right w:val="none" w:sz="0" w:space="0" w:color="auto"/>
      </w:divBdr>
    </w:div>
    <w:div w:id="639651980">
      <w:bodyDiv w:val="1"/>
      <w:marLeft w:val="0"/>
      <w:marRight w:val="0"/>
      <w:marTop w:val="0"/>
      <w:marBottom w:val="0"/>
      <w:divBdr>
        <w:top w:val="none" w:sz="0" w:space="0" w:color="auto"/>
        <w:left w:val="none" w:sz="0" w:space="0" w:color="auto"/>
        <w:bottom w:val="none" w:sz="0" w:space="0" w:color="auto"/>
        <w:right w:val="none" w:sz="0" w:space="0" w:color="auto"/>
      </w:divBdr>
    </w:div>
    <w:div w:id="731931393">
      <w:bodyDiv w:val="1"/>
      <w:marLeft w:val="0"/>
      <w:marRight w:val="0"/>
      <w:marTop w:val="0"/>
      <w:marBottom w:val="0"/>
      <w:divBdr>
        <w:top w:val="none" w:sz="0" w:space="0" w:color="auto"/>
        <w:left w:val="none" w:sz="0" w:space="0" w:color="auto"/>
        <w:bottom w:val="none" w:sz="0" w:space="0" w:color="auto"/>
        <w:right w:val="none" w:sz="0" w:space="0" w:color="auto"/>
      </w:divBdr>
    </w:div>
    <w:div w:id="761804294">
      <w:bodyDiv w:val="1"/>
      <w:marLeft w:val="0"/>
      <w:marRight w:val="0"/>
      <w:marTop w:val="0"/>
      <w:marBottom w:val="0"/>
      <w:divBdr>
        <w:top w:val="none" w:sz="0" w:space="0" w:color="auto"/>
        <w:left w:val="none" w:sz="0" w:space="0" w:color="auto"/>
        <w:bottom w:val="none" w:sz="0" w:space="0" w:color="auto"/>
        <w:right w:val="none" w:sz="0" w:space="0" w:color="auto"/>
      </w:divBdr>
    </w:div>
    <w:div w:id="794762047">
      <w:bodyDiv w:val="1"/>
      <w:marLeft w:val="0"/>
      <w:marRight w:val="0"/>
      <w:marTop w:val="0"/>
      <w:marBottom w:val="0"/>
      <w:divBdr>
        <w:top w:val="none" w:sz="0" w:space="0" w:color="auto"/>
        <w:left w:val="none" w:sz="0" w:space="0" w:color="auto"/>
        <w:bottom w:val="none" w:sz="0" w:space="0" w:color="auto"/>
        <w:right w:val="none" w:sz="0" w:space="0" w:color="auto"/>
      </w:divBdr>
    </w:div>
    <w:div w:id="827592181">
      <w:bodyDiv w:val="1"/>
      <w:marLeft w:val="0"/>
      <w:marRight w:val="0"/>
      <w:marTop w:val="0"/>
      <w:marBottom w:val="0"/>
      <w:divBdr>
        <w:top w:val="none" w:sz="0" w:space="0" w:color="auto"/>
        <w:left w:val="none" w:sz="0" w:space="0" w:color="auto"/>
        <w:bottom w:val="none" w:sz="0" w:space="0" w:color="auto"/>
        <w:right w:val="none" w:sz="0" w:space="0" w:color="auto"/>
      </w:divBdr>
    </w:div>
    <w:div w:id="828204990">
      <w:bodyDiv w:val="1"/>
      <w:marLeft w:val="0"/>
      <w:marRight w:val="0"/>
      <w:marTop w:val="0"/>
      <w:marBottom w:val="0"/>
      <w:divBdr>
        <w:top w:val="none" w:sz="0" w:space="0" w:color="auto"/>
        <w:left w:val="none" w:sz="0" w:space="0" w:color="auto"/>
        <w:bottom w:val="none" w:sz="0" w:space="0" w:color="auto"/>
        <w:right w:val="none" w:sz="0" w:space="0" w:color="auto"/>
      </w:divBdr>
    </w:div>
    <w:div w:id="865211493">
      <w:bodyDiv w:val="1"/>
      <w:marLeft w:val="0"/>
      <w:marRight w:val="0"/>
      <w:marTop w:val="0"/>
      <w:marBottom w:val="0"/>
      <w:divBdr>
        <w:top w:val="none" w:sz="0" w:space="0" w:color="auto"/>
        <w:left w:val="none" w:sz="0" w:space="0" w:color="auto"/>
        <w:bottom w:val="none" w:sz="0" w:space="0" w:color="auto"/>
        <w:right w:val="none" w:sz="0" w:space="0" w:color="auto"/>
      </w:divBdr>
    </w:div>
    <w:div w:id="953251231">
      <w:bodyDiv w:val="1"/>
      <w:marLeft w:val="0"/>
      <w:marRight w:val="0"/>
      <w:marTop w:val="0"/>
      <w:marBottom w:val="0"/>
      <w:divBdr>
        <w:top w:val="none" w:sz="0" w:space="0" w:color="auto"/>
        <w:left w:val="none" w:sz="0" w:space="0" w:color="auto"/>
        <w:bottom w:val="none" w:sz="0" w:space="0" w:color="auto"/>
        <w:right w:val="none" w:sz="0" w:space="0" w:color="auto"/>
      </w:divBdr>
    </w:div>
    <w:div w:id="956178547">
      <w:bodyDiv w:val="1"/>
      <w:marLeft w:val="0"/>
      <w:marRight w:val="0"/>
      <w:marTop w:val="0"/>
      <w:marBottom w:val="0"/>
      <w:divBdr>
        <w:top w:val="none" w:sz="0" w:space="0" w:color="auto"/>
        <w:left w:val="none" w:sz="0" w:space="0" w:color="auto"/>
        <w:bottom w:val="none" w:sz="0" w:space="0" w:color="auto"/>
        <w:right w:val="none" w:sz="0" w:space="0" w:color="auto"/>
      </w:divBdr>
    </w:div>
    <w:div w:id="1069964806">
      <w:bodyDiv w:val="1"/>
      <w:marLeft w:val="0"/>
      <w:marRight w:val="0"/>
      <w:marTop w:val="0"/>
      <w:marBottom w:val="0"/>
      <w:divBdr>
        <w:top w:val="none" w:sz="0" w:space="0" w:color="auto"/>
        <w:left w:val="none" w:sz="0" w:space="0" w:color="auto"/>
        <w:bottom w:val="none" w:sz="0" w:space="0" w:color="auto"/>
        <w:right w:val="none" w:sz="0" w:space="0" w:color="auto"/>
      </w:divBdr>
    </w:div>
    <w:div w:id="1212888106">
      <w:bodyDiv w:val="1"/>
      <w:marLeft w:val="0"/>
      <w:marRight w:val="0"/>
      <w:marTop w:val="0"/>
      <w:marBottom w:val="0"/>
      <w:divBdr>
        <w:top w:val="none" w:sz="0" w:space="0" w:color="auto"/>
        <w:left w:val="none" w:sz="0" w:space="0" w:color="auto"/>
        <w:bottom w:val="none" w:sz="0" w:space="0" w:color="auto"/>
        <w:right w:val="none" w:sz="0" w:space="0" w:color="auto"/>
      </w:divBdr>
    </w:div>
    <w:div w:id="1240408301">
      <w:bodyDiv w:val="1"/>
      <w:marLeft w:val="0"/>
      <w:marRight w:val="0"/>
      <w:marTop w:val="0"/>
      <w:marBottom w:val="0"/>
      <w:divBdr>
        <w:top w:val="none" w:sz="0" w:space="0" w:color="auto"/>
        <w:left w:val="none" w:sz="0" w:space="0" w:color="auto"/>
        <w:bottom w:val="none" w:sz="0" w:space="0" w:color="auto"/>
        <w:right w:val="none" w:sz="0" w:space="0" w:color="auto"/>
      </w:divBdr>
    </w:div>
    <w:div w:id="1389912334">
      <w:bodyDiv w:val="1"/>
      <w:marLeft w:val="0"/>
      <w:marRight w:val="0"/>
      <w:marTop w:val="0"/>
      <w:marBottom w:val="0"/>
      <w:divBdr>
        <w:top w:val="none" w:sz="0" w:space="0" w:color="auto"/>
        <w:left w:val="none" w:sz="0" w:space="0" w:color="auto"/>
        <w:bottom w:val="none" w:sz="0" w:space="0" w:color="auto"/>
        <w:right w:val="none" w:sz="0" w:space="0" w:color="auto"/>
      </w:divBdr>
    </w:div>
    <w:div w:id="1398701090">
      <w:bodyDiv w:val="1"/>
      <w:marLeft w:val="0"/>
      <w:marRight w:val="0"/>
      <w:marTop w:val="0"/>
      <w:marBottom w:val="0"/>
      <w:divBdr>
        <w:top w:val="none" w:sz="0" w:space="0" w:color="auto"/>
        <w:left w:val="none" w:sz="0" w:space="0" w:color="auto"/>
        <w:bottom w:val="none" w:sz="0" w:space="0" w:color="auto"/>
        <w:right w:val="none" w:sz="0" w:space="0" w:color="auto"/>
      </w:divBdr>
    </w:div>
    <w:div w:id="1441685758">
      <w:bodyDiv w:val="1"/>
      <w:marLeft w:val="0"/>
      <w:marRight w:val="0"/>
      <w:marTop w:val="0"/>
      <w:marBottom w:val="0"/>
      <w:divBdr>
        <w:top w:val="none" w:sz="0" w:space="0" w:color="auto"/>
        <w:left w:val="none" w:sz="0" w:space="0" w:color="auto"/>
        <w:bottom w:val="none" w:sz="0" w:space="0" w:color="auto"/>
        <w:right w:val="none" w:sz="0" w:space="0" w:color="auto"/>
      </w:divBdr>
    </w:div>
    <w:div w:id="1444836549">
      <w:bodyDiv w:val="1"/>
      <w:marLeft w:val="0"/>
      <w:marRight w:val="0"/>
      <w:marTop w:val="0"/>
      <w:marBottom w:val="0"/>
      <w:divBdr>
        <w:top w:val="none" w:sz="0" w:space="0" w:color="auto"/>
        <w:left w:val="none" w:sz="0" w:space="0" w:color="auto"/>
        <w:bottom w:val="none" w:sz="0" w:space="0" w:color="auto"/>
        <w:right w:val="none" w:sz="0" w:space="0" w:color="auto"/>
      </w:divBdr>
    </w:div>
    <w:div w:id="1445924970">
      <w:bodyDiv w:val="1"/>
      <w:marLeft w:val="0"/>
      <w:marRight w:val="0"/>
      <w:marTop w:val="0"/>
      <w:marBottom w:val="0"/>
      <w:divBdr>
        <w:top w:val="none" w:sz="0" w:space="0" w:color="auto"/>
        <w:left w:val="none" w:sz="0" w:space="0" w:color="auto"/>
        <w:bottom w:val="none" w:sz="0" w:space="0" w:color="auto"/>
        <w:right w:val="none" w:sz="0" w:space="0" w:color="auto"/>
      </w:divBdr>
    </w:div>
    <w:div w:id="1459179446">
      <w:bodyDiv w:val="1"/>
      <w:marLeft w:val="0"/>
      <w:marRight w:val="0"/>
      <w:marTop w:val="0"/>
      <w:marBottom w:val="0"/>
      <w:divBdr>
        <w:top w:val="none" w:sz="0" w:space="0" w:color="auto"/>
        <w:left w:val="none" w:sz="0" w:space="0" w:color="auto"/>
        <w:bottom w:val="none" w:sz="0" w:space="0" w:color="auto"/>
        <w:right w:val="none" w:sz="0" w:space="0" w:color="auto"/>
      </w:divBdr>
    </w:div>
    <w:div w:id="1474759537">
      <w:bodyDiv w:val="1"/>
      <w:marLeft w:val="0"/>
      <w:marRight w:val="0"/>
      <w:marTop w:val="0"/>
      <w:marBottom w:val="0"/>
      <w:divBdr>
        <w:top w:val="none" w:sz="0" w:space="0" w:color="auto"/>
        <w:left w:val="none" w:sz="0" w:space="0" w:color="auto"/>
        <w:bottom w:val="none" w:sz="0" w:space="0" w:color="auto"/>
        <w:right w:val="none" w:sz="0" w:space="0" w:color="auto"/>
      </w:divBdr>
    </w:div>
    <w:div w:id="1526215114">
      <w:bodyDiv w:val="1"/>
      <w:marLeft w:val="0"/>
      <w:marRight w:val="0"/>
      <w:marTop w:val="0"/>
      <w:marBottom w:val="0"/>
      <w:divBdr>
        <w:top w:val="none" w:sz="0" w:space="0" w:color="auto"/>
        <w:left w:val="none" w:sz="0" w:space="0" w:color="auto"/>
        <w:bottom w:val="none" w:sz="0" w:space="0" w:color="auto"/>
        <w:right w:val="none" w:sz="0" w:space="0" w:color="auto"/>
      </w:divBdr>
    </w:div>
    <w:div w:id="1549680370">
      <w:bodyDiv w:val="1"/>
      <w:marLeft w:val="0"/>
      <w:marRight w:val="0"/>
      <w:marTop w:val="0"/>
      <w:marBottom w:val="0"/>
      <w:divBdr>
        <w:top w:val="none" w:sz="0" w:space="0" w:color="auto"/>
        <w:left w:val="none" w:sz="0" w:space="0" w:color="auto"/>
        <w:bottom w:val="none" w:sz="0" w:space="0" w:color="auto"/>
        <w:right w:val="none" w:sz="0" w:space="0" w:color="auto"/>
      </w:divBdr>
    </w:div>
    <w:div w:id="1552375809">
      <w:bodyDiv w:val="1"/>
      <w:marLeft w:val="0"/>
      <w:marRight w:val="0"/>
      <w:marTop w:val="0"/>
      <w:marBottom w:val="0"/>
      <w:divBdr>
        <w:top w:val="none" w:sz="0" w:space="0" w:color="auto"/>
        <w:left w:val="none" w:sz="0" w:space="0" w:color="auto"/>
        <w:bottom w:val="none" w:sz="0" w:space="0" w:color="auto"/>
        <w:right w:val="none" w:sz="0" w:space="0" w:color="auto"/>
      </w:divBdr>
    </w:div>
    <w:div w:id="1582175785">
      <w:bodyDiv w:val="1"/>
      <w:marLeft w:val="0"/>
      <w:marRight w:val="0"/>
      <w:marTop w:val="0"/>
      <w:marBottom w:val="0"/>
      <w:divBdr>
        <w:top w:val="none" w:sz="0" w:space="0" w:color="auto"/>
        <w:left w:val="none" w:sz="0" w:space="0" w:color="auto"/>
        <w:bottom w:val="none" w:sz="0" w:space="0" w:color="auto"/>
        <w:right w:val="none" w:sz="0" w:space="0" w:color="auto"/>
      </w:divBdr>
    </w:div>
    <w:div w:id="1601330326">
      <w:bodyDiv w:val="1"/>
      <w:marLeft w:val="0"/>
      <w:marRight w:val="0"/>
      <w:marTop w:val="0"/>
      <w:marBottom w:val="0"/>
      <w:divBdr>
        <w:top w:val="none" w:sz="0" w:space="0" w:color="auto"/>
        <w:left w:val="none" w:sz="0" w:space="0" w:color="auto"/>
        <w:bottom w:val="none" w:sz="0" w:space="0" w:color="auto"/>
        <w:right w:val="none" w:sz="0" w:space="0" w:color="auto"/>
      </w:divBdr>
    </w:div>
    <w:div w:id="1780181713">
      <w:bodyDiv w:val="1"/>
      <w:marLeft w:val="0"/>
      <w:marRight w:val="0"/>
      <w:marTop w:val="0"/>
      <w:marBottom w:val="0"/>
      <w:divBdr>
        <w:top w:val="none" w:sz="0" w:space="0" w:color="auto"/>
        <w:left w:val="none" w:sz="0" w:space="0" w:color="auto"/>
        <w:bottom w:val="none" w:sz="0" w:space="0" w:color="auto"/>
        <w:right w:val="none" w:sz="0" w:space="0" w:color="auto"/>
      </w:divBdr>
    </w:div>
    <w:div w:id="1803384226">
      <w:bodyDiv w:val="1"/>
      <w:marLeft w:val="0"/>
      <w:marRight w:val="0"/>
      <w:marTop w:val="0"/>
      <w:marBottom w:val="0"/>
      <w:divBdr>
        <w:top w:val="none" w:sz="0" w:space="0" w:color="auto"/>
        <w:left w:val="none" w:sz="0" w:space="0" w:color="auto"/>
        <w:bottom w:val="none" w:sz="0" w:space="0" w:color="auto"/>
        <w:right w:val="none" w:sz="0" w:space="0" w:color="auto"/>
      </w:divBdr>
    </w:div>
    <w:div w:id="1916434494">
      <w:bodyDiv w:val="1"/>
      <w:marLeft w:val="0"/>
      <w:marRight w:val="0"/>
      <w:marTop w:val="0"/>
      <w:marBottom w:val="0"/>
      <w:divBdr>
        <w:top w:val="none" w:sz="0" w:space="0" w:color="auto"/>
        <w:left w:val="none" w:sz="0" w:space="0" w:color="auto"/>
        <w:bottom w:val="none" w:sz="0" w:space="0" w:color="auto"/>
        <w:right w:val="none" w:sz="0" w:space="0" w:color="auto"/>
      </w:divBdr>
    </w:div>
    <w:div w:id="1957174825">
      <w:bodyDiv w:val="1"/>
      <w:marLeft w:val="0"/>
      <w:marRight w:val="0"/>
      <w:marTop w:val="0"/>
      <w:marBottom w:val="0"/>
      <w:divBdr>
        <w:top w:val="none" w:sz="0" w:space="0" w:color="auto"/>
        <w:left w:val="none" w:sz="0" w:space="0" w:color="auto"/>
        <w:bottom w:val="none" w:sz="0" w:space="0" w:color="auto"/>
        <w:right w:val="none" w:sz="0" w:space="0" w:color="auto"/>
      </w:divBdr>
    </w:div>
    <w:div w:id="1988632360">
      <w:bodyDiv w:val="1"/>
      <w:marLeft w:val="0"/>
      <w:marRight w:val="0"/>
      <w:marTop w:val="0"/>
      <w:marBottom w:val="0"/>
      <w:divBdr>
        <w:top w:val="none" w:sz="0" w:space="0" w:color="auto"/>
        <w:left w:val="none" w:sz="0" w:space="0" w:color="auto"/>
        <w:bottom w:val="none" w:sz="0" w:space="0" w:color="auto"/>
        <w:right w:val="none" w:sz="0" w:space="0" w:color="auto"/>
      </w:divBdr>
    </w:div>
    <w:div w:id="2030175314">
      <w:bodyDiv w:val="1"/>
      <w:marLeft w:val="0"/>
      <w:marRight w:val="0"/>
      <w:marTop w:val="0"/>
      <w:marBottom w:val="0"/>
      <w:divBdr>
        <w:top w:val="none" w:sz="0" w:space="0" w:color="auto"/>
        <w:left w:val="none" w:sz="0" w:space="0" w:color="auto"/>
        <w:bottom w:val="none" w:sz="0" w:space="0" w:color="auto"/>
        <w:right w:val="none" w:sz="0" w:space="0" w:color="auto"/>
      </w:divBdr>
    </w:div>
    <w:div w:id="2040010386">
      <w:bodyDiv w:val="1"/>
      <w:marLeft w:val="0"/>
      <w:marRight w:val="0"/>
      <w:marTop w:val="0"/>
      <w:marBottom w:val="0"/>
      <w:divBdr>
        <w:top w:val="none" w:sz="0" w:space="0" w:color="auto"/>
        <w:left w:val="none" w:sz="0" w:space="0" w:color="auto"/>
        <w:bottom w:val="none" w:sz="0" w:space="0" w:color="auto"/>
        <w:right w:val="none" w:sz="0" w:space="0" w:color="auto"/>
      </w:divBdr>
    </w:div>
    <w:div w:id="207331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tempuri.org/"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www.w3.org/2001/XMLSchema-instance"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chemas.xmlsoap.org/soap/envelope/" TargetMode="External"/><Relationship Id="rId25"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hyperlink" Target="http://www.oracle.com/technetwork/database/windows/downloads/index-090165.html" TargetMode="External"/><Relationship Id="rId20" Type="http://schemas.openxmlformats.org/officeDocument/2006/relationships/hyperlink" Target="http://schemas.xmlsoap.org/soap/envelop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5.emf"/><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tempuri.org/" TargetMode="Externa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www.w3.org/2001/XMLSchema"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EADCF96A2C9541A2C60F54761E2B52" ma:contentTypeVersion="1" ma:contentTypeDescription="Create a new document." ma:contentTypeScope="" ma:versionID="993a358496a256671d83c1f75228f7e9">
  <xsd:schema xmlns:xsd="http://www.w3.org/2001/XMLSchema" xmlns:p="http://schemas.microsoft.com/office/2006/metadata/properties" xmlns:ns2="bdbfe654-1917-4bbc-a02e-9c65181bff08" targetNamespace="http://schemas.microsoft.com/office/2006/metadata/properties" ma:root="true" ma:fieldsID="7a734c2363fd5b94597fd8ae06a4507f" ns2:_="">
    <xsd:import namespace="bdbfe654-1917-4bbc-a02e-9c65181bff08"/>
    <xsd:element name="properties">
      <xsd:complexType>
        <xsd:sequence>
          <xsd:element name="documentManagement">
            <xsd:complexType>
              <xsd:all>
                <xsd:element ref="ns2:Document_x0020_Class" minOccurs="0"/>
              </xsd:all>
            </xsd:complexType>
          </xsd:element>
        </xsd:sequence>
      </xsd:complexType>
    </xsd:element>
  </xsd:schema>
  <xsd:schema xmlns:xsd="http://www.w3.org/2001/XMLSchema" xmlns:dms="http://schemas.microsoft.com/office/2006/documentManagement/types" targetNamespace="bdbfe654-1917-4bbc-a02e-9c65181bff08" elementFormDefault="qualified">
    <xsd:import namespace="http://schemas.microsoft.com/office/2006/documentManagement/types"/>
    <xsd:element name="Document_x0020_Class" ma:index="8" nillable="true" ma:displayName="Document Class" ma:format="Dropdown" ma:internalName="Document_x0020_Class">
      <xsd:simpleType>
        <xsd:restriction base="dms:Choice">
          <xsd:enumeration value="Acceptance"/>
          <xsd:enumeration value="Agreement (User or Subcontractor)"/>
          <xsd:enumeration value="BSW Commitment Form"/>
          <xsd:enumeration value="Change Order"/>
          <xsd:enumeration value="Contingency Release Request"/>
          <xsd:enumeration value="Custom Software Deliverable"/>
          <xsd:enumeration value="Dashboard"/>
          <xsd:enumeration value="Invoice - to User"/>
          <xsd:enumeration value="Invoice from Vendor"/>
          <xsd:enumeration value="Invoice Request"/>
          <xsd:enumeration value="Meeting Minutes"/>
          <xsd:enumeration value="Project Assessment Workbook"/>
          <xsd:enumeration value="Project Execution Plan"/>
          <xsd:enumeration value="Project Log"/>
          <xsd:enumeration value="Project Plan or Schedule"/>
          <xsd:enumeration value="Proposal for Services"/>
          <xsd:enumeration value="Purchase Order"/>
          <xsd:enumeration value="Report (Contractual)"/>
          <xsd:enumeration value="Report (Non-Contractual)"/>
          <xsd:enumeration value="Requirements - Business and Technical"/>
          <xsd:enumeration value="Revenue Recognition Request"/>
          <xsd:enumeration value="Statement of Work"/>
          <xsd:enumeration value="System and Functional Specification"/>
          <xsd:enumeration value="Testing Plan, Specs and Results"/>
          <xsd:enumeration value="User Supplied Project Inform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Document_x0020_Class xmlns="bdbfe654-1917-4bbc-a02e-9c65181bff0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0993D-1AEE-445D-9657-68D596C5B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bfe654-1917-4bbc-a02e-9c65181bff0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54E17BF-F478-46B1-9990-137CD3F379E8}">
  <ds:schemaRefs>
    <ds:schemaRef ds:uri="http://schemas.microsoft.com/office/2006/metadata/properties"/>
    <ds:schemaRef ds:uri="bdbfe654-1917-4bbc-a02e-9c65181bff08"/>
  </ds:schemaRefs>
</ds:datastoreItem>
</file>

<file path=customXml/itemProps3.xml><?xml version="1.0" encoding="utf-8"?>
<ds:datastoreItem xmlns:ds="http://schemas.openxmlformats.org/officeDocument/2006/customXml" ds:itemID="{91238D4A-CA26-4612-A868-BC6B015B6859}">
  <ds:schemaRefs>
    <ds:schemaRef ds:uri="http://schemas.microsoft.com/sharepoint/v3/contenttype/forms"/>
  </ds:schemaRefs>
</ds:datastoreItem>
</file>

<file path=customXml/itemProps4.xml><?xml version="1.0" encoding="utf-8"?>
<ds:datastoreItem xmlns:ds="http://schemas.openxmlformats.org/officeDocument/2006/customXml" ds:itemID="{AC161533-1A8C-49FE-BFF7-82C242F8E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6155</TotalTime>
  <Pages>1</Pages>
  <Words>2720</Words>
  <Characters>15508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1</vt:lpstr>
    </vt:vector>
  </TitlesOfParts>
  <Company>Bentley Systems</Company>
  <LinksUpToDate>false</LinksUpToDate>
  <CharactersWithSpaces>18192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Richard Ellis</dc:creator>
  <cp:lastModifiedBy>Joe.Mendoza</cp:lastModifiedBy>
  <cp:revision>6</cp:revision>
  <cp:lastPrinted>2013-10-04T13:16:00Z</cp:lastPrinted>
  <dcterms:created xsi:type="dcterms:W3CDTF">2014-04-10T22:19:00Z</dcterms:created>
  <dcterms:modified xsi:type="dcterms:W3CDTF">2014-09-29T01:44:00Z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Display on Home Page">
    <vt:lpwstr>1</vt:lpwstr>
  </property>
  <property fmtid="{D5CDD505-2E9C-101B-9397-08002B2CF9AE}" pid="5" name="Status">
    <vt:lpwstr/>
  </property>
  <property fmtid="{D5CDD505-2E9C-101B-9397-08002B2CF9AE}" pid="6" name="Subject">
    <vt:lpwstr/>
  </property>
  <property fmtid="{D5CDD505-2E9C-101B-9397-08002B2CF9AE}" pid="7" name="Keywords">
    <vt:lpwstr/>
  </property>
  <property fmtid="{D5CDD505-2E9C-101B-9397-08002B2CF9AE}" pid="8" name="_Author">
    <vt:lpwstr>Jen Morton</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ntentType">
    <vt:lpwstr>Document</vt:lpwstr>
  </property>
  <property fmtid="{D5CDD505-2E9C-101B-9397-08002B2CF9AE}" pid="15" name="ContentTypeId">
    <vt:lpwstr>0x0101007EEADCF96A2C9541A2C60F54761E2B52</vt:lpwstr>
  </property>
</Properties>
</file>