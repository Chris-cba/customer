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97841" w14:textId="77777777" w:rsidR="00BE2EF0" w:rsidRPr="007E5279" w:rsidRDefault="00453939" w:rsidP="00904245">
      <w:pPr>
        <w:rPr>
          <w:lang w:val="en-AU"/>
        </w:rPr>
      </w:pPr>
      <w:r w:rsidRPr="007E5279">
        <w:rPr>
          <w:noProof/>
        </w:rPr>
        <w:drawing>
          <wp:inline distT="0" distB="0" distL="0" distR="0" wp14:anchorId="559A0289" wp14:editId="10603337">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14:paraId="4DD73898" w14:textId="77777777" w:rsidR="004F784E" w:rsidRPr="007E5279" w:rsidRDefault="004F784E" w:rsidP="00904245">
      <w:pPr>
        <w:rPr>
          <w:snapToGrid w:val="0"/>
          <w:lang w:val="en-AU"/>
        </w:rPr>
      </w:pPr>
    </w:p>
    <w:p w14:paraId="54A2F71C" w14:textId="77777777" w:rsidR="004F784E" w:rsidRPr="007E5279" w:rsidRDefault="004F784E" w:rsidP="00904245">
      <w:pPr>
        <w:rPr>
          <w:snapToGrid w:val="0"/>
          <w:lang w:val="en-AU"/>
        </w:rPr>
      </w:pPr>
    </w:p>
    <w:p w14:paraId="0AEEC97D" w14:textId="77777777" w:rsidR="00714F23" w:rsidRDefault="00714F23" w:rsidP="00904245">
      <w:pPr>
        <w:rPr>
          <w:snapToGrid w:val="0"/>
          <w:lang w:val="en-AU"/>
        </w:rPr>
      </w:pPr>
    </w:p>
    <w:p w14:paraId="05B46B7F" w14:textId="77777777" w:rsidR="0080038A" w:rsidRDefault="0080038A" w:rsidP="004A0F90">
      <w:pPr>
        <w:jc w:val="center"/>
        <w:rPr>
          <w:b/>
          <w:snapToGrid w:val="0"/>
          <w:sz w:val="36"/>
          <w:lang w:val="en-AU"/>
        </w:rPr>
      </w:pPr>
      <w:r w:rsidRPr="0080038A">
        <w:rPr>
          <w:b/>
          <w:snapToGrid w:val="0"/>
          <w:sz w:val="36"/>
          <w:lang w:val="en-AU"/>
        </w:rPr>
        <w:t>Reflect With Insight for RAMS</w:t>
      </w:r>
      <w:r>
        <w:rPr>
          <w:b/>
          <w:snapToGrid w:val="0"/>
          <w:sz w:val="36"/>
          <w:lang w:val="en-AU"/>
        </w:rPr>
        <w:t xml:space="preserve"> </w:t>
      </w:r>
    </w:p>
    <w:p w14:paraId="758CAB9E" w14:textId="77777777" w:rsidR="00B75BC9" w:rsidRPr="004A0F90" w:rsidRDefault="00362761" w:rsidP="004A0F90">
      <w:pPr>
        <w:jc w:val="center"/>
        <w:rPr>
          <w:b/>
          <w:snapToGrid w:val="0"/>
          <w:sz w:val="36"/>
          <w:lang w:val="en-AU"/>
        </w:rPr>
      </w:pPr>
      <w:r w:rsidRPr="004A0F90">
        <w:rPr>
          <w:b/>
          <w:snapToGrid w:val="0"/>
          <w:sz w:val="36"/>
          <w:lang w:val="en-AU"/>
        </w:rPr>
        <w:t>Interface Design</w:t>
      </w:r>
    </w:p>
    <w:p w14:paraId="30A0CD5A" w14:textId="77777777" w:rsidR="00867A50" w:rsidRPr="004A0F90" w:rsidRDefault="00867A50" w:rsidP="004A0F90">
      <w:pPr>
        <w:jc w:val="center"/>
        <w:rPr>
          <w:b/>
          <w:sz w:val="36"/>
          <w:lang w:val="en-AU"/>
        </w:rPr>
      </w:pPr>
    </w:p>
    <w:p w14:paraId="23F2C067" w14:textId="77777777" w:rsidR="00867A50" w:rsidRPr="004A0F90" w:rsidRDefault="00867A50" w:rsidP="004A0F90">
      <w:pPr>
        <w:jc w:val="center"/>
        <w:rPr>
          <w:b/>
          <w:sz w:val="36"/>
          <w:lang w:val="en-AU"/>
        </w:rPr>
      </w:pPr>
    </w:p>
    <w:p w14:paraId="32CBE691" w14:textId="77777777" w:rsidR="00C53D7B" w:rsidRPr="004A0F90" w:rsidRDefault="00244919" w:rsidP="004A0F90">
      <w:pPr>
        <w:jc w:val="center"/>
        <w:rPr>
          <w:b/>
          <w:sz w:val="36"/>
          <w:lang w:val="en-AU"/>
        </w:rPr>
      </w:pPr>
      <w:r>
        <w:rPr>
          <w:b/>
          <w:sz w:val="36"/>
          <w:lang w:val="en-AU"/>
        </w:rPr>
        <w:t xml:space="preserve"> </w:t>
      </w:r>
      <w:r w:rsidR="000348F6">
        <w:rPr>
          <w:b/>
          <w:sz w:val="36"/>
          <w:lang w:val="en-AU"/>
        </w:rPr>
        <w:t>October</w:t>
      </w:r>
      <w:r w:rsidR="0080038A" w:rsidRPr="0080038A">
        <w:rPr>
          <w:b/>
          <w:sz w:val="36"/>
          <w:lang w:val="en-AU"/>
        </w:rPr>
        <w:t xml:space="preserve"> 2014</w:t>
      </w:r>
    </w:p>
    <w:p w14:paraId="53591687" w14:textId="77777777" w:rsidR="00BD670D" w:rsidRDefault="00BD670D" w:rsidP="004A0F90">
      <w:pPr>
        <w:jc w:val="center"/>
        <w:rPr>
          <w:b/>
          <w:sz w:val="36"/>
          <w:lang w:val="en-AU"/>
        </w:rPr>
      </w:pPr>
    </w:p>
    <w:p w14:paraId="1BC20852" w14:textId="77777777" w:rsidR="0080038A" w:rsidRDefault="0080038A" w:rsidP="004A0F90">
      <w:pPr>
        <w:jc w:val="center"/>
        <w:rPr>
          <w:b/>
          <w:sz w:val="36"/>
          <w:lang w:val="en-AU"/>
        </w:rPr>
      </w:pPr>
    </w:p>
    <w:p w14:paraId="7DC5EC01" w14:textId="77777777" w:rsidR="0080038A" w:rsidRDefault="0080038A" w:rsidP="004A0F90">
      <w:pPr>
        <w:jc w:val="center"/>
        <w:rPr>
          <w:b/>
          <w:sz w:val="36"/>
          <w:lang w:val="en-AU"/>
        </w:rPr>
      </w:pPr>
    </w:p>
    <w:p w14:paraId="2CFBE7BD" w14:textId="77777777" w:rsidR="0080038A" w:rsidRDefault="0080038A" w:rsidP="004A0F90">
      <w:pPr>
        <w:jc w:val="center"/>
        <w:rPr>
          <w:b/>
          <w:sz w:val="36"/>
          <w:lang w:val="en-AU"/>
        </w:rPr>
      </w:pPr>
    </w:p>
    <w:p w14:paraId="56F5FD6C" w14:textId="77777777" w:rsidR="0080038A" w:rsidRDefault="0080038A" w:rsidP="004A0F90">
      <w:pPr>
        <w:jc w:val="center"/>
        <w:rPr>
          <w:b/>
          <w:sz w:val="36"/>
          <w:lang w:val="en-AU"/>
        </w:rPr>
      </w:pPr>
    </w:p>
    <w:p w14:paraId="3608082E" w14:textId="77777777" w:rsidR="0080038A" w:rsidRDefault="0080038A" w:rsidP="004A0F90">
      <w:pPr>
        <w:jc w:val="center"/>
        <w:rPr>
          <w:b/>
          <w:sz w:val="36"/>
          <w:lang w:val="en-AU"/>
        </w:rPr>
      </w:pPr>
    </w:p>
    <w:p w14:paraId="6D2E8E6C" w14:textId="77777777" w:rsidR="0080038A" w:rsidRPr="004A0F90" w:rsidRDefault="0080038A" w:rsidP="004A0F90">
      <w:pPr>
        <w:jc w:val="center"/>
        <w:rPr>
          <w:b/>
          <w:sz w:val="36"/>
          <w:lang w:val="en-AU"/>
        </w:rPr>
      </w:pPr>
    </w:p>
    <w:p w14:paraId="2E1AAA8A" w14:textId="77777777" w:rsidR="00BD670D" w:rsidRPr="007E5279" w:rsidRDefault="00BD670D" w:rsidP="00904245">
      <w:pPr>
        <w:rPr>
          <w:lang w:val="en-AU"/>
        </w:rPr>
      </w:pPr>
    </w:p>
    <w:p w14:paraId="500D39C9" w14:textId="77777777" w:rsidR="00BD670D" w:rsidRPr="007E5279" w:rsidRDefault="00BD670D" w:rsidP="00904245">
      <w:pPr>
        <w:rPr>
          <w:lang w:val="en-AU"/>
        </w:rPr>
      </w:pPr>
    </w:p>
    <w:p w14:paraId="266EC311" w14:textId="77777777" w:rsidR="00BD670D" w:rsidRPr="007E5279" w:rsidRDefault="00BD670D" w:rsidP="00904245">
      <w:pPr>
        <w:rPr>
          <w:lang w:val="en-AU"/>
        </w:rPr>
      </w:pPr>
    </w:p>
    <w:p w14:paraId="023E1E00" w14:textId="77777777" w:rsidR="00BF2556" w:rsidRPr="007E5279" w:rsidRDefault="00BF2556" w:rsidP="00904245">
      <w:pPr>
        <w:rPr>
          <w:lang w:val="en-AU"/>
        </w:rPr>
      </w:pPr>
    </w:p>
    <w:p w14:paraId="241189AB" w14:textId="77777777" w:rsidR="00BE2EF0" w:rsidRPr="007E5279" w:rsidRDefault="00453939" w:rsidP="00904245">
      <w:pPr>
        <w:rPr>
          <w:lang w:val="en-AU"/>
        </w:rPr>
      </w:pPr>
      <w:r w:rsidRPr="007E5279">
        <w:rPr>
          <w:noProof/>
        </w:rPr>
        <w:drawing>
          <wp:inline distT="0" distB="0" distL="0" distR="0" wp14:anchorId="5599789B" wp14:editId="7BB4B1EA">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14:paraId="4FDB2A48" w14:textId="77777777" w:rsidR="00BE2EF0" w:rsidRPr="007E5279" w:rsidRDefault="00BE2EF0" w:rsidP="00904245">
      <w:pPr>
        <w:rPr>
          <w:lang w:val="en-AU"/>
        </w:rPr>
      </w:pPr>
    </w:p>
    <w:p w14:paraId="25F1EFBD" w14:textId="77777777" w:rsidR="00BE2EF0" w:rsidRPr="007E5279" w:rsidRDefault="00BE2EF0" w:rsidP="00904245">
      <w:pPr>
        <w:rPr>
          <w:lang w:val="en-AU"/>
        </w:rPr>
      </w:pPr>
    </w:p>
    <w:p w14:paraId="4D86E87F" w14:textId="77777777" w:rsidR="00BE2EF0" w:rsidRPr="007E5279" w:rsidRDefault="00BE2EF0" w:rsidP="00904245">
      <w:pPr>
        <w:rPr>
          <w:lang w:val="en-AU"/>
        </w:rPr>
        <w:sectPr w:rsidR="00BE2EF0" w:rsidRPr="007E5279" w:rsidSect="00E77FF3">
          <w:footerReference w:type="even" r:id="rId13"/>
          <w:type w:val="oddPage"/>
          <w:pgSz w:w="11907" w:h="16839" w:code="9"/>
          <w:pgMar w:top="1440" w:right="1800" w:bottom="1440" w:left="1800" w:header="720" w:footer="720" w:gutter="0"/>
          <w:pgNumType w:start="1"/>
          <w:cols w:space="720"/>
          <w:docGrid w:linePitch="299"/>
        </w:sectPr>
      </w:pPr>
    </w:p>
    <w:p w14:paraId="37C94FBE" w14:textId="77777777" w:rsidR="00541438" w:rsidRDefault="007A45DC">
      <w:pPr>
        <w:pStyle w:val="TOC1"/>
        <w:rPr>
          <w:ins w:id="0" w:author="Joe.Mendoza" w:date="2014-11-26T15:09:00Z"/>
          <w:rFonts w:eastAsiaTheme="minorEastAsia" w:cstheme="minorBidi"/>
          <w:caps w:val="0"/>
          <w:sz w:val="22"/>
        </w:rPr>
      </w:pPr>
      <w:r>
        <w:rPr>
          <w:lang w:val="en-AU"/>
        </w:rPr>
        <w:lastRenderedPageBreak/>
        <w:fldChar w:fldCharType="begin"/>
      </w:r>
      <w:r>
        <w:rPr>
          <w:lang w:val="en-AU"/>
        </w:rPr>
        <w:instrText xml:space="preserve"> TOC \o "1-3" </w:instrText>
      </w:r>
      <w:r>
        <w:rPr>
          <w:lang w:val="en-AU"/>
        </w:rPr>
        <w:fldChar w:fldCharType="separate"/>
      </w:r>
      <w:ins w:id="1" w:author="Joe.Mendoza" w:date="2014-11-26T15:09:00Z">
        <w:r w:rsidR="00541438">
          <w:t>1.0</w:t>
        </w:r>
        <w:r w:rsidR="00541438">
          <w:rPr>
            <w:rFonts w:eastAsiaTheme="minorEastAsia" w:cstheme="minorBidi"/>
            <w:caps w:val="0"/>
            <w:sz w:val="22"/>
          </w:rPr>
          <w:tab/>
        </w:r>
        <w:r w:rsidR="00541438">
          <w:t>Introduction</w:t>
        </w:r>
        <w:r w:rsidR="00541438">
          <w:tab/>
        </w:r>
        <w:r w:rsidR="00541438">
          <w:fldChar w:fldCharType="begin"/>
        </w:r>
        <w:r w:rsidR="00541438">
          <w:instrText xml:space="preserve"> PAGEREF _Toc404777923 \h </w:instrText>
        </w:r>
      </w:ins>
      <w:r w:rsidR="00541438">
        <w:fldChar w:fldCharType="separate"/>
      </w:r>
      <w:ins w:id="2" w:author="Joe.Mendoza" w:date="2014-11-26T15:39:00Z">
        <w:r w:rsidR="0075444E">
          <w:t>3</w:t>
        </w:r>
      </w:ins>
      <w:ins w:id="3" w:author="Joe.Mendoza" w:date="2014-11-26T15:09:00Z">
        <w:r w:rsidR="00541438">
          <w:fldChar w:fldCharType="end"/>
        </w:r>
      </w:ins>
    </w:p>
    <w:p w14:paraId="4104F441" w14:textId="77777777" w:rsidR="00541438" w:rsidRDefault="00541438">
      <w:pPr>
        <w:pStyle w:val="TOC1"/>
        <w:rPr>
          <w:ins w:id="4" w:author="Joe.Mendoza" w:date="2014-11-26T15:09:00Z"/>
          <w:rFonts w:eastAsiaTheme="minorEastAsia" w:cstheme="minorBidi"/>
          <w:caps w:val="0"/>
          <w:sz w:val="22"/>
        </w:rPr>
      </w:pPr>
      <w:ins w:id="5" w:author="Joe.Mendoza" w:date="2014-11-26T15:09:00Z">
        <w:r>
          <w:t>2.0</w:t>
        </w:r>
        <w:r>
          <w:rPr>
            <w:rFonts w:eastAsiaTheme="minorEastAsia" w:cstheme="minorBidi"/>
            <w:caps w:val="0"/>
            <w:sz w:val="22"/>
          </w:rPr>
          <w:tab/>
        </w:r>
        <w:r>
          <w:t>High Level Requirements</w:t>
        </w:r>
        <w:r>
          <w:tab/>
        </w:r>
        <w:r>
          <w:fldChar w:fldCharType="begin"/>
        </w:r>
        <w:r>
          <w:instrText xml:space="preserve"> PAGEREF _Toc404777924 \h </w:instrText>
        </w:r>
      </w:ins>
      <w:r>
        <w:fldChar w:fldCharType="separate"/>
      </w:r>
      <w:ins w:id="6" w:author="Joe.Mendoza" w:date="2014-11-26T15:39:00Z">
        <w:r w:rsidR="0075444E">
          <w:t>3</w:t>
        </w:r>
      </w:ins>
      <w:ins w:id="7" w:author="Joe.Mendoza" w:date="2014-11-26T15:09:00Z">
        <w:r>
          <w:fldChar w:fldCharType="end"/>
        </w:r>
      </w:ins>
    </w:p>
    <w:p w14:paraId="761B3F58" w14:textId="77777777" w:rsidR="00541438" w:rsidRDefault="00541438">
      <w:pPr>
        <w:pStyle w:val="TOC1"/>
        <w:rPr>
          <w:ins w:id="8" w:author="Joe.Mendoza" w:date="2014-11-26T15:09:00Z"/>
          <w:rFonts w:eastAsiaTheme="minorEastAsia" w:cstheme="minorBidi"/>
          <w:caps w:val="0"/>
          <w:sz w:val="22"/>
        </w:rPr>
      </w:pPr>
      <w:ins w:id="9" w:author="Joe.Mendoza" w:date="2014-11-26T15:09:00Z">
        <w:r>
          <w:t>3.0</w:t>
        </w:r>
        <w:r>
          <w:rPr>
            <w:rFonts w:eastAsiaTheme="minorEastAsia" w:cstheme="minorBidi"/>
            <w:caps w:val="0"/>
            <w:sz w:val="22"/>
          </w:rPr>
          <w:tab/>
        </w:r>
        <w:r>
          <w:t>Scope</w:t>
        </w:r>
        <w:r>
          <w:tab/>
        </w:r>
        <w:r>
          <w:fldChar w:fldCharType="begin"/>
        </w:r>
        <w:r>
          <w:instrText xml:space="preserve"> PAGEREF _Toc404777925 \h </w:instrText>
        </w:r>
      </w:ins>
      <w:r>
        <w:fldChar w:fldCharType="separate"/>
      </w:r>
      <w:ins w:id="10" w:author="Joe.Mendoza" w:date="2014-11-26T15:39:00Z">
        <w:r w:rsidR="0075444E">
          <w:t>3</w:t>
        </w:r>
      </w:ins>
      <w:ins w:id="11" w:author="Joe.Mendoza" w:date="2014-11-26T15:09:00Z">
        <w:r>
          <w:fldChar w:fldCharType="end"/>
        </w:r>
      </w:ins>
    </w:p>
    <w:p w14:paraId="0E5A1C17" w14:textId="77777777" w:rsidR="00541438" w:rsidRDefault="00541438">
      <w:pPr>
        <w:pStyle w:val="TOC1"/>
        <w:rPr>
          <w:ins w:id="12" w:author="Joe.Mendoza" w:date="2014-11-26T15:09:00Z"/>
          <w:rFonts w:eastAsiaTheme="minorEastAsia" w:cstheme="minorBidi"/>
          <w:caps w:val="0"/>
          <w:sz w:val="22"/>
        </w:rPr>
      </w:pPr>
      <w:ins w:id="13" w:author="Joe.Mendoza" w:date="2014-11-26T15:09:00Z">
        <w:r>
          <w:t>4.0</w:t>
        </w:r>
        <w:r>
          <w:rPr>
            <w:rFonts w:eastAsiaTheme="minorEastAsia" w:cstheme="minorBidi"/>
            <w:caps w:val="0"/>
            <w:sz w:val="22"/>
          </w:rPr>
          <w:tab/>
        </w:r>
        <w:r>
          <w:t>Asset Meta-model Create / Update</w:t>
        </w:r>
        <w:r>
          <w:tab/>
        </w:r>
        <w:r>
          <w:fldChar w:fldCharType="begin"/>
        </w:r>
        <w:r>
          <w:instrText xml:space="preserve"> PAGEREF _Toc404777926 \h </w:instrText>
        </w:r>
      </w:ins>
      <w:r>
        <w:fldChar w:fldCharType="separate"/>
      </w:r>
      <w:ins w:id="14" w:author="Joe.Mendoza" w:date="2014-11-26T15:39:00Z">
        <w:r w:rsidR="0075444E">
          <w:t>4</w:t>
        </w:r>
      </w:ins>
      <w:ins w:id="15" w:author="Joe.Mendoza" w:date="2014-11-26T15:09:00Z">
        <w:r>
          <w:fldChar w:fldCharType="end"/>
        </w:r>
      </w:ins>
    </w:p>
    <w:p w14:paraId="31F4616B" w14:textId="77777777" w:rsidR="00541438" w:rsidRDefault="00541438">
      <w:pPr>
        <w:pStyle w:val="TOC2"/>
        <w:rPr>
          <w:ins w:id="16" w:author="Joe.Mendoza" w:date="2014-11-26T15:09:00Z"/>
          <w:rFonts w:eastAsiaTheme="minorEastAsia" w:cstheme="minorBidi"/>
          <w:smallCaps w:val="0"/>
        </w:rPr>
      </w:pPr>
      <w:ins w:id="17" w:author="Joe.Mendoza" w:date="2014-11-26T15:09:00Z">
        <w:r>
          <w:t>4.1</w:t>
        </w:r>
        <w:r>
          <w:rPr>
            <w:rFonts w:eastAsiaTheme="minorEastAsia" w:cstheme="minorBidi"/>
            <w:smallCaps w:val="0"/>
          </w:rPr>
          <w:tab/>
        </w:r>
        <w:r>
          <w:t>Assets needed to model the Routine Services Data</w:t>
        </w:r>
        <w:r>
          <w:tab/>
        </w:r>
        <w:r>
          <w:fldChar w:fldCharType="begin"/>
        </w:r>
        <w:r>
          <w:instrText xml:space="preserve"> PAGEREF _Toc404777927 \h </w:instrText>
        </w:r>
      </w:ins>
      <w:r>
        <w:fldChar w:fldCharType="separate"/>
      </w:r>
      <w:ins w:id="18" w:author="Joe.Mendoza" w:date="2014-11-26T15:39:00Z">
        <w:r w:rsidR="0075444E">
          <w:t>4</w:t>
        </w:r>
      </w:ins>
      <w:ins w:id="19" w:author="Joe.Mendoza" w:date="2014-11-26T15:09:00Z">
        <w:r>
          <w:fldChar w:fldCharType="end"/>
        </w:r>
      </w:ins>
    </w:p>
    <w:p w14:paraId="074A0F28" w14:textId="77777777" w:rsidR="00541438" w:rsidRDefault="00541438">
      <w:pPr>
        <w:pStyle w:val="TOC3"/>
        <w:rPr>
          <w:ins w:id="20" w:author="Joe.Mendoza" w:date="2014-11-26T15:09:00Z"/>
          <w:rFonts w:asciiTheme="minorHAnsi" w:eastAsiaTheme="minorEastAsia" w:hAnsiTheme="minorHAnsi" w:cstheme="minorBidi"/>
          <w:i w:val="0"/>
          <w:sz w:val="22"/>
        </w:rPr>
      </w:pPr>
      <w:ins w:id="21" w:author="Joe.Mendoza" w:date="2014-11-26T15:09:00Z">
        <w:r>
          <w:t>4.1.1</w:t>
        </w:r>
        <w:r>
          <w:rPr>
            <w:rFonts w:asciiTheme="minorHAnsi" w:eastAsiaTheme="minorEastAsia" w:hAnsiTheme="minorHAnsi" w:cstheme="minorBidi"/>
            <w:i w:val="0"/>
            <w:sz w:val="22"/>
          </w:rPr>
          <w:tab/>
        </w:r>
        <w:r>
          <w:t>Asset for the Top Level Routine Services Data</w:t>
        </w:r>
        <w:r>
          <w:tab/>
        </w:r>
        <w:r>
          <w:fldChar w:fldCharType="begin"/>
        </w:r>
        <w:r>
          <w:instrText xml:space="preserve"> PAGEREF _Toc404777928 \h </w:instrText>
        </w:r>
      </w:ins>
      <w:r>
        <w:fldChar w:fldCharType="separate"/>
      </w:r>
      <w:ins w:id="22" w:author="Joe.Mendoza" w:date="2014-11-26T15:39:00Z">
        <w:r w:rsidR="0075444E">
          <w:t>5</w:t>
        </w:r>
      </w:ins>
      <w:ins w:id="23" w:author="Joe.Mendoza" w:date="2014-11-26T15:09:00Z">
        <w:r>
          <w:fldChar w:fldCharType="end"/>
        </w:r>
      </w:ins>
    </w:p>
    <w:p w14:paraId="3F34175F" w14:textId="77777777" w:rsidR="00541438" w:rsidRDefault="00541438">
      <w:pPr>
        <w:pStyle w:val="TOC3"/>
        <w:rPr>
          <w:ins w:id="24" w:author="Joe.Mendoza" w:date="2014-11-26T15:09:00Z"/>
          <w:rFonts w:asciiTheme="minorHAnsi" w:eastAsiaTheme="minorEastAsia" w:hAnsiTheme="minorHAnsi" w:cstheme="minorBidi"/>
          <w:i w:val="0"/>
          <w:sz w:val="22"/>
        </w:rPr>
      </w:pPr>
      <w:ins w:id="25" w:author="Joe.Mendoza" w:date="2014-11-26T15:09:00Z">
        <w:r>
          <w:t>4.1.2</w:t>
        </w:r>
        <w:r>
          <w:rPr>
            <w:rFonts w:asciiTheme="minorHAnsi" w:eastAsiaTheme="minorEastAsia" w:hAnsiTheme="minorHAnsi" w:cstheme="minorBidi"/>
            <w:i w:val="0"/>
            <w:sz w:val="22"/>
          </w:rPr>
          <w:tab/>
        </w:r>
        <w:r>
          <w:t>Asset for the Routine Services Data – Accomplishments</w:t>
        </w:r>
        <w:r>
          <w:tab/>
        </w:r>
        <w:r>
          <w:fldChar w:fldCharType="begin"/>
        </w:r>
        <w:r>
          <w:instrText xml:space="preserve"> PAGEREF _Toc404777929 \h </w:instrText>
        </w:r>
      </w:ins>
      <w:r>
        <w:fldChar w:fldCharType="separate"/>
      </w:r>
      <w:ins w:id="26" w:author="Joe.Mendoza" w:date="2014-11-26T15:39:00Z">
        <w:r w:rsidR="0075444E">
          <w:t>8</w:t>
        </w:r>
      </w:ins>
      <w:ins w:id="27" w:author="Joe.Mendoza" w:date="2014-11-26T15:09:00Z">
        <w:r>
          <w:fldChar w:fldCharType="end"/>
        </w:r>
      </w:ins>
    </w:p>
    <w:p w14:paraId="4C7166EF" w14:textId="77777777" w:rsidR="00541438" w:rsidRDefault="00541438">
      <w:pPr>
        <w:pStyle w:val="TOC3"/>
        <w:rPr>
          <w:ins w:id="28" w:author="Joe.Mendoza" w:date="2014-11-26T15:09:00Z"/>
          <w:rFonts w:asciiTheme="minorHAnsi" w:eastAsiaTheme="minorEastAsia" w:hAnsiTheme="minorHAnsi" w:cstheme="minorBidi"/>
          <w:i w:val="0"/>
          <w:sz w:val="22"/>
        </w:rPr>
      </w:pPr>
      <w:ins w:id="29" w:author="Joe.Mendoza" w:date="2014-11-26T15:09:00Z">
        <w:r>
          <w:t>4.1.3</w:t>
        </w:r>
        <w:r>
          <w:rPr>
            <w:rFonts w:asciiTheme="minorHAnsi" w:eastAsiaTheme="minorEastAsia" w:hAnsiTheme="minorHAnsi" w:cstheme="minorBidi"/>
            <w:i w:val="0"/>
            <w:sz w:val="22"/>
          </w:rPr>
          <w:tab/>
        </w:r>
        <w:r>
          <w:t>Asset for the Routine Services Data – Defects</w:t>
        </w:r>
        <w:r>
          <w:tab/>
        </w:r>
        <w:r>
          <w:fldChar w:fldCharType="begin"/>
        </w:r>
        <w:r>
          <w:instrText xml:space="preserve"> PAGEREF _Toc404777930 \h </w:instrText>
        </w:r>
      </w:ins>
      <w:r>
        <w:fldChar w:fldCharType="separate"/>
      </w:r>
      <w:ins w:id="30" w:author="Joe.Mendoza" w:date="2014-11-26T15:39:00Z">
        <w:r w:rsidR="0075444E">
          <w:t>12</w:t>
        </w:r>
      </w:ins>
      <w:ins w:id="31" w:author="Joe.Mendoza" w:date="2014-11-26T15:09:00Z">
        <w:r>
          <w:fldChar w:fldCharType="end"/>
        </w:r>
      </w:ins>
    </w:p>
    <w:p w14:paraId="3586CD58" w14:textId="77777777" w:rsidR="00541438" w:rsidRDefault="00541438">
      <w:pPr>
        <w:pStyle w:val="TOC3"/>
        <w:rPr>
          <w:ins w:id="32" w:author="Joe.Mendoza" w:date="2014-11-26T15:09:00Z"/>
          <w:rFonts w:asciiTheme="minorHAnsi" w:eastAsiaTheme="minorEastAsia" w:hAnsiTheme="minorHAnsi" w:cstheme="minorBidi"/>
          <w:i w:val="0"/>
          <w:sz w:val="22"/>
        </w:rPr>
      </w:pPr>
      <w:ins w:id="33" w:author="Joe.Mendoza" w:date="2014-11-26T15:09:00Z">
        <w:r>
          <w:t>4.1.4</w:t>
        </w:r>
        <w:r>
          <w:rPr>
            <w:rFonts w:asciiTheme="minorHAnsi" w:eastAsiaTheme="minorEastAsia" w:hAnsiTheme="minorHAnsi" w:cstheme="minorBidi"/>
            <w:i w:val="0"/>
            <w:sz w:val="22"/>
          </w:rPr>
          <w:tab/>
        </w:r>
        <w:r>
          <w:t>Asset for the Routine Services Data – Incidents</w:t>
        </w:r>
        <w:r>
          <w:tab/>
        </w:r>
        <w:r>
          <w:fldChar w:fldCharType="begin"/>
        </w:r>
        <w:r>
          <w:instrText xml:space="preserve"> PAGEREF _Toc404777931 \h </w:instrText>
        </w:r>
      </w:ins>
      <w:r>
        <w:fldChar w:fldCharType="separate"/>
      </w:r>
      <w:ins w:id="34" w:author="Joe.Mendoza" w:date="2014-11-26T15:39:00Z">
        <w:r w:rsidR="0075444E">
          <w:t>16</w:t>
        </w:r>
      </w:ins>
      <w:ins w:id="35" w:author="Joe.Mendoza" w:date="2014-11-26T15:09:00Z">
        <w:r>
          <w:fldChar w:fldCharType="end"/>
        </w:r>
      </w:ins>
    </w:p>
    <w:p w14:paraId="0F807FBD" w14:textId="77777777" w:rsidR="00541438" w:rsidRDefault="00541438">
      <w:pPr>
        <w:pStyle w:val="TOC3"/>
        <w:rPr>
          <w:ins w:id="36" w:author="Joe.Mendoza" w:date="2014-11-26T15:09:00Z"/>
          <w:rFonts w:asciiTheme="minorHAnsi" w:eastAsiaTheme="minorEastAsia" w:hAnsiTheme="minorHAnsi" w:cstheme="minorBidi"/>
          <w:i w:val="0"/>
          <w:sz w:val="22"/>
        </w:rPr>
      </w:pPr>
      <w:ins w:id="37" w:author="Joe.Mendoza" w:date="2014-11-26T15:09:00Z">
        <w:r>
          <w:t>4.1.5</w:t>
        </w:r>
        <w:r>
          <w:rPr>
            <w:rFonts w:asciiTheme="minorHAnsi" w:eastAsiaTheme="minorEastAsia" w:hAnsiTheme="minorHAnsi" w:cstheme="minorBidi"/>
            <w:i w:val="0"/>
            <w:sz w:val="22"/>
          </w:rPr>
          <w:tab/>
        </w:r>
        <w:r>
          <w:t>Asset for the Routine Services Data – Inspections</w:t>
        </w:r>
        <w:r>
          <w:tab/>
        </w:r>
        <w:r>
          <w:fldChar w:fldCharType="begin"/>
        </w:r>
        <w:r>
          <w:instrText xml:space="preserve"> PAGEREF _Toc404777932 \h </w:instrText>
        </w:r>
      </w:ins>
      <w:r>
        <w:fldChar w:fldCharType="separate"/>
      </w:r>
      <w:ins w:id="38" w:author="Joe.Mendoza" w:date="2014-11-26T15:39:00Z">
        <w:r w:rsidR="0075444E">
          <w:t>19</w:t>
        </w:r>
      </w:ins>
      <w:ins w:id="39" w:author="Joe.Mendoza" w:date="2014-11-26T15:09:00Z">
        <w:r>
          <w:fldChar w:fldCharType="end"/>
        </w:r>
      </w:ins>
    </w:p>
    <w:p w14:paraId="4FB1362C" w14:textId="77777777" w:rsidR="00541438" w:rsidRDefault="00541438">
      <w:pPr>
        <w:pStyle w:val="TOC3"/>
        <w:rPr>
          <w:ins w:id="40" w:author="Joe.Mendoza" w:date="2014-11-26T15:09:00Z"/>
          <w:rFonts w:asciiTheme="minorHAnsi" w:eastAsiaTheme="minorEastAsia" w:hAnsiTheme="minorHAnsi" w:cstheme="minorBidi"/>
          <w:i w:val="0"/>
          <w:sz w:val="22"/>
        </w:rPr>
      </w:pPr>
      <w:ins w:id="41" w:author="Joe.Mendoza" w:date="2014-11-26T15:09:00Z">
        <w:r>
          <w:t>4.1.6</w:t>
        </w:r>
        <w:r>
          <w:rPr>
            <w:rFonts w:asciiTheme="minorHAnsi" w:eastAsiaTheme="minorEastAsia" w:hAnsiTheme="minorHAnsi" w:cstheme="minorBidi"/>
            <w:i w:val="0"/>
            <w:sz w:val="22"/>
          </w:rPr>
          <w:tab/>
        </w:r>
        <w:r>
          <w:t>Asset for the Routine Services Data – Requests</w:t>
        </w:r>
        <w:r>
          <w:tab/>
        </w:r>
        <w:r>
          <w:fldChar w:fldCharType="begin"/>
        </w:r>
        <w:r>
          <w:instrText xml:space="preserve"> PAGEREF _Toc404777933 \h </w:instrText>
        </w:r>
      </w:ins>
      <w:r>
        <w:fldChar w:fldCharType="separate"/>
      </w:r>
      <w:ins w:id="42" w:author="Joe.Mendoza" w:date="2014-11-26T15:39:00Z">
        <w:r w:rsidR="0075444E">
          <w:t>22</w:t>
        </w:r>
      </w:ins>
      <w:ins w:id="43" w:author="Joe.Mendoza" w:date="2014-11-26T15:09:00Z">
        <w:r>
          <w:fldChar w:fldCharType="end"/>
        </w:r>
      </w:ins>
    </w:p>
    <w:p w14:paraId="5C781EE2" w14:textId="77777777" w:rsidR="00541438" w:rsidRDefault="00541438">
      <w:pPr>
        <w:pStyle w:val="TOC2"/>
        <w:rPr>
          <w:ins w:id="44" w:author="Joe.Mendoza" w:date="2014-11-26T15:09:00Z"/>
          <w:rFonts w:eastAsiaTheme="minorEastAsia" w:cstheme="minorBidi"/>
          <w:smallCaps w:val="0"/>
        </w:rPr>
      </w:pPr>
      <w:ins w:id="45" w:author="Joe.Mendoza" w:date="2014-11-26T15:09:00Z">
        <w:r>
          <w:t>4.2</w:t>
        </w:r>
        <w:r>
          <w:rPr>
            <w:rFonts w:eastAsiaTheme="minorEastAsia" w:cstheme="minorBidi"/>
            <w:smallCaps w:val="0"/>
          </w:rPr>
          <w:tab/>
        </w:r>
        <w:r>
          <w:t>Routine Services Asset GIS Themes</w:t>
        </w:r>
        <w:r>
          <w:tab/>
        </w:r>
        <w:r>
          <w:fldChar w:fldCharType="begin"/>
        </w:r>
        <w:r>
          <w:instrText xml:space="preserve"> PAGEREF _Toc404777934 \h </w:instrText>
        </w:r>
      </w:ins>
      <w:r>
        <w:fldChar w:fldCharType="separate"/>
      </w:r>
      <w:ins w:id="46" w:author="Joe.Mendoza" w:date="2014-11-26T15:39:00Z">
        <w:r w:rsidR="0075444E">
          <w:t>25</w:t>
        </w:r>
      </w:ins>
      <w:ins w:id="47" w:author="Joe.Mendoza" w:date="2014-11-26T15:09:00Z">
        <w:r>
          <w:fldChar w:fldCharType="end"/>
        </w:r>
      </w:ins>
    </w:p>
    <w:p w14:paraId="0745A955" w14:textId="77777777" w:rsidR="00541438" w:rsidRDefault="00541438">
      <w:pPr>
        <w:pStyle w:val="TOC3"/>
        <w:rPr>
          <w:ins w:id="48" w:author="Joe.Mendoza" w:date="2014-11-26T15:09:00Z"/>
          <w:rFonts w:asciiTheme="minorHAnsi" w:eastAsiaTheme="minorEastAsia" w:hAnsiTheme="minorHAnsi" w:cstheme="minorBidi"/>
          <w:i w:val="0"/>
          <w:sz w:val="22"/>
        </w:rPr>
      </w:pPr>
      <w:ins w:id="49" w:author="Joe.Mendoza" w:date="2014-11-26T15:09:00Z">
        <w:r>
          <w:t>4.2.1</w:t>
        </w:r>
        <w:r>
          <w:rPr>
            <w:rFonts w:asciiTheme="minorHAnsi" w:eastAsiaTheme="minorEastAsia" w:hAnsiTheme="minorHAnsi" w:cstheme="minorBidi"/>
            <w:i w:val="0"/>
            <w:sz w:val="22"/>
          </w:rPr>
          <w:tab/>
        </w:r>
        <w:r>
          <w:t>Standard Theme</w:t>
        </w:r>
        <w:r>
          <w:tab/>
        </w:r>
        <w:r>
          <w:fldChar w:fldCharType="begin"/>
        </w:r>
        <w:r>
          <w:instrText xml:space="preserve"> PAGEREF _Toc404777935 \h </w:instrText>
        </w:r>
      </w:ins>
      <w:r>
        <w:fldChar w:fldCharType="separate"/>
      </w:r>
      <w:ins w:id="50" w:author="Joe.Mendoza" w:date="2014-11-26T15:39:00Z">
        <w:r w:rsidR="0075444E">
          <w:t>25</w:t>
        </w:r>
      </w:ins>
      <w:ins w:id="51" w:author="Joe.Mendoza" w:date="2014-11-26T15:09:00Z">
        <w:r>
          <w:fldChar w:fldCharType="end"/>
        </w:r>
      </w:ins>
    </w:p>
    <w:p w14:paraId="167DE491" w14:textId="77777777" w:rsidR="00541438" w:rsidRDefault="00541438">
      <w:pPr>
        <w:pStyle w:val="TOC3"/>
        <w:rPr>
          <w:ins w:id="52" w:author="Joe.Mendoza" w:date="2014-11-26T15:09:00Z"/>
          <w:rFonts w:asciiTheme="minorHAnsi" w:eastAsiaTheme="minorEastAsia" w:hAnsiTheme="minorHAnsi" w:cstheme="minorBidi"/>
          <w:i w:val="0"/>
          <w:sz w:val="22"/>
        </w:rPr>
      </w:pPr>
      <w:ins w:id="53" w:author="Joe.Mendoza" w:date="2014-11-26T15:09:00Z">
        <w:r>
          <w:t>4.2.2</w:t>
        </w:r>
        <w:r>
          <w:rPr>
            <w:rFonts w:asciiTheme="minorHAnsi" w:eastAsiaTheme="minorEastAsia" w:hAnsiTheme="minorHAnsi" w:cstheme="minorBidi"/>
            <w:i w:val="0"/>
            <w:sz w:val="22"/>
          </w:rPr>
          <w:tab/>
        </w:r>
        <w:r>
          <w:t>Custom Themes</w:t>
        </w:r>
        <w:r>
          <w:tab/>
        </w:r>
        <w:r>
          <w:fldChar w:fldCharType="begin"/>
        </w:r>
        <w:r>
          <w:instrText xml:space="preserve"> PAGEREF _Toc404777936 \h </w:instrText>
        </w:r>
      </w:ins>
      <w:r>
        <w:fldChar w:fldCharType="separate"/>
      </w:r>
      <w:ins w:id="54" w:author="Joe.Mendoza" w:date="2014-11-26T15:39:00Z">
        <w:r w:rsidR="0075444E">
          <w:t>25</w:t>
        </w:r>
      </w:ins>
      <w:ins w:id="55" w:author="Joe.Mendoza" w:date="2014-11-26T15:09:00Z">
        <w:r>
          <w:fldChar w:fldCharType="end"/>
        </w:r>
      </w:ins>
    </w:p>
    <w:p w14:paraId="76B65B79" w14:textId="77777777" w:rsidR="00541438" w:rsidRDefault="00541438">
      <w:pPr>
        <w:pStyle w:val="TOC1"/>
        <w:rPr>
          <w:ins w:id="56" w:author="Joe.Mendoza" w:date="2014-11-26T15:09:00Z"/>
          <w:rFonts w:eastAsiaTheme="minorEastAsia" w:cstheme="minorBidi"/>
          <w:caps w:val="0"/>
          <w:sz w:val="22"/>
        </w:rPr>
      </w:pPr>
      <w:ins w:id="57" w:author="Joe.Mendoza" w:date="2014-11-26T15:09:00Z">
        <w:r>
          <w:t>5.0</w:t>
        </w:r>
        <w:r>
          <w:rPr>
            <w:rFonts w:eastAsiaTheme="minorEastAsia" w:cstheme="minorBidi"/>
            <w:caps w:val="0"/>
            <w:sz w:val="22"/>
          </w:rPr>
          <w:tab/>
        </w:r>
        <w:r>
          <w:t>Data Loader for Routine Service Data</w:t>
        </w:r>
        <w:r>
          <w:tab/>
        </w:r>
        <w:r>
          <w:fldChar w:fldCharType="begin"/>
        </w:r>
        <w:r>
          <w:instrText xml:space="preserve"> PAGEREF _Toc404777937 \h </w:instrText>
        </w:r>
      </w:ins>
      <w:r>
        <w:fldChar w:fldCharType="separate"/>
      </w:r>
      <w:ins w:id="58" w:author="Joe.Mendoza" w:date="2014-11-26T15:39:00Z">
        <w:r w:rsidR="0075444E">
          <w:t>26</w:t>
        </w:r>
      </w:ins>
      <w:ins w:id="59" w:author="Joe.Mendoza" w:date="2014-11-26T15:09:00Z">
        <w:r>
          <w:fldChar w:fldCharType="end"/>
        </w:r>
      </w:ins>
    </w:p>
    <w:p w14:paraId="4CE03821" w14:textId="77777777" w:rsidR="00541438" w:rsidRDefault="00541438">
      <w:pPr>
        <w:pStyle w:val="TOC2"/>
        <w:rPr>
          <w:ins w:id="60" w:author="Joe.Mendoza" w:date="2014-11-26T15:09:00Z"/>
          <w:rFonts w:eastAsiaTheme="minorEastAsia" w:cstheme="minorBidi"/>
          <w:smallCaps w:val="0"/>
        </w:rPr>
      </w:pPr>
      <w:ins w:id="61" w:author="Joe.Mendoza" w:date="2014-11-26T15:09:00Z">
        <w:r>
          <w:t>5.1</w:t>
        </w:r>
        <w:r>
          <w:rPr>
            <w:rFonts w:eastAsiaTheme="minorEastAsia" w:cstheme="minorBidi"/>
            <w:smallCaps w:val="0"/>
          </w:rPr>
          <w:tab/>
        </w:r>
        <w:r>
          <w:t>CSV Loader for Routine Service Data</w:t>
        </w:r>
        <w:r>
          <w:tab/>
        </w:r>
        <w:r>
          <w:fldChar w:fldCharType="begin"/>
        </w:r>
        <w:r>
          <w:instrText xml:space="preserve"> PAGEREF _Toc404777938 \h </w:instrText>
        </w:r>
      </w:ins>
      <w:r>
        <w:fldChar w:fldCharType="separate"/>
      </w:r>
      <w:ins w:id="62" w:author="Joe.Mendoza" w:date="2014-11-26T15:39:00Z">
        <w:r w:rsidR="0075444E">
          <w:t>27</w:t>
        </w:r>
      </w:ins>
      <w:ins w:id="63" w:author="Joe.Mendoza" w:date="2014-11-26T15:09:00Z">
        <w:r>
          <w:fldChar w:fldCharType="end"/>
        </w:r>
      </w:ins>
    </w:p>
    <w:p w14:paraId="50D6178A" w14:textId="77777777" w:rsidR="00541438" w:rsidRDefault="00541438">
      <w:pPr>
        <w:pStyle w:val="TOC3"/>
        <w:rPr>
          <w:ins w:id="64" w:author="Joe.Mendoza" w:date="2014-11-26T15:09:00Z"/>
          <w:rFonts w:asciiTheme="minorHAnsi" w:eastAsiaTheme="minorEastAsia" w:hAnsiTheme="minorHAnsi" w:cstheme="minorBidi"/>
          <w:i w:val="0"/>
          <w:sz w:val="22"/>
        </w:rPr>
      </w:pPr>
      <w:ins w:id="65" w:author="Joe.Mendoza" w:date="2014-11-26T15:09:00Z">
        <w:r>
          <w:t>5.1.1</w:t>
        </w:r>
        <w:r>
          <w:rPr>
            <w:rFonts w:asciiTheme="minorHAnsi" w:eastAsiaTheme="minorEastAsia" w:hAnsiTheme="minorHAnsi" w:cstheme="minorBidi"/>
            <w:i w:val="0"/>
            <w:sz w:val="22"/>
          </w:rPr>
          <w:tab/>
        </w:r>
        <w:r>
          <w:t>Input File</w:t>
        </w:r>
        <w:r>
          <w:tab/>
        </w:r>
        <w:r>
          <w:fldChar w:fldCharType="begin"/>
        </w:r>
        <w:r>
          <w:instrText xml:space="preserve"> PAGEREF _Toc404777939 \h </w:instrText>
        </w:r>
      </w:ins>
      <w:r>
        <w:fldChar w:fldCharType="separate"/>
      </w:r>
      <w:ins w:id="66" w:author="Joe.Mendoza" w:date="2014-11-26T15:39:00Z">
        <w:r w:rsidR="0075444E">
          <w:t>27</w:t>
        </w:r>
      </w:ins>
      <w:ins w:id="67" w:author="Joe.Mendoza" w:date="2014-11-26T15:09:00Z">
        <w:r>
          <w:fldChar w:fldCharType="end"/>
        </w:r>
      </w:ins>
    </w:p>
    <w:p w14:paraId="4051E2E6" w14:textId="77777777" w:rsidR="00541438" w:rsidRDefault="00541438">
      <w:pPr>
        <w:pStyle w:val="TOC3"/>
        <w:rPr>
          <w:ins w:id="68" w:author="Joe.Mendoza" w:date="2014-11-26T15:09:00Z"/>
          <w:rFonts w:asciiTheme="minorHAnsi" w:eastAsiaTheme="minorEastAsia" w:hAnsiTheme="minorHAnsi" w:cstheme="minorBidi"/>
          <w:i w:val="0"/>
          <w:sz w:val="22"/>
        </w:rPr>
      </w:pPr>
      <w:ins w:id="69" w:author="Joe.Mendoza" w:date="2014-11-26T15:09:00Z">
        <w:r>
          <w:t>5.1.2</w:t>
        </w:r>
        <w:r>
          <w:rPr>
            <w:rFonts w:asciiTheme="minorHAnsi" w:eastAsiaTheme="minorEastAsia" w:hAnsiTheme="minorHAnsi" w:cstheme="minorBidi"/>
            <w:i w:val="0"/>
            <w:sz w:val="22"/>
          </w:rPr>
          <w:tab/>
        </w:r>
        <w:r>
          <w:t>Destination Tables Form</w:t>
        </w:r>
        <w:r>
          <w:tab/>
        </w:r>
        <w:r>
          <w:fldChar w:fldCharType="begin"/>
        </w:r>
        <w:r>
          <w:instrText xml:space="preserve"> PAGEREF _Toc404777940 \h </w:instrText>
        </w:r>
      </w:ins>
      <w:r>
        <w:fldChar w:fldCharType="separate"/>
      </w:r>
      <w:ins w:id="70" w:author="Joe.Mendoza" w:date="2014-11-26T15:39:00Z">
        <w:r w:rsidR="0075444E">
          <w:t>27</w:t>
        </w:r>
      </w:ins>
      <w:ins w:id="71" w:author="Joe.Mendoza" w:date="2014-11-26T15:09:00Z">
        <w:r>
          <w:fldChar w:fldCharType="end"/>
        </w:r>
      </w:ins>
    </w:p>
    <w:p w14:paraId="207A5C43" w14:textId="77777777" w:rsidR="00541438" w:rsidRDefault="00541438">
      <w:pPr>
        <w:pStyle w:val="TOC3"/>
        <w:rPr>
          <w:ins w:id="72" w:author="Joe.Mendoza" w:date="2014-11-26T15:09:00Z"/>
          <w:rFonts w:asciiTheme="minorHAnsi" w:eastAsiaTheme="minorEastAsia" w:hAnsiTheme="minorHAnsi" w:cstheme="minorBidi"/>
          <w:i w:val="0"/>
          <w:sz w:val="22"/>
        </w:rPr>
      </w:pPr>
      <w:ins w:id="73" w:author="Joe.Mendoza" w:date="2014-11-26T15:09:00Z">
        <w:r>
          <w:t>5.1.3</w:t>
        </w:r>
        <w:r>
          <w:rPr>
            <w:rFonts w:asciiTheme="minorHAnsi" w:eastAsiaTheme="minorEastAsia" w:hAnsiTheme="minorHAnsi" w:cstheme="minorBidi"/>
            <w:i w:val="0"/>
            <w:sz w:val="22"/>
          </w:rPr>
          <w:tab/>
        </w:r>
        <w:r>
          <w:t>File Definition Tables Form</w:t>
        </w:r>
        <w:r>
          <w:tab/>
        </w:r>
        <w:r>
          <w:fldChar w:fldCharType="begin"/>
        </w:r>
        <w:r>
          <w:instrText xml:space="preserve"> PAGEREF _Toc404777941 \h </w:instrText>
        </w:r>
      </w:ins>
      <w:r>
        <w:fldChar w:fldCharType="separate"/>
      </w:r>
      <w:ins w:id="74" w:author="Joe.Mendoza" w:date="2014-11-26T15:39:00Z">
        <w:r w:rsidR="0075444E">
          <w:t>27</w:t>
        </w:r>
      </w:ins>
      <w:ins w:id="75" w:author="Joe.Mendoza" w:date="2014-11-26T15:09:00Z">
        <w:r>
          <w:fldChar w:fldCharType="end"/>
        </w:r>
      </w:ins>
    </w:p>
    <w:p w14:paraId="11322D7E" w14:textId="77777777" w:rsidR="00541438" w:rsidRDefault="00541438">
      <w:pPr>
        <w:pStyle w:val="TOC3"/>
        <w:rPr>
          <w:ins w:id="76" w:author="Joe.Mendoza" w:date="2014-11-26T15:09:00Z"/>
          <w:rFonts w:asciiTheme="minorHAnsi" w:eastAsiaTheme="minorEastAsia" w:hAnsiTheme="minorHAnsi" w:cstheme="minorBidi"/>
          <w:i w:val="0"/>
          <w:sz w:val="22"/>
        </w:rPr>
      </w:pPr>
      <w:ins w:id="77" w:author="Joe.Mendoza" w:date="2014-11-26T15:09:00Z">
        <w:r>
          <w:t>5.1.4</w:t>
        </w:r>
        <w:r>
          <w:rPr>
            <w:rFonts w:asciiTheme="minorHAnsi" w:eastAsiaTheme="minorEastAsia" w:hAnsiTheme="minorHAnsi" w:cstheme="minorBidi"/>
            <w:i w:val="0"/>
            <w:sz w:val="22"/>
          </w:rPr>
          <w:tab/>
        </w:r>
        <w:r>
          <w:t>Procedure</w:t>
        </w:r>
        <w:r>
          <w:tab/>
        </w:r>
        <w:r>
          <w:fldChar w:fldCharType="begin"/>
        </w:r>
        <w:r>
          <w:instrText xml:space="preserve"> PAGEREF _Toc404777942 \h </w:instrText>
        </w:r>
      </w:ins>
      <w:r>
        <w:fldChar w:fldCharType="separate"/>
      </w:r>
      <w:ins w:id="78" w:author="Joe.Mendoza" w:date="2014-11-26T15:39:00Z">
        <w:r w:rsidR="0075444E">
          <w:t>28</w:t>
        </w:r>
      </w:ins>
      <w:ins w:id="79" w:author="Joe.Mendoza" w:date="2014-11-26T15:09:00Z">
        <w:r>
          <w:fldChar w:fldCharType="end"/>
        </w:r>
      </w:ins>
    </w:p>
    <w:p w14:paraId="4D07E243" w14:textId="77777777" w:rsidR="00541438" w:rsidRDefault="00541438">
      <w:pPr>
        <w:pStyle w:val="TOC1"/>
        <w:rPr>
          <w:ins w:id="80" w:author="Joe.Mendoza" w:date="2014-11-26T15:09:00Z"/>
          <w:rFonts w:eastAsiaTheme="minorEastAsia" w:cstheme="minorBidi"/>
          <w:caps w:val="0"/>
          <w:sz w:val="22"/>
        </w:rPr>
      </w:pPr>
      <w:ins w:id="81" w:author="Joe.Mendoza" w:date="2014-11-26T15:09:00Z">
        <w:r>
          <w:t>6.0</w:t>
        </w:r>
        <w:r>
          <w:rPr>
            <w:rFonts w:eastAsiaTheme="minorEastAsia" w:cstheme="minorBidi"/>
            <w:caps w:val="0"/>
            <w:sz w:val="22"/>
          </w:rPr>
          <w:tab/>
        </w:r>
        <w:r>
          <w:t>Reporting on Routine Services Data</w:t>
        </w:r>
        <w:r>
          <w:tab/>
        </w:r>
        <w:r>
          <w:fldChar w:fldCharType="begin"/>
        </w:r>
        <w:r>
          <w:instrText xml:space="preserve"> PAGEREF _Toc404777943 \h </w:instrText>
        </w:r>
      </w:ins>
      <w:r>
        <w:fldChar w:fldCharType="separate"/>
      </w:r>
      <w:ins w:id="82" w:author="Joe.Mendoza" w:date="2014-11-26T15:39:00Z">
        <w:r w:rsidR="0075444E">
          <w:t>32</w:t>
        </w:r>
      </w:ins>
      <w:ins w:id="83" w:author="Joe.Mendoza" w:date="2014-11-26T15:09:00Z">
        <w:r>
          <w:fldChar w:fldCharType="end"/>
        </w:r>
      </w:ins>
    </w:p>
    <w:p w14:paraId="427FF39D" w14:textId="77777777" w:rsidR="00541438" w:rsidRDefault="00541438">
      <w:pPr>
        <w:pStyle w:val="TOC2"/>
        <w:rPr>
          <w:ins w:id="84" w:author="Joe.Mendoza" w:date="2014-11-26T15:09:00Z"/>
          <w:rFonts w:eastAsiaTheme="minorEastAsia" w:cstheme="minorBidi"/>
          <w:smallCaps w:val="0"/>
        </w:rPr>
      </w:pPr>
      <w:ins w:id="85" w:author="Joe.Mendoza" w:date="2014-11-26T15:09:00Z">
        <w:r>
          <w:t>6.1</w:t>
        </w:r>
        <w:r>
          <w:rPr>
            <w:rFonts w:eastAsiaTheme="minorEastAsia" w:cstheme="minorBidi"/>
            <w:smallCaps w:val="0"/>
          </w:rPr>
          <w:tab/>
        </w:r>
        <w:r>
          <w:t>Management Reports</w:t>
        </w:r>
        <w:r>
          <w:tab/>
        </w:r>
        <w:r>
          <w:fldChar w:fldCharType="begin"/>
        </w:r>
        <w:r>
          <w:instrText xml:space="preserve"> PAGEREF _Toc404777944 \h </w:instrText>
        </w:r>
      </w:ins>
      <w:r>
        <w:fldChar w:fldCharType="separate"/>
      </w:r>
      <w:ins w:id="86" w:author="Joe.Mendoza" w:date="2014-11-26T15:39:00Z">
        <w:r w:rsidR="0075444E">
          <w:t>32</w:t>
        </w:r>
      </w:ins>
      <w:ins w:id="87" w:author="Joe.Mendoza" w:date="2014-11-26T15:09:00Z">
        <w:r>
          <w:fldChar w:fldCharType="end"/>
        </w:r>
      </w:ins>
    </w:p>
    <w:p w14:paraId="41B1AE9E" w14:textId="77777777" w:rsidR="00541438" w:rsidRDefault="00541438">
      <w:pPr>
        <w:pStyle w:val="TOC3"/>
        <w:rPr>
          <w:ins w:id="88" w:author="Joe.Mendoza" w:date="2014-11-26T15:09:00Z"/>
          <w:rFonts w:asciiTheme="minorHAnsi" w:eastAsiaTheme="minorEastAsia" w:hAnsiTheme="minorHAnsi" w:cstheme="minorBidi"/>
          <w:i w:val="0"/>
          <w:sz w:val="22"/>
        </w:rPr>
      </w:pPr>
      <w:ins w:id="89" w:author="Joe.Mendoza" w:date="2014-11-26T15:09:00Z">
        <w:r>
          <w:t>6.1.1</w:t>
        </w:r>
        <w:r>
          <w:rPr>
            <w:rFonts w:asciiTheme="minorHAnsi" w:eastAsiaTheme="minorEastAsia" w:hAnsiTheme="minorHAnsi" w:cstheme="minorBidi"/>
            <w:i w:val="0"/>
            <w:sz w:val="22"/>
          </w:rPr>
          <w:tab/>
        </w:r>
        <w:r>
          <w:t>Defects during a period</w:t>
        </w:r>
        <w:r>
          <w:tab/>
        </w:r>
        <w:r>
          <w:fldChar w:fldCharType="begin"/>
        </w:r>
        <w:r>
          <w:instrText xml:space="preserve"> PAGEREF _Toc404777945 \h </w:instrText>
        </w:r>
      </w:ins>
      <w:r>
        <w:fldChar w:fldCharType="separate"/>
      </w:r>
      <w:ins w:id="90" w:author="Joe.Mendoza" w:date="2014-11-26T15:39:00Z">
        <w:r w:rsidR="0075444E">
          <w:t>32</w:t>
        </w:r>
      </w:ins>
      <w:ins w:id="91" w:author="Joe.Mendoza" w:date="2014-11-26T15:09:00Z">
        <w:r>
          <w:fldChar w:fldCharType="end"/>
        </w:r>
      </w:ins>
    </w:p>
    <w:p w14:paraId="5884C268" w14:textId="77777777" w:rsidR="00541438" w:rsidRDefault="00541438">
      <w:pPr>
        <w:pStyle w:val="TOC3"/>
        <w:rPr>
          <w:ins w:id="92" w:author="Joe.Mendoza" w:date="2014-11-26T15:09:00Z"/>
          <w:rFonts w:asciiTheme="minorHAnsi" w:eastAsiaTheme="minorEastAsia" w:hAnsiTheme="minorHAnsi" w:cstheme="minorBidi"/>
          <w:i w:val="0"/>
          <w:sz w:val="22"/>
        </w:rPr>
      </w:pPr>
      <w:ins w:id="93" w:author="Joe.Mendoza" w:date="2014-11-26T15:09:00Z">
        <w:r>
          <w:t>6.1.2</w:t>
        </w:r>
        <w:r>
          <w:rPr>
            <w:rFonts w:asciiTheme="minorHAnsi" w:eastAsiaTheme="minorEastAsia" w:hAnsiTheme="minorHAnsi" w:cstheme="minorBidi"/>
            <w:i w:val="0"/>
            <w:sz w:val="22"/>
          </w:rPr>
          <w:tab/>
        </w:r>
        <w:r>
          <w:t>Inspections during a Period</w:t>
        </w:r>
        <w:r>
          <w:tab/>
        </w:r>
        <w:r>
          <w:fldChar w:fldCharType="begin"/>
        </w:r>
        <w:r>
          <w:instrText xml:space="preserve"> PAGEREF _Toc404777946 \h </w:instrText>
        </w:r>
      </w:ins>
      <w:r>
        <w:fldChar w:fldCharType="separate"/>
      </w:r>
      <w:ins w:id="94" w:author="Joe.Mendoza" w:date="2014-11-26T15:39:00Z">
        <w:r w:rsidR="0075444E">
          <w:t>33</w:t>
        </w:r>
      </w:ins>
      <w:ins w:id="95" w:author="Joe.Mendoza" w:date="2014-11-26T15:09:00Z">
        <w:r>
          <w:fldChar w:fldCharType="end"/>
        </w:r>
      </w:ins>
    </w:p>
    <w:p w14:paraId="7822F5E8" w14:textId="77777777" w:rsidR="00541438" w:rsidRDefault="00541438">
      <w:pPr>
        <w:pStyle w:val="TOC3"/>
        <w:rPr>
          <w:ins w:id="96" w:author="Joe.Mendoza" w:date="2014-11-26T15:09:00Z"/>
          <w:rFonts w:asciiTheme="minorHAnsi" w:eastAsiaTheme="minorEastAsia" w:hAnsiTheme="minorHAnsi" w:cstheme="minorBidi"/>
          <w:i w:val="0"/>
          <w:sz w:val="22"/>
        </w:rPr>
      </w:pPr>
      <w:ins w:id="97" w:author="Joe.Mendoza" w:date="2014-11-26T15:09:00Z">
        <w:r>
          <w:t>6.1.3</w:t>
        </w:r>
        <w:r>
          <w:rPr>
            <w:rFonts w:asciiTheme="minorHAnsi" w:eastAsiaTheme="minorEastAsia" w:hAnsiTheme="minorHAnsi" w:cstheme="minorBidi"/>
            <w:i w:val="0"/>
            <w:sz w:val="22"/>
          </w:rPr>
          <w:tab/>
        </w:r>
        <w:r>
          <w:t>Requests during a period</w:t>
        </w:r>
        <w:r>
          <w:tab/>
        </w:r>
        <w:r>
          <w:fldChar w:fldCharType="begin"/>
        </w:r>
        <w:r>
          <w:instrText xml:space="preserve"> PAGEREF _Toc404777947 \h </w:instrText>
        </w:r>
      </w:ins>
      <w:r>
        <w:fldChar w:fldCharType="separate"/>
      </w:r>
      <w:ins w:id="98" w:author="Joe.Mendoza" w:date="2014-11-26T15:39:00Z">
        <w:r w:rsidR="0075444E">
          <w:t>33</w:t>
        </w:r>
      </w:ins>
      <w:ins w:id="99" w:author="Joe.Mendoza" w:date="2014-11-26T15:09:00Z">
        <w:r>
          <w:fldChar w:fldCharType="end"/>
        </w:r>
      </w:ins>
    </w:p>
    <w:p w14:paraId="7040B539" w14:textId="77777777" w:rsidR="00541438" w:rsidRDefault="00541438">
      <w:pPr>
        <w:pStyle w:val="TOC3"/>
        <w:rPr>
          <w:ins w:id="100" w:author="Joe.Mendoza" w:date="2014-11-26T15:09:00Z"/>
          <w:rFonts w:asciiTheme="minorHAnsi" w:eastAsiaTheme="minorEastAsia" w:hAnsiTheme="minorHAnsi" w:cstheme="minorBidi"/>
          <w:i w:val="0"/>
          <w:sz w:val="22"/>
        </w:rPr>
      </w:pPr>
      <w:ins w:id="101" w:author="Joe.Mendoza" w:date="2014-11-26T15:09:00Z">
        <w:r>
          <w:t>6.1.4</w:t>
        </w:r>
        <w:r>
          <w:rPr>
            <w:rFonts w:asciiTheme="minorHAnsi" w:eastAsiaTheme="minorEastAsia" w:hAnsiTheme="minorHAnsi" w:cstheme="minorBidi"/>
            <w:i w:val="0"/>
            <w:sz w:val="22"/>
          </w:rPr>
          <w:tab/>
        </w:r>
        <w:r>
          <w:t>Accomplishments during a period</w:t>
        </w:r>
        <w:r>
          <w:tab/>
        </w:r>
        <w:r>
          <w:fldChar w:fldCharType="begin"/>
        </w:r>
        <w:r>
          <w:instrText xml:space="preserve"> PAGEREF _Toc404777948 \h </w:instrText>
        </w:r>
      </w:ins>
      <w:r>
        <w:fldChar w:fldCharType="separate"/>
      </w:r>
      <w:ins w:id="102" w:author="Joe.Mendoza" w:date="2014-11-26T15:39:00Z">
        <w:r w:rsidR="0075444E">
          <w:t>34</w:t>
        </w:r>
      </w:ins>
      <w:ins w:id="103" w:author="Joe.Mendoza" w:date="2014-11-26T15:09:00Z">
        <w:r>
          <w:fldChar w:fldCharType="end"/>
        </w:r>
      </w:ins>
    </w:p>
    <w:p w14:paraId="7D7533EE" w14:textId="77777777" w:rsidR="00541438" w:rsidRDefault="00541438">
      <w:pPr>
        <w:pStyle w:val="TOC2"/>
        <w:rPr>
          <w:ins w:id="104" w:author="Joe.Mendoza" w:date="2014-11-26T15:09:00Z"/>
          <w:rFonts w:eastAsiaTheme="minorEastAsia" w:cstheme="minorBidi"/>
          <w:smallCaps w:val="0"/>
        </w:rPr>
      </w:pPr>
      <w:ins w:id="105" w:author="Joe.Mendoza" w:date="2014-11-26T15:09:00Z">
        <w:r>
          <w:t>6.2</w:t>
        </w:r>
        <w:r>
          <w:rPr>
            <w:rFonts w:eastAsiaTheme="minorEastAsia" w:cstheme="minorBidi"/>
            <w:smallCaps w:val="0"/>
          </w:rPr>
          <w:tab/>
        </w:r>
        <w:r>
          <w:t>3</w:t>
        </w:r>
        <w:r w:rsidRPr="003A2D2D">
          <w:rPr>
            <w:vertAlign w:val="superscript"/>
          </w:rPr>
          <w:t>rd</w:t>
        </w:r>
        <w:r>
          <w:t xml:space="preserve"> Party Service Provider Reports</w:t>
        </w:r>
        <w:r>
          <w:tab/>
        </w:r>
        <w:r>
          <w:fldChar w:fldCharType="begin"/>
        </w:r>
        <w:r>
          <w:instrText xml:space="preserve"> PAGEREF _Toc404777949 \h </w:instrText>
        </w:r>
      </w:ins>
      <w:r>
        <w:fldChar w:fldCharType="separate"/>
      </w:r>
      <w:ins w:id="106" w:author="Joe.Mendoza" w:date="2014-11-26T15:39:00Z">
        <w:r w:rsidR="0075444E">
          <w:t>36</w:t>
        </w:r>
      </w:ins>
      <w:ins w:id="107" w:author="Joe.Mendoza" w:date="2014-11-26T15:09:00Z">
        <w:r>
          <w:fldChar w:fldCharType="end"/>
        </w:r>
      </w:ins>
    </w:p>
    <w:p w14:paraId="145624C7" w14:textId="77777777" w:rsidR="00541438" w:rsidRDefault="00541438">
      <w:pPr>
        <w:pStyle w:val="TOC3"/>
        <w:rPr>
          <w:ins w:id="108" w:author="Joe.Mendoza" w:date="2014-11-26T15:09:00Z"/>
          <w:rFonts w:asciiTheme="minorHAnsi" w:eastAsiaTheme="minorEastAsia" w:hAnsiTheme="minorHAnsi" w:cstheme="minorBidi"/>
          <w:i w:val="0"/>
          <w:sz w:val="22"/>
        </w:rPr>
      </w:pPr>
      <w:ins w:id="109" w:author="Joe.Mendoza" w:date="2014-11-26T15:09:00Z">
        <w:r>
          <w:t>6.2.1</w:t>
        </w:r>
        <w:r>
          <w:rPr>
            <w:rFonts w:asciiTheme="minorHAnsi" w:eastAsiaTheme="minorEastAsia" w:hAnsiTheme="minorHAnsi" w:cstheme="minorBidi"/>
            <w:i w:val="0"/>
            <w:sz w:val="22"/>
          </w:rPr>
          <w:tab/>
        </w:r>
        <w:r>
          <w:t>Performance During A Selected Period.</w:t>
        </w:r>
        <w:r>
          <w:tab/>
        </w:r>
        <w:r>
          <w:fldChar w:fldCharType="begin"/>
        </w:r>
        <w:r>
          <w:instrText xml:space="preserve"> PAGEREF _Toc404777950 \h </w:instrText>
        </w:r>
      </w:ins>
      <w:r>
        <w:fldChar w:fldCharType="separate"/>
      </w:r>
      <w:ins w:id="110" w:author="Joe.Mendoza" w:date="2014-11-26T15:39:00Z">
        <w:r w:rsidR="0075444E">
          <w:t>36</w:t>
        </w:r>
      </w:ins>
      <w:ins w:id="111" w:author="Joe.Mendoza" w:date="2014-11-26T15:09:00Z">
        <w:r>
          <w:fldChar w:fldCharType="end"/>
        </w:r>
      </w:ins>
    </w:p>
    <w:p w14:paraId="47CDAEC0" w14:textId="77777777" w:rsidR="00541438" w:rsidRDefault="00541438">
      <w:pPr>
        <w:pStyle w:val="TOC1"/>
        <w:rPr>
          <w:ins w:id="112" w:author="Joe.Mendoza" w:date="2014-11-26T15:09:00Z"/>
          <w:rFonts w:eastAsiaTheme="minorEastAsia" w:cstheme="minorBidi"/>
          <w:caps w:val="0"/>
          <w:sz w:val="22"/>
        </w:rPr>
      </w:pPr>
      <w:ins w:id="113" w:author="Joe.Mendoza" w:date="2014-11-26T15:09:00Z">
        <w:r>
          <w:t>7.0</w:t>
        </w:r>
        <w:r>
          <w:rPr>
            <w:rFonts w:eastAsiaTheme="minorEastAsia" w:cstheme="minorBidi"/>
            <w:caps w:val="0"/>
            <w:sz w:val="22"/>
          </w:rPr>
          <w:tab/>
        </w:r>
        <w:r>
          <w:t>Documentation Requirements</w:t>
        </w:r>
        <w:r>
          <w:tab/>
        </w:r>
        <w:r>
          <w:fldChar w:fldCharType="begin"/>
        </w:r>
        <w:r>
          <w:instrText xml:space="preserve"> PAGEREF _Toc404777951 \h </w:instrText>
        </w:r>
      </w:ins>
      <w:r>
        <w:fldChar w:fldCharType="separate"/>
      </w:r>
      <w:ins w:id="114" w:author="Joe.Mendoza" w:date="2014-11-26T15:39:00Z">
        <w:r w:rsidR="0075444E">
          <w:t>36</w:t>
        </w:r>
      </w:ins>
      <w:ins w:id="115" w:author="Joe.Mendoza" w:date="2014-11-26T15:09:00Z">
        <w:r>
          <w:fldChar w:fldCharType="end"/>
        </w:r>
      </w:ins>
    </w:p>
    <w:p w14:paraId="38B5C807" w14:textId="77777777" w:rsidR="00541438" w:rsidRDefault="00541438">
      <w:pPr>
        <w:pStyle w:val="TOC1"/>
        <w:rPr>
          <w:ins w:id="116" w:author="Joe.Mendoza" w:date="2014-11-26T15:09:00Z"/>
          <w:rFonts w:eastAsiaTheme="minorEastAsia" w:cstheme="minorBidi"/>
          <w:caps w:val="0"/>
          <w:sz w:val="22"/>
        </w:rPr>
      </w:pPr>
      <w:ins w:id="117" w:author="Joe.Mendoza" w:date="2014-11-26T15:09:00Z">
        <w:r>
          <w:t>8.0</w:t>
        </w:r>
        <w:r>
          <w:rPr>
            <w:rFonts w:eastAsiaTheme="minorEastAsia" w:cstheme="minorBidi"/>
            <w:caps w:val="0"/>
            <w:sz w:val="22"/>
          </w:rPr>
          <w:tab/>
        </w:r>
        <w:r>
          <w:t>Assumptions</w:t>
        </w:r>
        <w:r>
          <w:tab/>
        </w:r>
        <w:r>
          <w:fldChar w:fldCharType="begin"/>
        </w:r>
        <w:r>
          <w:instrText xml:space="preserve"> PAGEREF _Toc404777952 \h </w:instrText>
        </w:r>
      </w:ins>
      <w:r>
        <w:fldChar w:fldCharType="separate"/>
      </w:r>
      <w:ins w:id="118" w:author="Joe.Mendoza" w:date="2014-11-26T15:39:00Z">
        <w:r w:rsidR="0075444E">
          <w:t>37</w:t>
        </w:r>
      </w:ins>
      <w:ins w:id="119" w:author="Joe.Mendoza" w:date="2014-11-26T15:09:00Z">
        <w:r>
          <w:fldChar w:fldCharType="end"/>
        </w:r>
      </w:ins>
    </w:p>
    <w:p w14:paraId="30C78AF0" w14:textId="77777777" w:rsidR="00541438" w:rsidRDefault="00541438">
      <w:pPr>
        <w:pStyle w:val="TOC1"/>
        <w:rPr>
          <w:ins w:id="120" w:author="Joe.Mendoza" w:date="2014-11-26T15:09:00Z"/>
          <w:rFonts w:eastAsiaTheme="minorEastAsia" w:cstheme="minorBidi"/>
          <w:caps w:val="0"/>
          <w:sz w:val="22"/>
        </w:rPr>
      </w:pPr>
      <w:ins w:id="121" w:author="Joe.Mendoza" w:date="2014-11-26T15:09:00Z">
        <w:r>
          <w:t>9.0</w:t>
        </w:r>
        <w:r>
          <w:rPr>
            <w:rFonts w:eastAsiaTheme="minorEastAsia" w:cstheme="minorBidi"/>
            <w:caps w:val="0"/>
            <w:sz w:val="22"/>
          </w:rPr>
          <w:tab/>
        </w:r>
        <w:r>
          <w:t>Conclusion</w:t>
        </w:r>
        <w:r>
          <w:tab/>
        </w:r>
        <w:r>
          <w:fldChar w:fldCharType="begin"/>
        </w:r>
        <w:r>
          <w:instrText xml:space="preserve"> PAGEREF _Toc404777953 \h </w:instrText>
        </w:r>
      </w:ins>
      <w:r>
        <w:fldChar w:fldCharType="separate"/>
      </w:r>
      <w:ins w:id="122" w:author="Joe.Mendoza" w:date="2014-11-26T15:39:00Z">
        <w:r w:rsidR="0075444E">
          <w:t>37</w:t>
        </w:r>
      </w:ins>
      <w:ins w:id="123" w:author="Joe.Mendoza" w:date="2014-11-26T15:09:00Z">
        <w:r>
          <w:fldChar w:fldCharType="end"/>
        </w:r>
      </w:ins>
    </w:p>
    <w:p w14:paraId="7229DD38" w14:textId="77777777" w:rsidR="00541438" w:rsidRDefault="00541438">
      <w:pPr>
        <w:pStyle w:val="TOC1"/>
        <w:rPr>
          <w:ins w:id="124" w:author="Joe.Mendoza" w:date="2014-11-26T15:09:00Z"/>
          <w:rFonts w:eastAsiaTheme="minorEastAsia" w:cstheme="minorBidi"/>
          <w:caps w:val="0"/>
          <w:sz w:val="22"/>
        </w:rPr>
      </w:pPr>
      <w:ins w:id="125" w:author="Joe.Mendoza" w:date="2014-11-26T15:09:00Z">
        <w:r>
          <w:t>10.0</w:t>
        </w:r>
        <w:r>
          <w:rPr>
            <w:rFonts w:eastAsiaTheme="minorEastAsia" w:cstheme="minorBidi"/>
            <w:caps w:val="0"/>
            <w:sz w:val="22"/>
          </w:rPr>
          <w:tab/>
        </w:r>
        <w:r>
          <w:t>Appendix A</w:t>
        </w:r>
        <w:r>
          <w:tab/>
        </w:r>
        <w:r>
          <w:fldChar w:fldCharType="begin"/>
        </w:r>
        <w:r>
          <w:instrText xml:space="preserve"> PAGEREF _Toc404777954 \h </w:instrText>
        </w:r>
      </w:ins>
      <w:r>
        <w:fldChar w:fldCharType="separate"/>
      </w:r>
      <w:ins w:id="126" w:author="Joe.Mendoza" w:date="2014-11-26T15:39:00Z">
        <w:r w:rsidR="0075444E">
          <w:t>38</w:t>
        </w:r>
      </w:ins>
      <w:ins w:id="127" w:author="Joe.Mendoza" w:date="2014-11-26T15:09:00Z">
        <w:r>
          <w:fldChar w:fldCharType="end"/>
        </w:r>
      </w:ins>
    </w:p>
    <w:p w14:paraId="71073B0D" w14:textId="77777777" w:rsidR="00600109" w:rsidDel="00541438" w:rsidRDefault="00600109">
      <w:pPr>
        <w:pStyle w:val="TOC1"/>
        <w:rPr>
          <w:del w:id="128" w:author="Joe.Mendoza" w:date="2014-11-26T15:09:00Z"/>
          <w:rFonts w:eastAsiaTheme="minorEastAsia" w:cstheme="minorBidi"/>
          <w:caps w:val="0"/>
          <w:sz w:val="22"/>
        </w:rPr>
      </w:pPr>
      <w:del w:id="129" w:author="Joe.Mendoza" w:date="2014-11-26T15:09:00Z">
        <w:r w:rsidDel="00541438">
          <w:delText>1.0</w:delText>
        </w:r>
        <w:r w:rsidDel="00541438">
          <w:rPr>
            <w:rFonts w:eastAsiaTheme="minorEastAsia" w:cstheme="minorBidi"/>
            <w:caps w:val="0"/>
            <w:sz w:val="22"/>
          </w:rPr>
          <w:tab/>
        </w:r>
        <w:r w:rsidDel="00541438">
          <w:delText>Introduction</w:delText>
        </w:r>
        <w:r w:rsidDel="00541438">
          <w:tab/>
        </w:r>
      </w:del>
      <w:del w:id="130" w:author="Joe.Mendoza" w:date="2014-11-26T14:55:00Z">
        <w:r w:rsidR="00F34BF7" w:rsidDel="00541438">
          <w:delText>3</w:delText>
        </w:r>
      </w:del>
    </w:p>
    <w:p w14:paraId="3D715590" w14:textId="77777777" w:rsidR="00600109" w:rsidDel="00541438" w:rsidRDefault="00600109">
      <w:pPr>
        <w:pStyle w:val="TOC1"/>
        <w:rPr>
          <w:del w:id="131" w:author="Joe.Mendoza" w:date="2014-11-26T15:09:00Z"/>
          <w:rFonts w:eastAsiaTheme="minorEastAsia" w:cstheme="minorBidi"/>
          <w:caps w:val="0"/>
          <w:sz w:val="22"/>
        </w:rPr>
      </w:pPr>
      <w:del w:id="132" w:author="Joe.Mendoza" w:date="2014-11-26T15:09:00Z">
        <w:r w:rsidDel="00541438">
          <w:delText>2.0</w:delText>
        </w:r>
        <w:r w:rsidDel="00541438">
          <w:rPr>
            <w:rFonts w:eastAsiaTheme="minorEastAsia" w:cstheme="minorBidi"/>
            <w:caps w:val="0"/>
            <w:sz w:val="22"/>
          </w:rPr>
          <w:tab/>
        </w:r>
        <w:r w:rsidDel="00541438">
          <w:delText>High Level Requirements</w:delText>
        </w:r>
        <w:r w:rsidDel="00541438">
          <w:tab/>
        </w:r>
      </w:del>
      <w:del w:id="133" w:author="Joe.Mendoza" w:date="2014-11-26T14:55:00Z">
        <w:r w:rsidR="00F34BF7" w:rsidDel="00541438">
          <w:delText>3</w:delText>
        </w:r>
      </w:del>
    </w:p>
    <w:p w14:paraId="3FEC4842" w14:textId="77777777" w:rsidR="00600109" w:rsidDel="00541438" w:rsidRDefault="00600109">
      <w:pPr>
        <w:pStyle w:val="TOC1"/>
        <w:rPr>
          <w:del w:id="134" w:author="Joe.Mendoza" w:date="2014-11-26T15:09:00Z"/>
          <w:rFonts w:eastAsiaTheme="minorEastAsia" w:cstheme="minorBidi"/>
          <w:caps w:val="0"/>
          <w:sz w:val="22"/>
        </w:rPr>
      </w:pPr>
      <w:del w:id="135" w:author="Joe.Mendoza" w:date="2014-11-26T15:09:00Z">
        <w:r w:rsidDel="00541438">
          <w:delText>3.0</w:delText>
        </w:r>
        <w:r w:rsidDel="00541438">
          <w:rPr>
            <w:rFonts w:eastAsiaTheme="minorEastAsia" w:cstheme="minorBidi"/>
            <w:caps w:val="0"/>
            <w:sz w:val="22"/>
          </w:rPr>
          <w:tab/>
        </w:r>
        <w:r w:rsidDel="00541438">
          <w:delText>Scope</w:delText>
        </w:r>
        <w:r w:rsidDel="00541438">
          <w:tab/>
        </w:r>
      </w:del>
      <w:del w:id="136" w:author="Joe.Mendoza" w:date="2014-11-26T14:55:00Z">
        <w:r w:rsidR="00F34BF7" w:rsidDel="00541438">
          <w:delText>3</w:delText>
        </w:r>
      </w:del>
    </w:p>
    <w:p w14:paraId="669CE8BC" w14:textId="77777777" w:rsidR="00600109" w:rsidDel="00541438" w:rsidRDefault="00600109">
      <w:pPr>
        <w:pStyle w:val="TOC1"/>
        <w:rPr>
          <w:del w:id="137" w:author="Joe.Mendoza" w:date="2014-11-26T15:09:00Z"/>
          <w:rFonts w:eastAsiaTheme="minorEastAsia" w:cstheme="minorBidi"/>
          <w:caps w:val="0"/>
          <w:sz w:val="22"/>
        </w:rPr>
      </w:pPr>
      <w:del w:id="138" w:author="Joe.Mendoza" w:date="2014-11-26T15:09:00Z">
        <w:r w:rsidDel="00541438">
          <w:delText>4.0</w:delText>
        </w:r>
        <w:r w:rsidDel="00541438">
          <w:rPr>
            <w:rFonts w:eastAsiaTheme="minorEastAsia" w:cstheme="minorBidi"/>
            <w:caps w:val="0"/>
            <w:sz w:val="22"/>
          </w:rPr>
          <w:tab/>
        </w:r>
        <w:r w:rsidDel="00541438">
          <w:delText>Asset Meta-model Create / Update</w:delText>
        </w:r>
        <w:r w:rsidDel="00541438">
          <w:tab/>
        </w:r>
      </w:del>
      <w:del w:id="139" w:author="Joe.Mendoza" w:date="2014-11-26T14:55:00Z">
        <w:r w:rsidR="00F34BF7" w:rsidDel="00541438">
          <w:delText>4</w:delText>
        </w:r>
      </w:del>
    </w:p>
    <w:p w14:paraId="2C996F8E" w14:textId="77777777" w:rsidR="00600109" w:rsidDel="00541438" w:rsidRDefault="00600109">
      <w:pPr>
        <w:pStyle w:val="TOC2"/>
        <w:rPr>
          <w:del w:id="140" w:author="Joe.Mendoza" w:date="2014-11-26T15:09:00Z"/>
          <w:rFonts w:eastAsiaTheme="minorEastAsia" w:cstheme="minorBidi"/>
          <w:smallCaps w:val="0"/>
        </w:rPr>
      </w:pPr>
      <w:del w:id="141" w:author="Joe.Mendoza" w:date="2014-11-26T15:09:00Z">
        <w:r w:rsidDel="00541438">
          <w:delText>4.1</w:delText>
        </w:r>
        <w:r w:rsidDel="00541438">
          <w:rPr>
            <w:rFonts w:eastAsiaTheme="minorEastAsia" w:cstheme="minorBidi"/>
            <w:smallCaps w:val="0"/>
          </w:rPr>
          <w:tab/>
        </w:r>
        <w:r w:rsidDel="00541438">
          <w:delText>Assets needed to model the Routine Services Data</w:delText>
        </w:r>
        <w:r w:rsidDel="00541438">
          <w:tab/>
        </w:r>
      </w:del>
      <w:del w:id="142" w:author="Joe.Mendoza" w:date="2014-11-26T14:55:00Z">
        <w:r w:rsidR="00F34BF7" w:rsidDel="00541438">
          <w:delText>4</w:delText>
        </w:r>
      </w:del>
    </w:p>
    <w:p w14:paraId="15596CB6" w14:textId="77777777" w:rsidR="00600109" w:rsidDel="00541438" w:rsidRDefault="00600109">
      <w:pPr>
        <w:pStyle w:val="TOC3"/>
        <w:rPr>
          <w:del w:id="143" w:author="Joe.Mendoza" w:date="2014-11-26T15:09:00Z"/>
          <w:rFonts w:asciiTheme="minorHAnsi" w:eastAsiaTheme="minorEastAsia" w:hAnsiTheme="minorHAnsi" w:cstheme="minorBidi"/>
          <w:i w:val="0"/>
          <w:sz w:val="22"/>
        </w:rPr>
      </w:pPr>
      <w:del w:id="144" w:author="Joe.Mendoza" w:date="2014-11-26T15:09:00Z">
        <w:r w:rsidDel="00541438">
          <w:delText>4.1.1</w:delText>
        </w:r>
        <w:r w:rsidDel="00541438">
          <w:rPr>
            <w:rFonts w:asciiTheme="minorHAnsi" w:eastAsiaTheme="minorEastAsia" w:hAnsiTheme="minorHAnsi" w:cstheme="minorBidi"/>
            <w:i w:val="0"/>
            <w:sz w:val="22"/>
          </w:rPr>
          <w:tab/>
        </w:r>
        <w:r w:rsidDel="00541438">
          <w:delText>Asset for the Top Level Routine Services Data</w:delText>
        </w:r>
        <w:r w:rsidDel="00541438">
          <w:tab/>
        </w:r>
      </w:del>
      <w:del w:id="145" w:author="Joe.Mendoza" w:date="2014-11-26T14:55:00Z">
        <w:r w:rsidR="00F34BF7" w:rsidDel="00541438">
          <w:delText>4</w:delText>
        </w:r>
      </w:del>
    </w:p>
    <w:p w14:paraId="22AC3898" w14:textId="77777777" w:rsidR="00600109" w:rsidDel="00541438" w:rsidRDefault="00600109">
      <w:pPr>
        <w:pStyle w:val="TOC3"/>
        <w:rPr>
          <w:del w:id="146" w:author="Joe.Mendoza" w:date="2014-11-26T15:09:00Z"/>
          <w:rFonts w:asciiTheme="minorHAnsi" w:eastAsiaTheme="minorEastAsia" w:hAnsiTheme="minorHAnsi" w:cstheme="minorBidi"/>
          <w:i w:val="0"/>
          <w:sz w:val="22"/>
        </w:rPr>
      </w:pPr>
      <w:del w:id="147" w:author="Joe.Mendoza" w:date="2014-11-26T15:09:00Z">
        <w:r w:rsidDel="00541438">
          <w:delText>4.1.2</w:delText>
        </w:r>
        <w:r w:rsidDel="00541438">
          <w:rPr>
            <w:rFonts w:asciiTheme="minorHAnsi" w:eastAsiaTheme="minorEastAsia" w:hAnsiTheme="minorHAnsi" w:cstheme="minorBidi"/>
            <w:i w:val="0"/>
            <w:sz w:val="22"/>
          </w:rPr>
          <w:tab/>
        </w:r>
        <w:r w:rsidDel="00541438">
          <w:delText>Asset for the Routine Services Data – Accomplishments</w:delText>
        </w:r>
        <w:r w:rsidDel="00541438">
          <w:tab/>
        </w:r>
      </w:del>
      <w:del w:id="148" w:author="Joe.Mendoza" w:date="2014-11-26T14:55:00Z">
        <w:r w:rsidR="00F34BF7" w:rsidDel="00541438">
          <w:delText>9</w:delText>
        </w:r>
      </w:del>
    </w:p>
    <w:p w14:paraId="4403D4B8" w14:textId="77777777" w:rsidR="00600109" w:rsidDel="00541438" w:rsidRDefault="00600109">
      <w:pPr>
        <w:pStyle w:val="TOC3"/>
        <w:rPr>
          <w:del w:id="149" w:author="Joe.Mendoza" w:date="2014-11-26T15:09:00Z"/>
          <w:rFonts w:asciiTheme="minorHAnsi" w:eastAsiaTheme="minorEastAsia" w:hAnsiTheme="minorHAnsi" w:cstheme="minorBidi"/>
          <w:i w:val="0"/>
          <w:sz w:val="22"/>
        </w:rPr>
      </w:pPr>
      <w:del w:id="150" w:author="Joe.Mendoza" w:date="2014-11-26T15:09:00Z">
        <w:r w:rsidDel="00541438">
          <w:delText>4.1.3</w:delText>
        </w:r>
        <w:r w:rsidDel="00541438">
          <w:rPr>
            <w:rFonts w:asciiTheme="minorHAnsi" w:eastAsiaTheme="minorEastAsia" w:hAnsiTheme="minorHAnsi" w:cstheme="minorBidi"/>
            <w:i w:val="0"/>
            <w:sz w:val="22"/>
          </w:rPr>
          <w:tab/>
        </w:r>
        <w:r w:rsidDel="00541438">
          <w:delText>Asset for the Routine Services Data – Defects</w:delText>
        </w:r>
        <w:r w:rsidDel="00541438">
          <w:tab/>
        </w:r>
      </w:del>
      <w:del w:id="151" w:author="Joe.Mendoza" w:date="2014-11-26T14:55:00Z">
        <w:r w:rsidR="00F34BF7" w:rsidDel="00541438">
          <w:delText>13</w:delText>
        </w:r>
      </w:del>
    </w:p>
    <w:p w14:paraId="620464D8" w14:textId="77777777" w:rsidR="00600109" w:rsidDel="00541438" w:rsidRDefault="00600109">
      <w:pPr>
        <w:pStyle w:val="TOC3"/>
        <w:rPr>
          <w:del w:id="152" w:author="Joe.Mendoza" w:date="2014-11-26T15:09:00Z"/>
          <w:rFonts w:asciiTheme="minorHAnsi" w:eastAsiaTheme="minorEastAsia" w:hAnsiTheme="minorHAnsi" w:cstheme="minorBidi"/>
          <w:i w:val="0"/>
          <w:sz w:val="22"/>
        </w:rPr>
      </w:pPr>
      <w:del w:id="153" w:author="Joe.Mendoza" w:date="2014-11-26T15:09:00Z">
        <w:r w:rsidDel="00541438">
          <w:delText>4.1.4</w:delText>
        </w:r>
        <w:r w:rsidDel="00541438">
          <w:rPr>
            <w:rFonts w:asciiTheme="minorHAnsi" w:eastAsiaTheme="minorEastAsia" w:hAnsiTheme="minorHAnsi" w:cstheme="minorBidi"/>
            <w:i w:val="0"/>
            <w:sz w:val="22"/>
          </w:rPr>
          <w:tab/>
        </w:r>
        <w:r w:rsidDel="00541438">
          <w:delText>Asset for the Routine Services Data – Incidents</w:delText>
        </w:r>
        <w:r w:rsidDel="00541438">
          <w:tab/>
        </w:r>
      </w:del>
      <w:del w:id="154" w:author="Joe.Mendoza" w:date="2014-11-26T14:55:00Z">
        <w:r w:rsidR="00F34BF7" w:rsidDel="00541438">
          <w:delText>18</w:delText>
        </w:r>
      </w:del>
    </w:p>
    <w:p w14:paraId="5D9D8FAE" w14:textId="77777777" w:rsidR="00600109" w:rsidDel="00541438" w:rsidRDefault="00600109">
      <w:pPr>
        <w:pStyle w:val="TOC3"/>
        <w:rPr>
          <w:del w:id="155" w:author="Joe.Mendoza" w:date="2014-11-26T15:09:00Z"/>
          <w:rFonts w:asciiTheme="minorHAnsi" w:eastAsiaTheme="minorEastAsia" w:hAnsiTheme="minorHAnsi" w:cstheme="minorBidi"/>
          <w:i w:val="0"/>
          <w:sz w:val="22"/>
        </w:rPr>
      </w:pPr>
      <w:del w:id="156" w:author="Joe.Mendoza" w:date="2014-11-26T15:09:00Z">
        <w:r w:rsidDel="00541438">
          <w:delText>4.1.5</w:delText>
        </w:r>
        <w:r w:rsidDel="00541438">
          <w:rPr>
            <w:rFonts w:asciiTheme="minorHAnsi" w:eastAsiaTheme="minorEastAsia" w:hAnsiTheme="minorHAnsi" w:cstheme="minorBidi"/>
            <w:i w:val="0"/>
            <w:sz w:val="22"/>
          </w:rPr>
          <w:tab/>
        </w:r>
        <w:r w:rsidDel="00541438">
          <w:delText>Asset for the Routine Services Data – Inspections</w:delText>
        </w:r>
        <w:r w:rsidDel="00541438">
          <w:tab/>
        </w:r>
      </w:del>
      <w:del w:id="157" w:author="Joe.Mendoza" w:date="2014-11-26T14:55:00Z">
        <w:r w:rsidR="00F34BF7" w:rsidDel="00541438">
          <w:delText>22</w:delText>
        </w:r>
      </w:del>
    </w:p>
    <w:p w14:paraId="009DDE8E" w14:textId="77777777" w:rsidR="00600109" w:rsidDel="00541438" w:rsidRDefault="00600109">
      <w:pPr>
        <w:pStyle w:val="TOC3"/>
        <w:rPr>
          <w:del w:id="158" w:author="Joe.Mendoza" w:date="2014-11-26T15:09:00Z"/>
          <w:rFonts w:asciiTheme="minorHAnsi" w:eastAsiaTheme="minorEastAsia" w:hAnsiTheme="minorHAnsi" w:cstheme="minorBidi"/>
          <w:i w:val="0"/>
          <w:sz w:val="22"/>
        </w:rPr>
      </w:pPr>
      <w:del w:id="159" w:author="Joe.Mendoza" w:date="2014-11-26T15:09:00Z">
        <w:r w:rsidDel="00541438">
          <w:delText>4.1.6</w:delText>
        </w:r>
        <w:r w:rsidDel="00541438">
          <w:rPr>
            <w:rFonts w:asciiTheme="minorHAnsi" w:eastAsiaTheme="minorEastAsia" w:hAnsiTheme="minorHAnsi" w:cstheme="minorBidi"/>
            <w:i w:val="0"/>
            <w:sz w:val="22"/>
          </w:rPr>
          <w:tab/>
        </w:r>
        <w:r w:rsidDel="00541438">
          <w:delText>Asset for the Routine Services Data – Requests</w:delText>
        </w:r>
        <w:r w:rsidDel="00541438">
          <w:tab/>
        </w:r>
      </w:del>
      <w:del w:id="160" w:author="Joe.Mendoza" w:date="2014-11-26T14:55:00Z">
        <w:r w:rsidR="00F34BF7" w:rsidDel="00541438">
          <w:delText>25</w:delText>
        </w:r>
      </w:del>
    </w:p>
    <w:p w14:paraId="436FA6FB" w14:textId="77777777" w:rsidR="00600109" w:rsidDel="00541438" w:rsidRDefault="00600109">
      <w:pPr>
        <w:pStyle w:val="TOC2"/>
        <w:rPr>
          <w:del w:id="161" w:author="Joe.Mendoza" w:date="2014-11-26T15:09:00Z"/>
          <w:rFonts w:eastAsiaTheme="minorEastAsia" w:cstheme="minorBidi"/>
          <w:smallCaps w:val="0"/>
        </w:rPr>
      </w:pPr>
      <w:del w:id="162" w:author="Joe.Mendoza" w:date="2014-11-26T15:09:00Z">
        <w:r w:rsidDel="00541438">
          <w:delText>4.2</w:delText>
        </w:r>
        <w:r w:rsidDel="00541438">
          <w:rPr>
            <w:rFonts w:eastAsiaTheme="minorEastAsia" w:cstheme="minorBidi"/>
            <w:smallCaps w:val="0"/>
          </w:rPr>
          <w:tab/>
        </w:r>
        <w:r w:rsidDel="00541438">
          <w:delText>Routine Services Asset GIS Themes</w:delText>
        </w:r>
        <w:r w:rsidDel="00541438">
          <w:tab/>
        </w:r>
      </w:del>
      <w:del w:id="163" w:author="Joe.Mendoza" w:date="2014-11-26T14:55:00Z">
        <w:r w:rsidR="00F34BF7" w:rsidDel="00541438">
          <w:delText>28</w:delText>
        </w:r>
      </w:del>
    </w:p>
    <w:p w14:paraId="2D65CA45" w14:textId="77777777" w:rsidR="00600109" w:rsidDel="00541438" w:rsidRDefault="00600109">
      <w:pPr>
        <w:pStyle w:val="TOC3"/>
        <w:rPr>
          <w:del w:id="164" w:author="Joe.Mendoza" w:date="2014-11-26T15:09:00Z"/>
          <w:rFonts w:asciiTheme="minorHAnsi" w:eastAsiaTheme="minorEastAsia" w:hAnsiTheme="minorHAnsi" w:cstheme="minorBidi"/>
          <w:i w:val="0"/>
          <w:sz w:val="22"/>
        </w:rPr>
      </w:pPr>
      <w:del w:id="165" w:author="Joe.Mendoza" w:date="2014-11-26T15:09:00Z">
        <w:r w:rsidDel="00541438">
          <w:delText>4.2.1</w:delText>
        </w:r>
        <w:r w:rsidDel="00541438">
          <w:rPr>
            <w:rFonts w:asciiTheme="minorHAnsi" w:eastAsiaTheme="minorEastAsia" w:hAnsiTheme="minorHAnsi" w:cstheme="minorBidi"/>
            <w:i w:val="0"/>
            <w:sz w:val="22"/>
          </w:rPr>
          <w:tab/>
        </w:r>
        <w:r w:rsidDel="00541438">
          <w:delText>Standard Theme</w:delText>
        </w:r>
        <w:r w:rsidDel="00541438">
          <w:tab/>
        </w:r>
      </w:del>
      <w:del w:id="166" w:author="Joe.Mendoza" w:date="2014-11-26T14:55:00Z">
        <w:r w:rsidR="00F34BF7" w:rsidDel="00541438">
          <w:delText>28</w:delText>
        </w:r>
      </w:del>
    </w:p>
    <w:p w14:paraId="350D8B44" w14:textId="77777777" w:rsidR="00600109" w:rsidDel="00541438" w:rsidRDefault="00600109">
      <w:pPr>
        <w:pStyle w:val="TOC3"/>
        <w:rPr>
          <w:del w:id="167" w:author="Joe.Mendoza" w:date="2014-11-26T15:09:00Z"/>
          <w:rFonts w:asciiTheme="minorHAnsi" w:eastAsiaTheme="minorEastAsia" w:hAnsiTheme="minorHAnsi" w:cstheme="minorBidi"/>
          <w:i w:val="0"/>
          <w:sz w:val="22"/>
        </w:rPr>
      </w:pPr>
      <w:del w:id="168" w:author="Joe.Mendoza" w:date="2014-11-26T15:09:00Z">
        <w:r w:rsidDel="00541438">
          <w:delText>4.2.2</w:delText>
        </w:r>
        <w:r w:rsidDel="00541438">
          <w:rPr>
            <w:rFonts w:asciiTheme="minorHAnsi" w:eastAsiaTheme="minorEastAsia" w:hAnsiTheme="minorHAnsi" w:cstheme="minorBidi"/>
            <w:i w:val="0"/>
            <w:sz w:val="22"/>
          </w:rPr>
          <w:tab/>
        </w:r>
        <w:r w:rsidDel="00541438">
          <w:delText>Custom Themes</w:delText>
        </w:r>
        <w:r w:rsidDel="00541438">
          <w:tab/>
        </w:r>
      </w:del>
      <w:del w:id="169" w:author="Joe.Mendoza" w:date="2014-11-26T14:55:00Z">
        <w:r w:rsidR="00F34BF7" w:rsidDel="00541438">
          <w:delText>28</w:delText>
        </w:r>
      </w:del>
    </w:p>
    <w:p w14:paraId="63A46D24" w14:textId="77777777" w:rsidR="00600109" w:rsidDel="00541438" w:rsidRDefault="00600109">
      <w:pPr>
        <w:pStyle w:val="TOC1"/>
        <w:rPr>
          <w:del w:id="170" w:author="Joe.Mendoza" w:date="2014-11-26T15:09:00Z"/>
          <w:rFonts w:eastAsiaTheme="minorEastAsia" w:cstheme="minorBidi"/>
          <w:caps w:val="0"/>
          <w:sz w:val="22"/>
        </w:rPr>
      </w:pPr>
      <w:del w:id="171" w:author="Joe.Mendoza" w:date="2014-11-26T15:09:00Z">
        <w:r w:rsidDel="00541438">
          <w:delText>5.0</w:delText>
        </w:r>
        <w:r w:rsidDel="00541438">
          <w:rPr>
            <w:rFonts w:eastAsiaTheme="minorEastAsia" w:cstheme="minorBidi"/>
            <w:caps w:val="0"/>
            <w:sz w:val="22"/>
          </w:rPr>
          <w:tab/>
        </w:r>
        <w:r w:rsidDel="00541438">
          <w:delText>Data Loader for Routine Service Data</w:delText>
        </w:r>
        <w:r w:rsidDel="00541438">
          <w:tab/>
        </w:r>
      </w:del>
      <w:del w:id="172" w:author="Joe.Mendoza" w:date="2014-11-26T14:55:00Z">
        <w:r w:rsidR="00F34BF7" w:rsidDel="00541438">
          <w:delText>29</w:delText>
        </w:r>
      </w:del>
    </w:p>
    <w:p w14:paraId="35FBFC2F" w14:textId="77777777" w:rsidR="00600109" w:rsidDel="00541438" w:rsidRDefault="00600109">
      <w:pPr>
        <w:pStyle w:val="TOC2"/>
        <w:rPr>
          <w:del w:id="173" w:author="Joe.Mendoza" w:date="2014-11-26T15:09:00Z"/>
          <w:rFonts w:eastAsiaTheme="minorEastAsia" w:cstheme="minorBidi"/>
          <w:smallCaps w:val="0"/>
        </w:rPr>
      </w:pPr>
      <w:del w:id="174" w:author="Joe.Mendoza" w:date="2014-11-26T15:09:00Z">
        <w:r w:rsidDel="00541438">
          <w:delText>5.1</w:delText>
        </w:r>
        <w:r w:rsidDel="00541438">
          <w:rPr>
            <w:rFonts w:eastAsiaTheme="minorEastAsia" w:cstheme="minorBidi"/>
            <w:smallCaps w:val="0"/>
          </w:rPr>
          <w:tab/>
        </w:r>
        <w:r w:rsidDel="00541438">
          <w:delText>CSV Loader for Routine Service Data</w:delText>
        </w:r>
        <w:r w:rsidDel="00541438">
          <w:tab/>
        </w:r>
      </w:del>
      <w:del w:id="175" w:author="Joe.Mendoza" w:date="2014-11-26T14:55:00Z">
        <w:r w:rsidR="00F34BF7" w:rsidDel="00541438">
          <w:delText>31</w:delText>
        </w:r>
      </w:del>
    </w:p>
    <w:p w14:paraId="1F066574" w14:textId="6806AD97" w:rsidR="00600109" w:rsidDel="00541438" w:rsidRDefault="00600109">
      <w:pPr>
        <w:pStyle w:val="TOC3"/>
        <w:rPr>
          <w:del w:id="176" w:author="Joe.Mendoza" w:date="2014-11-26T15:09:00Z"/>
          <w:rFonts w:asciiTheme="minorHAnsi" w:eastAsiaTheme="minorEastAsia" w:hAnsiTheme="minorHAnsi" w:cstheme="minorBidi"/>
          <w:i w:val="0"/>
          <w:sz w:val="22"/>
        </w:rPr>
      </w:pPr>
      <w:del w:id="177" w:author="Joe.Mendoza" w:date="2014-11-26T15:09:00Z">
        <w:r w:rsidDel="00541438">
          <w:delText>5.1.1</w:delText>
        </w:r>
        <w:r w:rsidDel="00541438">
          <w:rPr>
            <w:rFonts w:asciiTheme="minorHAnsi" w:eastAsiaTheme="minorEastAsia" w:hAnsiTheme="minorHAnsi" w:cstheme="minorBidi"/>
            <w:i w:val="0"/>
            <w:sz w:val="22"/>
          </w:rPr>
          <w:tab/>
        </w:r>
        <w:r w:rsidDel="00541438">
          <w:delText>Input File</w:delText>
        </w:r>
        <w:r w:rsidDel="00541438">
          <w:tab/>
        </w:r>
      </w:del>
      <w:del w:id="178" w:author="Joe.Mendoza" w:date="2014-11-26T14:55:00Z">
        <w:r w:rsidR="00F34BF7" w:rsidDel="00541438">
          <w:delText>31</w:delText>
        </w:r>
      </w:del>
      <w:del w:id="179" w:author="Joe.Mendoza" w:date="2014-11-26T15:09:00Z">
        <w:r w:rsidR="00286513" w:rsidDel="00541438">
          <w:delText>3</w:delText>
        </w:r>
      </w:del>
    </w:p>
    <w:p w14:paraId="536EC677" w14:textId="77777777" w:rsidR="00600109" w:rsidDel="00541438" w:rsidRDefault="00600109">
      <w:pPr>
        <w:pStyle w:val="TOC3"/>
        <w:rPr>
          <w:del w:id="180" w:author="Joe.Mendoza" w:date="2014-11-26T15:09:00Z"/>
          <w:rFonts w:asciiTheme="minorHAnsi" w:eastAsiaTheme="minorEastAsia" w:hAnsiTheme="minorHAnsi" w:cstheme="minorBidi"/>
          <w:i w:val="0"/>
          <w:sz w:val="22"/>
        </w:rPr>
      </w:pPr>
      <w:del w:id="181" w:author="Joe.Mendoza" w:date="2014-11-26T15:09:00Z">
        <w:r w:rsidDel="00541438">
          <w:delText>5.1.2</w:delText>
        </w:r>
        <w:r w:rsidDel="00541438">
          <w:rPr>
            <w:rFonts w:asciiTheme="minorHAnsi" w:eastAsiaTheme="minorEastAsia" w:hAnsiTheme="minorHAnsi" w:cstheme="minorBidi"/>
            <w:i w:val="0"/>
            <w:sz w:val="22"/>
          </w:rPr>
          <w:tab/>
        </w:r>
        <w:r w:rsidDel="00541438">
          <w:delText>Destination Tables Form</w:delText>
        </w:r>
        <w:r w:rsidDel="00541438">
          <w:tab/>
        </w:r>
      </w:del>
      <w:del w:id="182" w:author="Joe.Mendoza" w:date="2014-11-26T14:55:00Z">
        <w:r w:rsidR="00F34BF7" w:rsidDel="00541438">
          <w:delText>31</w:delText>
        </w:r>
      </w:del>
    </w:p>
    <w:p w14:paraId="5BC0AD54" w14:textId="77777777" w:rsidR="00600109" w:rsidDel="00541438" w:rsidRDefault="00600109">
      <w:pPr>
        <w:pStyle w:val="TOC3"/>
        <w:rPr>
          <w:del w:id="183" w:author="Joe.Mendoza" w:date="2014-11-26T15:09:00Z"/>
          <w:rFonts w:asciiTheme="minorHAnsi" w:eastAsiaTheme="minorEastAsia" w:hAnsiTheme="minorHAnsi" w:cstheme="minorBidi"/>
          <w:i w:val="0"/>
          <w:sz w:val="22"/>
        </w:rPr>
      </w:pPr>
      <w:del w:id="184" w:author="Joe.Mendoza" w:date="2014-11-26T15:09:00Z">
        <w:r w:rsidDel="00541438">
          <w:delText>5.1.3</w:delText>
        </w:r>
        <w:r w:rsidDel="00541438">
          <w:rPr>
            <w:rFonts w:asciiTheme="minorHAnsi" w:eastAsiaTheme="minorEastAsia" w:hAnsiTheme="minorHAnsi" w:cstheme="minorBidi"/>
            <w:i w:val="0"/>
            <w:sz w:val="22"/>
          </w:rPr>
          <w:tab/>
        </w:r>
        <w:r w:rsidDel="00541438">
          <w:delText>File Definition Tables Form</w:delText>
        </w:r>
        <w:r w:rsidDel="00541438">
          <w:tab/>
        </w:r>
      </w:del>
      <w:del w:id="185" w:author="Joe.Mendoza" w:date="2014-11-26T14:55:00Z">
        <w:r w:rsidR="00F34BF7" w:rsidDel="00541438">
          <w:delText>31</w:delText>
        </w:r>
      </w:del>
    </w:p>
    <w:p w14:paraId="09C65127" w14:textId="77777777" w:rsidR="00600109" w:rsidDel="00541438" w:rsidRDefault="00600109">
      <w:pPr>
        <w:pStyle w:val="TOC3"/>
        <w:rPr>
          <w:del w:id="186" w:author="Joe.Mendoza" w:date="2014-11-26T15:09:00Z"/>
          <w:rFonts w:asciiTheme="minorHAnsi" w:eastAsiaTheme="minorEastAsia" w:hAnsiTheme="minorHAnsi" w:cstheme="minorBidi"/>
          <w:i w:val="0"/>
          <w:sz w:val="22"/>
        </w:rPr>
      </w:pPr>
      <w:del w:id="187" w:author="Joe.Mendoza" w:date="2014-11-26T15:09:00Z">
        <w:r w:rsidDel="00541438">
          <w:delText>5.1.4</w:delText>
        </w:r>
        <w:r w:rsidDel="00541438">
          <w:rPr>
            <w:rFonts w:asciiTheme="minorHAnsi" w:eastAsiaTheme="minorEastAsia" w:hAnsiTheme="minorHAnsi" w:cstheme="minorBidi"/>
            <w:i w:val="0"/>
            <w:sz w:val="22"/>
          </w:rPr>
          <w:tab/>
        </w:r>
        <w:r w:rsidDel="00541438">
          <w:delText>Procedure</w:delText>
        </w:r>
        <w:r w:rsidDel="00541438">
          <w:tab/>
        </w:r>
      </w:del>
      <w:del w:id="188" w:author="Joe.Mendoza" w:date="2014-11-26T14:55:00Z">
        <w:r w:rsidR="00F34BF7" w:rsidDel="00541438">
          <w:delText>32</w:delText>
        </w:r>
      </w:del>
    </w:p>
    <w:p w14:paraId="1823EC49" w14:textId="77777777" w:rsidR="00600109" w:rsidDel="00541438" w:rsidRDefault="00600109">
      <w:pPr>
        <w:pStyle w:val="TOC1"/>
        <w:rPr>
          <w:del w:id="189" w:author="Joe.Mendoza" w:date="2014-11-26T15:09:00Z"/>
          <w:rFonts w:eastAsiaTheme="minorEastAsia" w:cstheme="minorBidi"/>
          <w:caps w:val="0"/>
          <w:sz w:val="22"/>
        </w:rPr>
      </w:pPr>
      <w:del w:id="190" w:author="Joe.Mendoza" w:date="2014-11-26T15:09:00Z">
        <w:r w:rsidDel="00541438">
          <w:delText>6.0</w:delText>
        </w:r>
        <w:r w:rsidDel="00541438">
          <w:rPr>
            <w:rFonts w:eastAsiaTheme="minorEastAsia" w:cstheme="minorBidi"/>
            <w:caps w:val="0"/>
            <w:sz w:val="22"/>
          </w:rPr>
          <w:tab/>
        </w:r>
        <w:r w:rsidDel="00541438">
          <w:delText>Reporting on Routine Services Data</w:delText>
        </w:r>
        <w:r w:rsidDel="00541438">
          <w:tab/>
        </w:r>
      </w:del>
      <w:del w:id="191" w:author="Joe.Mendoza" w:date="2014-11-26T14:55:00Z">
        <w:r w:rsidR="00F34BF7" w:rsidDel="00541438">
          <w:delText>35</w:delText>
        </w:r>
      </w:del>
    </w:p>
    <w:p w14:paraId="352C58F4" w14:textId="77777777" w:rsidR="00600109" w:rsidDel="00541438" w:rsidRDefault="00600109">
      <w:pPr>
        <w:pStyle w:val="TOC2"/>
        <w:rPr>
          <w:del w:id="192" w:author="Joe.Mendoza" w:date="2014-11-26T15:09:00Z"/>
          <w:rFonts w:eastAsiaTheme="minorEastAsia" w:cstheme="minorBidi"/>
          <w:smallCaps w:val="0"/>
        </w:rPr>
      </w:pPr>
      <w:del w:id="193" w:author="Joe.Mendoza" w:date="2014-11-26T15:09:00Z">
        <w:r w:rsidDel="00541438">
          <w:delText>6.1</w:delText>
        </w:r>
        <w:r w:rsidDel="00541438">
          <w:rPr>
            <w:rFonts w:eastAsiaTheme="minorEastAsia" w:cstheme="minorBidi"/>
            <w:smallCaps w:val="0"/>
          </w:rPr>
          <w:tab/>
        </w:r>
        <w:r w:rsidDel="00541438">
          <w:delText>Management Reports</w:delText>
        </w:r>
        <w:r w:rsidDel="00541438">
          <w:tab/>
        </w:r>
      </w:del>
      <w:del w:id="194" w:author="Joe.Mendoza" w:date="2014-11-26T14:55:00Z">
        <w:r w:rsidR="00F34BF7" w:rsidDel="00541438">
          <w:delText>35</w:delText>
        </w:r>
      </w:del>
    </w:p>
    <w:p w14:paraId="015D5778" w14:textId="77777777" w:rsidR="00600109" w:rsidDel="00541438" w:rsidRDefault="00600109">
      <w:pPr>
        <w:pStyle w:val="TOC3"/>
        <w:rPr>
          <w:del w:id="195" w:author="Joe.Mendoza" w:date="2014-11-26T15:09:00Z"/>
          <w:rFonts w:asciiTheme="minorHAnsi" w:eastAsiaTheme="minorEastAsia" w:hAnsiTheme="minorHAnsi" w:cstheme="minorBidi"/>
          <w:i w:val="0"/>
          <w:sz w:val="22"/>
        </w:rPr>
      </w:pPr>
      <w:del w:id="196" w:author="Joe.Mendoza" w:date="2014-11-26T15:09:00Z">
        <w:r w:rsidDel="00541438">
          <w:delText>6.1.1</w:delText>
        </w:r>
        <w:r w:rsidDel="00541438">
          <w:rPr>
            <w:rFonts w:asciiTheme="minorHAnsi" w:eastAsiaTheme="minorEastAsia" w:hAnsiTheme="minorHAnsi" w:cstheme="minorBidi"/>
            <w:i w:val="0"/>
            <w:sz w:val="22"/>
          </w:rPr>
          <w:tab/>
        </w:r>
        <w:r w:rsidDel="00541438">
          <w:delText>Outstanding Defects</w:delText>
        </w:r>
        <w:r w:rsidDel="00541438">
          <w:tab/>
        </w:r>
      </w:del>
      <w:del w:id="197" w:author="Joe.Mendoza" w:date="2014-11-26T14:55:00Z">
        <w:r w:rsidR="00F34BF7" w:rsidDel="00541438">
          <w:delText>35</w:delText>
        </w:r>
      </w:del>
    </w:p>
    <w:p w14:paraId="74F14D5D" w14:textId="77777777" w:rsidR="00600109" w:rsidDel="00541438" w:rsidRDefault="00600109">
      <w:pPr>
        <w:pStyle w:val="TOC3"/>
        <w:rPr>
          <w:del w:id="198" w:author="Joe.Mendoza" w:date="2014-11-26T15:09:00Z"/>
          <w:rFonts w:asciiTheme="minorHAnsi" w:eastAsiaTheme="minorEastAsia" w:hAnsiTheme="minorHAnsi" w:cstheme="minorBidi"/>
          <w:i w:val="0"/>
          <w:sz w:val="22"/>
        </w:rPr>
      </w:pPr>
      <w:del w:id="199" w:author="Joe.Mendoza" w:date="2014-11-26T15:09:00Z">
        <w:r w:rsidDel="00541438">
          <w:delText>6.1.2</w:delText>
        </w:r>
        <w:r w:rsidDel="00541438">
          <w:rPr>
            <w:rFonts w:asciiTheme="minorHAnsi" w:eastAsiaTheme="minorEastAsia" w:hAnsiTheme="minorHAnsi" w:cstheme="minorBidi"/>
            <w:i w:val="0"/>
            <w:sz w:val="22"/>
          </w:rPr>
          <w:tab/>
        </w:r>
        <w:r w:rsidDel="00541438">
          <w:delText>Inspections during a Period</w:delText>
        </w:r>
        <w:r w:rsidDel="00541438">
          <w:tab/>
        </w:r>
        <w:r w:rsidR="00541438" w:rsidDel="00541438">
          <w:rPr>
            <w:b/>
            <w:bCs/>
          </w:rPr>
          <w:delText>Error! Bookmark not defined.</w:delText>
        </w:r>
      </w:del>
    </w:p>
    <w:p w14:paraId="6831E085" w14:textId="77777777" w:rsidR="00600109" w:rsidDel="00541438" w:rsidRDefault="00600109">
      <w:pPr>
        <w:pStyle w:val="TOC3"/>
        <w:rPr>
          <w:del w:id="200" w:author="Joe.Mendoza" w:date="2014-11-26T15:09:00Z"/>
          <w:rFonts w:asciiTheme="minorHAnsi" w:eastAsiaTheme="minorEastAsia" w:hAnsiTheme="minorHAnsi" w:cstheme="minorBidi"/>
          <w:i w:val="0"/>
          <w:sz w:val="22"/>
        </w:rPr>
      </w:pPr>
      <w:del w:id="201" w:author="Joe.Mendoza" w:date="2014-11-26T15:09:00Z">
        <w:r w:rsidDel="00541438">
          <w:delText>6.1.3</w:delText>
        </w:r>
        <w:r w:rsidDel="00541438">
          <w:rPr>
            <w:rFonts w:asciiTheme="minorHAnsi" w:eastAsiaTheme="minorEastAsia" w:hAnsiTheme="minorHAnsi" w:cstheme="minorBidi"/>
            <w:i w:val="0"/>
            <w:sz w:val="22"/>
          </w:rPr>
          <w:tab/>
        </w:r>
        <w:r w:rsidDel="00541438">
          <w:delText>Accomplishments during a period</w:delText>
        </w:r>
        <w:r w:rsidDel="00541438">
          <w:tab/>
        </w:r>
      </w:del>
      <w:del w:id="202" w:author="Joe.Mendoza" w:date="2014-11-26T14:55:00Z">
        <w:r w:rsidR="00F34BF7" w:rsidDel="00541438">
          <w:delText>37</w:delText>
        </w:r>
      </w:del>
    </w:p>
    <w:p w14:paraId="5C7F3DBC" w14:textId="77777777" w:rsidR="00600109" w:rsidDel="00541438" w:rsidRDefault="00600109">
      <w:pPr>
        <w:pStyle w:val="TOC2"/>
        <w:rPr>
          <w:del w:id="203" w:author="Joe.Mendoza" w:date="2014-11-26T15:09:00Z"/>
          <w:rFonts w:eastAsiaTheme="minorEastAsia" w:cstheme="minorBidi"/>
          <w:smallCaps w:val="0"/>
        </w:rPr>
      </w:pPr>
      <w:del w:id="204" w:author="Joe.Mendoza" w:date="2014-11-26T15:09:00Z">
        <w:r w:rsidDel="00541438">
          <w:delText>6.2</w:delText>
        </w:r>
        <w:r w:rsidDel="00541438">
          <w:rPr>
            <w:rFonts w:eastAsiaTheme="minorEastAsia" w:cstheme="minorBidi"/>
            <w:smallCaps w:val="0"/>
          </w:rPr>
          <w:tab/>
        </w:r>
        <w:r w:rsidDel="00541438">
          <w:delText>3</w:delText>
        </w:r>
        <w:r w:rsidRPr="0001592B" w:rsidDel="00541438">
          <w:rPr>
            <w:vertAlign w:val="superscript"/>
          </w:rPr>
          <w:delText>rd</w:delText>
        </w:r>
        <w:r w:rsidDel="00541438">
          <w:delText xml:space="preserve"> Party Service Provider Reports</w:delText>
        </w:r>
        <w:r w:rsidDel="00541438">
          <w:tab/>
        </w:r>
      </w:del>
      <w:del w:id="205" w:author="Joe.Mendoza" w:date="2014-11-26T14:55:00Z">
        <w:r w:rsidR="00F34BF7" w:rsidDel="00541438">
          <w:delText>39</w:delText>
        </w:r>
      </w:del>
    </w:p>
    <w:p w14:paraId="187032F6" w14:textId="77777777" w:rsidR="00600109" w:rsidDel="00541438" w:rsidRDefault="00600109">
      <w:pPr>
        <w:pStyle w:val="TOC3"/>
        <w:rPr>
          <w:del w:id="206" w:author="Joe.Mendoza" w:date="2014-11-26T15:09:00Z"/>
          <w:rFonts w:asciiTheme="minorHAnsi" w:eastAsiaTheme="minorEastAsia" w:hAnsiTheme="minorHAnsi" w:cstheme="minorBidi"/>
          <w:i w:val="0"/>
          <w:sz w:val="22"/>
        </w:rPr>
      </w:pPr>
      <w:del w:id="207" w:author="Joe.Mendoza" w:date="2014-11-26T15:09:00Z">
        <w:r w:rsidDel="00541438">
          <w:delText>6.2.1</w:delText>
        </w:r>
        <w:r w:rsidDel="00541438">
          <w:rPr>
            <w:rFonts w:asciiTheme="minorHAnsi" w:eastAsiaTheme="minorEastAsia" w:hAnsiTheme="minorHAnsi" w:cstheme="minorBidi"/>
            <w:i w:val="0"/>
            <w:sz w:val="22"/>
          </w:rPr>
          <w:tab/>
        </w:r>
        <w:r w:rsidDel="00541438">
          <w:delText>Performance During A Selected Period.</w:delText>
        </w:r>
        <w:r w:rsidDel="00541438">
          <w:tab/>
        </w:r>
      </w:del>
      <w:del w:id="208" w:author="Joe.Mendoza" w:date="2014-11-26T14:55:00Z">
        <w:r w:rsidR="00F34BF7" w:rsidDel="00541438">
          <w:delText>39</w:delText>
        </w:r>
      </w:del>
    </w:p>
    <w:p w14:paraId="235FBCCB" w14:textId="77777777" w:rsidR="00600109" w:rsidDel="00541438" w:rsidRDefault="00600109">
      <w:pPr>
        <w:pStyle w:val="TOC1"/>
        <w:rPr>
          <w:del w:id="209" w:author="Joe.Mendoza" w:date="2014-11-26T15:09:00Z"/>
          <w:rFonts w:eastAsiaTheme="minorEastAsia" w:cstheme="minorBidi"/>
          <w:caps w:val="0"/>
          <w:sz w:val="22"/>
        </w:rPr>
      </w:pPr>
      <w:del w:id="210" w:author="Joe.Mendoza" w:date="2014-11-26T15:09:00Z">
        <w:r w:rsidDel="00541438">
          <w:delText>7.0</w:delText>
        </w:r>
        <w:r w:rsidDel="00541438">
          <w:rPr>
            <w:rFonts w:eastAsiaTheme="minorEastAsia" w:cstheme="minorBidi"/>
            <w:caps w:val="0"/>
            <w:sz w:val="22"/>
          </w:rPr>
          <w:tab/>
        </w:r>
        <w:r w:rsidDel="00541438">
          <w:delText>Documentation Requirements</w:delText>
        </w:r>
        <w:r w:rsidDel="00541438">
          <w:tab/>
        </w:r>
      </w:del>
      <w:del w:id="211" w:author="Joe.Mendoza" w:date="2014-11-26T14:55:00Z">
        <w:r w:rsidR="00F34BF7" w:rsidDel="00541438">
          <w:delText>39</w:delText>
        </w:r>
      </w:del>
    </w:p>
    <w:p w14:paraId="2ADA7EC8" w14:textId="77777777" w:rsidR="00600109" w:rsidDel="00541438" w:rsidRDefault="00600109">
      <w:pPr>
        <w:pStyle w:val="TOC1"/>
        <w:rPr>
          <w:del w:id="212" w:author="Joe.Mendoza" w:date="2014-11-26T15:09:00Z"/>
          <w:rFonts w:eastAsiaTheme="minorEastAsia" w:cstheme="minorBidi"/>
          <w:caps w:val="0"/>
          <w:sz w:val="22"/>
        </w:rPr>
      </w:pPr>
      <w:del w:id="213" w:author="Joe.Mendoza" w:date="2014-11-26T15:09:00Z">
        <w:r w:rsidDel="00541438">
          <w:delText>8.0</w:delText>
        </w:r>
        <w:r w:rsidDel="00541438">
          <w:rPr>
            <w:rFonts w:eastAsiaTheme="minorEastAsia" w:cstheme="minorBidi"/>
            <w:caps w:val="0"/>
            <w:sz w:val="22"/>
          </w:rPr>
          <w:tab/>
        </w:r>
        <w:r w:rsidDel="00541438">
          <w:delText>Assumptions</w:delText>
        </w:r>
        <w:r w:rsidDel="00541438">
          <w:tab/>
        </w:r>
      </w:del>
      <w:del w:id="214" w:author="Joe.Mendoza" w:date="2014-11-26T14:55:00Z">
        <w:r w:rsidR="00F34BF7" w:rsidDel="00541438">
          <w:delText>40</w:delText>
        </w:r>
      </w:del>
    </w:p>
    <w:p w14:paraId="1B3E79A1" w14:textId="77777777" w:rsidR="00600109" w:rsidDel="00541438" w:rsidRDefault="00600109">
      <w:pPr>
        <w:pStyle w:val="TOC1"/>
        <w:rPr>
          <w:del w:id="215" w:author="Joe.Mendoza" w:date="2014-11-26T15:09:00Z"/>
          <w:rFonts w:eastAsiaTheme="minorEastAsia" w:cstheme="minorBidi"/>
          <w:caps w:val="0"/>
          <w:sz w:val="22"/>
        </w:rPr>
      </w:pPr>
      <w:del w:id="216" w:author="Joe.Mendoza" w:date="2014-11-26T15:09:00Z">
        <w:r w:rsidDel="00541438">
          <w:delText>9.0</w:delText>
        </w:r>
        <w:r w:rsidDel="00541438">
          <w:rPr>
            <w:rFonts w:eastAsiaTheme="minorEastAsia" w:cstheme="minorBidi"/>
            <w:caps w:val="0"/>
            <w:sz w:val="22"/>
          </w:rPr>
          <w:tab/>
        </w:r>
        <w:r w:rsidDel="00541438">
          <w:delText>Conclusion</w:delText>
        </w:r>
        <w:r w:rsidDel="00541438">
          <w:tab/>
        </w:r>
      </w:del>
      <w:del w:id="217" w:author="Joe.Mendoza" w:date="2014-11-26T14:55:00Z">
        <w:r w:rsidR="00F34BF7" w:rsidDel="00541438">
          <w:delText>41</w:delText>
        </w:r>
      </w:del>
    </w:p>
    <w:p w14:paraId="46CCC717" w14:textId="77777777" w:rsidR="00600109" w:rsidDel="00541438" w:rsidRDefault="00600109">
      <w:pPr>
        <w:pStyle w:val="TOC1"/>
        <w:rPr>
          <w:del w:id="218" w:author="Joe.Mendoza" w:date="2014-11-26T15:09:00Z"/>
          <w:rFonts w:eastAsiaTheme="minorEastAsia" w:cstheme="minorBidi"/>
          <w:caps w:val="0"/>
          <w:sz w:val="22"/>
        </w:rPr>
      </w:pPr>
      <w:del w:id="219" w:author="Joe.Mendoza" w:date="2014-11-26T15:09:00Z">
        <w:r w:rsidDel="00541438">
          <w:delText>10.0</w:delText>
        </w:r>
        <w:r w:rsidDel="00541438">
          <w:rPr>
            <w:rFonts w:eastAsiaTheme="minorEastAsia" w:cstheme="minorBidi"/>
            <w:caps w:val="0"/>
            <w:sz w:val="22"/>
          </w:rPr>
          <w:tab/>
        </w:r>
        <w:r w:rsidDel="00541438">
          <w:delText>Appendix A</w:delText>
        </w:r>
        <w:r w:rsidDel="00541438">
          <w:tab/>
        </w:r>
      </w:del>
      <w:del w:id="220" w:author="Joe.Mendoza" w:date="2014-11-26T14:55:00Z">
        <w:r w:rsidR="00F34BF7" w:rsidDel="00541438">
          <w:delText>42</w:delText>
        </w:r>
      </w:del>
    </w:p>
    <w:p w14:paraId="0E8B7032" w14:textId="77777777" w:rsidR="00BE2EF0" w:rsidRPr="007E5279" w:rsidRDefault="007A45DC" w:rsidP="00904245">
      <w:pPr>
        <w:rPr>
          <w:lang w:val="en-AU"/>
        </w:rPr>
      </w:pPr>
      <w:r>
        <w:rPr>
          <w:noProof/>
          <w:sz w:val="24"/>
          <w:lang w:val="en-AU"/>
        </w:rPr>
        <w:fldChar w:fldCharType="end"/>
      </w:r>
    </w:p>
    <w:p w14:paraId="165BEC95" w14:textId="77777777" w:rsidR="008E455F" w:rsidRDefault="008E455F" w:rsidP="00904245">
      <w:pPr>
        <w:rPr>
          <w:lang w:val="en-AU"/>
        </w:rPr>
      </w:pPr>
    </w:p>
    <w:p w14:paraId="5F8FCF5E" w14:textId="77777777" w:rsidR="008E455F" w:rsidRPr="002D3E16" w:rsidRDefault="008E455F" w:rsidP="00904245">
      <w:pPr>
        <w:rPr>
          <w:rFonts w:ascii="Arial" w:hAnsi="Arial" w:cs="Arial"/>
          <w:b/>
          <w:szCs w:val="20"/>
          <w:lang w:val="en-AU"/>
        </w:rPr>
      </w:pPr>
      <w:r w:rsidRPr="002D3E16">
        <w:rPr>
          <w:rFonts w:ascii="Arial" w:hAnsi="Arial" w:cs="Arial"/>
          <w:b/>
          <w:szCs w:val="20"/>
          <w:lang w:val="en-AU"/>
        </w:rPr>
        <w:t>Version Control</w:t>
      </w:r>
    </w:p>
    <w:p w14:paraId="2B132EAE" w14:textId="77777777" w:rsidR="008E455F" w:rsidRPr="00434011" w:rsidRDefault="008E455F" w:rsidP="00434011">
      <w:pPr>
        <w:pStyle w:val="Title"/>
        <w:spacing w:before="0" w:after="0"/>
        <w:rPr>
          <w:sz w:val="24"/>
        </w:rPr>
      </w:pPr>
    </w:p>
    <w:tbl>
      <w:tblPr>
        <w:tblW w:w="87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Change w:id="221">
          <w:tblGrid>
            <w:gridCol w:w="1980"/>
            <w:gridCol w:w="1796"/>
            <w:gridCol w:w="1990"/>
            <w:gridCol w:w="2971"/>
          </w:tblGrid>
        </w:tblGridChange>
      </w:tblGrid>
      <w:tr w:rsidR="008E455F" w:rsidRPr="008E455F" w14:paraId="6F0BEAA1" w14:textId="77777777" w:rsidTr="00C9167F">
        <w:tc>
          <w:tcPr>
            <w:tcW w:w="1980" w:type="dxa"/>
            <w:tcBorders>
              <w:top w:val="single" w:sz="4" w:space="0" w:color="auto"/>
              <w:left w:val="single" w:sz="4" w:space="0" w:color="auto"/>
              <w:bottom w:val="single" w:sz="4" w:space="0" w:color="auto"/>
            </w:tcBorders>
          </w:tcPr>
          <w:p w14:paraId="19F28169" w14:textId="77777777" w:rsidR="008E455F" w:rsidRPr="008E455F" w:rsidRDefault="008E455F" w:rsidP="00904245">
            <w:r w:rsidRPr="008E455F">
              <w:t>Date</w:t>
            </w:r>
          </w:p>
        </w:tc>
        <w:tc>
          <w:tcPr>
            <w:tcW w:w="1796" w:type="dxa"/>
            <w:tcBorders>
              <w:top w:val="single" w:sz="4" w:space="0" w:color="auto"/>
              <w:left w:val="single" w:sz="4" w:space="0" w:color="auto"/>
              <w:bottom w:val="single" w:sz="4" w:space="0" w:color="auto"/>
            </w:tcBorders>
          </w:tcPr>
          <w:p w14:paraId="075B5577" w14:textId="77777777" w:rsidR="008E455F" w:rsidRPr="008E455F" w:rsidRDefault="008E455F" w:rsidP="00904245">
            <w:r w:rsidRPr="008E455F">
              <w:t>Version</w:t>
            </w:r>
          </w:p>
        </w:tc>
        <w:tc>
          <w:tcPr>
            <w:tcW w:w="1990" w:type="dxa"/>
            <w:tcBorders>
              <w:top w:val="single" w:sz="4" w:space="0" w:color="auto"/>
              <w:bottom w:val="single" w:sz="4" w:space="0" w:color="auto"/>
            </w:tcBorders>
          </w:tcPr>
          <w:p w14:paraId="55EA722C" w14:textId="77777777" w:rsidR="008E455F" w:rsidRPr="008E455F" w:rsidRDefault="008E455F" w:rsidP="00904245">
            <w:r w:rsidRPr="008E455F">
              <w:t>Changed by</w:t>
            </w:r>
          </w:p>
        </w:tc>
        <w:tc>
          <w:tcPr>
            <w:tcW w:w="2971" w:type="dxa"/>
            <w:tcBorders>
              <w:top w:val="single" w:sz="4" w:space="0" w:color="auto"/>
              <w:bottom w:val="single" w:sz="4" w:space="0" w:color="auto"/>
              <w:right w:val="single" w:sz="4" w:space="0" w:color="auto"/>
            </w:tcBorders>
          </w:tcPr>
          <w:p w14:paraId="1E2AE7D0" w14:textId="77777777" w:rsidR="008E455F" w:rsidRPr="008E455F" w:rsidRDefault="008E455F" w:rsidP="00904245">
            <w:r w:rsidRPr="008E455F">
              <w:t>Notes</w:t>
            </w:r>
          </w:p>
        </w:tc>
      </w:tr>
      <w:tr w:rsidR="00B073AE" w:rsidRPr="008E455F" w14:paraId="398158C5" w14:textId="77777777" w:rsidTr="00C9167F">
        <w:tc>
          <w:tcPr>
            <w:tcW w:w="1980" w:type="dxa"/>
            <w:tcBorders>
              <w:top w:val="single" w:sz="4" w:space="0" w:color="auto"/>
              <w:left w:val="single" w:sz="4" w:space="0" w:color="auto"/>
              <w:bottom w:val="single" w:sz="4" w:space="0" w:color="auto"/>
              <w:right w:val="single" w:sz="4" w:space="0" w:color="auto"/>
            </w:tcBorders>
          </w:tcPr>
          <w:p w14:paraId="37351B0C" w14:textId="0FE78E28" w:rsidR="00B073AE" w:rsidRPr="008E455F" w:rsidRDefault="002A65C7" w:rsidP="00904245">
            <w:r>
              <w:t>November</w:t>
            </w:r>
            <w:r w:rsidR="002D3E16">
              <w:t xml:space="preserve"> 2014</w:t>
            </w:r>
          </w:p>
        </w:tc>
        <w:tc>
          <w:tcPr>
            <w:tcW w:w="1796" w:type="dxa"/>
            <w:tcBorders>
              <w:top w:val="single" w:sz="4" w:space="0" w:color="auto"/>
              <w:left w:val="single" w:sz="4" w:space="0" w:color="auto"/>
              <w:bottom w:val="single" w:sz="4" w:space="0" w:color="auto"/>
              <w:right w:val="single" w:sz="4" w:space="0" w:color="auto"/>
            </w:tcBorders>
          </w:tcPr>
          <w:p w14:paraId="0B5B7F3E" w14:textId="77777777" w:rsidR="00B073AE" w:rsidRPr="008E455F" w:rsidRDefault="00B073AE" w:rsidP="00904245">
            <w:r>
              <w:t>0.1</w:t>
            </w:r>
          </w:p>
        </w:tc>
        <w:tc>
          <w:tcPr>
            <w:tcW w:w="1990" w:type="dxa"/>
            <w:tcBorders>
              <w:top w:val="single" w:sz="4" w:space="0" w:color="auto"/>
              <w:left w:val="single" w:sz="4" w:space="0" w:color="auto"/>
              <w:bottom w:val="single" w:sz="4" w:space="0" w:color="auto"/>
              <w:right w:val="single" w:sz="4" w:space="0" w:color="auto"/>
            </w:tcBorders>
          </w:tcPr>
          <w:p w14:paraId="502D25DE" w14:textId="77777777" w:rsidR="00B073AE" w:rsidRPr="008E455F" w:rsidRDefault="002D3E16" w:rsidP="00904245">
            <w:r>
              <w:t>JMM</w:t>
            </w:r>
          </w:p>
        </w:tc>
        <w:tc>
          <w:tcPr>
            <w:tcW w:w="2971" w:type="dxa"/>
            <w:tcBorders>
              <w:top w:val="single" w:sz="4" w:space="0" w:color="auto"/>
              <w:left w:val="single" w:sz="4" w:space="0" w:color="auto"/>
              <w:bottom w:val="single" w:sz="4" w:space="0" w:color="auto"/>
              <w:right w:val="single" w:sz="4" w:space="0" w:color="auto"/>
            </w:tcBorders>
          </w:tcPr>
          <w:p w14:paraId="6F12A643" w14:textId="77777777" w:rsidR="00B073AE" w:rsidRPr="008E455F" w:rsidRDefault="00B073AE" w:rsidP="00904245">
            <w:r>
              <w:t>Initial Revision</w:t>
            </w:r>
          </w:p>
        </w:tc>
      </w:tr>
      <w:tr w:rsidR="00C9167F" w:rsidRPr="008E455F" w14:paraId="770F7924" w14:textId="77777777" w:rsidTr="00C9167F">
        <w:tc>
          <w:tcPr>
            <w:tcW w:w="1980" w:type="dxa"/>
            <w:tcBorders>
              <w:top w:val="single" w:sz="4" w:space="0" w:color="auto"/>
            </w:tcBorders>
          </w:tcPr>
          <w:p w14:paraId="32373DEE" w14:textId="2A16008D" w:rsidR="00C9167F" w:rsidRPr="008E455F" w:rsidRDefault="00C9167F" w:rsidP="00C9167F">
            <w:r>
              <w:t>November 2014</w:t>
            </w:r>
          </w:p>
        </w:tc>
        <w:tc>
          <w:tcPr>
            <w:tcW w:w="1796" w:type="dxa"/>
            <w:tcBorders>
              <w:top w:val="single" w:sz="4" w:space="0" w:color="auto"/>
            </w:tcBorders>
          </w:tcPr>
          <w:p w14:paraId="0C4FAE6D" w14:textId="52CD13BE" w:rsidR="00C9167F" w:rsidRPr="008E455F" w:rsidRDefault="00C9167F" w:rsidP="00C9167F">
            <w:r>
              <w:t>0.2</w:t>
            </w:r>
          </w:p>
        </w:tc>
        <w:tc>
          <w:tcPr>
            <w:tcW w:w="1990" w:type="dxa"/>
            <w:tcBorders>
              <w:top w:val="single" w:sz="4" w:space="0" w:color="auto"/>
            </w:tcBorders>
          </w:tcPr>
          <w:p w14:paraId="67E352B4" w14:textId="4990B643" w:rsidR="00C9167F" w:rsidRPr="008E455F" w:rsidRDefault="00C9167F" w:rsidP="00C9167F">
            <w:r>
              <w:t>JMM</w:t>
            </w:r>
          </w:p>
        </w:tc>
        <w:tc>
          <w:tcPr>
            <w:tcW w:w="2971" w:type="dxa"/>
            <w:tcBorders>
              <w:top w:val="single" w:sz="4" w:space="0" w:color="auto"/>
            </w:tcBorders>
          </w:tcPr>
          <w:p w14:paraId="16E8ABB2" w14:textId="4FAD05C6" w:rsidR="00C9167F" w:rsidRPr="008E455F" w:rsidRDefault="00C9167F" w:rsidP="00C9167F">
            <w:r>
              <w:t>Initial Revision</w:t>
            </w:r>
          </w:p>
        </w:tc>
      </w:tr>
      <w:tr w:rsidR="00C9167F" w:rsidRPr="008E455F" w14:paraId="6D2ED138" w14:textId="77777777" w:rsidTr="00C9167F">
        <w:tc>
          <w:tcPr>
            <w:tcW w:w="1980" w:type="dxa"/>
            <w:tcBorders>
              <w:top w:val="single" w:sz="4" w:space="0" w:color="auto"/>
            </w:tcBorders>
          </w:tcPr>
          <w:p w14:paraId="27A76419" w14:textId="5BE47A34" w:rsidR="00C9167F" w:rsidRPr="008E455F" w:rsidRDefault="003B3F98" w:rsidP="003B3F98">
            <w:r>
              <w:t>Nov 21, 2014</w:t>
            </w:r>
          </w:p>
        </w:tc>
        <w:tc>
          <w:tcPr>
            <w:tcW w:w="1796" w:type="dxa"/>
            <w:tcBorders>
              <w:top w:val="single" w:sz="4" w:space="0" w:color="auto"/>
            </w:tcBorders>
          </w:tcPr>
          <w:p w14:paraId="5BB7DD09" w14:textId="67310DF5" w:rsidR="00C9167F" w:rsidRPr="008E455F" w:rsidRDefault="003B3F98" w:rsidP="00C9167F">
            <w:r>
              <w:t>0.3</w:t>
            </w:r>
          </w:p>
        </w:tc>
        <w:tc>
          <w:tcPr>
            <w:tcW w:w="1990" w:type="dxa"/>
            <w:tcBorders>
              <w:top w:val="single" w:sz="4" w:space="0" w:color="auto"/>
            </w:tcBorders>
          </w:tcPr>
          <w:p w14:paraId="37A786D3" w14:textId="5FF14D83" w:rsidR="00C9167F" w:rsidRPr="008E455F" w:rsidRDefault="003B3F98" w:rsidP="00C9167F">
            <w:r>
              <w:t>JMM</w:t>
            </w:r>
          </w:p>
        </w:tc>
        <w:tc>
          <w:tcPr>
            <w:tcW w:w="2971" w:type="dxa"/>
            <w:tcBorders>
              <w:top w:val="single" w:sz="4" w:space="0" w:color="auto"/>
            </w:tcBorders>
          </w:tcPr>
          <w:p w14:paraId="30EC1D5A" w14:textId="34D0B920" w:rsidR="00C9167F" w:rsidRPr="008E455F" w:rsidRDefault="003B3F98" w:rsidP="00C9167F">
            <w:r>
              <w:t>Various Revisions after Discussions with RMS</w:t>
            </w:r>
          </w:p>
        </w:tc>
      </w:tr>
      <w:tr w:rsidR="00C9167F" w:rsidRPr="008E455F" w14:paraId="1507E7EA" w14:textId="77777777" w:rsidTr="00E77FF3">
        <w:tc>
          <w:tcPr>
            <w:tcW w:w="1980" w:type="dxa"/>
            <w:tcBorders>
              <w:top w:val="single" w:sz="4" w:space="0" w:color="auto"/>
              <w:bottom w:val="single" w:sz="4" w:space="0" w:color="auto"/>
            </w:tcBorders>
          </w:tcPr>
          <w:p w14:paraId="381D5525" w14:textId="60BFB74B" w:rsidR="00C9167F" w:rsidRPr="008E455F" w:rsidRDefault="00EF4321" w:rsidP="00C9167F">
            <w:r>
              <w:t>Nov 25, 2014</w:t>
            </w:r>
          </w:p>
        </w:tc>
        <w:tc>
          <w:tcPr>
            <w:tcW w:w="1796" w:type="dxa"/>
            <w:tcBorders>
              <w:top w:val="single" w:sz="4" w:space="0" w:color="auto"/>
              <w:bottom w:val="single" w:sz="4" w:space="0" w:color="auto"/>
            </w:tcBorders>
          </w:tcPr>
          <w:p w14:paraId="58583366" w14:textId="35E7ADBC" w:rsidR="00C9167F" w:rsidRPr="008E455F" w:rsidRDefault="00EF4321" w:rsidP="00C9167F">
            <w:r>
              <w:t>0.4</w:t>
            </w:r>
          </w:p>
        </w:tc>
        <w:tc>
          <w:tcPr>
            <w:tcW w:w="1990" w:type="dxa"/>
            <w:tcBorders>
              <w:top w:val="single" w:sz="4" w:space="0" w:color="auto"/>
              <w:bottom w:val="single" w:sz="4" w:space="0" w:color="auto"/>
            </w:tcBorders>
          </w:tcPr>
          <w:p w14:paraId="4AB8AA6B" w14:textId="1400D7F2" w:rsidR="00C9167F" w:rsidRPr="008E455F" w:rsidRDefault="00EF4321" w:rsidP="00C9167F">
            <w:r>
              <w:t>JMM</w:t>
            </w:r>
          </w:p>
        </w:tc>
        <w:tc>
          <w:tcPr>
            <w:tcW w:w="2971" w:type="dxa"/>
            <w:tcBorders>
              <w:top w:val="single" w:sz="4" w:space="0" w:color="auto"/>
              <w:bottom w:val="single" w:sz="4" w:space="0" w:color="auto"/>
            </w:tcBorders>
          </w:tcPr>
          <w:p w14:paraId="296EA6F6" w14:textId="44D1D231" w:rsidR="00C9167F" w:rsidRPr="008E455F" w:rsidRDefault="00EF4321" w:rsidP="00C9167F">
            <w:r w:rsidRPr="00EF4321">
              <w:t>Various Revisions after Discussions with RMS</w:t>
            </w:r>
            <w:r>
              <w:t xml:space="preserve">, Kartat </w:t>
            </w:r>
            <w:r>
              <w:lastRenderedPageBreak/>
              <w:t>and Tim</w:t>
            </w:r>
          </w:p>
        </w:tc>
      </w:tr>
      <w:tr w:rsidR="002B3310" w:rsidRPr="008E455F" w14:paraId="0C7480EB" w14:textId="77777777" w:rsidTr="00425CE0">
        <w:tc>
          <w:tcPr>
            <w:tcW w:w="1980" w:type="dxa"/>
            <w:tcBorders>
              <w:top w:val="single" w:sz="4" w:space="0" w:color="auto"/>
              <w:bottom w:val="single" w:sz="4" w:space="0" w:color="auto"/>
            </w:tcBorders>
          </w:tcPr>
          <w:p w14:paraId="2AF2FB72" w14:textId="6C827988" w:rsidR="002B3310" w:rsidRDefault="002B3310" w:rsidP="00C9167F">
            <w:r>
              <w:lastRenderedPageBreak/>
              <w:t>Nov 26, 2014</w:t>
            </w:r>
          </w:p>
        </w:tc>
        <w:tc>
          <w:tcPr>
            <w:tcW w:w="1796" w:type="dxa"/>
            <w:tcBorders>
              <w:top w:val="single" w:sz="4" w:space="0" w:color="auto"/>
              <w:bottom w:val="single" w:sz="4" w:space="0" w:color="auto"/>
            </w:tcBorders>
          </w:tcPr>
          <w:p w14:paraId="46A514AA" w14:textId="647D3F27" w:rsidR="002B3310" w:rsidRDefault="002B3310" w:rsidP="00C9167F">
            <w:r>
              <w:t>0.5</w:t>
            </w:r>
          </w:p>
        </w:tc>
        <w:tc>
          <w:tcPr>
            <w:tcW w:w="1990" w:type="dxa"/>
            <w:tcBorders>
              <w:top w:val="single" w:sz="4" w:space="0" w:color="auto"/>
              <w:bottom w:val="single" w:sz="4" w:space="0" w:color="auto"/>
            </w:tcBorders>
          </w:tcPr>
          <w:p w14:paraId="461685D7" w14:textId="33ECB8F9" w:rsidR="002B3310" w:rsidRDefault="002B3310" w:rsidP="00C9167F">
            <w:r>
              <w:t>JMM</w:t>
            </w:r>
          </w:p>
        </w:tc>
        <w:tc>
          <w:tcPr>
            <w:tcW w:w="2971" w:type="dxa"/>
            <w:tcBorders>
              <w:top w:val="single" w:sz="4" w:space="0" w:color="auto"/>
              <w:bottom w:val="single" w:sz="4" w:space="0" w:color="auto"/>
            </w:tcBorders>
          </w:tcPr>
          <w:p w14:paraId="691958E7" w14:textId="1BE82B86" w:rsidR="002B3310" w:rsidRPr="00EF4321" w:rsidRDefault="002B3310">
            <w:r>
              <w:t>Revisions and minor changes after feedback from  RMS</w:t>
            </w:r>
          </w:p>
        </w:tc>
      </w:tr>
      <w:tr w:rsidR="00425CE0" w:rsidRPr="008E455F" w14:paraId="7DB167B0" w14:textId="77777777" w:rsidTr="00425CE0">
        <w:tblPrEx>
          <w:tblW w:w="87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22" w:author="Joe.Mendoza" w:date="2014-12-10T13:29:00Z">
            <w:tblPrEx>
              <w:tblW w:w="87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c>
          <w:tcPr>
            <w:tcW w:w="1980" w:type="dxa"/>
            <w:tcBorders>
              <w:top w:val="single" w:sz="4" w:space="0" w:color="auto"/>
              <w:bottom w:val="single" w:sz="4" w:space="0" w:color="auto"/>
            </w:tcBorders>
            <w:tcPrChange w:id="223" w:author="Joe.Mendoza" w:date="2014-12-10T13:29:00Z">
              <w:tcPr>
                <w:tcW w:w="1980" w:type="dxa"/>
                <w:tcBorders>
                  <w:top w:val="single" w:sz="4" w:space="0" w:color="auto"/>
                </w:tcBorders>
              </w:tcPr>
            </w:tcPrChange>
          </w:tcPr>
          <w:p w14:paraId="1F3ABC2E" w14:textId="29A3C266" w:rsidR="00425CE0" w:rsidRDefault="00425CE0" w:rsidP="00C9167F">
            <w:ins w:id="224" w:author="Joe.Mendoza" w:date="2014-12-10T13:29:00Z">
              <w:r>
                <w:t>December 2014</w:t>
              </w:r>
            </w:ins>
          </w:p>
        </w:tc>
        <w:tc>
          <w:tcPr>
            <w:tcW w:w="1796" w:type="dxa"/>
            <w:tcBorders>
              <w:top w:val="single" w:sz="4" w:space="0" w:color="auto"/>
              <w:bottom w:val="single" w:sz="4" w:space="0" w:color="auto"/>
            </w:tcBorders>
            <w:tcPrChange w:id="225" w:author="Joe.Mendoza" w:date="2014-12-10T13:29:00Z">
              <w:tcPr>
                <w:tcW w:w="1796" w:type="dxa"/>
                <w:tcBorders>
                  <w:top w:val="single" w:sz="4" w:space="0" w:color="auto"/>
                </w:tcBorders>
              </w:tcPr>
            </w:tcPrChange>
          </w:tcPr>
          <w:p w14:paraId="2B51F892" w14:textId="0A659987" w:rsidR="00425CE0" w:rsidRDefault="00425CE0" w:rsidP="00C9167F">
            <w:ins w:id="226" w:author="Joe.Mendoza" w:date="2014-12-10T13:29:00Z">
              <w:r>
                <w:t>1.0</w:t>
              </w:r>
            </w:ins>
          </w:p>
        </w:tc>
        <w:tc>
          <w:tcPr>
            <w:tcW w:w="1990" w:type="dxa"/>
            <w:tcBorders>
              <w:top w:val="single" w:sz="4" w:space="0" w:color="auto"/>
              <w:bottom w:val="single" w:sz="4" w:space="0" w:color="auto"/>
            </w:tcBorders>
            <w:tcPrChange w:id="227" w:author="Joe.Mendoza" w:date="2014-12-10T13:29:00Z">
              <w:tcPr>
                <w:tcW w:w="1990" w:type="dxa"/>
                <w:tcBorders>
                  <w:top w:val="single" w:sz="4" w:space="0" w:color="auto"/>
                </w:tcBorders>
              </w:tcPr>
            </w:tcPrChange>
          </w:tcPr>
          <w:p w14:paraId="02B9B3F0" w14:textId="76BF74AE" w:rsidR="00425CE0" w:rsidRDefault="00425CE0" w:rsidP="00C9167F">
            <w:ins w:id="228" w:author="Joe.Mendoza" w:date="2014-12-10T13:29:00Z">
              <w:r>
                <w:t>JMM</w:t>
              </w:r>
            </w:ins>
          </w:p>
        </w:tc>
        <w:tc>
          <w:tcPr>
            <w:tcW w:w="2971" w:type="dxa"/>
            <w:tcBorders>
              <w:top w:val="single" w:sz="4" w:space="0" w:color="auto"/>
              <w:bottom w:val="single" w:sz="4" w:space="0" w:color="auto"/>
            </w:tcBorders>
            <w:tcPrChange w:id="229" w:author="Joe.Mendoza" w:date="2014-12-10T13:29:00Z">
              <w:tcPr>
                <w:tcW w:w="2971" w:type="dxa"/>
                <w:tcBorders>
                  <w:top w:val="single" w:sz="4" w:space="0" w:color="auto"/>
                </w:tcBorders>
              </w:tcPr>
            </w:tcPrChange>
          </w:tcPr>
          <w:p w14:paraId="2938A8D3" w14:textId="2B529E38" w:rsidR="00425CE0" w:rsidRDefault="00425CE0">
            <w:ins w:id="230" w:author="Joe.Mendoza" w:date="2014-12-10T13:29:00Z">
              <w:r>
                <w:t>Version 0.5 Accepted</w:t>
              </w:r>
            </w:ins>
            <w:ins w:id="231" w:author="Joe.Mendoza" w:date="2014-12-10T13:30:00Z">
              <w:r>
                <w:t xml:space="preserve">, Incremented to 1.0, </w:t>
              </w:r>
            </w:ins>
            <w:ins w:id="232" w:author="Joe.Mendoza" w:date="2014-12-10T13:29:00Z">
              <w:r>
                <w:t>Not Released</w:t>
              </w:r>
            </w:ins>
          </w:p>
        </w:tc>
      </w:tr>
      <w:tr w:rsidR="00425CE0" w:rsidRPr="008E455F" w14:paraId="54546EB1" w14:textId="77777777" w:rsidTr="00372AC0">
        <w:tblPrEx>
          <w:tblW w:w="87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3" w:author="Joe.Mendoza" w:date="2015-01-05T14:39:00Z">
            <w:tblPrEx>
              <w:tblW w:w="87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c>
          <w:tcPr>
            <w:tcW w:w="1980" w:type="dxa"/>
            <w:tcBorders>
              <w:top w:val="single" w:sz="4" w:space="0" w:color="auto"/>
              <w:bottom w:val="single" w:sz="4" w:space="0" w:color="auto"/>
            </w:tcBorders>
            <w:tcPrChange w:id="234" w:author="Joe.Mendoza" w:date="2015-01-05T14:39:00Z">
              <w:tcPr>
                <w:tcW w:w="1980" w:type="dxa"/>
                <w:tcBorders>
                  <w:top w:val="single" w:sz="4" w:space="0" w:color="auto"/>
                </w:tcBorders>
              </w:tcPr>
            </w:tcPrChange>
          </w:tcPr>
          <w:p w14:paraId="45F2D64F" w14:textId="1B8CA3A9" w:rsidR="00425CE0" w:rsidRDefault="00425CE0" w:rsidP="00C9167F">
            <w:r>
              <w:t>Dec 10, 2014</w:t>
            </w:r>
          </w:p>
        </w:tc>
        <w:tc>
          <w:tcPr>
            <w:tcW w:w="1796" w:type="dxa"/>
            <w:tcBorders>
              <w:top w:val="single" w:sz="4" w:space="0" w:color="auto"/>
              <w:bottom w:val="single" w:sz="4" w:space="0" w:color="auto"/>
            </w:tcBorders>
            <w:tcPrChange w:id="235" w:author="Joe.Mendoza" w:date="2015-01-05T14:39:00Z">
              <w:tcPr>
                <w:tcW w:w="1796" w:type="dxa"/>
                <w:tcBorders>
                  <w:top w:val="single" w:sz="4" w:space="0" w:color="auto"/>
                </w:tcBorders>
              </w:tcPr>
            </w:tcPrChange>
          </w:tcPr>
          <w:p w14:paraId="10146C72" w14:textId="7D6F51A6" w:rsidR="00425CE0" w:rsidRDefault="00425CE0" w:rsidP="00C9167F">
            <w:r>
              <w:t>1.1</w:t>
            </w:r>
          </w:p>
        </w:tc>
        <w:tc>
          <w:tcPr>
            <w:tcW w:w="1990" w:type="dxa"/>
            <w:tcBorders>
              <w:top w:val="single" w:sz="4" w:space="0" w:color="auto"/>
              <w:bottom w:val="single" w:sz="4" w:space="0" w:color="auto"/>
            </w:tcBorders>
            <w:tcPrChange w:id="236" w:author="Joe.Mendoza" w:date="2015-01-05T14:39:00Z">
              <w:tcPr>
                <w:tcW w:w="1990" w:type="dxa"/>
                <w:tcBorders>
                  <w:top w:val="single" w:sz="4" w:space="0" w:color="auto"/>
                </w:tcBorders>
              </w:tcPr>
            </w:tcPrChange>
          </w:tcPr>
          <w:p w14:paraId="7A90F96C" w14:textId="329C438B" w:rsidR="00425CE0" w:rsidRDefault="00425CE0" w:rsidP="00C9167F">
            <w:r>
              <w:t>JMM</w:t>
            </w:r>
          </w:p>
        </w:tc>
        <w:tc>
          <w:tcPr>
            <w:tcW w:w="2971" w:type="dxa"/>
            <w:tcBorders>
              <w:top w:val="single" w:sz="4" w:space="0" w:color="auto"/>
              <w:bottom w:val="single" w:sz="4" w:space="0" w:color="auto"/>
            </w:tcBorders>
            <w:tcPrChange w:id="237" w:author="Joe.Mendoza" w:date="2015-01-05T14:39:00Z">
              <w:tcPr>
                <w:tcW w:w="2971" w:type="dxa"/>
                <w:tcBorders>
                  <w:top w:val="single" w:sz="4" w:space="0" w:color="auto"/>
                </w:tcBorders>
              </w:tcPr>
            </w:tcPrChange>
          </w:tcPr>
          <w:p w14:paraId="26BDA44A" w14:textId="0FD577F5" w:rsidR="00425CE0" w:rsidRDefault="00425CE0">
            <w:r>
              <w:t>RSIS Changed to RSIN to avoid Conflict with an existing asset</w:t>
            </w:r>
          </w:p>
        </w:tc>
      </w:tr>
      <w:tr w:rsidR="00372AC0" w:rsidRPr="008E455F" w14:paraId="05A4F9E2" w14:textId="77777777" w:rsidTr="00FF64D3">
        <w:tblPrEx>
          <w:tblW w:w="87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38" w:author="Joe.Mendoza" w:date="2015-02-10T10:49:00Z">
            <w:tblPrEx>
              <w:tblW w:w="87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c>
          <w:tcPr>
            <w:tcW w:w="1980" w:type="dxa"/>
            <w:tcBorders>
              <w:top w:val="single" w:sz="4" w:space="0" w:color="auto"/>
              <w:bottom w:val="single" w:sz="4" w:space="0" w:color="auto"/>
            </w:tcBorders>
            <w:tcPrChange w:id="239" w:author="Joe.Mendoza" w:date="2015-02-10T10:49:00Z">
              <w:tcPr>
                <w:tcW w:w="1980" w:type="dxa"/>
                <w:tcBorders>
                  <w:top w:val="single" w:sz="4" w:space="0" w:color="auto"/>
                </w:tcBorders>
              </w:tcPr>
            </w:tcPrChange>
          </w:tcPr>
          <w:p w14:paraId="47CE5B77" w14:textId="2512FEF0" w:rsidR="00372AC0" w:rsidRDefault="00372AC0" w:rsidP="00C9167F">
            <w:r>
              <w:t>Jan 05,2015</w:t>
            </w:r>
          </w:p>
        </w:tc>
        <w:tc>
          <w:tcPr>
            <w:tcW w:w="1796" w:type="dxa"/>
            <w:tcBorders>
              <w:top w:val="single" w:sz="4" w:space="0" w:color="auto"/>
              <w:bottom w:val="single" w:sz="4" w:space="0" w:color="auto"/>
            </w:tcBorders>
            <w:tcPrChange w:id="240" w:author="Joe.Mendoza" w:date="2015-02-10T10:49:00Z">
              <w:tcPr>
                <w:tcW w:w="1796" w:type="dxa"/>
                <w:tcBorders>
                  <w:top w:val="single" w:sz="4" w:space="0" w:color="auto"/>
                </w:tcBorders>
              </w:tcPr>
            </w:tcPrChange>
          </w:tcPr>
          <w:p w14:paraId="5297C6E9" w14:textId="64CAFAA0" w:rsidR="00372AC0" w:rsidRDefault="00372AC0" w:rsidP="00C9167F">
            <w:r>
              <w:t>1.2</w:t>
            </w:r>
          </w:p>
        </w:tc>
        <w:tc>
          <w:tcPr>
            <w:tcW w:w="1990" w:type="dxa"/>
            <w:tcBorders>
              <w:top w:val="single" w:sz="4" w:space="0" w:color="auto"/>
              <w:bottom w:val="single" w:sz="4" w:space="0" w:color="auto"/>
            </w:tcBorders>
            <w:tcPrChange w:id="241" w:author="Joe.Mendoza" w:date="2015-02-10T10:49:00Z">
              <w:tcPr>
                <w:tcW w:w="1990" w:type="dxa"/>
                <w:tcBorders>
                  <w:top w:val="single" w:sz="4" w:space="0" w:color="auto"/>
                </w:tcBorders>
              </w:tcPr>
            </w:tcPrChange>
          </w:tcPr>
          <w:p w14:paraId="23B6BAF4" w14:textId="59FDCA3A" w:rsidR="00372AC0" w:rsidRDefault="00372AC0" w:rsidP="00C9167F">
            <w:r>
              <w:t>JMM</w:t>
            </w:r>
          </w:p>
        </w:tc>
        <w:tc>
          <w:tcPr>
            <w:tcW w:w="2971" w:type="dxa"/>
            <w:tcBorders>
              <w:top w:val="single" w:sz="4" w:space="0" w:color="auto"/>
              <w:bottom w:val="single" w:sz="4" w:space="0" w:color="auto"/>
            </w:tcBorders>
            <w:tcPrChange w:id="242" w:author="Joe.Mendoza" w:date="2015-02-10T10:49:00Z">
              <w:tcPr>
                <w:tcW w:w="2971" w:type="dxa"/>
                <w:tcBorders>
                  <w:top w:val="single" w:sz="4" w:space="0" w:color="auto"/>
                </w:tcBorders>
              </w:tcPr>
            </w:tcPrChange>
          </w:tcPr>
          <w:p w14:paraId="342EE21B" w14:textId="10A93CD1" w:rsidR="00372AC0" w:rsidRDefault="00372AC0">
            <w:r>
              <w:t>Minor Change to Appendix A to address Duplicate Column name.</w:t>
            </w:r>
          </w:p>
        </w:tc>
      </w:tr>
      <w:tr w:rsidR="00FF64D3" w:rsidRPr="008E455F" w14:paraId="77D3B3FA" w14:textId="77777777" w:rsidTr="00C9167F">
        <w:trPr>
          <w:ins w:id="243" w:author="Joe.Mendoza" w:date="2015-02-10T10:49:00Z"/>
        </w:trPr>
        <w:tc>
          <w:tcPr>
            <w:tcW w:w="1980" w:type="dxa"/>
            <w:tcBorders>
              <w:top w:val="single" w:sz="4" w:space="0" w:color="auto"/>
            </w:tcBorders>
          </w:tcPr>
          <w:p w14:paraId="71DBF6EB" w14:textId="4663EC39" w:rsidR="00FF64D3" w:rsidRDefault="00FF64D3" w:rsidP="00FF64D3">
            <w:pPr>
              <w:rPr>
                <w:ins w:id="244" w:author="Joe.Mendoza" w:date="2015-02-10T10:49:00Z"/>
              </w:rPr>
            </w:pPr>
            <w:ins w:id="245" w:author="Joe.Mendoza" w:date="2015-02-10T10:50:00Z">
              <w:r>
                <w:t>Feb 10,2015</w:t>
              </w:r>
            </w:ins>
          </w:p>
        </w:tc>
        <w:tc>
          <w:tcPr>
            <w:tcW w:w="1796" w:type="dxa"/>
            <w:tcBorders>
              <w:top w:val="single" w:sz="4" w:space="0" w:color="auto"/>
            </w:tcBorders>
          </w:tcPr>
          <w:p w14:paraId="1E9C81CB" w14:textId="3D9A5F15" w:rsidR="00FF64D3" w:rsidRDefault="00FF64D3" w:rsidP="00FF64D3">
            <w:pPr>
              <w:rPr>
                <w:ins w:id="246" w:author="Joe.Mendoza" w:date="2015-02-10T10:49:00Z"/>
              </w:rPr>
              <w:pPrChange w:id="247" w:author="Joe.Mendoza" w:date="2015-02-10T10:50:00Z">
                <w:pPr/>
              </w:pPrChange>
            </w:pPr>
            <w:ins w:id="248" w:author="Joe.Mendoza" w:date="2015-02-10T10:50:00Z">
              <w:r>
                <w:t>1.3</w:t>
              </w:r>
            </w:ins>
          </w:p>
        </w:tc>
        <w:tc>
          <w:tcPr>
            <w:tcW w:w="1990" w:type="dxa"/>
            <w:tcBorders>
              <w:top w:val="single" w:sz="4" w:space="0" w:color="auto"/>
            </w:tcBorders>
          </w:tcPr>
          <w:p w14:paraId="752C1C4A" w14:textId="5C88A310" w:rsidR="00FF64D3" w:rsidRDefault="00FF64D3" w:rsidP="00FF64D3">
            <w:pPr>
              <w:rPr>
                <w:ins w:id="249" w:author="Joe.Mendoza" w:date="2015-02-10T10:49:00Z"/>
              </w:rPr>
            </w:pPr>
            <w:ins w:id="250" w:author="Joe.Mendoza" w:date="2015-02-10T10:50:00Z">
              <w:r>
                <w:t>JMM</w:t>
              </w:r>
            </w:ins>
          </w:p>
        </w:tc>
        <w:tc>
          <w:tcPr>
            <w:tcW w:w="2971" w:type="dxa"/>
            <w:tcBorders>
              <w:top w:val="single" w:sz="4" w:space="0" w:color="auto"/>
            </w:tcBorders>
          </w:tcPr>
          <w:p w14:paraId="38463107" w14:textId="4466DBEB" w:rsidR="00FF64D3" w:rsidRDefault="00FF64D3" w:rsidP="00FF64D3">
            <w:pPr>
              <w:rPr>
                <w:ins w:id="251" w:author="Joe.Mendoza" w:date="2015-02-10T10:49:00Z"/>
              </w:rPr>
            </w:pPr>
            <w:ins w:id="252" w:author="Joe.Mendoza" w:date="2015-02-10T10:50:00Z">
              <w:r>
                <w:t>Removed Mandatory Requirement for Second Unit Items in RSDE</w:t>
              </w:r>
            </w:ins>
          </w:p>
        </w:tc>
      </w:tr>
    </w:tbl>
    <w:p w14:paraId="3FE1E8C2" w14:textId="77777777" w:rsidR="008E455F" w:rsidRDefault="008E455F" w:rsidP="00904245">
      <w:pPr>
        <w:rPr>
          <w:lang w:val="en-AU"/>
        </w:rPr>
      </w:pPr>
    </w:p>
    <w:p w14:paraId="58AB38CF" w14:textId="77777777" w:rsidR="002D3E16" w:rsidRPr="002D3E16" w:rsidRDefault="002D3E16" w:rsidP="002D3E16">
      <w:pPr>
        <w:rPr>
          <w:rFonts w:ascii="Arial" w:hAnsi="Arial" w:cs="Arial"/>
          <w:b/>
          <w:szCs w:val="20"/>
          <w:lang w:val="en-AU"/>
        </w:rPr>
      </w:pPr>
      <w:r w:rsidRPr="002D3E16">
        <w:rPr>
          <w:rFonts w:ascii="Arial" w:hAnsi="Arial" w:cs="Arial"/>
          <w:b/>
          <w:szCs w:val="20"/>
          <w:lang w:val="en-AU"/>
        </w:rPr>
        <w:t>Reference Documents</w:t>
      </w:r>
    </w:p>
    <w:tbl>
      <w:tblPr>
        <w:tblStyle w:val="TableGrid"/>
        <w:tblW w:w="0" w:type="auto"/>
        <w:tblLook w:val="04A0" w:firstRow="1" w:lastRow="0" w:firstColumn="1" w:lastColumn="0" w:noHBand="0" w:noVBand="1"/>
      </w:tblPr>
      <w:tblGrid>
        <w:gridCol w:w="6392"/>
        <w:gridCol w:w="2131"/>
      </w:tblGrid>
      <w:tr w:rsidR="002D3E16" w:rsidRPr="002D3E16" w14:paraId="030A555A" w14:textId="77777777" w:rsidTr="00FD440D">
        <w:tc>
          <w:tcPr>
            <w:tcW w:w="6588" w:type="dxa"/>
          </w:tcPr>
          <w:p w14:paraId="3BAF5157" w14:textId="77777777" w:rsidR="002D3E16" w:rsidRPr="002D3E16" w:rsidRDefault="002D3E16" w:rsidP="002D3E16">
            <w:pPr>
              <w:jc w:val="center"/>
              <w:rPr>
                <w:rFonts w:ascii="Arial" w:eastAsia="Times New Roman" w:hAnsi="Arial" w:cs="Arial"/>
                <w:b/>
                <w:szCs w:val="20"/>
                <w:lang w:val="en-US"/>
              </w:rPr>
            </w:pPr>
            <w:r w:rsidRPr="002D3E16">
              <w:rPr>
                <w:rFonts w:ascii="Arial" w:eastAsia="Times New Roman" w:hAnsi="Arial" w:cs="Arial"/>
                <w:b/>
                <w:szCs w:val="20"/>
                <w:lang w:val="en-US"/>
              </w:rPr>
              <w:t>Document</w:t>
            </w:r>
          </w:p>
        </w:tc>
        <w:tc>
          <w:tcPr>
            <w:tcW w:w="2268" w:type="dxa"/>
          </w:tcPr>
          <w:p w14:paraId="4FD03EE9" w14:textId="77777777" w:rsidR="002D3E16" w:rsidRPr="002D3E16" w:rsidRDefault="002D3E16" w:rsidP="002D3E16">
            <w:pPr>
              <w:jc w:val="center"/>
              <w:rPr>
                <w:rFonts w:ascii="Arial" w:eastAsia="Times New Roman" w:hAnsi="Arial" w:cs="Arial"/>
                <w:b/>
                <w:szCs w:val="20"/>
                <w:lang w:val="en-US"/>
              </w:rPr>
            </w:pPr>
            <w:r w:rsidRPr="002D3E16">
              <w:rPr>
                <w:rFonts w:ascii="Arial" w:eastAsia="Times New Roman" w:hAnsi="Arial" w:cs="Arial"/>
                <w:b/>
                <w:szCs w:val="20"/>
                <w:lang w:val="en-US"/>
              </w:rPr>
              <w:t>Source</w:t>
            </w:r>
          </w:p>
        </w:tc>
      </w:tr>
      <w:tr w:rsidR="002D3E16" w:rsidRPr="002D3E16" w14:paraId="01FF146E" w14:textId="77777777" w:rsidTr="00FD440D">
        <w:tc>
          <w:tcPr>
            <w:tcW w:w="6588" w:type="dxa"/>
          </w:tcPr>
          <w:p w14:paraId="3E7915F8"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UC0001 Use CaseDatamodel.doc</w:t>
            </w:r>
          </w:p>
        </w:tc>
        <w:tc>
          <w:tcPr>
            <w:tcW w:w="2268" w:type="dxa"/>
          </w:tcPr>
          <w:p w14:paraId="464C8E62"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020A2A02" w14:textId="77777777" w:rsidTr="00FD440D">
        <w:tc>
          <w:tcPr>
            <w:tcW w:w="6588" w:type="dxa"/>
          </w:tcPr>
          <w:p w14:paraId="31BF76BC"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UC0002_Use DataUpload.doc</w:t>
            </w:r>
          </w:p>
        </w:tc>
        <w:tc>
          <w:tcPr>
            <w:tcW w:w="2268" w:type="dxa"/>
          </w:tcPr>
          <w:p w14:paraId="193ADBAD"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5097D8D4" w14:textId="77777777" w:rsidTr="00FD440D">
        <w:tc>
          <w:tcPr>
            <w:tcW w:w="6588" w:type="dxa"/>
          </w:tcPr>
          <w:p w14:paraId="5AFA3E01"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UC0003_DataUpdate.doc</w:t>
            </w:r>
          </w:p>
        </w:tc>
        <w:tc>
          <w:tcPr>
            <w:tcW w:w="2268" w:type="dxa"/>
          </w:tcPr>
          <w:p w14:paraId="4D299DCE"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3126FAC9" w14:textId="77777777" w:rsidTr="00FD440D">
        <w:tc>
          <w:tcPr>
            <w:tcW w:w="6588" w:type="dxa"/>
          </w:tcPr>
          <w:p w14:paraId="6C66138E"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UC0004_Reporting Requirements on the uploaded Data.doc</w:t>
            </w:r>
          </w:p>
        </w:tc>
        <w:tc>
          <w:tcPr>
            <w:tcW w:w="2268" w:type="dxa"/>
          </w:tcPr>
          <w:p w14:paraId="230926EC"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69871245" w14:textId="77777777" w:rsidTr="00FD440D">
        <w:tc>
          <w:tcPr>
            <w:tcW w:w="6588" w:type="dxa"/>
          </w:tcPr>
          <w:p w14:paraId="3F6FBCB3"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UC0005_AssetInstalled.doc</w:t>
            </w:r>
          </w:p>
        </w:tc>
        <w:tc>
          <w:tcPr>
            <w:tcW w:w="2268" w:type="dxa"/>
          </w:tcPr>
          <w:p w14:paraId="3CA6E409"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7ADCED81" w14:textId="77777777" w:rsidTr="00FD440D">
        <w:tc>
          <w:tcPr>
            <w:tcW w:w="6588" w:type="dxa"/>
          </w:tcPr>
          <w:p w14:paraId="7DD4DB92"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UC0005a_CreateNewAsset.doc</w:t>
            </w:r>
          </w:p>
        </w:tc>
        <w:tc>
          <w:tcPr>
            <w:tcW w:w="2268" w:type="dxa"/>
          </w:tcPr>
          <w:p w14:paraId="69F86F91"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5B07B124" w14:textId="77777777" w:rsidTr="00FD440D">
        <w:tc>
          <w:tcPr>
            <w:tcW w:w="6588" w:type="dxa"/>
          </w:tcPr>
          <w:p w14:paraId="08907A48"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UC0005b_ModifyExistingAsset.doc</w:t>
            </w:r>
          </w:p>
        </w:tc>
        <w:tc>
          <w:tcPr>
            <w:tcW w:w="2268" w:type="dxa"/>
          </w:tcPr>
          <w:p w14:paraId="29AFDEEB"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22D29F3C" w14:textId="77777777" w:rsidTr="00FD440D">
        <w:tc>
          <w:tcPr>
            <w:tcW w:w="6588" w:type="dxa"/>
          </w:tcPr>
          <w:p w14:paraId="51238EC4"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UC0007_DocumentsAttachedtoInspection.doc</w:t>
            </w:r>
          </w:p>
        </w:tc>
        <w:tc>
          <w:tcPr>
            <w:tcW w:w="2268" w:type="dxa"/>
          </w:tcPr>
          <w:p w14:paraId="5C28C321"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19ED0003" w14:textId="77777777" w:rsidTr="00FD440D">
        <w:tc>
          <w:tcPr>
            <w:tcW w:w="6588" w:type="dxa"/>
          </w:tcPr>
          <w:p w14:paraId="053376E6"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Accomplishment.xls</w:t>
            </w:r>
          </w:p>
        </w:tc>
        <w:tc>
          <w:tcPr>
            <w:tcW w:w="2268" w:type="dxa"/>
          </w:tcPr>
          <w:p w14:paraId="22650E94"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2AF12789" w14:textId="77777777" w:rsidTr="00FD440D">
        <w:tc>
          <w:tcPr>
            <w:tcW w:w="6588" w:type="dxa"/>
          </w:tcPr>
          <w:p w14:paraId="34262811"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Activity.xls</w:t>
            </w:r>
          </w:p>
        </w:tc>
        <w:tc>
          <w:tcPr>
            <w:tcW w:w="2268" w:type="dxa"/>
          </w:tcPr>
          <w:p w14:paraId="36DBD7C3"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588B5F5F" w14:textId="77777777" w:rsidTr="00FD440D">
        <w:tc>
          <w:tcPr>
            <w:tcW w:w="6588" w:type="dxa"/>
          </w:tcPr>
          <w:p w14:paraId="0086887E"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Defects.xls</w:t>
            </w:r>
          </w:p>
        </w:tc>
        <w:tc>
          <w:tcPr>
            <w:tcW w:w="2268" w:type="dxa"/>
          </w:tcPr>
          <w:p w14:paraId="442EF575"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31539AEB" w14:textId="77777777" w:rsidTr="00FD440D">
        <w:tc>
          <w:tcPr>
            <w:tcW w:w="6588" w:type="dxa"/>
          </w:tcPr>
          <w:p w14:paraId="75D6AAF5"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Incident.xls</w:t>
            </w:r>
          </w:p>
        </w:tc>
        <w:tc>
          <w:tcPr>
            <w:tcW w:w="2268" w:type="dxa"/>
          </w:tcPr>
          <w:p w14:paraId="476964FA"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1BFDC09E" w14:textId="77777777" w:rsidTr="00FD440D">
        <w:tc>
          <w:tcPr>
            <w:tcW w:w="6588" w:type="dxa"/>
          </w:tcPr>
          <w:p w14:paraId="6F6B09E0"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Inspection.xls</w:t>
            </w:r>
          </w:p>
        </w:tc>
        <w:tc>
          <w:tcPr>
            <w:tcW w:w="2268" w:type="dxa"/>
          </w:tcPr>
          <w:p w14:paraId="7866D4C7"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1B9D92EA" w14:textId="77777777" w:rsidTr="00FD440D">
        <w:tc>
          <w:tcPr>
            <w:tcW w:w="6588" w:type="dxa"/>
          </w:tcPr>
          <w:p w14:paraId="70D33DA5"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LandingAreaFieldtypes_completeList.xls</w:t>
            </w:r>
          </w:p>
        </w:tc>
        <w:tc>
          <w:tcPr>
            <w:tcW w:w="2268" w:type="dxa"/>
          </w:tcPr>
          <w:p w14:paraId="72F0D162"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23794AC0" w14:textId="77777777" w:rsidTr="00FD440D">
        <w:tc>
          <w:tcPr>
            <w:tcW w:w="6588" w:type="dxa"/>
          </w:tcPr>
          <w:p w14:paraId="0719EDA8"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Requests.xls</w:t>
            </w:r>
          </w:p>
        </w:tc>
        <w:tc>
          <w:tcPr>
            <w:tcW w:w="2268" w:type="dxa"/>
          </w:tcPr>
          <w:p w14:paraId="08BF06EC"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5E57E6F4" w14:textId="77777777" w:rsidTr="00FD440D">
        <w:tc>
          <w:tcPr>
            <w:tcW w:w="6588" w:type="dxa"/>
          </w:tcPr>
          <w:p w14:paraId="7F35785F"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FD0005_Main Create New Assets.pdf</w:t>
            </w:r>
          </w:p>
        </w:tc>
        <w:tc>
          <w:tcPr>
            <w:tcW w:w="2268" w:type="dxa"/>
          </w:tcPr>
          <w:p w14:paraId="4157BF6F"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12DBFC96" w14:textId="77777777" w:rsidTr="00FD440D">
        <w:tc>
          <w:tcPr>
            <w:tcW w:w="6588" w:type="dxa"/>
          </w:tcPr>
          <w:p w14:paraId="6D44127A"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FD0005a Create New Assets.pdf</w:t>
            </w:r>
          </w:p>
        </w:tc>
        <w:tc>
          <w:tcPr>
            <w:tcW w:w="2268" w:type="dxa"/>
          </w:tcPr>
          <w:p w14:paraId="6785CB7A"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3446539D" w14:textId="77777777" w:rsidTr="00FD440D">
        <w:tc>
          <w:tcPr>
            <w:tcW w:w="6588" w:type="dxa"/>
          </w:tcPr>
          <w:p w14:paraId="1C75C43C"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FD0005b Update_modify asset_v2.pdf</w:t>
            </w:r>
          </w:p>
        </w:tc>
        <w:tc>
          <w:tcPr>
            <w:tcW w:w="2268" w:type="dxa"/>
          </w:tcPr>
          <w:p w14:paraId="6CF5FF0C"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24C1E190" w14:textId="77777777" w:rsidTr="00FD440D">
        <w:tc>
          <w:tcPr>
            <w:tcW w:w="6588" w:type="dxa"/>
          </w:tcPr>
          <w:p w14:paraId="09028960"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FD0007 Attaching Documents with Inspection.pdf</w:t>
            </w:r>
          </w:p>
        </w:tc>
        <w:tc>
          <w:tcPr>
            <w:tcW w:w="2268" w:type="dxa"/>
          </w:tcPr>
          <w:p w14:paraId="415CEB76"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72B97981" w14:textId="77777777" w:rsidTr="00FD440D">
        <w:tc>
          <w:tcPr>
            <w:tcW w:w="6588" w:type="dxa"/>
          </w:tcPr>
          <w:p w14:paraId="3CF72708"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RAMS Reflect with Insight16052014104251.pdf</w:t>
            </w:r>
          </w:p>
        </w:tc>
        <w:tc>
          <w:tcPr>
            <w:tcW w:w="2268" w:type="dxa"/>
          </w:tcPr>
          <w:p w14:paraId="70A12FF3"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Bentley</w:t>
            </w:r>
          </w:p>
        </w:tc>
      </w:tr>
      <w:tr w:rsidR="002D3E16" w:rsidRPr="002D3E16" w14:paraId="5BF8DFE8" w14:textId="77777777" w:rsidTr="00FD440D">
        <w:tc>
          <w:tcPr>
            <w:tcW w:w="6588" w:type="dxa"/>
          </w:tcPr>
          <w:p w14:paraId="5077505C"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viewDocumentM3Specs.pdf</w:t>
            </w:r>
          </w:p>
        </w:tc>
        <w:tc>
          <w:tcPr>
            <w:tcW w:w="2268" w:type="dxa"/>
          </w:tcPr>
          <w:p w14:paraId="0C52B510"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66ECCE40" w14:textId="77777777" w:rsidTr="00FD440D">
        <w:tc>
          <w:tcPr>
            <w:tcW w:w="6588" w:type="dxa"/>
          </w:tcPr>
          <w:p w14:paraId="75B2B0DA"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ERD_RwI_RAMS_Int.pdf</w:t>
            </w:r>
          </w:p>
        </w:tc>
        <w:tc>
          <w:tcPr>
            <w:tcW w:w="2268" w:type="dxa"/>
          </w:tcPr>
          <w:p w14:paraId="633798C6"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4802C50E" w14:textId="77777777" w:rsidTr="00FD440D">
        <w:tc>
          <w:tcPr>
            <w:tcW w:w="6588" w:type="dxa"/>
          </w:tcPr>
          <w:p w14:paraId="25B163CA" w14:textId="77777777" w:rsidR="002D3E16" w:rsidRPr="002D3E16" w:rsidRDefault="002D3E16" w:rsidP="002D3E16">
            <w:pPr>
              <w:rPr>
                <w:rFonts w:ascii="Arial" w:hAnsi="Arial" w:cs="Arial"/>
                <w:szCs w:val="20"/>
              </w:rPr>
            </w:pPr>
            <w:r w:rsidRPr="002D3E16">
              <w:rPr>
                <w:rFonts w:ascii="Arial" w:hAnsi="Arial" w:cs="Arial"/>
                <w:szCs w:val="20"/>
              </w:rPr>
              <w:t xml:space="preserve">Reflect With Insight for RAMS interface </w:t>
            </w:r>
            <w:r>
              <w:rPr>
                <w:rFonts w:ascii="Arial" w:hAnsi="Arial" w:cs="Arial"/>
                <w:szCs w:val="20"/>
              </w:rPr>
              <w:t>Scope and Requirements v 1.0.pdf</w:t>
            </w:r>
          </w:p>
        </w:tc>
        <w:tc>
          <w:tcPr>
            <w:tcW w:w="2268" w:type="dxa"/>
          </w:tcPr>
          <w:p w14:paraId="214DFD7F" w14:textId="77777777" w:rsidR="002D3E16" w:rsidRPr="002D3E16" w:rsidRDefault="002D3E16" w:rsidP="002D3E16">
            <w:pPr>
              <w:jc w:val="center"/>
              <w:rPr>
                <w:rFonts w:ascii="Arial" w:hAnsi="Arial" w:cs="Arial"/>
                <w:szCs w:val="20"/>
              </w:rPr>
            </w:pPr>
            <w:r>
              <w:rPr>
                <w:rFonts w:ascii="Arial" w:hAnsi="Arial" w:cs="Arial"/>
                <w:szCs w:val="20"/>
              </w:rPr>
              <w:t>Bentley</w:t>
            </w:r>
          </w:p>
        </w:tc>
      </w:tr>
    </w:tbl>
    <w:p w14:paraId="2D4E94B6" w14:textId="77777777" w:rsidR="00207454" w:rsidRDefault="00207454" w:rsidP="00904245">
      <w:pPr>
        <w:rPr>
          <w:lang w:val="en-AU"/>
        </w:rPr>
      </w:pPr>
    </w:p>
    <w:p w14:paraId="3AABCFCD" w14:textId="77777777" w:rsidR="00207454" w:rsidRPr="008E455F" w:rsidRDefault="00207454" w:rsidP="00904245">
      <w:pPr>
        <w:rPr>
          <w:lang w:val="en-AU"/>
        </w:rPr>
        <w:sectPr w:rsidR="00207454" w:rsidRPr="008E455F" w:rsidSect="00E77FF3">
          <w:headerReference w:type="default" r:id="rId14"/>
          <w:footerReference w:type="default" r:id="rId15"/>
          <w:pgSz w:w="11907" w:h="16839" w:code="9"/>
          <w:pgMar w:top="1440" w:right="1800" w:bottom="1440" w:left="1800" w:header="720" w:footer="720" w:gutter="0"/>
          <w:pgNumType w:start="1"/>
          <w:cols w:space="720"/>
        </w:sectPr>
      </w:pPr>
    </w:p>
    <w:p w14:paraId="6C4FC276" w14:textId="77777777" w:rsidR="008E455F" w:rsidRPr="00027420" w:rsidRDefault="008E455F" w:rsidP="00904245">
      <w:pPr>
        <w:pStyle w:val="Heading1"/>
      </w:pPr>
      <w:bookmarkStart w:id="253" w:name="_Toc404777923"/>
      <w:r w:rsidRPr="00027420">
        <w:lastRenderedPageBreak/>
        <w:t>Introduction</w:t>
      </w:r>
      <w:bookmarkEnd w:id="253"/>
      <w:r w:rsidRPr="00027420">
        <w:t xml:space="preserve"> </w:t>
      </w:r>
    </w:p>
    <w:p w14:paraId="4AE424A6" w14:textId="77777777" w:rsidR="008E455F" w:rsidRDefault="008E455F" w:rsidP="00904245"/>
    <w:p w14:paraId="2D5ED0D8" w14:textId="77777777" w:rsidR="00FD440D" w:rsidRDefault="00FD440D" w:rsidP="00FD440D">
      <w:r>
        <w:t>In September of 2014 Joseph Mendoza of Bentley Systems was given a set of documents that originated from RMS.  These documents showed use cases, flow diagrams and Asset attributes that would be needed by RMS to support loading data from an outside source, in this case, Reflect With Insight (RWI).  This should improve the quality of corridor information held by RMS and reduce the cost of duplicating data entry.</w:t>
      </w:r>
    </w:p>
    <w:p w14:paraId="297EAE76" w14:textId="77777777" w:rsidR="00FD440D" w:rsidRDefault="00FD440D" w:rsidP="00FD440D"/>
    <w:p w14:paraId="7BF79CFC" w14:textId="77777777" w:rsidR="00FD440D" w:rsidRDefault="00FD440D" w:rsidP="00FD440D">
      <w:r>
        <w:t xml:space="preserve">RMS and Bentley Systems have established a project to undertake the scope and requirements analysis for this project and then implement the requirements. The </w:t>
      </w:r>
      <w:r w:rsidRPr="00FD440D">
        <w:t>Scope and Requirements</w:t>
      </w:r>
      <w:r>
        <w:t xml:space="preserve"> document is the result of that analysis and it will be used to ensure everyone has a common understanding of the scope and requirements of this project.  </w:t>
      </w:r>
    </w:p>
    <w:p w14:paraId="654E719F" w14:textId="77777777" w:rsidR="00FD440D" w:rsidRDefault="00FD440D" w:rsidP="00FD440D"/>
    <w:p w14:paraId="0D69C731" w14:textId="662E2074" w:rsidR="00B073AE" w:rsidRDefault="00FD440D" w:rsidP="00FD440D">
      <w:r>
        <w:t xml:space="preserve">This report </w:t>
      </w:r>
      <w:r w:rsidR="007F3C4C">
        <w:t xml:space="preserve">is being used as the basis of this functional specification </w:t>
      </w:r>
      <w:r>
        <w:t>and of an acceptance test plan to ensure all requirements are met by the software that is produced.</w:t>
      </w:r>
    </w:p>
    <w:p w14:paraId="2E0B61E4" w14:textId="77777777" w:rsidR="00FD440D" w:rsidRDefault="00FD440D" w:rsidP="00FD440D"/>
    <w:p w14:paraId="05B73F6C" w14:textId="77777777" w:rsidR="00B073AE" w:rsidRPr="007F2BC8" w:rsidRDefault="00B073AE" w:rsidP="00904245">
      <w:pPr>
        <w:pStyle w:val="Heading1"/>
      </w:pPr>
      <w:bookmarkStart w:id="254" w:name="_Toc404777924"/>
      <w:r w:rsidRPr="007F2BC8">
        <w:t>High Level Requirements</w:t>
      </w:r>
      <w:bookmarkEnd w:id="254"/>
    </w:p>
    <w:p w14:paraId="6208D2AC" w14:textId="77777777" w:rsidR="00B073AE" w:rsidRDefault="00B073AE" w:rsidP="00904245"/>
    <w:p w14:paraId="0786F26B" w14:textId="77777777" w:rsidR="00FD440D" w:rsidRDefault="00FD440D" w:rsidP="00FD440D">
      <w:r>
        <w:t>During initial review of the provided documents and discussions from the requirements workshop it was determined that the main objectives of this project are:</w:t>
      </w:r>
    </w:p>
    <w:p w14:paraId="5F0EB5DB" w14:textId="77777777" w:rsidR="00FD440D" w:rsidRDefault="00FD440D" w:rsidP="00FD440D">
      <w:pPr>
        <w:pStyle w:val="ListParagraph"/>
        <w:numPr>
          <w:ilvl w:val="0"/>
          <w:numId w:val="12"/>
        </w:numPr>
      </w:pPr>
      <w:r w:rsidRPr="00794207">
        <w:t xml:space="preserve">To add asset types or asset attributes as needed to accommodate the data being pushed into the RAMS system.  </w:t>
      </w:r>
    </w:p>
    <w:p w14:paraId="52637B3C" w14:textId="77777777" w:rsidR="00FD440D" w:rsidRDefault="00FD440D" w:rsidP="00FD440D">
      <w:pPr>
        <w:pStyle w:val="ListParagraph"/>
        <w:numPr>
          <w:ilvl w:val="0"/>
          <w:numId w:val="12"/>
        </w:numPr>
      </w:pPr>
      <w:r>
        <w:t>To implement several CSV loaders to allow the creation and updates of various asset items</w:t>
      </w:r>
    </w:p>
    <w:p w14:paraId="4D7B7D1F" w14:textId="77777777" w:rsidR="00FD440D" w:rsidRDefault="00FD440D" w:rsidP="00FD440D">
      <w:pPr>
        <w:pStyle w:val="ListParagraph"/>
        <w:numPr>
          <w:ilvl w:val="0"/>
          <w:numId w:val="12"/>
        </w:numPr>
      </w:pPr>
      <w:r>
        <w:t xml:space="preserve">To create </w:t>
      </w:r>
      <w:r w:rsidRPr="00520CF3">
        <w:t>several</w:t>
      </w:r>
      <w:r>
        <w:t xml:space="preserve"> reporting objects on the data that has been imported or updated.</w:t>
      </w:r>
    </w:p>
    <w:p w14:paraId="54436B08" w14:textId="34AFE0AE" w:rsidR="00A51FA3" w:rsidRDefault="007F3C4C" w:rsidP="00FD440D">
      <w:r>
        <w:t>This objects are discussed in a higher level in the Scope and Requirements Document.</w:t>
      </w:r>
    </w:p>
    <w:p w14:paraId="465AC064" w14:textId="77777777" w:rsidR="003B3F98" w:rsidRDefault="003B3F98" w:rsidP="00FD440D"/>
    <w:p w14:paraId="129FF16A" w14:textId="75E49809" w:rsidR="007F3C4C" w:rsidRDefault="00060D7C" w:rsidP="00E77FF3">
      <w:pPr>
        <w:pStyle w:val="Heading1"/>
      </w:pPr>
      <w:bookmarkStart w:id="255" w:name="_Toc404777925"/>
      <w:r>
        <w:t>Scope</w:t>
      </w:r>
      <w:bookmarkEnd w:id="255"/>
    </w:p>
    <w:p w14:paraId="4ECF8353" w14:textId="77777777" w:rsidR="00C8351D" w:rsidRDefault="00C8351D" w:rsidP="00C8351D">
      <w:r>
        <w:t>RMS have determined that the following items are in scope for this project.</w:t>
      </w:r>
    </w:p>
    <w:p w14:paraId="09EDF886" w14:textId="77777777" w:rsidR="00C8351D" w:rsidRDefault="00C8351D" w:rsidP="00C8351D"/>
    <w:p w14:paraId="0963D957" w14:textId="77777777" w:rsidR="00C8351D" w:rsidRDefault="00C8351D" w:rsidP="00C8351D">
      <w:pPr>
        <w:pStyle w:val="ListParagraph"/>
        <w:numPr>
          <w:ilvl w:val="0"/>
          <w:numId w:val="19"/>
        </w:numPr>
      </w:pPr>
      <w:r>
        <w:t xml:space="preserve">Bentley should create any necessary assets to store the Routine Services data.  </w:t>
      </w:r>
    </w:p>
    <w:p w14:paraId="56959BF8" w14:textId="77777777" w:rsidR="00C8351D" w:rsidRDefault="00C8351D" w:rsidP="00C8351D">
      <w:pPr>
        <w:pStyle w:val="ListParagraph"/>
        <w:numPr>
          <w:ilvl w:val="0"/>
          <w:numId w:val="19"/>
        </w:numPr>
      </w:pPr>
      <w:r>
        <w:t>Bentley will create a CSV loader to facilitate loading the Routine Services data into RAMS.</w:t>
      </w:r>
    </w:p>
    <w:p w14:paraId="448D703B" w14:textId="77777777" w:rsidR="00C8351D" w:rsidRDefault="00C8351D" w:rsidP="00C8351D">
      <w:pPr>
        <w:pStyle w:val="ListParagraph"/>
        <w:numPr>
          <w:ilvl w:val="0"/>
          <w:numId w:val="19"/>
        </w:numPr>
      </w:pPr>
      <w:r>
        <w:t>Bentley will provide a CSV file format to RMS so that test data can be created for the Routine Services loader.</w:t>
      </w:r>
    </w:p>
    <w:p w14:paraId="011759EF" w14:textId="38A7350E" w:rsidR="00C8351D" w:rsidRDefault="00C8351D" w:rsidP="00C8351D">
      <w:pPr>
        <w:pStyle w:val="ListParagraph"/>
        <w:numPr>
          <w:ilvl w:val="0"/>
          <w:numId w:val="19"/>
        </w:numPr>
      </w:pPr>
      <w:r>
        <w:t xml:space="preserve">Bentley will create the GIS themes for the Routine Services Data.  </w:t>
      </w:r>
    </w:p>
    <w:p w14:paraId="77E1D8C6" w14:textId="77777777" w:rsidR="00C8351D" w:rsidRDefault="00C8351D" w:rsidP="00C8351D">
      <w:pPr>
        <w:pStyle w:val="ListParagraph"/>
        <w:numPr>
          <w:ilvl w:val="0"/>
          <w:numId w:val="19"/>
        </w:numPr>
      </w:pPr>
      <w:r>
        <w:t>Bentley will create the necessary queries to report on the Routine Services Data.</w:t>
      </w:r>
    </w:p>
    <w:p w14:paraId="510CDF6F" w14:textId="77777777" w:rsidR="00060D7C" w:rsidRPr="00060D7C" w:rsidRDefault="00060D7C"/>
    <w:p w14:paraId="396DF6E9" w14:textId="77777777" w:rsidR="00CB60C1" w:rsidRDefault="00A51FA3" w:rsidP="00904245">
      <w:pPr>
        <w:pStyle w:val="Heading1"/>
      </w:pPr>
      <w:bookmarkStart w:id="256" w:name="_Toc368641121"/>
      <w:bookmarkStart w:id="257" w:name="_Toc368641122"/>
      <w:bookmarkStart w:id="258" w:name="_Toc404777926"/>
      <w:bookmarkEnd w:id="256"/>
      <w:bookmarkEnd w:id="257"/>
      <w:r>
        <w:lastRenderedPageBreak/>
        <w:t>Asset Meta-model Create / Update</w:t>
      </w:r>
      <w:bookmarkEnd w:id="258"/>
    </w:p>
    <w:p w14:paraId="4AA61CCA" w14:textId="77777777" w:rsidR="00CB60C1" w:rsidRDefault="00CB60C1" w:rsidP="00904245"/>
    <w:p w14:paraId="61AB4A8C" w14:textId="77777777" w:rsidR="0002601A" w:rsidRDefault="00A51FA3" w:rsidP="00904245">
      <w:pPr>
        <w:pStyle w:val="Heading2"/>
      </w:pPr>
      <w:bookmarkStart w:id="259" w:name="_Toc404777927"/>
      <w:r>
        <w:t>Assets needed to model the Routine Services Data</w:t>
      </w:r>
      <w:bookmarkEnd w:id="259"/>
    </w:p>
    <w:p w14:paraId="0357BC8C" w14:textId="77777777" w:rsidR="0002601A" w:rsidRDefault="0002601A" w:rsidP="00904245"/>
    <w:p w14:paraId="57E8F89C" w14:textId="39E5279A" w:rsidR="000348F6" w:rsidRDefault="000348F6" w:rsidP="000348F6">
      <w:r>
        <w:t>Bentley will create a set of new hierarchical assets to accommodate the Routine Services Data.  This data includes information sections for:  Accomplishments</w:t>
      </w:r>
      <w:r w:rsidRPr="008F62E4">
        <w:t xml:space="preserve">, </w:t>
      </w:r>
      <w:ins w:id="260" w:author="Joe.Mendoza" w:date="2014-11-26T15:10:00Z">
        <w:r w:rsidR="00180C5F">
          <w:t>D</w:t>
        </w:r>
      </w:ins>
      <w:del w:id="261" w:author="Joe.Mendoza" w:date="2014-11-26T15:10:00Z">
        <w:r w:rsidRPr="008F62E4" w:rsidDel="00180C5F">
          <w:delText>d</w:delText>
        </w:r>
      </w:del>
      <w:r w:rsidRPr="008F62E4">
        <w:t>efects, Incidents, Inspections and Requests</w:t>
      </w:r>
      <w:r>
        <w:t xml:space="preserve">.  The data for these sections will be contained under a top level attribute containing the </w:t>
      </w:r>
      <w:r w:rsidR="00F87602">
        <w:t xml:space="preserve">Vendor code and </w:t>
      </w:r>
      <w:r>
        <w:t xml:space="preserve">Reference ID, the initial date of creation and location if known.  </w:t>
      </w:r>
    </w:p>
    <w:p w14:paraId="1F9669E4" w14:textId="77777777" w:rsidR="000348F6" w:rsidRDefault="000348F6" w:rsidP="000348F6"/>
    <w:p w14:paraId="686914E9" w14:textId="77777777" w:rsidR="000348F6" w:rsidRDefault="000348F6" w:rsidP="000348F6">
      <w:r>
        <w:t>It is assumed that the combination of Reference ID and one of any of the other IDs (Request ID, Accomplishment ID, Inspect ID, Incident ID or Defect ID) will make a unique listing for that category.  It is also assumed that a Unique Reference ID will tie together several categories. For example Reference ID could tie together: a Request, an I</w:t>
      </w:r>
      <w:r w:rsidRPr="00B04290">
        <w:t>ncident, and several Accomplishments if needed</w:t>
      </w:r>
      <w:r>
        <w:t xml:space="preserve"> to complete the item.  </w:t>
      </w:r>
    </w:p>
    <w:p w14:paraId="22541A9E" w14:textId="77777777" w:rsidR="000348F6" w:rsidRDefault="000348F6" w:rsidP="000348F6"/>
    <w:p w14:paraId="0F8DEF6D" w14:textId="77777777" w:rsidR="000348F6" w:rsidRDefault="000348F6" w:rsidP="000348F6">
      <w:r>
        <w:t>The newly created assets would resemble</w:t>
      </w:r>
    </w:p>
    <w:p w14:paraId="5326DBC6" w14:textId="77777777" w:rsidR="000348F6" w:rsidRDefault="000348F6" w:rsidP="000348F6"/>
    <w:tbl>
      <w:tblPr>
        <w:tblW w:w="0" w:type="auto"/>
        <w:tblCellMar>
          <w:left w:w="0" w:type="dxa"/>
          <w:right w:w="0" w:type="dxa"/>
        </w:tblCellMar>
        <w:tblLook w:val="04A0" w:firstRow="1" w:lastRow="0" w:firstColumn="1" w:lastColumn="0" w:noHBand="0" w:noVBand="1"/>
      </w:tblPr>
      <w:tblGrid>
        <w:gridCol w:w="1481"/>
        <w:gridCol w:w="1332"/>
        <w:gridCol w:w="2952"/>
      </w:tblGrid>
      <w:tr w:rsidR="000348F6" w:rsidRPr="00404108" w14:paraId="5EF641BB" w14:textId="77777777" w:rsidTr="000348F6">
        <w:tc>
          <w:tcPr>
            <w:tcW w:w="14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4CA1718" w14:textId="77777777" w:rsidR="000348F6" w:rsidRPr="00404108" w:rsidRDefault="000348F6" w:rsidP="000348F6">
            <w:pPr>
              <w:jc w:val="center"/>
              <w:rPr>
                <w:rFonts w:ascii="Calibri" w:eastAsia="Calibri" w:hAnsi="Calibri"/>
                <w:b/>
                <w:bCs/>
                <w:lang w:val="en-AU"/>
              </w:rPr>
            </w:pPr>
            <w:r w:rsidRPr="00404108">
              <w:rPr>
                <w:rFonts w:ascii="Calibri" w:eastAsia="Calibri" w:hAnsi="Calibri"/>
                <w:b/>
                <w:bCs/>
                <w:lang w:val="en-AU"/>
              </w:rPr>
              <w:t>Parent Asset</w:t>
            </w:r>
          </w:p>
        </w:tc>
        <w:tc>
          <w:tcPr>
            <w:tcW w:w="133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7E4B73B" w14:textId="77777777" w:rsidR="000348F6" w:rsidRPr="00404108" w:rsidRDefault="000348F6" w:rsidP="000348F6">
            <w:pPr>
              <w:jc w:val="center"/>
              <w:rPr>
                <w:rFonts w:ascii="Calibri" w:eastAsia="Calibri" w:hAnsi="Calibri"/>
                <w:b/>
                <w:bCs/>
                <w:lang w:val="en-AU"/>
              </w:rPr>
            </w:pPr>
            <w:r w:rsidRPr="00404108">
              <w:rPr>
                <w:rFonts w:ascii="Calibri" w:eastAsia="Calibri" w:hAnsi="Calibri"/>
                <w:b/>
                <w:bCs/>
                <w:lang w:val="en-AU"/>
              </w:rPr>
              <w:t>Child Asset</w:t>
            </w:r>
          </w:p>
        </w:tc>
        <w:tc>
          <w:tcPr>
            <w:tcW w:w="295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C561F2A" w14:textId="77777777" w:rsidR="000348F6" w:rsidRPr="00404108" w:rsidRDefault="000348F6" w:rsidP="000348F6">
            <w:pPr>
              <w:jc w:val="center"/>
              <w:rPr>
                <w:rFonts w:ascii="Calibri" w:eastAsia="Calibri" w:hAnsi="Calibri"/>
                <w:b/>
                <w:bCs/>
                <w:lang w:val="en-AU"/>
              </w:rPr>
            </w:pPr>
            <w:r w:rsidRPr="00404108">
              <w:rPr>
                <w:rFonts w:ascii="Calibri" w:eastAsia="Calibri" w:hAnsi="Calibri"/>
                <w:b/>
                <w:bCs/>
                <w:lang w:val="en-AU"/>
              </w:rPr>
              <w:t>Function</w:t>
            </w:r>
          </w:p>
        </w:tc>
      </w:tr>
      <w:tr w:rsidR="000348F6" w:rsidRPr="00404108" w14:paraId="71529D2E"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8449AF8" w14:textId="7102B378" w:rsidR="000348F6" w:rsidRPr="00404108" w:rsidRDefault="009334B7" w:rsidP="000348F6">
            <w:pPr>
              <w:rPr>
                <w:rFonts w:ascii="Calibri" w:eastAsia="Calibri" w:hAnsi="Calibri"/>
                <w:lang w:val="en-AU"/>
              </w:rPr>
            </w:pPr>
            <w:r>
              <w:rPr>
                <w:rFonts w:ascii="Calibri" w:eastAsia="Calibri" w:hAnsi="Calibri"/>
                <w:lang w:val="en-AU"/>
              </w:rPr>
              <w:t>RSD</w:t>
            </w:r>
          </w:p>
        </w:tc>
        <w:tc>
          <w:tcPr>
            <w:tcW w:w="1332" w:type="dxa"/>
            <w:tcBorders>
              <w:top w:val="nil"/>
              <w:left w:val="nil"/>
              <w:bottom w:val="single" w:sz="8" w:space="0" w:color="000000"/>
              <w:right w:val="single" w:sz="8" w:space="0" w:color="000000"/>
            </w:tcBorders>
            <w:tcMar>
              <w:top w:w="0" w:type="dxa"/>
              <w:left w:w="108" w:type="dxa"/>
              <w:bottom w:w="0" w:type="dxa"/>
              <w:right w:w="108" w:type="dxa"/>
            </w:tcMar>
          </w:tcPr>
          <w:p w14:paraId="6AF9F57B" w14:textId="77777777" w:rsidR="000348F6" w:rsidRPr="00404108" w:rsidRDefault="000348F6" w:rsidP="000348F6">
            <w:pPr>
              <w:rPr>
                <w:rFonts w:ascii="Calibri" w:eastAsia="Calibri" w:hAnsi="Calibri"/>
                <w:lang w:val="en-AU"/>
              </w:rPr>
            </w:pP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2BAA3D75" w14:textId="0FABF743" w:rsidR="00F87602" w:rsidRDefault="000348F6">
            <w:pPr>
              <w:rPr>
                <w:rFonts w:ascii="Calibri" w:eastAsia="Calibri" w:hAnsi="Calibri"/>
                <w:lang w:val="en-AU"/>
              </w:rPr>
            </w:pPr>
            <w:r w:rsidRPr="00404108">
              <w:rPr>
                <w:rFonts w:ascii="Calibri" w:eastAsia="Calibri" w:hAnsi="Calibri"/>
                <w:lang w:val="en-AU"/>
              </w:rPr>
              <w:t xml:space="preserve">Routine Services Data </w:t>
            </w:r>
          </w:p>
          <w:p w14:paraId="124B6446" w14:textId="533971C5" w:rsidR="000348F6" w:rsidRPr="00404108" w:rsidRDefault="000348F6">
            <w:pPr>
              <w:rPr>
                <w:rFonts w:ascii="Calibri" w:eastAsia="Calibri" w:hAnsi="Calibri"/>
                <w:lang w:val="en-AU"/>
              </w:rPr>
            </w:pPr>
            <w:r w:rsidRPr="00404108">
              <w:rPr>
                <w:rFonts w:ascii="Calibri" w:eastAsia="Calibri" w:hAnsi="Calibri"/>
                <w:lang w:val="en-AU"/>
              </w:rPr>
              <w:t>Holds the Reference ID the creation date</w:t>
            </w:r>
            <w:r>
              <w:rPr>
                <w:rFonts w:ascii="Calibri" w:eastAsia="Calibri" w:hAnsi="Calibri"/>
                <w:lang w:val="en-AU"/>
              </w:rPr>
              <w:t xml:space="preserve"> and location.</w:t>
            </w:r>
          </w:p>
        </w:tc>
      </w:tr>
      <w:tr w:rsidR="000348F6" w:rsidRPr="00404108" w14:paraId="69498F96"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964E00E"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7DF433C0" w14:textId="77777777" w:rsidR="000348F6" w:rsidRPr="00404108" w:rsidRDefault="000348F6" w:rsidP="000348F6">
            <w:pPr>
              <w:rPr>
                <w:rFonts w:ascii="Calibri" w:eastAsia="Calibri" w:hAnsi="Calibri"/>
                <w:lang w:val="en-AU"/>
              </w:rPr>
            </w:pPr>
            <w:r w:rsidRPr="00404108">
              <w:rPr>
                <w:rFonts w:ascii="Calibri" w:eastAsia="Calibri" w:hAnsi="Calibri"/>
                <w:lang w:val="en-AU"/>
              </w:rPr>
              <w:t>RSAM</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1C725592" w14:textId="77777777" w:rsidR="000348F6" w:rsidRPr="00404108" w:rsidRDefault="000348F6" w:rsidP="000348F6">
            <w:pPr>
              <w:rPr>
                <w:rFonts w:ascii="Calibri" w:eastAsia="Calibri" w:hAnsi="Calibri"/>
                <w:lang w:val="en-AU"/>
              </w:rPr>
            </w:pPr>
            <w:r w:rsidRPr="00404108">
              <w:rPr>
                <w:rFonts w:ascii="Calibri" w:eastAsia="Calibri" w:hAnsi="Calibri"/>
                <w:lang w:val="en-AU"/>
              </w:rPr>
              <w:t>Accomplishments</w:t>
            </w:r>
          </w:p>
        </w:tc>
      </w:tr>
      <w:tr w:rsidR="000348F6" w:rsidRPr="00404108" w14:paraId="78BA1FDF"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6166D9F"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65783777" w14:textId="77777777" w:rsidR="000348F6" w:rsidRPr="00404108" w:rsidRDefault="000348F6" w:rsidP="000348F6">
            <w:pPr>
              <w:rPr>
                <w:rFonts w:ascii="Calibri" w:eastAsia="Calibri" w:hAnsi="Calibri"/>
                <w:lang w:val="en-AU"/>
              </w:rPr>
            </w:pPr>
            <w:r w:rsidRPr="00404108">
              <w:rPr>
                <w:rFonts w:ascii="Calibri" w:eastAsia="Calibri" w:hAnsi="Calibri"/>
                <w:lang w:val="en-AU"/>
              </w:rPr>
              <w:t>RSDE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4FF4ADBE" w14:textId="77777777" w:rsidR="000348F6" w:rsidRPr="00404108" w:rsidRDefault="000348F6" w:rsidP="000348F6">
            <w:pPr>
              <w:rPr>
                <w:rFonts w:ascii="Calibri" w:eastAsia="Calibri" w:hAnsi="Calibri"/>
                <w:lang w:val="en-AU"/>
              </w:rPr>
            </w:pPr>
            <w:r w:rsidRPr="00404108">
              <w:rPr>
                <w:rFonts w:ascii="Calibri" w:eastAsia="Calibri" w:hAnsi="Calibri"/>
                <w:lang w:val="en-AU"/>
              </w:rPr>
              <w:t>Defects</w:t>
            </w:r>
          </w:p>
        </w:tc>
      </w:tr>
      <w:tr w:rsidR="000348F6" w:rsidRPr="00404108" w14:paraId="721E41DD"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765A3A7"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3143F80A" w14:textId="77777777" w:rsidR="000348F6" w:rsidRPr="00404108" w:rsidRDefault="000348F6" w:rsidP="000348F6">
            <w:pPr>
              <w:rPr>
                <w:rFonts w:ascii="Calibri" w:eastAsia="Calibri" w:hAnsi="Calibri"/>
                <w:lang w:val="en-AU"/>
              </w:rPr>
            </w:pPr>
            <w:r w:rsidRPr="00404108">
              <w:rPr>
                <w:rFonts w:ascii="Calibri" w:eastAsia="Calibri" w:hAnsi="Calibri"/>
                <w:lang w:val="en-AU"/>
              </w:rPr>
              <w:t>RSIC</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178F5E38" w14:textId="77777777" w:rsidR="000348F6" w:rsidRPr="00404108" w:rsidRDefault="000348F6" w:rsidP="000348F6">
            <w:pPr>
              <w:rPr>
                <w:rFonts w:ascii="Calibri" w:eastAsia="Calibri" w:hAnsi="Calibri"/>
                <w:lang w:val="en-AU"/>
              </w:rPr>
            </w:pPr>
            <w:r w:rsidRPr="00404108">
              <w:rPr>
                <w:rFonts w:ascii="Calibri" w:eastAsia="Calibri" w:hAnsi="Calibri"/>
                <w:lang w:val="en-AU"/>
              </w:rPr>
              <w:t>Incidents</w:t>
            </w:r>
          </w:p>
        </w:tc>
      </w:tr>
      <w:tr w:rsidR="000348F6" w:rsidRPr="00404108" w14:paraId="2F11B312"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DD1ABFB"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3FBF76DA" w14:textId="4D80D085" w:rsidR="000348F6" w:rsidRPr="00404108" w:rsidRDefault="000348F6" w:rsidP="000348F6">
            <w:pPr>
              <w:rPr>
                <w:rFonts w:ascii="Calibri" w:eastAsia="Calibri" w:hAnsi="Calibri"/>
                <w:lang w:val="en-AU"/>
              </w:rPr>
            </w:pPr>
            <w:del w:id="262" w:author="Joe.Mendoza" w:date="2014-12-10T13:15:00Z">
              <w:r w:rsidRPr="00404108" w:rsidDel="00F35BEE">
                <w:rPr>
                  <w:rFonts w:ascii="Calibri" w:eastAsia="Calibri" w:hAnsi="Calibri"/>
                  <w:lang w:val="en-AU"/>
                </w:rPr>
                <w:delText>RSIS</w:delText>
              </w:r>
            </w:del>
            <w:ins w:id="263" w:author="Joe.Mendoza" w:date="2014-12-10T13:15:00Z">
              <w:r w:rsidR="00F35BEE">
                <w:rPr>
                  <w:rFonts w:ascii="Calibri" w:eastAsia="Calibri" w:hAnsi="Calibri"/>
                  <w:lang w:val="en-AU"/>
                </w:rPr>
                <w:t>RSIN</w:t>
              </w:r>
            </w:ins>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2F3F6BA7" w14:textId="77777777" w:rsidR="000348F6" w:rsidRPr="00404108" w:rsidRDefault="000348F6" w:rsidP="000348F6">
            <w:pPr>
              <w:rPr>
                <w:rFonts w:ascii="Calibri" w:eastAsia="Calibri" w:hAnsi="Calibri"/>
                <w:lang w:val="en-AU"/>
              </w:rPr>
            </w:pPr>
            <w:r w:rsidRPr="00404108">
              <w:rPr>
                <w:rFonts w:ascii="Calibri" w:eastAsia="Calibri" w:hAnsi="Calibri"/>
                <w:lang w:val="en-AU"/>
              </w:rPr>
              <w:t>Inspections</w:t>
            </w:r>
          </w:p>
        </w:tc>
      </w:tr>
      <w:tr w:rsidR="000348F6" w:rsidRPr="00404108" w14:paraId="46D34E94"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50F855E"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4F7C3A18" w14:textId="77777777" w:rsidR="000348F6" w:rsidRPr="00404108" w:rsidRDefault="000348F6" w:rsidP="000348F6">
            <w:pPr>
              <w:rPr>
                <w:rFonts w:ascii="Calibri" w:eastAsia="Calibri" w:hAnsi="Calibri"/>
                <w:lang w:val="en-AU"/>
              </w:rPr>
            </w:pPr>
            <w:r w:rsidRPr="00404108">
              <w:rPr>
                <w:rFonts w:ascii="Calibri" w:eastAsia="Calibri" w:hAnsi="Calibri"/>
                <w:lang w:val="en-AU"/>
              </w:rPr>
              <w:t>RSRE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6BCD877A" w14:textId="77777777" w:rsidR="000348F6" w:rsidRPr="00404108" w:rsidRDefault="000348F6" w:rsidP="000348F6">
            <w:pPr>
              <w:rPr>
                <w:rFonts w:ascii="Calibri" w:eastAsia="Calibri" w:hAnsi="Calibri"/>
                <w:lang w:val="en-AU"/>
              </w:rPr>
            </w:pPr>
            <w:r w:rsidRPr="00404108">
              <w:rPr>
                <w:rFonts w:ascii="Calibri" w:eastAsia="Calibri" w:hAnsi="Calibri"/>
                <w:lang w:val="en-AU"/>
              </w:rPr>
              <w:t>Requests</w:t>
            </w:r>
          </w:p>
        </w:tc>
      </w:tr>
    </w:tbl>
    <w:p w14:paraId="337A55F7" w14:textId="77777777" w:rsidR="000348F6" w:rsidRDefault="000348F6" w:rsidP="000348F6"/>
    <w:p w14:paraId="7740A22B" w14:textId="66116764" w:rsidR="000348F6" w:rsidRDefault="000348F6" w:rsidP="000348F6">
      <w:r w:rsidRPr="00404108">
        <w:t xml:space="preserve">This would allow </w:t>
      </w:r>
      <w:r>
        <w:t xml:space="preserve">the system </w:t>
      </w:r>
      <w:r w:rsidRPr="00404108">
        <w:t xml:space="preserve">to have more than one </w:t>
      </w:r>
      <w:r>
        <w:t>accomplishment</w:t>
      </w:r>
      <w:r w:rsidRPr="00404108">
        <w:t xml:space="preserve"> or incident (any child asset in practice) linked to the sam</w:t>
      </w:r>
      <w:r>
        <w:t xml:space="preserve">e </w:t>
      </w:r>
      <w:r w:rsidR="00F87602">
        <w:t xml:space="preserve">Vendor Code and </w:t>
      </w:r>
      <w:r>
        <w:t>reference ID if needed.  It</w:t>
      </w:r>
      <w:r w:rsidRPr="00404108">
        <w:t xml:space="preserve"> also allows for fields to be mandatory </w:t>
      </w:r>
      <w:r>
        <w:t xml:space="preserve">for just one child asset </w:t>
      </w:r>
      <w:r w:rsidRPr="00404108">
        <w:t xml:space="preserve">and allows the user (via </w:t>
      </w:r>
      <w:r>
        <w:t>CSV</w:t>
      </w:r>
      <w:r w:rsidR="002910B5">
        <w:t xml:space="preserve"> LOADER</w:t>
      </w:r>
      <w:r>
        <w:t>) to not have to fill out other asset items</w:t>
      </w:r>
      <w:r w:rsidRPr="00404108">
        <w:t xml:space="preserve"> since they may not have occurred yet.</w:t>
      </w:r>
      <w:r w:rsidR="00C8351D">
        <w:t xml:space="preserve">  The tables in this section in sections 4.1.1 – 4.1.6 refer to settings and configurations in RMS for creating the Routine Services Data Assets.</w:t>
      </w:r>
    </w:p>
    <w:p w14:paraId="059A49BB" w14:textId="2F77762C" w:rsidR="00180C5F" w:rsidRDefault="00180C5F">
      <w:pPr>
        <w:rPr>
          <w:ins w:id="264" w:author="Joe.Mendoza" w:date="2014-11-26T15:12:00Z"/>
        </w:rPr>
      </w:pPr>
      <w:ins w:id="265" w:author="Joe.Mendoza" w:date="2014-11-26T15:12:00Z">
        <w:r>
          <w:br w:type="page"/>
        </w:r>
      </w:ins>
    </w:p>
    <w:p w14:paraId="14FD38D3" w14:textId="77777777" w:rsidR="000348F6" w:rsidRDefault="000348F6" w:rsidP="000348F6"/>
    <w:p w14:paraId="0B0B3306" w14:textId="77777777" w:rsidR="000348F6" w:rsidRDefault="000348F6" w:rsidP="002910B5">
      <w:pPr>
        <w:pStyle w:val="Heading3"/>
      </w:pPr>
      <w:bookmarkStart w:id="266" w:name="_Toc404777928"/>
      <w:r>
        <w:t>Asset for the Top Level Routine Services Data</w:t>
      </w:r>
      <w:bookmarkEnd w:id="266"/>
    </w:p>
    <w:p w14:paraId="47B12779" w14:textId="29129D0C" w:rsidR="000348F6" w:rsidRDefault="00967CF4" w:rsidP="002910B5">
      <w:r>
        <w:t xml:space="preserve">The top level Routine Services Data Attribute </w:t>
      </w:r>
      <w:r w:rsidR="00260941">
        <w:t>is used as the parent in a hierarchical asset set.  This Level will hold things that are common to all the children and be associated with any location information for the Routine Services Data.</w:t>
      </w:r>
      <w:r w:rsidR="00C8351D">
        <w:t xml:space="preserve">  While this asset will not link directly in Exor to the assets that it is referring to, the necessary field are available to be able to link to that data for reporting purposes.  </w:t>
      </w:r>
    </w:p>
    <w:p w14:paraId="510E66D4" w14:textId="77777777" w:rsidR="002910B5" w:rsidRDefault="002910B5" w:rsidP="002910B5"/>
    <w:p w14:paraId="724432EF" w14:textId="3F650CD0" w:rsidR="00260941" w:rsidDel="00180C5F" w:rsidRDefault="00260941" w:rsidP="002910B5">
      <w:pPr>
        <w:rPr>
          <w:del w:id="267" w:author="Joe.Mendoza" w:date="2014-11-26T15:11:00Z"/>
        </w:rPr>
      </w:pPr>
      <w:r>
        <w:t>The asset will have the following settings:</w:t>
      </w:r>
    </w:p>
    <w:p w14:paraId="4174F843" w14:textId="5641A583" w:rsidR="00180C5F" w:rsidRDefault="00260941">
      <w:pPr>
        <w:rPr>
          <w:ins w:id="268" w:author="Joe.Mendoza" w:date="2014-11-26T15:11:00Z"/>
        </w:rPr>
      </w:pPr>
      <w:del w:id="269" w:author="Joe.Mendoza" w:date="2014-11-26T15:11:00Z">
        <w:r w:rsidDel="00180C5F">
          <w:tab/>
        </w:r>
      </w:del>
    </w:p>
    <w:p w14:paraId="097B58EB" w14:textId="77777777" w:rsidR="00F53191" w:rsidRDefault="00F53191" w:rsidP="00904245"/>
    <w:tbl>
      <w:tblPr>
        <w:tblStyle w:val="TableGrid"/>
        <w:tblW w:w="0" w:type="auto"/>
        <w:tblLook w:val="04A0" w:firstRow="1" w:lastRow="0" w:firstColumn="1" w:lastColumn="0" w:noHBand="0" w:noVBand="1"/>
      </w:tblPr>
      <w:tblGrid>
        <w:gridCol w:w="1900"/>
        <w:gridCol w:w="2140"/>
        <w:gridCol w:w="3220"/>
      </w:tblGrid>
      <w:tr w:rsidR="003053BC" w:rsidRPr="003053BC" w14:paraId="2E5006C9" w14:textId="77777777" w:rsidTr="00E77FF3">
        <w:trPr>
          <w:cantSplit/>
          <w:trHeight w:val="300"/>
        </w:trPr>
        <w:tc>
          <w:tcPr>
            <w:tcW w:w="1900" w:type="dxa"/>
            <w:noWrap/>
            <w:hideMark/>
          </w:tcPr>
          <w:p w14:paraId="14BEA156" w14:textId="77777777" w:rsidR="003053BC" w:rsidRPr="003053BC" w:rsidRDefault="003053BC" w:rsidP="003053BC">
            <w:pPr>
              <w:rPr>
                <w:b/>
                <w:bCs/>
              </w:rPr>
            </w:pPr>
            <w:r w:rsidRPr="003053BC">
              <w:rPr>
                <w:b/>
                <w:bCs/>
              </w:rPr>
              <w:t>Setting</w:t>
            </w:r>
          </w:p>
        </w:tc>
        <w:tc>
          <w:tcPr>
            <w:tcW w:w="2140" w:type="dxa"/>
            <w:noWrap/>
            <w:hideMark/>
          </w:tcPr>
          <w:p w14:paraId="70401E6E" w14:textId="77777777" w:rsidR="003053BC" w:rsidRPr="003053BC" w:rsidRDefault="003053BC" w:rsidP="003053BC">
            <w:pPr>
              <w:rPr>
                <w:b/>
                <w:bCs/>
              </w:rPr>
            </w:pPr>
            <w:r w:rsidRPr="003053BC">
              <w:rPr>
                <w:b/>
                <w:bCs/>
              </w:rPr>
              <w:t>Value</w:t>
            </w:r>
          </w:p>
        </w:tc>
        <w:tc>
          <w:tcPr>
            <w:tcW w:w="3220" w:type="dxa"/>
            <w:hideMark/>
          </w:tcPr>
          <w:p w14:paraId="66DC5905" w14:textId="77777777" w:rsidR="003053BC" w:rsidRPr="003053BC" w:rsidRDefault="003053BC" w:rsidP="003053BC">
            <w:pPr>
              <w:rPr>
                <w:b/>
                <w:bCs/>
              </w:rPr>
            </w:pPr>
            <w:r w:rsidRPr="003053BC">
              <w:rPr>
                <w:b/>
                <w:bCs/>
              </w:rPr>
              <w:t>Notes</w:t>
            </w:r>
          </w:p>
        </w:tc>
      </w:tr>
      <w:tr w:rsidR="003053BC" w:rsidRPr="003053BC" w14:paraId="57EAA2AB" w14:textId="77777777" w:rsidTr="00E77FF3">
        <w:trPr>
          <w:cantSplit/>
          <w:trHeight w:val="300"/>
        </w:trPr>
        <w:tc>
          <w:tcPr>
            <w:tcW w:w="1900" w:type="dxa"/>
            <w:noWrap/>
            <w:hideMark/>
          </w:tcPr>
          <w:p w14:paraId="4F210B0F" w14:textId="77777777" w:rsidR="003053BC" w:rsidRPr="003053BC" w:rsidRDefault="003053BC">
            <w:r w:rsidRPr="003053BC">
              <w:t>Type</w:t>
            </w:r>
          </w:p>
        </w:tc>
        <w:tc>
          <w:tcPr>
            <w:tcW w:w="2140" w:type="dxa"/>
            <w:noWrap/>
            <w:hideMark/>
          </w:tcPr>
          <w:p w14:paraId="41B22793" w14:textId="5DCE87C1" w:rsidR="003053BC" w:rsidRPr="003053BC" w:rsidRDefault="003053BC">
            <w:r w:rsidRPr="003053BC">
              <w:t>RSD</w:t>
            </w:r>
          </w:p>
        </w:tc>
        <w:tc>
          <w:tcPr>
            <w:tcW w:w="3220" w:type="dxa"/>
            <w:hideMark/>
          </w:tcPr>
          <w:p w14:paraId="6AA5062B" w14:textId="77777777" w:rsidR="003053BC" w:rsidRPr="003053BC" w:rsidRDefault="003053BC"/>
        </w:tc>
      </w:tr>
      <w:tr w:rsidR="003053BC" w:rsidRPr="003053BC" w14:paraId="74EEA6FA" w14:textId="77777777" w:rsidTr="00E77FF3">
        <w:trPr>
          <w:cantSplit/>
          <w:trHeight w:val="629"/>
        </w:trPr>
        <w:tc>
          <w:tcPr>
            <w:tcW w:w="1900" w:type="dxa"/>
            <w:noWrap/>
            <w:hideMark/>
          </w:tcPr>
          <w:p w14:paraId="5F6F6E69" w14:textId="77777777" w:rsidR="003053BC" w:rsidRPr="003053BC" w:rsidRDefault="003053BC">
            <w:r w:rsidRPr="003053BC">
              <w:t>Type Title</w:t>
            </w:r>
          </w:p>
        </w:tc>
        <w:tc>
          <w:tcPr>
            <w:tcW w:w="2140" w:type="dxa"/>
            <w:noWrap/>
            <w:hideMark/>
          </w:tcPr>
          <w:p w14:paraId="50EB8863" w14:textId="77777777" w:rsidR="003053BC" w:rsidRPr="003053BC" w:rsidRDefault="003053BC">
            <w:r w:rsidRPr="003053BC">
              <w:t>Routine Services Data</w:t>
            </w:r>
          </w:p>
        </w:tc>
        <w:tc>
          <w:tcPr>
            <w:tcW w:w="3220" w:type="dxa"/>
            <w:hideMark/>
          </w:tcPr>
          <w:p w14:paraId="76DC1A6C" w14:textId="77777777" w:rsidR="003053BC" w:rsidRPr="003053BC" w:rsidRDefault="003053BC"/>
        </w:tc>
      </w:tr>
      <w:tr w:rsidR="003053BC" w:rsidRPr="003053BC" w14:paraId="5C2B3D89" w14:textId="77777777" w:rsidTr="00E77FF3">
        <w:trPr>
          <w:cantSplit/>
          <w:trHeight w:val="350"/>
        </w:trPr>
        <w:tc>
          <w:tcPr>
            <w:tcW w:w="1900" w:type="dxa"/>
            <w:noWrap/>
            <w:hideMark/>
          </w:tcPr>
          <w:p w14:paraId="0288CDDE" w14:textId="77777777" w:rsidR="003053BC" w:rsidRPr="003053BC" w:rsidRDefault="003053BC">
            <w:r w:rsidRPr="003053BC">
              <w:t>Type Location</w:t>
            </w:r>
          </w:p>
        </w:tc>
        <w:tc>
          <w:tcPr>
            <w:tcW w:w="2140" w:type="dxa"/>
            <w:noWrap/>
            <w:hideMark/>
          </w:tcPr>
          <w:p w14:paraId="554E79AA" w14:textId="06ED6CA0" w:rsidR="003053BC" w:rsidRPr="003053BC" w:rsidRDefault="008458F7">
            <w:r>
              <w:t>Continuous</w:t>
            </w:r>
          </w:p>
        </w:tc>
        <w:tc>
          <w:tcPr>
            <w:tcW w:w="3220" w:type="dxa"/>
            <w:hideMark/>
          </w:tcPr>
          <w:p w14:paraId="3E9E5B8E" w14:textId="761B2F03" w:rsidR="003053BC" w:rsidRPr="003053BC" w:rsidRDefault="003053BC" w:rsidP="002910B5">
            <w:r w:rsidRPr="003053BC">
              <w:t>Needed over a point asset in</w:t>
            </w:r>
            <w:r>
              <w:t xml:space="preserve"> </w:t>
            </w:r>
            <w:r w:rsidRPr="003053BC">
              <w:t>case several miles are Inspected.  If Neces</w:t>
            </w:r>
            <w:r>
              <w:t>s</w:t>
            </w:r>
            <w:r w:rsidRPr="003053BC">
              <w:t>ary a 0.</w:t>
            </w:r>
            <w:r w:rsidR="002910B5">
              <w:t>1</w:t>
            </w:r>
            <w:r w:rsidRPr="003053BC">
              <w:t xml:space="preserve"> metre length can be used for point type items.</w:t>
            </w:r>
          </w:p>
        </w:tc>
      </w:tr>
      <w:tr w:rsidR="003053BC" w:rsidRPr="003053BC" w14:paraId="44260343" w14:textId="77777777" w:rsidTr="00E77FF3">
        <w:trPr>
          <w:cantSplit/>
          <w:trHeight w:val="300"/>
        </w:trPr>
        <w:tc>
          <w:tcPr>
            <w:tcW w:w="1900" w:type="dxa"/>
            <w:noWrap/>
            <w:hideMark/>
          </w:tcPr>
          <w:p w14:paraId="01E4A0A4" w14:textId="77777777" w:rsidR="003053BC" w:rsidRPr="003053BC" w:rsidRDefault="003053BC">
            <w:r w:rsidRPr="003053BC">
              <w:t>Elec Drain Carr</w:t>
            </w:r>
          </w:p>
        </w:tc>
        <w:tc>
          <w:tcPr>
            <w:tcW w:w="2140" w:type="dxa"/>
            <w:noWrap/>
            <w:hideMark/>
          </w:tcPr>
          <w:p w14:paraId="3AF36E53" w14:textId="77777777" w:rsidR="003053BC" w:rsidRPr="003053BC" w:rsidRDefault="003053BC">
            <w:r w:rsidRPr="003053BC">
              <w:t>C</w:t>
            </w:r>
          </w:p>
        </w:tc>
        <w:tc>
          <w:tcPr>
            <w:tcW w:w="3220" w:type="dxa"/>
            <w:hideMark/>
          </w:tcPr>
          <w:p w14:paraId="27DC2938" w14:textId="77777777" w:rsidR="003053BC" w:rsidRPr="003053BC" w:rsidRDefault="003053BC"/>
        </w:tc>
      </w:tr>
      <w:tr w:rsidR="003053BC" w:rsidRPr="003053BC" w14:paraId="79589960" w14:textId="77777777" w:rsidTr="00E77FF3">
        <w:trPr>
          <w:cantSplit/>
          <w:trHeight w:val="300"/>
        </w:trPr>
        <w:tc>
          <w:tcPr>
            <w:tcW w:w="1900" w:type="dxa"/>
            <w:noWrap/>
            <w:hideMark/>
          </w:tcPr>
          <w:p w14:paraId="01580AD8" w14:textId="77777777" w:rsidR="003053BC" w:rsidRPr="003053BC" w:rsidRDefault="003053BC">
            <w:r w:rsidRPr="003053BC">
              <w:t>Category</w:t>
            </w:r>
          </w:p>
        </w:tc>
        <w:tc>
          <w:tcPr>
            <w:tcW w:w="2140" w:type="dxa"/>
            <w:noWrap/>
            <w:hideMark/>
          </w:tcPr>
          <w:p w14:paraId="29A4AA5B" w14:textId="77777777" w:rsidR="003053BC" w:rsidRPr="003053BC" w:rsidRDefault="003053BC">
            <w:r w:rsidRPr="003053BC">
              <w:t>I</w:t>
            </w:r>
          </w:p>
        </w:tc>
        <w:tc>
          <w:tcPr>
            <w:tcW w:w="3220" w:type="dxa"/>
            <w:hideMark/>
          </w:tcPr>
          <w:p w14:paraId="2D282D24" w14:textId="77777777" w:rsidR="003053BC" w:rsidRPr="003053BC" w:rsidRDefault="003053BC"/>
        </w:tc>
      </w:tr>
      <w:tr w:rsidR="003053BC" w:rsidRPr="003053BC" w14:paraId="0A0B7F33" w14:textId="77777777" w:rsidTr="00E77FF3">
        <w:trPr>
          <w:cantSplit/>
          <w:trHeight w:val="300"/>
        </w:trPr>
        <w:tc>
          <w:tcPr>
            <w:tcW w:w="1900" w:type="dxa"/>
            <w:noWrap/>
            <w:hideMark/>
          </w:tcPr>
          <w:p w14:paraId="5700F185" w14:textId="77777777" w:rsidR="003053BC" w:rsidRPr="003053BC" w:rsidRDefault="003053BC">
            <w:r w:rsidRPr="003053BC">
              <w:t>Short Description</w:t>
            </w:r>
          </w:p>
        </w:tc>
        <w:tc>
          <w:tcPr>
            <w:tcW w:w="2140" w:type="dxa"/>
            <w:noWrap/>
            <w:hideMark/>
          </w:tcPr>
          <w:p w14:paraId="5A3E644A" w14:textId="5D6CF3A4" w:rsidR="003053BC" w:rsidRPr="003053BC" w:rsidRDefault="009334B7">
            <w:r>
              <w:t>RSD</w:t>
            </w:r>
          </w:p>
        </w:tc>
        <w:tc>
          <w:tcPr>
            <w:tcW w:w="3220" w:type="dxa"/>
            <w:hideMark/>
          </w:tcPr>
          <w:p w14:paraId="269A5715" w14:textId="77777777" w:rsidR="003053BC" w:rsidRPr="003053BC" w:rsidRDefault="003053BC"/>
        </w:tc>
      </w:tr>
      <w:tr w:rsidR="003053BC" w:rsidRPr="003053BC" w14:paraId="5D445839" w14:textId="77777777" w:rsidTr="00E77FF3">
        <w:trPr>
          <w:cantSplit/>
          <w:trHeight w:val="300"/>
        </w:trPr>
        <w:tc>
          <w:tcPr>
            <w:tcW w:w="1900" w:type="dxa"/>
            <w:noWrap/>
            <w:hideMark/>
          </w:tcPr>
          <w:p w14:paraId="761B6E56" w14:textId="77777777" w:rsidR="003053BC" w:rsidRPr="003053BC" w:rsidRDefault="003053BC">
            <w:r w:rsidRPr="003053BC">
              <w:t>Start Date</w:t>
            </w:r>
          </w:p>
        </w:tc>
        <w:tc>
          <w:tcPr>
            <w:tcW w:w="2140" w:type="dxa"/>
            <w:noWrap/>
            <w:hideMark/>
          </w:tcPr>
          <w:p w14:paraId="1564DCE5" w14:textId="37CBB94A" w:rsidR="003053BC" w:rsidRPr="003053BC" w:rsidRDefault="00B66B7D">
            <w:r>
              <w:t>01JAN1901</w:t>
            </w:r>
          </w:p>
        </w:tc>
        <w:tc>
          <w:tcPr>
            <w:tcW w:w="3220" w:type="dxa"/>
            <w:hideMark/>
          </w:tcPr>
          <w:p w14:paraId="597AF636" w14:textId="77777777" w:rsidR="003053BC" w:rsidRPr="003053BC" w:rsidRDefault="003053BC"/>
        </w:tc>
      </w:tr>
      <w:tr w:rsidR="003053BC" w:rsidRPr="003053BC" w14:paraId="69B3AE76" w14:textId="77777777" w:rsidTr="00E77FF3">
        <w:trPr>
          <w:cantSplit/>
          <w:trHeight w:val="300"/>
        </w:trPr>
        <w:tc>
          <w:tcPr>
            <w:tcW w:w="1900" w:type="dxa"/>
            <w:noWrap/>
            <w:hideMark/>
          </w:tcPr>
          <w:p w14:paraId="21F95E0C" w14:textId="77777777" w:rsidR="003053BC" w:rsidRPr="003053BC" w:rsidRDefault="003053BC">
            <w:r w:rsidRPr="003053BC">
              <w:t>Replaceable</w:t>
            </w:r>
          </w:p>
        </w:tc>
        <w:tc>
          <w:tcPr>
            <w:tcW w:w="2140" w:type="dxa"/>
            <w:noWrap/>
            <w:hideMark/>
          </w:tcPr>
          <w:p w14:paraId="7699B5F1" w14:textId="56045FF0" w:rsidR="003053BC" w:rsidRPr="003053BC" w:rsidRDefault="00B66B7D">
            <w:r>
              <w:t>No</w:t>
            </w:r>
          </w:p>
        </w:tc>
        <w:tc>
          <w:tcPr>
            <w:tcW w:w="3220" w:type="dxa"/>
            <w:hideMark/>
          </w:tcPr>
          <w:p w14:paraId="01E5D89D" w14:textId="77777777" w:rsidR="003053BC" w:rsidRPr="003053BC" w:rsidRDefault="003053BC"/>
        </w:tc>
      </w:tr>
      <w:tr w:rsidR="003053BC" w:rsidRPr="003053BC" w14:paraId="6B3F4F3A" w14:textId="77777777" w:rsidTr="00E77FF3">
        <w:trPr>
          <w:cantSplit/>
          <w:trHeight w:val="300"/>
        </w:trPr>
        <w:tc>
          <w:tcPr>
            <w:tcW w:w="1900" w:type="dxa"/>
            <w:noWrap/>
            <w:hideMark/>
          </w:tcPr>
          <w:p w14:paraId="2D38E440" w14:textId="77777777" w:rsidR="003053BC" w:rsidRPr="003053BC" w:rsidRDefault="003053BC">
            <w:r w:rsidRPr="003053BC">
              <w:t>Multiple Allowed</w:t>
            </w:r>
          </w:p>
        </w:tc>
        <w:tc>
          <w:tcPr>
            <w:tcW w:w="2140" w:type="dxa"/>
            <w:noWrap/>
            <w:hideMark/>
          </w:tcPr>
          <w:p w14:paraId="7A992DA2" w14:textId="1D901624" w:rsidR="003053BC" w:rsidRPr="003053BC" w:rsidRDefault="00B66B7D">
            <w:r>
              <w:t>No</w:t>
            </w:r>
          </w:p>
        </w:tc>
        <w:tc>
          <w:tcPr>
            <w:tcW w:w="3220" w:type="dxa"/>
            <w:hideMark/>
          </w:tcPr>
          <w:p w14:paraId="61789D81" w14:textId="77777777" w:rsidR="003053BC" w:rsidRPr="003053BC" w:rsidRDefault="003053BC"/>
        </w:tc>
      </w:tr>
      <w:tr w:rsidR="003053BC" w:rsidRPr="003053BC" w14:paraId="70253E62" w14:textId="77777777" w:rsidTr="00E77FF3">
        <w:trPr>
          <w:cantSplit/>
          <w:trHeight w:val="300"/>
        </w:trPr>
        <w:tc>
          <w:tcPr>
            <w:tcW w:w="1900" w:type="dxa"/>
            <w:noWrap/>
            <w:hideMark/>
          </w:tcPr>
          <w:p w14:paraId="76CF5D73" w14:textId="77777777" w:rsidR="003053BC" w:rsidRPr="003053BC" w:rsidRDefault="003053BC">
            <w:r w:rsidRPr="003053BC">
              <w:t>Top in Hierarchy</w:t>
            </w:r>
          </w:p>
        </w:tc>
        <w:tc>
          <w:tcPr>
            <w:tcW w:w="2140" w:type="dxa"/>
            <w:noWrap/>
            <w:hideMark/>
          </w:tcPr>
          <w:p w14:paraId="0C410EE0" w14:textId="77777777" w:rsidR="003053BC" w:rsidRPr="003053BC" w:rsidRDefault="003053BC">
            <w:r w:rsidRPr="003053BC">
              <w:t>Yes</w:t>
            </w:r>
          </w:p>
        </w:tc>
        <w:tc>
          <w:tcPr>
            <w:tcW w:w="3220" w:type="dxa"/>
            <w:hideMark/>
          </w:tcPr>
          <w:p w14:paraId="36E451DC" w14:textId="77777777" w:rsidR="003053BC" w:rsidRPr="003053BC" w:rsidRDefault="003053BC"/>
        </w:tc>
      </w:tr>
    </w:tbl>
    <w:p w14:paraId="5FD73128" w14:textId="77777777" w:rsidR="003053BC" w:rsidRDefault="003053BC" w:rsidP="00904245">
      <w:pPr>
        <w:sectPr w:rsidR="003053BC" w:rsidSect="00E77FF3">
          <w:headerReference w:type="default" r:id="rId16"/>
          <w:pgSz w:w="11907" w:h="16839" w:code="9"/>
          <w:pgMar w:top="1440" w:right="1800" w:bottom="1440" w:left="1800" w:header="720" w:footer="720" w:gutter="0"/>
          <w:cols w:space="720"/>
          <w:docGrid w:linePitch="360"/>
        </w:sectPr>
      </w:pPr>
    </w:p>
    <w:p w14:paraId="5D85B999" w14:textId="77777777" w:rsidR="003053BC" w:rsidRDefault="003053BC" w:rsidP="00904245"/>
    <w:p w14:paraId="6E2E1C43" w14:textId="77777777" w:rsidR="003053BC" w:rsidRDefault="003053BC" w:rsidP="00904245"/>
    <w:p w14:paraId="79FF35F1" w14:textId="77777777" w:rsidR="003053BC" w:rsidRDefault="003053BC" w:rsidP="00904245">
      <w:r>
        <w:t>The Asset will have the following attributes:</w:t>
      </w:r>
    </w:p>
    <w:tbl>
      <w:tblPr>
        <w:tblStyle w:val="TableGrid"/>
        <w:tblW w:w="13995" w:type="dxa"/>
        <w:tblLayout w:type="fixed"/>
        <w:tblLook w:val="04A0" w:firstRow="1" w:lastRow="0" w:firstColumn="1" w:lastColumn="0" w:noHBand="0" w:noVBand="1"/>
        <w:tblPrChange w:id="270" w:author="Joe.Mendoza" w:date="2014-11-26T14:44:00Z">
          <w:tblPr>
            <w:tblStyle w:val="TableGrid"/>
            <w:tblW w:w="13995" w:type="dxa"/>
            <w:tblLayout w:type="fixed"/>
            <w:tblLook w:val="04A0" w:firstRow="1" w:lastRow="0" w:firstColumn="1" w:lastColumn="0" w:noHBand="0" w:noVBand="1"/>
          </w:tblPr>
        </w:tblPrChange>
      </w:tblPr>
      <w:tblGrid>
        <w:gridCol w:w="491"/>
        <w:gridCol w:w="1777"/>
        <w:gridCol w:w="1710"/>
        <w:gridCol w:w="630"/>
        <w:gridCol w:w="1881"/>
        <w:gridCol w:w="491"/>
        <w:gridCol w:w="491"/>
        <w:gridCol w:w="1907"/>
        <w:gridCol w:w="540"/>
        <w:gridCol w:w="450"/>
        <w:gridCol w:w="540"/>
        <w:gridCol w:w="3087"/>
        <w:tblGridChange w:id="271">
          <w:tblGrid>
            <w:gridCol w:w="491"/>
            <w:gridCol w:w="1777"/>
            <w:gridCol w:w="1710"/>
            <w:gridCol w:w="630"/>
            <w:gridCol w:w="1881"/>
            <w:gridCol w:w="491"/>
            <w:gridCol w:w="491"/>
            <w:gridCol w:w="2381"/>
            <w:gridCol w:w="491"/>
            <w:gridCol w:w="475"/>
            <w:gridCol w:w="507"/>
            <w:gridCol w:w="2670"/>
          </w:tblGrid>
        </w:tblGridChange>
      </w:tblGrid>
      <w:tr w:rsidR="00D65F4D" w:rsidRPr="003053BC" w14:paraId="606E63A8" w14:textId="77777777" w:rsidTr="00E866D7">
        <w:trPr>
          <w:cantSplit/>
          <w:trHeight w:val="1529"/>
          <w:trPrChange w:id="272" w:author="Joe.Mendoza" w:date="2014-11-26T14:44:00Z">
            <w:trPr>
              <w:cantSplit/>
              <w:trHeight w:val="1529"/>
            </w:trPr>
          </w:trPrChange>
        </w:trPr>
        <w:tc>
          <w:tcPr>
            <w:tcW w:w="491" w:type="dxa"/>
            <w:noWrap/>
            <w:textDirection w:val="btLr"/>
            <w:hideMark/>
            <w:tcPrChange w:id="273" w:author="Joe.Mendoza" w:date="2014-11-26T14:44:00Z">
              <w:tcPr>
                <w:tcW w:w="491" w:type="dxa"/>
                <w:noWrap/>
                <w:textDirection w:val="btLr"/>
                <w:hideMark/>
              </w:tcPr>
            </w:tcPrChange>
          </w:tcPr>
          <w:p w14:paraId="4EC54547" w14:textId="77777777" w:rsidR="00D65F4D" w:rsidRPr="003053BC" w:rsidRDefault="00D65F4D" w:rsidP="00D65F4D">
            <w:pPr>
              <w:ind w:left="113" w:right="113"/>
              <w:jc w:val="center"/>
              <w:rPr>
                <w:b/>
                <w:bCs/>
              </w:rPr>
            </w:pPr>
            <w:r w:rsidRPr="003053BC">
              <w:rPr>
                <w:b/>
                <w:bCs/>
              </w:rPr>
              <w:t>Sequence</w:t>
            </w:r>
          </w:p>
        </w:tc>
        <w:tc>
          <w:tcPr>
            <w:tcW w:w="1777" w:type="dxa"/>
            <w:noWrap/>
            <w:textDirection w:val="btLr"/>
            <w:hideMark/>
            <w:tcPrChange w:id="274" w:author="Joe.Mendoza" w:date="2014-11-26T14:44:00Z">
              <w:tcPr>
                <w:tcW w:w="1777" w:type="dxa"/>
                <w:noWrap/>
                <w:textDirection w:val="btLr"/>
                <w:hideMark/>
              </w:tcPr>
            </w:tcPrChange>
          </w:tcPr>
          <w:p w14:paraId="00FF8FD6" w14:textId="77777777" w:rsidR="00D65F4D" w:rsidRPr="003053BC" w:rsidRDefault="00D65F4D" w:rsidP="00D65F4D">
            <w:pPr>
              <w:ind w:left="113" w:right="113"/>
              <w:jc w:val="center"/>
              <w:rPr>
                <w:b/>
                <w:bCs/>
              </w:rPr>
            </w:pPr>
            <w:r w:rsidRPr="003053BC">
              <w:rPr>
                <w:b/>
                <w:bCs/>
              </w:rPr>
              <w:t>Name</w:t>
            </w:r>
          </w:p>
        </w:tc>
        <w:tc>
          <w:tcPr>
            <w:tcW w:w="1710" w:type="dxa"/>
            <w:noWrap/>
            <w:textDirection w:val="btLr"/>
            <w:hideMark/>
            <w:tcPrChange w:id="275" w:author="Joe.Mendoza" w:date="2014-11-26T14:44:00Z">
              <w:tcPr>
                <w:tcW w:w="1710" w:type="dxa"/>
                <w:noWrap/>
                <w:textDirection w:val="btLr"/>
                <w:hideMark/>
              </w:tcPr>
            </w:tcPrChange>
          </w:tcPr>
          <w:p w14:paraId="673DAC74" w14:textId="77777777" w:rsidR="00D65F4D" w:rsidRPr="003053BC" w:rsidRDefault="00D65F4D" w:rsidP="00D65F4D">
            <w:pPr>
              <w:ind w:left="113" w:right="113"/>
              <w:jc w:val="center"/>
              <w:rPr>
                <w:b/>
                <w:bCs/>
              </w:rPr>
            </w:pPr>
            <w:r w:rsidRPr="003053BC">
              <w:rPr>
                <w:b/>
                <w:bCs/>
              </w:rPr>
              <w:t>Screen Text</w:t>
            </w:r>
          </w:p>
        </w:tc>
        <w:tc>
          <w:tcPr>
            <w:tcW w:w="630" w:type="dxa"/>
            <w:noWrap/>
            <w:textDirection w:val="btLr"/>
            <w:hideMark/>
            <w:tcPrChange w:id="276" w:author="Joe.Mendoza" w:date="2014-11-26T14:44:00Z">
              <w:tcPr>
                <w:tcW w:w="630" w:type="dxa"/>
                <w:noWrap/>
                <w:textDirection w:val="btLr"/>
                <w:hideMark/>
              </w:tcPr>
            </w:tcPrChange>
          </w:tcPr>
          <w:p w14:paraId="440DC252" w14:textId="77777777" w:rsidR="00D65F4D" w:rsidRPr="003053BC" w:rsidRDefault="00D65F4D" w:rsidP="00D65F4D">
            <w:pPr>
              <w:ind w:left="113" w:right="113"/>
              <w:jc w:val="center"/>
              <w:rPr>
                <w:b/>
                <w:bCs/>
              </w:rPr>
            </w:pPr>
            <w:r w:rsidRPr="003053BC">
              <w:rPr>
                <w:b/>
                <w:bCs/>
              </w:rPr>
              <w:t>Length</w:t>
            </w:r>
          </w:p>
        </w:tc>
        <w:tc>
          <w:tcPr>
            <w:tcW w:w="1881" w:type="dxa"/>
            <w:noWrap/>
            <w:textDirection w:val="btLr"/>
            <w:hideMark/>
            <w:tcPrChange w:id="277" w:author="Joe.Mendoza" w:date="2014-11-26T14:44:00Z">
              <w:tcPr>
                <w:tcW w:w="1881" w:type="dxa"/>
                <w:noWrap/>
                <w:textDirection w:val="btLr"/>
                <w:hideMark/>
              </w:tcPr>
            </w:tcPrChange>
          </w:tcPr>
          <w:p w14:paraId="5EE4A379" w14:textId="77777777" w:rsidR="00D65F4D" w:rsidRPr="003053BC" w:rsidRDefault="00D65F4D" w:rsidP="00D65F4D">
            <w:pPr>
              <w:ind w:left="113" w:right="113"/>
              <w:jc w:val="center"/>
              <w:rPr>
                <w:b/>
                <w:bCs/>
              </w:rPr>
            </w:pPr>
            <w:r w:rsidRPr="003053BC">
              <w:rPr>
                <w:b/>
                <w:bCs/>
              </w:rPr>
              <w:t>Format</w:t>
            </w:r>
          </w:p>
        </w:tc>
        <w:tc>
          <w:tcPr>
            <w:tcW w:w="491" w:type="dxa"/>
            <w:noWrap/>
            <w:textDirection w:val="btLr"/>
            <w:hideMark/>
            <w:tcPrChange w:id="278" w:author="Joe.Mendoza" w:date="2014-11-26T14:44:00Z">
              <w:tcPr>
                <w:tcW w:w="491" w:type="dxa"/>
                <w:noWrap/>
                <w:textDirection w:val="btLr"/>
                <w:hideMark/>
              </w:tcPr>
            </w:tcPrChange>
          </w:tcPr>
          <w:p w14:paraId="04603114" w14:textId="77777777" w:rsidR="00D65F4D" w:rsidRPr="003053BC" w:rsidRDefault="00D65F4D" w:rsidP="00D65F4D">
            <w:pPr>
              <w:ind w:left="113" w:right="113"/>
              <w:jc w:val="center"/>
              <w:rPr>
                <w:b/>
                <w:bCs/>
              </w:rPr>
            </w:pPr>
            <w:r w:rsidRPr="003053BC">
              <w:rPr>
                <w:b/>
                <w:bCs/>
              </w:rPr>
              <w:t>Domain</w:t>
            </w:r>
          </w:p>
        </w:tc>
        <w:tc>
          <w:tcPr>
            <w:tcW w:w="491" w:type="dxa"/>
            <w:noWrap/>
            <w:textDirection w:val="btLr"/>
            <w:hideMark/>
            <w:tcPrChange w:id="279" w:author="Joe.Mendoza" w:date="2014-11-26T14:44:00Z">
              <w:tcPr>
                <w:tcW w:w="491" w:type="dxa"/>
                <w:noWrap/>
                <w:textDirection w:val="btLr"/>
                <w:hideMark/>
              </w:tcPr>
            </w:tcPrChange>
          </w:tcPr>
          <w:p w14:paraId="794770C1" w14:textId="77777777" w:rsidR="00D65F4D" w:rsidRPr="003053BC" w:rsidRDefault="00D65F4D" w:rsidP="00D65F4D">
            <w:pPr>
              <w:ind w:left="113" w:right="113"/>
              <w:jc w:val="center"/>
              <w:rPr>
                <w:b/>
                <w:bCs/>
              </w:rPr>
            </w:pPr>
            <w:r w:rsidRPr="003053BC">
              <w:rPr>
                <w:b/>
                <w:bCs/>
              </w:rPr>
              <w:t>Case</w:t>
            </w:r>
          </w:p>
        </w:tc>
        <w:tc>
          <w:tcPr>
            <w:tcW w:w="1907" w:type="dxa"/>
            <w:noWrap/>
            <w:textDirection w:val="btLr"/>
            <w:hideMark/>
            <w:tcPrChange w:id="280" w:author="Joe.Mendoza" w:date="2014-11-26T14:44:00Z">
              <w:tcPr>
                <w:tcW w:w="2381" w:type="dxa"/>
                <w:noWrap/>
                <w:textDirection w:val="btLr"/>
                <w:hideMark/>
              </w:tcPr>
            </w:tcPrChange>
          </w:tcPr>
          <w:p w14:paraId="44BD878F" w14:textId="77777777" w:rsidR="00D65F4D" w:rsidRDefault="00D65F4D" w:rsidP="00D65F4D">
            <w:pPr>
              <w:ind w:left="113" w:right="113"/>
              <w:jc w:val="center"/>
              <w:rPr>
                <w:b/>
                <w:bCs/>
              </w:rPr>
            </w:pPr>
            <w:r w:rsidRPr="003053BC">
              <w:rPr>
                <w:b/>
                <w:bCs/>
              </w:rPr>
              <w:t>View Attr</w:t>
            </w:r>
          </w:p>
          <w:p w14:paraId="36066512" w14:textId="77777777" w:rsidR="00D65F4D" w:rsidRDefault="00D65F4D" w:rsidP="00D65F4D">
            <w:pPr>
              <w:ind w:left="113" w:right="113"/>
              <w:jc w:val="center"/>
              <w:rPr>
                <w:b/>
                <w:bCs/>
              </w:rPr>
            </w:pPr>
            <w:r>
              <w:rPr>
                <w:b/>
                <w:bCs/>
              </w:rPr>
              <w:t>/</w:t>
            </w:r>
          </w:p>
          <w:p w14:paraId="2E604180" w14:textId="77777777" w:rsidR="00D65F4D" w:rsidRPr="003053BC" w:rsidRDefault="00D65F4D" w:rsidP="00D65F4D">
            <w:pPr>
              <w:ind w:left="113" w:right="113"/>
              <w:jc w:val="center"/>
              <w:rPr>
                <w:b/>
                <w:bCs/>
              </w:rPr>
            </w:pPr>
            <w:r>
              <w:rPr>
                <w:b/>
                <w:bCs/>
              </w:rPr>
              <w:t>Column Name</w:t>
            </w:r>
          </w:p>
        </w:tc>
        <w:tc>
          <w:tcPr>
            <w:tcW w:w="540" w:type="dxa"/>
            <w:noWrap/>
            <w:textDirection w:val="btLr"/>
            <w:hideMark/>
            <w:tcPrChange w:id="281" w:author="Joe.Mendoza" w:date="2014-11-26T14:44:00Z">
              <w:tcPr>
                <w:tcW w:w="491" w:type="dxa"/>
                <w:noWrap/>
                <w:textDirection w:val="btLr"/>
                <w:hideMark/>
              </w:tcPr>
            </w:tcPrChange>
          </w:tcPr>
          <w:p w14:paraId="3DBD9CCC" w14:textId="77777777" w:rsidR="00D65F4D" w:rsidRPr="003053BC" w:rsidRDefault="00D65F4D" w:rsidP="00D65F4D">
            <w:pPr>
              <w:ind w:left="113" w:right="113"/>
              <w:jc w:val="center"/>
              <w:rPr>
                <w:b/>
                <w:bCs/>
              </w:rPr>
            </w:pPr>
            <w:r w:rsidRPr="003053BC">
              <w:rPr>
                <w:b/>
                <w:bCs/>
              </w:rPr>
              <w:t>Start Date</w:t>
            </w:r>
          </w:p>
        </w:tc>
        <w:tc>
          <w:tcPr>
            <w:tcW w:w="450" w:type="dxa"/>
            <w:noWrap/>
            <w:textDirection w:val="btLr"/>
            <w:hideMark/>
            <w:tcPrChange w:id="282" w:author="Joe.Mendoza" w:date="2014-11-26T14:44:00Z">
              <w:tcPr>
                <w:tcW w:w="475" w:type="dxa"/>
                <w:noWrap/>
                <w:textDirection w:val="btLr"/>
                <w:hideMark/>
              </w:tcPr>
            </w:tcPrChange>
          </w:tcPr>
          <w:p w14:paraId="2E351B06" w14:textId="77777777" w:rsidR="00D65F4D" w:rsidRPr="003053BC" w:rsidRDefault="00D65F4D" w:rsidP="00D65F4D">
            <w:pPr>
              <w:ind w:left="113" w:right="113"/>
              <w:jc w:val="center"/>
              <w:rPr>
                <w:b/>
                <w:bCs/>
              </w:rPr>
            </w:pPr>
            <w:r w:rsidRPr="003053BC">
              <w:rPr>
                <w:b/>
                <w:bCs/>
              </w:rPr>
              <w:t>Mandatory</w:t>
            </w:r>
          </w:p>
        </w:tc>
        <w:tc>
          <w:tcPr>
            <w:tcW w:w="540" w:type="dxa"/>
            <w:noWrap/>
            <w:textDirection w:val="btLr"/>
            <w:hideMark/>
            <w:tcPrChange w:id="283" w:author="Joe.Mendoza" w:date="2014-11-26T14:44:00Z">
              <w:tcPr>
                <w:tcW w:w="507" w:type="dxa"/>
                <w:noWrap/>
                <w:textDirection w:val="btLr"/>
                <w:hideMark/>
              </w:tcPr>
            </w:tcPrChange>
          </w:tcPr>
          <w:p w14:paraId="465A71A6" w14:textId="77777777" w:rsidR="00D65F4D" w:rsidRPr="003053BC" w:rsidRDefault="00D65F4D" w:rsidP="00D65F4D">
            <w:pPr>
              <w:ind w:left="113" w:right="113"/>
              <w:jc w:val="center"/>
              <w:rPr>
                <w:b/>
                <w:bCs/>
              </w:rPr>
            </w:pPr>
            <w:r w:rsidRPr="003053BC">
              <w:rPr>
                <w:b/>
                <w:bCs/>
              </w:rPr>
              <w:t>Displayed</w:t>
            </w:r>
          </w:p>
        </w:tc>
        <w:tc>
          <w:tcPr>
            <w:tcW w:w="3087" w:type="dxa"/>
            <w:textDirection w:val="btLr"/>
            <w:hideMark/>
            <w:tcPrChange w:id="284" w:author="Joe.Mendoza" w:date="2014-11-26T14:44:00Z">
              <w:tcPr>
                <w:tcW w:w="2670" w:type="dxa"/>
                <w:textDirection w:val="btLr"/>
                <w:hideMark/>
              </w:tcPr>
            </w:tcPrChange>
          </w:tcPr>
          <w:p w14:paraId="16C6B730" w14:textId="77777777" w:rsidR="00D65F4D" w:rsidRPr="003053BC" w:rsidRDefault="00D65F4D" w:rsidP="00D65F4D">
            <w:pPr>
              <w:ind w:left="113" w:right="113"/>
              <w:jc w:val="center"/>
              <w:rPr>
                <w:b/>
                <w:bCs/>
              </w:rPr>
            </w:pPr>
            <w:r w:rsidRPr="003053BC">
              <w:rPr>
                <w:b/>
                <w:bCs/>
              </w:rPr>
              <w:t>Notes</w:t>
            </w:r>
          </w:p>
        </w:tc>
      </w:tr>
      <w:tr w:rsidR="00B66B7D" w:rsidRPr="00D65F4D" w14:paraId="0D6B3CE4" w14:textId="77777777" w:rsidTr="00E866D7">
        <w:trPr>
          <w:trHeight w:val="900"/>
          <w:trPrChange w:id="285" w:author="Joe.Mendoza" w:date="2014-11-26T14:44:00Z">
            <w:trPr>
              <w:trHeight w:val="900"/>
            </w:trPr>
          </w:trPrChange>
        </w:trPr>
        <w:tc>
          <w:tcPr>
            <w:tcW w:w="491" w:type="dxa"/>
            <w:noWrap/>
            <w:tcPrChange w:id="286" w:author="Joe.Mendoza" w:date="2014-11-26T14:44:00Z">
              <w:tcPr>
                <w:tcW w:w="491" w:type="dxa"/>
                <w:noWrap/>
              </w:tcPr>
            </w:tcPrChange>
          </w:tcPr>
          <w:p w14:paraId="5C216F0A" w14:textId="660BA32F" w:rsidR="00B66B7D" w:rsidRPr="00D65F4D" w:rsidRDefault="00B66B7D" w:rsidP="003053BC">
            <w:pPr>
              <w:rPr>
                <w:sz w:val="18"/>
                <w:szCs w:val="18"/>
              </w:rPr>
            </w:pPr>
            <w:r>
              <w:rPr>
                <w:sz w:val="18"/>
                <w:szCs w:val="18"/>
              </w:rPr>
              <w:t>1</w:t>
            </w:r>
          </w:p>
        </w:tc>
        <w:tc>
          <w:tcPr>
            <w:tcW w:w="1777" w:type="dxa"/>
            <w:noWrap/>
            <w:tcPrChange w:id="287" w:author="Joe.Mendoza" w:date="2014-11-26T14:44:00Z">
              <w:tcPr>
                <w:tcW w:w="1777" w:type="dxa"/>
                <w:noWrap/>
              </w:tcPr>
            </w:tcPrChange>
          </w:tcPr>
          <w:p w14:paraId="09ADB564" w14:textId="00FD8370" w:rsidR="00B66B7D" w:rsidRPr="00D65F4D" w:rsidRDefault="00B66B7D">
            <w:pPr>
              <w:rPr>
                <w:sz w:val="18"/>
                <w:szCs w:val="18"/>
              </w:rPr>
            </w:pPr>
            <w:r w:rsidRPr="00B66B7D">
              <w:rPr>
                <w:sz w:val="18"/>
                <w:szCs w:val="18"/>
              </w:rPr>
              <w:t>IIT_CHR_ATTRIB26</w:t>
            </w:r>
          </w:p>
        </w:tc>
        <w:tc>
          <w:tcPr>
            <w:tcW w:w="1710" w:type="dxa"/>
            <w:tcPrChange w:id="288" w:author="Joe.Mendoza" w:date="2014-11-26T14:44:00Z">
              <w:tcPr>
                <w:tcW w:w="1710" w:type="dxa"/>
              </w:tcPr>
            </w:tcPrChange>
          </w:tcPr>
          <w:p w14:paraId="6814803D" w14:textId="18A82380" w:rsidR="00B66B7D" w:rsidRPr="00D65F4D" w:rsidRDefault="00B66B7D">
            <w:pPr>
              <w:rPr>
                <w:sz w:val="18"/>
                <w:szCs w:val="18"/>
              </w:rPr>
            </w:pPr>
            <w:r>
              <w:rPr>
                <w:sz w:val="18"/>
                <w:szCs w:val="18"/>
              </w:rPr>
              <w:t>Vendor Code</w:t>
            </w:r>
          </w:p>
        </w:tc>
        <w:tc>
          <w:tcPr>
            <w:tcW w:w="630" w:type="dxa"/>
            <w:tcPrChange w:id="289" w:author="Joe.Mendoza" w:date="2014-11-26T14:44:00Z">
              <w:tcPr>
                <w:tcW w:w="630" w:type="dxa"/>
              </w:tcPr>
            </w:tcPrChange>
          </w:tcPr>
          <w:p w14:paraId="758885DD" w14:textId="0566A7BE" w:rsidR="00B66B7D" w:rsidRPr="00D65F4D" w:rsidRDefault="00B66B7D" w:rsidP="003053BC">
            <w:pPr>
              <w:rPr>
                <w:sz w:val="18"/>
                <w:szCs w:val="18"/>
              </w:rPr>
            </w:pPr>
            <w:r>
              <w:rPr>
                <w:sz w:val="18"/>
                <w:szCs w:val="18"/>
              </w:rPr>
              <w:t>4</w:t>
            </w:r>
          </w:p>
        </w:tc>
        <w:tc>
          <w:tcPr>
            <w:tcW w:w="1881" w:type="dxa"/>
            <w:tcPrChange w:id="290" w:author="Joe.Mendoza" w:date="2014-11-26T14:44:00Z">
              <w:tcPr>
                <w:tcW w:w="1881" w:type="dxa"/>
              </w:tcPr>
            </w:tcPrChange>
          </w:tcPr>
          <w:p w14:paraId="11846A19" w14:textId="30EA2BAF" w:rsidR="00B66B7D" w:rsidRPr="00D65F4D" w:rsidRDefault="00B66B7D">
            <w:pPr>
              <w:rPr>
                <w:sz w:val="18"/>
                <w:szCs w:val="18"/>
              </w:rPr>
            </w:pPr>
            <w:r>
              <w:rPr>
                <w:sz w:val="18"/>
                <w:szCs w:val="18"/>
              </w:rPr>
              <w:t>VARCHAR2</w:t>
            </w:r>
          </w:p>
        </w:tc>
        <w:tc>
          <w:tcPr>
            <w:tcW w:w="491" w:type="dxa"/>
            <w:noWrap/>
            <w:tcPrChange w:id="291" w:author="Joe.Mendoza" w:date="2014-11-26T14:44:00Z">
              <w:tcPr>
                <w:tcW w:w="491" w:type="dxa"/>
                <w:noWrap/>
              </w:tcPr>
            </w:tcPrChange>
          </w:tcPr>
          <w:p w14:paraId="1FE6E978" w14:textId="77777777" w:rsidR="00B66B7D" w:rsidRPr="00D65F4D" w:rsidRDefault="00B66B7D">
            <w:pPr>
              <w:rPr>
                <w:sz w:val="18"/>
                <w:szCs w:val="18"/>
              </w:rPr>
            </w:pPr>
          </w:p>
        </w:tc>
        <w:tc>
          <w:tcPr>
            <w:tcW w:w="491" w:type="dxa"/>
            <w:noWrap/>
            <w:tcPrChange w:id="292" w:author="Joe.Mendoza" w:date="2014-11-26T14:44:00Z">
              <w:tcPr>
                <w:tcW w:w="491" w:type="dxa"/>
                <w:noWrap/>
              </w:tcPr>
            </w:tcPrChange>
          </w:tcPr>
          <w:p w14:paraId="789776C2" w14:textId="77777777" w:rsidR="00B66B7D" w:rsidRPr="00D65F4D" w:rsidRDefault="00B66B7D" w:rsidP="003053BC">
            <w:pPr>
              <w:rPr>
                <w:sz w:val="18"/>
                <w:szCs w:val="18"/>
              </w:rPr>
            </w:pPr>
          </w:p>
        </w:tc>
        <w:tc>
          <w:tcPr>
            <w:tcW w:w="1907" w:type="dxa"/>
            <w:noWrap/>
            <w:tcPrChange w:id="293" w:author="Joe.Mendoza" w:date="2014-11-26T14:44:00Z">
              <w:tcPr>
                <w:tcW w:w="2381" w:type="dxa"/>
                <w:noWrap/>
              </w:tcPr>
            </w:tcPrChange>
          </w:tcPr>
          <w:p w14:paraId="65B3EC55" w14:textId="1828E7F8" w:rsidR="00B66B7D" w:rsidRPr="00D65F4D" w:rsidRDefault="00B66B7D">
            <w:pPr>
              <w:rPr>
                <w:sz w:val="18"/>
                <w:szCs w:val="18"/>
              </w:rPr>
            </w:pPr>
            <w:r>
              <w:rPr>
                <w:sz w:val="18"/>
                <w:szCs w:val="18"/>
              </w:rPr>
              <w:t>Vendor_</w:t>
            </w:r>
            <w:r w:rsidRPr="00B66B7D">
              <w:rPr>
                <w:sz w:val="18"/>
                <w:szCs w:val="18"/>
              </w:rPr>
              <w:t>Code</w:t>
            </w:r>
          </w:p>
        </w:tc>
        <w:tc>
          <w:tcPr>
            <w:tcW w:w="540" w:type="dxa"/>
            <w:noWrap/>
            <w:tcPrChange w:id="294" w:author="Joe.Mendoza" w:date="2014-11-26T14:44:00Z">
              <w:tcPr>
                <w:tcW w:w="491" w:type="dxa"/>
                <w:noWrap/>
              </w:tcPr>
            </w:tcPrChange>
          </w:tcPr>
          <w:p w14:paraId="427E5C75" w14:textId="77777777" w:rsidR="00B66B7D" w:rsidRPr="00D65F4D" w:rsidRDefault="00B66B7D">
            <w:pPr>
              <w:rPr>
                <w:sz w:val="18"/>
                <w:szCs w:val="18"/>
              </w:rPr>
            </w:pPr>
          </w:p>
        </w:tc>
        <w:tc>
          <w:tcPr>
            <w:tcW w:w="450" w:type="dxa"/>
            <w:noWrap/>
            <w:tcPrChange w:id="295" w:author="Joe.Mendoza" w:date="2014-11-26T14:44:00Z">
              <w:tcPr>
                <w:tcW w:w="475" w:type="dxa"/>
                <w:noWrap/>
              </w:tcPr>
            </w:tcPrChange>
          </w:tcPr>
          <w:p w14:paraId="04ADDDB5" w14:textId="7457E138" w:rsidR="00B66B7D" w:rsidRPr="00D65F4D" w:rsidRDefault="00B66B7D" w:rsidP="003053BC">
            <w:pPr>
              <w:rPr>
                <w:sz w:val="18"/>
                <w:szCs w:val="18"/>
              </w:rPr>
            </w:pPr>
            <w:r>
              <w:rPr>
                <w:sz w:val="18"/>
                <w:szCs w:val="18"/>
              </w:rPr>
              <w:t>Y</w:t>
            </w:r>
          </w:p>
        </w:tc>
        <w:tc>
          <w:tcPr>
            <w:tcW w:w="540" w:type="dxa"/>
            <w:noWrap/>
            <w:tcPrChange w:id="296" w:author="Joe.Mendoza" w:date="2014-11-26T14:44:00Z">
              <w:tcPr>
                <w:tcW w:w="507" w:type="dxa"/>
                <w:noWrap/>
              </w:tcPr>
            </w:tcPrChange>
          </w:tcPr>
          <w:p w14:paraId="1D1F1D22" w14:textId="6A681029" w:rsidR="00B66B7D" w:rsidRPr="00D65F4D" w:rsidRDefault="00B66B7D" w:rsidP="003053BC">
            <w:pPr>
              <w:rPr>
                <w:sz w:val="18"/>
                <w:szCs w:val="18"/>
              </w:rPr>
            </w:pPr>
            <w:r>
              <w:rPr>
                <w:sz w:val="18"/>
                <w:szCs w:val="18"/>
              </w:rPr>
              <w:t>Y</w:t>
            </w:r>
          </w:p>
        </w:tc>
        <w:tc>
          <w:tcPr>
            <w:tcW w:w="3087" w:type="dxa"/>
            <w:tcPrChange w:id="297" w:author="Joe.Mendoza" w:date="2014-11-26T14:44:00Z">
              <w:tcPr>
                <w:tcW w:w="2670" w:type="dxa"/>
              </w:tcPr>
            </w:tcPrChange>
          </w:tcPr>
          <w:p w14:paraId="019D2661" w14:textId="77777777" w:rsidR="00B66B7D" w:rsidRDefault="00B66B7D">
            <w:pPr>
              <w:rPr>
                <w:sz w:val="18"/>
                <w:szCs w:val="18"/>
              </w:rPr>
            </w:pPr>
            <w:r w:rsidRPr="00B66B7D">
              <w:rPr>
                <w:sz w:val="18"/>
                <w:szCs w:val="18"/>
              </w:rPr>
              <w:t xml:space="preserve">Unique identifier </w:t>
            </w:r>
            <w:r>
              <w:rPr>
                <w:sz w:val="18"/>
                <w:szCs w:val="18"/>
              </w:rPr>
              <w:t>representing the Service Provider.</w:t>
            </w:r>
          </w:p>
          <w:p w14:paraId="04D5FC1B" w14:textId="77777777" w:rsidR="002166C3" w:rsidRDefault="002166C3">
            <w:pPr>
              <w:rPr>
                <w:sz w:val="18"/>
                <w:szCs w:val="18"/>
              </w:rPr>
            </w:pPr>
          </w:p>
          <w:p w14:paraId="4DAD538E" w14:textId="793F6195" w:rsidR="002166C3" w:rsidRPr="00D65F4D" w:rsidRDefault="002166C3">
            <w:pPr>
              <w:rPr>
                <w:sz w:val="18"/>
                <w:szCs w:val="18"/>
              </w:rPr>
            </w:pPr>
            <w:r>
              <w:rPr>
                <w:sz w:val="18"/>
                <w:szCs w:val="18"/>
              </w:rPr>
              <w:t>A domain should be created for this item by Bentley and populated by values supplied by RMS.</w:t>
            </w:r>
          </w:p>
        </w:tc>
      </w:tr>
      <w:tr w:rsidR="00D65F4D" w:rsidRPr="00D65F4D" w14:paraId="3BC1E7AC" w14:textId="77777777" w:rsidTr="00E866D7">
        <w:trPr>
          <w:trHeight w:val="900"/>
          <w:trPrChange w:id="298" w:author="Joe.Mendoza" w:date="2014-11-26T14:44:00Z">
            <w:trPr>
              <w:trHeight w:val="900"/>
            </w:trPr>
          </w:trPrChange>
        </w:trPr>
        <w:tc>
          <w:tcPr>
            <w:tcW w:w="491" w:type="dxa"/>
            <w:noWrap/>
            <w:hideMark/>
            <w:tcPrChange w:id="299" w:author="Joe.Mendoza" w:date="2014-11-26T14:44:00Z">
              <w:tcPr>
                <w:tcW w:w="491" w:type="dxa"/>
                <w:noWrap/>
                <w:hideMark/>
              </w:tcPr>
            </w:tcPrChange>
          </w:tcPr>
          <w:p w14:paraId="05F21F38" w14:textId="3BAE16C7" w:rsidR="00D65F4D" w:rsidRPr="00D65F4D" w:rsidRDefault="00BA1F36" w:rsidP="003053BC">
            <w:pPr>
              <w:rPr>
                <w:sz w:val="18"/>
                <w:szCs w:val="18"/>
              </w:rPr>
            </w:pPr>
            <w:r>
              <w:rPr>
                <w:sz w:val="18"/>
                <w:szCs w:val="18"/>
              </w:rPr>
              <w:t>2</w:t>
            </w:r>
          </w:p>
        </w:tc>
        <w:tc>
          <w:tcPr>
            <w:tcW w:w="1777" w:type="dxa"/>
            <w:noWrap/>
            <w:hideMark/>
            <w:tcPrChange w:id="300" w:author="Joe.Mendoza" w:date="2014-11-26T14:44:00Z">
              <w:tcPr>
                <w:tcW w:w="1777" w:type="dxa"/>
                <w:noWrap/>
                <w:hideMark/>
              </w:tcPr>
            </w:tcPrChange>
          </w:tcPr>
          <w:p w14:paraId="34A44C22" w14:textId="20ACB6DF" w:rsidR="00D65F4D" w:rsidRPr="00D65F4D" w:rsidRDefault="00B66B7D">
            <w:pPr>
              <w:rPr>
                <w:sz w:val="18"/>
                <w:szCs w:val="18"/>
              </w:rPr>
            </w:pPr>
            <w:r w:rsidRPr="00B66B7D">
              <w:rPr>
                <w:sz w:val="18"/>
                <w:szCs w:val="18"/>
              </w:rPr>
              <w:t>IIT_NUM_ATTRIB25</w:t>
            </w:r>
          </w:p>
        </w:tc>
        <w:tc>
          <w:tcPr>
            <w:tcW w:w="1710" w:type="dxa"/>
            <w:hideMark/>
            <w:tcPrChange w:id="301" w:author="Joe.Mendoza" w:date="2014-11-26T14:44:00Z">
              <w:tcPr>
                <w:tcW w:w="1710" w:type="dxa"/>
                <w:hideMark/>
              </w:tcPr>
            </w:tcPrChange>
          </w:tcPr>
          <w:p w14:paraId="1E099550" w14:textId="77777777" w:rsidR="00D65F4D" w:rsidRPr="00D65F4D" w:rsidRDefault="00D65F4D">
            <w:pPr>
              <w:rPr>
                <w:sz w:val="18"/>
                <w:szCs w:val="18"/>
              </w:rPr>
            </w:pPr>
            <w:r w:rsidRPr="00D65F4D">
              <w:rPr>
                <w:sz w:val="18"/>
                <w:szCs w:val="18"/>
              </w:rPr>
              <w:t>Reference ID</w:t>
            </w:r>
          </w:p>
        </w:tc>
        <w:tc>
          <w:tcPr>
            <w:tcW w:w="630" w:type="dxa"/>
            <w:hideMark/>
            <w:tcPrChange w:id="302" w:author="Joe.Mendoza" w:date="2014-11-26T14:44:00Z">
              <w:tcPr>
                <w:tcW w:w="630" w:type="dxa"/>
                <w:hideMark/>
              </w:tcPr>
            </w:tcPrChange>
          </w:tcPr>
          <w:p w14:paraId="70B1D32F" w14:textId="77777777" w:rsidR="00D65F4D" w:rsidRPr="00D65F4D" w:rsidRDefault="00D65F4D" w:rsidP="003053BC">
            <w:pPr>
              <w:rPr>
                <w:sz w:val="18"/>
                <w:szCs w:val="18"/>
              </w:rPr>
            </w:pPr>
            <w:r w:rsidRPr="00D65F4D">
              <w:rPr>
                <w:sz w:val="18"/>
                <w:szCs w:val="18"/>
              </w:rPr>
              <w:t>8</w:t>
            </w:r>
          </w:p>
        </w:tc>
        <w:tc>
          <w:tcPr>
            <w:tcW w:w="1881" w:type="dxa"/>
            <w:hideMark/>
            <w:tcPrChange w:id="303" w:author="Joe.Mendoza" w:date="2014-11-26T14:44:00Z">
              <w:tcPr>
                <w:tcW w:w="1881" w:type="dxa"/>
                <w:hideMark/>
              </w:tcPr>
            </w:tcPrChange>
          </w:tcPr>
          <w:p w14:paraId="70FFA9F5" w14:textId="1CF0560A" w:rsidR="00D65F4D" w:rsidRPr="00D65F4D" w:rsidRDefault="00EE7B9A">
            <w:pPr>
              <w:rPr>
                <w:sz w:val="18"/>
                <w:szCs w:val="18"/>
              </w:rPr>
            </w:pPr>
            <w:r>
              <w:rPr>
                <w:sz w:val="18"/>
                <w:szCs w:val="18"/>
              </w:rPr>
              <w:t>NUMBER</w:t>
            </w:r>
          </w:p>
        </w:tc>
        <w:tc>
          <w:tcPr>
            <w:tcW w:w="491" w:type="dxa"/>
            <w:noWrap/>
            <w:hideMark/>
            <w:tcPrChange w:id="304" w:author="Joe.Mendoza" w:date="2014-11-26T14:44:00Z">
              <w:tcPr>
                <w:tcW w:w="491" w:type="dxa"/>
                <w:noWrap/>
                <w:hideMark/>
              </w:tcPr>
            </w:tcPrChange>
          </w:tcPr>
          <w:p w14:paraId="1B280DD3" w14:textId="77777777" w:rsidR="00D65F4D" w:rsidRPr="00D65F4D" w:rsidRDefault="00D65F4D">
            <w:pPr>
              <w:rPr>
                <w:sz w:val="18"/>
                <w:szCs w:val="18"/>
              </w:rPr>
            </w:pPr>
          </w:p>
        </w:tc>
        <w:tc>
          <w:tcPr>
            <w:tcW w:w="491" w:type="dxa"/>
            <w:noWrap/>
            <w:hideMark/>
            <w:tcPrChange w:id="305" w:author="Joe.Mendoza" w:date="2014-11-26T14:44:00Z">
              <w:tcPr>
                <w:tcW w:w="491" w:type="dxa"/>
                <w:noWrap/>
                <w:hideMark/>
              </w:tcPr>
            </w:tcPrChange>
          </w:tcPr>
          <w:p w14:paraId="6AA707D4" w14:textId="77777777" w:rsidR="00D65F4D" w:rsidRPr="00D65F4D" w:rsidRDefault="00D65F4D" w:rsidP="003053BC">
            <w:pPr>
              <w:rPr>
                <w:sz w:val="18"/>
                <w:szCs w:val="18"/>
              </w:rPr>
            </w:pPr>
            <w:r w:rsidRPr="00D65F4D">
              <w:rPr>
                <w:sz w:val="18"/>
                <w:szCs w:val="18"/>
              </w:rPr>
              <w:t>U</w:t>
            </w:r>
          </w:p>
        </w:tc>
        <w:tc>
          <w:tcPr>
            <w:tcW w:w="1907" w:type="dxa"/>
            <w:noWrap/>
            <w:hideMark/>
            <w:tcPrChange w:id="306" w:author="Joe.Mendoza" w:date="2014-11-26T14:44:00Z">
              <w:tcPr>
                <w:tcW w:w="2381" w:type="dxa"/>
                <w:noWrap/>
                <w:hideMark/>
              </w:tcPr>
            </w:tcPrChange>
          </w:tcPr>
          <w:p w14:paraId="24E4485A" w14:textId="77777777" w:rsidR="00D65F4D" w:rsidRPr="00D65F4D" w:rsidRDefault="00D65F4D">
            <w:pPr>
              <w:rPr>
                <w:sz w:val="18"/>
                <w:szCs w:val="18"/>
              </w:rPr>
            </w:pPr>
            <w:r w:rsidRPr="00D65F4D">
              <w:rPr>
                <w:sz w:val="18"/>
                <w:szCs w:val="18"/>
              </w:rPr>
              <w:t>reference_id</w:t>
            </w:r>
          </w:p>
        </w:tc>
        <w:tc>
          <w:tcPr>
            <w:tcW w:w="540" w:type="dxa"/>
            <w:noWrap/>
            <w:hideMark/>
            <w:tcPrChange w:id="307" w:author="Joe.Mendoza" w:date="2014-11-26T14:44:00Z">
              <w:tcPr>
                <w:tcW w:w="491" w:type="dxa"/>
                <w:noWrap/>
                <w:hideMark/>
              </w:tcPr>
            </w:tcPrChange>
          </w:tcPr>
          <w:p w14:paraId="64B87398" w14:textId="77777777" w:rsidR="00D65F4D" w:rsidRPr="00D65F4D" w:rsidRDefault="00D65F4D">
            <w:pPr>
              <w:rPr>
                <w:sz w:val="18"/>
                <w:szCs w:val="18"/>
              </w:rPr>
            </w:pPr>
          </w:p>
        </w:tc>
        <w:tc>
          <w:tcPr>
            <w:tcW w:w="450" w:type="dxa"/>
            <w:noWrap/>
            <w:hideMark/>
            <w:tcPrChange w:id="308" w:author="Joe.Mendoza" w:date="2014-11-26T14:44:00Z">
              <w:tcPr>
                <w:tcW w:w="475" w:type="dxa"/>
                <w:noWrap/>
                <w:hideMark/>
              </w:tcPr>
            </w:tcPrChange>
          </w:tcPr>
          <w:p w14:paraId="13377253" w14:textId="77777777" w:rsidR="00D65F4D" w:rsidRPr="00D65F4D" w:rsidRDefault="00D65F4D" w:rsidP="003053BC">
            <w:pPr>
              <w:rPr>
                <w:sz w:val="18"/>
                <w:szCs w:val="18"/>
              </w:rPr>
            </w:pPr>
            <w:r w:rsidRPr="00D65F4D">
              <w:rPr>
                <w:sz w:val="18"/>
                <w:szCs w:val="18"/>
              </w:rPr>
              <w:t>Y</w:t>
            </w:r>
          </w:p>
        </w:tc>
        <w:tc>
          <w:tcPr>
            <w:tcW w:w="540" w:type="dxa"/>
            <w:noWrap/>
            <w:hideMark/>
            <w:tcPrChange w:id="309" w:author="Joe.Mendoza" w:date="2014-11-26T14:44:00Z">
              <w:tcPr>
                <w:tcW w:w="507" w:type="dxa"/>
                <w:noWrap/>
                <w:hideMark/>
              </w:tcPr>
            </w:tcPrChange>
          </w:tcPr>
          <w:p w14:paraId="5129A767" w14:textId="77777777" w:rsidR="00D65F4D" w:rsidRPr="00D65F4D" w:rsidRDefault="00D65F4D" w:rsidP="003053BC">
            <w:pPr>
              <w:rPr>
                <w:sz w:val="18"/>
                <w:szCs w:val="18"/>
              </w:rPr>
            </w:pPr>
            <w:r w:rsidRPr="00D65F4D">
              <w:rPr>
                <w:sz w:val="18"/>
                <w:szCs w:val="18"/>
              </w:rPr>
              <w:t>Y</w:t>
            </w:r>
          </w:p>
        </w:tc>
        <w:tc>
          <w:tcPr>
            <w:tcW w:w="3087" w:type="dxa"/>
            <w:hideMark/>
            <w:tcPrChange w:id="310" w:author="Joe.Mendoza" w:date="2014-11-26T14:44:00Z">
              <w:tcPr>
                <w:tcW w:w="2670" w:type="dxa"/>
                <w:hideMark/>
              </w:tcPr>
            </w:tcPrChange>
          </w:tcPr>
          <w:p w14:paraId="4607FEAC" w14:textId="4B218CFB" w:rsidR="00D65F4D" w:rsidRPr="00D65F4D" w:rsidRDefault="00D65F4D">
            <w:pPr>
              <w:rPr>
                <w:sz w:val="18"/>
                <w:szCs w:val="18"/>
              </w:rPr>
            </w:pPr>
            <w:r w:rsidRPr="00D65F4D">
              <w:rPr>
                <w:sz w:val="18"/>
                <w:szCs w:val="18"/>
              </w:rPr>
              <w:t xml:space="preserve">Unique </w:t>
            </w:r>
            <w:r w:rsidR="00B66B7D">
              <w:rPr>
                <w:sz w:val="18"/>
                <w:szCs w:val="18"/>
              </w:rPr>
              <w:t>number</w:t>
            </w:r>
            <w:r w:rsidRPr="00D65F4D">
              <w:rPr>
                <w:sz w:val="18"/>
                <w:szCs w:val="18"/>
              </w:rPr>
              <w:t xml:space="preserve"> sent by the service providers to identify an activity information.</w:t>
            </w:r>
          </w:p>
        </w:tc>
      </w:tr>
      <w:tr w:rsidR="00D65F4D" w:rsidRPr="00D65F4D" w14:paraId="34ABCA07" w14:textId="77777777" w:rsidTr="00E866D7">
        <w:trPr>
          <w:trHeight w:val="1200"/>
          <w:trPrChange w:id="311" w:author="Joe.Mendoza" w:date="2014-11-26T14:44:00Z">
            <w:trPr>
              <w:trHeight w:val="1200"/>
            </w:trPr>
          </w:trPrChange>
        </w:trPr>
        <w:tc>
          <w:tcPr>
            <w:tcW w:w="491" w:type="dxa"/>
            <w:noWrap/>
            <w:hideMark/>
            <w:tcPrChange w:id="312" w:author="Joe.Mendoza" w:date="2014-11-26T14:44:00Z">
              <w:tcPr>
                <w:tcW w:w="491" w:type="dxa"/>
                <w:noWrap/>
                <w:hideMark/>
              </w:tcPr>
            </w:tcPrChange>
          </w:tcPr>
          <w:p w14:paraId="18E18D80" w14:textId="612A60BC" w:rsidR="00D65F4D" w:rsidRPr="00D65F4D" w:rsidRDefault="00BA1F36" w:rsidP="003053BC">
            <w:pPr>
              <w:rPr>
                <w:sz w:val="18"/>
                <w:szCs w:val="18"/>
              </w:rPr>
            </w:pPr>
            <w:r>
              <w:rPr>
                <w:sz w:val="18"/>
                <w:szCs w:val="18"/>
              </w:rPr>
              <w:t>3</w:t>
            </w:r>
          </w:p>
        </w:tc>
        <w:tc>
          <w:tcPr>
            <w:tcW w:w="1777" w:type="dxa"/>
            <w:noWrap/>
            <w:hideMark/>
            <w:tcPrChange w:id="313" w:author="Joe.Mendoza" w:date="2014-11-26T14:44:00Z">
              <w:tcPr>
                <w:tcW w:w="1777" w:type="dxa"/>
                <w:noWrap/>
                <w:hideMark/>
              </w:tcPr>
            </w:tcPrChange>
          </w:tcPr>
          <w:p w14:paraId="1FFE1D13" w14:textId="77777777" w:rsidR="00D65F4D" w:rsidRPr="00D65F4D" w:rsidRDefault="00D65F4D">
            <w:pPr>
              <w:rPr>
                <w:sz w:val="18"/>
                <w:szCs w:val="18"/>
              </w:rPr>
            </w:pPr>
            <w:r w:rsidRPr="00D65F4D">
              <w:rPr>
                <w:sz w:val="18"/>
                <w:szCs w:val="18"/>
              </w:rPr>
              <w:t>IIT_CHR_ATTRIB56</w:t>
            </w:r>
          </w:p>
        </w:tc>
        <w:tc>
          <w:tcPr>
            <w:tcW w:w="1710" w:type="dxa"/>
            <w:hideMark/>
            <w:tcPrChange w:id="314" w:author="Joe.Mendoza" w:date="2014-11-26T14:44:00Z">
              <w:tcPr>
                <w:tcW w:w="1710" w:type="dxa"/>
                <w:hideMark/>
              </w:tcPr>
            </w:tcPrChange>
          </w:tcPr>
          <w:p w14:paraId="72AE36DE" w14:textId="77777777" w:rsidR="00D65F4D" w:rsidRPr="00D65F4D" w:rsidRDefault="00D65F4D">
            <w:pPr>
              <w:rPr>
                <w:sz w:val="18"/>
                <w:szCs w:val="18"/>
              </w:rPr>
            </w:pPr>
            <w:r w:rsidRPr="00D65F4D">
              <w:rPr>
                <w:sz w:val="18"/>
                <w:szCs w:val="18"/>
              </w:rPr>
              <w:t>Road Number (Primary Location)</w:t>
            </w:r>
          </w:p>
        </w:tc>
        <w:tc>
          <w:tcPr>
            <w:tcW w:w="630" w:type="dxa"/>
            <w:hideMark/>
            <w:tcPrChange w:id="315" w:author="Joe.Mendoza" w:date="2014-11-26T14:44:00Z">
              <w:tcPr>
                <w:tcW w:w="630" w:type="dxa"/>
                <w:hideMark/>
              </w:tcPr>
            </w:tcPrChange>
          </w:tcPr>
          <w:p w14:paraId="207BE21B" w14:textId="77777777" w:rsidR="00D65F4D" w:rsidRPr="00D65F4D" w:rsidRDefault="00D65F4D" w:rsidP="003053BC">
            <w:pPr>
              <w:rPr>
                <w:sz w:val="18"/>
                <w:szCs w:val="18"/>
              </w:rPr>
            </w:pPr>
            <w:r w:rsidRPr="00D65F4D">
              <w:rPr>
                <w:sz w:val="18"/>
                <w:szCs w:val="18"/>
              </w:rPr>
              <w:t>125</w:t>
            </w:r>
          </w:p>
        </w:tc>
        <w:tc>
          <w:tcPr>
            <w:tcW w:w="1881" w:type="dxa"/>
            <w:hideMark/>
            <w:tcPrChange w:id="316" w:author="Joe.Mendoza" w:date="2014-11-26T14:44:00Z">
              <w:tcPr>
                <w:tcW w:w="1881" w:type="dxa"/>
                <w:hideMark/>
              </w:tcPr>
            </w:tcPrChange>
          </w:tcPr>
          <w:p w14:paraId="4B9DD83C" w14:textId="77777777" w:rsidR="00D65F4D" w:rsidRPr="00D65F4D" w:rsidRDefault="00D65F4D">
            <w:pPr>
              <w:rPr>
                <w:sz w:val="18"/>
                <w:szCs w:val="18"/>
              </w:rPr>
            </w:pPr>
            <w:r w:rsidRPr="00D65F4D">
              <w:rPr>
                <w:sz w:val="18"/>
                <w:szCs w:val="18"/>
              </w:rPr>
              <w:t>VARCHAR2</w:t>
            </w:r>
          </w:p>
        </w:tc>
        <w:tc>
          <w:tcPr>
            <w:tcW w:w="491" w:type="dxa"/>
            <w:noWrap/>
            <w:hideMark/>
            <w:tcPrChange w:id="317" w:author="Joe.Mendoza" w:date="2014-11-26T14:44:00Z">
              <w:tcPr>
                <w:tcW w:w="491" w:type="dxa"/>
                <w:noWrap/>
                <w:hideMark/>
              </w:tcPr>
            </w:tcPrChange>
          </w:tcPr>
          <w:p w14:paraId="017D5902" w14:textId="77777777" w:rsidR="00D65F4D" w:rsidRPr="00D65F4D" w:rsidRDefault="00D65F4D">
            <w:pPr>
              <w:rPr>
                <w:sz w:val="18"/>
                <w:szCs w:val="18"/>
              </w:rPr>
            </w:pPr>
          </w:p>
        </w:tc>
        <w:tc>
          <w:tcPr>
            <w:tcW w:w="491" w:type="dxa"/>
            <w:noWrap/>
            <w:hideMark/>
            <w:tcPrChange w:id="318" w:author="Joe.Mendoza" w:date="2014-11-26T14:44:00Z">
              <w:tcPr>
                <w:tcW w:w="491" w:type="dxa"/>
                <w:noWrap/>
                <w:hideMark/>
              </w:tcPr>
            </w:tcPrChange>
          </w:tcPr>
          <w:p w14:paraId="40CC41B9" w14:textId="77777777" w:rsidR="00D65F4D" w:rsidRPr="00D65F4D" w:rsidRDefault="00D65F4D" w:rsidP="003053BC">
            <w:pPr>
              <w:rPr>
                <w:sz w:val="18"/>
                <w:szCs w:val="18"/>
              </w:rPr>
            </w:pPr>
            <w:r w:rsidRPr="00D65F4D">
              <w:rPr>
                <w:sz w:val="18"/>
                <w:szCs w:val="18"/>
              </w:rPr>
              <w:t>U</w:t>
            </w:r>
          </w:p>
        </w:tc>
        <w:tc>
          <w:tcPr>
            <w:tcW w:w="1907" w:type="dxa"/>
            <w:noWrap/>
            <w:hideMark/>
            <w:tcPrChange w:id="319" w:author="Joe.Mendoza" w:date="2014-11-26T14:44:00Z">
              <w:tcPr>
                <w:tcW w:w="2381" w:type="dxa"/>
                <w:noWrap/>
                <w:hideMark/>
              </w:tcPr>
            </w:tcPrChange>
          </w:tcPr>
          <w:p w14:paraId="77021F2F" w14:textId="77777777" w:rsidR="00D65F4D" w:rsidRPr="00D65F4D" w:rsidRDefault="00D65F4D">
            <w:pPr>
              <w:rPr>
                <w:sz w:val="18"/>
                <w:szCs w:val="18"/>
              </w:rPr>
            </w:pPr>
            <w:r w:rsidRPr="00D65F4D">
              <w:rPr>
                <w:sz w:val="18"/>
                <w:szCs w:val="18"/>
              </w:rPr>
              <w:t>Road_number</w:t>
            </w:r>
          </w:p>
        </w:tc>
        <w:tc>
          <w:tcPr>
            <w:tcW w:w="540" w:type="dxa"/>
            <w:noWrap/>
            <w:hideMark/>
            <w:tcPrChange w:id="320" w:author="Joe.Mendoza" w:date="2014-11-26T14:44:00Z">
              <w:tcPr>
                <w:tcW w:w="491" w:type="dxa"/>
                <w:noWrap/>
                <w:hideMark/>
              </w:tcPr>
            </w:tcPrChange>
          </w:tcPr>
          <w:p w14:paraId="27735698" w14:textId="77777777" w:rsidR="00D65F4D" w:rsidRPr="00D65F4D" w:rsidRDefault="00D65F4D">
            <w:pPr>
              <w:rPr>
                <w:sz w:val="18"/>
                <w:szCs w:val="18"/>
              </w:rPr>
            </w:pPr>
          </w:p>
        </w:tc>
        <w:tc>
          <w:tcPr>
            <w:tcW w:w="450" w:type="dxa"/>
            <w:noWrap/>
            <w:hideMark/>
            <w:tcPrChange w:id="321" w:author="Joe.Mendoza" w:date="2014-11-26T14:44:00Z">
              <w:tcPr>
                <w:tcW w:w="475" w:type="dxa"/>
                <w:noWrap/>
                <w:hideMark/>
              </w:tcPr>
            </w:tcPrChange>
          </w:tcPr>
          <w:p w14:paraId="0ECDDD43" w14:textId="13457C08" w:rsidR="00D65F4D" w:rsidRPr="00D65F4D" w:rsidRDefault="0070506C">
            <w:pPr>
              <w:rPr>
                <w:sz w:val="18"/>
                <w:szCs w:val="18"/>
              </w:rPr>
            </w:pPr>
            <w:r>
              <w:rPr>
                <w:sz w:val="18"/>
                <w:szCs w:val="18"/>
              </w:rPr>
              <w:t>Y</w:t>
            </w:r>
          </w:p>
        </w:tc>
        <w:tc>
          <w:tcPr>
            <w:tcW w:w="540" w:type="dxa"/>
            <w:noWrap/>
            <w:hideMark/>
            <w:tcPrChange w:id="322" w:author="Joe.Mendoza" w:date="2014-11-26T14:44:00Z">
              <w:tcPr>
                <w:tcW w:w="507" w:type="dxa"/>
                <w:noWrap/>
                <w:hideMark/>
              </w:tcPr>
            </w:tcPrChange>
          </w:tcPr>
          <w:p w14:paraId="0AAE173A" w14:textId="77777777" w:rsidR="00D65F4D" w:rsidRPr="00D65F4D" w:rsidRDefault="00D65F4D" w:rsidP="003053BC">
            <w:pPr>
              <w:rPr>
                <w:sz w:val="18"/>
                <w:szCs w:val="18"/>
              </w:rPr>
            </w:pPr>
            <w:r w:rsidRPr="00D65F4D">
              <w:rPr>
                <w:sz w:val="18"/>
                <w:szCs w:val="18"/>
              </w:rPr>
              <w:t>Y</w:t>
            </w:r>
          </w:p>
        </w:tc>
        <w:tc>
          <w:tcPr>
            <w:tcW w:w="3087" w:type="dxa"/>
            <w:hideMark/>
            <w:tcPrChange w:id="323" w:author="Joe.Mendoza" w:date="2014-11-26T14:44:00Z">
              <w:tcPr>
                <w:tcW w:w="2670" w:type="dxa"/>
                <w:hideMark/>
              </w:tcPr>
            </w:tcPrChange>
          </w:tcPr>
          <w:p w14:paraId="53BDD546" w14:textId="77777777" w:rsidR="00D65F4D" w:rsidRPr="00D65F4D" w:rsidRDefault="00D65F4D">
            <w:pPr>
              <w:rPr>
                <w:sz w:val="18"/>
                <w:szCs w:val="18"/>
              </w:rPr>
            </w:pPr>
            <w:r w:rsidRPr="00D65F4D">
              <w:rPr>
                <w:sz w:val="18"/>
                <w:szCs w:val="18"/>
              </w:rPr>
              <w:t>Gazetted Road number. This is a 8 digit number and covers all the Motorways, State Roads and regional roads</w:t>
            </w:r>
          </w:p>
        </w:tc>
      </w:tr>
      <w:tr w:rsidR="00D65F4D" w:rsidRPr="00D65F4D" w14:paraId="08CCF4E4" w14:textId="77777777" w:rsidTr="00E866D7">
        <w:trPr>
          <w:trHeight w:val="600"/>
          <w:trPrChange w:id="324" w:author="Joe.Mendoza" w:date="2014-11-26T14:44:00Z">
            <w:trPr>
              <w:trHeight w:val="600"/>
            </w:trPr>
          </w:trPrChange>
        </w:trPr>
        <w:tc>
          <w:tcPr>
            <w:tcW w:w="491" w:type="dxa"/>
            <w:noWrap/>
            <w:hideMark/>
            <w:tcPrChange w:id="325" w:author="Joe.Mendoza" w:date="2014-11-26T14:44:00Z">
              <w:tcPr>
                <w:tcW w:w="491" w:type="dxa"/>
                <w:noWrap/>
                <w:hideMark/>
              </w:tcPr>
            </w:tcPrChange>
          </w:tcPr>
          <w:p w14:paraId="3D724217" w14:textId="31CDE730" w:rsidR="00D65F4D" w:rsidRPr="00D65F4D" w:rsidRDefault="00BA1F36" w:rsidP="003053BC">
            <w:pPr>
              <w:rPr>
                <w:sz w:val="18"/>
                <w:szCs w:val="18"/>
              </w:rPr>
            </w:pPr>
            <w:r>
              <w:rPr>
                <w:sz w:val="18"/>
                <w:szCs w:val="18"/>
              </w:rPr>
              <w:t>4</w:t>
            </w:r>
          </w:p>
        </w:tc>
        <w:tc>
          <w:tcPr>
            <w:tcW w:w="1777" w:type="dxa"/>
            <w:noWrap/>
            <w:hideMark/>
            <w:tcPrChange w:id="326" w:author="Joe.Mendoza" w:date="2014-11-26T14:44:00Z">
              <w:tcPr>
                <w:tcW w:w="1777" w:type="dxa"/>
                <w:noWrap/>
                <w:hideMark/>
              </w:tcPr>
            </w:tcPrChange>
          </w:tcPr>
          <w:p w14:paraId="635E3423" w14:textId="77777777" w:rsidR="00D65F4D" w:rsidRPr="00D65F4D" w:rsidRDefault="00D65F4D">
            <w:pPr>
              <w:rPr>
                <w:sz w:val="18"/>
                <w:szCs w:val="18"/>
              </w:rPr>
            </w:pPr>
            <w:r w:rsidRPr="00D65F4D">
              <w:rPr>
                <w:sz w:val="18"/>
                <w:szCs w:val="18"/>
              </w:rPr>
              <w:t>IIT_CHR_ATTRIB27</w:t>
            </w:r>
          </w:p>
        </w:tc>
        <w:tc>
          <w:tcPr>
            <w:tcW w:w="1710" w:type="dxa"/>
            <w:hideMark/>
            <w:tcPrChange w:id="327" w:author="Joe.Mendoza" w:date="2014-11-26T14:44:00Z">
              <w:tcPr>
                <w:tcW w:w="1710" w:type="dxa"/>
                <w:hideMark/>
              </w:tcPr>
            </w:tcPrChange>
          </w:tcPr>
          <w:p w14:paraId="3002FD01" w14:textId="77777777" w:rsidR="00D65F4D" w:rsidRPr="00D65F4D" w:rsidRDefault="00D65F4D">
            <w:pPr>
              <w:rPr>
                <w:sz w:val="18"/>
                <w:szCs w:val="18"/>
              </w:rPr>
            </w:pPr>
            <w:r w:rsidRPr="00D65F4D">
              <w:rPr>
                <w:sz w:val="18"/>
                <w:szCs w:val="18"/>
              </w:rPr>
              <w:t>Asset type code</w:t>
            </w:r>
          </w:p>
        </w:tc>
        <w:tc>
          <w:tcPr>
            <w:tcW w:w="630" w:type="dxa"/>
            <w:hideMark/>
            <w:tcPrChange w:id="328" w:author="Joe.Mendoza" w:date="2014-11-26T14:44:00Z">
              <w:tcPr>
                <w:tcW w:w="630" w:type="dxa"/>
                <w:hideMark/>
              </w:tcPr>
            </w:tcPrChange>
          </w:tcPr>
          <w:p w14:paraId="7DB0E47A" w14:textId="77777777" w:rsidR="00D65F4D" w:rsidRPr="00D65F4D" w:rsidRDefault="00D65F4D" w:rsidP="003053BC">
            <w:pPr>
              <w:rPr>
                <w:sz w:val="18"/>
                <w:szCs w:val="18"/>
              </w:rPr>
            </w:pPr>
            <w:r w:rsidRPr="00D65F4D">
              <w:rPr>
                <w:sz w:val="18"/>
                <w:szCs w:val="18"/>
              </w:rPr>
              <w:t>5</w:t>
            </w:r>
          </w:p>
        </w:tc>
        <w:tc>
          <w:tcPr>
            <w:tcW w:w="1881" w:type="dxa"/>
            <w:hideMark/>
            <w:tcPrChange w:id="329" w:author="Joe.Mendoza" w:date="2014-11-26T14:44:00Z">
              <w:tcPr>
                <w:tcW w:w="1881" w:type="dxa"/>
                <w:hideMark/>
              </w:tcPr>
            </w:tcPrChange>
          </w:tcPr>
          <w:p w14:paraId="063A29B7" w14:textId="77777777" w:rsidR="00D65F4D" w:rsidRPr="00D65F4D" w:rsidRDefault="00D65F4D">
            <w:pPr>
              <w:rPr>
                <w:sz w:val="18"/>
                <w:szCs w:val="18"/>
              </w:rPr>
            </w:pPr>
            <w:r w:rsidRPr="00D65F4D">
              <w:rPr>
                <w:sz w:val="18"/>
                <w:szCs w:val="18"/>
              </w:rPr>
              <w:t>VARCHAR2</w:t>
            </w:r>
          </w:p>
        </w:tc>
        <w:tc>
          <w:tcPr>
            <w:tcW w:w="491" w:type="dxa"/>
            <w:noWrap/>
            <w:hideMark/>
            <w:tcPrChange w:id="330" w:author="Joe.Mendoza" w:date="2014-11-26T14:44:00Z">
              <w:tcPr>
                <w:tcW w:w="491" w:type="dxa"/>
                <w:noWrap/>
                <w:hideMark/>
              </w:tcPr>
            </w:tcPrChange>
          </w:tcPr>
          <w:p w14:paraId="005EFBAB" w14:textId="77777777" w:rsidR="00D65F4D" w:rsidRPr="00D65F4D" w:rsidRDefault="00D65F4D">
            <w:pPr>
              <w:rPr>
                <w:sz w:val="18"/>
                <w:szCs w:val="18"/>
              </w:rPr>
            </w:pPr>
          </w:p>
        </w:tc>
        <w:tc>
          <w:tcPr>
            <w:tcW w:w="491" w:type="dxa"/>
            <w:noWrap/>
            <w:hideMark/>
            <w:tcPrChange w:id="331" w:author="Joe.Mendoza" w:date="2014-11-26T14:44:00Z">
              <w:tcPr>
                <w:tcW w:w="491" w:type="dxa"/>
                <w:noWrap/>
                <w:hideMark/>
              </w:tcPr>
            </w:tcPrChange>
          </w:tcPr>
          <w:p w14:paraId="56E98CB6" w14:textId="77777777" w:rsidR="00D65F4D" w:rsidRPr="00D65F4D" w:rsidRDefault="00D65F4D" w:rsidP="003053BC">
            <w:pPr>
              <w:rPr>
                <w:sz w:val="18"/>
                <w:szCs w:val="18"/>
              </w:rPr>
            </w:pPr>
            <w:r w:rsidRPr="00D65F4D">
              <w:rPr>
                <w:sz w:val="18"/>
                <w:szCs w:val="18"/>
              </w:rPr>
              <w:t>U</w:t>
            </w:r>
          </w:p>
        </w:tc>
        <w:tc>
          <w:tcPr>
            <w:tcW w:w="1907" w:type="dxa"/>
            <w:noWrap/>
            <w:hideMark/>
            <w:tcPrChange w:id="332" w:author="Joe.Mendoza" w:date="2014-11-26T14:44:00Z">
              <w:tcPr>
                <w:tcW w:w="2381" w:type="dxa"/>
                <w:noWrap/>
                <w:hideMark/>
              </w:tcPr>
            </w:tcPrChange>
          </w:tcPr>
          <w:p w14:paraId="58C807CC" w14:textId="77777777" w:rsidR="00D65F4D" w:rsidRPr="00D65F4D" w:rsidRDefault="00D65F4D">
            <w:pPr>
              <w:rPr>
                <w:sz w:val="18"/>
                <w:szCs w:val="18"/>
              </w:rPr>
            </w:pPr>
            <w:r w:rsidRPr="00D65F4D">
              <w:rPr>
                <w:sz w:val="18"/>
                <w:szCs w:val="18"/>
              </w:rPr>
              <w:t>Asset_type_code</w:t>
            </w:r>
          </w:p>
        </w:tc>
        <w:tc>
          <w:tcPr>
            <w:tcW w:w="540" w:type="dxa"/>
            <w:noWrap/>
            <w:hideMark/>
            <w:tcPrChange w:id="333" w:author="Joe.Mendoza" w:date="2014-11-26T14:44:00Z">
              <w:tcPr>
                <w:tcW w:w="491" w:type="dxa"/>
                <w:noWrap/>
                <w:hideMark/>
              </w:tcPr>
            </w:tcPrChange>
          </w:tcPr>
          <w:p w14:paraId="0CDFF1A2" w14:textId="77777777" w:rsidR="00D65F4D" w:rsidRPr="00D65F4D" w:rsidRDefault="00D65F4D">
            <w:pPr>
              <w:rPr>
                <w:sz w:val="18"/>
                <w:szCs w:val="18"/>
              </w:rPr>
            </w:pPr>
          </w:p>
        </w:tc>
        <w:tc>
          <w:tcPr>
            <w:tcW w:w="450" w:type="dxa"/>
            <w:noWrap/>
            <w:hideMark/>
            <w:tcPrChange w:id="334" w:author="Joe.Mendoza" w:date="2014-11-26T14:44:00Z">
              <w:tcPr>
                <w:tcW w:w="475" w:type="dxa"/>
                <w:noWrap/>
                <w:hideMark/>
              </w:tcPr>
            </w:tcPrChange>
          </w:tcPr>
          <w:p w14:paraId="06458323" w14:textId="7CF00DC9" w:rsidR="00D65F4D" w:rsidRPr="00D65F4D" w:rsidRDefault="0070506C">
            <w:pPr>
              <w:rPr>
                <w:sz w:val="18"/>
                <w:szCs w:val="18"/>
              </w:rPr>
            </w:pPr>
            <w:r>
              <w:rPr>
                <w:sz w:val="18"/>
                <w:szCs w:val="18"/>
              </w:rPr>
              <w:t>Y</w:t>
            </w:r>
          </w:p>
        </w:tc>
        <w:tc>
          <w:tcPr>
            <w:tcW w:w="540" w:type="dxa"/>
            <w:noWrap/>
            <w:hideMark/>
            <w:tcPrChange w:id="335" w:author="Joe.Mendoza" w:date="2014-11-26T14:44:00Z">
              <w:tcPr>
                <w:tcW w:w="507" w:type="dxa"/>
                <w:noWrap/>
                <w:hideMark/>
              </w:tcPr>
            </w:tcPrChange>
          </w:tcPr>
          <w:p w14:paraId="33C47A6E" w14:textId="77777777" w:rsidR="00D65F4D" w:rsidRPr="00D65F4D" w:rsidRDefault="00D65F4D" w:rsidP="003053BC">
            <w:pPr>
              <w:rPr>
                <w:sz w:val="18"/>
                <w:szCs w:val="18"/>
              </w:rPr>
            </w:pPr>
            <w:r w:rsidRPr="00D65F4D">
              <w:rPr>
                <w:sz w:val="18"/>
                <w:szCs w:val="18"/>
              </w:rPr>
              <w:t>Y</w:t>
            </w:r>
          </w:p>
        </w:tc>
        <w:tc>
          <w:tcPr>
            <w:tcW w:w="3087" w:type="dxa"/>
            <w:hideMark/>
            <w:tcPrChange w:id="336" w:author="Joe.Mendoza" w:date="2014-11-26T14:44:00Z">
              <w:tcPr>
                <w:tcW w:w="2670" w:type="dxa"/>
                <w:hideMark/>
              </w:tcPr>
            </w:tcPrChange>
          </w:tcPr>
          <w:p w14:paraId="1399A7F4" w14:textId="77777777" w:rsidR="00D65F4D" w:rsidRPr="00D65F4D" w:rsidRDefault="00D65F4D">
            <w:pPr>
              <w:rPr>
                <w:sz w:val="18"/>
                <w:szCs w:val="18"/>
              </w:rPr>
            </w:pPr>
            <w:r w:rsidRPr="00D65F4D">
              <w:rPr>
                <w:sz w:val="18"/>
                <w:szCs w:val="18"/>
              </w:rPr>
              <w:t>This is a unique identifier in RAMS to identify an asset type</w:t>
            </w:r>
          </w:p>
        </w:tc>
      </w:tr>
      <w:tr w:rsidR="00D65F4D" w:rsidRPr="00D65F4D" w14:paraId="53085E3C" w14:textId="77777777" w:rsidTr="00E866D7">
        <w:trPr>
          <w:trHeight w:val="300"/>
          <w:trPrChange w:id="337" w:author="Joe.Mendoza" w:date="2014-11-26T14:44:00Z">
            <w:trPr>
              <w:trHeight w:val="300"/>
            </w:trPr>
          </w:trPrChange>
        </w:trPr>
        <w:tc>
          <w:tcPr>
            <w:tcW w:w="491" w:type="dxa"/>
            <w:noWrap/>
            <w:hideMark/>
            <w:tcPrChange w:id="338" w:author="Joe.Mendoza" w:date="2014-11-26T14:44:00Z">
              <w:tcPr>
                <w:tcW w:w="491" w:type="dxa"/>
                <w:noWrap/>
                <w:hideMark/>
              </w:tcPr>
            </w:tcPrChange>
          </w:tcPr>
          <w:p w14:paraId="39DB799D" w14:textId="432ADC94" w:rsidR="00D65F4D" w:rsidRPr="00D65F4D" w:rsidRDefault="00BA1F36" w:rsidP="003053BC">
            <w:pPr>
              <w:rPr>
                <w:sz w:val="18"/>
                <w:szCs w:val="18"/>
              </w:rPr>
            </w:pPr>
            <w:r>
              <w:rPr>
                <w:sz w:val="18"/>
                <w:szCs w:val="18"/>
              </w:rPr>
              <w:t>5</w:t>
            </w:r>
          </w:p>
        </w:tc>
        <w:tc>
          <w:tcPr>
            <w:tcW w:w="1777" w:type="dxa"/>
            <w:noWrap/>
            <w:hideMark/>
            <w:tcPrChange w:id="339" w:author="Joe.Mendoza" w:date="2014-11-26T14:44:00Z">
              <w:tcPr>
                <w:tcW w:w="1777" w:type="dxa"/>
                <w:noWrap/>
                <w:hideMark/>
              </w:tcPr>
            </w:tcPrChange>
          </w:tcPr>
          <w:p w14:paraId="33D54B03" w14:textId="77777777" w:rsidR="00D65F4D" w:rsidRPr="00D65F4D" w:rsidRDefault="00D65F4D">
            <w:pPr>
              <w:rPr>
                <w:sz w:val="18"/>
                <w:szCs w:val="18"/>
              </w:rPr>
            </w:pPr>
            <w:r w:rsidRPr="00D65F4D">
              <w:rPr>
                <w:sz w:val="18"/>
                <w:szCs w:val="18"/>
              </w:rPr>
              <w:t>IIT_NUM_ATTRIB16</w:t>
            </w:r>
          </w:p>
        </w:tc>
        <w:tc>
          <w:tcPr>
            <w:tcW w:w="1710" w:type="dxa"/>
            <w:hideMark/>
            <w:tcPrChange w:id="340" w:author="Joe.Mendoza" w:date="2014-11-26T14:44:00Z">
              <w:tcPr>
                <w:tcW w:w="1710" w:type="dxa"/>
                <w:hideMark/>
              </w:tcPr>
            </w:tcPrChange>
          </w:tcPr>
          <w:p w14:paraId="18AB76CD" w14:textId="77777777" w:rsidR="00D65F4D" w:rsidRPr="00D65F4D" w:rsidRDefault="00D65F4D">
            <w:pPr>
              <w:rPr>
                <w:sz w:val="18"/>
                <w:szCs w:val="18"/>
              </w:rPr>
            </w:pPr>
            <w:r w:rsidRPr="00D65F4D">
              <w:rPr>
                <w:sz w:val="18"/>
                <w:szCs w:val="18"/>
              </w:rPr>
              <w:t>Key-ID</w:t>
            </w:r>
          </w:p>
        </w:tc>
        <w:tc>
          <w:tcPr>
            <w:tcW w:w="630" w:type="dxa"/>
            <w:hideMark/>
            <w:tcPrChange w:id="341" w:author="Joe.Mendoza" w:date="2014-11-26T14:44:00Z">
              <w:tcPr>
                <w:tcW w:w="630" w:type="dxa"/>
                <w:hideMark/>
              </w:tcPr>
            </w:tcPrChange>
          </w:tcPr>
          <w:p w14:paraId="04F95F9B" w14:textId="77777777" w:rsidR="00D65F4D" w:rsidRPr="00D65F4D" w:rsidRDefault="00D65F4D">
            <w:pPr>
              <w:rPr>
                <w:sz w:val="18"/>
                <w:szCs w:val="18"/>
              </w:rPr>
            </w:pPr>
          </w:p>
        </w:tc>
        <w:tc>
          <w:tcPr>
            <w:tcW w:w="1881" w:type="dxa"/>
            <w:hideMark/>
            <w:tcPrChange w:id="342" w:author="Joe.Mendoza" w:date="2014-11-26T14:44:00Z">
              <w:tcPr>
                <w:tcW w:w="1881" w:type="dxa"/>
                <w:hideMark/>
              </w:tcPr>
            </w:tcPrChange>
          </w:tcPr>
          <w:p w14:paraId="6DD57B92" w14:textId="77777777" w:rsidR="00D65F4D" w:rsidRPr="00D65F4D" w:rsidRDefault="00D65F4D">
            <w:pPr>
              <w:rPr>
                <w:sz w:val="18"/>
                <w:szCs w:val="18"/>
              </w:rPr>
            </w:pPr>
            <w:r w:rsidRPr="00D65F4D">
              <w:rPr>
                <w:sz w:val="18"/>
                <w:szCs w:val="18"/>
              </w:rPr>
              <w:t>NUMBER</w:t>
            </w:r>
          </w:p>
        </w:tc>
        <w:tc>
          <w:tcPr>
            <w:tcW w:w="491" w:type="dxa"/>
            <w:noWrap/>
            <w:hideMark/>
            <w:tcPrChange w:id="343" w:author="Joe.Mendoza" w:date="2014-11-26T14:44:00Z">
              <w:tcPr>
                <w:tcW w:w="491" w:type="dxa"/>
                <w:noWrap/>
                <w:hideMark/>
              </w:tcPr>
            </w:tcPrChange>
          </w:tcPr>
          <w:p w14:paraId="31F28E12" w14:textId="77777777" w:rsidR="00D65F4D" w:rsidRPr="00D65F4D" w:rsidRDefault="00D65F4D">
            <w:pPr>
              <w:rPr>
                <w:sz w:val="18"/>
                <w:szCs w:val="18"/>
              </w:rPr>
            </w:pPr>
          </w:p>
        </w:tc>
        <w:tc>
          <w:tcPr>
            <w:tcW w:w="491" w:type="dxa"/>
            <w:noWrap/>
            <w:hideMark/>
            <w:tcPrChange w:id="344" w:author="Joe.Mendoza" w:date="2014-11-26T14:44:00Z">
              <w:tcPr>
                <w:tcW w:w="491" w:type="dxa"/>
                <w:noWrap/>
                <w:hideMark/>
              </w:tcPr>
            </w:tcPrChange>
          </w:tcPr>
          <w:p w14:paraId="41411019" w14:textId="77777777" w:rsidR="00D65F4D" w:rsidRPr="00D65F4D" w:rsidRDefault="00D65F4D" w:rsidP="003053BC">
            <w:pPr>
              <w:rPr>
                <w:sz w:val="18"/>
                <w:szCs w:val="18"/>
              </w:rPr>
            </w:pPr>
            <w:r w:rsidRPr="00D65F4D">
              <w:rPr>
                <w:sz w:val="18"/>
                <w:szCs w:val="18"/>
              </w:rPr>
              <w:t>U</w:t>
            </w:r>
          </w:p>
        </w:tc>
        <w:tc>
          <w:tcPr>
            <w:tcW w:w="1907" w:type="dxa"/>
            <w:noWrap/>
            <w:hideMark/>
            <w:tcPrChange w:id="345" w:author="Joe.Mendoza" w:date="2014-11-26T14:44:00Z">
              <w:tcPr>
                <w:tcW w:w="2381" w:type="dxa"/>
                <w:noWrap/>
                <w:hideMark/>
              </w:tcPr>
            </w:tcPrChange>
          </w:tcPr>
          <w:p w14:paraId="78135476" w14:textId="5E5CDFD2" w:rsidR="00D65F4D" w:rsidRPr="00D65F4D" w:rsidRDefault="00D65F4D">
            <w:pPr>
              <w:rPr>
                <w:sz w:val="18"/>
                <w:szCs w:val="18"/>
              </w:rPr>
            </w:pPr>
            <w:r w:rsidRPr="00891913">
              <w:rPr>
                <w:sz w:val="18"/>
                <w:szCs w:val="18"/>
              </w:rPr>
              <w:t>Key_</w:t>
            </w:r>
            <w:r w:rsidR="00891913" w:rsidRPr="00891913">
              <w:rPr>
                <w:sz w:val="18"/>
                <w:szCs w:val="18"/>
              </w:rPr>
              <w:t>ID</w:t>
            </w:r>
          </w:p>
        </w:tc>
        <w:tc>
          <w:tcPr>
            <w:tcW w:w="540" w:type="dxa"/>
            <w:noWrap/>
            <w:hideMark/>
            <w:tcPrChange w:id="346" w:author="Joe.Mendoza" w:date="2014-11-26T14:44:00Z">
              <w:tcPr>
                <w:tcW w:w="491" w:type="dxa"/>
                <w:noWrap/>
                <w:hideMark/>
              </w:tcPr>
            </w:tcPrChange>
          </w:tcPr>
          <w:p w14:paraId="189C3AB7" w14:textId="77777777" w:rsidR="00D65F4D" w:rsidRPr="00D65F4D" w:rsidRDefault="00D65F4D">
            <w:pPr>
              <w:rPr>
                <w:sz w:val="18"/>
                <w:szCs w:val="18"/>
              </w:rPr>
            </w:pPr>
          </w:p>
        </w:tc>
        <w:tc>
          <w:tcPr>
            <w:tcW w:w="450" w:type="dxa"/>
            <w:noWrap/>
            <w:hideMark/>
            <w:tcPrChange w:id="347" w:author="Joe.Mendoza" w:date="2014-11-26T14:44:00Z">
              <w:tcPr>
                <w:tcW w:w="475" w:type="dxa"/>
                <w:noWrap/>
                <w:hideMark/>
              </w:tcPr>
            </w:tcPrChange>
          </w:tcPr>
          <w:p w14:paraId="3C853E18" w14:textId="77777777" w:rsidR="00D65F4D" w:rsidRPr="00D65F4D" w:rsidRDefault="00D65F4D">
            <w:pPr>
              <w:rPr>
                <w:sz w:val="18"/>
                <w:szCs w:val="18"/>
              </w:rPr>
            </w:pPr>
          </w:p>
        </w:tc>
        <w:tc>
          <w:tcPr>
            <w:tcW w:w="540" w:type="dxa"/>
            <w:noWrap/>
            <w:hideMark/>
            <w:tcPrChange w:id="348" w:author="Joe.Mendoza" w:date="2014-11-26T14:44:00Z">
              <w:tcPr>
                <w:tcW w:w="507" w:type="dxa"/>
                <w:noWrap/>
                <w:hideMark/>
              </w:tcPr>
            </w:tcPrChange>
          </w:tcPr>
          <w:p w14:paraId="5EAC00B9" w14:textId="77777777" w:rsidR="00D65F4D" w:rsidRPr="00D65F4D" w:rsidRDefault="00D65F4D" w:rsidP="003053BC">
            <w:pPr>
              <w:rPr>
                <w:sz w:val="18"/>
                <w:szCs w:val="18"/>
              </w:rPr>
            </w:pPr>
            <w:r w:rsidRPr="00D65F4D">
              <w:rPr>
                <w:sz w:val="18"/>
                <w:szCs w:val="18"/>
              </w:rPr>
              <w:t>Y</w:t>
            </w:r>
          </w:p>
        </w:tc>
        <w:tc>
          <w:tcPr>
            <w:tcW w:w="3087" w:type="dxa"/>
            <w:hideMark/>
            <w:tcPrChange w:id="349" w:author="Joe.Mendoza" w:date="2014-11-26T14:44:00Z">
              <w:tcPr>
                <w:tcW w:w="2670" w:type="dxa"/>
                <w:hideMark/>
              </w:tcPr>
            </w:tcPrChange>
          </w:tcPr>
          <w:p w14:paraId="07A4A987" w14:textId="77777777" w:rsidR="00D65F4D" w:rsidRPr="00D65F4D" w:rsidRDefault="00D65F4D">
            <w:pPr>
              <w:rPr>
                <w:sz w:val="18"/>
                <w:szCs w:val="18"/>
              </w:rPr>
            </w:pPr>
            <w:r w:rsidRPr="00D65F4D">
              <w:rPr>
                <w:sz w:val="18"/>
                <w:szCs w:val="18"/>
              </w:rPr>
              <w:t>Unique identifier in RAMS</w:t>
            </w:r>
          </w:p>
        </w:tc>
      </w:tr>
      <w:tr w:rsidR="00D65F4D" w:rsidRPr="00D65F4D" w14:paraId="2213A894" w14:textId="77777777" w:rsidTr="00E866D7">
        <w:trPr>
          <w:trHeight w:val="1200"/>
          <w:trPrChange w:id="350" w:author="Joe.Mendoza" w:date="2014-11-26T14:44:00Z">
            <w:trPr>
              <w:trHeight w:val="1200"/>
            </w:trPr>
          </w:trPrChange>
        </w:trPr>
        <w:tc>
          <w:tcPr>
            <w:tcW w:w="491" w:type="dxa"/>
            <w:noWrap/>
            <w:hideMark/>
            <w:tcPrChange w:id="351" w:author="Joe.Mendoza" w:date="2014-11-26T14:44:00Z">
              <w:tcPr>
                <w:tcW w:w="491" w:type="dxa"/>
                <w:noWrap/>
                <w:hideMark/>
              </w:tcPr>
            </w:tcPrChange>
          </w:tcPr>
          <w:p w14:paraId="0313F480" w14:textId="2C037520" w:rsidR="00D65F4D" w:rsidRPr="00D65F4D" w:rsidRDefault="00BA1F36" w:rsidP="003053BC">
            <w:pPr>
              <w:rPr>
                <w:sz w:val="18"/>
                <w:szCs w:val="18"/>
              </w:rPr>
            </w:pPr>
            <w:r>
              <w:rPr>
                <w:sz w:val="18"/>
                <w:szCs w:val="18"/>
              </w:rPr>
              <w:t>6</w:t>
            </w:r>
          </w:p>
        </w:tc>
        <w:tc>
          <w:tcPr>
            <w:tcW w:w="1777" w:type="dxa"/>
            <w:noWrap/>
            <w:hideMark/>
            <w:tcPrChange w:id="352" w:author="Joe.Mendoza" w:date="2014-11-26T14:44:00Z">
              <w:tcPr>
                <w:tcW w:w="1777" w:type="dxa"/>
                <w:noWrap/>
                <w:hideMark/>
              </w:tcPr>
            </w:tcPrChange>
          </w:tcPr>
          <w:p w14:paraId="2F9777AA" w14:textId="77777777" w:rsidR="00D65F4D" w:rsidRPr="00D65F4D" w:rsidRDefault="00D65F4D">
            <w:pPr>
              <w:rPr>
                <w:sz w:val="18"/>
                <w:szCs w:val="18"/>
              </w:rPr>
            </w:pPr>
            <w:r w:rsidRPr="00D65F4D">
              <w:rPr>
                <w:sz w:val="18"/>
                <w:szCs w:val="18"/>
              </w:rPr>
              <w:t>IIT_CHR_ATTRIB57</w:t>
            </w:r>
          </w:p>
        </w:tc>
        <w:tc>
          <w:tcPr>
            <w:tcW w:w="1710" w:type="dxa"/>
            <w:hideMark/>
            <w:tcPrChange w:id="353" w:author="Joe.Mendoza" w:date="2014-11-26T14:44:00Z">
              <w:tcPr>
                <w:tcW w:w="1710" w:type="dxa"/>
                <w:hideMark/>
              </w:tcPr>
            </w:tcPrChange>
          </w:tcPr>
          <w:p w14:paraId="60D69232" w14:textId="77777777" w:rsidR="00D65F4D" w:rsidRPr="00D65F4D" w:rsidRDefault="00D65F4D">
            <w:pPr>
              <w:rPr>
                <w:sz w:val="18"/>
                <w:szCs w:val="18"/>
              </w:rPr>
            </w:pPr>
            <w:r w:rsidRPr="00D65F4D">
              <w:rPr>
                <w:sz w:val="18"/>
                <w:szCs w:val="18"/>
              </w:rPr>
              <w:t>Linear Reference Number</w:t>
            </w:r>
          </w:p>
        </w:tc>
        <w:tc>
          <w:tcPr>
            <w:tcW w:w="630" w:type="dxa"/>
            <w:hideMark/>
            <w:tcPrChange w:id="354" w:author="Joe.Mendoza" w:date="2014-11-26T14:44:00Z">
              <w:tcPr>
                <w:tcW w:w="630" w:type="dxa"/>
                <w:hideMark/>
              </w:tcPr>
            </w:tcPrChange>
          </w:tcPr>
          <w:p w14:paraId="22B3660D" w14:textId="77777777" w:rsidR="00D65F4D" w:rsidRPr="00D65F4D" w:rsidRDefault="00D65F4D" w:rsidP="003053BC">
            <w:pPr>
              <w:rPr>
                <w:sz w:val="18"/>
                <w:szCs w:val="18"/>
              </w:rPr>
            </w:pPr>
            <w:r w:rsidRPr="00D65F4D">
              <w:rPr>
                <w:sz w:val="18"/>
                <w:szCs w:val="18"/>
              </w:rPr>
              <w:t>125</w:t>
            </w:r>
          </w:p>
        </w:tc>
        <w:tc>
          <w:tcPr>
            <w:tcW w:w="1881" w:type="dxa"/>
            <w:hideMark/>
            <w:tcPrChange w:id="355" w:author="Joe.Mendoza" w:date="2014-11-26T14:44:00Z">
              <w:tcPr>
                <w:tcW w:w="1881" w:type="dxa"/>
                <w:hideMark/>
              </w:tcPr>
            </w:tcPrChange>
          </w:tcPr>
          <w:p w14:paraId="575ECB0D" w14:textId="77777777" w:rsidR="00D65F4D" w:rsidRPr="00D65F4D" w:rsidRDefault="00D65F4D">
            <w:pPr>
              <w:rPr>
                <w:sz w:val="18"/>
                <w:szCs w:val="18"/>
              </w:rPr>
            </w:pPr>
            <w:r w:rsidRPr="00D65F4D">
              <w:rPr>
                <w:sz w:val="18"/>
                <w:szCs w:val="18"/>
              </w:rPr>
              <w:t>VARCHAR2</w:t>
            </w:r>
          </w:p>
        </w:tc>
        <w:tc>
          <w:tcPr>
            <w:tcW w:w="491" w:type="dxa"/>
            <w:noWrap/>
            <w:hideMark/>
            <w:tcPrChange w:id="356" w:author="Joe.Mendoza" w:date="2014-11-26T14:44:00Z">
              <w:tcPr>
                <w:tcW w:w="491" w:type="dxa"/>
                <w:noWrap/>
                <w:hideMark/>
              </w:tcPr>
            </w:tcPrChange>
          </w:tcPr>
          <w:p w14:paraId="6AA092C1" w14:textId="77777777" w:rsidR="00D65F4D" w:rsidRPr="00D65F4D" w:rsidRDefault="00D65F4D">
            <w:pPr>
              <w:rPr>
                <w:sz w:val="18"/>
                <w:szCs w:val="18"/>
              </w:rPr>
            </w:pPr>
          </w:p>
        </w:tc>
        <w:tc>
          <w:tcPr>
            <w:tcW w:w="491" w:type="dxa"/>
            <w:noWrap/>
            <w:hideMark/>
            <w:tcPrChange w:id="357" w:author="Joe.Mendoza" w:date="2014-11-26T14:44:00Z">
              <w:tcPr>
                <w:tcW w:w="491" w:type="dxa"/>
                <w:noWrap/>
                <w:hideMark/>
              </w:tcPr>
            </w:tcPrChange>
          </w:tcPr>
          <w:p w14:paraId="2D2AD892" w14:textId="77777777" w:rsidR="00D65F4D" w:rsidRPr="00D65F4D" w:rsidRDefault="00D65F4D" w:rsidP="003053BC">
            <w:pPr>
              <w:rPr>
                <w:sz w:val="18"/>
                <w:szCs w:val="18"/>
              </w:rPr>
            </w:pPr>
            <w:r w:rsidRPr="00D65F4D">
              <w:rPr>
                <w:sz w:val="18"/>
                <w:szCs w:val="18"/>
              </w:rPr>
              <w:t>U</w:t>
            </w:r>
          </w:p>
        </w:tc>
        <w:tc>
          <w:tcPr>
            <w:tcW w:w="1907" w:type="dxa"/>
            <w:noWrap/>
            <w:hideMark/>
            <w:tcPrChange w:id="358" w:author="Joe.Mendoza" w:date="2014-11-26T14:44:00Z">
              <w:tcPr>
                <w:tcW w:w="2381" w:type="dxa"/>
                <w:noWrap/>
                <w:hideMark/>
              </w:tcPr>
            </w:tcPrChange>
          </w:tcPr>
          <w:p w14:paraId="5FC32670" w14:textId="77777777" w:rsidR="00D65F4D" w:rsidRPr="00D65F4D" w:rsidRDefault="00D65F4D">
            <w:pPr>
              <w:rPr>
                <w:sz w:val="18"/>
                <w:szCs w:val="18"/>
              </w:rPr>
            </w:pPr>
            <w:r w:rsidRPr="00D65F4D">
              <w:rPr>
                <w:sz w:val="18"/>
                <w:szCs w:val="18"/>
              </w:rPr>
              <w:t>Linear_Reference_Number</w:t>
            </w:r>
          </w:p>
        </w:tc>
        <w:tc>
          <w:tcPr>
            <w:tcW w:w="540" w:type="dxa"/>
            <w:noWrap/>
            <w:hideMark/>
            <w:tcPrChange w:id="359" w:author="Joe.Mendoza" w:date="2014-11-26T14:44:00Z">
              <w:tcPr>
                <w:tcW w:w="491" w:type="dxa"/>
                <w:noWrap/>
                <w:hideMark/>
              </w:tcPr>
            </w:tcPrChange>
          </w:tcPr>
          <w:p w14:paraId="5CA688E0" w14:textId="77777777" w:rsidR="00D65F4D" w:rsidRPr="00D65F4D" w:rsidRDefault="00D65F4D">
            <w:pPr>
              <w:rPr>
                <w:sz w:val="18"/>
                <w:szCs w:val="18"/>
              </w:rPr>
            </w:pPr>
          </w:p>
        </w:tc>
        <w:tc>
          <w:tcPr>
            <w:tcW w:w="450" w:type="dxa"/>
            <w:noWrap/>
            <w:hideMark/>
            <w:tcPrChange w:id="360" w:author="Joe.Mendoza" w:date="2014-11-26T14:44:00Z">
              <w:tcPr>
                <w:tcW w:w="475" w:type="dxa"/>
                <w:noWrap/>
                <w:hideMark/>
              </w:tcPr>
            </w:tcPrChange>
          </w:tcPr>
          <w:p w14:paraId="7BDDF2AE" w14:textId="77777777" w:rsidR="00D65F4D" w:rsidRPr="00D65F4D" w:rsidRDefault="00D65F4D">
            <w:pPr>
              <w:rPr>
                <w:sz w:val="18"/>
                <w:szCs w:val="18"/>
              </w:rPr>
            </w:pPr>
          </w:p>
        </w:tc>
        <w:tc>
          <w:tcPr>
            <w:tcW w:w="540" w:type="dxa"/>
            <w:noWrap/>
            <w:hideMark/>
            <w:tcPrChange w:id="361" w:author="Joe.Mendoza" w:date="2014-11-26T14:44:00Z">
              <w:tcPr>
                <w:tcW w:w="507" w:type="dxa"/>
                <w:noWrap/>
                <w:hideMark/>
              </w:tcPr>
            </w:tcPrChange>
          </w:tcPr>
          <w:p w14:paraId="0CB40057" w14:textId="77777777" w:rsidR="00D65F4D" w:rsidRPr="00D65F4D" w:rsidRDefault="00D65F4D" w:rsidP="003053BC">
            <w:pPr>
              <w:rPr>
                <w:sz w:val="18"/>
                <w:szCs w:val="18"/>
              </w:rPr>
            </w:pPr>
            <w:r w:rsidRPr="00D65F4D">
              <w:rPr>
                <w:sz w:val="18"/>
                <w:szCs w:val="18"/>
              </w:rPr>
              <w:t>Y</w:t>
            </w:r>
          </w:p>
        </w:tc>
        <w:tc>
          <w:tcPr>
            <w:tcW w:w="3087" w:type="dxa"/>
            <w:hideMark/>
            <w:tcPrChange w:id="362" w:author="Joe.Mendoza" w:date="2014-11-26T14:44:00Z">
              <w:tcPr>
                <w:tcW w:w="2670" w:type="dxa"/>
                <w:hideMark/>
              </w:tcPr>
            </w:tcPrChange>
          </w:tcPr>
          <w:p w14:paraId="707DB848" w14:textId="77777777" w:rsidR="00D65F4D" w:rsidRPr="00D65F4D" w:rsidRDefault="00D65F4D">
            <w:pPr>
              <w:rPr>
                <w:sz w:val="18"/>
                <w:szCs w:val="18"/>
              </w:rPr>
            </w:pPr>
            <w:r w:rsidRPr="00D65F4D">
              <w:rPr>
                <w:sz w:val="18"/>
                <w:szCs w:val="18"/>
              </w:rPr>
              <w:t>A number extracted from RAMS and provided to 3rd party service providers initially and periodically updated.</w:t>
            </w:r>
          </w:p>
        </w:tc>
      </w:tr>
      <w:tr w:rsidR="00D65F4D" w:rsidRPr="00D65F4D" w14:paraId="57E5A1C3" w14:textId="77777777" w:rsidTr="00E866D7">
        <w:trPr>
          <w:trHeight w:val="600"/>
          <w:trPrChange w:id="363" w:author="Joe.Mendoza" w:date="2014-11-26T14:44:00Z">
            <w:trPr>
              <w:trHeight w:val="600"/>
            </w:trPr>
          </w:trPrChange>
        </w:trPr>
        <w:tc>
          <w:tcPr>
            <w:tcW w:w="491" w:type="dxa"/>
            <w:noWrap/>
            <w:hideMark/>
            <w:tcPrChange w:id="364" w:author="Joe.Mendoza" w:date="2014-11-26T14:44:00Z">
              <w:tcPr>
                <w:tcW w:w="491" w:type="dxa"/>
                <w:noWrap/>
                <w:hideMark/>
              </w:tcPr>
            </w:tcPrChange>
          </w:tcPr>
          <w:p w14:paraId="67370A82" w14:textId="1BB10D71" w:rsidR="00D65F4D" w:rsidRPr="00D65F4D" w:rsidRDefault="00BA1F36" w:rsidP="003053BC">
            <w:pPr>
              <w:rPr>
                <w:sz w:val="18"/>
                <w:szCs w:val="18"/>
              </w:rPr>
            </w:pPr>
            <w:r>
              <w:rPr>
                <w:sz w:val="18"/>
                <w:szCs w:val="18"/>
              </w:rPr>
              <w:t>7</w:t>
            </w:r>
          </w:p>
        </w:tc>
        <w:tc>
          <w:tcPr>
            <w:tcW w:w="1777" w:type="dxa"/>
            <w:noWrap/>
            <w:hideMark/>
            <w:tcPrChange w:id="365" w:author="Joe.Mendoza" w:date="2014-11-26T14:44:00Z">
              <w:tcPr>
                <w:tcW w:w="1777" w:type="dxa"/>
                <w:noWrap/>
                <w:hideMark/>
              </w:tcPr>
            </w:tcPrChange>
          </w:tcPr>
          <w:p w14:paraId="459B07C6" w14:textId="77777777" w:rsidR="00D65F4D" w:rsidRPr="00D65F4D" w:rsidRDefault="00D65F4D">
            <w:pPr>
              <w:rPr>
                <w:sz w:val="18"/>
                <w:szCs w:val="18"/>
              </w:rPr>
            </w:pPr>
            <w:r w:rsidRPr="00D65F4D">
              <w:rPr>
                <w:sz w:val="18"/>
                <w:szCs w:val="18"/>
              </w:rPr>
              <w:t>IIT_CHR_ATTRIB58</w:t>
            </w:r>
          </w:p>
        </w:tc>
        <w:tc>
          <w:tcPr>
            <w:tcW w:w="1710" w:type="dxa"/>
            <w:hideMark/>
            <w:tcPrChange w:id="366" w:author="Joe.Mendoza" w:date="2014-11-26T14:44:00Z">
              <w:tcPr>
                <w:tcW w:w="1710" w:type="dxa"/>
                <w:hideMark/>
              </w:tcPr>
            </w:tcPrChange>
          </w:tcPr>
          <w:p w14:paraId="67861C02" w14:textId="77777777" w:rsidR="00D65F4D" w:rsidRPr="00D65F4D" w:rsidRDefault="00D65F4D">
            <w:pPr>
              <w:rPr>
                <w:sz w:val="18"/>
                <w:szCs w:val="18"/>
              </w:rPr>
            </w:pPr>
            <w:r w:rsidRPr="00D65F4D">
              <w:rPr>
                <w:sz w:val="18"/>
                <w:szCs w:val="18"/>
              </w:rPr>
              <w:t>Asset description</w:t>
            </w:r>
          </w:p>
        </w:tc>
        <w:tc>
          <w:tcPr>
            <w:tcW w:w="630" w:type="dxa"/>
            <w:hideMark/>
            <w:tcPrChange w:id="367" w:author="Joe.Mendoza" w:date="2014-11-26T14:44:00Z">
              <w:tcPr>
                <w:tcW w:w="630" w:type="dxa"/>
                <w:hideMark/>
              </w:tcPr>
            </w:tcPrChange>
          </w:tcPr>
          <w:p w14:paraId="1EED53D7" w14:textId="77777777" w:rsidR="00D65F4D" w:rsidRPr="00D65F4D" w:rsidRDefault="00D65F4D" w:rsidP="003053BC">
            <w:pPr>
              <w:rPr>
                <w:sz w:val="18"/>
                <w:szCs w:val="18"/>
              </w:rPr>
            </w:pPr>
            <w:r w:rsidRPr="00D65F4D">
              <w:rPr>
                <w:sz w:val="18"/>
                <w:szCs w:val="18"/>
              </w:rPr>
              <w:t>125</w:t>
            </w:r>
          </w:p>
        </w:tc>
        <w:tc>
          <w:tcPr>
            <w:tcW w:w="1881" w:type="dxa"/>
            <w:hideMark/>
            <w:tcPrChange w:id="368" w:author="Joe.Mendoza" w:date="2014-11-26T14:44:00Z">
              <w:tcPr>
                <w:tcW w:w="1881" w:type="dxa"/>
                <w:hideMark/>
              </w:tcPr>
            </w:tcPrChange>
          </w:tcPr>
          <w:p w14:paraId="11B63427" w14:textId="77777777" w:rsidR="00D65F4D" w:rsidRPr="00D65F4D" w:rsidRDefault="00D65F4D">
            <w:pPr>
              <w:rPr>
                <w:sz w:val="18"/>
                <w:szCs w:val="18"/>
              </w:rPr>
            </w:pPr>
            <w:r w:rsidRPr="00D65F4D">
              <w:rPr>
                <w:sz w:val="18"/>
                <w:szCs w:val="18"/>
              </w:rPr>
              <w:t>VARCHAR2</w:t>
            </w:r>
          </w:p>
        </w:tc>
        <w:tc>
          <w:tcPr>
            <w:tcW w:w="491" w:type="dxa"/>
            <w:noWrap/>
            <w:hideMark/>
            <w:tcPrChange w:id="369" w:author="Joe.Mendoza" w:date="2014-11-26T14:44:00Z">
              <w:tcPr>
                <w:tcW w:w="491" w:type="dxa"/>
                <w:noWrap/>
                <w:hideMark/>
              </w:tcPr>
            </w:tcPrChange>
          </w:tcPr>
          <w:p w14:paraId="15FB75DE" w14:textId="77777777" w:rsidR="00D65F4D" w:rsidRPr="00D65F4D" w:rsidRDefault="00D65F4D">
            <w:pPr>
              <w:rPr>
                <w:sz w:val="18"/>
                <w:szCs w:val="18"/>
              </w:rPr>
            </w:pPr>
          </w:p>
        </w:tc>
        <w:tc>
          <w:tcPr>
            <w:tcW w:w="491" w:type="dxa"/>
            <w:noWrap/>
            <w:hideMark/>
            <w:tcPrChange w:id="370" w:author="Joe.Mendoza" w:date="2014-11-26T14:44:00Z">
              <w:tcPr>
                <w:tcW w:w="491" w:type="dxa"/>
                <w:noWrap/>
                <w:hideMark/>
              </w:tcPr>
            </w:tcPrChange>
          </w:tcPr>
          <w:p w14:paraId="6AE573E0" w14:textId="77777777" w:rsidR="00D65F4D" w:rsidRPr="00D65F4D" w:rsidRDefault="00D65F4D" w:rsidP="003053BC">
            <w:pPr>
              <w:rPr>
                <w:sz w:val="18"/>
                <w:szCs w:val="18"/>
              </w:rPr>
            </w:pPr>
            <w:r w:rsidRPr="00D65F4D">
              <w:rPr>
                <w:sz w:val="18"/>
                <w:szCs w:val="18"/>
              </w:rPr>
              <w:t>U</w:t>
            </w:r>
          </w:p>
        </w:tc>
        <w:tc>
          <w:tcPr>
            <w:tcW w:w="1907" w:type="dxa"/>
            <w:noWrap/>
            <w:hideMark/>
            <w:tcPrChange w:id="371" w:author="Joe.Mendoza" w:date="2014-11-26T14:44:00Z">
              <w:tcPr>
                <w:tcW w:w="2381" w:type="dxa"/>
                <w:noWrap/>
                <w:hideMark/>
              </w:tcPr>
            </w:tcPrChange>
          </w:tcPr>
          <w:p w14:paraId="7F9B5B59" w14:textId="77777777" w:rsidR="00D65F4D" w:rsidRPr="00D65F4D" w:rsidRDefault="00D65F4D">
            <w:pPr>
              <w:rPr>
                <w:sz w:val="18"/>
                <w:szCs w:val="18"/>
              </w:rPr>
            </w:pPr>
            <w:r w:rsidRPr="00D65F4D">
              <w:rPr>
                <w:sz w:val="18"/>
                <w:szCs w:val="18"/>
              </w:rPr>
              <w:t>Asset_description</w:t>
            </w:r>
          </w:p>
        </w:tc>
        <w:tc>
          <w:tcPr>
            <w:tcW w:w="540" w:type="dxa"/>
            <w:noWrap/>
            <w:hideMark/>
            <w:tcPrChange w:id="372" w:author="Joe.Mendoza" w:date="2014-11-26T14:44:00Z">
              <w:tcPr>
                <w:tcW w:w="491" w:type="dxa"/>
                <w:noWrap/>
                <w:hideMark/>
              </w:tcPr>
            </w:tcPrChange>
          </w:tcPr>
          <w:p w14:paraId="060C52A8" w14:textId="77777777" w:rsidR="00D65F4D" w:rsidRPr="00D65F4D" w:rsidRDefault="00D65F4D">
            <w:pPr>
              <w:rPr>
                <w:sz w:val="18"/>
                <w:szCs w:val="18"/>
              </w:rPr>
            </w:pPr>
          </w:p>
        </w:tc>
        <w:tc>
          <w:tcPr>
            <w:tcW w:w="450" w:type="dxa"/>
            <w:noWrap/>
            <w:hideMark/>
            <w:tcPrChange w:id="373" w:author="Joe.Mendoza" w:date="2014-11-26T14:44:00Z">
              <w:tcPr>
                <w:tcW w:w="475" w:type="dxa"/>
                <w:noWrap/>
                <w:hideMark/>
              </w:tcPr>
            </w:tcPrChange>
          </w:tcPr>
          <w:p w14:paraId="21CBAB1C" w14:textId="77777777" w:rsidR="00D65F4D" w:rsidRPr="00D65F4D" w:rsidRDefault="00D65F4D">
            <w:pPr>
              <w:rPr>
                <w:sz w:val="18"/>
                <w:szCs w:val="18"/>
              </w:rPr>
            </w:pPr>
          </w:p>
        </w:tc>
        <w:tc>
          <w:tcPr>
            <w:tcW w:w="540" w:type="dxa"/>
            <w:noWrap/>
            <w:hideMark/>
            <w:tcPrChange w:id="374" w:author="Joe.Mendoza" w:date="2014-11-26T14:44:00Z">
              <w:tcPr>
                <w:tcW w:w="507" w:type="dxa"/>
                <w:noWrap/>
                <w:hideMark/>
              </w:tcPr>
            </w:tcPrChange>
          </w:tcPr>
          <w:p w14:paraId="1D700DDE" w14:textId="77777777" w:rsidR="00D65F4D" w:rsidRPr="00D65F4D" w:rsidRDefault="00D65F4D" w:rsidP="003053BC">
            <w:pPr>
              <w:rPr>
                <w:sz w:val="18"/>
                <w:szCs w:val="18"/>
              </w:rPr>
            </w:pPr>
            <w:r w:rsidRPr="00D65F4D">
              <w:rPr>
                <w:sz w:val="18"/>
                <w:szCs w:val="18"/>
              </w:rPr>
              <w:t>Y</w:t>
            </w:r>
          </w:p>
        </w:tc>
        <w:tc>
          <w:tcPr>
            <w:tcW w:w="3087" w:type="dxa"/>
            <w:hideMark/>
            <w:tcPrChange w:id="375" w:author="Joe.Mendoza" w:date="2014-11-26T14:44:00Z">
              <w:tcPr>
                <w:tcW w:w="2670" w:type="dxa"/>
                <w:hideMark/>
              </w:tcPr>
            </w:tcPrChange>
          </w:tcPr>
          <w:p w14:paraId="6ED0B611" w14:textId="77777777" w:rsidR="00D65F4D" w:rsidRPr="00D65F4D" w:rsidRDefault="00D65F4D">
            <w:pPr>
              <w:rPr>
                <w:sz w:val="18"/>
                <w:szCs w:val="18"/>
              </w:rPr>
            </w:pPr>
            <w:r w:rsidRPr="00D65F4D">
              <w:rPr>
                <w:sz w:val="18"/>
                <w:szCs w:val="18"/>
              </w:rPr>
              <w:t xml:space="preserve">This is the description of asset type in RAMS </w:t>
            </w:r>
          </w:p>
        </w:tc>
      </w:tr>
      <w:tr w:rsidR="00D65F4D" w:rsidRPr="00D65F4D" w14:paraId="68656E3A" w14:textId="77777777" w:rsidTr="00E866D7">
        <w:trPr>
          <w:trHeight w:val="1500"/>
          <w:trPrChange w:id="376" w:author="Joe.Mendoza" w:date="2014-11-26T14:44:00Z">
            <w:trPr>
              <w:trHeight w:val="1500"/>
            </w:trPr>
          </w:trPrChange>
        </w:trPr>
        <w:tc>
          <w:tcPr>
            <w:tcW w:w="491" w:type="dxa"/>
            <w:noWrap/>
            <w:hideMark/>
            <w:tcPrChange w:id="377" w:author="Joe.Mendoza" w:date="2014-11-26T14:44:00Z">
              <w:tcPr>
                <w:tcW w:w="491" w:type="dxa"/>
                <w:noWrap/>
                <w:hideMark/>
              </w:tcPr>
            </w:tcPrChange>
          </w:tcPr>
          <w:p w14:paraId="1F7B8BC9" w14:textId="725D6018" w:rsidR="00D65F4D" w:rsidRPr="00D65F4D" w:rsidRDefault="00BA1F36" w:rsidP="003053BC">
            <w:pPr>
              <w:rPr>
                <w:sz w:val="18"/>
                <w:szCs w:val="18"/>
              </w:rPr>
            </w:pPr>
            <w:r>
              <w:rPr>
                <w:sz w:val="18"/>
                <w:szCs w:val="18"/>
              </w:rPr>
              <w:lastRenderedPageBreak/>
              <w:t>8</w:t>
            </w:r>
          </w:p>
        </w:tc>
        <w:tc>
          <w:tcPr>
            <w:tcW w:w="1777" w:type="dxa"/>
            <w:noWrap/>
            <w:hideMark/>
            <w:tcPrChange w:id="378" w:author="Joe.Mendoza" w:date="2014-11-26T14:44:00Z">
              <w:tcPr>
                <w:tcW w:w="1777" w:type="dxa"/>
                <w:noWrap/>
                <w:hideMark/>
              </w:tcPr>
            </w:tcPrChange>
          </w:tcPr>
          <w:p w14:paraId="61AE5E9B" w14:textId="77777777" w:rsidR="00D65F4D" w:rsidRPr="00D65F4D" w:rsidRDefault="00D65F4D">
            <w:pPr>
              <w:rPr>
                <w:sz w:val="18"/>
                <w:szCs w:val="18"/>
              </w:rPr>
            </w:pPr>
            <w:r w:rsidRPr="00D65F4D">
              <w:rPr>
                <w:sz w:val="18"/>
                <w:szCs w:val="18"/>
              </w:rPr>
              <w:t>IIT_CHR_ATTRIB28</w:t>
            </w:r>
          </w:p>
        </w:tc>
        <w:tc>
          <w:tcPr>
            <w:tcW w:w="1710" w:type="dxa"/>
            <w:hideMark/>
            <w:tcPrChange w:id="379" w:author="Joe.Mendoza" w:date="2014-11-26T14:44:00Z">
              <w:tcPr>
                <w:tcW w:w="1710" w:type="dxa"/>
                <w:hideMark/>
              </w:tcPr>
            </w:tcPrChange>
          </w:tcPr>
          <w:p w14:paraId="7970502C" w14:textId="77777777" w:rsidR="00D65F4D" w:rsidRPr="00D65F4D" w:rsidRDefault="00D65F4D">
            <w:pPr>
              <w:rPr>
                <w:sz w:val="18"/>
                <w:szCs w:val="18"/>
              </w:rPr>
            </w:pPr>
            <w:r w:rsidRPr="00D65F4D">
              <w:rPr>
                <w:sz w:val="18"/>
                <w:szCs w:val="18"/>
              </w:rPr>
              <w:t>Road Maintenance Segment</w:t>
            </w:r>
          </w:p>
        </w:tc>
        <w:tc>
          <w:tcPr>
            <w:tcW w:w="630" w:type="dxa"/>
            <w:hideMark/>
            <w:tcPrChange w:id="380" w:author="Joe.Mendoza" w:date="2014-11-26T14:44:00Z">
              <w:tcPr>
                <w:tcW w:w="630" w:type="dxa"/>
                <w:hideMark/>
              </w:tcPr>
            </w:tcPrChange>
          </w:tcPr>
          <w:p w14:paraId="64C0AF74" w14:textId="77777777" w:rsidR="00D65F4D" w:rsidRPr="00D65F4D" w:rsidRDefault="00D65F4D" w:rsidP="003053BC">
            <w:pPr>
              <w:rPr>
                <w:sz w:val="18"/>
                <w:szCs w:val="18"/>
              </w:rPr>
            </w:pPr>
            <w:r w:rsidRPr="00D65F4D">
              <w:rPr>
                <w:sz w:val="18"/>
                <w:szCs w:val="18"/>
              </w:rPr>
              <w:t>30</w:t>
            </w:r>
          </w:p>
        </w:tc>
        <w:tc>
          <w:tcPr>
            <w:tcW w:w="1881" w:type="dxa"/>
            <w:hideMark/>
            <w:tcPrChange w:id="381" w:author="Joe.Mendoza" w:date="2014-11-26T14:44:00Z">
              <w:tcPr>
                <w:tcW w:w="1881" w:type="dxa"/>
                <w:hideMark/>
              </w:tcPr>
            </w:tcPrChange>
          </w:tcPr>
          <w:p w14:paraId="4F17DE90" w14:textId="77777777" w:rsidR="00D65F4D" w:rsidRPr="00D65F4D" w:rsidRDefault="00D65F4D">
            <w:pPr>
              <w:rPr>
                <w:sz w:val="18"/>
                <w:szCs w:val="18"/>
              </w:rPr>
            </w:pPr>
            <w:r w:rsidRPr="00D65F4D">
              <w:rPr>
                <w:sz w:val="18"/>
                <w:szCs w:val="18"/>
              </w:rPr>
              <w:t>VARCHAR2</w:t>
            </w:r>
          </w:p>
        </w:tc>
        <w:tc>
          <w:tcPr>
            <w:tcW w:w="491" w:type="dxa"/>
            <w:noWrap/>
            <w:hideMark/>
            <w:tcPrChange w:id="382" w:author="Joe.Mendoza" w:date="2014-11-26T14:44:00Z">
              <w:tcPr>
                <w:tcW w:w="491" w:type="dxa"/>
                <w:noWrap/>
                <w:hideMark/>
              </w:tcPr>
            </w:tcPrChange>
          </w:tcPr>
          <w:p w14:paraId="61C229F4" w14:textId="77777777" w:rsidR="00D65F4D" w:rsidRPr="00D65F4D" w:rsidRDefault="00D65F4D">
            <w:pPr>
              <w:rPr>
                <w:sz w:val="18"/>
                <w:szCs w:val="18"/>
              </w:rPr>
            </w:pPr>
          </w:p>
        </w:tc>
        <w:tc>
          <w:tcPr>
            <w:tcW w:w="491" w:type="dxa"/>
            <w:noWrap/>
            <w:hideMark/>
            <w:tcPrChange w:id="383" w:author="Joe.Mendoza" w:date="2014-11-26T14:44:00Z">
              <w:tcPr>
                <w:tcW w:w="491" w:type="dxa"/>
                <w:noWrap/>
                <w:hideMark/>
              </w:tcPr>
            </w:tcPrChange>
          </w:tcPr>
          <w:p w14:paraId="70D06834" w14:textId="77777777" w:rsidR="00D65F4D" w:rsidRPr="00D65F4D" w:rsidRDefault="00D65F4D" w:rsidP="003053BC">
            <w:pPr>
              <w:rPr>
                <w:sz w:val="18"/>
                <w:szCs w:val="18"/>
              </w:rPr>
            </w:pPr>
            <w:r w:rsidRPr="00D65F4D">
              <w:rPr>
                <w:sz w:val="18"/>
                <w:szCs w:val="18"/>
              </w:rPr>
              <w:t>U</w:t>
            </w:r>
          </w:p>
        </w:tc>
        <w:tc>
          <w:tcPr>
            <w:tcW w:w="1907" w:type="dxa"/>
            <w:noWrap/>
            <w:hideMark/>
            <w:tcPrChange w:id="384" w:author="Joe.Mendoza" w:date="2014-11-26T14:44:00Z">
              <w:tcPr>
                <w:tcW w:w="2381" w:type="dxa"/>
                <w:noWrap/>
                <w:hideMark/>
              </w:tcPr>
            </w:tcPrChange>
          </w:tcPr>
          <w:p w14:paraId="063A88AF" w14:textId="77777777" w:rsidR="00D65F4D" w:rsidRPr="00D65F4D" w:rsidRDefault="00D65F4D">
            <w:pPr>
              <w:rPr>
                <w:sz w:val="18"/>
                <w:szCs w:val="18"/>
              </w:rPr>
            </w:pPr>
            <w:r w:rsidRPr="00D65F4D">
              <w:rPr>
                <w:sz w:val="18"/>
                <w:szCs w:val="18"/>
              </w:rPr>
              <w:t>Road_Maintenance_Segment</w:t>
            </w:r>
          </w:p>
        </w:tc>
        <w:tc>
          <w:tcPr>
            <w:tcW w:w="540" w:type="dxa"/>
            <w:noWrap/>
            <w:hideMark/>
            <w:tcPrChange w:id="385" w:author="Joe.Mendoza" w:date="2014-11-26T14:44:00Z">
              <w:tcPr>
                <w:tcW w:w="491" w:type="dxa"/>
                <w:noWrap/>
                <w:hideMark/>
              </w:tcPr>
            </w:tcPrChange>
          </w:tcPr>
          <w:p w14:paraId="0E9A435F" w14:textId="77777777" w:rsidR="00D65F4D" w:rsidRPr="00D65F4D" w:rsidRDefault="00D65F4D">
            <w:pPr>
              <w:rPr>
                <w:sz w:val="18"/>
                <w:szCs w:val="18"/>
              </w:rPr>
            </w:pPr>
          </w:p>
        </w:tc>
        <w:tc>
          <w:tcPr>
            <w:tcW w:w="450" w:type="dxa"/>
            <w:noWrap/>
            <w:hideMark/>
            <w:tcPrChange w:id="386" w:author="Joe.Mendoza" w:date="2014-11-26T14:44:00Z">
              <w:tcPr>
                <w:tcW w:w="475" w:type="dxa"/>
                <w:noWrap/>
                <w:hideMark/>
              </w:tcPr>
            </w:tcPrChange>
          </w:tcPr>
          <w:p w14:paraId="4F1743EA" w14:textId="77777777" w:rsidR="00D65F4D" w:rsidRPr="00D65F4D" w:rsidRDefault="00D65F4D">
            <w:pPr>
              <w:rPr>
                <w:sz w:val="18"/>
                <w:szCs w:val="18"/>
              </w:rPr>
            </w:pPr>
          </w:p>
        </w:tc>
        <w:tc>
          <w:tcPr>
            <w:tcW w:w="540" w:type="dxa"/>
            <w:noWrap/>
            <w:hideMark/>
            <w:tcPrChange w:id="387" w:author="Joe.Mendoza" w:date="2014-11-26T14:44:00Z">
              <w:tcPr>
                <w:tcW w:w="507" w:type="dxa"/>
                <w:noWrap/>
                <w:hideMark/>
              </w:tcPr>
            </w:tcPrChange>
          </w:tcPr>
          <w:p w14:paraId="4A954EE2" w14:textId="77777777" w:rsidR="00D65F4D" w:rsidRPr="00D65F4D" w:rsidRDefault="00D65F4D" w:rsidP="003053BC">
            <w:pPr>
              <w:rPr>
                <w:sz w:val="18"/>
                <w:szCs w:val="18"/>
              </w:rPr>
            </w:pPr>
            <w:r w:rsidRPr="00D65F4D">
              <w:rPr>
                <w:sz w:val="18"/>
                <w:szCs w:val="18"/>
              </w:rPr>
              <w:t>Y</w:t>
            </w:r>
          </w:p>
        </w:tc>
        <w:tc>
          <w:tcPr>
            <w:tcW w:w="3087" w:type="dxa"/>
            <w:hideMark/>
            <w:tcPrChange w:id="388" w:author="Joe.Mendoza" w:date="2014-11-26T14:44:00Z">
              <w:tcPr>
                <w:tcW w:w="2670" w:type="dxa"/>
                <w:hideMark/>
              </w:tcPr>
            </w:tcPrChange>
          </w:tcPr>
          <w:p w14:paraId="5D001D00" w14:textId="77777777" w:rsidR="00D65F4D" w:rsidRPr="00D65F4D" w:rsidRDefault="00D65F4D">
            <w:pPr>
              <w:rPr>
                <w:sz w:val="18"/>
                <w:szCs w:val="18"/>
              </w:rPr>
            </w:pPr>
            <w:r w:rsidRPr="00D65F4D">
              <w:rPr>
                <w:sz w:val="18"/>
                <w:szCs w:val="18"/>
              </w:rPr>
              <w:t>Each road that the RMS maintains (State roads) is divided up into manageable lengths. These manageable lengths are called road maintenance segments</w:t>
            </w:r>
          </w:p>
        </w:tc>
      </w:tr>
      <w:tr w:rsidR="00D65F4D" w:rsidRPr="00D65F4D" w14:paraId="03D56811" w14:textId="77777777" w:rsidTr="00E866D7">
        <w:trPr>
          <w:trHeight w:val="300"/>
          <w:trPrChange w:id="389" w:author="Joe.Mendoza" w:date="2014-11-26T14:44:00Z">
            <w:trPr>
              <w:trHeight w:val="300"/>
            </w:trPr>
          </w:trPrChange>
        </w:trPr>
        <w:tc>
          <w:tcPr>
            <w:tcW w:w="491" w:type="dxa"/>
            <w:noWrap/>
            <w:hideMark/>
            <w:tcPrChange w:id="390" w:author="Joe.Mendoza" w:date="2014-11-26T14:44:00Z">
              <w:tcPr>
                <w:tcW w:w="491" w:type="dxa"/>
                <w:noWrap/>
                <w:hideMark/>
              </w:tcPr>
            </w:tcPrChange>
          </w:tcPr>
          <w:p w14:paraId="1642901F" w14:textId="033C73D4" w:rsidR="00D65F4D" w:rsidRPr="00D65F4D" w:rsidRDefault="00BA1F36" w:rsidP="003053BC">
            <w:pPr>
              <w:rPr>
                <w:sz w:val="18"/>
                <w:szCs w:val="18"/>
              </w:rPr>
            </w:pPr>
            <w:r>
              <w:rPr>
                <w:sz w:val="18"/>
                <w:szCs w:val="18"/>
              </w:rPr>
              <w:t>9</w:t>
            </w:r>
          </w:p>
        </w:tc>
        <w:tc>
          <w:tcPr>
            <w:tcW w:w="1777" w:type="dxa"/>
            <w:noWrap/>
            <w:hideMark/>
            <w:tcPrChange w:id="391" w:author="Joe.Mendoza" w:date="2014-11-26T14:44:00Z">
              <w:tcPr>
                <w:tcW w:w="1777" w:type="dxa"/>
                <w:noWrap/>
                <w:hideMark/>
              </w:tcPr>
            </w:tcPrChange>
          </w:tcPr>
          <w:p w14:paraId="129FC211" w14:textId="77777777" w:rsidR="00D65F4D" w:rsidRPr="00D65F4D" w:rsidRDefault="00D65F4D">
            <w:pPr>
              <w:rPr>
                <w:sz w:val="18"/>
                <w:szCs w:val="18"/>
              </w:rPr>
            </w:pPr>
            <w:r w:rsidRPr="00D65F4D">
              <w:rPr>
                <w:sz w:val="18"/>
                <w:szCs w:val="18"/>
              </w:rPr>
              <w:t>IIT_DATE_ATTRIB86</w:t>
            </w:r>
          </w:p>
        </w:tc>
        <w:tc>
          <w:tcPr>
            <w:tcW w:w="1710" w:type="dxa"/>
            <w:hideMark/>
            <w:tcPrChange w:id="392" w:author="Joe.Mendoza" w:date="2014-11-26T14:44:00Z">
              <w:tcPr>
                <w:tcW w:w="1710" w:type="dxa"/>
                <w:hideMark/>
              </w:tcPr>
            </w:tcPrChange>
          </w:tcPr>
          <w:p w14:paraId="15E4C09F" w14:textId="77777777" w:rsidR="00D65F4D" w:rsidRPr="00D65F4D" w:rsidRDefault="00D65F4D">
            <w:pPr>
              <w:rPr>
                <w:sz w:val="18"/>
                <w:szCs w:val="18"/>
              </w:rPr>
            </w:pPr>
            <w:r w:rsidRPr="00D65F4D">
              <w:rPr>
                <w:sz w:val="18"/>
                <w:szCs w:val="18"/>
              </w:rPr>
              <w:t>Date of creation</w:t>
            </w:r>
          </w:p>
        </w:tc>
        <w:tc>
          <w:tcPr>
            <w:tcW w:w="630" w:type="dxa"/>
            <w:hideMark/>
            <w:tcPrChange w:id="393" w:author="Joe.Mendoza" w:date="2014-11-26T14:44:00Z">
              <w:tcPr>
                <w:tcW w:w="630" w:type="dxa"/>
                <w:hideMark/>
              </w:tcPr>
            </w:tcPrChange>
          </w:tcPr>
          <w:p w14:paraId="03BE6151" w14:textId="7E65EB84" w:rsidR="00D65F4D" w:rsidRPr="00D65F4D" w:rsidRDefault="00891913">
            <w:pPr>
              <w:rPr>
                <w:sz w:val="18"/>
                <w:szCs w:val="18"/>
              </w:rPr>
            </w:pPr>
            <w:r>
              <w:rPr>
                <w:sz w:val="18"/>
                <w:szCs w:val="18"/>
              </w:rPr>
              <w:t>11</w:t>
            </w:r>
          </w:p>
        </w:tc>
        <w:tc>
          <w:tcPr>
            <w:tcW w:w="1881" w:type="dxa"/>
            <w:hideMark/>
            <w:tcPrChange w:id="394" w:author="Joe.Mendoza" w:date="2014-11-26T14:44:00Z">
              <w:tcPr>
                <w:tcW w:w="1881" w:type="dxa"/>
                <w:hideMark/>
              </w:tcPr>
            </w:tcPrChange>
          </w:tcPr>
          <w:p w14:paraId="39A813D4" w14:textId="77777777" w:rsidR="00D65F4D" w:rsidRPr="00D65F4D" w:rsidRDefault="00D65F4D">
            <w:pPr>
              <w:rPr>
                <w:sz w:val="18"/>
                <w:szCs w:val="18"/>
              </w:rPr>
            </w:pPr>
            <w:r w:rsidRPr="00D65F4D">
              <w:rPr>
                <w:sz w:val="18"/>
                <w:szCs w:val="18"/>
              </w:rPr>
              <w:t>DATE</w:t>
            </w:r>
          </w:p>
        </w:tc>
        <w:tc>
          <w:tcPr>
            <w:tcW w:w="491" w:type="dxa"/>
            <w:noWrap/>
            <w:hideMark/>
            <w:tcPrChange w:id="395" w:author="Joe.Mendoza" w:date="2014-11-26T14:44:00Z">
              <w:tcPr>
                <w:tcW w:w="491" w:type="dxa"/>
                <w:noWrap/>
                <w:hideMark/>
              </w:tcPr>
            </w:tcPrChange>
          </w:tcPr>
          <w:p w14:paraId="000D76B9" w14:textId="77777777" w:rsidR="00D65F4D" w:rsidRPr="00D65F4D" w:rsidRDefault="00D65F4D">
            <w:pPr>
              <w:rPr>
                <w:sz w:val="18"/>
                <w:szCs w:val="18"/>
              </w:rPr>
            </w:pPr>
          </w:p>
        </w:tc>
        <w:tc>
          <w:tcPr>
            <w:tcW w:w="491" w:type="dxa"/>
            <w:noWrap/>
            <w:hideMark/>
            <w:tcPrChange w:id="396" w:author="Joe.Mendoza" w:date="2014-11-26T14:44:00Z">
              <w:tcPr>
                <w:tcW w:w="491" w:type="dxa"/>
                <w:noWrap/>
                <w:hideMark/>
              </w:tcPr>
            </w:tcPrChange>
          </w:tcPr>
          <w:p w14:paraId="1F904E5B" w14:textId="77777777" w:rsidR="00D65F4D" w:rsidRPr="00D65F4D" w:rsidRDefault="00D65F4D" w:rsidP="003053BC">
            <w:pPr>
              <w:rPr>
                <w:sz w:val="18"/>
                <w:szCs w:val="18"/>
              </w:rPr>
            </w:pPr>
            <w:r w:rsidRPr="00D65F4D">
              <w:rPr>
                <w:sz w:val="18"/>
                <w:szCs w:val="18"/>
              </w:rPr>
              <w:t>U</w:t>
            </w:r>
          </w:p>
        </w:tc>
        <w:tc>
          <w:tcPr>
            <w:tcW w:w="1907" w:type="dxa"/>
            <w:noWrap/>
            <w:hideMark/>
            <w:tcPrChange w:id="397" w:author="Joe.Mendoza" w:date="2014-11-26T14:44:00Z">
              <w:tcPr>
                <w:tcW w:w="2381" w:type="dxa"/>
                <w:noWrap/>
                <w:hideMark/>
              </w:tcPr>
            </w:tcPrChange>
          </w:tcPr>
          <w:p w14:paraId="7E1AC6E8" w14:textId="77777777" w:rsidR="00D65F4D" w:rsidRPr="00D65F4D" w:rsidRDefault="00D65F4D">
            <w:pPr>
              <w:rPr>
                <w:sz w:val="18"/>
                <w:szCs w:val="18"/>
              </w:rPr>
            </w:pPr>
            <w:r w:rsidRPr="00D65F4D">
              <w:rPr>
                <w:sz w:val="18"/>
                <w:szCs w:val="18"/>
              </w:rPr>
              <w:t>Date_of_creation</w:t>
            </w:r>
          </w:p>
        </w:tc>
        <w:tc>
          <w:tcPr>
            <w:tcW w:w="540" w:type="dxa"/>
            <w:noWrap/>
            <w:hideMark/>
            <w:tcPrChange w:id="398" w:author="Joe.Mendoza" w:date="2014-11-26T14:44:00Z">
              <w:tcPr>
                <w:tcW w:w="491" w:type="dxa"/>
                <w:noWrap/>
                <w:hideMark/>
              </w:tcPr>
            </w:tcPrChange>
          </w:tcPr>
          <w:p w14:paraId="644DB58E" w14:textId="77777777" w:rsidR="00D65F4D" w:rsidRPr="00D65F4D" w:rsidRDefault="00D65F4D">
            <w:pPr>
              <w:rPr>
                <w:sz w:val="18"/>
                <w:szCs w:val="18"/>
              </w:rPr>
            </w:pPr>
          </w:p>
        </w:tc>
        <w:tc>
          <w:tcPr>
            <w:tcW w:w="450" w:type="dxa"/>
            <w:noWrap/>
            <w:hideMark/>
            <w:tcPrChange w:id="399" w:author="Joe.Mendoza" w:date="2014-11-26T14:44:00Z">
              <w:tcPr>
                <w:tcW w:w="475" w:type="dxa"/>
                <w:noWrap/>
                <w:hideMark/>
              </w:tcPr>
            </w:tcPrChange>
          </w:tcPr>
          <w:p w14:paraId="143AEB6B" w14:textId="77777777" w:rsidR="00D65F4D" w:rsidRPr="00D65F4D" w:rsidRDefault="00D65F4D">
            <w:pPr>
              <w:rPr>
                <w:sz w:val="18"/>
                <w:szCs w:val="18"/>
              </w:rPr>
            </w:pPr>
          </w:p>
        </w:tc>
        <w:tc>
          <w:tcPr>
            <w:tcW w:w="540" w:type="dxa"/>
            <w:noWrap/>
            <w:hideMark/>
            <w:tcPrChange w:id="400" w:author="Joe.Mendoza" w:date="2014-11-26T14:44:00Z">
              <w:tcPr>
                <w:tcW w:w="507" w:type="dxa"/>
                <w:noWrap/>
                <w:hideMark/>
              </w:tcPr>
            </w:tcPrChange>
          </w:tcPr>
          <w:p w14:paraId="336631C0" w14:textId="77777777" w:rsidR="00D65F4D" w:rsidRPr="00D65F4D" w:rsidRDefault="00D65F4D" w:rsidP="003053BC">
            <w:pPr>
              <w:rPr>
                <w:sz w:val="18"/>
                <w:szCs w:val="18"/>
              </w:rPr>
            </w:pPr>
            <w:r w:rsidRPr="00D65F4D">
              <w:rPr>
                <w:sz w:val="18"/>
                <w:szCs w:val="18"/>
              </w:rPr>
              <w:t>Y</w:t>
            </w:r>
          </w:p>
        </w:tc>
        <w:tc>
          <w:tcPr>
            <w:tcW w:w="3087" w:type="dxa"/>
            <w:hideMark/>
            <w:tcPrChange w:id="401" w:author="Joe.Mendoza" w:date="2014-11-26T14:44:00Z">
              <w:tcPr>
                <w:tcW w:w="2670" w:type="dxa"/>
                <w:hideMark/>
              </w:tcPr>
            </w:tcPrChange>
          </w:tcPr>
          <w:p w14:paraId="78C41DC2" w14:textId="77777777" w:rsidR="00D65F4D" w:rsidRDefault="00D65F4D">
            <w:pPr>
              <w:rPr>
                <w:sz w:val="18"/>
                <w:szCs w:val="18"/>
              </w:rPr>
            </w:pPr>
            <w:r w:rsidRPr="00D65F4D">
              <w:rPr>
                <w:sz w:val="18"/>
                <w:szCs w:val="18"/>
              </w:rPr>
              <w:t>Date the record is created initially</w:t>
            </w:r>
          </w:p>
          <w:p w14:paraId="0A7DFC2B" w14:textId="77777777" w:rsidR="00EF4427" w:rsidRDefault="00EF4427">
            <w:pPr>
              <w:rPr>
                <w:sz w:val="18"/>
                <w:szCs w:val="18"/>
              </w:rPr>
            </w:pPr>
          </w:p>
          <w:p w14:paraId="728F7055" w14:textId="16B682A8" w:rsidR="00EF4427" w:rsidRPr="00D65F4D" w:rsidRDefault="00EF4427">
            <w:pPr>
              <w:rPr>
                <w:sz w:val="18"/>
                <w:szCs w:val="18"/>
              </w:rPr>
            </w:pPr>
            <w:r>
              <w:rPr>
                <w:sz w:val="18"/>
                <w:szCs w:val="18"/>
              </w:rPr>
              <w:t>Format Mask: DD-MON-YYYY</w:t>
            </w:r>
          </w:p>
        </w:tc>
      </w:tr>
      <w:tr w:rsidR="00D65F4D" w:rsidRPr="00D65F4D" w14:paraId="0A08F11B" w14:textId="77777777" w:rsidTr="00E866D7">
        <w:trPr>
          <w:trHeight w:val="300"/>
          <w:trPrChange w:id="402" w:author="Joe.Mendoza" w:date="2014-11-26T14:44:00Z">
            <w:trPr>
              <w:trHeight w:val="300"/>
            </w:trPr>
          </w:trPrChange>
        </w:trPr>
        <w:tc>
          <w:tcPr>
            <w:tcW w:w="491" w:type="dxa"/>
            <w:noWrap/>
            <w:hideMark/>
            <w:tcPrChange w:id="403" w:author="Joe.Mendoza" w:date="2014-11-26T14:44:00Z">
              <w:tcPr>
                <w:tcW w:w="491" w:type="dxa"/>
                <w:noWrap/>
                <w:hideMark/>
              </w:tcPr>
            </w:tcPrChange>
          </w:tcPr>
          <w:p w14:paraId="2D05F8F8" w14:textId="41345047" w:rsidR="00D65F4D" w:rsidRPr="00D65F4D" w:rsidRDefault="00BA1F36" w:rsidP="003053BC">
            <w:pPr>
              <w:rPr>
                <w:sz w:val="18"/>
                <w:szCs w:val="18"/>
              </w:rPr>
            </w:pPr>
            <w:r>
              <w:rPr>
                <w:sz w:val="18"/>
                <w:szCs w:val="18"/>
              </w:rPr>
              <w:t>10</w:t>
            </w:r>
          </w:p>
        </w:tc>
        <w:tc>
          <w:tcPr>
            <w:tcW w:w="1777" w:type="dxa"/>
            <w:noWrap/>
            <w:hideMark/>
            <w:tcPrChange w:id="404" w:author="Joe.Mendoza" w:date="2014-11-26T14:44:00Z">
              <w:tcPr>
                <w:tcW w:w="1777" w:type="dxa"/>
                <w:noWrap/>
                <w:hideMark/>
              </w:tcPr>
            </w:tcPrChange>
          </w:tcPr>
          <w:p w14:paraId="592CFCB0" w14:textId="0EF8797B" w:rsidR="00D65F4D" w:rsidRPr="00D65F4D" w:rsidRDefault="00EF4427">
            <w:pPr>
              <w:rPr>
                <w:sz w:val="18"/>
                <w:szCs w:val="18"/>
              </w:rPr>
            </w:pPr>
            <w:r w:rsidRPr="00EF4427">
              <w:rPr>
                <w:sz w:val="18"/>
                <w:szCs w:val="18"/>
              </w:rPr>
              <w:t>IIT_DATE_ATTRIB87</w:t>
            </w:r>
            <w:r w:rsidRPr="00EF4427" w:rsidDel="00304D86">
              <w:rPr>
                <w:sz w:val="18"/>
                <w:szCs w:val="18"/>
              </w:rPr>
              <w:t xml:space="preserve"> </w:t>
            </w:r>
          </w:p>
        </w:tc>
        <w:tc>
          <w:tcPr>
            <w:tcW w:w="1710" w:type="dxa"/>
            <w:hideMark/>
            <w:tcPrChange w:id="405" w:author="Joe.Mendoza" w:date="2014-11-26T14:44:00Z">
              <w:tcPr>
                <w:tcW w:w="1710" w:type="dxa"/>
                <w:hideMark/>
              </w:tcPr>
            </w:tcPrChange>
          </w:tcPr>
          <w:p w14:paraId="2DE6C76D" w14:textId="77777777" w:rsidR="00D65F4D" w:rsidRPr="00D65F4D" w:rsidRDefault="00D65F4D">
            <w:pPr>
              <w:rPr>
                <w:sz w:val="18"/>
                <w:szCs w:val="18"/>
              </w:rPr>
            </w:pPr>
            <w:r w:rsidRPr="00D65F4D">
              <w:rPr>
                <w:sz w:val="18"/>
                <w:szCs w:val="18"/>
              </w:rPr>
              <w:t>Time of creation</w:t>
            </w:r>
          </w:p>
        </w:tc>
        <w:tc>
          <w:tcPr>
            <w:tcW w:w="630" w:type="dxa"/>
            <w:hideMark/>
            <w:tcPrChange w:id="406" w:author="Joe.Mendoza" w:date="2014-11-26T14:44:00Z">
              <w:tcPr>
                <w:tcW w:w="630" w:type="dxa"/>
                <w:hideMark/>
              </w:tcPr>
            </w:tcPrChange>
          </w:tcPr>
          <w:p w14:paraId="097D7220" w14:textId="27093000" w:rsidR="00D65F4D" w:rsidRPr="00D65F4D" w:rsidRDefault="00891913">
            <w:pPr>
              <w:rPr>
                <w:sz w:val="18"/>
                <w:szCs w:val="18"/>
              </w:rPr>
            </w:pPr>
            <w:r>
              <w:rPr>
                <w:sz w:val="18"/>
                <w:szCs w:val="18"/>
              </w:rPr>
              <w:t>5</w:t>
            </w:r>
          </w:p>
        </w:tc>
        <w:tc>
          <w:tcPr>
            <w:tcW w:w="1881" w:type="dxa"/>
            <w:hideMark/>
            <w:tcPrChange w:id="407" w:author="Joe.Mendoza" w:date="2014-11-26T14:44:00Z">
              <w:tcPr>
                <w:tcW w:w="1881" w:type="dxa"/>
                <w:hideMark/>
              </w:tcPr>
            </w:tcPrChange>
          </w:tcPr>
          <w:p w14:paraId="2C8FDAB7" w14:textId="77777777" w:rsidR="00D65F4D" w:rsidRPr="00D65F4D" w:rsidRDefault="00D65F4D">
            <w:pPr>
              <w:rPr>
                <w:sz w:val="18"/>
                <w:szCs w:val="18"/>
              </w:rPr>
            </w:pPr>
            <w:r w:rsidRPr="00D65F4D">
              <w:rPr>
                <w:sz w:val="18"/>
                <w:szCs w:val="18"/>
              </w:rPr>
              <w:t>DATE</w:t>
            </w:r>
          </w:p>
        </w:tc>
        <w:tc>
          <w:tcPr>
            <w:tcW w:w="491" w:type="dxa"/>
            <w:noWrap/>
            <w:hideMark/>
            <w:tcPrChange w:id="408" w:author="Joe.Mendoza" w:date="2014-11-26T14:44:00Z">
              <w:tcPr>
                <w:tcW w:w="491" w:type="dxa"/>
                <w:noWrap/>
                <w:hideMark/>
              </w:tcPr>
            </w:tcPrChange>
          </w:tcPr>
          <w:p w14:paraId="25C674F3" w14:textId="77777777" w:rsidR="00D65F4D" w:rsidRPr="00D65F4D" w:rsidRDefault="00D65F4D">
            <w:pPr>
              <w:rPr>
                <w:sz w:val="18"/>
                <w:szCs w:val="18"/>
              </w:rPr>
            </w:pPr>
          </w:p>
        </w:tc>
        <w:tc>
          <w:tcPr>
            <w:tcW w:w="491" w:type="dxa"/>
            <w:noWrap/>
            <w:hideMark/>
            <w:tcPrChange w:id="409" w:author="Joe.Mendoza" w:date="2014-11-26T14:44:00Z">
              <w:tcPr>
                <w:tcW w:w="491" w:type="dxa"/>
                <w:noWrap/>
                <w:hideMark/>
              </w:tcPr>
            </w:tcPrChange>
          </w:tcPr>
          <w:p w14:paraId="49815948" w14:textId="77777777" w:rsidR="00D65F4D" w:rsidRPr="00D65F4D" w:rsidRDefault="00D65F4D" w:rsidP="003053BC">
            <w:pPr>
              <w:rPr>
                <w:sz w:val="18"/>
                <w:szCs w:val="18"/>
              </w:rPr>
            </w:pPr>
            <w:r w:rsidRPr="00D65F4D">
              <w:rPr>
                <w:sz w:val="18"/>
                <w:szCs w:val="18"/>
              </w:rPr>
              <w:t>U</w:t>
            </w:r>
          </w:p>
        </w:tc>
        <w:tc>
          <w:tcPr>
            <w:tcW w:w="1907" w:type="dxa"/>
            <w:noWrap/>
            <w:hideMark/>
            <w:tcPrChange w:id="410" w:author="Joe.Mendoza" w:date="2014-11-26T14:44:00Z">
              <w:tcPr>
                <w:tcW w:w="2381" w:type="dxa"/>
                <w:noWrap/>
                <w:hideMark/>
              </w:tcPr>
            </w:tcPrChange>
          </w:tcPr>
          <w:p w14:paraId="024AF22E" w14:textId="77777777" w:rsidR="00D65F4D" w:rsidRPr="00D65F4D" w:rsidRDefault="00D65F4D">
            <w:pPr>
              <w:rPr>
                <w:sz w:val="18"/>
                <w:szCs w:val="18"/>
              </w:rPr>
            </w:pPr>
            <w:r w:rsidRPr="00D65F4D">
              <w:rPr>
                <w:sz w:val="18"/>
                <w:szCs w:val="18"/>
              </w:rPr>
              <w:t>Time_of_creation</w:t>
            </w:r>
          </w:p>
        </w:tc>
        <w:tc>
          <w:tcPr>
            <w:tcW w:w="540" w:type="dxa"/>
            <w:noWrap/>
            <w:hideMark/>
            <w:tcPrChange w:id="411" w:author="Joe.Mendoza" w:date="2014-11-26T14:44:00Z">
              <w:tcPr>
                <w:tcW w:w="491" w:type="dxa"/>
                <w:noWrap/>
                <w:hideMark/>
              </w:tcPr>
            </w:tcPrChange>
          </w:tcPr>
          <w:p w14:paraId="10398C15" w14:textId="77777777" w:rsidR="00D65F4D" w:rsidRPr="00D65F4D" w:rsidRDefault="00D65F4D">
            <w:pPr>
              <w:rPr>
                <w:sz w:val="18"/>
                <w:szCs w:val="18"/>
              </w:rPr>
            </w:pPr>
          </w:p>
        </w:tc>
        <w:tc>
          <w:tcPr>
            <w:tcW w:w="450" w:type="dxa"/>
            <w:noWrap/>
            <w:hideMark/>
            <w:tcPrChange w:id="412" w:author="Joe.Mendoza" w:date="2014-11-26T14:44:00Z">
              <w:tcPr>
                <w:tcW w:w="475" w:type="dxa"/>
                <w:noWrap/>
                <w:hideMark/>
              </w:tcPr>
            </w:tcPrChange>
          </w:tcPr>
          <w:p w14:paraId="0ABFAC0B" w14:textId="77777777" w:rsidR="00D65F4D" w:rsidRPr="00D65F4D" w:rsidRDefault="00D65F4D">
            <w:pPr>
              <w:rPr>
                <w:sz w:val="18"/>
                <w:szCs w:val="18"/>
              </w:rPr>
            </w:pPr>
          </w:p>
        </w:tc>
        <w:tc>
          <w:tcPr>
            <w:tcW w:w="540" w:type="dxa"/>
            <w:noWrap/>
            <w:hideMark/>
            <w:tcPrChange w:id="413" w:author="Joe.Mendoza" w:date="2014-11-26T14:44:00Z">
              <w:tcPr>
                <w:tcW w:w="507" w:type="dxa"/>
                <w:noWrap/>
                <w:hideMark/>
              </w:tcPr>
            </w:tcPrChange>
          </w:tcPr>
          <w:p w14:paraId="7637E521" w14:textId="77777777" w:rsidR="00D65F4D" w:rsidRPr="00D65F4D" w:rsidRDefault="00D65F4D" w:rsidP="003053BC">
            <w:pPr>
              <w:rPr>
                <w:sz w:val="18"/>
                <w:szCs w:val="18"/>
              </w:rPr>
            </w:pPr>
            <w:r w:rsidRPr="00D65F4D">
              <w:rPr>
                <w:sz w:val="18"/>
                <w:szCs w:val="18"/>
              </w:rPr>
              <w:t>Y</w:t>
            </w:r>
          </w:p>
        </w:tc>
        <w:tc>
          <w:tcPr>
            <w:tcW w:w="3087" w:type="dxa"/>
            <w:hideMark/>
            <w:tcPrChange w:id="414" w:author="Joe.Mendoza" w:date="2014-11-26T14:44:00Z">
              <w:tcPr>
                <w:tcW w:w="2670" w:type="dxa"/>
                <w:hideMark/>
              </w:tcPr>
            </w:tcPrChange>
          </w:tcPr>
          <w:p w14:paraId="72BF1F26" w14:textId="77777777" w:rsidR="00D65F4D" w:rsidRDefault="00D65F4D">
            <w:pPr>
              <w:rPr>
                <w:sz w:val="18"/>
                <w:szCs w:val="18"/>
              </w:rPr>
            </w:pPr>
            <w:r w:rsidRPr="00D65F4D">
              <w:rPr>
                <w:sz w:val="18"/>
                <w:szCs w:val="18"/>
              </w:rPr>
              <w:t>Time the record is created initially</w:t>
            </w:r>
          </w:p>
          <w:p w14:paraId="1E3FBCB7" w14:textId="77777777" w:rsidR="00EF4427" w:rsidRDefault="00EF4427">
            <w:pPr>
              <w:rPr>
                <w:sz w:val="18"/>
                <w:szCs w:val="18"/>
              </w:rPr>
            </w:pPr>
          </w:p>
          <w:p w14:paraId="595E1999" w14:textId="291AF6E2" w:rsidR="00EF4427" w:rsidRPr="00D65F4D" w:rsidRDefault="00EF4427">
            <w:pPr>
              <w:rPr>
                <w:sz w:val="18"/>
                <w:szCs w:val="18"/>
              </w:rPr>
            </w:pPr>
            <w:r>
              <w:rPr>
                <w:sz w:val="18"/>
                <w:szCs w:val="18"/>
              </w:rPr>
              <w:t>Format Mask: HH24:MI</w:t>
            </w:r>
          </w:p>
        </w:tc>
      </w:tr>
      <w:tr w:rsidR="00D65F4D" w:rsidRPr="00D65F4D" w14:paraId="03853078" w14:textId="77777777" w:rsidTr="00E866D7">
        <w:trPr>
          <w:trHeight w:val="900"/>
          <w:trPrChange w:id="415" w:author="Joe.Mendoza" w:date="2014-11-26T14:44:00Z">
            <w:trPr>
              <w:trHeight w:val="900"/>
            </w:trPr>
          </w:trPrChange>
        </w:trPr>
        <w:tc>
          <w:tcPr>
            <w:tcW w:w="491" w:type="dxa"/>
            <w:noWrap/>
            <w:hideMark/>
            <w:tcPrChange w:id="416" w:author="Joe.Mendoza" w:date="2014-11-26T14:44:00Z">
              <w:tcPr>
                <w:tcW w:w="491" w:type="dxa"/>
                <w:noWrap/>
                <w:hideMark/>
              </w:tcPr>
            </w:tcPrChange>
          </w:tcPr>
          <w:p w14:paraId="14164937" w14:textId="6D592B50" w:rsidR="00D65F4D" w:rsidRPr="00D65F4D" w:rsidRDefault="00D65F4D" w:rsidP="003053BC">
            <w:pPr>
              <w:rPr>
                <w:sz w:val="18"/>
                <w:szCs w:val="18"/>
              </w:rPr>
            </w:pPr>
            <w:r w:rsidRPr="00D65F4D">
              <w:rPr>
                <w:sz w:val="18"/>
                <w:szCs w:val="18"/>
              </w:rPr>
              <w:t>1</w:t>
            </w:r>
            <w:r w:rsidR="00BA1F36">
              <w:rPr>
                <w:sz w:val="18"/>
                <w:szCs w:val="18"/>
              </w:rPr>
              <w:t>1</w:t>
            </w:r>
          </w:p>
        </w:tc>
        <w:tc>
          <w:tcPr>
            <w:tcW w:w="1777" w:type="dxa"/>
            <w:noWrap/>
            <w:hideMark/>
            <w:tcPrChange w:id="417" w:author="Joe.Mendoza" w:date="2014-11-26T14:44:00Z">
              <w:tcPr>
                <w:tcW w:w="1777" w:type="dxa"/>
                <w:noWrap/>
                <w:hideMark/>
              </w:tcPr>
            </w:tcPrChange>
          </w:tcPr>
          <w:p w14:paraId="3603837F" w14:textId="77777777" w:rsidR="00D65F4D" w:rsidRPr="00D65F4D" w:rsidRDefault="00D65F4D">
            <w:pPr>
              <w:rPr>
                <w:sz w:val="18"/>
                <w:szCs w:val="18"/>
              </w:rPr>
            </w:pPr>
            <w:r w:rsidRPr="00D65F4D">
              <w:rPr>
                <w:sz w:val="18"/>
                <w:szCs w:val="18"/>
              </w:rPr>
              <w:t>IIT_NUM_ATTRIB17</w:t>
            </w:r>
          </w:p>
        </w:tc>
        <w:tc>
          <w:tcPr>
            <w:tcW w:w="1710" w:type="dxa"/>
            <w:hideMark/>
            <w:tcPrChange w:id="418" w:author="Joe.Mendoza" w:date="2014-11-26T14:44:00Z">
              <w:tcPr>
                <w:tcW w:w="1710" w:type="dxa"/>
                <w:hideMark/>
              </w:tcPr>
            </w:tcPrChange>
          </w:tcPr>
          <w:p w14:paraId="3FD861AC" w14:textId="77777777" w:rsidR="00D65F4D" w:rsidRPr="00D65F4D" w:rsidRDefault="00D65F4D">
            <w:pPr>
              <w:rPr>
                <w:sz w:val="18"/>
                <w:szCs w:val="18"/>
              </w:rPr>
            </w:pPr>
            <w:r w:rsidRPr="00D65F4D">
              <w:rPr>
                <w:sz w:val="18"/>
                <w:szCs w:val="18"/>
              </w:rPr>
              <w:t>Longitude</w:t>
            </w:r>
          </w:p>
        </w:tc>
        <w:tc>
          <w:tcPr>
            <w:tcW w:w="630" w:type="dxa"/>
            <w:hideMark/>
            <w:tcPrChange w:id="419" w:author="Joe.Mendoza" w:date="2014-11-26T14:44:00Z">
              <w:tcPr>
                <w:tcW w:w="630" w:type="dxa"/>
                <w:hideMark/>
              </w:tcPr>
            </w:tcPrChange>
          </w:tcPr>
          <w:p w14:paraId="6B27E8B6" w14:textId="77777777" w:rsidR="00D65F4D" w:rsidRPr="00D65F4D" w:rsidRDefault="00D65F4D">
            <w:pPr>
              <w:rPr>
                <w:sz w:val="18"/>
                <w:szCs w:val="18"/>
              </w:rPr>
            </w:pPr>
          </w:p>
        </w:tc>
        <w:tc>
          <w:tcPr>
            <w:tcW w:w="1881" w:type="dxa"/>
            <w:hideMark/>
            <w:tcPrChange w:id="420" w:author="Joe.Mendoza" w:date="2014-11-26T14:44:00Z">
              <w:tcPr>
                <w:tcW w:w="1881" w:type="dxa"/>
                <w:hideMark/>
              </w:tcPr>
            </w:tcPrChange>
          </w:tcPr>
          <w:p w14:paraId="7517772A" w14:textId="77777777" w:rsidR="00D65F4D" w:rsidRPr="00D65F4D" w:rsidRDefault="00D65F4D">
            <w:pPr>
              <w:rPr>
                <w:sz w:val="18"/>
                <w:szCs w:val="18"/>
              </w:rPr>
            </w:pPr>
            <w:r w:rsidRPr="00D65F4D">
              <w:rPr>
                <w:sz w:val="18"/>
                <w:szCs w:val="18"/>
              </w:rPr>
              <w:t>NUMBER</w:t>
            </w:r>
          </w:p>
        </w:tc>
        <w:tc>
          <w:tcPr>
            <w:tcW w:w="491" w:type="dxa"/>
            <w:noWrap/>
            <w:hideMark/>
            <w:tcPrChange w:id="421" w:author="Joe.Mendoza" w:date="2014-11-26T14:44:00Z">
              <w:tcPr>
                <w:tcW w:w="491" w:type="dxa"/>
                <w:noWrap/>
                <w:hideMark/>
              </w:tcPr>
            </w:tcPrChange>
          </w:tcPr>
          <w:p w14:paraId="20437993" w14:textId="77777777" w:rsidR="00D65F4D" w:rsidRPr="00D65F4D" w:rsidRDefault="00D65F4D">
            <w:pPr>
              <w:rPr>
                <w:sz w:val="18"/>
                <w:szCs w:val="18"/>
              </w:rPr>
            </w:pPr>
          </w:p>
        </w:tc>
        <w:tc>
          <w:tcPr>
            <w:tcW w:w="491" w:type="dxa"/>
            <w:noWrap/>
            <w:hideMark/>
            <w:tcPrChange w:id="422" w:author="Joe.Mendoza" w:date="2014-11-26T14:44:00Z">
              <w:tcPr>
                <w:tcW w:w="491" w:type="dxa"/>
                <w:noWrap/>
                <w:hideMark/>
              </w:tcPr>
            </w:tcPrChange>
          </w:tcPr>
          <w:p w14:paraId="579BC4DB" w14:textId="77777777" w:rsidR="00D65F4D" w:rsidRPr="00D65F4D" w:rsidRDefault="00D65F4D" w:rsidP="003053BC">
            <w:pPr>
              <w:rPr>
                <w:sz w:val="18"/>
                <w:szCs w:val="18"/>
              </w:rPr>
            </w:pPr>
            <w:r w:rsidRPr="00D65F4D">
              <w:rPr>
                <w:sz w:val="18"/>
                <w:szCs w:val="18"/>
              </w:rPr>
              <w:t>U</w:t>
            </w:r>
          </w:p>
        </w:tc>
        <w:tc>
          <w:tcPr>
            <w:tcW w:w="1907" w:type="dxa"/>
            <w:noWrap/>
            <w:hideMark/>
            <w:tcPrChange w:id="423" w:author="Joe.Mendoza" w:date="2014-11-26T14:44:00Z">
              <w:tcPr>
                <w:tcW w:w="2381" w:type="dxa"/>
                <w:noWrap/>
                <w:hideMark/>
              </w:tcPr>
            </w:tcPrChange>
          </w:tcPr>
          <w:p w14:paraId="0DDBF834" w14:textId="77777777" w:rsidR="00D65F4D" w:rsidRPr="00D65F4D" w:rsidRDefault="00D65F4D">
            <w:pPr>
              <w:rPr>
                <w:sz w:val="18"/>
                <w:szCs w:val="18"/>
              </w:rPr>
            </w:pPr>
            <w:r w:rsidRPr="00D65F4D">
              <w:rPr>
                <w:sz w:val="18"/>
                <w:szCs w:val="18"/>
              </w:rPr>
              <w:t>Longitude</w:t>
            </w:r>
          </w:p>
        </w:tc>
        <w:tc>
          <w:tcPr>
            <w:tcW w:w="540" w:type="dxa"/>
            <w:noWrap/>
            <w:hideMark/>
            <w:tcPrChange w:id="424" w:author="Joe.Mendoza" w:date="2014-11-26T14:44:00Z">
              <w:tcPr>
                <w:tcW w:w="491" w:type="dxa"/>
                <w:noWrap/>
                <w:hideMark/>
              </w:tcPr>
            </w:tcPrChange>
          </w:tcPr>
          <w:p w14:paraId="4ACD92EB" w14:textId="77777777" w:rsidR="00D65F4D" w:rsidRPr="00D65F4D" w:rsidRDefault="00D65F4D">
            <w:pPr>
              <w:rPr>
                <w:sz w:val="18"/>
                <w:szCs w:val="18"/>
              </w:rPr>
            </w:pPr>
          </w:p>
        </w:tc>
        <w:tc>
          <w:tcPr>
            <w:tcW w:w="450" w:type="dxa"/>
            <w:noWrap/>
            <w:hideMark/>
            <w:tcPrChange w:id="425" w:author="Joe.Mendoza" w:date="2014-11-26T14:44:00Z">
              <w:tcPr>
                <w:tcW w:w="475" w:type="dxa"/>
                <w:noWrap/>
                <w:hideMark/>
              </w:tcPr>
            </w:tcPrChange>
          </w:tcPr>
          <w:p w14:paraId="4B8A2BC5" w14:textId="204DD72D" w:rsidR="00D65F4D" w:rsidRPr="00D65F4D" w:rsidRDefault="0070506C">
            <w:pPr>
              <w:rPr>
                <w:sz w:val="18"/>
                <w:szCs w:val="18"/>
              </w:rPr>
            </w:pPr>
            <w:r>
              <w:rPr>
                <w:sz w:val="18"/>
                <w:szCs w:val="18"/>
              </w:rPr>
              <w:t>Y</w:t>
            </w:r>
          </w:p>
        </w:tc>
        <w:tc>
          <w:tcPr>
            <w:tcW w:w="540" w:type="dxa"/>
            <w:noWrap/>
            <w:hideMark/>
            <w:tcPrChange w:id="426" w:author="Joe.Mendoza" w:date="2014-11-26T14:44:00Z">
              <w:tcPr>
                <w:tcW w:w="507" w:type="dxa"/>
                <w:noWrap/>
                <w:hideMark/>
              </w:tcPr>
            </w:tcPrChange>
          </w:tcPr>
          <w:p w14:paraId="0EBDFBB6" w14:textId="77777777" w:rsidR="00D65F4D" w:rsidRPr="00D65F4D" w:rsidRDefault="00D65F4D" w:rsidP="003053BC">
            <w:pPr>
              <w:rPr>
                <w:sz w:val="18"/>
                <w:szCs w:val="18"/>
              </w:rPr>
            </w:pPr>
            <w:r w:rsidRPr="00D65F4D">
              <w:rPr>
                <w:sz w:val="18"/>
                <w:szCs w:val="18"/>
              </w:rPr>
              <w:t>Y</w:t>
            </w:r>
          </w:p>
        </w:tc>
        <w:tc>
          <w:tcPr>
            <w:tcW w:w="3087" w:type="dxa"/>
            <w:hideMark/>
            <w:tcPrChange w:id="427" w:author="Joe.Mendoza" w:date="2014-11-26T14:44:00Z">
              <w:tcPr>
                <w:tcW w:w="2670" w:type="dxa"/>
                <w:hideMark/>
              </w:tcPr>
            </w:tcPrChange>
          </w:tcPr>
          <w:p w14:paraId="296E321C" w14:textId="77777777" w:rsidR="00D65F4D" w:rsidRPr="00D65F4D" w:rsidRDefault="00D65F4D">
            <w:pPr>
              <w:rPr>
                <w:sz w:val="18"/>
                <w:szCs w:val="18"/>
              </w:rPr>
            </w:pPr>
            <w:r w:rsidRPr="00D65F4D">
              <w:rPr>
                <w:sz w:val="18"/>
                <w:szCs w:val="18"/>
              </w:rPr>
              <w:t>Generated based on WGS84 datum and calculated to 5 decimal points</w:t>
            </w:r>
          </w:p>
        </w:tc>
      </w:tr>
      <w:tr w:rsidR="00D65F4D" w:rsidRPr="00D65F4D" w14:paraId="165EA1CE" w14:textId="77777777" w:rsidTr="00E866D7">
        <w:trPr>
          <w:trHeight w:val="900"/>
          <w:trPrChange w:id="428" w:author="Joe.Mendoza" w:date="2014-11-26T14:44:00Z">
            <w:trPr>
              <w:trHeight w:val="900"/>
            </w:trPr>
          </w:trPrChange>
        </w:trPr>
        <w:tc>
          <w:tcPr>
            <w:tcW w:w="491" w:type="dxa"/>
            <w:noWrap/>
            <w:hideMark/>
            <w:tcPrChange w:id="429" w:author="Joe.Mendoza" w:date="2014-11-26T14:44:00Z">
              <w:tcPr>
                <w:tcW w:w="491" w:type="dxa"/>
                <w:noWrap/>
                <w:hideMark/>
              </w:tcPr>
            </w:tcPrChange>
          </w:tcPr>
          <w:p w14:paraId="27A12C55" w14:textId="10DF8EC8" w:rsidR="00D65F4D" w:rsidRPr="00D65F4D" w:rsidRDefault="00D65F4D" w:rsidP="003053BC">
            <w:pPr>
              <w:rPr>
                <w:sz w:val="18"/>
                <w:szCs w:val="18"/>
              </w:rPr>
            </w:pPr>
            <w:r w:rsidRPr="00D65F4D">
              <w:rPr>
                <w:sz w:val="18"/>
                <w:szCs w:val="18"/>
              </w:rPr>
              <w:t>1</w:t>
            </w:r>
            <w:r w:rsidR="00BA1F36">
              <w:rPr>
                <w:sz w:val="18"/>
                <w:szCs w:val="18"/>
              </w:rPr>
              <w:t>2</w:t>
            </w:r>
          </w:p>
        </w:tc>
        <w:tc>
          <w:tcPr>
            <w:tcW w:w="1777" w:type="dxa"/>
            <w:noWrap/>
            <w:hideMark/>
            <w:tcPrChange w:id="430" w:author="Joe.Mendoza" w:date="2014-11-26T14:44:00Z">
              <w:tcPr>
                <w:tcW w:w="1777" w:type="dxa"/>
                <w:noWrap/>
                <w:hideMark/>
              </w:tcPr>
            </w:tcPrChange>
          </w:tcPr>
          <w:p w14:paraId="6D2E9051" w14:textId="77777777" w:rsidR="00D65F4D" w:rsidRPr="00D65F4D" w:rsidRDefault="00D65F4D">
            <w:pPr>
              <w:rPr>
                <w:sz w:val="18"/>
                <w:szCs w:val="18"/>
              </w:rPr>
            </w:pPr>
            <w:r w:rsidRPr="00D65F4D">
              <w:rPr>
                <w:sz w:val="18"/>
                <w:szCs w:val="18"/>
              </w:rPr>
              <w:t>IIT_NUM_ATTRIB18</w:t>
            </w:r>
          </w:p>
        </w:tc>
        <w:tc>
          <w:tcPr>
            <w:tcW w:w="1710" w:type="dxa"/>
            <w:hideMark/>
            <w:tcPrChange w:id="431" w:author="Joe.Mendoza" w:date="2014-11-26T14:44:00Z">
              <w:tcPr>
                <w:tcW w:w="1710" w:type="dxa"/>
                <w:hideMark/>
              </w:tcPr>
            </w:tcPrChange>
          </w:tcPr>
          <w:p w14:paraId="2E6372A8" w14:textId="77777777" w:rsidR="00D65F4D" w:rsidRPr="00D65F4D" w:rsidRDefault="00D65F4D">
            <w:pPr>
              <w:rPr>
                <w:sz w:val="18"/>
                <w:szCs w:val="18"/>
              </w:rPr>
            </w:pPr>
            <w:r w:rsidRPr="00D65F4D">
              <w:rPr>
                <w:sz w:val="18"/>
                <w:szCs w:val="18"/>
              </w:rPr>
              <w:t>Latitude</w:t>
            </w:r>
          </w:p>
        </w:tc>
        <w:tc>
          <w:tcPr>
            <w:tcW w:w="630" w:type="dxa"/>
            <w:hideMark/>
            <w:tcPrChange w:id="432" w:author="Joe.Mendoza" w:date="2014-11-26T14:44:00Z">
              <w:tcPr>
                <w:tcW w:w="630" w:type="dxa"/>
                <w:hideMark/>
              </w:tcPr>
            </w:tcPrChange>
          </w:tcPr>
          <w:p w14:paraId="38325AFE" w14:textId="77777777" w:rsidR="00D65F4D" w:rsidRPr="00D65F4D" w:rsidRDefault="00D65F4D">
            <w:pPr>
              <w:rPr>
                <w:sz w:val="18"/>
                <w:szCs w:val="18"/>
              </w:rPr>
            </w:pPr>
          </w:p>
        </w:tc>
        <w:tc>
          <w:tcPr>
            <w:tcW w:w="1881" w:type="dxa"/>
            <w:hideMark/>
            <w:tcPrChange w:id="433" w:author="Joe.Mendoza" w:date="2014-11-26T14:44:00Z">
              <w:tcPr>
                <w:tcW w:w="1881" w:type="dxa"/>
                <w:hideMark/>
              </w:tcPr>
            </w:tcPrChange>
          </w:tcPr>
          <w:p w14:paraId="7ED99271" w14:textId="77777777" w:rsidR="00D65F4D" w:rsidRPr="00D65F4D" w:rsidRDefault="00D65F4D">
            <w:pPr>
              <w:rPr>
                <w:sz w:val="18"/>
                <w:szCs w:val="18"/>
              </w:rPr>
            </w:pPr>
            <w:r w:rsidRPr="00D65F4D">
              <w:rPr>
                <w:sz w:val="18"/>
                <w:szCs w:val="18"/>
              </w:rPr>
              <w:t>NUMBER</w:t>
            </w:r>
          </w:p>
        </w:tc>
        <w:tc>
          <w:tcPr>
            <w:tcW w:w="491" w:type="dxa"/>
            <w:noWrap/>
            <w:hideMark/>
            <w:tcPrChange w:id="434" w:author="Joe.Mendoza" w:date="2014-11-26T14:44:00Z">
              <w:tcPr>
                <w:tcW w:w="491" w:type="dxa"/>
                <w:noWrap/>
                <w:hideMark/>
              </w:tcPr>
            </w:tcPrChange>
          </w:tcPr>
          <w:p w14:paraId="7BD406E3" w14:textId="77777777" w:rsidR="00D65F4D" w:rsidRPr="00D65F4D" w:rsidRDefault="00D65F4D">
            <w:pPr>
              <w:rPr>
                <w:sz w:val="18"/>
                <w:szCs w:val="18"/>
              </w:rPr>
            </w:pPr>
          </w:p>
        </w:tc>
        <w:tc>
          <w:tcPr>
            <w:tcW w:w="491" w:type="dxa"/>
            <w:noWrap/>
            <w:hideMark/>
            <w:tcPrChange w:id="435" w:author="Joe.Mendoza" w:date="2014-11-26T14:44:00Z">
              <w:tcPr>
                <w:tcW w:w="491" w:type="dxa"/>
                <w:noWrap/>
                <w:hideMark/>
              </w:tcPr>
            </w:tcPrChange>
          </w:tcPr>
          <w:p w14:paraId="10192CD3" w14:textId="77777777" w:rsidR="00D65F4D" w:rsidRPr="00D65F4D" w:rsidRDefault="00D65F4D" w:rsidP="003053BC">
            <w:pPr>
              <w:rPr>
                <w:sz w:val="18"/>
                <w:szCs w:val="18"/>
              </w:rPr>
            </w:pPr>
            <w:r w:rsidRPr="00D65F4D">
              <w:rPr>
                <w:sz w:val="18"/>
                <w:szCs w:val="18"/>
              </w:rPr>
              <w:t>U</w:t>
            </w:r>
          </w:p>
        </w:tc>
        <w:tc>
          <w:tcPr>
            <w:tcW w:w="1907" w:type="dxa"/>
            <w:noWrap/>
            <w:hideMark/>
            <w:tcPrChange w:id="436" w:author="Joe.Mendoza" w:date="2014-11-26T14:44:00Z">
              <w:tcPr>
                <w:tcW w:w="2381" w:type="dxa"/>
                <w:noWrap/>
                <w:hideMark/>
              </w:tcPr>
            </w:tcPrChange>
          </w:tcPr>
          <w:p w14:paraId="30D965F5" w14:textId="77777777" w:rsidR="00D65F4D" w:rsidRPr="00D65F4D" w:rsidRDefault="00D65F4D">
            <w:pPr>
              <w:rPr>
                <w:sz w:val="18"/>
                <w:szCs w:val="18"/>
              </w:rPr>
            </w:pPr>
            <w:r w:rsidRPr="00D65F4D">
              <w:rPr>
                <w:sz w:val="18"/>
                <w:szCs w:val="18"/>
              </w:rPr>
              <w:t>Latitude</w:t>
            </w:r>
          </w:p>
        </w:tc>
        <w:tc>
          <w:tcPr>
            <w:tcW w:w="540" w:type="dxa"/>
            <w:noWrap/>
            <w:hideMark/>
            <w:tcPrChange w:id="437" w:author="Joe.Mendoza" w:date="2014-11-26T14:44:00Z">
              <w:tcPr>
                <w:tcW w:w="491" w:type="dxa"/>
                <w:noWrap/>
                <w:hideMark/>
              </w:tcPr>
            </w:tcPrChange>
          </w:tcPr>
          <w:p w14:paraId="1F293089" w14:textId="77777777" w:rsidR="00D65F4D" w:rsidRPr="00D65F4D" w:rsidRDefault="00D65F4D">
            <w:pPr>
              <w:rPr>
                <w:sz w:val="18"/>
                <w:szCs w:val="18"/>
              </w:rPr>
            </w:pPr>
          </w:p>
        </w:tc>
        <w:tc>
          <w:tcPr>
            <w:tcW w:w="450" w:type="dxa"/>
            <w:noWrap/>
            <w:hideMark/>
            <w:tcPrChange w:id="438" w:author="Joe.Mendoza" w:date="2014-11-26T14:44:00Z">
              <w:tcPr>
                <w:tcW w:w="475" w:type="dxa"/>
                <w:noWrap/>
                <w:hideMark/>
              </w:tcPr>
            </w:tcPrChange>
          </w:tcPr>
          <w:p w14:paraId="0A37CB05" w14:textId="65449643" w:rsidR="00D65F4D" w:rsidRPr="00D65F4D" w:rsidRDefault="0070506C">
            <w:pPr>
              <w:rPr>
                <w:sz w:val="18"/>
                <w:szCs w:val="18"/>
              </w:rPr>
            </w:pPr>
            <w:r>
              <w:rPr>
                <w:sz w:val="18"/>
                <w:szCs w:val="18"/>
              </w:rPr>
              <w:t>Y</w:t>
            </w:r>
          </w:p>
        </w:tc>
        <w:tc>
          <w:tcPr>
            <w:tcW w:w="540" w:type="dxa"/>
            <w:noWrap/>
            <w:hideMark/>
            <w:tcPrChange w:id="439" w:author="Joe.Mendoza" w:date="2014-11-26T14:44:00Z">
              <w:tcPr>
                <w:tcW w:w="507" w:type="dxa"/>
                <w:noWrap/>
                <w:hideMark/>
              </w:tcPr>
            </w:tcPrChange>
          </w:tcPr>
          <w:p w14:paraId="19742ABA" w14:textId="77777777" w:rsidR="00D65F4D" w:rsidRPr="00D65F4D" w:rsidRDefault="00D65F4D" w:rsidP="003053BC">
            <w:pPr>
              <w:rPr>
                <w:sz w:val="18"/>
                <w:szCs w:val="18"/>
              </w:rPr>
            </w:pPr>
            <w:r w:rsidRPr="00D65F4D">
              <w:rPr>
                <w:sz w:val="18"/>
                <w:szCs w:val="18"/>
              </w:rPr>
              <w:t>Y</w:t>
            </w:r>
          </w:p>
        </w:tc>
        <w:tc>
          <w:tcPr>
            <w:tcW w:w="3087" w:type="dxa"/>
            <w:hideMark/>
            <w:tcPrChange w:id="440" w:author="Joe.Mendoza" w:date="2014-11-26T14:44:00Z">
              <w:tcPr>
                <w:tcW w:w="2670" w:type="dxa"/>
                <w:hideMark/>
              </w:tcPr>
            </w:tcPrChange>
          </w:tcPr>
          <w:p w14:paraId="1897E5FC" w14:textId="77777777" w:rsidR="00D65F4D" w:rsidRPr="00D65F4D" w:rsidRDefault="00D65F4D">
            <w:pPr>
              <w:rPr>
                <w:sz w:val="18"/>
                <w:szCs w:val="18"/>
              </w:rPr>
            </w:pPr>
            <w:r w:rsidRPr="00D65F4D">
              <w:rPr>
                <w:sz w:val="18"/>
                <w:szCs w:val="18"/>
              </w:rPr>
              <w:t>Generated based on WGS84 datum and calculated to 5 decimal points</w:t>
            </w:r>
          </w:p>
        </w:tc>
      </w:tr>
      <w:tr w:rsidR="00D65F4D" w:rsidRPr="00D65F4D" w14:paraId="046778BB" w14:textId="77777777" w:rsidTr="00E866D7">
        <w:trPr>
          <w:trHeight w:val="600"/>
          <w:trPrChange w:id="441" w:author="Joe.Mendoza" w:date="2014-11-26T14:44:00Z">
            <w:trPr>
              <w:trHeight w:val="600"/>
            </w:trPr>
          </w:trPrChange>
        </w:trPr>
        <w:tc>
          <w:tcPr>
            <w:tcW w:w="491" w:type="dxa"/>
            <w:noWrap/>
            <w:hideMark/>
            <w:tcPrChange w:id="442" w:author="Joe.Mendoza" w:date="2014-11-26T14:44:00Z">
              <w:tcPr>
                <w:tcW w:w="491" w:type="dxa"/>
                <w:noWrap/>
                <w:hideMark/>
              </w:tcPr>
            </w:tcPrChange>
          </w:tcPr>
          <w:p w14:paraId="47722A96" w14:textId="6B7545BA" w:rsidR="00D65F4D" w:rsidRPr="00D65F4D" w:rsidRDefault="00D65F4D" w:rsidP="003053BC">
            <w:pPr>
              <w:rPr>
                <w:sz w:val="18"/>
                <w:szCs w:val="18"/>
              </w:rPr>
            </w:pPr>
            <w:r w:rsidRPr="00D65F4D">
              <w:rPr>
                <w:sz w:val="18"/>
                <w:szCs w:val="18"/>
              </w:rPr>
              <w:t>1</w:t>
            </w:r>
            <w:r w:rsidR="00BA1F36">
              <w:rPr>
                <w:sz w:val="18"/>
                <w:szCs w:val="18"/>
              </w:rPr>
              <w:t>3</w:t>
            </w:r>
          </w:p>
        </w:tc>
        <w:tc>
          <w:tcPr>
            <w:tcW w:w="1777" w:type="dxa"/>
            <w:noWrap/>
            <w:hideMark/>
            <w:tcPrChange w:id="443" w:author="Joe.Mendoza" w:date="2014-11-26T14:44:00Z">
              <w:tcPr>
                <w:tcW w:w="1777" w:type="dxa"/>
                <w:noWrap/>
                <w:hideMark/>
              </w:tcPr>
            </w:tcPrChange>
          </w:tcPr>
          <w:p w14:paraId="01D892AA" w14:textId="77777777" w:rsidR="00D65F4D" w:rsidRPr="00D65F4D" w:rsidRDefault="00D65F4D">
            <w:pPr>
              <w:rPr>
                <w:sz w:val="18"/>
                <w:szCs w:val="18"/>
              </w:rPr>
            </w:pPr>
            <w:r w:rsidRPr="00D65F4D">
              <w:rPr>
                <w:sz w:val="18"/>
                <w:szCs w:val="18"/>
              </w:rPr>
              <w:t>IIT_CHR_ATTRIB29</w:t>
            </w:r>
          </w:p>
        </w:tc>
        <w:tc>
          <w:tcPr>
            <w:tcW w:w="1710" w:type="dxa"/>
            <w:hideMark/>
            <w:tcPrChange w:id="444" w:author="Joe.Mendoza" w:date="2014-11-26T14:44:00Z">
              <w:tcPr>
                <w:tcW w:w="1710" w:type="dxa"/>
                <w:hideMark/>
              </w:tcPr>
            </w:tcPrChange>
          </w:tcPr>
          <w:p w14:paraId="6C7F32E3" w14:textId="0D00DDD2" w:rsidR="00D65F4D" w:rsidRPr="00D65F4D" w:rsidRDefault="008458F7">
            <w:pPr>
              <w:rPr>
                <w:sz w:val="18"/>
                <w:szCs w:val="18"/>
              </w:rPr>
            </w:pPr>
            <w:r>
              <w:rPr>
                <w:sz w:val="18"/>
                <w:szCs w:val="18"/>
              </w:rPr>
              <w:t>Local Gov Area</w:t>
            </w:r>
          </w:p>
        </w:tc>
        <w:tc>
          <w:tcPr>
            <w:tcW w:w="630" w:type="dxa"/>
            <w:hideMark/>
            <w:tcPrChange w:id="445" w:author="Joe.Mendoza" w:date="2014-11-26T14:44:00Z">
              <w:tcPr>
                <w:tcW w:w="630" w:type="dxa"/>
                <w:hideMark/>
              </w:tcPr>
            </w:tcPrChange>
          </w:tcPr>
          <w:p w14:paraId="66D011F8" w14:textId="77777777" w:rsidR="00D65F4D" w:rsidRPr="00D65F4D" w:rsidRDefault="00D65F4D" w:rsidP="003053BC">
            <w:pPr>
              <w:rPr>
                <w:sz w:val="18"/>
                <w:szCs w:val="18"/>
              </w:rPr>
            </w:pPr>
            <w:r w:rsidRPr="00D65F4D">
              <w:rPr>
                <w:sz w:val="18"/>
                <w:szCs w:val="18"/>
              </w:rPr>
              <w:t>50</w:t>
            </w:r>
          </w:p>
        </w:tc>
        <w:tc>
          <w:tcPr>
            <w:tcW w:w="1881" w:type="dxa"/>
            <w:hideMark/>
            <w:tcPrChange w:id="446" w:author="Joe.Mendoza" w:date="2014-11-26T14:44:00Z">
              <w:tcPr>
                <w:tcW w:w="1881" w:type="dxa"/>
                <w:hideMark/>
              </w:tcPr>
            </w:tcPrChange>
          </w:tcPr>
          <w:p w14:paraId="574E5067" w14:textId="77777777" w:rsidR="00D65F4D" w:rsidRPr="00D65F4D" w:rsidRDefault="00D65F4D">
            <w:pPr>
              <w:rPr>
                <w:sz w:val="18"/>
                <w:szCs w:val="18"/>
              </w:rPr>
            </w:pPr>
            <w:r w:rsidRPr="00D65F4D">
              <w:rPr>
                <w:sz w:val="18"/>
                <w:szCs w:val="18"/>
              </w:rPr>
              <w:t>VARCHAR2</w:t>
            </w:r>
          </w:p>
        </w:tc>
        <w:tc>
          <w:tcPr>
            <w:tcW w:w="491" w:type="dxa"/>
            <w:noWrap/>
            <w:hideMark/>
            <w:tcPrChange w:id="447" w:author="Joe.Mendoza" w:date="2014-11-26T14:44:00Z">
              <w:tcPr>
                <w:tcW w:w="491" w:type="dxa"/>
                <w:noWrap/>
                <w:hideMark/>
              </w:tcPr>
            </w:tcPrChange>
          </w:tcPr>
          <w:p w14:paraId="726F5C2D" w14:textId="77777777" w:rsidR="00D65F4D" w:rsidRPr="00D65F4D" w:rsidRDefault="00D65F4D">
            <w:pPr>
              <w:rPr>
                <w:sz w:val="18"/>
                <w:szCs w:val="18"/>
              </w:rPr>
            </w:pPr>
          </w:p>
        </w:tc>
        <w:tc>
          <w:tcPr>
            <w:tcW w:w="491" w:type="dxa"/>
            <w:noWrap/>
            <w:hideMark/>
            <w:tcPrChange w:id="448" w:author="Joe.Mendoza" w:date="2014-11-26T14:44:00Z">
              <w:tcPr>
                <w:tcW w:w="491" w:type="dxa"/>
                <w:noWrap/>
                <w:hideMark/>
              </w:tcPr>
            </w:tcPrChange>
          </w:tcPr>
          <w:p w14:paraId="3530259B" w14:textId="77777777" w:rsidR="00D65F4D" w:rsidRPr="00D65F4D" w:rsidRDefault="00D65F4D" w:rsidP="003053BC">
            <w:pPr>
              <w:rPr>
                <w:sz w:val="18"/>
                <w:szCs w:val="18"/>
              </w:rPr>
            </w:pPr>
            <w:r w:rsidRPr="00D65F4D">
              <w:rPr>
                <w:sz w:val="18"/>
                <w:szCs w:val="18"/>
              </w:rPr>
              <w:t>U</w:t>
            </w:r>
          </w:p>
        </w:tc>
        <w:tc>
          <w:tcPr>
            <w:tcW w:w="1907" w:type="dxa"/>
            <w:noWrap/>
            <w:hideMark/>
            <w:tcPrChange w:id="449" w:author="Joe.Mendoza" w:date="2014-11-26T14:44:00Z">
              <w:tcPr>
                <w:tcW w:w="2381" w:type="dxa"/>
                <w:noWrap/>
                <w:hideMark/>
              </w:tcPr>
            </w:tcPrChange>
          </w:tcPr>
          <w:p w14:paraId="131F7D82" w14:textId="437CDFBD" w:rsidR="00D65F4D" w:rsidRPr="00D65F4D" w:rsidRDefault="008458F7">
            <w:pPr>
              <w:rPr>
                <w:sz w:val="18"/>
                <w:szCs w:val="18"/>
              </w:rPr>
            </w:pPr>
            <w:r>
              <w:rPr>
                <w:sz w:val="18"/>
                <w:szCs w:val="18"/>
              </w:rPr>
              <w:t>LGA</w:t>
            </w:r>
          </w:p>
        </w:tc>
        <w:tc>
          <w:tcPr>
            <w:tcW w:w="540" w:type="dxa"/>
            <w:noWrap/>
            <w:hideMark/>
            <w:tcPrChange w:id="450" w:author="Joe.Mendoza" w:date="2014-11-26T14:44:00Z">
              <w:tcPr>
                <w:tcW w:w="491" w:type="dxa"/>
                <w:noWrap/>
                <w:hideMark/>
              </w:tcPr>
            </w:tcPrChange>
          </w:tcPr>
          <w:p w14:paraId="3A1EA1AB" w14:textId="77777777" w:rsidR="00D65F4D" w:rsidRPr="00D65F4D" w:rsidRDefault="00D65F4D">
            <w:pPr>
              <w:rPr>
                <w:sz w:val="18"/>
                <w:szCs w:val="18"/>
              </w:rPr>
            </w:pPr>
          </w:p>
        </w:tc>
        <w:tc>
          <w:tcPr>
            <w:tcW w:w="450" w:type="dxa"/>
            <w:noWrap/>
            <w:hideMark/>
            <w:tcPrChange w:id="451" w:author="Joe.Mendoza" w:date="2014-11-26T14:44:00Z">
              <w:tcPr>
                <w:tcW w:w="475" w:type="dxa"/>
                <w:noWrap/>
                <w:hideMark/>
              </w:tcPr>
            </w:tcPrChange>
          </w:tcPr>
          <w:p w14:paraId="442CF4DD" w14:textId="77777777" w:rsidR="00D65F4D" w:rsidRPr="00D65F4D" w:rsidRDefault="00D65F4D">
            <w:pPr>
              <w:rPr>
                <w:sz w:val="18"/>
                <w:szCs w:val="18"/>
              </w:rPr>
            </w:pPr>
          </w:p>
        </w:tc>
        <w:tc>
          <w:tcPr>
            <w:tcW w:w="540" w:type="dxa"/>
            <w:noWrap/>
            <w:hideMark/>
            <w:tcPrChange w:id="452" w:author="Joe.Mendoza" w:date="2014-11-26T14:44:00Z">
              <w:tcPr>
                <w:tcW w:w="507" w:type="dxa"/>
                <w:noWrap/>
                <w:hideMark/>
              </w:tcPr>
            </w:tcPrChange>
          </w:tcPr>
          <w:p w14:paraId="0BBA90AA" w14:textId="77777777" w:rsidR="00D65F4D" w:rsidRPr="00D65F4D" w:rsidRDefault="00D65F4D" w:rsidP="003053BC">
            <w:pPr>
              <w:rPr>
                <w:sz w:val="18"/>
                <w:szCs w:val="18"/>
              </w:rPr>
            </w:pPr>
            <w:r w:rsidRPr="00D65F4D">
              <w:rPr>
                <w:sz w:val="18"/>
                <w:szCs w:val="18"/>
              </w:rPr>
              <w:t>Y</w:t>
            </w:r>
          </w:p>
        </w:tc>
        <w:tc>
          <w:tcPr>
            <w:tcW w:w="3087" w:type="dxa"/>
            <w:hideMark/>
            <w:tcPrChange w:id="453" w:author="Joe.Mendoza" w:date="2014-11-26T14:44:00Z">
              <w:tcPr>
                <w:tcW w:w="2670" w:type="dxa"/>
                <w:hideMark/>
              </w:tcPr>
            </w:tcPrChange>
          </w:tcPr>
          <w:p w14:paraId="0F4C7D16" w14:textId="28A0301A" w:rsidR="00D65F4D" w:rsidRPr="00D65F4D" w:rsidRDefault="008458F7">
            <w:pPr>
              <w:rPr>
                <w:sz w:val="18"/>
                <w:szCs w:val="18"/>
              </w:rPr>
            </w:pPr>
            <w:r>
              <w:rPr>
                <w:sz w:val="18"/>
                <w:szCs w:val="18"/>
              </w:rPr>
              <w:t>LGA</w:t>
            </w:r>
            <w:r w:rsidRPr="00D65F4D">
              <w:rPr>
                <w:sz w:val="18"/>
                <w:szCs w:val="18"/>
              </w:rPr>
              <w:t xml:space="preserve"> </w:t>
            </w:r>
            <w:r w:rsidR="00D65F4D" w:rsidRPr="00D65F4D">
              <w:rPr>
                <w:sz w:val="18"/>
                <w:szCs w:val="18"/>
              </w:rPr>
              <w:t>where the incident has occurred.</w:t>
            </w:r>
          </w:p>
        </w:tc>
      </w:tr>
    </w:tbl>
    <w:p w14:paraId="108F5935" w14:textId="77777777" w:rsidR="00D65F4D" w:rsidRDefault="00D65F4D" w:rsidP="00D65F4D"/>
    <w:p w14:paraId="665DED5D" w14:textId="77777777" w:rsidR="00D65F4D" w:rsidRDefault="00D65F4D" w:rsidP="00D65F4D"/>
    <w:p w14:paraId="3C6801F2" w14:textId="77777777" w:rsidR="00D65F4D" w:rsidRDefault="00D65F4D" w:rsidP="00D65F4D">
      <w:r>
        <w:t>The asset will be assigned to the following networks:</w:t>
      </w:r>
    </w:p>
    <w:p w14:paraId="7D1F6FBC" w14:textId="24621224" w:rsidR="00D65F4D" w:rsidRDefault="00D4194F" w:rsidP="00E77FF3">
      <w:pPr>
        <w:pStyle w:val="ListParagraph"/>
        <w:numPr>
          <w:ilvl w:val="0"/>
          <w:numId w:val="20"/>
        </w:numPr>
      </w:pPr>
      <w:r>
        <w:t>LCWY</w:t>
      </w:r>
    </w:p>
    <w:p w14:paraId="3A0E82CC" w14:textId="77777777" w:rsidR="00D65F4D" w:rsidRDefault="00D65F4D" w:rsidP="00D65F4D"/>
    <w:p w14:paraId="59BC9D8E" w14:textId="77777777" w:rsidR="00D65F4D" w:rsidRDefault="00D65F4D" w:rsidP="00D65F4D">
      <w:r>
        <w:t>The asset will have the following roles</w:t>
      </w:r>
    </w:p>
    <w:tbl>
      <w:tblPr>
        <w:tblStyle w:val="TableGrid"/>
        <w:tblW w:w="0" w:type="auto"/>
        <w:tblLook w:val="04A0" w:firstRow="1" w:lastRow="0" w:firstColumn="1" w:lastColumn="0" w:noHBand="0" w:noVBand="1"/>
      </w:tblPr>
      <w:tblGrid>
        <w:gridCol w:w="4428"/>
        <w:gridCol w:w="4428"/>
      </w:tblGrid>
      <w:tr w:rsidR="00D65F4D" w14:paraId="32683AA3" w14:textId="77777777" w:rsidTr="008E4A58">
        <w:tc>
          <w:tcPr>
            <w:tcW w:w="4428" w:type="dxa"/>
          </w:tcPr>
          <w:p w14:paraId="33F53B6F" w14:textId="77777777" w:rsidR="00D65F4D" w:rsidRPr="003053BC" w:rsidRDefault="00D65F4D" w:rsidP="008E4A58">
            <w:pPr>
              <w:rPr>
                <w:b/>
              </w:rPr>
            </w:pPr>
            <w:r w:rsidRPr="003053BC">
              <w:rPr>
                <w:b/>
              </w:rPr>
              <w:t>Role</w:t>
            </w:r>
          </w:p>
        </w:tc>
        <w:tc>
          <w:tcPr>
            <w:tcW w:w="4428" w:type="dxa"/>
          </w:tcPr>
          <w:p w14:paraId="61F5EBE9" w14:textId="77777777" w:rsidR="00D65F4D" w:rsidRPr="003053BC" w:rsidRDefault="00D65F4D" w:rsidP="008E4A58">
            <w:pPr>
              <w:rPr>
                <w:b/>
              </w:rPr>
            </w:pPr>
            <w:r>
              <w:rPr>
                <w:b/>
              </w:rPr>
              <w:t>Mode</w:t>
            </w:r>
          </w:p>
        </w:tc>
      </w:tr>
      <w:tr w:rsidR="00D65F4D" w14:paraId="383F9BAD" w14:textId="77777777" w:rsidTr="008E4A58">
        <w:tc>
          <w:tcPr>
            <w:tcW w:w="4428" w:type="dxa"/>
          </w:tcPr>
          <w:p w14:paraId="639E55C1" w14:textId="77777777" w:rsidR="00D65F4D" w:rsidRDefault="00D65F4D" w:rsidP="008E4A58">
            <w:r>
              <w:t>HIG_USER</w:t>
            </w:r>
          </w:p>
        </w:tc>
        <w:tc>
          <w:tcPr>
            <w:tcW w:w="4428" w:type="dxa"/>
          </w:tcPr>
          <w:p w14:paraId="4C4CC573" w14:textId="77777777" w:rsidR="00D65F4D" w:rsidRDefault="00D65F4D" w:rsidP="008E4A58">
            <w:r>
              <w:t>NORMAL</w:t>
            </w:r>
          </w:p>
        </w:tc>
      </w:tr>
    </w:tbl>
    <w:p w14:paraId="7B441FF3" w14:textId="77777777" w:rsidR="009D5D1B" w:rsidRDefault="009D5D1B" w:rsidP="00904245"/>
    <w:p w14:paraId="7F8AA0E3" w14:textId="77777777" w:rsidR="009D5D1B" w:rsidRDefault="009D5D1B">
      <w:r>
        <w:br w:type="page"/>
      </w:r>
    </w:p>
    <w:p w14:paraId="044B2F29" w14:textId="77777777" w:rsidR="003053BC" w:rsidRDefault="003053BC" w:rsidP="00904245"/>
    <w:p w14:paraId="535CF3C3" w14:textId="77777777" w:rsidR="00676A84" w:rsidRDefault="00676A84" w:rsidP="00676A84">
      <w:pPr>
        <w:pStyle w:val="Heading3"/>
      </w:pPr>
      <w:bookmarkStart w:id="454" w:name="_Toc404777929"/>
      <w:r>
        <w:t xml:space="preserve">Asset for the Routine Services Data </w:t>
      </w:r>
      <w:r w:rsidR="005167C0">
        <w:t>–</w:t>
      </w:r>
      <w:r>
        <w:t xml:space="preserve"> </w:t>
      </w:r>
      <w:r w:rsidRPr="00676A84">
        <w:t>Accomplishments</w:t>
      </w:r>
      <w:bookmarkEnd w:id="454"/>
    </w:p>
    <w:p w14:paraId="30005EB3" w14:textId="77777777" w:rsidR="005167C0" w:rsidRDefault="005167C0" w:rsidP="005167C0"/>
    <w:p w14:paraId="193DD138" w14:textId="77777777" w:rsidR="009D5D1B" w:rsidRDefault="009D5D1B" w:rsidP="005167C0">
      <w:r>
        <w:t>This Child asset will hold the information for the accomplishments data.</w:t>
      </w:r>
    </w:p>
    <w:p w14:paraId="7390232A" w14:textId="77777777" w:rsidR="009D5D1B" w:rsidRDefault="009D5D1B" w:rsidP="005167C0">
      <w:r>
        <w:t>The asset will have the following settings:</w:t>
      </w:r>
    </w:p>
    <w:p w14:paraId="7BA1E995" w14:textId="77777777" w:rsidR="009D5D1B" w:rsidRDefault="009D5D1B" w:rsidP="005167C0"/>
    <w:tbl>
      <w:tblPr>
        <w:tblStyle w:val="TableGrid"/>
        <w:tblW w:w="0" w:type="auto"/>
        <w:tblLook w:val="04A0" w:firstRow="1" w:lastRow="0" w:firstColumn="1" w:lastColumn="0" w:noHBand="0" w:noVBand="1"/>
      </w:tblPr>
      <w:tblGrid>
        <w:gridCol w:w="1900"/>
        <w:gridCol w:w="2140"/>
        <w:gridCol w:w="4438"/>
      </w:tblGrid>
      <w:tr w:rsidR="009D5D1B" w:rsidRPr="009D5D1B" w14:paraId="3151369F" w14:textId="77777777" w:rsidTr="00E77FF3">
        <w:trPr>
          <w:trHeight w:val="300"/>
        </w:trPr>
        <w:tc>
          <w:tcPr>
            <w:tcW w:w="1900" w:type="dxa"/>
            <w:noWrap/>
            <w:hideMark/>
          </w:tcPr>
          <w:p w14:paraId="0D8AE58E" w14:textId="77777777" w:rsidR="009D5D1B" w:rsidRPr="009D5D1B" w:rsidRDefault="009D5D1B" w:rsidP="009D5D1B">
            <w:pPr>
              <w:rPr>
                <w:b/>
                <w:bCs/>
              </w:rPr>
            </w:pPr>
            <w:r w:rsidRPr="009D5D1B">
              <w:rPr>
                <w:b/>
                <w:bCs/>
              </w:rPr>
              <w:t>Setting</w:t>
            </w:r>
          </w:p>
        </w:tc>
        <w:tc>
          <w:tcPr>
            <w:tcW w:w="2140" w:type="dxa"/>
            <w:noWrap/>
            <w:hideMark/>
          </w:tcPr>
          <w:p w14:paraId="249525C5" w14:textId="77777777" w:rsidR="009D5D1B" w:rsidRPr="009D5D1B" w:rsidRDefault="009D5D1B" w:rsidP="009D5D1B">
            <w:pPr>
              <w:rPr>
                <w:b/>
                <w:bCs/>
              </w:rPr>
            </w:pPr>
            <w:r w:rsidRPr="009D5D1B">
              <w:rPr>
                <w:b/>
                <w:bCs/>
              </w:rPr>
              <w:t>Value</w:t>
            </w:r>
          </w:p>
        </w:tc>
        <w:tc>
          <w:tcPr>
            <w:tcW w:w="4438" w:type="dxa"/>
            <w:hideMark/>
          </w:tcPr>
          <w:p w14:paraId="08D6BE5A" w14:textId="77777777" w:rsidR="009D5D1B" w:rsidRPr="009D5D1B" w:rsidRDefault="009D5D1B" w:rsidP="009D5D1B">
            <w:pPr>
              <w:rPr>
                <w:b/>
                <w:bCs/>
              </w:rPr>
            </w:pPr>
            <w:r w:rsidRPr="009D5D1B">
              <w:rPr>
                <w:b/>
                <w:bCs/>
              </w:rPr>
              <w:t>Notes</w:t>
            </w:r>
          </w:p>
        </w:tc>
      </w:tr>
      <w:tr w:rsidR="009D5D1B" w:rsidRPr="009D5D1B" w14:paraId="33B248D6" w14:textId="77777777" w:rsidTr="00E77FF3">
        <w:trPr>
          <w:trHeight w:val="300"/>
        </w:trPr>
        <w:tc>
          <w:tcPr>
            <w:tcW w:w="1900" w:type="dxa"/>
            <w:noWrap/>
            <w:hideMark/>
          </w:tcPr>
          <w:p w14:paraId="13A946E2" w14:textId="77777777" w:rsidR="009D5D1B" w:rsidRPr="009D5D1B" w:rsidRDefault="009D5D1B">
            <w:r w:rsidRPr="009D5D1B">
              <w:t>Type</w:t>
            </w:r>
          </w:p>
        </w:tc>
        <w:tc>
          <w:tcPr>
            <w:tcW w:w="2140" w:type="dxa"/>
            <w:noWrap/>
            <w:hideMark/>
          </w:tcPr>
          <w:p w14:paraId="60110CC3" w14:textId="77777777" w:rsidR="009D5D1B" w:rsidRPr="009D5D1B" w:rsidRDefault="009D5D1B">
            <w:r w:rsidRPr="009D5D1B">
              <w:t>RSAM</w:t>
            </w:r>
          </w:p>
        </w:tc>
        <w:tc>
          <w:tcPr>
            <w:tcW w:w="4438" w:type="dxa"/>
            <w:hideMark/>
          </w:tcPr>
          <w:p w14:paraId="09238BAE" w14:textId="77777777" w:rsidR="009D5D1B" w:rsidRPr="009D5D1B" w:rsidRDefault="009D5D1B"/>
        </w:tc>
      </w:tr>
      <w:tr w:rsidR="009D5D1B" w:rsidRPr="009D5D1B" w14:paraId="334C58E2" w14:textId="77777777" w:rsidTr="00E77FF3">
        <w:trPr>
          <w:trHeight w:val="300"/>
        </w:trPr>
        <w:tc>
          <w:tcPr>
            <w:tcW w:w="1900" w:type="dxa"/>
            <w:noWrap/>
            <w:hideMark/>
          </w:tcPr>
          <w:p w14:paraId="59A0FD2D" w14:textId="77777777" w:rsidR="009D5D1B" w:rsidRPr="009D5D1B" w:rsidRDefault="009D5D1B">
            <w:r w:rsidRPr="009D5D1B">
              <w:t>Type Title</w:t>
            </w:r>
          </w:p>
        </w:tc>
        <w:tc>
          <w:tcPr>
            <w:tcW w:w="2140" w:type="dxa"/>
            <w:noWrap/>
            <w:hideMark/>
          </w:tcPr>
          <w:p w14:paraId="101D9379" w14:textId="77777777" w:rsidR="009D5D1B" w:rsidRPr="009D5D1B" w:rsidRDefault="009D5D1B">
            <w:r w:rsidRPr="009D5D1B">
              <w:t>RSD Accomplishments</w:t>
            </w:r>
          </w:p>
        </w:tc>
        <w:tc>
          <w:tcPr>
            <w:tcW w:w="4438" w:type="dxa"/>
            <w:hideMark/>
          </w:tcPr>
          <w:p w14:paraId="59AF408D" w14:textId="77777777" w:rsidR="009D5D1B" w:rsidRPr="009D5D1B" w:rsidRDefault="009D5D1B"/>
        </w:tc>
      </w:tr>
      <w:tr w:rsidR="009D5D1B" w:rsidRPr="009D5D1B" w14:paraId="6562CB9E" w14:textId="77777777" w:rsidTr="00E77FF3">
        <w:trPr>
          <w:trHeight w:val="332"/>
        </w:trPr>
        <w:tc>
          <w:tcPr>
            <w:tcW w:w="1900" w:type="dxa"/>
            <w:noWrap/>
            <w:hideMark/>
          </w:tcPr>
          <w:p w14:paraId="12FAB304" w14:textId="77777777" w:rsidR="009D5D1B" w:rsidRPr="009D5D1B" w:rsidRDefault="009D5D1B">
            <w:r w:rsidRPr="009D5D1B">
              <w:t>Type Location</w:t>
            </w:r>
          </w:p>
        </w:tc>
        <w:tc>
          <w:tcPr>
            <w:tcW w:w="2140" w:type="dxa"/>
            <w:noWrap/>
            <w:hideMark/>
          </w:tcPr>
          <w:p w14:paraId="36B25CEC" w14:textId="615EA77F" w:rsidR="009D5D1B" w:rsidRPr="009D5D1B" w:rsidRDefault="00D4194F">
            <w:r>
              <w:t>Point</w:t>
            </w:r>
          </w:p>
        </w:tc>
        <w:tc>
          <w:tcPr>
            <w:tcW w:w="4438" w:type="dxa"/>
            <w:hideMark/>
          </w:tcPr>
          <w:p w14:paraId="73A3939C" w14:textId="6943D24E" w:rsidR="009D5D1B" w:rsidRPr="009D5D1B" w:rsidRDefault="008458F7">
            <w:r>
              <w:t>Location Information is Stored on the RSD asset.</w:t>
            </w:r>
          </w:p>
        </w:tc>
      </w:tr>
      <w:tr w:rsidR="009D5D1B" w:rsidRPr="009D5D1B" w14:paraId="5F1AFD39" w14:textId="77777777" w:rsidTr="00E77FF3">
        <w:trPr>
          <w:trHeight w:val="300"/>
        </w:trPr>
        <w:tc>
          <w:tcPr>
            <w:tcW w:w="1900" w:type="dxa"/>
            <w:noWrap/>
            <w:hideMark/>
          </w:tcPr>
          <w:p w14:paraId="1A2A67A8" w14:textId="77777777" w:rsidR="009D5D1B" w:rsidRPr="009D5D1B" w:rsidRDefault="009D5D1B">
            <w:r w:rsidRPr="009D5D1B">
              <w:t>Elec Drain Carr</w:t>
            </w:r>
          </w:p>
        </w:tc>
        <w:tc>
          <w:tcPr>
            <w:tcW w:w="2140" w:type="dxa"/>
            <w:noWrap/>
            <w:hideMark/>
          </w:tcPr>
          <w:p w14:paraId="67D76A27" w14:textId="77777777" w:rsidR="009D5D1B" w:rsidRPr="009D5D1B" w:rsidRDefault="009D5D1B">
            <w:r w:rsidRPr="009D5D1B">
              <w:t>C</w:t>
            </w:r>
          </w:p>
        </w:tc>
        <w:tc>
          <w:tcPr>
            <w:tcW w:w="4438" w:type="dxa"/>
            <w:hideMark/>
          </w:tcPr>
          <w:p w14:paraId="4E103701" w14:textId="77777777" w:rsidR="009D5D1B" w:rsidRPr="009D5D1B" w:rsidRDefault="009D5D1B"/>
        </w:tc>
      </w:tr>
      <w:tr w:rsidR="009D5D1B" w:rsidRPr="009D5D1B" w14:paraId="33E40731" w14:textId="77777777" w:rsidTr="00E77FF3">
        <w:trPr>
          <w:trHeight w:val="300"/>
        </w:trPr>
        <w:tc>
          <w:tcPr>
            <w:tcW w:w="1900" w:type="dxa"/>
            <w:noWrap/>
            <w:hideMark/>
          </w:tcPr>
          <w:p w14:paraId="29716813" w14:textId="77777777" w:rsidR="009D5D1B" w:rsidRPr="009D5D1B" w:rsidRDefault="009D5D1B">
            <w:r w:rsidRPr="009D5D1B">
              <w:t>Category</w:t>
            </w:r>
          </w:p>
        </w:tc>
        <w:tc>
          <w:tcPr>
            <w:tcW w:w="2140" w:type="dxa"/>
            <w:noWrap/>
            <w:hideMark/>
          </w:tcPr>
          <w:p w14:paraId="7EB257BF" w14:textId="77777777" w:rsidR="009D5D1B" w:rsidRPr="009D5D1B" w:rsidRDefault="009D5D1B">
            <w:r w:rsidRPr="009D5D1B">
              <w:t>I</w:t>
            </w:r>
          </w:p>
        </w:tc>
        <w:tc>
          <w:tcPr>
            <w:tcW w:w="4438" w:type="dxa"/>
            <w:hideMark/>
          </w:tcPr>
          <w:p w14:paraId="1ADD3918" w14:textId="77777777" w:rsidR="009D5D1B" w:rsidRPr="009D5D1B" w:rsidRDefault="009D5D1B"/>
        </w:tc>
      </w:tr>
      <w:tr w:rsidR="009D5D1B" w:rsidRPr="009D5D1B" w14:paraId="3B77B40A" w14:textId="77777777" w:rsidTr="00E77FF3">
        <w:trPr>
          <w:trHeight w:val="300"/>
        </w:trPr>
        <w:tc>
          <w:tcPr>
            <w:tcW w:w="1900" w:type="dxa"/>
            <w:noWrap/>
            <w:hideMark/>
          </w:tcPr>
          <w:p w14:paraId="4DF4A27D" w14:textId="77777777" w:rsidR="009D5D1B" w:rsidRPr="009D5D1B" w:rsidRDefault="009D5D1B">
            <w:r w:rsidRPr="009D5D1B">
              <w:t>Short Description</w:t>
            </w:r>
          </w:p>
        </w:tc>
        <w:tc>
          <w:tcPr>
            <w:tcW w:w="2140" w:type="dxa"/>
            <w:noWrap/>
            <w:hideMark/>
          </w:tcPr>
          <w:p w14:paraId="3D0A7E63" w14:textId="69E7E9FA" w:rsidR="009D5D1B" w:rsidRPr="009D5D1B" w:rsidRDefault="00D4194F">
            <w:r w:rsidRPr="00D4194F">
              <w:t>RSAM</w:t>
            </w:r>
          </w:p>
        </w:tc>
        <w:tc>
          <w:tcPr>
            <w:tcW w:w="4438" w:type="dxa"/>
            <w:hideMark/>
          </w:tcPr>
          <w:p w14:paraId="569F61CC" w14:textId="77777777" w:rsidR="009D5D1B" w:rsidRPr="009D5D1B" w:rsidRDefault="009D5D1B"/>
        </w:tc>
      </w:tr>
      <w:tr w:rsidR="009D5D1B" w:rsidRPr="009D5D1B" w14:paraId="06DE64A5" w14:textId="77777777" w:rsidTr="00E77FF3">
        <w:trPr>
          <w:trHeight w:val="300"/>
        </w:trPr>
        <w:tc>
          <w:tcPr>
            <w:tcW w:w="1900" w:type="dxa"/>
            <w:noWrap/>
            <w:hideMark/>
          </w:tcPr>
          <w:p w14:paraId="7A42B0CE" w14:textId="77777777" w:rsidR="009D5D1B" w:rsidRPr="009D5D1B" w:rsidRDefault="009D5D1B">
            <w:r w:rsidRPr="009D5D1B">
              <w:t>Start Date</w:t>
            </w:r>
          </w:p>
        </w:tc>
        <w:tc>
          <w:tcPr>
            <w:tcW w:w="2140" w:type="dxa"/>
            <w:noWrap/>
            <w:hideMark/>
          </w:tcPr>
          <w:p w14:paraId="6B85D27C" w14:textId="01080E64" w:rsidR="009D5D1B" w:rsidRPr="009D5D1B" w:rsidRDefault="00D4194F">
            <w:r>
              <w:t>01JAN1901</w:t>
            </w:r>
          </w:p>
        </w:tc>
        <w:tc>
          <w:tcPr>
            <w:tcW w:w="4438" w:type="dxa"/>
            <w:hideMark/>
          </w:tcPr>
          <w:p w14:paraId="07E8BE6F" w14:textId="77777777" w:rsidR="009D5D1B" w:rsidRPr="009D5D1B" w:rsidRDefault="009D5D1B"/>
        </w:tc>
      </w:tr>
      <w:tr w:rsidR="009D5D1B" w:rsidRPr="009D5D1B" w14:paraId="5910019A" w14:textId="77777777" w:rsidTr="00E77FF3">
        <w:trPr>
          <w:trHeight w:val="300"/>
        </w:trPr>
        <w:tc>
          <w:tcPr>
            <w:tcW w:w="1900" w:type="dxa"/>
            <w:noWrap/>
            <w:hideMark/>
          </w:tcPr>
          <w:p w14:paraId="1CC7C9E3" w14:textId="5B6DF6BD" w:rsidR="009D5D1B" w:rsidRPr="009D5D1B" w:rsidRDefault="00A17AB5">
            <w:r w:rsidRPr="009D5D1B">
              <w:t>Replaceable</w:t>
            </w:r>
          </w:p>
        </w:tc>
        <w:tc>
          <w:tcPr>
            <w:tcW w:w="2140" w:type="dxa"/>
            <w:noWrap/>
            <w:hideMark/>
          </w:tcPr>
          <w:p w14:paraId="3798C8EE" w14:textId="2CAEF80B" w:rsidR="009D5D1B" w:rsidRPr="009D5D1B" w:rsidRDefault="00D4194F">
            <w:r>
              <w:t>No</w:t>
            </w:r>
          </w:p>
        </w:tc>
        <w:tc>
          <w:tcPr>
            <w:tcW w:w="4438" w:type="dxa"/>
            <w:hideMark/>
          </w:tcPr>
          <w:p w14:paraId="7B612687" w14:textId="77777777" w:rsidR="009D5D1B" w:rsidRPr="009D5D1B" w:rsidRDefault="009D5D1B"/>
        </w:tc>
      </w:tr>
      <w:tr w:rsidR="009D5D1B" w:rsidRPr="009D5D1B" w14:paraId="58BAB4B2" w14:textId="77777777" w:rsidTr="00E77FF3">
        <w:trPr>
          <w:trHeight w:val="300"/>
        </w:trPr>
        <w:tc>
          <w:tcPr>
            <w:tcW w:w="1900" w:type="dxa"/>
            <w:noWrap/>
            <w:hideMark/>
          </w:tcPr>
          <w:p w14:paraId="561A54D3" w14:textId="77777777" w:rsidR="009D5D1B" w:rsidRPr="009D5D1B" w:rsidRDefault="009D5D1B">
            <w:r w:rsidRPr="009D5D1B">
              <w:t>Multiple Allowed</w:t>
            </w:r>
          </w:p>
        </w:tc>
        <w:tc>
          <w:tcPr>
            <w:tcW w:w="2140" w:type="dxa"/>
            <w:noWrap/>
            <w:hideMark/>
          </w:tcPr>
          <w:p w14:paraId="4B35015D" w14:textId="2D1CBB64" w:rsidR="009D5D1B" w:rsidRPr="009D5D1B" w:rsidRDefault="00D4194F">
            <w:r>
              <w:t>No</w:t>
            </w:r>
          </w:p>
        </w:tc>
        <w:tc>
          <w:tcPr>
            <w:tcW w:w="4438" w:type="dxa"/>
            <w:hideMark/>
          </w:tcPr>
          <w:p w14:paraId="4B82170A" w14:textId="77777777" w:rsidR="009D5D1B" w:rsidRPr="009D5D1B" w:rsidRDefault="009D5D1B"/>
        </w:tc>
      </w:tr>
      <w:tr w:rsidR="009D5D1B" w:rsidRPr="009D5D1B" w14:paraId="66E0DA97" w14:textId="77777777" w:rsidTr="00E77FF3">
        <w:trPr>
          <w:trHeight w:val="300"/>
        </w:trPr>
        <w:tc>
          <w:tcPr>
            <w:tcW w:w="1900" w:type="dxa"/>
            <w:noWrap/>
            <w:hideMark/>
          </w:tcPr>
          <w:p w14:paraId="0DB2F73F" w14:textId="77777777" w:rsidR="009D5D1B" w:rsidRPr="009D5D1B" w:rsidRDefault="009D5D1B">
            <w:r w:rsidRPr="009D5D1B">
              <w:t>Top in Hierarchy</w:t>
            </w:r>
          </w:p>
        </w:tc>
        <w:tc>
          <w:tcPr>
            <w:tcW w:w="2140" w:type="dxa"/>
            <w:noWrap/>
            <w:hideMark/>
          </w:tcPr>
          <w:p w14:paraId="25C3D28D" w14:textId="77777777" w:rsidR="009D5D1B" w:rsidRPr="009D5D1B" w:rsidRDefault="009D5D1B">
            <w:r w:rsidRPr="009D5D1B">
              <w:t>No</w:t>
            </w:r>
          </w:p>
        </w:tc>
        <w:tc>
          <w:tcPr>
            <w:tcW w:w="4438" w:type="dxa"/>
            <w:hideMark/>
          </w:tcPr>
          <w:p w14:paraId="64713A92" w14:textId="77777777" w:rsidR="009D5D1B" w:rsidRPr="009D5D1B" w:rsidRDefault="009D5D1B"/>
        </w:tc>
      </w:tr>
    </w:tbl>
    <w:p w14:paraId="5B2EADBE" w14:textId="19D84F63" w:rsidR="00DD5A9F" w:rsidRDefault="00DD5A9F" w:rsidP="005167C0"/>
    <w:p w14:paraId="1A6A5385" w14:textId="77777777" w:rsidR="00DD5A9F" w:rsidRDefault="00DD5A9F">
      <w:r>
        <w:br w:type="page"/>
      </w:r>
    </w:p>
    <w:p w14:paraId="24ACF24E" w14:textId="77777777" w:rsidR="009D5D1B" w:rsidRDefault="009D5D1B" w:rsidP="005167C0"/>
    <w:p w14:paraId="28CC3887" w14:textId="77777777" w:rsidR="009D5D1B" w:rsidRDefault="009D5D1B" w:rsidP="005167C0">
      <w:r>
        <w:t>The asset will have the following attributes:</w:t>
      </w:r>
    </w:p>
    <w:p w14:paraId="3DA1591A" w14:textId="77777777" w:rsidR="009D5D1B" w:rsidRDefault="009D5D1B" w:rsidP="005167C0"/>
    <w:tbl>
      <w:tblPr>
        <w:tblStyle w:val="TableGrid"/>
        <w:tblW w:w="0" w:type="auto"/>
        <w:tblLayout w:type="fixed"/>
        <w:tblLook w:val="04A0" w:firstRow="1" w:lastRow="0" w:firstColumn="1" w:lastColumn="0" w:noHBand="0" w:noVBand="1"/>
        <w:tblPrChange w:id="455" w:author="Joe.Mendoza" w:date="2014-11-26T14:45:00Z">
          <w:tblPr>
            <w:tblStyle w:val="TableGrid"/>
            <w:tblW w:w="0" w:type="auto"/>
            <w:tblLayout w:type="fixed"/>
            <w:tblLook w:val="04A0" w:firstRow="1" w:lastRow="0" w:firstColumn="1" w:lastColumn="0" w:noHBand="0" w:noVBand="1"/>
          </w:tblPr>
        </w:tblPrChange>
      </w:tblPr>
      <w:tblGrid>
        <w:gridCol w:w="491"/>
        <w:gridCol w:w="1777"/>
        <w:gridCol w:w="2070"/>
        <w:gridCol w:w="630"/>
        <w:gridCol w:w="990"/>
        <w:gridCol w:w="540"/>
        <w:gridCol w:w="450"/>
        <w:gridCol w:w="2520"/>
        <w:gridCol w:w="540"/>
        <w:gridCol w:w="450"/>
        <w:gridCol w:w="450"/>
        <w:gridCol w:w="3060"/>
        <w:tblGridChange w:id="456">
          <w:tblGrid>
            <w:gridCol w:w="491"/>
            <w:gridCol w:w="1777"/>
            <w:gridCol w:w="2070"/>
            <w:gridCol w:w="630"/>
            <w:gridCol w:w="990"/>
            <w:gridCol w:w="540"/>
            <w:gridCol w:w="720"/>
            <w:gridCol w:w="1620"/>
            <w:gridCol w:w="1170"/>
            <w:gridCol w:w="450"/>
            <w:gridCol w:w="450"/>
            <w:gridCol w:w="3060"/>
          </w:tblGrid>
        </w:tblGridChange>
      </w:tblGrid>
      <w:tr w:rsidR="00E866D7" w:rsidRPr="009D5D1B" w14:paraId="169363BC" w14:textId="77777777" w:rsidTr="00E866D7">
        <w:trPr>
          <w:cantSplit/>
          <w:trHeight w:val="1799"/>
          <w:trPrChange w:id="457" w:author="Joe.Mendoza" w:date="2014-11-26T14:45:00Z">
            <w:trPr>
              <w:cantSplit/>
              <w:trHeight w:val="1799"/>
            </w:trPr>
          </w:trPrChange>
        </w:trPr>
        <w:tc>
          <w:tcPr>
            <w:tcW w:w="491" w:type="dxa"/>
            <w:noWrap/>
            <w:textDirection w:val="btLr"/>
            <w:hideMark/>
            <w:tcPrChange w:id="458" w:author="Joe.Mendoza" w:date="2014-11-26T14:45:00Z">
              <w:tcPr>
                <w:tcW w:w="491" w:type="dxa"/>
                <w:noWrap/>
                <w:textDirection w:val="btLr"/>
                <w:hideMark/>
              </w:tcPr>
            </w:tcPrChange>
          </w:tcPr>
          <w:p w14:paraId="71E40DEA" w14:textId="77777777" w:rsidR="00DD5A9F" w:rsidRPr="009D5D1B" w:rsidRDefault="00DD5A9F" w:rsidP="002910B5">
            <w:pPr>
              <w:ind w:left="113" w:right="113"/>
              <w:jc w:val="center"/>
              <w:rPr>
                <w:b/>
                <w:bCs/>
              </w:rPr>
            </w:pPr>
            <w:r w:rsidRPr="009D5D1B">
              <w:rPr>
                <w:b/>
                <w:bCs/>
              </w:rPr>
              <w:t>Sequence</w:t>
            </w:r>
          </w:p>
        </w:tc>
        <w:tc>
          <w:tcPr>
            <w:tcW w:w="1777" w:type="dxa"/>
            <w:noWrap/>
            <w:textDirection w:val="btLr"/>
            <w:hideMark/>
            <w:tcPrChange w:id="459" w:author="Joe.Mendoza" w:date="2014-11-26T14:45:00Z">
              <w:tcPr>
                <w:tcW w:w="1777" w:type="dxa"/>
                <w:noWrap/>
                <w:textDirection w:val="btLr"/>
                <w:hideMark/>
              </w:tcPr>
            </w:tcPrChange>
          </w:tcPr>
          <w:p w14:paraId="54F6B12F" w14:textId="77777777" w:rsidR="00DD5A9F" w:rsidRPr="009D5D1B" w:rsidRDefault="00DD5A9F" w:rsidP="002910B5">
            <w:pPr>
              <w:ind w:left="113" w:right="113"/>
              <w:jc w:val="center"/>
              <w:rPr>
                <w:b/>
                <w:bCs/>
              </w:rPr>
            </w:pPr>
            <w:r w:rsidRPr="009D5D1B">
              <w:rPr>
                <w:b/>
                <w:bCs/>
              </w:rPr>
              <w:t>Name</w:t>
            </w:r>
          </w:p>
        </w:tc>
        <w:tc>
          <w:tcPr>
            <w:tcW w:w="2070" w:type="dxa"/>
            <w:noWrap/>
            <w:textDirection w:val="btLr"/>
            <w:hideMark/>
            <w:tcPrChange w:id="460" w:author="Joe.Mendoza" w:date="2014-11-26T14:45:00Z">
              <w:tcPr>
                <w:tcW w:w="2070" w:type="dxa"/>
                <w:noWrap/>
                <w:textDirection w:val="btLr"/>
                <w:hideMark/>
              </w:tcPr>
            </w:tcPrChange>
          </w:tcPr>
          <w:p w14:paraId="16F83690" w14:textId="77777777" w:rsidR="00DD5A9F" w:rsidRPr="009D5D1B" w:rsidRDefault="00DD5A9F" w:rsidP="002910B5">
            <w:pPr>
              <w:ind w:left="113" w:right="113"/>
              <w:jc w:val="center"/>
              <w:rPr>
                <w:b/>
                <w:bCs/>
              </w:rPr>
            </w:pPr>
            <w:r w:rsidRPr="009D5D1B">
              <w:rPr>
                <w:b/>
                <w:bCs/>
              </w:rPr>
              <w:t>Screen Text</w:t>
            </w:r>
          </w:p>
        </w:tc>
        <w:tc>
          <w:tcPr>
            <w:tcW w:w="630" w:type="dxa"/>
            <w:noWrap/>
            <w:textDirection w:val="btLr"/>
            <w:hideMark/>
            <w:tcPrChange w:id="461" w:author="Joe.Mendoza" w:date="2014-11-26T14:45:00Z">
              <w:tcPr>
                <w:tcW w:w="630" w:type="dxa"/>
                <w:noWrap/>
                <w:textDirection w:val="btLr"/>
                <w:hideMark/>
              </w:tcPr>
            </w:tcPrChange>
          </w:tcPr>
          <w:p w14:paraId="4B51E7A9" w14:textId="77777777" w:rsidR="00DD5A9F" w:rsidRPr="009D5D1B" w:rsidRDefault="00DD5A9F" w:rsidP="002910B5">
            <w:pPr>
              <w:ind w:left="113" w:right="113"/>
              <w:jc w:val="center"/>
              <w:rPr>
                <w:b/>
                <w:bCs/>
              </w:rPr>
            </w:pPr>
            <w:r w:rsidRPr="009D5D1B">
              <w:rPr>
                <w:b/>
                <w:bCs/>
              </w:rPr>
              <w:t>Length</w:t>
            </w:r>
          </w:p>
        </w:tc>
        <w:tc>
          <w:tcPr>
            <w:tcW w:w="990" w:type="dxa"/>
            <w:noWrap/>
            <w:textDirection w:val="btLr"/>
            <w:hideMark/>
            <w:tcPrChange w:id="462" w:author="Joe.Mendoza" w:date="2014-11-26T14:45:00Z">
              <w:tcPr>
                <w:tcW w:w="990" w:type="dxa"/>
                <w:noWrap/>
                <w:textDirection w:val="btLr"/>
                <w:hideMark/>
              </w:tcPr>
            </w:tcPrChange>
          </w:tcPr>
          <w:p w14:paraId="203124D3" w14:textId="77777777" w:rsidR="00DD5A9F" w:rsidRPr="009D5D1B" w:rsidRDefault="00DD5A9F" w:rsidP="002910B5">
            <w:pPr>
              <w:ind w:left="113" w:right="113"/>
              <w:jc w:val="center"/>
              <w:rPr>
                <w:b/>
                <w:bCs/>
              </w:rPr>
            </w:pPr>
            <w:r w:rsidRPr="009D5D1B">
              <w:rPr>
                <w:b/>
                <w:bCs/>
              </w:rPr>
              <w:t>Format</w:t>
            </w:r>
          </w:p>
        </w:tc>
        <w:tc>
          <w:tcPr>
            <w:tcW w:w="540" w:type="dxa"/>
            <w:noWrap/>
            <w:textDirection w:val="btLr"/>
            <w:hideMark/>
            <w:tcPrChange w:id="463" w:author="Joe.Mendoza" w:date="2014-11-26T14:45:00Z">
              <w:tcPr>
                <w:tcW w:w="540" w:type="dxa"/>
                <w:noWrap/>
                <w:textDirection w:val="btLr"/>
                <w:hideMark/>
              </w:tcPr>
            </w:tcPrChange>
          </w:tcPr>
          <w:p w14:paraId="185E71BF" w14:textId="77777777" w:rsidR="00DD5A9F" w:rsidRPr="009D5D1B" w:rsidRDefault="00DD5A9F" w:rsidP="002910B5">
            <w:pPr>
              <w:ind w:left="113" w:right="113"/>
              <w:jc w:val="center"/>
              <w:rPr>
                <w:b/>
                <w:bCs/>
              </w:rPr>
            </w:pPr>
            <w:r w:rsidRPr="009D5D1B">
              <w:rPr>
                <w:b/>
                <w:bCs/>
              </w:rPr>
              <w:t>Domain</w:t>
            </w:r>
          </w:p>
        </w:tc>
        <w:tc>
          <w:tcPr>
            <w:tcW w:w="450" w:type="dxa"/>
            <w:noWrap/>
            <w:textDirection w:val="btLr"/>
            <w:hideMark/>
            <w:tcPrChange w:id="464" w:author="Joe.Mendoza" w:date="2014-11-26T14:45:00Z">
              <w:tcPr>
                <w:tcW w:w="720" w:type="dxa"/>
                <w:noWrap/>
                <w:textDirection w:val="btLr"/>
                <w:hideMark/>
              </w:tcPr>
            </w:tcPrChange>
          </w:tcPr>
          <w:p w14:paraId="7A3E5D9D" w14:textId="77777777" w:rsidR="00DD5A9F" w:rsidRPr="009D5D1B" w:rsidRDefault="00DD5A9F" w:rsidP="002910B5">
            <w:pPr>
              <w:ind w:left="113" w:right="113"/>
              <w:jc w:val="center"/>
              <w:rPr>
                <w:b/>
                <w:bCs/>
              </w:rPr>
            </w:pPr>
            <w:r w:rsidRPr="009D5D1B">
              <w:rPr>
                <w:b/>
                <w:bCs/>
              </w:rPr>
              <w:t>Case</w:t>
            </w:r>
          </w:p>
        </w:tc>
        <w:tc>
          <w:tcPr>
            <w:tcW w:w="2520" w:type="dxa"/>
            <w:noWrap/>
            <w:textDirection w:val="btLr"/>
            <w:hideMark/>
            <w:tcPrChange w:id="465" w:author="Joe.Mendoza" w:date="2014-11-26T14:45:00Z">
              <w:tcPr>
                <w:tcW w:w="1620" w:type="dxa"/>
                <w:noWrap/>
                <w:textDirection w:val="btLr"/>
                <w:hideMark/>
              </w:tcPr>
            </w:tcPrChange>
          </w:tcPr>
          <w:p w14:paraId="46D647DF" w14:textId="77777777" w:rsidR="00DD5A9F" w:rsidRDefault="00DD5A9F" w:rsidP="002910B5">
            <w:pPr>
              <w:ind w:left="113" w:right="113"/>
              <w:jc w:val="center"/>
              <w:rPr>
                <w:b/>
                <w:bCs/>
              </w:rPr>
            </w:pPr>
            <w:r w:rsidRPr="009D5D1B">
              <w:rPr>
                <w:b/>
                <w:bCs/>
              </w:rPr>
              <w:t>View Attr</w:t>
            </w:r>
          </w:p>
          <w:p w14:paraId="1B16C92E" w14:textId="77777777" w:rsidR="00DD5A9F" w:rsidRDefault="00DD5A9F" w:rsidP="002910B5">
            <w:pPr>
              <w:ind w:left="113" w:right="113"/>
              <w:jc w:val="center"/>
              <w:rPr>
                <w:b/>
                <w:bCs/>
              </w:rPr>
            </w:pPr>
            <w:r>
              <w:rPr>
                <w:b/>
                <w:bCs/>
              </w:rPr>
              <w:t>/</w:t>
            </w:r>
          </w:p>
          <w:p w14:paraId="459A36D6" w14:textId="5430B4F0" w:rsidR="00DD5A9F" w:rsidRPr="009D5D1B" w:rsidRDefault="00DD5A9F" w:rsidP="002910B5">
            <w:pPr>
              <w:ind w:left="113" w:right="113"/>
              <w:jc w:val="center"/>
              <w:rPr>
                <w:b/>
                <w:bCs/>
              </w:rPr>
            </w:pPr>
            <w:r>
              <w:t xml:space="preserve"> </w:t>
            </w:r>
            <w:r w:rsidRPr="00DD5A9F">
              <w:rPr>
                <w:b/>
                <w:bCs/>
              </w:rPr>
              <w:t>Column Name</w:t>
            </w:r>
          </w:p>
        </w:tc>
        <w:tc>
          <w:tcPr>
            <w:tcW w:w="540" w:type="dxa"/>
            <w:noWrap/>
            <w:textDirection w:val="btLr"/>
            <w:hideMark/>
            <w:tcPrChange w:id="466" w:author="Joe.Mendoza" w:date="2014-11-26T14:45:00Z">
              <w:tcPr>
                <w:tcW w:w="1170" w:type="dxa"/>
                <w:noWrap/>
                <w:textDirection w:val="btLr"/>
                <w:hideMark/>
              </w:tcPr>
            </w:tcPrChange>
          </w:tcPr>
          <w:p w14:paraId="707F5CD5" w14:textId="77777777" w:rsidR="00DD5A9F" w:rsidRPr="009D5D1B" w:rsidRDefault="00DD5A9F" w:rsidP="002910B5">
            <w:pPr>
              <w:ind w:left="113" w:right="113"/>
              <w:jc w:val="center"/>
              <w:rPr>
                <w:b/>
                <w:bCs/>
              </w:rPr>
            </w:pPr>
            <w:r w:rsidRPr="009D5D1B">
              <w:rPr>
                <w:b/>
                <w:bCs/>
              </w:rPr>
              <w:t>Start Date</w:t>
            </w:r>
          </w:p>
        </w:tc>
        <w:tc>
          <w:tcPr>
            <w:tcW w:w="450" w:type="dxa"/>
            <w:noWrap/>
            <w:textDirection w:val="btLr"/>
            <w:hideMark/>
            <w:tcPrChange w:id="467" w:author="Joe.Mendoza" w:date="2014-11-26T14:45:00Z">
              <w:tcPr>
                <w:tcW w:w="450" w:type="dxa"/>
                <w:noWrap/>
                <w:textDirection w:val="btLr"/>
                <w:hideMark/>
              </w:tcPr>
            </w:tcPrChange>
          </w:tcPr>
          <w:p w14:paraId="6119400D" w14:textId="77777777" w:rsidR="00DD5A9F" w:rsidRPr="009D5D1B" w:rsidRDefault="00DD5A9F" w:rsidP="002910B5">
            <w:pPr>
              <w:ind w:left="113" w:right="113"/>
              <w:jc w:val="center"/>
              <w:rPr>
                <w:b/>
                <w:bCs/>
              </w:rPr>
            </w:pPr>
            <w:r w:rsidRPr="009D5D1B">
              <w:rPr>
                <w:b/>
                <w:bCs/>
              </w:rPr>
              <w:t>Mandatory</w:t>
            </w:r>
          </w:p>
        </w:tc>
        <w:tc>
          <w:tcPr>
            <w:tcW w:w="450" w:type="dxa"/>
            <w:noWrap/>
            <w:textDirection w:val="btLr"/>
            <w:hideMark/>
            <w:tcPrChange w:id="468" w:author="Joe.Mendoza" w:date="2014-11-26T14:45:00Z">
              <w:tcPr>
                <w:tcW w:w="450" w:type="dxa"/>
                <w:noWrap/>
                <w:textDirection w:val="btLr"/>
                <w:hideMark/>
              </w:tcPr>
            </w:tcPrChange>
          </w:tcPr>
          <w:p w14:paraId="20BB297C" w14:textId="77777777" w:rsidR="00DD5A9F" w:rsidRPr="009D5D1B" w:rsidRDefault="00DD5A9F" w:rsidP="002910B5">
            <w:pPr>
              <w:ind w:left="113" w:right="113"/>
              <w:jc w:val="center"/>
              <w:rPr>
                <w:b/>
                <w:bCs/>
              </w:rPr>
            </w:pPr>
            <w:r w:rsidRPr="009D5D1B">
              <w:rPr>
                <w:b/>
                <w:bCs/>
              </w:rPr>
              <w:t>Displayed</w:t>
            </w:r>
          </w:p>
        </w:tc>
        <w:tc>
          <w:tcPr>
            <w:tcW w:w="3060" w:type="dxa"/>
            <w:textDirection w:val="btLr"/>
            <w:hideMark/>
            <w:tcPrChange w:id="469" w:author="Joe.Mendoza" w:date="2014-11-26T14:45:00Z">
              <w:tcPr>
                <w:tcW w:w="3060" w:type="dxa"/>
                <w:textDirection w:val="btLr"/>
                <w:hideMark/>
              </w:tcPr>
            </w:tcPrChange>
          </w:tcPr>
          <w:p w14:paraId="47335010" w14:textId="77777777" w:rsidR="00DD5A9F" w:rsidRPr="009D5D1B" w:rsidRDefault="00DD5A9F" w:rsidP="002910B5">
            <w:pPr>
              <w:ind w:left="113" w:right="113"/>
              <w:jc w:val="center"/>
              <w:rPr>
                <w:b/>
                <w:bCs/>
              </w:rPr>
            </w:pPr>
            <w:r w:rsidRPr="009D5D1B">
              <w:rPr>
                <w:b/>
                <w:bCs/>
              </w:rPr>
              <w:t>Notes</w:t>
            </w:r>
          </w:p>
        </w:tc>
      </w:tr>
      <w:tr w:rsidR="00E866D7" w:rsidRPr="009D5D1B" w14:paraId="589B04C8" w14:textId="77777777" w:rsidTr="00E866D7">
        <w:trPr>
          <w:trHeight w:val="600"/>
          <w:trPrChange w:id="470" w:author="Joe.Mendoza" w:date="2014-11-26T14:45:00Z">
            <w:trPr>
              <w:trHeight w:val="600"/>
            </w:trPr>
          </w:trPrChange>
        </w:trPr>
        <w:tc>
          <w:tcPr>
            <w:tcW w:w="491" w:type="dxa"/>
            <w:hideMark/>
            <w:tcPrChange w:id="471" w:author="Joe.Mendoza" w:date="2014-11-26T14:45:00Z">
              <w:tcPr>
                <w:tcW w:w="491" w:type="dxa"/>
                <w:hideMark/>
              </w:tcPr>
            </w:tcPrChange>
          </w:tcPr>
          <w:p w14:paraId="2F65E8AF" w14:textId="14507BBB" w:rsidR="00CD0CF4" w:rsidRPr="00DD5A9F" w:rsidRDefault="00047767">
            <w:pPr>
              <w:rPr>
                <w:sz w:val="18"/>
                <w:szCs w:val="18"/>
              </w:rPr>
            </w:pPr>
            <w:r>
              <w:rPr>
                <w:sz w:val="18"/>
                <w:szCs w:val="18"/>
              </w:rPr>
              <w:t>1</w:t>
            </w:r>
          </w:p>
        </w:tc>
        <w:tc>
          <w:tcPr>
            <w:tcW w:w="1777" w:type="dxa"/>
            <w:noWrap/>
            <w:hideMark/>
            <w:tcPrChange w:id="472" w:author="Joe.Mendoza" w:date="2014-11-26T14:45:00Z">
              <w:tcPr>
                <w:tcW w:w="1777" w:type="dxa"/>
                <w:noWrap/>
                <w:hideMark/>
              </w:tcPr>
            </w:tcPrChange>
          </w:tcPr>
          <w:p w14:paraId="739C3CB1" w14:textId="77777777" w:rsidR="00DD5A9F" w:rsidRPr="00DD5A9F" w:rsidRDefault="00DD5A9F">
            <w:pPr>
              <w:rPr>
                <w:sz w:val="18"/>
                <w:szCs w:val="18"/>
              </w:rPr>
            </w:pPr>
            <w:r w:rsidRPr="00DD5A9F">
              <w:rPr>
                <w:sz w:val="18"/>
                <w:szCs w:val="18"/>
              </w:rPr>
              <w:t>IIT_CHR_ATTRIB27</w:t>
            </w:r>
          </w:p>
        </w:tc>
        <w:tc>
          <w:tcPr>
            <w:tcW w:w="2070" w:type="dxa"/>
            <w:hideMark/>
            <w:tcPrChange w:id="473" w:author="Joe.Mendoza" w:date="2014-11-26T14:45:00Z">
              <w:tcPr>
                <w:tcW w:w="2070" w:type="dxa"/>
                <w:hideMark/>
              </w:tcPr>
            </w:tcPrChange>
          </w:tcPr>
          <w:p w14:paraId="4BD13834" w14:textId="77777777" w:rsidR="00DD5A9F" w:rsidRPr="00DD5A9F" w:rsidRDefault="00DD5A9F">
            <w:pPr>
              <w:rPr>
                <w:sz w:val="18"/>
                <w:szCs w:val="18"/>
              </w:rPr>
            </w:pPr>
            <w:r w:rsidRPr="00DD5A9F">
              <w:rPr>
                <w:sz w:val="18"/>
                <w:szCs w:val="18"/>
              </w:rPr>
              <w:t>Accomplishment Number</w:t>
            </w:r>
          </w:p>
        </w:tc>
        <w:tc>
          <w:tcPr>
            <w:tcW w:w="630" w:type="dxa"/>
            <w:hideMark/>
            <w:tcPrChange w:id="474" w:author="Joe.Mendoza" w:date="2014-11-26T14:45:00Z">
              <w:tcPr>
                <w:tcW w:w="630" w:type="dxa"/>
                <w:hideMark/>
              </w:tcPr>
            </w:tcPrChange>
          </w:tcPr>
          <w:p w14:paraId="3465FDEE" w14:textId="77777777" w:rsidR="00DD5A9F" w:rsidRPr="00DD5A9F" w:rsidRDefault="00DD5A9F">
            <w:pPr>
              <w:rPr>
                <w:sz w:val="18"/>
                <w:szCs w:val="18"/>
              </w:rPr>
            </w:pPr>
            <w:r w:rsidRPr="00DD5A9F">
              <w:rPr>
                <w:sz w:val="18"/>
                <w:szCs w:val="18"/>
              </w:rPr>
              <w:t>30</w:t>
            </w:r>
          </w:p>
        </w:tc>
        <w:tc>
          <w:tcPr>
            <w:tcW w:w="990" w:type="dxa"/>
            <w:hideMark/>
            <w:tcPrChange w:id="475" w:author="Joe.Mendoza" w:date="2014-11-26T14:45:00Z">
              <w:tcPr>
                <w:tcW w:w="990" w:type="dxa"/>
                <w:hideMark/>
              </w:tcPr>
            </w:tcPrChange>
          </w:tcPr>
          <w:p w14:paraId="47CB6189" w14:textId="77777777" w:rsidR="00DD5A9F" w:rsidRPr="00DD5A9F" w:rsidRDefault="00DD5A9F">
            <w:pPr>
              <w:rPr>
                <w:sz w:val="18"/>
                <w:szCs w:val="18"/>
              </w:rPr>
            </w:pPr>
            <w:r w:rsidRPr="00DD5A9F">
              <w:rPr>
                <w:sz w:val="18"/>
                <w:szCs w:val="18"/>
              </w:rPr>
              <w:t>varchar2</w:t>
            </w:r>
          </w:p>
        </w:tc>
        <w:tc>
          <w:tcPr>
            <w:tcW w:w="540" w:type="dxa"/>
            <w:noWrap/>
            <w:hideMark/>
            <w:tcPrChange w:id="476" w:author="Joe.Mendoza" w:date="2014-11-26T14:45:00Z">
              <w:tcPr>
                <w:tcW w:w="540" w:type="dxa"/>
                <w:noWrap/>
                <w:hideMark/>
              </w:tcPr>
            </w:tcPrChange>
          </w:tcPr>
          <w:p w14:paraId="6069A8F2" w14:textId="77777777" w:rsidR="00DD5A9F" w:rsidRPr="00DD5A9F" w:rsidRDefault="00DD5A9F">
            <w:pPr>
              <w:rPr>
                <w:sz w:val="18"/>
                <w:szCs w:val="18"/>
              </w:rPr>
            </w:pPr>
          </w:p>
        </w:tc>
        <w:tc>
          <w:tcPr>
            <w:tcW w:w="450" w:type="dxa"/>
            <w:noWrap/>
            <w:hideMark/>
            <w:tcPrChange w:id="477" w:author="Joe.Mendoza" w:date="2014-11-26T14:45:00Z">
              <w:tcPr>
                <w:tcW w:w="720" w:type="dxa"/>
                <w:noWrap/>
                <w:hideMark/>
              </w:tcPr>
            </w:tcPrChange>
          </w:tcPr>
          <w:p w14:paraId="5083467F" w14:textId="77777777" w:rsidR="00DD5A9F" w:rsidRPr="00DD5A9F" w:rsidRDefault="00DD5A9F" w:rsidP="009D5D1B">
            <w:pPr>
              <w:rPr>
                <w:sz w:val="18"/>
                <w:szCs w:val="18"/>
              </w:rPr>
            </w:pPr>
            <w:r w:rsidRPr="00DD5A9F">
              <w:rPr>
                <w:sz w:val="18"/>
                <w:szCs w:val="18"/>
              </w:rPr>
              <w:t>U</w:t>
            </w:r>
          </w:p>
        </w:tc>
        <w:tc>
          <w:tcPr>
            <w:tcW w:w="2520" w:type="dxa"/>
            <w:hideMark/>
            <w:tcPrChange w:id="478" w:author="Joe.Mendoza" w:date="2014-11-26T14:45:00Z">
              <w:tcPr>
                <w:tcW w:w="1620" w:type="dxa"/>
                <w:hideMark/>
              </w:tcPr>
            </w:tcPrChange>
          </w:tcPr>
          <w:p w14:paraId="57345645" w14:textId="77777777" w:rsidR="00DD5A9F" w:rsidRPr="00DD5A9F" w:rsidRDefault="00DD5A9F">
            <w:pPr>
              <w:rPr>
                <w:sz w:val="18"/>
                <w:szCs w:val="18"/>
              </w:rPr>
            </w:pPr>
            <w:r w:rsidRPr="00DD5A9F">
              <w:rPr>
                <w:sz w:val="18"/>
                <w:szCs w:val="18"/>
              </w:rPr>
              <w:t>Accomplishment_Number</w:t>
            </w:r>
          </w:p>
        </w:tc>
        <w:tc>
          <w:tcPr>
            <w:tcW w:w="540" w:type="dxa"/>
            <w:noWrap/>
            <w:hideMark/>
            <w:tcPrChange w:id="479" w:author="Joe.Mendoza" w:date="2014-11-26T14:45:00Z">
              <w:tcPr>
                <w:tcW w:w="1170" w:type="dxa"/>
                <w:noWrap/>
                <w:hideMark/>
              </w:tcPr>
            </w:tcPrChange>
          </w:tcPr>
          <w:p w14:paraId="2993A8FB" w14:textId="77777777" w:rsidR="00DD5A9F" w:rsidRPr="00DD5A9F" w:rsidRDefault="00DD5A9F">
            <w:pPr>
              <w:rPr>
                <w:sz w:val="18"/>
                <w:szCs w:val="18"/>
              </w:rPr>
            </w:pPr>
          </w:p>
        </w:tc>
        <w:tc>
          <w:tcPr>
            <w:tcW w:w="450" w:type="dxa"/>
            <w:noWrap/>
            <w:hideMark/>
            <w:tcPrChange w:id="480" w:author="Joe.Mendoza" w:date="2014-11-26T14:45:00Z">
              <w:tcPr>
                <w:tcW w:w="450" w:type="dxa"/>
                <w:noWrap/>
                <w:hideMark/>
              </w:tcPr>
            </w:tcPrChange>
          </w:tcPr>
          <w:p w14:paraId="20C66C84" w14:textId="77777777" w:rsidR="00DD5A9F" w:rsidRPr="00DD5A9F" w:rsidRDefault="00DD5A9F" w:rsidP="009D5D1B">
            <w:pPr>
              <w:rPr>
                <w:sz w:val="18"/>
                <w:szCs w:val="18"/>
              </w:rPr>
            </w:pPr>
            <w:r w:rsidRPr="00DD5A9F">
              <w:rPr>
                <w:sz w:val="18"/>
                <w:szCs w:val="18"/>
              </w:rPr>
              <w:t>Y</w:t>
            </w:r>
          </w:p>
        </w:tc>
        <w:tc>
          <w:tcPr>
            <w:tcW w:w="450" w:type="dxa"/>
            <w:noWrap/>
            <w:hideMark/>
            <w:tcPrChange w:id="481" w:author="Joe.Mendoza" w:date="2014-11-26T14:45:00Z">
              <w:tcPr>
                <w:tcW w:w="450" w:type="dxa"/>
                <w:noWrap/>
                <w:hideMark/>
              </w:tcPr>
            </w:tcPrChange>
          </w:tcPr>
          <w:p w14:paraId="773DDACB" w14:textId="77777777" w:rsidR="00DD5A9F" w:rsidRPr="00DD5A9F" w:rsidRDefault="00DD5A9F" w:rsidP="009D5D1B">
            <w:pPr>
              <w:rPr>
                <w:sz w:val="18"/>
                <w:szCs w:val="18"/>
              </w:rPr>
            </w:pPr>
            <w:r w:rsidRPr="00DD5A9F">
              <w:rPr>
                <w:sz w:val="18"/>
                <w:szCs w:val="18"/>
              </w:rPr>
              <w:t>Y</w:t>
            </w:r>
          </w:p>
        </w:tc>
        <w:tc>
          <w:tcPr>
            <w:tcW w:w="3060" w:type="dxa"/>
            <w:hideMark/>
            <w:tcPrChange w:id="482" w:author="Joe.Mendoza" w:date="2014-11-26T14:45:00Z">
              <w:tcPr>
                <w:tcW w:w="3060" w:type="dxa"/>
                <w:hideMark/>
              </w:tcPr>
            </w:tcPrChange>
          </w:tcPr>
          <w:p w14:paraId="1AFF8B98" w14:textId="77777777" w:rsidR="00DD5A9F" w:rsidRPr="00DD5A9F" w:rsidRDefault="00DD5A9F">
            <w:pPr>
              <w:rPr>
                <w:sz w:val="18"/>
                <w:szCs w:val="18"/>
              </w:rPr>
            </w:pPr>
            <w:r w:rsidRPr="00DD5A9F">
              <w:rPr>
                <w:sz w:val="18"/>
                <w:szCs w:val="18"/>
              </w:rPr>
              <w:t>This is the identifying number of the accomplishment visible to the user.</w:t>
            </w:r>
          </w:p>
        </w:tc>
      </w:tr>
      <w:tr w:rsidR="00E866D7" w:rsidRPr="009D5D1B" w14:paraId="7B31B56C" w14:textId="77777777" w:rsidTr="00E866D7">
        <w:trPr>
          <w:trHeight w:val="1500"/>
          <w:trPrChange w:id="483" w:author="Joe.Mendoza" w:date="2014-11-26T14:45:00Z">
            <w:trPr>
              <w:trHeight w:val="1500"/>
            </w:trPr>
          </w:trPrChange>
        </w:trPr>
        <w:tc>
          <w:tcPr>
            <w:tcW w:w="491" w:type="dxa"/>
            <w:hideMark/>
            <w:tcPrChange w:id="484" w:author="Joe.Mendoza" w:date="2014-11-26T14:45:00Z">
              <w:tcPr>
                <w:tcW w:w="491" w:type="dxa"/>
                <w:hideMark/>
              </w:tcPr>
            </w:tcPrChange>
          </w:tcPr>
          <w:p w14:paraId="4E136032" w14:textId="77777777" w:rsidR="00DD5A9F" w:rsidRPr="00E77FF3" w:rsidRDefault="00DD5A9F">
            <w:pPr>
              <w:rPr>
                <w:sz w:val="18"/>
                <w:szCs w:val="18"/>
              </w:rPr>
            </w:pPr>
            <w:r w:rsidRPr="00E77FF3">
              <w:rPr>
                <w:sz w:val="18"/>
                <w:szCs w:val="18"/>
              </w:rPr>
              <w:t>2</w:t>
            </w:r>
          </w:p>
        </w:tc>
        <w:tc>
          <w:tcPr>
            <w:tcW w:w="1777" w:type="dxa"/>
            <w:noWrap/>
            <w:hideMark/>
            <w:tcPrChange w:id="485" w:author="Joe.Mendoza" w:date="2014-11-26T14:45:00Z">
              <w:tcPr>
                <w:tcW w:w="1777" w:type="dxa"/>
                <w:noWrap/>
                <w:hideMark/>
              </w:tcPr>
            </w:tcPrChange>
          </w:tcPr>
          <w:p w14:paraId="585E3B73" w14:textId="39EB7E51" w:rsidR="00DD5A9F" w:rsidRPr="00E77FF3" w:rsidRDefault="00304D86">
            <w:pPr>
              <w:rPr>
                <w:sz w:val="18"/>
                <w:szCs w:val="18"/>
              </w:rPr>
            </w:pPr>
            <w:r w:rsidRPr="00304D86">
              <w:rPr>
                <w:sz w:val="18"/>
                <w:szCs w:val="18"/>
              </w:rPr>
              <w:t>IIT_NUM_ATTRIB2</w:t>
            </w:r>
            <w:r w:rsidRPr="00E77FF3">
              <w:rPr>
                <w:sz w:val="18"/>
                <w:szCs w:val="18"/>
              </w:rPr>
              <w:t>4</w:t>
            </w:r>
          </w:p>
        </w:tc>
        <w:tc>
          <w:tcPr>
            <w:tcW w:w="2070" w:type="dxa"/>
            <w:hideMark/>
            <w:tcPrChange w:id="486" w:author="Joe.Mendoza" w:date="2014-11-26T14:45:00Z">
              <w:tcPr>
                <w:tcW w:w="2070" w:type="dxa"/>
                <w:hideMark/>
              </w:tcPr>
            </w:tcPrChange>
          </w:tcPr>
          <w:p w14:paraId="321B8A16" w14:textId="77777777" w:rsidR="00DD5A9F" w:rsidRPr="00DD5A9F" w:rsidRDefault="00DD5A9F">
            <w:pPr>
              <w:rPr>
                <w:sz w:val="18"/>
                <w:szCs w:val="18"/>
              </w:rPr>
            </w:pPr>
            <w:r w:rsidRPr="00DD5A9F">
              <w:rPr>
                <w:sz w:val="18"/>
                <w:szCs w:val="18"/>
              </w:rPr>
              <w:t>Accomplishment ID</w:t>
            </w:r>
          </w:p>
        </w:tc>
        <w:tc>
          <w:tcPr>
            <w:tcW w:w="630" w:type="dxa"/>
            <w:hideMark/>
            <w:tcPrChange w:id="487" w:author="Joe.Mendoza" w:date="2014-11-26T14:45:00Z">
              <w:tcPr>
                <w:tcW w:w="630" w:type="dxa"/>
                <w:hideMark/>
              </w:tcPr>
            </w:tcPrChange>
          </w:tcPr>
          <w:p w14:paraId="658D49A1" w14:textId="77777777" w:rsidR="00DD5A9F" w:rsidRPr="00DD5A9F" w:rsidRDefault="00DD5A9F">
            <w:pPr>
              <w:rPr>
                <w:sz w:val="18"/>
                <w:szCs w:val="18"/>
              </w:rPr>
            </w:pPr>
          </w:p>
        </w:tc>
        <w:tc>
          <w:tcPr>
            <w:tcW w:w="990" w:type="dxa"/>
            <w:hideMark/>
            <w:tcPrChange w:id="488" w:author="Joe.Mendoza" w:date="2014-11-26T14:45:00Z">
              <w:tcPr>
                <w:tcW w:w="990" w:type="dxa"/>
                <w:hideMark/>
              </w:tcPr>
            </w:tcPrChange>
          </w:tcPr>
          <w:p w14:paraId="784E84F2" w14:textId="43E65F15" w:rsidR="00DD5A9F" w:rsidRPr="00DD5A9F" w:rsidRDefault="00DD5A9F">
            <w:pPr>
              <w:rPr>
                <w:sz w:val="18"/>
                <w:szCs w:val="18"/>
              </w:rPr>
            </w:pPr>
            <w:r w:rsidRPr="00DD5A9F">
              <w:rPr>
                <w:sz w:val="18"/>
                <w:szCs w:val="18"/>
              </w:rPr>
              <w:t xml:space="preserve">number </w:t>
            </w:r>
          </w:p>
        </w:tc>
        <w:tc>
          <w:tcPr>
            <w:tcW w:w="540" w:type="dxa"/>
            <w:noWrap/>
            <w:hideMark/>
            <w:tcPrChange w:id="489" w:author="Joe.Mendoza" w:date="2014-11-26T14:45:00Z">
              <w:tcPr>
                <w:tcW w:w="540" w:type="dxa"/>
                <w:noWrap/>
                <w:hideMark/>
              </w:tcPr>
            </w:tcPrChange>
          </w:tcPr>
          <w:p w14:paraId="774F217C" w14:textId="77777777" w:rsidR="00DD5A9F" w:rsidRPr="00DD5A9F" w:rsidRDefault="00DD5A9F">
            <w:pPr>
              <w:rPr>
                <w:sz w:val="18"/>
                <w:szCs w:val="18"/>
              </w:rPr>
            </w:pPr>
          </w:p>
        </w:tc>
        <w:tc>
          <w:tcPr>
            <w:tcW w:w="450" w:type="dxa"/>
            <w:noWrap/>
            <w:hideMark/>
            <w:tcPrChange w:id="490" w:author="Joe.Mendoza" w:date="2014-11-26T14:45:00Z">
              <w:tcPr>
                <w:tcW w:w="720" w:type="dxa"/>
                <w:noWrap/>
                <w:hideMark/>
              </w:tcPr>
            </w:tcPrChange>
          </w:tcPr>
          <w:p w14:paraId="31C48FB4" w14:textId="77777777" w:rsidR="00DD5A9F" w:rsidRPr="00DD5A9F" w:rsidRDefault="00DD5A9F" w:rsidP="009D5D1B">
            <w:pPr>
              <w:rPr>
                <w:sz w:val="18"/>
                <w:szCs w:val="18"/>
              </w:rPr>
            </w:pPr>
            <w:r w:rsidRPr="00DD5A9F">
              <w:rPr>
                <w:sz w:val="18"/>
                <w:szCs w:val="18"/>
              </w:rPr>
              <w:t>U</w:t>
            </w:r>
          </w:p>
        </w:tc>
        <w:tc>
          <w:tcPr>
            <w:tcW w:w="2520" w:type="dxa"/>
            <w:hideMark/>
            <w:tcPrChange w:id="491" w:author="Joe.Mendoza" w:date="2014-11-26T14:45:00Z">
              <w:tcPr>
                <w:tcW w:w="1620" w:type="dxa"/>
                <w:hideMark/>
              </w:tcPr>
            </w:tcPrChange>
          </w:tcPr>
          <w:p w14:paraId="5CC9B764" w14:textId="77777777" w:rsidR="00DD5A9F" w:rsidRPr="00DD5A9F" w:rsidRDefault="00DD5A9F">
            <w:pPr>
              <w:rPr>
                <w:sz w:val="18"/>
                <w:szCs w:val="18"/>
              </w:rPr>
            </w:pPr>
            <w:r w:rsidRPr="00DD5A9F">
              <w:rPr>
                <w:sz w:val="18"/>
                <w:szCs w:val="18"/>
              </w:rPr>
              <w:t>Accomplishment_ID</w:t>
            </w:r>
          </w:p>
        </w:tc>
        <w:tc>
          <w:tcPr>
            <w:tcW w:w="540" w:type="dxa"/>
            <w:noWrap/>
            <w:hideMark/>
            <w:tcPrChange w:id="492" w:author="Joe.Mendoza" w:date="2014-11-26T14:45:00Z">
              <w:tcPr>
                <w:tcW w:w="1170" w:type="dxa"/>
                <w:noWrap/>
                <w:hideMark/>
              </w:tcPr>
            </w:tcPrChange>
          </w:tcPr>
          <w:p w14:paraId="6A29D9D8" w14:textId="77777777" w:rsidR="00DD5A9F" w:rsidRPr="00DD5A9F" w:rsidRDefault="00DD5A9F">
            <w:pPr>
              <w:rPr>
                <w:sz w:val="18"/>
                <w:szCs w:val="18"/>
              </w:rPr>
            </w:pPr>
          </w:p>
        </w:tc>
        <w:tc>
          <w:tcPr>
            <w:tcW w:w="450" w:type="dxa"/>
            <w:noWrap/>
            <w:hideMark/>
            <w:tcPrChange w:id="493" w:author="Joe.Mendoza" w:date="2014-11-26T14:45:00Z">
              <w:tcPr>
                <w:tcW w:w="450" w:type="dxa"/>
                <w:noWrap/>
                <w:hideMark/>
              </w:tcPr>
            </w:tcPrChange>
          </w:tcPr>
          <w:p w14:paraId="62972A9A" w14:textId="77777777" w:rsidR="00DD5A9F" w:rsidRPr="00DD5A9F" w:rsidRDefault="00DD5A9F" w:rsidP="009D5D1B">
            <w:pPr>
              <w:rPr>
                <w:sz w:val="18"/>
                <w:szCs w:val="18"/>
              </w:rPr>
            </w:pPr>
            <w:r w:rsidRPr="00DD5A9F">
              <w:rPr>
                <w:sz w:val="18"/>
                <w:szCs w:val="18"/>
              </w:rPr>
              <w:t>Y</w:t>
            </w:r>
          </w:p>
        </w:tc>
        <w:tc>
          <w:tcPr>
            <w:tcW w:w="450" w:type="dxa"/>
            <w:noWrap/>
            <w:hideMark/>
            <w:tcPrChange w:id="494" w:author="Joe.Mendoza" w:date="2014-11-26T14:45:00Z">
              <w:tcPr>
                <w:tcW w:w="450" w:type="dxa"/>
                <w:noWrap/>
                <w:hideMark/>
              </w:tcPr>
            </w:tcPrChange>
          </w:tcPr>
          <w:p w14:paraId="5C4A4ECE" w14:textId="77777777" w:rsidR="00DD5A9F" w:rsidRPr="00DD5A9F" w:rsidRDefault="00DD5A9F" w:rsidP="009D5D1B">
            <w:pPr>
              <w:rPr>
                <w:sz w:val="18"/>
                <w:szCs w:val="18"/>
              </w:rPr>
            </w:pPr>
            <w:r w:rsidRPr="00DD5A9F">
              <w:rPr>
                <w:sz w:val="18"/>
                <w:szCs w:val="18"/>
              </w:rPr>
              <w:t>Y</w:t>
            </w:r>
          </w:p>
        </w:tc>
        <w:tc>
          <w:tcPr>
            <w:tcW w:w="3060" w:type="dxa"/>
            <w:hideMark/>
            <w:tcPrChange w:id="495" w:author="Joe.Mendoza" w:date="2014-11-26T14:45:00Z">
              <w:tcPr>
                <w:tcW w:w="3060" w:type="dxa"/>
                <w:hideMark/>
              </w:tcPr>
            </w:tcPrChange>
          </w:tcPr>
          <w:p w14:paraId="29BE0E27" w14:textId="77777777" w:rsidR="00DD5A9F" w:rsidRPr="00DD5A9F" w:rsidRDefault="00DD5A9F">
            <w:pPr>
              <w:rPr>
                <w:sz w:val="18"/>
                <w:szCs w:val="18"/>
              </w:rPr>
            </w:pPr>
            <w:r w:rsidRPr="00DD5A9F">
              <w:rPr>
                <w:sz w:val="18"/>
                <w:szCs w:val="18"/>
              </w:rPr>
              <w:t>Unique number for accomplishment. Each service provider will be allocated a series of 10 million number to be used as Accomplishment ID.</w:t>
            </w:r>
          </w:p>
        </w:tc>
      </w:tr>
      <w:tr w:rsidR="00E866D7" w:rsidRPr="009D5D1B" w14:paraId="472A5B48" w14:textId="77777777" w:rsidTr="00E866D7">
        <w:trPr>
          <w:trHeight w:val="600"/>
          <w:trPrChange w:id="496" w:author="Joe.Mendoza" w:date="2014-11-26T14:45:00Z">
            <w:trPr>
              <w:trHeight w:val="600"/>
            </w:trPr>
          </w:trPrChange>
        </w:trPr>
        <w:tc>
          <w:tcPr>
            <w:tcW w:w="491" w:type="dxa"/>
            <w:hideMark/>
            <w:tcPrChange w:id="497" w:author="Joe.Mendoza" w:date="2014-11-26T14:45:00Z">
              <w:tcPr>
                <w:tcW w:w="491" w:type="dxa"/>
                <w:hideMark/>
              </w:tcPr>
            </w:tcPrChange>
          </w:tcPr>
          <w:p w14:paraId="3D09E679" w14:textId="77777777" w:rsidR="00DD5A9F" w:rsidRPr="00DD5A9F" w:rsidRDefault="00DD5A9F">
            <w:pPr>
              <w:rPr>
                <w:sz w:val="18"/>
                <w:szCs w:val="18"/>
              </w:rPr>
            </w:pPr>
            <w:r w:rsidRPr="00DD5A9F">
              <w:rPr>
                <w:sz w:val="18"/>
                <w:szCs w:val="18"/>
              </w:rPr>
              <w:t>3</w:t>
            </w:r>
          </w:p>
        </w:tc>
        <w:tc>
          <w:tcPr>
            <w:tcW w:w="1777" w:type="dxa"/>
            <w:noWrap/>
            <w:hideMark/>
            <w:tcPrChange w:id="498" w:author="Joe.Mendoza" w:date="2014-11-26T14:45:00Z">
              <w:tcPr>
                <w:tcW w:w="1777" w:type="dxa"/>
                <w:noWrap/>
                <w:hideMark/>
              </w:tcPr>
            </w:tcPrChange>
          </w:tcPr>
          <w:p w14:paraId="3FDB7BB6" w14:textId="77777777" w:rsidR="00DD5A9F" w:rsidRPr="00DD5A9F" w:rsidRDefault="00DD5A9F">
            <w:pPr>
              <w:rPr>
                <w:sz w:val="18"/>
                <w:szCs w:val="18"/>
              </w:rPr>
            </w:pPr>
            <w:r w:rsidRPr="00DD5A9F">
              <w:rPr>
                <w:sz w:val="18"/>
                <w:szCs w:val="18"/>
              </w:rPr>
              <w:t>IIT_DATE_ATTRIB86</w:t>
            </w:r>
          </w:p>
        </w:tc>
        <w:tc>
          <w:tcPr>
            <w:tcW w:w="2070" w:type="dxa"/>
            <w:hideMark/>
            <w:tcPrChange w:id="499" w:author="Joe.Mendoza" w:date="2014-11-26T14:45:00Z">
              <w:tcPr>
                <w:tcW w:w="2070" w:type="dxa"/>
                <w:hideMark/>
              </w:tcPr>
            </w:tcPrChange>
          </w:tcPr>
          <w:p w14:paraId="6225C118" w14:textId="77777777" w:rsidR="00DD5A9F" w:rsidRPr="00DD5A9F" w:rsidRDefault="00DD5A9F">
            <w:pPr>
              <w:rPr>
                <w:sz w:val="18"/>
                <w:szCs w:val="18"/>
              </w:rPr>
            </w:pPr>
            <w:r w:rsidRPr="00DD5A9F">
              <w:rPr>
                <w:sz w:val="18"/>
                <w:szCs w:val="18"/>
              </w:rPr>
              <w:t>Accomplishment Date</w:t>
            </w:r>
          </w:p>
        </w:tc>
        <w:tc>
          <w:tcPr>
            <w:tcW w:w="630" w:type="dxa"/>
            <w:hideMark/>
            <w:tcPrChange w:id="500" w:author="Joe.Mendoza" w:date="2014-11-26T14:45:00Z">
              <w:tcPr>
                <w:tcW w:w="630" w:type="dxa"/>
                <w:hideMark/>
              </w:tcPr>
            </w:tcPrChange>
          </w:tcPr>
          <w:p w14:paraId="5D6D9699" w14:textId="77777777" w:rsidR="00DD5A9F" w:rsidRPr="00DD5A9F" w:rsidRDefault="00DD5A9F">
            <w:pPr>
              <w:rPr>
                <w:sz w:val="18"/>
                <w:szCs w:val="18"/>
              </w:rPr>
            </w:pPr>
          </w:p>
        </w:tc>
        <w:tc>
          <w:tcPr>
            <w:tcW w:w="990" w:type="dxa"/>
            <w:hideMark/>
            <w:tcPrChange w:id="501" w:author="Joe.Mendoza" w:date="2014-11-26T14:45:00Z">
              <w:tcPr>
                <w:tcW w:w="990" w:type="dxa"/>
                <w:hideMark/>
              </w:tcPr>
            </w:tcPrChange>
          </w:tcPr>
          <w:p w14:paraId="50376677" w14:textId="77777777" w:rsidR="00DD5A9F" w:rsidRPr="00DD5A9F" w:rsidRDefault="00DD5A9F">
            <w:pPr>
              <w:rPr>
                <w:sz w:val="18"/>
                <w:szCs w:val="18"/>
              </w:rPr>
            </w:pPr>
            <w:r w:rsidRPr="00DD5A9F">
              <w:rPr>
                <w:sz w:val="18"/>
                <w:szCs w:val="18"/>
              </w:rPr>
              <w:t>date</w:t>
            </w:r>
          </w:p>
        </w:tc>
        <w:tc>
          <w:tcPr>
            <w:tcW w:w="540" w:type="dxa"/>
            <w:noWrap/>
            <w:hideMark/>
            <w:tcPrChange w:id="502" w:author="Joe.Mendoza" w:date="2014-11-26T14:45:00Z">
              <w:tcPr>
                <w:tcW w:w="540" w:type="dxa"/>
                <w:noWrap/>
                <w:hideMark/>
              </w:tcPr>
            </w:tcPrChange>
          </w:tcPr>
          <w:p w14:paraId="7862B8DF" w14:textId="77777777" w:rsidR="00DD5A9F" w:rsidRPr="00DD5A9F" w:rsidRDefault="00DD5A9F">
            <w:pPr>
              <w:rPr>
                <w:sz w:val="18"/>
                <w:szCs w:val="18"/>
              </w:rPr>
            </w:pPr>
          </w:p>
        </w:tc>
        <w:tc>
          <w:tcPr>
            <w:tcW w:w="450" w:type="dxa"/>
            <w:noWrap/>
            <w:hideMark/>
            <w:tcPrChange w:id="503" w:author="Joe.Mendoza" w:date="2014-11-26T14:45:00Z">
              <w:tcPr>
                <w:tcW w:w="720" w:type="dxa"/>
                <w:noWrap/>
                <w:hideMark/>
              </w:tcPr>
            </w:tcPrChange>
          </w:tcPr>
          <w:p w14:paraId="7E5B3473" w14:textId="77777777" w:rsidR="00DD5A9F" w:rsidRPr="00DD5A9F" w:rsidRDefault="00DD5A9F" w:rsidP="009D5D1B">
            <w:pPr>
              <w:rPr>
                <w:sz w:val="18"/>
                <w:szCs w:val="18"/>
              </w:rPr>
            </w:pPr>
            <w:r w:rsidRPr="00DD5A9F">
              <w:rPr>
                <w:sz w:val="18"/>
                <w:szCs w:val="18"/>
              </w:rPr>
              <w:t>U</w:t>
            </w:r>
          </w:p>
        </w:tc>
        <w:tc>
          <w:tcPr>
            <w:tcW w:w="2520" w:type="dxa"/>
            <w:hideMark/>
            <w:tcPrChange w:id="504" w:author="Joe.Mendoza" w:date="2014-11-26T14:45:00Z">
              <w:tcPr>
                <w:tcW w:w="1620" w:type="dxa"/>
                <w:hideMark/>
              </w:tcPr>
            </w:tcPrChange>
          </w:tcPr>
          <w:p w14:paraId="0BF82048" w14:textId="77777777" w:rsidR="00DD5A9F" w:rsidRPr="00DD5A9F" w:rsidRDefault="00DD5A9F">
            <w:pPr>
              <w:rPr>
                <w:sz w:val="18"/>
                <w:szCs w:val="18"/>
              </w:rPr>
            </w:pPr>
            <w:r w:rsidRPr="00DD5A9F">
              <w:rPr>
                <w:sz w:val="18"/>
                <w:szCs w:val="18"/>
              </w:rPr>
              <w:t>Accomplishment_Date</w:t>
            </w:r>
          </w:p>
        </w:tc>
        <w:tc>
          <w:tcPr>
            <w:tcW w:w="540" w:type="dxa"/>
            <w:noWrap/>
            <w:hideMark/>
            <w:tcPrChange w:id="505" w:author="Joe.Mendoza" w:date="2014-11-26T14:45:00Z">
              <w:tcPr>
                <w:tcW w:w="1170" w:type="dxa"/>
                <w:noWrap/>
                <w:hideMark/>
              </w:tcPr>
            </w:tcPrChange>
          </w:tcPr>
          <w:p w14:paraId="67A37F61" w14:textId="77777777" w:rsidR="00DD5A9F" w:rsidRPr="00DD5A9F" w:rsidRDefault="00DD5A9F">
            <w:pPr>
              <w:rPr>
                <w:sz w:val="18"/>
                <w:szCs w:val="18"/>
              </w:rPr>
            </w:pPr>
          </w:p>
        </w:tc>
        <w:tc>
          <w:tcPr>
            <w:tcW w:w="450" w:type="dxa"/>
            <w:noWrap/>
            <w:hideMark/>
            <w:tcPrChange w:id="506" w:author="Joe.Mendoza" w:date="2014-11-26T14:45:00Z">
              <w:tcPr>
                <w:tcW w:w="450" w:type="dxa"/>
                <w:noWrap/>
                <w:hideMark/>
              </w:tcPr>
            </w:tcPrChange>
          </w:tcPr>
          <w:p w14:paraId="065A9E35" w14:textId="77777777" w:rsidR="00DD5A9F" w:rsidRPr="00DD5A9F" w:rsidRDefault="00DD5A9F">
            <w:pPr>
              <w:rPr>
                <w:sz w:val="18"/>
                <w:szCs w:val="18"/>
              </w:rPr>
            </w:pPr>
          </w:p>
        </w:tc>
        <w:tc>
          <w:tcPr>
            <w:tcW w:w="450" w:type="dxa"/>
            <w:noWrap/>
            <w:hideMark/>
            <w:tcPrChange w:id="507" w:author="Joe.Mendoza" w:date="2014-11-26T14:45:00Z">
              <w:tcPr>
                <w:tcW w:w="450" w:type="dxa"/>
                <w:noWrap/>
                <w:hideMark/>
              </w:tcPr>
            </w:tcPrChange>
          </w:tcPr>
          <w:p w14:paraId="5D74154B" w14:textId="77777777" w:rsidR="00DD5A9F" w:rsidRPr="00DD5A9F" w:rsidRDefault="00DD5A9F" w:rsidP="009D5D1B">
            <w:pPr>
              <w:rPr>
                <w:sz w:val="18"/>
                <w:szCs w:val="18"/>
              </w:rPr>
            </w:pPr>
            <w:r w:rsidRPr="00DD5A9F">
              <w:rPr>
                <w:sz w:val="18"/>
                <w:szCs w:val="18"/>
              </w:rPr>
              <w:t>Y</w:t>
            </w:r>
          </w:p>
        </w:tc>
        <w:tc>
          <w:tcPr>
            <w:tcW w:w="3060" w:type="dxa"/>
            <w:hideMark/>
            <w:tcPrChange w:id="508" w:author="Joe.Mendoza" w:date="2014-11-26T14:45:00Z">
              <w:tcPr>
                <w:tcW w:w="3060" w:type="dxa"/>
                <w:hideMark/>
              </w:tcPr>
            </w:tcPrChange>
          </w:tcPr>
          <w:p w14:paraId="4961C75F" w14:textId="77777777" w:rsidR="00DD5A9F" w:rsidRPr="00DD5A9F" w:rsidRDefault="00DD5A9F">
            <w:pPr>
              <w:rPr>
                <w:sz w:val="18"/>
                <w:szCs w:val="18"/>
              </w:rPr>
            </w:pPr>
            <w:r w:rsidRPr="00DD5A9F">
              <w:rPr>
                <w:sz w:val="18"/>
                <w:szCs w:val="18"/>
              </w:rPr>
              <w:t>Date of completion of the task on a incident</w:t>
            </w:r>
          </w:p>
        </w:tc>
      </w:tr>
      <w:tr w:rsidR="00E866D7" w:rsidRPr="009D5D1B" w14:paraId="4483BFB5" w14:textId="77777777" w:rsidTr="00E866D7">
        <w:trPr>
          <w:trHeight w:val="1200"/>
          <w:trPrChange w:id="509" w:author="Joe.Mendoza" w:date="2014-11-26T14:45:00Z">
            <w:trPr>
              <w:trHeight w:val="1200"/>
            </w:trPr>
          </w:trPrChange>
        </w:trPr>
        <w:tc>
          <w:tcPr>
            <w:tcW w:w="491" w:type="dxa"/>
            <w:tcPrChange w:id="510" w:author="Joe.Mendoza" w:date="2014-11-26T14:45:00Z">
              <w:tcPr>
                <w:tcW w:w="491" w:type="dxa"/>
              </w:tcPr>
            </w:tcPrChange>
          </w:tcPr>
          <w:p w14:paraId="09ED48CE" w14:textId="535D7608" w:rsidR="00304D86" w:rsidRPr="00DD5A9F" w:rsidRDefault="00304D86" w:rsidP="00304D86">
            <w:pPr>
              <w:rPr>
                <w:sz w:val="18"/>
                <w:szCs w:val="18"/>
              </w:rPr>
            </w:pPr>
            <w:r>
              <w:rPr>
                <w:sz w:val="18"/>
                <w:szCs w:val="18"/>
              </w:rPr>
              <w:t>4</w:t>
            </w:r>
          </w:p>
        </w:tc>
        <w:tc>
          <w:tcPr>
            <w:tcW w:w="1777" w:type="dxa"/>
            <w:noWrap/>
            <w:tcPrChange w:id="511" w:author="Joe.Mendoza" w:date="2014-11-26T14:45:00Z">
              <w:tcPr>
                <w:tcW w:w="1777" w:type="dxa"/>
                <w:noWrap/>
              </w:tcPr>
            </w:tcPrChange>
          </w:tcPr>
          <w:p w14:paraId="6F0ECD31" w14:textId="13CE919D" w:rsidR="00304D86" w:rsidRPr="00DD5A9F" w:rsidRDefault="00304D86" w:rsidP="00304D86">
            <w:pPr>
              <w:rPr>
                <w:sz w:val="18"/>
                <w:szCs w:val="18"/>
              </w:rPr>
            </w:pPr>
            <w:r w:rsidRPr="00B66B7D">
              <w:rPr>
                <w:sz w:val="18"/>
                <w:szCs w:val="18"/>
              </w:rPr>
              <w:t>IIT_CHR_ATTRIB26</w:t>
            </w:r>
          </w:p>
        </w:tc>
        <w:tc>
          <w:tcPr>
            <w:tcW w:w="2070" w:type="dxa"/>
            <w:tcPrChange w:id="512" w:author="Joe.Mendoza" w:date="2014-11-26T14:45:00Z">
              <w:tcPr>
                <w:tcW w:w="2070" w:type="dxa"/>
              </w:tcPr>
            </w:tcPrChange>
          </w:tcPr>
          <w:p w14:paraId="25E2C025" w14:textId="76B500E9" w:rsidR="00304D86" w:rsidRPr="00DD5A9F" w:rsidRDefault="00304D86" w:rsidP="00304D86">
            <w:pPr>
              <w:rPr>
                <w:sz w:val="18"/>
                <w:szCs w:val="18"/>
              </w:rPr>
            </w:pPr>
            <w:r>
              <w:rPr>
                <w:sz w:val="18"/>
                <w:szCs w:val="18"/>
              </w:rPr>
              <w:t>Vendor Code</w:t>
            </w:r>
          </w:p>
        </w:tc>
        <w:tc>
          <w:tcPr>
            <w:tcW w:w="630" w:type="dxa"/>
            <w:tcPrChange w:id="513" w:author="Joe.Mendoza" w:date="2014-11-26T14:45:00Z">
              <w:tcPr>
                <w:tcW w:w="630" w:type="dxa"/>
              </w:tcPr>
            </w:tcPrChange>
          </w:tcPr>
          <w:p w14:paraId="06F22249" w14:textId="18F0D26C" w:rsidR="00304D86" w:rsidDel="00F61C5F" w:rsidRDefault="00304D86" w:rsidP="00304D86">
            <w:pPr>
              <w:rPr>
                <w:sz w:val="18"/>
                <w:szCs w:val="18"/>
              </w:rPr>
            </w:pPr>
            <w:r>
              <w:rPr>
                <w:sz w:val="18"/>
                <w:szCs w:val="18"/>
              </w:rPr>
              <w:t>4</w:t>
            </w:r>
          </w:p>
        </w:tc>
        <w:tc>
          <w:tcPr>
            <w:tcW w:w="990" w:type="dxa"/>
            <w:tcPrChange w:id="514" w:author="Joe.Mendoza" w:date="2014-11-26T14:45:00Z">
              <w:tcPr>
                <w:tcW w:w="990" w:type="dxa"/>
              </w:tcPr>
            </w:tcPrChange>
          </w:tcPr>
          <w:p w14:paraId="121A1201" w14:textId="69C542BD" w:rsidR="00304D86" w:rsidRPr="00DD5A9F" w:rsidRDefault="00304D86" w:rsidP="00304D86">
            <w:pPr>
              <w:rPr>
                <w:sz w:val="18"/>
                <w:szCs w:val="18"/>
              </w:rPr>
            </w:pPr>
            <w:r>
              <w:rPr>
                <w:sz w:val="18"/>
                <w:szCs w:val="18"/>
              </w:rPr>
              <w:t>VARCHAR2</w:t>
            </w:r>
          </w:p>
        </w:tc>
        <w:tc>
          <w:tcPr>
            <w:tcW w:w="540" w:type="dxa"/>
            <w:noWrap/>
            <w:tcPrChange w:id="515" w:author="Joe.Mendoza" w:date="2014-11-26T14:45:00Z">
              <w:tcPr>
                <w:tcW w:w="540" w:type="dxa"/>
                <w:noWrap/>
              </w:tcPr>
            </w:tcPrChange>
          </w:tcPr>
          <w:p w14:paraId="0D316EC8" w14:textId="77777777" w:rsidR="00304D86" w:rsidRPr="00DD5A9F" w:rsidRDefault="00304D86" w:rsidP="00304D86">
            <w:pPr>
              <w:rPr>
                <w:sz w:val="18"/>
                <w:szCs w:val="18"/>
              </w:rPr>
            </w:pPr>
          </w:p>
        </w:tc>
        <w:tc>
          <w:tcPr>
            <w:tcW w:w="450" w:type="dxa"/>
            <w:noWrap/>
            <w:tcPrChange w:id="516" w:author="Joe.Mendoza" w:date="2014-11-26T14:45:00Z">
              <w:tcPr>
                <w:tcW w:w="720" w:type="dxa"/>
                <w:noWrap/>
              </w:tcPr>
            </w:tcPrChange>
          </w:tcPr>
          <w:p w14:paraId="3C73ADE5" w14:textId="77777777" w:rsidR="00304D86" w:rsidRPr="00DD5A9F" w:rsidRDefault="00304D86" w:rsidP="00304D86">
            <w:pPr>
              <w:rPr>
                <w:sz w:val="18"/>
                <w:szCs w:val="18"/>
              </w:rPr>
            </w:pPr>
          </w:p>
        </w:tc>
        <w:tc>
          <w:tcPr>
            <w:tcW w:w="2520" w:type="dxa"/>
            <w:tcPrChange w:id="517" w:author="Joe.Mendoza" w:date="2014-11-26T14:45:00Z">
              <w:tcPr>
                <w:tcW w:w="1620" w:type="dxa"/>
              </w:tcPr>
            </w:tcPrChange>
          </w:tcPr>
          <w:p w14:paraId="3CE30FB8" w14:textId="4F9E2DC4" w:rsidR="00304D86" w:rsidRPr="00DD5A9F" w:rsidRDefault="00304D86" w:rsidP="00304D86">
            <w:pPr>
              <w:rPr>
                <w:sz w:val="18"/>
                <w:szCs w:val="18"/>
              </w:rPr>
            </w:pPr>
            <w:r>
              <w:rPr>
                <w:sz w:val="18"/>
                <w:szCs w:val="18"/>
              </w:rPr>
              <w:t>Vendor_</w:t>
            </w:r>
            <w:r w:rsidRPr="00B66B7D">
              <w:rPr>
                <w:sz w:val="18"/>
                <w:szCs w:val="18"/>
              </w:rPr>
              <w:t>Code</w:t>
            </w:r>
          </w:p>
        </w:tc>
        <w:tc>
          <w:tcPr>
            <w:tcW w:w="540" w:type="dxa"/>
            <w:noWrap/>
            <w:tcPrChange w:id="518" w:author="Joe.Mendoza" w:date="2014-11-26T14:45:00Z">
              <w:tcPr>
                <w:tcW w:w="1170" w:type="dxa"/>
                <w:noWrap/>
              </w:tcPr>
            </w:tcPrChange>
          </w:tcPr>
          <w:p w14:paraId="6DDEE467" w14:textId="77777777" w:rsidR="00304D86" w:rsidRPr="00DD5A9F" w:rsidRDefault="00304D86" w:rsidP="00304D86">
            <w:pPr>
              <w:rPr>
                <w:sz w:val="18"/>
                <w:szCs w:val="18"/>
              </w:rPr>
            </w:pPr>
          </w:p>
        </w:tc>
        <w:tc>
          <w:tcPr>
            <w:tcW w:w="450" w:type="dxa"/>
            <w:noWrap/>
            <w:tcPrChange w:id="519" w:author="Joe.Mendoza" w:date="2014-11-26T14:45:00Z">
              <w:tcPr>
                <w:tcW w:w="450" w:type="dxa"/>
                <w:noWrap/>
              </w:tcPr>
            </w:tcPrChange>
          </w:tcPr>
          <w:p w14:paraId="1AED261A" w14:textId="024EA1A2" w:rsidR="00304D86" w:rsidRPr="00DD5A9F" w:rsidRDefault="00304D86" w:rsidP="00304D86">
            <w:pPr>
              <w:rPr>
                <w:sz w:val="18"/>
                <w:szCs w:val="18"/>
              </w:rPr>
            </w:pPr>
            <w:r>
              <w:rPr>
                <w:sz w:val="18"/>
                <w:szCs w:val="18"/>
              </w:rPr>
              <w:t>Y</w:t>
            </w:r>
          </w:p>
        </w:tc>
        <w:tc>
          <w:tcPr>
            <w:tcW w:w="450" w:type="dxa"/>
            <w:noWrap/>
            <w:tcPrChange w:id="520" w:author="Joe.Mendoza" w:date="2014-11-26T14:45:00Z">
              <w:tcPr>
                <w:tcW w:w="450" w:type="dxa"/>
                <w:noWrap/>
              </w:tcPr>
            </w:tcPrChange>
          </w:tcPr>
          <w:p w14:paraId="16DB6F77" w14:textId="1D9B66C5" w:rsidR="00304D86" w:rsidRPr="00DD5A9F" w:rsidRDefault="00304D86" w:rsidP="00304D86">
            <w:pPr>
              <w:rPr>
                <w:sz w:val="18"/>
                <w:szCs w:val="18"/>
              </w:rPr>
            </w:pPr>
            <w:r>
              <w:rPr>
                <w:sz w:val="18"/>
                <w:szCs w:val="18"/>
              </w:rPr>
              <w:t>Y</w:t>
            </w:r>
          </w:p>
        </w:tc>
        <w:tc>
          <w:tcPr>
            <w:tcW w:w="3060" w:type="dxa"/>
            <w:tcPrChange w:id="521" w:author="Joe.Mendoza" w:date="2014-11-26T14:45:00Z">
              <w:tcPr>
                <w:tcW w:w="3060" w:type="dxa"/>
              </w:tcPr>
            </w:tcPrChange>
          </w:tcPr>
          <w:p w14:paraId="7B4FEEA9" w14:textId="6DC25FC5" w:rsidR="00304D86" w:rsidRPr="00DD5A9F" w:rsidRDefault="00304D86" w:rsidP="00304D86">
            <w:pPr>
              <w:rPr>
                <w:sz w:val="18"/>
                <w:szCs w:val="18"/>
              </w:rPr>
            </w:pPr>
            <w:r w:rsidRPr="00B66B7D">
              <w:rPr>
                <w:sz w:val="18"/>
                <w:szCs w:val="18"/>
              </w:rPr>
              <w:t xml:space="preserve">Unique identifier </w:t>
            </w:r>
            <w:r>
              <w:rPr>
                <w:sz w:val="18"/>
                <w:szCs w:val="18"/>
              </w:rPr>
              <w:t>representing the Service Provider.</w:t>
            </w:r>
          </w:p>
        </w:tc>
      </w:tr>
      <w:tr w:rsidR="00E866D7" w:rsidRPr="009D5D1B" w14:paraId="6D381A4D" w14:textId="77777777" w:rsidTr="00E866D7">
        <w:trPr>
          <w:trHeight w:val="1200"/>
          <w:trPrChange w:id="522" w:author="Joe.Mendoza" w:date="2014-11-26T14:45:00Z">
            <w:trPr>
              <w:trHeight w:val="1200"/>
            </w:trPr>
          </w:trPrChange>
        </w:trPr>
        <w:tc>
          <w:tcPr>
            <w:tcW w:w="491" w:type="dxa"/>
            <w:hideMark/>
            <w:tcPrChange w:id="523" w:author="Joe.Mendoza" w:date="2014-11-26T14:45:00Z">
              <w:tcPr>
                <w:tcW w:w="491" w:type="dxa"/>
                <w:hideMark/>
              </w:tcPr>
            </w:tcPrChange>
          </w:tcPr>
          <w:p w14:paraId="3EFCB5D8" w14:textId="77DA872F" w:rsidR="00304D86" w:rsidRPr="00DD5A9F" w:rsidRDefault="00304D86" w:rsidP="00304D86">
            <w:pPr>
              <w:rPr>
                <w:sz w:val="18"/>
                <w:szCs w:val="18"/>
              </w:rPr>
            </w:pPr>
            <w:r>
              <w:rPr>
                <w:sz w:val="18"/>
                <w:szCs w:val="18"/>
              </w:rPr>
              <w:t>5</w:t>
            </w:r>
          </w:p>
        </w:tc>
        <w:tc>
          <w:tcPr>
            <w:tcW w:w="1777" w:type="dxa"/>
            <w:noWrap/>
            <w:hideMark/>
            <w:tcPrChange w:id="524" w:author="Joe.Mendoza" w:date="2014-11-26T14:45:00Z">
              <w:tcPr>
                <w:tcW w:w="1777" w:type="dxa"/>
                <w:noWrap/>
                <w:hideMark/>
              </w:tcPr>
            </w:tcPrChange>
          </w:tcPr>
          <w:p w14:paraId="7FD8ED64" w14:textId="1593A448" w:rsidR="00304D86" w:rsidRPr="00DD5A9F" w:rsidRDefault="00D4194F" w:rsidP="00304D86">
            <w:pPr>
              <w:rPr>
                <w:sz w:val="18"/>
                <w:szCs w:val="18"/>
              </w:rPr>
            </w:pPr>
            <w:r>
              <w:rPr>
                <w:sz w:val="18"/>
                <w:szCs w:val="18"/>
              </w:rPr>
              <w:t>IIT_NUM_ATTRIB25</w:t>
            </w:r>
          </w:p>
        </w:tc>
        <w:tc>
          <w:tcPr>
            <w:tcW w:w="2070" w:type="dxa"/>
            <w:hideMark/>
            <w:tcPrChange w:id="525" w:author="Joe.Mendoza" w:date="2014-11-26T14:45:00Z">
              <w:tcPr>
                <w:tcW w:w="2070" w:type="dxa"/>
                <w:hideMark/>
              </w:tcPr>
            </w:tcPrChange>
          </w:tcPr>
          <w:p w14:paraId="401811EF" w14:textId="77777777" w:rsidR="00304D86" w:rsidRPr="00DD5A9F" w:rsidRDefault="00304D86" w:rsidP="00304D86">
            <w:pPr>
              <w:rPr>
                <w:sz w:val="18"/>
                <w:szCs w:val="18"/>
              </w:rPr>
            </w:pPr>
            <w:r w:rsidRPr="00DD5A9F">
              <w:rPr>
                <w:sz w:val="18"/>
                <w:szCs w:val="18"/>
              </w:rPr>
              <w:t>Reference ID</w:t>
            </w:r>
          </w:p>
        </w:tc>
        <w:tc>
          <w:tcPr>
            <w:tcW w:w="630" w:type="dxa"/>
            <w:hideMark/>
            <w:tcPrChange w:id="526" w:author="Joe.Mendoza" w:date="2014-11-26T14:45:00Z">
              <w:tcPr>
                <w:tcW w:w="630" w:type="dxa"/>
                <w:hideMark/>
              </w:tcPr>
            </w:tcPrChange>
          </w:tcPr>
          <w:p w14:paraId="7674DA5C" w14:textId="5C122496" w:rsidR="00304D86" w:rsidRPr="00DD5A9F" w:rsidRDefault="00304D86" w:rsidP="00304D86">
            <w:pPr>
              <w:rPr>
                <w:sz w:val="18"/>
                <w:szCs w:val="18"/>
              </w:rPr>
            </w:pPr>
            <w:r>
              <w:rPr>
                <w:sz w:val="18"/>
                <w:szCs w:val="18"/>
              </w:rPr>
              <w:t>8</w:t>
            </w:r>
          </w:p>
        </w:tc>
        <w:tc>
          <w:tcPr>
            <w:tcW w:w="990" w:type="dxa"/>
            <w:hideMark/>
            <w:tcPrChange w:id="527" w:author="Joe.Mendoza" w:date="2014-11-26T14:45:00Z">
              <w:tcPr>
                <w:tcW w:w="990" w:type="dxa"/>
                <w:hideMark/>
              </w:tcPr>
            </w:tcPrChange>
          </w:tcPr>
          <w:p w14:paraId="7BE9E1C5" w14:textId="3F1284CE" w:rsidR="00304D86" w:rsidRPr="00DD5A9F" w:rsidRDefault="00EE7B9A" w:rsidP="00304D86">
            <w:pPr>
              <w:rPr>
                <w:sz w:val="18"/>
                <w:szCs w:val="18"/>
              </w:rPr>
            </w:pPr>
            <w:r>
              <w:rPr>
                <w:sz w:val="18"/>
                <w:szCs w:val="18"/>
              </w:rPr>
              <w:t>number</w:t>
            </w:r>
          </w:p>
        </w:tc>
        <w:tc>
          <w:tcPr>
            <w:tcW w:w="540" w:type="dxa"/>
            <w:noWrap/>
            <w:hideMark/>
            <w:tcPrChange w:id="528" w:author="Joe.Mendoza" w:date="2014-11-26T14:45:00Z">
              <w:tcPr>
                <w:tcW w:w="540" w:type="dxa"/>
                <w:noWrap/>
                <w:hideMark/>
              </w:tcPr>
            </w:tcPrChange>
          </w:tcPr>
          <w:p w14:paraId="56874790" w14:textId="77777777" w:rsidR="00304D86" w:rsidRPr="00DD5A9F" w:rsidRDefault="00304D86" w:rsidP="00304D86">
            <w:pPr>
              <w:rPr>
                <w:sz w:val="18"/>
                <w:szCs w:val="18"/>
              </w:rPr>
            </w:pPr>
          </w:p>
        </w:tc>
        <w:tc>
          <w:tcPr>
            <w:tcW w:w="450" w:type="dxa"/>
            <w:noWrap/>
            <w:hideMark/>
            <w:tcPrChange w:id="529" w:author="Joe.Mendoza" w:date="2014-11-26T14:45:00Z">
              <w:tcPr>
                <w:tcW w:w="720" w:type="dxa"/>
                <w:noWrap/>
                <w:hideMark/>
              </w:tcPr>
            </w:tcPrChange>
          </w:tcPr>
          <w:p w14:paraId="1ED1490A" w14:textId="77777777" w:rsidR="00304D86" w:rsidRPr="00DD5A9F" w:rsidRDefault="00304D86" w:rsidP="00304D86">
            <w:pPr>
              <w:rPr>
                <w:sz w:val="18"/>
                <w:szCs w:val="18"/>
              </w:rPr>
            </w:pPr>
            <w:r w:rsidRPr="00DD5A9F">
              <w:rPr>
                <w:sz w:val="18"/>
                <w:szCs w:val="18"/>
              </w:rPr>
              <w:t>U</w:t>
            </w:r>
          </w:p>
        </w:tc>
        <w:tc>
          <w:tcPr>
            <w:tcW w:w="2520" w:type="dxa"/>
            <w:hideMark/>
            <w:tcPrChange w:id="530" w:author="Joe.Mendoza" w:date="2014-11-26T14:45:00Z">
              <w:tcPr>
                <w:tcW w:w="1620" w:type="dxa"/>
                <w:hideMark/>
              </w:tcPr>
            </w:tcPrChange>
          </w:tcPr>
          <w:p w14:paraId="5DEBC36C" w14:textId="77777777" w:rsidR="00304D86" w:rsidRPr="00DD5A9F" w:rsidRDefault="00304D86" w:rsidP="00304D86">
            <w:pPr>
              <w:rPr>
                <w:sz w:val="18"/>
                <w:szCs w:val="18"/>
              </w:rPr>
            </w:pPr>
            <w:r w:rsidRPr="00DD5A9F">
              <w:rPr>
                <w:sz w:val="18"/>
                <w:szCs w:val="18"/>
              </w:rPr>
              <w:t>Reference_ID</w:t>
            </w:r>
          </w:p>
        </w:tc>
        <w:tc>
          <w:tcPr>
            <w:tcW w:w="540" w:type="dxa"/>
            <w:noWrap/>
            <w:hideMark/>
            <w:tcPrChange w:id="531" w:author="Joe.Mendoza" w:date="2014-11-26T14:45:00Z">
              <w:tcPr>
                <w:tcW w:w="1170" w:type="dxa"/>
                <w:noWrap/>
                <w:hideMark/>
              </w:tcPr>
            </w:tcPrChange>
          </w:tcPr>
          <w:p w14:paraId="0F413C5A" w14:textId="77777777" w:rsidR="00304D86" w:rsidRPr="00DD5A9F" w:rsidRDefault="00304D86" w:rsidP="00304D86">
            <w:pPr>
              <w:rPr>
                <w:sz w:val="18"/>
                <w:szCs w:val="18"/>
              </w:rPr>
            </w:pPr>
          </w:p>
        </w:tc>
        <w:tc>
          <w:tcPr>
            <w:tcW w:w="450" w:type="dxa"/>
            <w:noWrap/>
            <w:hideMark/>
            <w:tcPrChange w:id="532" w:author="Joe.Mendoza" w:date="2014-11-26T14:45:00Z">
              <w:tcPr>
                <w:tcW w:w="450" w:type="dxa"/>
                <w:noWrap/>
                <w:hideMark/>
              </w:tcPr>
            </w:tcPrChange>
          </w:tcPr>
          <w:p w14:paraId="54B502C4" w14:textId="77777777" w:rsidR="00304D86" w:rsidRPr="00DD5A9F" w:rsidRDefault="00304D86" w:rsidP="00304D86">
            <w:pPr>
              <w:rPr>
                <w:sz w:val="18"/>
                <w:szCs w:val="18"/>
              </w:rPr>
            </w:pPr>
            <w:r w:rsidRPr="00DD5A9F">
              <w:rPr>
                <w:sz w:val="18"/>
                <w:szCs w:val="18"/>
              </w:rPr>
              <w:t>Y</w:t>
            </w:r>
          </w:p>
        </w:tc>
        <w:tc>
          <w:tcPr>
            <w:tcW w:w="450" w:type="dxa"/>
            <w:noWrap/>
            <w:hideMark/>
            <w:tcPrChange w:id="533" w:author="Joe.Mendoza" w:date="2014-11-26T14:45:00Z">
              <w:tcPr>
                <w:tcW w:w="450" w:type="dxa"/>
                <w:noWrap/>
                <w:hideMark/>
              </w:tcPr>
            </w:tcPrChange>
          </w:tcPr>
          <w:p w14:paraId="3F37EA47" w14:textId="77777777" w:rsidR="00304D86" w:rsidRPr="00DD5A9F" w:rsidRDefault="00304D86" w:rsidP="00304D86">
            <w:pPr>
              <w:rPr>
                <w:sz w:val="18"/>
                <w:szCs w:val="18"/>
              </w:rPr>
            </w:pPr>
            <w:r w:rsidRPr="00DD5A9F">
              <w:rPr>
                <w:sz w:val="18"/>
                <w:szCs w:val="18"/>
              </w:rPr>
              <w:t>Y</w:t>
            </w:r>
          </w:p>
        </w:tc>
        <w:tc>
          <w:tcPr>
            <w:tcW w:w="3060" w:type="dxa"/>
            <w:hideMark/>
            <w:tcPrChange w:id="534" w:author="Joe.Mendoza" w:date="2014-11-26T14:45:00Z">
              <w:tcPr>
                <w:tcW w:w="3060" w:type="dxa"/>
                <w:hideMark/>
              </w:tcPr>
            </w:tcPrChange>
          </w:tcPr>
          <w:p w14:paraId="5F236DCC" w14:textId="7603711E" w:rsidR="00304D86" w:rsidRPr="00DD5A9F" w:rsidRDefault="00E77FF3" w:rsidP="00304D86">
            <w:pPr>
              <w:rPr>
                <w:sz w:val="18"/>
                <w:szCs w:val="18"/>
              </w:rPr>
            </w:pPr>
            <w:ins w:id="535" w:author="Joe.Mendoza" w:date="2014-11-26T10:29:00Z">
              <w:r w:rsidRPr="00E77FF3">
                <w:rPr>
                  <w:sz w:val="18"/>
                  <w:szCs w:val="18"/>
                </w:rPr>
                <w:t>Unique number sent by the service providers to identify an activity information.</w:t>
              </w:r>
            </w:ins>
            <w:del w:id="536" w:author="Joe.Mendoza" w:date="2014-11-26T10:29:00Z">
              <w:r w:rsidR="00304D86" w:rsidRPr="00DD5A9F" w:rsidDel="00E77FF3">
                <w:rPr>
                  <w:sz w:val="18"/>
                  <w:szCs w:val="18"/>
                </w:rPr>
                <w:delText>The maintenance activities comprising of routine or reactive services. The activities are allocated activity code.</w:delText>
              </w:r>
            </w:del>
          </w:p>
        </w:tc>
      </w:tr>
      <w:tr w:rsidR="00E866D7" w:rsidRPr="009D5D1B" w14:paraId="79DAD54E" w14:textId="77777777" w:rsidTr="00E866D7">
        <w:trPr>
          <w:trHeight w:val="600"/>
          <w:trPrChange w:id="537" w:author="Joe.Mendoza" w:date="2014-11-26T14:45:00Z">
            <w:trPr>
              <w:trHeight w:val="600"/>
            </w:trPr>
          </w:trPrChange>
        </w:trPr>
        <w:tc>
          <w:tcPr>
            <w:tcW w:w="491" w:type="dxa"/>
            <w:hideMark/>
            <w:tcPrChange w:id="538" w:author="Joe.Mendoza" w:date="2014-11-26T14:45:00Z">
              <w:tcPr>
                <w:tcW w:w="491" w:type="dxa"/>
                <w:hideMark/>
              </w:tcPr>
            </w:tcPrChange>
          </w:tcPr>
          <w:p w14:paraId="1C55EB18" w14:textId="447DA568" w:rsidR="00304D86" w:rsidRPr="00DD5A9F" w:rsidRDefault="00304D86" w:rsidP="00304D86">
            <w:pPr>
              <w:rPr>
                <w:sz w:val="18"/>
                <w:szCs w:val="18"/>
              </w:rPr>
            </w:pPr>
            <w:r>
              <w:rPr>
                <w:sz w:val="18"/>
                <w:szCs w:val="18"/>
              </w:rPr>
              <w:t>6</w:t>
            </w:r>
          </w:p>
        </w:tc>
        <w:tc>
          <w:tcPr>
            <w:tcW w:w="1777" w:type="dxa"/>
            <w:noWrap/>
            <w:hideMark/>
            <w:tcPrChange w:id="539" w:author="Joe.Mendoza" w:date="2014-11-26T14:45:00Z">
              <w:tcPr>
                <w:tcW w:w="1777" w:type="dxa"/>
                <w:noWrap/>
                <w:hideMark/>
              </w:tcPr>
            </w:tcPrChange>
          </w:tcPr>
          <w:p w14:paraId="2728B995" w14:textId="77777777" w:rsidR="00304D86" w:rsidRPr="00DD5A9F" w:rsidRDefault="00304D86" w:rsidP="00304D86">
            <w:pPr>
              <w:rPr>
                <w:sz w:val="18"/>
                <w:szCs w:val="18"/>
              </w:rPr>
            </w:pPr>
            <w:r w:rsidRPr="00DD5A9F">
              <w:rPr>
                <w:sz w:val="18"/>
                <w:szCs w:val="18"/>
              </w:rPr>
              <w:t>IIT_NUM_ATTRIB16</w:t>
            </w:r>
          </w:p>
        </w:tc>
        <w:tc>
          <w:tcPr>
            <w:tcW w:w="2070" w:type="dxa"/>
            <w:hideMark/>
            <w:tcPrChange w:id="540" w:author="Joe.Mendoza" w:date="2014-11-26T14:45:00Z">
              <w:tcPr>
                <w:tcW w:w="2070" w:type="dxa"/>
                <w:hideMark/>
              </w:tcPr>
            </w:tcPrChange>
          </w:tcPr>
          <w:p w14:paraId="60645601" w14:textId="77777777" w:rsidR="00304D86" w:rsidRPr="00DD5A9F" w:rsidRDefault="00304D86" w:rsidP="00304D86">
            <w:pPr>
              <w:rPr>
                <w:sz w:val="18"/>
                <w:szCs w:val="18"/>
              </w:rPr>
            </w:pPr>
            <w:r w:rsidRPr="00DD5A9F">
              <w:rPr>
                <w:sz w:val="18"/>
                <w:szCs w:val="18"/>
              </w:rPr>
              <w:t>Activity</w:t>
            </w:r>
          </w:p>
        </w:tc>
        <w:tc>
          <w:tcPr>
            <w:tcW w:w="630" w:type="dxa"/>
            <w:hideMark/>
            <w:tcPrChange w:id="541" w:author="Joe.Mendoza" w:date="2014-11-26T14:45:00Z">
              <w:tcPr>
                <w:tcW w:w="630" w:type="dxa"/>
                <w:hideMark/>
              </w:tcPr>
            </w:tcPrChange>
          </w:tcPr>
          <w:p w14:paraId="04444C25" w14:textId="77777777" w:rsidR="00304D86" w:rsidRPr="00DD5A9F" w:rsidRDefault="00304D86" w:rsidP="00304D86">
            <w:pPr>
              <w:rPr>
                <w:sz w:val="18"/>
                <w:szCs w:val="18"/>
              </w:rPr>
            </w:pPr>
            <w:r w:rsidRPr="00DD5A9F">
              <w:rPr>
                <w:sz w:val="18"/>
                <w:szCs w:val="18"/>
              </w:rPr>
              <w:t>4</w:t>
            </w:r>
          </w:p>
        </w:tc>
        <w:tc>
          <w:tcPr>
            <w:tcW w:w="990" w:type="dxa"/>
            <w:hideMark/>
            <w:tcPrChange w:id="542" w:author="Joe.Mendoza" w:date="2014-11-26T14:45:00Z">
              <w:tcPr>
                <w:tcW w:w="990" w:type="dxa"/>
                <w:hideMark/>
              </w:tcPr>
            </w:tcPrChange>
          </w:tcPr>
          <w:p w14:paraId="4B29CA82" w14:textId="77777777" w:rsidR="00304D86" w:rsidRPr="00DD5A9F" w:rsidRDefault="00304D86" w:rsidP="00304D86">
            <w:pPr>
              <w:rPr>
                <w:sz w:val="18"/>
                <w:szCs w:val="18"/>
              </w:rPr>
            </w:pPr>
            <w:r w:rsidRPr="00DD5A9F">
              <w:rPr>
                <w:sz w:val="18"/>
                <w:szCs w:val="18"/>
              </w:rPr>
              <w:t>number</w:t>
            </w:r>
          </w:p>
        </w:tc>
        <w:tc>
          <w:tcPr>
            <w:tcW w:w="540" w:type="dxa"/>
            <w:noWrap/>
            <w:hideMark/>
            <w:tcPrChange w:id="543" w:author="Joe.Mendoza" w:date="2014-11-26T14:45:00Z">
              <w:tcPr>
                <w:tcW w:w="540" w:type="dxa"/>
                <w:noWrap/>
                <w:hideMark/>
              </w:tcPr>
            </w:tcPrChange>
          </w:tcPr>
          <w:p w14:paraId="1D4AB75E" w14:textId="77777777" w:rsidR="00304D86" w:rsidRPr="00DD5A9F" w:rsidRDefault="00304D86" w:rsidP="00304D86">
            <w:pPr>
              <w:rPr>
                <w:sz w:val="18"/>
                <w:szCs w:val="18"/>
              </w:rPr>
            </w:pPr>
          </w:p>
        </w:tc>
        <w:tc>
          <w:tcPr>
            <w:tcW w:w="450" w:type="dxa"/>
            <w:noWrap/>
            <w:hideMark/>
            <w:tcPrChange w:id="544" w:author="Joe.Mendoza" w:date="2014-11-26T14:45:00Z">
              <w:tcPr>
                <w:tcW w:w="720" w:type="dxa"/>
                <w:noWrap/>
                <w:hideMark/>
              </w:tcPr>
            </w:tcPrChange>
          </w:tcPr>
          <w:p w14:paraId="56695854" w14:textId="77777777" w:rsidR="00304D86" w:rsidRPr="00DD5A9F" w:rsidRDefault="00304D86" w:rsidP="00304D86">
            <w:pPr>
              <w:rPr>
                <w:sz w:val="18"/>
                <w:szCs w:val="18"/>
              </w:rPr>
            </w:pPr>
            <w:r w:rsidRPr="00DD5A9F">
              <w:rPr>
                <w:sz w:val="18"/>
                <w:szCs w:val="18"/>
              </w:rPr>
              <w:t>U</w:t>
            </w:r>
          </w:p>
        </w:tc>
        <w:tc>
          <w:tcPr>
            <w:tcW w:w="2520" w:type="dxa"/>
            <w:hideMark/>
            <w:tcPrChange w:id="545" w:author="Joe.Mendoza" w:date="2014-11-26T14:45:00Z">
              <w:tcPr>
                <w:tcW w:w="1620" w:type="dxa"/>
                <w:hideMark/>
              </w:tcPr>
            </w:tcPrChange>
          </w:tcPr>
          <w:p w14:paraId="226E7DC9" w14:textId="77777777" w:rsidR="00304D86" w:rsidRPr="00DD5A9F" w:rsidRDefault="00304D86" w:rsidP="00304D86">
            <w:pPr>
              <w:rPr>
                <w:sz w:val="18"/>
                <w:szCs w:val="18"/>
              </w:rPr>
            </w:pPr>
            <w:r w:rsidRPr="00DD5A9F">
              <w:rPr>
                <w:sz w:val="18"/>
                <w:szCs w:val="18"/>
              </w:rPr>
              <w:t>Activity</w:t>
            </w:r>
          </w:p>
        </w:tc>
        <w:tc>
          <w:tcPr>
            <w:tcW w:w="540" w:type="dxa"/>
            <w:noWrap/>
            <w:hideMark/>
            <w:tcPrChange w:id="546" w:author="Joe.Mendoza" w:date="2014-11-26T14:45:00Z">
              <w:tcPr>
                <w:tcW w:w="1170" w:type="dxa"/>
                <w:noWrap/>
                <w:hideMark/>
              </w:tcPr>
            </w:tcPrChange>
          </w:tcPr>
          <w:p w14:paraId="371EF80E" w14:textId="77777777" w:rsidR="00304D86" w:rsidRPr="00DD5A9F" w:rsidRDefault="00304D86" w:rsidP="00304D86">
            <w:pPr>
              <w:rPr>
                <w:sz w:val="18"/>
                <w:szCs w:val="18"/>
              </w:rPr>
            </w:pPr>
          </w:p>
        </w:tc>
        <w:tc>
          <w:tcPr>
            <w:tcW w:w="450" w:type="dxa"/>
            <w:noWrap/>
            <w:hideMark/>
            <w:tcPrChange w:id="547" w:author="Joe.Mendoza" w:date="2014-11-26T14:45:00Z">
              <w:tcPr>
                <w:tcW w:w="450" w:type="dxa"/>
                <w:noWrap/>
                <w:hideMark/>
              </w:tcPr>
            </w:tcPrChange>
          </w:tcPr>
          <w:p w14:paraId="3A1EF75F" w14:textId="03350636" w:rsidR="00304D86" w:rsidRPr="00DD5A9F" w:rsidRDefault="00AB153C" w:rsidP="00304D86">
            <w:pPr>
              <w:rPr>
                <w:sz w:val="18"/>
                <w:szCs w:val="18"/>
              </w:rPr>
            </w:pPr>
            <w:r>
              <w:rPr>
                <w:sz w:val="18"/>
                <w:szCs w:val="18"/>
              </w:rPr>
              <w:t>Y</w:t>
            </w:r>
          </w:p>
        </w:tc>
        <w:tc>
          <w:tcPr>
            <w:tcW w:w="450" w:type="dxa"/>
            <w:noWrap/>
            <w:hideMark/>
            <w:tcPrChange w:id="548" w:author="Joe.Mendoza" w:date="2014-11-26T14:45:00Z">
              <w:tcPr>
                <w:tcW w:w="450" w:type="dxa"/>
                <w:noWrap/>
                <w:hideMark/>
              </w:tcPr>
            </w:tcPrChange>
          </w:tcPr>
          <w:p w14:paraId="5104B986" w14:textId="77777777" w:rsidR="00304D86" w:rsidRPr="00DD5A9F" w:rsidRDefault="00304D86" w:rsidP="00304D86">
            <w:pPr>
              <w:rPr>
                <w:sz w:val="18"/>
                <w:szCs w:val="18"/>
              </w:rPr>
            </w:pPr>
            <w:r w:rsidRPr="00DD5A9F">
              <w:rPr>
                <w:sz w:val="18"/>
                <w:szCs w:val="18"/>
              </w:rPr>
              <w:t>Y</w:t>
            </w:r>
          </w:p>
        </w:tc>
        <w:tc>
          <w:tcPr>
            <w:tcW w:w="3060" w:type="dxa"/>
            <w:hideMark/>
            <w:tcPrChange w:id="549" w:author="Joe.Mendoza" w:date="2014-11-26T14:45:00Z">
              <w:tcPr>
                <w:tcW w:w="3060" w:type="dxa"/>
                <w:hideMark/>
              </w:tcPr>
            </w:tcPrChange>
          </w:tcPr>
          <w:p w14:paraId="3D4E247E" w14:textId="77777777" w:rsidR="00304D86" w:rsidRPr="00DD5A9F" w:rsidRDefault="00304D86" w:rsidP="00304D86">
            <w:pPr>
              <w:rPr>
                <w:sz w:val="18"/>
                <w:szCs w:val="18"/>
              </w:rPr>
            </w:pPr>
            <w:r w:rsidRPr="00DD5A9F">
              <w:rPr>
                <w:sz w:val="18"/>
                <w:szCs w:val="18"/>
              </w:rPr>
              <w:t>Activity number as per M3 specification</w:t>
            </w:r>
          </w:p>
        </w:tc>
      </w:tr>
      <w:tr w:rsidR="00E866D7" w:rsidRPr="009D5D1B" w14:paraId="3CEB2E21" w14:textId="77777777" w:rsidTr="00E866D7">
        <w:trPr>
          <w:trHeight w:val="300"/>
          <w:trPrChange w:id="550" w:author="Joe.Mendoza" w:date="2014-11-26T14:45:00Z">
            <w:trPr>
              <w:trHeight w:val="300"/>
            </w:trPr>
          </w:trPrChange>
        </w:trPr>
        <w:tc>
          <w:tcPr>
            <w:tcW w:w="491" w:type="dxa"/>
            <w:hideMark/>
            <w:tcPrChange w:id="551" w:author="Joe.Mendoza" w:date="2014-11-26T14:45:00Z">
              <w:tcPr>
                <w:tcW w:w="491" w:type="dxa"/>
                <w:hideMark/>
              </w:tcPr>
            </w:tcPrChange>
          </w:tcPr>
          <w:p w14:paraId="5B3601E0" w14:textId="233F6711" w:rsidR="00304D86" w:rsidRPr="00DD5A9F" w:rsidRDefault="00304D86" w:rsidP="00304D86">
            <w:pPr>
              <w:rPr>
                <w:sz w:val="18"/>
                <w:szCs w:val="18"/>
              </w:rPr>
            </w:pPr>
            <w:r>
              <w:rPr>
                <w:sz w:val="18"/>
                <w:szCs w:val="18"/>
              </w:rPr>
              <w:lastRenderedPageBreak/>
              <w:t>7</w:t>
            </w:r>
          </w:p>
        </w:tc>
        <w:tc>
          <w:tcPr>
            <w:tcW w:w="1777" w:type="dxa"/>
            <w:noWrap/>
            <w:hideMark/>
            <w:tcPrChange w:id="552" w:author="Joe.Mendoza" w:date="2014-11-26T14:45:00Z">
              <w:tcPr>
                <w:tcW w:w="1777" w:type="dxa"/>
                <w:noWrap/>
                <w:hideMark/>
              </w:tcPr>
            </w:tcPrChange>
          </w:tcPr>
          <w:p w14:paraId="41F2E7FC" w14:textId="77777777" w:rsidR="00304D86" w:rsidRPr="00DD5A9F" w:rsidRDefault="00304D86" w:rsidP="00304D86">
            <w:pPr>
              <w:rPr>
                <w:sz w:val="18"/>
                <w:szCs w:val="18"/>
              </w:rPr>
            </w:pPr>
            <w:r w:rsidRPr="00DD5A9F">
              <w:rPr>
                <w:sz w:val="18"/>
                <w:szCs w:val="18"/>
              </w:rPr>
              <w:t>IIT_CHR_ATTRIB56</w:t>
            </w:r>
          </w:p>
        </w:tc>
        <w:tc>
          <w:tcPr>
            <w:tcW w:w="2070" w:type="dxa"/>
            <w:hideMark/>
            <w:tcPrChange w:id="553" w:author="Joe.Mendoza" w:date="2014-11-26T14:45:00Z">
              <w:tcPr>
                <w:tcW w:w="2070" w:type="dxa"/>
                <w:hideMark/>
              </w:tcPr>
            </w:tcPrChange>
          </w:tcPr>
          <w:p w14:paraId="1EBA80D2" w14:textId="77777777" w:rsidR="00304D86" w:rsidRPr="00DD5A9F" w:rsidRDefault="00304D86" w:rsidP="00304D86">
            <w:pPr>
              <w:rPr>
                <w:sz w:val="18"/>
                <w:szCs w:val="18"/>
              </w:rPr>
            </w:pPr>
            <w:r w:rsidRPr="00DD5A9F">
              <w:rPr>
                <w:sz w:val="18"/>
                <w:szCs w:val="18"/>
              </w:rPr>
              <w:t>Activity Name</w:t>
            </w:r>
          </w:p>
        </w:tc>
        <w:tc>
          <w:tcPr>
            <w:tcW w:w="630" w:type="dxa"/>
            <w:hideMark/>
            <w:tcPrChange w:id="554" w:author="Joe.Mendoza" w:date="2014-11-26T14:45:00Z">
              <w:tcPr>
                <w:tcW w:w="630" w:type="dxa"/>
                <w:hideMark/>
              </w:tcPr>
            </w:tcPrChange>
          </w:tcPr>
          <w:p w14:paraId="73ECBCB2" w14:textId="77777777" w:rsidR="00304D86" w:rsidRPr="00DD5A9F" w:rsidRDefault="00304D86" w:rsidP="00304D86">
            <w:pPr>
              <w:rPr>
                <w:sz w:val="18"/>
                <w:szCs w:val="18"/>
              </w:rPr>
            </w:pPr>
            <w:r w:rsidRPr="00DD5A9F">
              <w:rPr>
                <w:sz w:val="18"/>
                <w:szCs w:val="18"/>
              </w:rPr>
              <w:t>255</w:t>
            </w:r>
          </w:p>
        </w:tc>
        <w:tc>
          <w:tcPr>
            <w:tcW w:w="990" w:type="dxa"/>
            <w:hideMark/>
            <w:tcPrChange w:id="555" w:author="Joe.Mendoza" w:date="2014-11-26T14:45:00Z">
              <w:tcPr>
                <w:tcW w:w="990" w:type="dxa"/>
                <w:hideMark/>
              </w:tcPr>
            </w:tcPrChange>
          </w:tcPr>
          <w:p w14:paraId="5C0FF2A5" w14:textId="77777777" w:rsidR="00304D86" w:rsidRPr="00DD5A9F" w:rsidRDefault="00304D86" w:rsidP="00304D86">
            <w:pPr>
              <w:rPr>
                <w:sz w:val="18"/>
                <w:szCs w:val="18"/>
              </w:rPr>
            </w:pPr>
            <w:r w:rsidRPr="00DD5A9F">
              <w:rPr>
                <w:sz w:val="18"/>
                <w:szCs w:val="18"/>
              </w:rPr>
              <w:t>varchar2</w:t>
            </w:r>
          </w:p>
        </w:tc>
        <w:tc>
          <w:tcPr>
            <w:tcW w:w="540" w:type="dxa"/>
            <w:noWrap/>
            <w:hideMark/>
            <w:tcPrChange w:id="556" w:author="Joe.Mendoza" w:date="2014-11-26T14:45:00Z">
              <w:tcPr>
                <w:tcW w:w="540" w:type="dxa"/>
                <w:noWrap/>
                <w:hideMark/>
              </w:tcPr>
            </w:tcPrChange>
          </w:tcPr>
          <w:p w14:paraId="6ADC990D" w14:textId="77777777" w:rsidR="00304D86" w:rsidRPr="00DD5A9F" w:rsidRDefault="00304D86" w:rsidP="00304D86">
            <w:pPr>
              <w:rPr>
                <w:sz w:val="18"/>
                <w:szCs w:val="18"/>
              </w:rPr>
            </w:pPr>
          </w:p>
        </w:tc>
        <w:tc>
          <w:tcPr>
            <w:tcW w:w="450" w:type="dxa"/>
            <w:noWrap/>
            <w:hideMark/>
            <w:tcPrChange w:id="557" w:author="Joe.Mendoza" w:date="2014-11-26T14:45:00Z">
              <w:tcPr>
                <w:tcW w:w="720" w:type="dxa"/>
                <w:noWrap/>
                <w:hideMark/>
              </w:tcPr>
            </w:tcPrChange>
          </w:tcPr>
          <w:p w14:paraId="2BE88441" w14:textId="77777777" w:rsidR="00304D86" w:rsidRPr="00DD5A9F" w:rsidRDefault="00304D86" w:rsidP="00304D86">
            <w:pPr>
              <w:rPr>
                <w:sz w:val="18"/>
                <w:szCs w:val="18"/>
              </w:rPr>
            </w:pPr>
            <w:r w:rsidRPr="00DD5A9F">
              <w:rPr>
                <w:sz w:val="18"/>
                <w:szCs w:val="18"/>
              </w:rPr>
              <w:t>U</w:t>
            </w:r>
          </w:p>
        </w:tc>
        <w:tc>
          <w:tcPr>
            <w:tcW w:w="2520" w:type="dxa"/>
            <w:hideMark/>
            <w:tcPrChange w:id="558" w:author="Joe.Mendoza" w:date="2014-11-26T14:45:00Z">
              <w:tcPr>
                <w:tcW w:w="1620" w:type="dxa"/>
                <w:hideMark/>
              </w:tcPr>
            </w:tcPrChange>
          </w:tcPr>
          <w:p w14:paraId="12268742" w14:textId="77777777" w:rsidR="00304D86" w:rsidRPr="00DD5A9F" w:rsidRDefault="00304D86" w:rsidP="00304D86">
            <w:pPr>
              <w:rPr>
                <w:sz w:val="18"/>
                <w:szCs w:val="18"/>
              </w:rPr>
            </w:pPr>
            <w:r w:rsidRPr="00DD5A9F">
              <w:rPr>
                <w:sz w:val="18"/>
                <w:szCs w:val="18"/>
              </w:rPr>
              <w:t>Activity_Name</w:t>
            </w:r>
          </w:p>
        </w:tc>
        <w:tc>
          <w:tcPr>
            <w:tcW w:w="540" w:type="dxa"/>
            <w:noWrap/>
            <w:hideMark/>
            <w:tcPrChange w:id="559" w:author="Joe.Mendoza" w:date="2014-11-26T14:45:00Z">
              <w:tcPr>
                <w:tcW w:w="1170" w:type="dxa"/>
                <w:noWrap/>
                <w:hideMark/>
              </w:tcPr>
            </w:tcPrChange>
          </w:tcPr>
          <w:p w14:paraId="3B318513" w14:textId="77777777" w:rsidR="00304D86" w:rsidRPr="00DD5A9F" w:rsidRDefault="00304D86" w:rsidP="00304D86">
            <w:pPr>
              <w:rPr>
                <w:sz w:val="18"/>
                <w:szCs w:val="18"/>
              </w:rPr>
            </w:pPr>
          </w:p>
        </w:tc>
        <w:tc>
          <w:tcPr>
            <w:tcW w:w="450" w:type="dxa"/>
            <w:noWrap/>
            <w:hideMark/>
            <w:tcPrChange w:id="560" w:author="Joe.Mendoza" w:date="2014-11-26T14:45:00Z">
              <w:tcPr>
                <w:tcW w:w="450" w:type="dxa"/>
                <w:noWrap/>
                <w:hideMark/>
              </w:tcPr>
            </w:tcPrChange>
          </w:tcPr>
          <w:p w14:paraId="75CB0995" w14:textId="243C09A7" w:rsidR="00304D86" w:rsidRPr="00DD5A9F" w:rsidRDefault="00AB153C" w:rsidP="00304D86">
            <w:pPr>
              <w:rPr>
                <w:sz w:val="18"/>
                <w:szCs w:val="18"/>
              </w:rPr>
            </w:pPr>
            <w:r>
              <w:rPr>
                <w:sz w:val="18"/>
                <w:szCs w:val="18"/>
              </w:rPr>
              <w:t>Y</w:t>
            </w:r>
          </w:p>
        </w:tc>
        <w:tc>
          <w:tcPr>
            <w:tcW w:w="450" w:type="dxa"/>
            <w:noWrap/>
            <w:hideMark/>
            <w:tcPrChange w:id="561" w:author="Joe.Mendoza" w:date="2014-11-26T14:45:00Z">
              <w:tcPr>
                <w:tcW w:w="450" w:type="dxa"/>
                <w:noWrap/>
                <w:hideMark/>
              </w:tcPr>
            </w:tcPrChange>
          </w:tcPr>
          <w:p w14:paraId="093B979D" w14:textId="77777777" w:rsidR="00304D86" w:rsidRPr="00DD5A9F" w:rsidRDefault="00304D86" w:rsidP="00304D86">
            <w:pPr>
              <w:rPr>
                <w:sz w:val="18"/>
                <w:szCs w:val="18"/>
              </w:rPr>
            </w:pPr>
            <w:r w:rsidRPr="00DD5A9F">
              <w:rPr>
                <w:sz w:val="18"/>
                <w:szCs w:val="18"/>
              </w:rPr>
              <w:t>Y</w:t>
            </w:r>
          </w:p>
        </w:tc>
        <w:tc>
          <w:tcPr>
            <w:tcW w:w="3060" w:type="dxa"/>
            <w:hideMark/>
            <w:tcPrChange w:id="562" w:author="Joe.Mendoza" w:date="2014-11-26T14:45:00Z">
              <w:tcPr>
                <w:tcW w:w="3060" w:type="dxa"/>
                <w:hideMark/>
              </w:tcPr>
            </w:tcPrChange>
          </w:tcPr>
          <w:p w14:paraId="4E340686" w14:textId="77777777" w:rsidR="00304D86" w:rsidRPr="00DD5A9F" w:rsidRDefault="00304D86" w:rsidP="00304D86">
            <w:pPr>
              <w:rPr>
                <w:sz w:val="18"/>
                <w:szCs w:val="18"/>
              </w:rPr>
            </w:pPr>
            <w:r w:rsidRPr="00DD5A9F">
              <w:rPr>
                <w:sz w:val="18"/>
                <w:szCs w:val="18"/>
              </w:rPr>
              <w:t>A description of the activity.</w:t>
            </w:r>
          </w:p>
        </w:tc>
      </w:tr>
      <w:tr w:rsidR="00E866D7" w:rsidRPr="009D5D1B" w14:paraId="586EB0FA" w14:textId="77777777" w:rsidTr="00E866D7">
        <w:trPr>
          <w:trHeight w:val="1500"/>
          <w:trPrChange w:id="563" w:author="Joe.Mendoza" w:date="2014-11-26T14:45:00Z">
            <w:trPr>
              <w:trHeight w:val="1500"/>
            </w:trPr>
          </w:trPrChange>
        </w:trPr>
        <w:tc>
          <w:tcPr>
            <w:tcW w:w="491" w:type="dxa"/>
            <w:hideMark/>
            <w:tcPrChange w:id="564" w:author="Joe.Mendoza" w:date="2014-11-26T14:45:00Z">
              <w:tcPr>
                <w:tcW w:w="491" w:type="dxa"/>
                <w:hideMark/>
              </w:tcPr>
            </w:tcPrChange>
          </w:tcPr>
          <w:p w14:paraId="25556D99" w14:textId="5261BA50" w:rsidR="00304D86" w:rsidRPr="00DD5A9F" w:rsidRDefault="00304D86" w:rsidP="00304D86">
            <w:pPr>
              <w:rPr>
                <w:sz w:val="18"/>
                <w:szCs w:val="18"/>
              </w:rPr>
            </w:pPr>
            <w:r>
              <w:rPr>
                <w:sz w:val="18"/>
                <w:szCs w:val="18"/>
              </w:rPr>
              <w:t>8</w:t>
            </w:r>
          </w:p>
        </w:tc>
        <w:tc>
          <w:tcPr>
            <w:tcW w:w="1777" w:type="dxa"/>
            <w:noWrap/>
            <w:hideMark/>
            <w:tcPrChange w:id="565" w:author="Joe.Mendoza" w:date="2014-11-26T14:45:00Z">
              <w:tcPr>
                <w:tcW w:w="1777" w:type="dxa"/>
                <w:noWrap/>
                <w:hideMark/>
              </w:tcPr>
            </w:tcPrChange>
          </w:tcPr>
          <w:p w14:paraId="595A569B" w14:textId="77777777" w:rsidR="00304D86" w:rsidRPr="00DD5A9F" w:rsidRDefault="00304D86" w:rsidP="00304D86">
            <w:pPr>
              <w:rPr>
                <w:sz w:val="18"/>
                <w:szCs w:val="18"/>
              </w:rPr>
            </w:pPr>
            <w:r w:rsidRPr="00DD5A9F">
              <w:rPr>
                <w:sz w:val="18"/>
                <w:szCs w:val="18"/>
              </w:rPr>
              <w:t>IIT_CHR_ATTRIB28</w:t>
            </w:r>
          </w:p>
        </w:tc>
        <w:tc>
          <w:tcPr>
            <w:tcW w:w="2070" w:type="dxa"/>
            <w:hideMark/>
            <w:tcPrChange w:id="566" w:author="Joe.Mendoza" w:date="2014-11-26T14:45:00Z">
              <w:tcPr>
                <w:tcW w:w="2070" w:type="dxa"/>
                <w:hideMark/>
              </w:tcPr>
            </w:tcPrChange>
          </w:tcPr>
          <w:p w14:paraId="79B951D8" w14:textId="77777777" w:rsidR="00304D86" w:rsidRPr="00DD5A9F" w:rsidRDefault="00304D86" w:rsidP="00304D86">
            <w:pPr>
              <w:rPr>
                <w:sz w:val="18"/>
                <w:szCs w:val="18"/>
              </w:rPr>
            </w:pPr>
            <w:r w:rsidRPr="00DD5A9F">
              <w:rPr>
                <w:sz w:val="18"/>
                <w:szCs w:val="18"/>
              </w:rPr>
              <w:t>Activity Type</w:t>
            </w:r>
          </w:p>
        </w:tc>
        <w:tc>
          <w:tcPr>
            <w:tcW w:w="630" w:type="dxa"/>
            <w:hideMark/>
            <w:tcPrChange w:id="567" w:author="Joe.Mendoza" w:date="2014-11-26T14:45:00Z">
              <w:tcPr>
                <w:tcW w:w="630" w:type="dxa"/>
                <w:hideMark/>
              </w:tcPr>
            </w:tcPrChange>
          </w:tcPr>
          <w:p w14:paraId="5585CDFE" w14:textId="77777777" w:rsidR="00304D86" w:rsidRPr="00DD5A9F" w:rsidRDefault="00304D86" w:rsidP="00304D86">
            <w:pPr>
              <w:rPr>
                <w:sz w:val="18"/>
                <w:szCs w:val="18"/>
              </w:rPr>
            </w:pPr>
            <w:r w:rsidRPr="00DD5A9F">
              <w:rPr>
                <w:sz w:val="18"/>
                <w:szCs w:val="18"/>
              </w:rPr>
              <w:t>30</w:t>
            </w:r>
          </w:p>
        </w:tc>
        <w:tc>
          <w:tcPr>
            <w:tcW w:w="990" w:type="dxa"/>
            <w:hideMark/>
            <w:tcPrChange w:id="568" w:author="Joe.Mendoza" w:date="2014-11-26T14:45:00Z">
              <w:tcPr>
                <w:tcW w:w="990" w:type="dxa"/>
                <w:hideMark/>
              </w:tcPr>
            </w:tcPrChange>
          </w:tcPr>
          <w:p w14:paraId="093C734D" w14:textId="77777777" w:rsidR="00304D86" w:rsidRPr="00DD5A9F" w:rsidRDefault="00304D86" w:rsidP="00304D86">
            <w:pPr>
              <w:rPr>
                <w:sz w:val="18"/>
                <w:szCs w:val="18"/>
              </w:rPr>
            </w:pPr>
            <w:r w:rsidRPr="00DD5A9F">
              <w:rPr>
                <w:sz w:val="18"/>
                <w:szCs w:val="18"/>
              </w:rPr>
              <w:t>varchar2</w:t>
            </w:r>
          </w:p>
        </w:tc>
        <w:tc>
          <w:tcPr>
            <w:tcW w:w="540" w:type="dxa"/>
            <w:noWrap/>
            <w:hideMark/>
            <w:tcPrChange w:id="569" w:author="Joe.Mendoza" w:date="2014-11-26T14:45:00Z">
              <w:tcPr>
                <w:tcW w:w="540" w:type="dxa"/>
                <w:noWrap/>
                <w:hideMark/>
              </w:tcPr>
            </w:tcPrChange>
          </w:tcPr>
          <w:p w14:paraId="6F200545" w14:textId="77777777" w:rsidR="00304D86" w:rsidRPr="00DD5A9F" w:rsidRDefault="00304D86" w:rsidP="00304D86">
            <w:pPr>
              <w:rPr>
                <w:sz w:val="18"/>
                <w:szCs w:val="18"/>
              </w:rPr>
            </w:pPr>
          </w:p>
        </w:tc>
        <w:tc>
          <w:tcPr>
            <w:tcW w:w="450" w:type="dxa"/>
            <w:noWrap/>
            <w:hideMark/>
            <w:tcPrChange w:id="570" w:author="Joe.Mendoza" w:date="2014-11-26T14:45:00Z">
              <w:tcPr>
                <w:tcW w:w="720" w:type="dxa"/>
                <w:noWrap/>
                <w:hideMark/>
              </w:tcPr>
            </w:tcPrChange>
          </w:tcPr>
          <w:p w14:paraId="3A772007" w14:textId="77777777" w:rsidR="00304D86" w:rsidRPr="00DD5A9F" w:rsidRDefault="00304D86" w:rsidP="00304D86">
            <w:pPr>
              <w:rPr>
                <w:sz w:val="18"/>
                <w:szCs w:val="18"/>
              </w:rPr>
            </w:pPr>
            <w:r w:rsidRPr="00DD5A9F">
              <w:rPr>
                <w:sz w:val="18"/>
                <w:szCs w:val="18"/>
              </w:rPr>
              <w:t>U</w:t>
            </w:r>
          </w:p>
        </w:tc>
        <w:tc>
          <w:tcPr>
            <w:tcW w:w="2520" w:type="dxa"/>
            <w:hideMark/>
            <w:tcPrChange w:id="571" w:author="Joe.Mendoza" w:date="2014-11-26T14:45:00Z">
              <w:tcPr>
                <w:tcW w:w="1620" w:type="dxa"/>
                <w:hideMark/>
              </w:tcPr>
            </w:tcPrChange>
          </w:tcPr>
          <w:p w14:paraId="07147F0B" w14:textId="77777777" w:rsidR="00304D86" w:rsidRPr="00DD5A9F" w:rsidRDefault="00304D86" w:rsidP="00304D86">
            <w:pPr>
              <w:rPr>
                <w:sz w:val="18"/>
                <w:szCs w:val="18"/>
              </w:rPr>
            </w:pPr>
            <w:r w:rsidRPr="00DD5A9F">
              <w:rPr>
                <w:sz w:val="18"/>
                <w:szCs w:val="18"/>
              </w:rPr>
              <w:t>Activity_Type</w:t>
            </w:r>
          </w:p>
        </w:tc>
        <w:tc>
          <w:tcPr>
            <w:tcW w:w="540" w:type="dxa"/>
            <w:noWrap/>
            <w:hideMark/>
            <w:tcPrChange w:id="572" w:author="Joe.Mendoza" w:date="2014-11-26T14:45:00Z">
              <w:tcPr>
                <w:tcW w:w="1170" w:type="dxa"/>
                <w:noWrap/>
                <w:hideMark/>
              </w:tcPr>
            </w:tcPrChange>
          </w:tcPr>
          <w:p w14:paraId="0251E08A" w14:textId="77777777" w:rsidR="00304D86" w:rsidRPr="00DD5A9F" w:rsidRDefault="00304D86" w:rsidP="00304D86">
            <w:pPr>
              <w:rPr>
                <w:sz w:val="18"/>
                <w:szCs w:val="18"/>
              </w:rPr>
            </w:pPr>
          </w:p>
        </w:tc>
        <w:tc>
          <w:tcPr>
            <w:tcW w:w="450" w:type="dxa"/>
            <w:noWrap/>
            <w:hideMark/>
            <w:tcPrChange w:id="573" w:author="Joe.Mendoza" w:date="2014-11-26T14:45:00Z">
              <w:tcPr>
                <w:tcW w:w="450" w:type="dxa"/>
                <w:noWrap/>
                <w:hideMark/>
              </w:tcPr>
            </w:tcPrChange>
          </w:tcPr>
          <w:p w14:paraId="1A1FB7A5" w14:textId="2E4B22D0" w:rsidR="00304D86" w:rsidRPr="00DD5A9F" w:rsidRDefault="00AB153C" w:rsidP="00304D86">
            <w:pPr>
              <w:rPr>
                <w:sz w:val="18"/>
                <w:szCs w:val="18"/>
              </w:rPr>
            </w:pPr>
            <w:r>
              <w:rPr>
                <w:sz w:val="18"/>
                <w:szCs w:val="18"/>
              </w:rPr>
              <w:t>Y</w:t>
            </w:r>
          </w:p>
        </w:tc>
        <w:tc>
          <w:tcPr>
            <w:tcW w:w="450" w:type="dxa"/>
            <w:noWrap/>
            <w:hideMark/>
            <w:tcPrChange w:id="574" w:author="Joe.Mendoza" w:date="2014-11-26T14:45:00Z">
              <w:tcPr>
                <w:tcW w:w="450" w:type="dxa"/>
                <w:noWrap/>
                <w:hideMark/>
              </w:tcPr>
            </w:tcPrChange>
          </w:tcPr>
          <w:p w14:paraId="4DD5008C" w14:textId="77777777" w:rsidR="00304D86" w:rsidRPr="00DD5A9F" w:rsidRDefault="00304D86" w:rsidP="00304D86">
            <w:pPr>
              <w:rPr>
                <w:sz w:val="18"/>
                <w:szCs w:val="18"/>
              </w:rPr>
            </w:pPr>
            <w:r w:rsidRPr="00DD5A9F">
              <w:rPr>
                <w:sz w:val="18"/>
                <w:szCs w:val="18"/>
              </w:rPr>
              <w:t>Y</w:t>
            </w:r>
          </w:p>
        </w:tc>
        <w:tc>
          <w:tcPr>
            <w:tcW w:w="3060" w:type="dxa"/>
            <w:hideMark/>
            <w:tcPrChange w:id="575" w:author="Joe.Mendoza" w:date="2014-11-26T14:45:00Z">
              <w:tcPr>
                <w:tcW w:w="3060" w:type="dxa"/>
                <w:hideMark/>
              </w:tcPr>
            </w:tcPrChange>
          </w:tcPr>
          <w:p w14:paraId="7F82CFE6" w14:textId="77777777" w:rsidR="00304D86" w:rsidRPr="00DD5A9F" w:rsidRDefault="00304D86" w:rsidP="00304D86">
            <w:pPr>
              <w:rPr>
                <w:sz w:val="18"/>
                <w:szCs w:val="18"/>
              </w:rPr>
            </w:pPr>
            <w:r w:rsidRPr="00DD5A9F">
              <w:rPr>
                <w:sz w:val="18"/>
                <w:szCs w:val="18"/>
              </w:rPr>
              <w:t>Grouping of the related activities. For example Activity type 200 is Routine Pavement. It encompasses Pothole repair, Edge repair and similar activities.</w:t>
            </w:r>
          </w:p>
        </w:tc>
      </w:tr>
      <w:tr w:rsidR="00E866D7" w:rsidRPr="009D5D1B" w14:paraId="239E15E2" w14:textId="77777777" w:rsidTr="00E866D7">
        <w:trPr>
          <w:trHeight w:val="1200"/>
          <w:trPrChange w:id="576" w:author="Joe.Mendoza" w:date="2014-11-26T14:45:00Z">
            <w:trPr>
              <w:trHeight w:val="1200"/>
            </w:trPr>
          </w:trPrChange>
        </w:trPr>
        <w:tc>
          <w:tcPr>
            <w:tcW w:w="491" w:type="dxa"/>
            <w:hideMark/>
            <w:tcPrChange w:id="577" w:author="Joe.Mendoza" w:date="2014-11-26T14:45:00Z">
              <w:tcPr>
                <w:tcW w:w="491" w:type="dxa"/>
                <w:hideMark/>
              </w:tcPr>
            </w:tcPrChange>
          </w:tcPr>
          <w:p w14:paraId="29883B91" w14:textId="0A355F50" w:rsidR="00304D86" w:rsidRPr="00DD5A9F" w:rsidRDefault="00304D86" w:rsidP="00304D86">
            <w:pPr>
              <w:rPr>
                <w:sz w:val="18"/>
                <w:szCs w:val="18"/>
              </w:rPr>
            </w:pPr>
            <w:r>
              <w:rPr>
                <w:sz w:val="18"/>
                <w:szCs w:val="18"/>
              </w:rPr>
              <w:t>9</w:t>
            </w:r>
          </w:p>
        </w:tc>
        <w:tc>
          <w:tcPr>
            <w:tcW w:w="1777" w:type="dxa"/>
            <w:noWrap/>
            <w:hideMark/>
            <w:tcPrChange w:id="578" w:author="Joe.Mendoza" w:date="2014-11-26T14:45:00Z">
              <w:tcPr>
                <w:tcW w:w="1777" w:type="dxa"/>
                <w:noWrap/>
                <w:hideMark/>
              </w:tcPr>
            </w:tcPrChange>
          </w:tcPr>
          <w:p w14:paraId="6A61EDDC" w14:textId="77777777" w:rsidR="00304D86" w:rsidRPr="00DD5A9F" w:rsidRDefault="00304D86" w:rsidP="00304D86">
            <w:pPr>
              <w:rPr>
                <w:sz w:val="18"/>
                <w:szCs w:val="18"/>
              </w:rPr>
            </w:pPr>
            <w:r w:rsidRPr="00DD5A9F">
              <w:rPr>
                <w:sz w:val="18"/>
                <w:szCs w:val="18"/>
              </w:rPr>
              <w:t>IIT_NUM_ATTRIB17</w:t>
            </w:r>
          </w:p>
        </w:tc>
        <w:tc>
          <w:tcPr>
            <w:tcW w:w="2070" w:type="dxa"/>
            <w:hideMark/>
            <w:tcPrChange w:id="579" w:author="Joe.Mendoza" w:date="2014-11-26T14:45:00Z">
              <w:tcPr>
                <w:tcW w:w="2070" w:type="dxa"/>
                <w:hideMark/>
              </w:tcPr>
            </w:tcPrChange>
          </w:tcPr>
          <w:p w14:paraId="49EEF600" w14:textId="77777777" w:rsidR="00304D86" w:rsidRPr="00DD5A9F" w:rsidRDefault="00304D86" w:rsidP="00304D86">
            <w:pPr>
              <w:rPr>
                <w:sz w:val="18"/>
                <w:szCs w:val="18"/>
              </w:rPr>
            </w:pPr>
            <w:r w:rsidRPr="00DD5A9F">
              <w:rPr>
                <w:sz w:val="18"/>
                <w:szCs w:val="18"/>
              </w:rPr>
              <w:t>Quantity Accomplished</w:t>
            </w:r>
          </w:p>
        </w:tc>
        <w:tc>
          <w:tcPr>
            <w:tcW w:w="630" w:type="dxa"/>
            <w:hideMark/>
            <w:tcPrChange w:id="580" w:author="Joe.Mendoza" w:date="2014-11-26T14:45:00Z">
              <w:tcPr>
                <w:tcW w:w="630" w:type="dxa"/>
                <w:hideMark/>
              </w:tcPr>
            </w:tcPrChange>
          </w:tcPr>
          <w:p w14:paraId="6F60391C" w14:textId="77777777" w:rsidR="00304D86" w:rsidRPr="00DD5A9F" w:rsidRDefault="00304D86" w:rsidP="00304D86">
            <w:pPr>
              <w:rPr>
                <w:sz w:val="18"/>
                <w:szCs w:val="18"/>
              </w:rPr>
            </w:pPr>
          </w:p>
        </w:tc>
        <w:tc>
          <w:tcPr>
            <w:tcW w:w="990" w:type="dxa"/>
            <w:hideMark/>
            <w:tcPrChange w:id="581" w:author="Joe.Mendoza" w:date="2014-11-26T14:45:00Z">
              <w:tcPr>
                <w:tcW w:w="990" w:type="dxa"/>
                <w:hideMark/>
              </w:tcPr>
            </w:tcPrChange>
          </w:tcPr>
          <w:p w14:paraId="597BE294" w14:textId="77777777" w:rsidR="00304D86" w:rsidRPr="00DD5A9F" w:rsidRDefault="00304D86" w:rsidP="00304D86">
            <w:pPr>
              <w:rPr>
                <w:sz w:val="18"/>
                <w:szCs w:val="18"/>
              </w:rPr>
            </w:pPr>
            <w:r w:rsidRPr="00DD5A9F">
              <w:rPr>
                <w:sz w:val="18"/>
                <w:szCs w:val="18"/>
              </w:rPr>
              <w:t>number</w:t>
            </w:r>
          </w:p>
        </w:tc>
        <w:tc>
          <w:tcPr>
            <w:tcW w:w="540" w:type="dxa"/>
            <w:noWrap/>
            <w:hideMark/>
            <w:tcPrChange w:id="582" w:author="Joe.Mendoza" w:date="2014-11-26T14:45:00Z">
              <w:tcPr>
                <w:tcW w:w="540" w:type="dxa"/>
                <w:noWrap/>
                <w:hideMark/>
              </w:tcPr>
            </w:tcPrChange>
          </w:tcPr>
          <w:p w14:paraId="00B027E7" w14:textId="77777777" w:rsidR="00304D86" w:rsidRPr="00DD5A9F" w:rsidRDefault="00304D86" w:rsidP="00304D86">
            <w:pPr>
              <w:rPr>
                <w:sz w:val="18"/>
                <w:szCs w:val="18"/>
              </w:rPr>
            </w:pPr>
          </w:p>
        </w:tc>
        <w:tc>
          <w:tcPr>
            <w:tcW w:w="450" w:type="dxa"/>
            <w:noWrap/>
            <w:hideMark/>
            <w:tcPrChange w:id="583" w:author="Joe.Mendoza" w:date="2014-11-26T14:45:00Z">
              <w:tcPr>
                <w:tcW w:w="720" w:type="dxa"/>
                <w:noWrap/>
                <w:hideMark/>
              </w:tcPr>
            </w:tcPrChange>
          </w:tcPr>
          <w:p w14:paraId="00F77E1F" w14:textId="77777777" w:rsidR="00304D86" w:rsidRPr="00DD5A9F" w:rsidRDefault="00304D86" w:rsidP="00304D86">
            <w:pPr>
              <w:rPr>
                <w:sz w:val="18"/>
                <w:szCs w:val="18"/>
              </w:rPr>
            </w:pPr>
            <w:r w:rsidRPr="00DD5A9F">
              <w:rPr>
                <w:sz w:val="18"/>
                <w:szCs w:val="18"/>
              </w:rPr>
              <w:t>U</w:t>
            </w:r>
          </w:p>
        </w:tc>
        <w:tc>
          <w:tcPr>
            <w:tcW w:w="2520" w:type="dxa"/>
            <w:hideMark/>
            <w:tcPrChange w:id="584" w:author="Joe.Mendoza" w:date="2014-11-26T14:45:00Z">
              <w:tcPr>
                <w:tcW w:w="1620" w:type="dxa"/>
                <w:hideMark/>
              </w:tcPr>
            </w:tcPrChange>
          </w:tcPr>
          <w:p w14:paraId="31AE1D64" w14:textId="77777777" w:rsidR="00304D86" w:rsidRPr="00DD5A9F" w:rsidRDefault="00304D86" w:rsidP="00304D86">
            <w:pPr>
              <w:rPr>
                <w:sz w:val="18"/>
                <w:szCs w:val="18"/>
              </w:rPr>
            </w:pPr>
            <w:r w:rsidRPr="00DD5A9F">
              <w:rPr>
                <w:sz w:val="18"/>
                <w:szCs w:val="18"/>
              </w:rPr>
              <w:t>Quantity_Accomplished</w:t>
            </w:r>
          </w:p>
        </w:tc>
        <w:tc>
          <w:tcPr>
            <w:tcW w:w="540" w:type="dxa"/>
            <w:noWrap/>
            <w:hideMark/>
            <w:tcPrChange w:id="585" w:author="Joe.Mendoza" w:date="2014-11-26T14:45:00Z">
              <w:tcPr>
                <w:tcW w:w="1170" w:type="dxa"/>
                <w:noWrap/>
                <w:hideMark/>
              </w:tcPr>
            </w:tcPrChange>
          </w:tcPr>
          <w:p w14:paraId="4504EB62" w14:textId="77777777" w:rsidR="00304D86" w:rsidRPr="00DD5A9F" w:rsidRDefault="00304D86" w:rsidP="00304D86">
            <w:pPr>
              <w:rPr>
                <w:sz w:val="18"/>
                <w:szCs w:val="18"/>
              </w:rPr>
            </w:pPr>
          </w:p>
        </w:tc>
        <w:tc>
          <w:tcPr>
            <w:tcW w:w="450" w:type="dxa"/>
            <w:noWrap/>
            <w:hideMark/>
            <w:tcPrChange w:id="586" w:author="Joe.Mendoza" w:date="2014-11-26T14:45:00Z">
              <w:tcPr>
                <w:tcW w:w="450" w:type="dxa"/>
                <w:noWrap/>
                <w:hideMark/>
              </w:tcPr>
            </w:tcPrChange>
          </w:tcPr>
          <w:p w14:paraId="68C6DF99" w14:textId="77777777" w:rsidR="00304D86" w:rsidRPr="00DD5A9F" w:rsidRDefault="00304D86" w:rsidP="00304D86">
            <w:pPr>
              <w:rPr>
                <w:sz w:val="18"/>
                <w:szCs w:val="18"/>
              </w:rPr>
            </w:pPr>
          </w:p>
        </w:tc>
        <w:tc>
          <w:tcPr>
            <w:tcW w:w="450" w:type="dxa"/>
            <w:noWrap/>
            <w:hideMark/>
            <w:tcPrChange w:id="587" w:author="Joe.Mendoza" w:date="2014-11-26T14:45:00Z">
              <w:tcPr>
                <w:tcW w:w="450" w:type="dxa"/>
                <w:noWrap/>
                <w:hideMark/>
              </w:tcPr>
            </w:tcPrChange>
          </w:tcPr>
          <w:p w14:paraId="307CD7FC" w14:textId="77777777" w:rsidR="00304D86" w:rsidRPr="00DD5A9F" w:rsidRDefault="00304D86" w:rsidP="00304D86">
            <w:pPr>
              <w:rPr>
                <w:sz w:val="18"/>
                <w:szCs w:val="18"/>
              </w:rPr>
            </w:pPr>
            <w:r w:rsidRPr="00DD5A9F">
              <w:rPr>
                <w:sz w:val="18"/>
                <w:szCs w:val="18"/>
              </w:rPr>
              <w:t>Y</w:t>
            </w:r>
          </w:p>
        </w:tc>
        <w:tc>
          <w:tcPr>
            <w:tcW w:w="3060" w:type="dxa"/>
            <w:hideMark/>
            <w:tcPrChange w:id="588" w:author="Joe.Mendoza" w:date="2014-11-26T14:45:00Z">
              <w:tcPr>
                <w:tcW w:w="3060" w:type="dxa"/>
                <w:hideMark/>
              </w:tcPr>
            </w:tcPrChange>
          </w:tcPr>
          <w:p w14:paraId="4076AB80" w14:textId="4979458C" w:rsidR="00304D86" w:rsidRPr="00DD5A9F" w:rsidRDefault="00304D86" w:rsidP="00304D86">
            <w:pPr>
              <w:rPr>
                <w:sz w:val="18"/>
                <w:szCs w:val="18"/>
              </w:rPr>
            </w:pPr>
            <w:r w:rsidRPr="00DD5A9F">
              <w:rPr>
                <w:sz w:val="18"/>
                <w:szCs w:val="18"/>
              </w:rPr>
              <w:t>Extent of work done to complete an activity. This is defined in terms of the unit of measurements defined for the activity in question.</w:t>
            </w:r>
          </w:p>
        </w:tc>
      </w:tr>
      <w:tr w:rsidR="00E866D7" w:rsidRPr="009D5D1B" w14:paraId="09161EEC" w14:textId="77777777" w:rsidTr="00E866D7">
        <w:trPr>
          <w:trHeight w:val="900"/>
          <w:trPrChange w:id="589" w:author="Joe.Mendoza" w:date="2014-11-26T14:45:00Z">
            <w:trPr>
              <w:trHeight w:val="900"/>
            </w:trPr>
          </w:trPrChange>
        </w:trPr>
        <w:tc>
          <w:tcPr>
            <w:tcW w:w="491" w:type="dxa"/>
            <w:hideMark/>
            <w:tcPrChange w:id="590" w:author="Joe.Mendoza" w:date="2014-11-26T14:45:00Z">
              <w:tcPr>
                <w:tcW w:w="491" w:type="dxa"/>
                <w:hideMark/>
              </w:tcPr>
            </w:tcPrChange>
          </w:tcPr>
          <w:p w14:paraId="02BA446A" w14:textId="3C964825" w:rsidR="00304D86" w:rsidRPr="00DD5A9F" w:rsidRDefault="00304D86" w:rsidP="00304D86">
            <w:pPr>
              <w:rPr>
                <w:sz w:val="18"/>
                <w:szCs w:val="18"/>
              </w:rPr>
            </w:pPr>
            <w:r>
              <w:rPr>
                <w:sz w:val="18"/>
                <w:szCs w:val="18"/>
              </w:rPr>
              <w:t>10</w:t>
            </w:r>
          </w:p>
        </w:tc>
        <w:tc>
          <w:tcPr>
            <w:tcW w:w="1777" w:type="dxa"/>
            <w:noWrap/>
            <w:hideMark/>
            <w:tcPrChange w:id="591" w:author="Joe.Mendoza" w:date="2014-11-26T14:45:00Z">
              <w:tcPr>
                <w:tcW w:w="1777" w:type="dxa"/>
                <w:noWrap/>
                <w:hideMark/>
              </w:tcPr>
            </w:tcPrChange>
          </w:tcPr>
          <w:p w14:paraId="3EDF4AA9" w14:textId="77777777" w:rsidR="00304D86" w:rsidRPr="00DD5A9F" w:rsidRDefault="00304D86" w:rsidP="00304D86">
            <w:pPr>
              <w:rPr>
                <w:sz w:val="18"/>
                <w:szCs w:val="18"/>
              </w:rPr>
            </w:pPr>
            <w:r w:rsidRPr="00DD5A9F">
              <w:rPr>
                <w:sz w:val="18"/>
                <w:szCs w:val="18"/>
              </w:rPr>
              <w:t>IIT_CHR_ATTRIB29</w:t>
            </w:r>
          </w:p>
        </w:tc>
        <w:tc>
          <w:tcPr>
            <w:tcW w:w="2070" w:type="dxa"/>
            <w:hideMark/>
            <w:tcPrChange w:id="592" w:author="Joe.Mendoza" w:date="2014-11-26T14:45:00Z">
              <w:tcPr>
                <w:tcW w:w="2070" w:type="dxa"/>
                <w:hideMark/>
              </w:tcPr>
            </w:tcPrChange>
          </w:tcPr>
          <w:p w14:paraId="173FF90F" w14:textId="77777777" w:rsidR="00304D86" w:rsidRPr="00DD5A9F" w:rsidRDefault="00304D86" w:rsidP="00304D86">
            <w:pPr>
              <w:rPr>
                <w:sz w:val="18"/>
                <w:szCs w:val="18"/>
              </w:rPr>
            </w:pPr>
            <w:r w:rsidRPr="00DD5A9F">
              <w:rPr>
                <w:sz w:val="18"/>
                <w:szCs w:val="18"/>
              </w:rPr>
              <w:t>Unit Of Measure</w:t>
            </w:r>
          </w:p>
        </w:tc>
        <w:tc>
          <w:tcPr>
            <w:tcW w:w="630" w:type="dxa"/>
            <w:hideMark/>
            <w:tcPrChange w:id="593" w:author="Joe.Mendoza" w:date="2014-11-26T14:45:00Z">
              <w:tcPr>
                <w:tcW w:w="630" w:type="dxa"/>
                <w:hideMark/>
              </w:tcPr>
            </w:tcPrChange>
          </w:tcPr>
          <w:p w14:paraId="0C427FC1" w14:textId="77777777" w:rsidR="00304D86" w:rsidRPr="00DD5A9F" w:rsidRDefault="00304D86" w:rsidP="00304D86">
            <w:pPr>
              <w:rPr>
                <w:sz w:val="18"/>
                <w:szCs w:val="18"/>
              </w:rPr>
            </w:pPr>
            <w:r w:rsidRPr="00DD5A9F">
              <w:rPr>
                <w:sz w:val="18"/>
                <w:szCs w:val="18"/>
              </w:rPr>
              <w:t>30</w:t>
            </w:r>
          </w:p>
        </w:tc>
        <w:tc>
          <w:tcPr>
            <w:tcW w:w="990" w:type="dxa"/>
            <w:hideMark/>
            <w:tcPrChange w:id="594" w:author="Joe.Mendoza" w:date="2014-11-26T14:45:00Z">
              <w:tcPr>
                <w:tcW w:w="990" w:type="dxa"/>
                <w:hideMark/>
              </w:tcPr>
            </w:tcPrChange>
          </w:tcPr>
          <w:p w14:paraId="6E2BD7A4" w14:textId="77777777" w:rsidR="00304D86" w:rsidRPr="00DD5A9F" w:rsidRDefault="00304D86" w:rsidP="00304D86">
            <w:pPr>
              <w:rPr>
                <w:sz w:val="18"/>
                <w:szCs w:val="18"/>
              </w:rPr>
            </w:pPr>
            <w:r w:rsidRPr="00DD5A9F">
              <w:rPr>
                <w:sz w:val="18"/>
                <w:szCs w:val="18"/>
              </w:rPr>
              <w:t>varchar2</w:t>
            </w:r>
          </w:p>
        </w:tc>
        <w:tc>
          <w:tcPr>
            <w:tcW w:w="540" w:type="dxa"/>
            <w:noWrap/>
            <w:hideMark/>
            <w:tcPrChange w:id="595" w:author="Joe.Mendoza" w:date="2014-11-26T14:45:00Z">
              <w:tcPr>
                <w:tcW w:w="540" w:type="dxa"/>
                <w:noWrap/>
                <w:hideMark/>
              </w:tcPr>
            </w:tcPrChange>
          </w:tcPr>
          <w:p w14:paraId="22FCA830" w14:textId="77777777" w:rsidR="00304D86" w:rsidRPr="00DD5A9F" w:rsidRDefault="00304D86" w:rsidP="00304D86">
            <w:pPr>
              <w:rPr>
                <w:sz w:val="18"/>
                <w:szCs w:val="18"/>
              </w:rPr>
            </w:pPr>
          </w:p>
        </w:tc>
        <w:tc>
          <w:tcPr>
            <w:tcW w:w="450" w:type="dxa"/>
            <w:noWrap/>
            <w:hideMark/>
            <w:tcPrChange w:id="596" w:author="Joe.Mendoza" w:date="2014-11-26T14:45:00Z">
              <w:tcPr>
                <w:tcW w:w="720" w:type="dxa"/>
                <w:noWrap/>
                <w:hideMark/>
              </w:tcPr>
            </w:tcPrChange>
          </w:tcPr>
          <w:p w14:paraId="51CD0BC8" w14:textId="77777777" w:rsidR="00304D86" w:rsidRPr="00DD5A9F" w:rsidRDefault="00304D86" w:rsidP="00304D86">
            <w:pPr>
              <w:rPr>
                <w:sz w:val="18"/>
                <w:szCs w:val="18"/>
              </w:rPr>
            </w:pPr>
            <w:r w:rsidRPr="00DD5A9F">
              <w:rPr>
                <w:sz w:val="18"/>
                <w:szCs w:val="18"/>
              </w:rPr>
              <w:t>U</w:t>
            </w:r>
          </w:p>
        </w:tc>
        <w:tc>
          <w:tcPr>
            <w:tcW w:w="2520" w:type="dxa"/>
            <w:hideMark/>
            <w:tcPrChange w:id="597" w:author="Joe.Mendoza" w:date="2014-11-26T14:45:00Z">
              <w:tcPr>
                <w:tcW w:w="1620" w:type="dxa"/>
                <w:hideMark/>
              </w:tcPr>
            </w:tcPrChange>
          </w:tcPr>
          <w:p w14:paraId="4249E966" w14:textId="77777777" w:rsidR="00304D86" w:rsidRPr="00DD5A9F" w:rsidRDefault="00304D86" w:rsidP="00304D86">
            <w:pPr>
              <w:rPr>
                <w:sz w:val="18"/>
                <w:szCs w:val="18"/>
              </w:rPr>
            </w:pPr>
            <w:r w:rsidRPr="00DD5A9F">
              <w:rPr>
                <w:sz w:val="18"/>
                <w:szCs w:val="18"/>
              </w:rPr>
              <w:t>Unit_Of_Measure</w:t>
            </w:r>
          </w:p>
        </w:tc>
        <w:tc>
          <w:tcPr>
            <w:tcW w:w="540" w:type="dxa"/>
            <w:noWrap/>
            <w:hideMark/>
            <w:tcPrChange w:id="598" w:author="Joe.Mendoza" w:date="2014-11-26T14:45:00Z">
              <w:tcPr>
                <w:tcW w:w="1170" w:type="dxa"/>
                <w:noWrap/>
                <w:hideMark/>
              </w:tcPr>
            </w:tcPrChange>
          </w:tcPr>
          <w:p w14:paraId="13F3BFB7" w14:textId="77777777" w:rsidR="00304D86" w:rsidRPr="00DD5A9F" w:rsidRDefault="00304D86" w:rsidP="00304D86">
            <w:pPr>
              <w:rPr>
                <w:sz w:val="18"/>
                <w:szCs w:val="18"/>
              </w:rPr>
            </w:pPr>
          </w:p>
        </w:tc>
        <w:tc>
          <w:tcPr>
            <w:tcW w:w="450" w:type="dxa"/>
            <w:noWrap/>
            <w:hideMark/>
            <w:tcPrChange w:id="599" w:author="Joe.Mendoza" w:date="2014-11-26T14:45:00Z">
              <w:tcPr>
                <w:tcW w:w="450" w:type="dxa"/>
                <w:noWrap/>
                <w:hideMark/>
              </w:tcPr>
            </w:tcPrChange>
          </w:tcPr>
          <w:p w14:paraId="090E7BC4" w14:textId="77777777" w:rsidR="00304D86" w:rsidRPr="00DD5A9F" w:rsidRDefault="00304D86" w:rsidP="00304D86">
            <w:pPr>
              <w:rPr>
                <w:sz w:val="18"/>
                <w:szCs w:val="18"/>
              </w:rPr>
            </w:pPr>
          </w:p>
        </w:tc>
        <w:tc>
          <w:tcPr>
            <w:tcW w:w="450" w:type="dxa"/>
            <w:noWrap/>
            <w:hideMark/>
            <w:tcPrChange w:id="600" w:author="Joe.Mendoza" w:date="2014-11-26T14:45:00Z">
              <w:tcPr>
                <w:tcW w:w="450" w:type="dxa"/>
                <w:noWrap/>
                <w:hideMark/>
              </w:tcPr>
            </w:tcPrChange>
          </w:tcPr>
          <w:p w14:paraId="0BAECF18" w14:textId="77777777" w:rsidR="00304D86" w:rsidRPr="00DD5A9F" w:rsidRDefault="00304D86" w:rsidP="00304D86">
            <w:pPr>
              <w:rPr>
                <w:sz w:val="18"/>
                <w:szCs w:val="18"/>
              </w:rPr>
            </w:pPr>
            <w:r w:rsidRPr="00DD5A9F">
              <w:rPr>
                <w:sz w:val="18"/>
                <w:szCs w:val="18"/>
              </w:rPr>
              <w:t>Y</w:t>
            </w:r>
          </w:p>
        </w:tc>
        <w:tc>
          <w:tcPr>
            <w:tcW w:w="3060" w:type="dxa"/>
            <w:hideMark/>
            <w:tcPrChange w:id="601" w:author="Joe.Mendoza" w:date="2014-11-26T14:45:00Z">
              <w:tcPr>
                <w:tcW w:w="3060" w:type="dxa"/>
                <w:hideMark/>
              </w:tcPr>
            </w:tcPrChange>
          </w:tcPr>
          <w:p w14:paraId="4C4B8ABC" w14:textId="77777777" w:rsidR="00304D86" w:rsidRPr="00DD5A9F" w:rsidRDefault="00304D86" w:rsidP="00304D86">
            <w:pPr>
              <w:rPr>
                <w:sz w:val="18"/>
                <w:szCs w:val="18"/>
              </w:rPr>
            </w:pPr>
            <w:r w:rsidRPr="00DD5A9F">
              <w:rPr>
                <w:sz w:val="18"/>
                <w:szCs w:val="18"/>
              </w:rPr>
              <w:t xml:space="preserve">Unit of measurement defined for an activity, for example, meters, square meter. </w:t>
            </w:r>
          </w:p>
        </w:tc>
      </w:tr>
      <w:tr w:rsidR="00E866D7" w:rsidRPr="009D5D1B" w14:paraId="2220C8F1" w14:textId="77777777" w:rsidTr="00E866D7">
        <w:trPr>
          <w:trHeight w:val="2100"/>
          <w:trPrChange w:id="602" w:author="Joe.Mendoza" w:date="2014-11-26T14:45:00Z">
            <w:trPr>
              <w:trHeight w:val="2100"/>
            </w:trPr>
          </w:trPrChange>
        </w:trPr>
        <w:tc>
          <w:tcPr>
            <w:tcW w:w="491" w:type="dxa"/>
            <w:hideMark/>
            <w:tcPrChange w:id="603" w:author="Joe.Mendoza" w:date="2014-11-26T14:45:00Z">
              <w:tcPr>
                <w:tcW w:w="491" w:type="dxa"/>
                <w:hideMark/>
              </w:tcPr>
            </w:tcPrChange>
          </w:tcPr>
          <w:p w14:paraId="30AD084C" w14:textId="6C5A833D" w:rsidR="00304D86" w:rsidRPr="00DD5A9F" w:rsidRDefault="00304D86" w:rsidP="00304D86">
            <w:pPr>
              <w:rPr>
                <w:sz w:val="18"/>
                <w:szCs w:val="18"/>
              </w:rPr>
            </w:pPr>
            <w:r w:rsidRPr="00DD5A9F">
              <w:rPr>
                <w:sz w:val="18"/>
                <w:szCs w:val="18"/>
              </w:rPr>
              <w:t>1</w:t>
            </w:r>
            <w:r>
              <w:rPr>
                <w:sz w:val="18"/>
                <w:szCs w:val="18"/>
              </w:rPr>
              <w:t>1</w:t>
            </w:r>
          </w:p>
        </w:tc>
        <w:tc>
          <w:tcPr>
            <w:tcW w:w="1777" w:type="dxa"/>
            <w:noWrap/>
            <w:hideMark/>
            <w:tcPrChange w:id="604" w:author="Joe.Mendoza" w:date="2014-11-26T14:45:00Z">
              <w:tcPr>
                <w:tcW w:w="1777" w:type="dxa"/>
                <w:noWrap/>
                <w:hideMark/>
              </w:tcPr>
            </w:tcPrChange>
          </w:tcPr>
          <w:p w14:paraId="792406CD" w14:textId="77777777" w:rsidR="00304D86" w:rsidRPr="00DD5A9F" w:rsidRDefault="00304D86" w:rsidP="00304D86">
            <w:pPr>
              <w:rPr>
                <w:sz w:val="18"/>
                <w:szCs w:val="18"/>
              </w:rPr>
            </w:pPr>
            <w:r w:rsidRPr="00DD5A9F">
              <w:rPr>
                <w:sz w:val="18"/>
                <w:szCs w:val="18"/>
              </w:rPr>
              <w:t>IIT_NUM_ATTRIB18</w:t>
            </w:r>
          </w:p>
        </w:tc>
        <w:tc>
          <w:tcPr>
            <w:tcW w:w="2070" w:type="dxa"/>
            <w:hideMark/>
            <w:tcPrChange w:id="605" w:author="Joe.Mendoza" w:date="2014-11-26T14:45:00Z">
              <w:tcPr>
                <w:tcW w:w="2070" w:type="dxa"/>
                <w:hideMark/>
              </w:tcPr>
            </w:tcPrChange>
          </w:tcPr>
          <w:p w14:paraId="7625D357" w14:textId="77777777" w:rsidR="00304D86" w:rsidRPr="00DD5A9F" w:rsidRDefault="00304D86" w:rsidP="00304D86">
            <w:pPr>
              <w:rPr>
                <w:sz w:val="18"/>
                <w:szCs w:val="18"/>
              </w:rPr>
            </w:pPr>
            <w:r w:rsidRPr="00DD5A9F">
              <w:rPr>
                <w:sz w:val="18"/>
                <w:szCs w:val="18"/>
              </w:rPr>
              <w:t>Second Quantity</w:t>
            </w:r>
          </w:p>
        </w:tc>
        <w:tc>
          <w:tcPr>
            <w:tcW w:w="630" w:type="dxa"/>
            <w:hideMark/>
            <w:tcPrChange w:id="606" w:author="Joe.Mendoza" w:date="2014-11-26T14:45:00Z">
              <w:tcPr>
                <w:tcW w:w="630" w:type="dxa"/>
                <w:hideMark/>
              </w:tcPr>
            </w:tcPrChange>
          </w:tcPr>
          <w:p w14:paraId="2429ADF6" w14:textId="77777777" w:rsidR="00304D86" w:rsidRPr="00DD5A9F" w:rsidRDefault="00304D86" w:rsidP="00304D86">
            <w:pPr>
              <w:rPr>
                <w:sz w:val="18"/>
                <w:szCs w:val="18"/>
              </w:rPr>
            </w:pPr>
          </w:p>
        </w:tc>
        <w:tc>
          <w:tcPr>
            <w:tcW w:w="990" w:type="dxa"/>
            <w:hideMark/>
            <w:tcPrChange w:id="607" w:author="Joe.Mendoza" w:date="2014-11-26T14:45:00Z">
              <w:tcPr>
                <w:tcW w:w="990" w:type="dxa"/>
                <w:hideMark/>
              </w:tcPr>
            </w:tcPrChange>
          </w:tcPr>
          <w:p w14:paraId="6E038BDC" w14:textId="77777777" w:rsidR="00304D86" w:rsidRPr="00DD5A9F" w:rsidRDefault="00304D86" w:rsidP="00304D86">
            <w:pPr>
              <w:rPr>
                <w:sz w:val="18"/>
                <w:szCs w:val="18"/>
              </w:rPr>
            </w:pPr>
            <w:r w:rsidRPr="00DD5A9F">
              <w:rPr>
                <w:sz w:val="18"/>
                <w:szCs w:val="18"/>
              </w:rPr>
              <w:t>number</w:t>
            </w:r>
          </w:p>
        </w:tc>
        <w:tc>
          <w:tcPr>
            <w:tcW w:w="540" w:type="dxa"/>
            <w:noWrap/>
            <w:hideMark/>
            <w:tcPrChange w:id="608" w:author="Joe.Mendoza" w:date="2014-11-26T14:45:00Z">
              <w:tcPr>
                <w:tcW w:w="540" w:type="dxa"/>
                <w:noWrap/>
                <w:hideMark/>
              </w:tcPr>
            </w:tcPrChange>
          </w:tcPr>
          <w:p w14:paraId="19195A6E" w14:textId="77777777" w:rsidR="00304D86" w:rsidRPr="00DD5A9F" w:rsidRDefault="00304D86" w:rsidP="00304D86">
            <w:pPr>
              <w:rPr>
                <w:sz w:val="18"/>
                <w:szCs w:val="18"/>
              </w:rPr>
            </w:pPr>
          </w:p>
        </w:tc>
        <w:tc>
          <w:tcPr>
            <w:tcW w:w="450" w:type="dxa"/>
            <w:noWrap/>
            <w:hideMark/>
            <w:tcPrChange w:id="609" w:author="Joe.Mendoza" w:date="2014-11-26T14:45:00Z">
              <w:tcPr>
                <w:tcW w:w="720" w:type="dxa"/>
                <w:noWrap/>
                <w:hideMark/>
              </w:tcPr>
            </w:tcPrChange>
          </w:tcPr>
          <w:p w14:paraId="7CAEE9D3" w14:textId="77777777" w:rsidR="00304D86" w:rsidRPr="00DD5A9F" w:rsidRDefault="00304D86" w:rsidP="00304D86">
            <w:pPr>
              <w:rPr>
                <w:sz w:val="18"/>
                <w:szCs w:val="18"/>
              </w:rPr>
            </w:pPr>
            <w:r w:rsidRPr="00DD5A9F">
              <w:rPr>
                <w:sz w:val="18"/>
                <w:szCs w:val="18"/>
              </w:rPr>
              <w:t>U</w:t>
            </w:r>
          </w:p>
        </w:tc>
        <w:tc>
          <w:tcPr>
            <w:tcW w:w="2520" w:type="dxa"/>
            <w:hideMark/>
            <w:tcPrChange w:id="610" w:author="Joe.Mendoza" w:date="2014-11-26T14:45:00Z">
              <w:tcPr>
                <w:tcW w:w="1620" w:type="dxa"/>
                <w:hideMark/>
              </w:tcPr>
            </w:tcPrChange>
          </w:tcPr>
          <w:p w14:paraId="5D4D48E0" w14:textId="77777777" w:rsidR="00304D86" w:rsidRPr="00DD5A9F" w:rsidRDefault="00304D86" w:rsidP="00304D86">
            <w:pPr>
              <w:rPr>
                <w:sz w:val="18"/>
                <w:szCs w:val="18"/>
              </w:rPr>
            </w:pPr>
            <w:r w:rsidRPr="00DD5A9F">
              <w:rPr>
                <w:sz w:val="18"/>
                <w:szCs w:val="18"/>
              </w:rPr>
              <w:t>Second_Quantity</w:t>
            </w:r>
          </w:p>
        </w:tc>
        <w:tc>
          <w:tcPr>
            <w:tcW w:w="540" w:type="dxa"/>
            <w:noWrap/>
            <w:hideMark/>
            <w:tcPrChange w:id="611" w:author="Joe.Mendoza" w:date="2014-11-26T14:45:00Z">
              <w:tcPr>
                <w:tcW w:w="1170" w:type="dxa"/>
                <w:noWrap/>
                <w:hideMark/>
              </w:tcPr>
            </w:tcPrChange>
          </w:tcPr>
          <w:p w14:paraId="666FF93D" w14:textId="77777777" w:rsidR="00304D86" w:rsidRPr="00DD5A9F" w:rsidRDefault="00304D86" w:rsidP="00304D86">
            <w:pPr>
              <w:rPr>
                <w:sz w:val="18"/>
                <w:szCs w:val="18"/>
              </w:rPr>
            </w:pPr>
          </w:p>
        </w:tc>
        <w:tc>
          <w:tcPr>
            <w:tcW w:w="450" w:type="dxa"/>
            <w:noWrap/>
            <w:hideMark/>
            <w:tcPrChange w:id="612" w:author="Joe.Mendoza" w:date="2014-11-26T14:45:00Z">
              <w:tcPr>
                <w:tcW w:w="450" w:type="dxa"/>
                <w:noWrap/>
                <w:hideMark/>
              </w:tcPr>
            </w:tcPrChange>
          </w:tcPr>
          <w:p w14:paraId="70B97864" w14:textId="77777777" w:rsidR="00304D86" w:rsidRPr="00DD5A9F" w:rsidRDefault="00304D86" w:rsidP="00304D86">
            <w:pPr>
              <w:rPr>
                <w:sz w:val="18"/>
                <w:szCs w:val="18"/>
              </w:rPr>
            </w:pPr>
          </w:p>
        </w:tc>
        <w:tc>
          <w:tcPr>
            <w:tcW w:w="450" w:type="dxa"/>
            <w:noWrap/>
            <w:hideMark/>
            <w:tcPrChange w:id="613" w:author="Joe.Mendoza" w:date="2014-11-26T14:45:00Z">
              <w:tcPr>
                <w:tcW w:w="450" w:type="dxa"/>
                <w:noWrap/>
                <w:hideMark/>
              </w:tcPr>
            </w:tcPrChange>
          </w:tcPr>
          <w:p w14:paraId="164C8F5D" w14:textId="77777777" w:rsidR="00304D86" w:rsidRPr="00DD5A9F" w:rsidRDefault="00304D86" w:rsidP="00304D86">
            <w:pPr>
              <w:rPr>
                <w:sz w:val="18"/>
                <w:szCs w:val="18"/>
              </w:rPr>
            </w:pPr>
            <w:r w:rsidRPr="00DD5A9F">
              <w:rPr>
                <w:sz w:val="18"/>
                <w:szCs w:val="18"/>
              </w:rPr>
              <w:t>Y</w:t>
            </w:r>
          </w:p>
        </w:tc>
        <w:tc>
          <w:tcPr>
            <w:tcW w:w="3060" w:type="dxa"/>
            <w:hideMark/>
            <w:tcPrChange w:id="614" w:author="Joe.Mendoza" w:date="2014-11-26T14:45:00Z">
              <w:tcPr>
                <w:tcW w:w="3060" w:type="dxa"/>
                <w:hideMark/>
              </w:tcPr>
            </w:tcPrChange>
          </w:tcPr>
          <w:p w14:paraId="1224A028" w14:textId="77777777" w:rsidR="00304D86" w:rsidRPr="00DD5A9F" w:rsidRDefault="00304D86" w:rsidP="00304D86">
            <w:pPr>
              <w:rPr>
                <w:sz w:val="18"/>
                <w:szCs w:val="18"/>
              </w:rPr>
            </w:pPr>
            <w:r w:rsidRPr="00DD5A9F">
              <w:rPr>
                <w:sz w:val="18"/>
                <w:szCs w:val="18"/>
              </w:rPr>
              <w:t>Different documents have defined the quantity in a different way. For example, the quantity could be in terms of length, area or volume. Second quantity is kept to accommodate the historical records.</w:t>
            </w:r>
          </w:p>
        </w:tc>
      </w:tr>
      <w:tr w:rsidR="00E866D7" w:rsidRPr="009D5D1B" w14:paraId="66639520" w14:textId="77777777" w:rsidTr="00E866D7">
        <w:trPr>
          <w:trHeight w:val="1500"/>
          <w:trPrChange w:id="615" w:author="Joe.Mendoza" w:date="2014-11-26T14:45:00Z">
            <w:trPr>
              <w:trHeight w:val="1500"/>
            </w:trPr>
          </w:trPrChange>
        </w:trPr>
        <w:tc>
          <w:tcPr>
            <w:tcW w:w="491" w:type="dxa"/>
            <w:hideMark/>
            <w:tcPrChange w:id="616" w:author="Joe.Mendoza" w:date="2014-11-26T14:45:00Z">
              <w:tcPr>
                <w:tcW w:w="491" w:type="dxa"/>
                <w:hideMark/>
              </w:tcPr>
            </w:tcPrChange>
          </w:tcPr>
          <w:p w14:paraId="5EC9980C" w14:textId="6769A628" w:rsidR="00304D86" w:rsidRPr="00DD5A9F" w:rsidRDefault="00304D86" w:rsidP="00304D86">
            <w:pPr>
              <w:rPr>
                <w:sz w:val="18"/>
                <w:szCs w:val="18"/>
              </w:rPr>
            </w:pPr>
            <w:r w:rsidRPr="00DD5A9F">
              <w:rPr>
                <w:sz w:val="18"/>
                <w:szCs w:val="18"/>
              </w:rPr>
              <w:t>1</w:t>
            </w:r>
            <w:r>
              <w:rPr>
                <w:sz w:val="18"/>
                <w:szCs w:val="18"/>
              </w:rPr>
              <w:t>2</w:t>
            </w:r>
          </w:p>
        </w:tc>
        <w:tc>
          <w:tcPr>
            <w:tcW w:w="1777" w:type="dxa"/>
            <w:noWrap/>
            <w:hideMark/>
            <w:tcPrChange w:id="617" w:author="Joe.Mendoza" w:date="2014-11-26T14:45:00Z">
              <w:tcPr>
                <w:tcW w:w="1777" w:type="dxa"/>
                <w:noWrap/>
                <w:hideMark/>
              </w:tcPr>
            </w:tcPrChange>
          </w:tcPr>
          <w:p w14:paraId="76DADDAC" w14:textId="77777777" w:rsidR="00304D86" w:rsidRPr="00DD5A9F" w:rsidRDefault="00304D86" w:rsidP="00304D86">
            <w:pPr>
              <w:rPr>
                <w:sz w:val="18"/>
                <w:szCs w:val="18"/>
              </w:rPr>
            </w:pPr>
            <w:r w:rsidRPr="00DD5A9F">
              <w:rPr>
                <w:sz w:val="18"/>
                <w:szCs w:val="18"/>
              </w:rPr>
              <w:t>IIT_CHR_ATTRIB30</w:t>
            </w:r>
          </w:p>
        </w:tc>
        <w:tc>
          <w:tcPr>
            <w:tcW w:w="2070" w:type="dxa"/>
            <w:hideMark/>
            <w:tcPrChange w:id="618" w:author="Joe.Mendoza" w:date="2014-11-26T14:45:00Z">
              <w:tcPr>
                <w:tcW w:w="2070" w:type="dxa"/>
                <w:hideMark/>
              </w:tcPr>
            </w:tcPrChange>
          </w:tcPr>
          <w:p w14:paraId="4576FD1B" w14:textId="77777777" w:rsidR="00304D86" w:rsidRPr="00DD5A9F" w:rsidRDefault="00304D86" w:rsidP="00304D86">
            <w:pPr>
              <w:rPr>
                <w:sz w:val="18"/>
                <w:szCs w:val="18"/>
              </w:rPr>
            </w:pPr>
            <w:r w:rsidRPr="00DD5A9F">
              <w:rPr>
                <w:sz w:val="18"/>
                <w:szCs w:val="18"/>
              </w:rPr>
              <w:t>Second Unit of Measure</w:t>
            </w:r>
          </w:p>
        </w:tc>
        <w:tc>
          <w:tcPr>
            <w:tcW w:w="630" w:type="dxa"/>
            <w:hideMark/>
            <w:tcPrChange w:id="619" w:author="Joe.Mendoza" w:date="2014-11-26T14:45:00Z">
              <w:tcPr>
                <w:tcW w:w="630" w:type="dxa"/>
                <w:hideMark/>
              </w:tcPr>
            </w:tcPrChange>
          </w:tcPr>
          <w:p w14:paraId="00D8C4C3" w14:textId="77777777" w:rsidR="00304D86" w:rsidRPr="00DD5A9F" w:rsidRDefault="00304D86" w:rsidP="00304D86">
            <w:pPr>
              <w:rPr>
                <w:sz w:val="18"/>
                <w:szCs w:val="18"/>
              </w:rPr>
            </w:pPr>
            <w:r w:rsidRPr="00DD5A9F">
              <w:rPr>
                <w:sz w:val="18"/>
                <w:szCs w:val="18"/>
              </w:rPr>
              <w:t>30</w:t>
            </w:r>
          </w:p>
        </w:tc>
        <w:tc>
          <w:tcPr>
            <w:tcW w:w="990" w:type="dxa"/>
            <w:hideMark/>
            <w:tcPrChange w:id="620" w:author="Joe.Mendoza" w:date="2014-11-26T14:45:00Z">
              <w:tcPr>
                <w:tcW w:w="990" w:type="dxa"/>
                <w:hideMark/>
              </w:tcPr>
            </w:tcPrChange>
          </w:tcPr>
          <w:p w14:paraId="1701190D" w14:textId="77777777" w:rsidR="00304D86" w:rsidRPr="00DD5A9F" w:rsidRDefault="00304D86" w:rsidP="00304D86">
            <w:pPr>
              <w:rPr>
                <w:sz w:val="18"/>
                <w:szCs w:val="18"/>
              </w:rPr>
            </w:pPr>
            <w:r w:rsidRPr="00DD5A9F">
              <w:rPr>
                <w:sz w:val="18"/>
                <w:szCs w:val="18"/>
              </w:rPr>
              <w:t>varchar2</w:t>
            </w:r>
          </w:p>
        </w:tc>
        <w:tc>
          <w:tcPr>
            <w:tcW w:w="540" w:type="dxa"/>
            <w:noWrap/>
            <w:hideMark/>
            <w:tcPrChange w:id="621" w:author="Joe.Mendoza" w:date="2014-11-26T14:45:00Z">
              <w:tcPr>
                <w:tcW w:w="540" w:type="dxa"/>
                <w:noWrap/>
                <w:hideMark/>
              </w:tcPr>
            </w:tcPrChange>
          </w:tcPr>
          <w:p w14:paraId="202AC1A5" w14:textId="77777777" w:rsidR="00304D86" w:rsidRPr="00DD5A9F" w:rsidRDefault="00304D86" w:rsidP="00304D86">
            <w:pPr>
              <w:rPr>
                <w:sz w:val="18"/>
                <w:szCs w:val="18"/>
              </w:rPr>
            </w:pPr>
          </w:p>
        </w:tc>
        <w:tc>
          <w:tcPr>
            <w:tcW w:w="450" w:type="dxa"/>
            <w:noWrap/>
            <w:hideMark/>
            <w:tcPrChange w:id="622" w:author="Joe.Mendoza" w:date="2014-11-26T14:45:00Z">
              <w:tcPr>
                <w:tcW w:w="720" w:type="dxa"/>
                <w:noWrap/>
                <w:hideMark/>
              </w:tcPr>
            </w:tcPrChange>
          </w:tcPr>
          <w:p w14:paraId="2353A595" w14:textId="77777777" w:rsidR="00304D86" w:rsidRPr="00DD5A9F" w:rsidRDefault="00304D86" w:rsidP="00304D86">
            <w:pPr>
              <w:rPr>
                <w:sz w:val="18"/>
                <w:szCs w:val="18"/>
              </w:rPr>
            </w:pPr>
            <w:r w:rsidRPr="00DD5A9F">
              <w:rPr>
                <w:sz w:val="18"/>
                <w:szCs w:val="18"/>
              </w:rPr>
              <w:t>U</w:t>
            </w:r>
          </w:p>
        </w:tc>
        <w:tc>
          <w:tcPr>
            <w:tcW w:w="2520" w:type="dxa"/>
            <w:hideMark/>
            <w:tcPrChange w:id="623" w:author="Joe.Mendoza" w:date="2014-11-26T14:45:00Z">
              <w:tcPr>
                <w:tcW w:w="1620" w:type="dxa"/>
                <w:hideMark/>
              </w:tcPr>
            </w:tcPrChange>
          </w:tcPr>
          <w:p w14:paraId="5B03FDA9" w14:textId="77777777" w:rsidR="00304D86" w:rsidRPr="00DD5A9F" w:rsidRDefault="00304D86" w:rsidP="00304D86">
            <w:pPr>
              <w:rPr>
                <w:sz w:val="18"/>
                <w:szCs w:val="18"/>
              </w:rPr>
            </w:pPr>
            <w:r w:rsidRPr="00DD5A9F">
              <w:rPr>
                <w:sz w:val="18"/>
                <w:szCs w:val="18"/>
              </w:rPr>
              <w:t>Second_Unit_of_Measure</w:t>
            </w:r>
          </w:p>
        </w:tc>
        <w:tc>
          <w:tcPr>
            <w:tcW w:w="540" w:type="dxa"/>
            <w:noWrap/>
            <w:hideMark/>
            <w:tcPrChange w:id="624" w:author="Joe.Mendoza" w:date="2014-11-26T14:45:00Z">
              <w:tcPr>
                <w:tcW w:w="1170" w:type="dxa"/>
                <w:noWrap/>
                <w:hideMark/>
              </w:tcPr>
            </w:tcPrChange>
          </w:tcPr>
          <w:p w14:paraId="50B31928" w14:textId="77777777" w:rsidR="00304D86" w:rsidRPr="00DD5A9F" w:rsidRDefault="00304D86" w:rsidP="00304D86">
            <w:pPr>
              <w:rPr>
                <w:sz w:val="18"/>
                <w:szCs w:val="18"/>
              </w:rPr>
            </w:pPr>
          </w:p>
        </w:tc>
        <w:tc>
          <w:tcPr>
            <w:tcW w:w="450" w:type="dxa"/>
            <w:noWrap/>
            <w:hideMark/>
            <w:tcPrChange w:id="625" w:author="Joe.Mendoza" w:date="2014-11-26T14:45:00Z">
              <w:tcPr>
                <w:tcW w:w="450" w:type="dxa"/>
                <w:noWrap/>
                <w:hideMark/>
              </w:tcPr>
            </w:tcPrChange>
          </w:tcPr>
          <w:p w14:paraId="01D8E462" w14:textId="77777777" w:rsidR="00304D86" w:rsidRPr="00DD5A9F" w:rsidRDefault="00304D86" w:rsidP="00304D86">
            <w:pPr>
              <w:rPr>
                <w:sz w:val="18"/>
                <w:szCs w:val="18"/>
              </w:rPr>
            </w:pPr>
          </w:p>
        </w:tc>
        <w:tc>
          <w:tcPr>
            <w:tcW w:w="450" w:type="dxa"/>
            <w:noWrap/>
            <w:hideMark/>
            <w:tcPrChange w:id="626" w:author="Joe.Mendoza" w:date="2014-11-26T14:45:00Z">
              <w:tcPr>
                <w:tcW w:w="450" w:type="dxa"/>
                <w:noWrap/>
                <w:hideMark/>
              </w:tcPr>
            </w:tcPrChange>
          </w:tcPr>
          <w:p w14:paraId="78BE36B3" w14:textId="77777777" w:rsidR="00304D86" w:rsidRPr="00DD5A9F" w:rsidRDefault="00304D86" w:rsidP="00304D86">
            <w:pPr>
              <w:rPr>
                <w:sz w:val="18"/>
                <w:szCs w:val="18"/>
              </w:rPr>
            </w:pPr>
            <w:r w:rsidRPr="00DD5A9F">
              <w:rPr>
                <w:sz w:val="18"/>
                <w:szCs w:val="18"/>
              </w:rPr>
              <w:t>Y</w:t>
            </w:r>
          </w:p>
        </w:tc>
        <w:tc>
          <w:tcPr>
            <w:tcW w:w="3060" w:type="dxa"/>
            <w:hideMark/>
            <w:tcPrChange w:id="627" w:author="Joe.Mendoza" w:date="2014-11-26T14:45:00Z">
              <w:tcPr>
                <w:tcW w:w="3060" w:type="dxa"/>
                <w:hideMark/>
              </w:tcPr>
            </w:tcPrChange>
          </w:tcPr>
          <w:p w14:paraId="34456C96" w14:textId="77777777" w:rsidR="00304D86" w:rsidRPr="00DD5A9F" w:rsidRDefault="00304D86" w:rsidP="00304D86">
            <w:pPr>
              <w:rPr>
                <w:sz w:val="18"/>
                <w:szCs w:val="18"/>
              </w:rPr>
            </w:pPr>
            <w:r w:rsidRPr="00DD5A9F">
              <w:rPr>
                <w:sz w:val="18"/>
                <w:szCs w:val="18"/>
              </w:rPr>
              <w:t>Unit of measurement defined for an activity, for example, meters, square meter. This is separate from Unit of Measure to accommodate historical data.</w:t>
            </w:r>
          </w:p>
        </w:tc>
      </w:tr>
      <w:tr w:rsidR="00E866D7" w:rsidRPr="009D5D1B" w14:paraId="12102614" w14:textId="77777777" w:rsidTr="00E866D7">
        <w:trPr>
          <w:trHeight w:val="600"/>
          <w:trPrChange w:id="628" w:author="Joe.Mendoza" w:date="2014-11-26T14:45:00Z">
            <w:trPr>
              <w:trHeight w:val="600"/>
            </w:trPr>
          </w:trPrChange>
        </w:trPr>
        <w:tc>
          <w:tcPr>
            <w:tcW w:w="491" w:type="dxa"/>
            <w:hideMark/>
            <w:tcPrChange w:id="629" w:author="Joe.Mendoza" w:date="2014-11-26T14:45:00Z">
              <w:tcPr>
                <w:tcW w:w="491" w:type="dxa"/>
                <w:hideMark/>
              </w:tcPr>
            </w:tcPrChange>
          </w:tcPr>
          <w:p w14:paraId="155CD647" w14:textId="5B18350E" w:rsidR="00304D86" w:rsidRPr="00DD5A9F" w:rsidRDefault="00304D86" w:rsidP="00304D86">
            <w:pPr>
              <w:rPr>
                <w:sz w:val="18"/>
                <w:szCs w:val="18"/>
              </w:rPr>
            </w:pPr>
            <w:r w:rsidRPr="00DD5A9F">
              <w:rPr>
                <w:sz w:val="18"/>
                <w:szCs w:val="18"/>
              </w:rPr>
              <w:t>1</w:t>
            </w:r>
            <w:r>
              <w:rPr>
                <w:sz w:val="18"/>
                <w:szCs w:val="18"/>
              </w:rPr>
              <w:t>3</w:t>
            </w:r>
          </w:p>
        </w:tc>
        <w:tc>
          <w:tcPr>
            <w:tcW w:w="1777" w:type="dxa"/>
            <w:noWrap/>
            <w:hideMark/>
            <w:tcPrChange w:id="630" w:author="Joe.Mendoza" w:date="2014-11-26T14:45:00Z">
              <w:tcPr>
                <w:tcW w:w="1777" w:type="dxa"/>
                <w:noWrap/>
                <w:hideMark/>
              </w:tcPr>
            </w:tcPrChange>
          </w:tcPr>
          <w:p w14:paraId="2595199E" w14:textId="5FAD3313" w:rsidR="00304D86" w:rsidRPr="00DD5A9F" w:rsidRDefault="00304D86" w:rsidP="00304D86">
            <w:pPr>
              <w:rPr>
                <w:sz w:val="18"/>
                <w:szCs w:val="18"/>
              </w:rPr>
            </w:pPr>
            <w:r w:rsidRPr="00D54BAE">
              <w:rPr>
                <w:sz w:val="18"/>
                <w:szCs w:val="18"/>
              </w:rPr>
              <w:t>IIT_CHR_ATTRIB5</w:t>
            </w:r>
            <w:r>
              <w:rPr>
                <w:sz w:val="18"/>
                <w:szCs w:val="18"/>
              </w:rPr>
              <w:t>7</w:t>
            </w:r>
          </w:p>
        </w:tc>
        <w:tc>
          <w:tcPr>
            <w:tcW w:w="2070" w:type="dxa"/>
            <w:hideMark/>
            <w:tcPrChange w:id="631" w:author="Joe.Mendoza" w:date="2014-11-26T14:45:00Z">
              <w:tcPr>
                <w:tcW w:w="2070" w:type="dxa"/>
                <w:hideMark/>
              </w:tcPr>
            </w:tcPrChange>
          </w:tcPr>
          <w:p w14:paraId="6404823C" w14:textId="77777777" w:rsidR="00304D86" w:rsidRPr="00DD5A9F" w:rsidRDefault="00304D86" w:rsidP="00304D86">
            <w:pPr>
              <w:rPr>
                <w:sz w:val="18"/>
                <w:szCs w:val="18"/>
              </w:rPr>
            </w:pPr>
            <w:r w:rsidRPr="00DD5A9F">
              <w:rPr>
                <w:sz w:val="18"/>
                <w:szCs w:val="18"/>
              </w:rPr>
              <w:t>Accomplishment_Comments</w:t>
            </w:r>
          </w:p>
        </w:tc>
        <w:tc>
          <w:tcPr>
            <w:tcW w:w="630" w:type="dxa"/>
            <w:hideMark/>
            <w:tcPrChange w:id="632" w:author="Joe.Mendoza" w:date="2014-11-26T14:45:00Z">
              <w:tcPr>
                <w:tcW w:w="630" w:type="dxa"/>
                <w:hideMark/>
              </w:tcPr>
            </w:tcPrChange>
          </w:tcPr>
          <w:p w14:paraId="1C052EB6" w14:textId="77777777" w:rsidR="00304D86" w:rsidRPr="00DD5A9F" w:rsidRDefault="00304D86" w:rsidP="00304D86">
            <w:pPr>
              <w:rPr>
                <w:sz w:val="18"/>
                <w:szCs w:val="18"/>
              </w:rPr>
            </w:pPr>
            <w:r w:rsidRPr="00DD5A9F">
              <w:rPr>
                <w:sz w:val="18"/>
                <w:szCs w:val="18"/>
              </w:rPr>
              <w:t>255</w:t>
            </w:r>
          </w:p>
        </w:tc>
        <w:tc>
          <w:tcPr>
            <w:tcW w:w="990" w:type="dxa"/>
            <w:hideMark/>
            <w:tcPrChange w:id="633" w:author="Joe.Mendoza" w:date="2014-11-26T14:45:00Z">
              <w:tcPr>
                <w:tcW w:w="990" w:type="dxa"/>
                <w:hideMark/>
              </w:tcPr>
            </w:tcPrChange>
          </w:tcPr>
          <w:p w14:paraId="0DDDB9B6" w14:textId="77777777" w:rsidR="00304D86" w:rsidRPr="00DD5A9F" w:rsidRDefault="00304D86" w:rsidP="00304D86">
            <w:pPr>
              <w:rPr>
                <w:sz w:val="18"/>
                <w:szCs w:val="18"/>
              </w:rPr>
            </w:pPr>
            <w:r w:rsidRPr="00DD5A9F">
              <w:rPr>
                <w:sz w:val="18"/>
                <w:szCs w:val="18"/>
              </w:rPr>
              <w:t>varchar2</w:t>
            </w:r>
          </w:p>
        </w:tc>
        <w:tc>
          <w:tcPr>
            <w:tcW w:w="540" w:type="dxa"/>
            <w:noWrap/>
            <w:hideMark/>
            <w:tcPrChange w:id="634" w:author="Joe.Mendoza" w:date="2014-11-26T14:45:00Z">
              <w:tcPr>
                <w:tcW w:w="540" w:type="dxa"/>
                <w:noWrap/>
                <w:hideMark/>
              </w:tcPr>
            </w:tcPrChange>
          </w:tcPr>
          <w:p w14:paraId="0E2A3A6F" w14:textId="77777777" w:rsidR="00304D86" w:rsidRPr="00DD5A9F" w:rsidRDefault="00304D86" w:rsidP="00304D86">
            <w:pPr>
              <w:rPr>
                <w:sz w:val="18"/>
                <w:szCs w:val="18"/>
              </w:rPr>
            </w:pPr>
          </w:p>
        </w:tc>
        <w:tc>
          <w:tcPr>
            <w:tcW w:w="450" w:type="dxa"/>
            <w:noWrap/>
            <w:hideMark/>
            <w:tcPrChange w:id="635" w:author="Joe.Mendoza" w:date="2014-11-26T14:45:00Z">
              <w:tcPr>
                <w:tcW w:w="720" w:type="dxa"/>
                <w:noWrap/>
                <w:hideMark/>
              </w:tcPr>
            </w:tcPrChange>
          </w:tcPr>
          <w:p w14:paraId="05107A76" w14:textId="77777777" w:rsidR="00304D86" w:rsidRPr="00DD5A9F" w:rsidRDefault="00304D86" w:rsidP="00304D86">
            <w:pPr>
              <w:rPr>
                <w:sz w:val="18"/>
                <w:szCs w:val="18"/>
              </w:rPr>
            </w:pPr>
            <w:r w:rsidRPr="00DD5A9F">
              <w:rPr>
                <w:sz w:val="18"/>
                <w:szCs w:val="18"/>
              </w:rPr>
              <w:t>U</w:t>
            </w:r>
          </w:p>
        </w:tc>
        <w:tc>
          <w:tcPr>
            <w:tcW w:w="2520" w:type="dxa"/>
            <w:hideMark/>
            <w:tcPrChange w:id="636" w:author="Joe.Mendoza" w:date="2014-11-26T14:45:00Z">
              <w:tcPr>
                <w:tcW w:w="1620" w:type="dxa"/>
                <w:hideMark/>
              </w:tcPr>
            </w:tcPrChange>
          </w:tcPr>
          <w:p w14:paraId="6436B4F1" w14:textId="77777777" w:rsidR="00304D86" w:rsidRPr="00DD5A9F" w:rsidRDefault="00304D86" w:rsidP="00304D86">
            <w:pPr>
              <w:rPr>
                <w:sz w:val="18"/>
                <w:szCs w:val="18"/>
              </w:rPr>
            </w:pPr>
            <w:r w:rsidRPr="00DD5A9F">
              <w:rPr>
                <w:sz w:val="18"/>
                <w:szCs w:val="18"/>
              </w:rPr>
              <w:t>Accomplishment_Comments</w:t>
            </w:r>
          </w:p>
        </w:tc>
        <w:tc>
          <w:tcPr>
            <w:tcW w:w="540" w:type="dxa"/>
            <w:noWrap/>
            <w:hideMark/>
            <w:tcPrChange w:id="637" w:author="Joe.Mendoza" w:date="2014-11-26T14:45:00Z">
              <w:tcPr>
                <w:tcW w:w="1170" w:type="dxa"/>
                <w:noWrap/>
                <w:hideMark/>
              </w:tcPr>
            </w:tcPrChange>
          </w:tcPr>
          <w:p w14:paraId="1FC86D18" w14:textId="77777777" w:rsidR="00304D86" w:rsidRPr="00DD5A9F" w:rsidRDefault="00304D86" w:rsidP="00304D86">
            <w:pPr>
              <w:rPr>
                <w:sz w:val="18"/>
                <w:szCs w:val="18"/>
              </w:rPr>
            </w:pPr>
          </w:p>
        </w:tc>
        <w:tc>
          <w:tcPr>
            <w:tcW w:w="450" w:type="dxa"/>
            <w:noWrap/>
            <w:hideMark/>
            <w:tcPrChange w:id="638" w:author="Joe.Mendoza" w:date="2014-11-26T14:45:00Z">
              <w:tcPr>
                <w:tcW w:w="450" w:type="dxa"/>
                <w:noWrap/>
                <w:hideMark/>
              </w:tcPr>
            </w:tcPrChange>
          </w:tcPr>
          <w:p w14:paraId="670E02F0" w14:textId="77777777" w:rsidR="00304D86" w:rsidRPr="00DD5A9F" w:rsidRDefault="00304D86" w:rsidP="00304D86">
            <w:pPr>
              <w:rPr>
                <w:sz w:val="18"/>
                <w:szCs w:val="18"/>
              </w:rPr>
            </w:pPr>
          </w:p>
        </w:tc>
        <w:tc>
          <w:tcPr>
            <w:tcW w:w="450" w:type="dxa"/>
            <w:noWrap/>
            <w:hideMark/>
            <w:tcPrChange w:id="639" w:author="Joe.Mendoza" w:date="2014-11-26T14:45:00Z">
              <w:tcPr>
                <w:tcW w:w="450" w:type="dxa"/>
                <w:noWrap/>
                <w:hideMark/>
              </w:tcPr>
            </w:tcPrChange>
          </w:tcPr>
          <w:p w14:paraId="1F93AD7F" w14:textId="77777777" w:rsidR="00304D86" w:rsidRPr="00DD5A9F" w:rsidRDefault="00304D86" w:rsidP="00304D86">
            <w:pPr>
              <w:rPr>
                <w:sz w:val="18"/>
                <w:szCs w:val="18"/>
              </w:rPr>
            </w:pPr>
            <w:r w:rsidRPr="00DD5A9F">
              <w:rPr>
                <w:sz w:val="18"/>
                <w:szCs w:val="18"/>
              </w:rPr>
              <w:t>Y</w:t>
            </w:r>
          </w:p>
        </w:tc>
        <w:tc>
          <w:tcPr>
            <w:tcW w:w="3060" w:type="dxa"/>
            <w:hideMark/>
            <w:tcPrChange w:id="640" w:author="Joe.Mendoza" w:date="2014-11-26T14:45:00Z">
              <w:tcPr>
                <w:tcW w:w="3060" w:type="dxa"/>
                <w:hideMark/>
              </w:tcPr>
            </w:tcPrChange>
          </w:tcPr>
          <w:p w14:paraId="7F73A1B9" w14:textId="77777777" w:rsidR="00304D86" w:rsidRPr="00DD5A9F" w:rsidRDefault="00304D86" w:rsidP="00304D86">
            <w:pPr>
              <w:rPr>
                <w:sz w:val="18"/>
                <w:szCs w:val="18"/>
              </w:rPr>
            </w:pPr>
            <w:r w:rsidRPr="00DD5A9F">
              <w:rPr>
                <w:sz w:val="18"/>
                <w:szCs w:val="18"/>
              </w:rPr>
              <w:t>Any additional information that is not covered in other fields</w:t>
            </w:r>
          </w:p>
        </w:tc>
      </w:tr>
      <w:tr w:rsidR="00E866D7" w:rsidRPr="009D5D1B" w14:paraId="298BA07D" w14:textId="77777777" w:rsidTr="00E866D7">
        <w:trPr>
          <w:trHeight w:val="600"/>
          <w:trPrChange w:id="641" w:author="Joe.Mendoza" w:date="2014-11-26T14:45:00Z">
            <w:trPr>
              <w:trHeight w:val="600"/>
            </w:trPr>
          </w:trPrChange>
        </w:trPr>
        <w:tc>
          <w:tcPr>
            <w:tcW w:w="491" w:type="dxa"/>
            <w:hideMark/>
            <w:tcPrChange w:id="642" w:author="Joe.Mendoza" w:date="2014-11-26T14:45:00Z">
              <w:tcPr>
                <w:tcW w:w="491" w:type="dxa"/>
                <w:hideMark/>
              </w:tcPr>
            </w:tcPrChange>
          </w:tcPr>
          <w:p w14:paraId="10918816" w14:textId="4AB842D6" w:rsidR="00304D86" w:rsidRPr="00DD5A9F" w:rsidRDefault="00304D86" w:rsidP="00304D86">
            <w:pPr>
              <w:rPr>
                <w:sz w:val="18"/>
                <w:szCs w:val="18"/>
              </w:rPr>
            </w:pPr>
            <w:r w:rsidRPr="00DD5A9F">
              <w:rPr>
                <w:sz w:val="18"/>
                <w:szCs w:val="18"/>
              </w:rPr>
              <w:lastRenderedPageBreak/>
              <w:t>1</w:t>
            </w:r>
            <w:r>
              <w:rPr>
                <w:sz w:val="18"/>
                <w:szCs w:val="18"/>
              </w:rPr>
              <w:t>4</w:t>
            </w:r>
          </w:p>
        </w:tc>
        <w:tc>
          <w:tcPr>
            <w:tcW w:w="1777" w:type="dxa"/>
            <w:noWrap/>
            <w:hideMark/>
            <w:tcPrChange w:id="643" w:author="Joe.Mendoza" w:date="2014-11-26T14:45:00Z">
              <w:tcPr>
                <w:tcW w:w="1777" w:type="dxa"/>
                <w:noWrap/>
                <w:hideMark/>
              </w:tcPr>
            </w:tcPrChange>
          </w:tcPr>
          <w:p w14:paraId="3A1E7E06" w14:textId="77777777" w:rsidR="00304D86" w:rsidRPr="00DD5A9F" w:rsidRDefault="00304D86" w:rsidP="00304D86">
            <w:pPr>
              <w:rPr>
                <w:sz w:val="18"/>
                <w:szCs w:val="18"/>
              </w:rPr>
            </w:pPr>
            <w:r w:rsidRPr="00DD5A9F">
              <w:rPr>
                <w:sz w:val="18"/>
                <w:szCs w:val="18"/>
              </w:rPr>
              <w:t>IIT_NUM_ATTRIB19</w:t>
            </w:r>
          </w:p>
        </w:tc>
        <w:tc>
          <w:tcPr>
            <w:tcW w:w="2070" w:type="dxa"/>
            <w:hideMark/>
            <w:tcPrChange w:id="644" w:author="Joe.Mendoza" w:date="2014-11-26T14:45:00Z">
              <w:tcPr>
                <w:tcW w:w="2070" w:type="dxa"/>
                <w:hideMark/>
              </w:tcPr>
            </w:tcPrChange>
          </w:tcPr>
          <w:p w14:paraId="3ED57157" w14:textId="77777777" w:rsidR="00304D86" w:rsidRPr="00DD5A9F" w:rsidRDefault="00304D86" w:rsidP="00304D86">
            <w:pPr>
              <w:rPr>
                <w:sz w:val="18"/>
                <w:szCs w:val="18"/>
              </w:rPr>
            </w:pPr>
            <w:r w:rsidRPr="00DD5A9F">
              <w:rPr>
                <w:sz w:val="18"/>
                <w:szCs w:val="18"/>
              </w:rPr>
              <w:t>Time Work</w:t>
            </w:r>
          </w:p>
        </w:tc>
        <w:tc>
          <w:tcPr>
            <w:tcW w:w="630" w:type="dxa"/>
            <w:hideMark/>
            <w:tcPrChange w:id="645" w:author="Joe.Mendoza" w:date="2014-11-26T14:45:00Z">
              <w:tcPr>
                <w:tcW w:w="630" w:type="dxa"/>
                <w:hideMark/>
              </w:tcPr>
            </w:tcPrChange>
          </w:tcPr>
          <w:p w14:paraId="1D69E32F" w14:textId="77777777" w:rsidR="00304D86" w:rsidRPr="00DD5A9F" w:rsidRDefault="00304D86" w:rsidP="00304D86">
            <w:pPr>
              <w:rPr>
                <w:sz w:val="18"/>
                <w:szCs w:val="18"/>
              </w:rPr>
            </w:pPr>
          </w:p>
        </w:tc>
        <w:tc>
          <w:tcPr>
            <w:tcW w:w="990" w:type="dxa"/>
            <w:hideMark/>
            <w:tcPrChange w:id="646" w:author="Joe.Mendoza" w:date="2014-11-26T14:45:00Z">
              <w:tcPr>
                <w:tcW w:w="990" w:type="dxa"/>
                <w:hideMark/>
              </w:tcPr>
            </w:tcPrChange>
          </w:tcPr>
          <w:p w14:paraId="023D4DFB" w14:textId="77777777" w:rsidR="00304D86" w:rsidRPr="00DD5A9F" w:rsidRDefault="00304D86" w:rsidP="00304D86">
            <w:pPr>
              <w:rPr>
                <w:sz w:val="18"/>
                <w:szCs w:val="18"/>
              </w:rPr>
            </w:pPr>
            <w:r w:rsidRPr="00DD5A9F">
              <w:rPr>
                <w:sz w:val="18"/>
                <w:szCs w:val="18"/>
              </w:rPr>
              <w:t>number</w:t>
            </w:r>
          </w:p>
        </w:tc>
        <w:tc>
          <w:tcPr>
            <w:tcW w:w="540" w:type="dxa"/>
            <w:noWrap/>
            <w:hideMark/>
            <w:tcPrChange w:id="647" w:author="Joe.Mendoza" w:date="2014-11-26T14:45:00Z">
              <w:tcPr>
                <w:tcW w:w="540" w:type="dxa"/>
                <w:noWrap/>
                <w:hideMark/>
              </w:tcPr>
            </w:tcPrChange>
          </w:tcPr>
          <w:p w14:paraId="04E549BD" w14:textId="77777777" w:rsidR="00304D86" w:rsidRPr="00DD5A9F" w:rsidRDefault="00304D86" w:rsidP="00304D86">
            <w:pPr>
              <w:rPr>
                <w:sz w:val="18"/>
                <w:szCs w:val="18"/>
              </w:rPr>
            </w:pPr>
          </w:p>
        </w:tc>
        <w:tc>
          <w:tcPr>
            <w:tcW w:w="450" w:type="dxa"/>
            <w:noWrap/>
            <w:hideMark/>
            <w:tcPrChange w:id="648" w:author="Joe.Mendoza" w:date="2014-11-26T14:45:00Z">
              <w:tcPr>
                <w:tcW w:w="720" w:type="dxa"/>
                <w:noWrap/>
                <w:hideMark/>
              </w:tcPr>
            </w:tcPrChange>
          </w:tcPr>
          <w:p w14:paraId="6B4A89F0" w14:textId="77777777" w:rsidR="00304D86" w:rsidRPr="00DD5A9F" w:rsidRDefault="00304D86" w:rsidP="00304D86">
            <w:pPr>
              <w:rPr>
                <w:sz w:val="18"/>
                <w:szCs w:val="18"/>
              </w:rPr>
            </w:pPr>
            <w:r w:rsidRPr="00DD5A9F">
              <w:rPr>
                <w:sz w:val="18"/>
                <w:szCs w:val="18"/>
              </w:rPr>
              <w:t>U</w:t>
            </w:r>
          </w:p>
        </w:tc>
        <w:tc>
          <w:tcPr>
            <w:tcW w:w="2520" w:type="dxa"/>
            <w:hideMark/>
            <w:tcPrChange w:id="649" w:author="Joe.Mendoza" w:date="2014-11-26T14:45:00Z">
              <w:tcPr>
                <w:tcW w:w="1620" w:type="dxa"/>
                <w:hideMark/>
              </w:tcPr>
            </w:tcPrChange>
          </w:tcPr>
          <w:p w14:paraId="259AA874" w14:textId="77777777" w:rsidR="00304D86" w:rsidRPr="00DD5A9F" w:rsidRDefault="00304D86" w:rsidP="00304D86">
            <w:pPr>
              <w:rPr>
                <w:sz w:val="18"/>
                <w:szCs w:val="18"/>
              </w:rPr>
            </w:pPr>
            <w:r w:rsidRPr="00DD5A9F">
              <w:rPr>
                <w:sz w:val="18"/>
                <w:szCs w:val="18"/>
              </w:rPr>
              <w:t>Time_Work</w:t>
            </w:r>
          </w:p>
        </w:tc>
        <w:tc>
          <w:tcPr>
            <w:tcW w:w="540" w:type="dxa"/>
            <w:noWrap/>
            <w:hideMark/>
            <w:tcPrChange w:id="650" w:author="Joe.Mendoza" w:date="2014-11-26T14:45:00Z">
              <w:tcPr>
                <w:tcW w:w="1170" w:type="dxa"/>
                <w:noWrap/>
                <w:hideMark/>
              </w:tcPr>
            </w:tcPrChange>
          </w:tcPr>
          <w:p w14:paraId="79134327" w14:textId="77777777" w:rsidR="00304D86" w:rsidRPr="00DD5A9F" w:rsidRDefault="00304D86" w:rsidP="00304D86">
            <w:pPr>
              <w:rPr>
                <w:sz w:val="18"/>
                <w:szCs w:val="18"/>
              </w:rPr>
            </w:pPr>
          </w:p>
        </w:tc>
        <w:tc>
          <w:tcPr>
            <w:tcW w:w="450" w:type="dxa"/>
            <w:noWrap/>
            <w:hideMark/>
            <w:tcPrChange w:id="651" w:author="Joe.Mendoza" w:date="2014-11-26T14:45:00Z">
              <w:tcPr>
                <w:tcW w:w="450" w:type="dxa"/>
                <w:noWrap/>
                <w:hideMark/>
              </w:tcPr>
            </w:tcPrChange>
          </w:tcPr>
          <w:p w14:paraId="73042BC5" w14:textId="77777777" w:rsidR="00304D86" w:rsidRPr="00DD5A9F" w:rsidRDefault="00304D86" w:rsidP="00304D86">
            <w:pPr>
              <w:rPr>
                <w:sz w:val="18"/>
                <w:szCs w:val="18"/>
              </w:rPr>
            </w:pPr>
          </w:p>
        </w:tc>
        <w:tc>
          <w:tcPr>
            <w:tcW w:w="450" w:type="dxa"/>
            <w:noWrap/>
            <w:hideMark/>
            <w:tcPrChange w:id="652" w:author="Joe.Mendoza" w:date="2014-11-26T14:45:00Z">
              <w:tcPr>
                <w:tcW w:w="450" w:type="dxa"/>
                <w:noWrap/>
                <w:hideMark/>
              </w:tcPr>
            </w:tcPrChange>
          </w:tcPr>
          <w:p w14:paraId="02102778" w14:textId="77777777" w:rsidR="00304D86" w:rsidRPr="00DD5A9F" w:rsidRDefault="00304D86" w:rsidP="00304D86">
            <w:pPr>
              <w:rPr>
                <w:sz w:val="18"/>
                <w:szCs w:val="18"/>
              </w:rPr>
            </w:pPr>
            <w:r w:rsidRPr="00DD5A9F">
              <w:rPr>
                <w:sz w:val="18"/>
                <w:szCs w:val="18"/>
              </w:rPr>
              <w:t>Y</w:t>
            </w:r>
          </w:p>
        </w:tc>
        <w:tc>
          <w:tcPr>
            <w:tcW w:w="3060" w:type="dxa"/>
            <w:hideMark/>
            <w:tcPrChange w:id="653" w:author="Joe.Mendoza" w:date="2014-11-26T14:45:00Z">
              <w:tcPr>
                <w:tcW w:w="3060" w:type="dxa"/>
                <w:hideMark/>
              </w:tcPr>
            </w:tcPrChange>
          </w:tcPr>
          <w:p w14:paraId="40C6E6A8" w14:textId="19E8E309" w:rsidR="00304D86" w:rsidRPr="00DD5A9F" w:rsidRDefault="00D4194F">
            <w:pPr>
              <w:rPr>
                <w:sz w:val="18"/>
                <w:szCs w:val="18"/>
              </w:rPr>
            </w:pPr>
            <w:r>
              <w:rPr>
                <w:sz w:val="18"/>
                <w:szCs w:val="18"/>
              </w:rPr>
              <w:t>Vendor provided t</w:t>
            </w:r>
            <w:r w:rsidR="00304D86" w:rsidRPr="00DD5A9F">
              <w:rPr>
                <w:sz w:val="18"/>
                <w:szCs w:val="18"/>
              </w:rPr>
              <w:t>otal person hours for each activity completed</w:t>
            </w:r>
          </w:p>
        </w:tc>
      </w:tr>
      <w:tr w:rsidR="00E866D7" w:rsidRPr="009D5D1B" w14:paraId="70D4DDCF" w14:textId="77777777" w:rsidTr="00E866D7">
        <w:trPr>
          <w:trHeight w:val="600"/>
          <w:trPrChange w:id="654" w:author="Joe.Mendoza" w:date="2014-11-26T14:45:00Z">
            <w:trPr>
              <w:trHeight w:val="600"/>
            </w:trPr>
          </w:trPrChange>
        </w:trPr>
        <w:tc>
          <w:tcPr>
            <w:tcW w:w="491" w:type="dxa"/>
            <w:hideMark/>
            <w:tcPrChange w:id="655" w:author="Joe.Mendoza" w:date="2014-11-26T14:45:00Z">
              <w:tcPr>
                <w:tcW w:w="491" w:type="dxa"/>
                <w:hideMark/>
              </w:tcPr>
            </w:tcPrChange>
          </w:tcPr>
          <w:p w14:paraId="6C98A3A3" w14:textId="165A9B33" w:rsidR="00304D86" w:rsidRPr="00DD5A9F" w:rsidRDefault="00304D86" w:rsidP="00304D86">
            <w:pPr>
              <w:rPr>
                <w:sz w:val="18"/>
                <w:szCs w:val="18"/>
              </w:rPr>
            </w:pPr>
            <w:r w:rsidRPr="00DD5A9F">
              <w:rPr>
                <w:sz w:val="18"/>
                <w:szCs w:val="18"/>
              </w:rPr>
              <w:t>1</w:t>
            </w:r>
            <w:r>
              <w:rPr>
                <w:sz w:val="18"/>
                <w:szCs w:val="18"/>
              </w:rPr>
              <w:t>5</w:t>
            </w:r>
          </w:p>
        </w:tc>
        <w:tc>
          <w:tcPr>
            <w:tcW w:w="1777" w:type="dxa"/>
            <w:noWrap/>
            <w:hideMark/>
            <w:tcPrChange w:id="656" w:author="Joe.Mendoza" w:date="2014-11-26T14:45:00Z">
              <w:tcPr>
                <w:tcW w:w="1777" w:type="dxa"/>
                <w:noWrap/>
                <w:hideMark/>
              </w:tcPr>
            </w:tcPrChange>
          </w:tcPr>
          <w:p w14:paraId="36CAA850" w14:textId="77777777" w:rsidR="00304D86" w:rsidRPr="00DD5A9F" w:rsidRDefault="00304D86" w:rsidP="00304D86">
            <w:pPr>
              <w:rPr>
                <w:sz w:val="18"/>
                <w:szCs w:val="18"/>
              </w:rPr>
            </w:pPr>
            <w:r w:rsidRPr="00DD5A9F">
              <w:rPr>
                <w:sz w:val="18"/>
                <w:szCs w:val="18"/>
              </w:rPr>
              <w:t>IIT_CHR_ATTRIB31</w:t>
            </w:r>
          </w:p>
        </w:tc>
        <w:tc>
          <w:tcPr>
            <w:tcW w:w="2070" w:type="dxa"/>
            <w:hideMark/>
            <w:tcPrChange w:id="657" w:author="Joe.Mendoza" w:date="2014-11-26T14:45:00Z">
              <w:tcPr>
                <w:tcW w:w="2070" w:type="dxa"/>
                <w:hideMark/>
              </w:tcPr>
            </w:tcPrChange>
          </w:tcPr>
          <w:p w14:paraId="17A7E7E5" w14:textId="77777777" w:rsidR="00304D86" w:rsidRPr="00DD5A9F" w:rsidRDefault="00304D86" w:rsidP="00304D86">
            <w:pPr>
              <w:rPr>
                <w:sz w:val="18"/>
                <w:szCs w:val="18"/>
              </w:rPr>
            </w:pPr>
            <w:r w:rsidRPr="00DD5A9F">
              <w:rPr>
                <w:sz w:val="18"/>
                <w:szCs w:val="18"/>
              </w:rPr>
              <w:t>Completed (Yes/No)</w:t>
            </w:r>
          </w:p>
        </w:tc>
        <w:tc>
          <w:tcPr>
            <w:tcW w:w="630" w:type="dxa"/>
            <w:hideMark/>
            <w:tcPrChange w:id="658" w:author="Joe.Mendoza" w:date="2014-11-26T14:45:00Z">
              <w:tcPr>
                <w:tcW w:w="630" w:type="dxa"/>
                <w:hideMark/>
              </w:tcPr>
            </w:tcPrChange>
          </w:tcPr>
          <w:p w14:paraId="1F780613" w14:textId="77777777" w:rsidR="00304D86" w:rsidRPr="00DD5A9F" w:rsidRDefault="00304D86" w:rsidP="00304D86">
            <w:pPr>
              <w:rPr>
                <w:sz w:val="18"/>
                <w:szCs w:val="18"/>
              </w:rPr>
            </w:pPr>
          </w:p>
        </w:tc>
        <w:tc>
          <w:tcPr>
            <w:tcW w:w="990" w:type="dxa"/>
            <w:hideMark/>
            <w:tcPrChange w:id="659" w:author="Joe.Mendoza" w:date="2014-11-26T14:45:00Z">
              <w:tcPr>
                <w:tcW w:w="990" w:type="dxa"/>
                <w:hideMark/>
              </w:tcPr>
            </w:tcPrChange>
          </w:tcPr>
          <w:p w14:paraId="5A8DBE20" w14:textId="77777777" w:rsidR="00304D86" w:rsidRPr="00DD5A9F" w:rsidRDefault="00304D86" w:rsidP="00304D86">
            <w:pPr>
              <w:rPr>
                <w:sz w:val="18"/>
                <w:szCs w:val="18"/>
              </w:rPr>
            </w:pPr>
            <w:r w:rsidRPr="00DD5A9F">
              <w:rPr>
                <w:sz w:val="18"/>
                <w:szCs w:val="18"/>
              </w:rPr>
              <w:t>varchar2</w:t>
            </w:r>
          </w:p>
        </w:tc>
        <w:tc>
          <w:tcPr>
            <w:tcW w:w="540" w:type="dxa"/>
            <w:noWrap/>
            <w:hideMark/>
            <w:tcPrChange w:id="660" w:author="Joe.Mendoza" w:date="2014-11-26T14:45:00Z">
              <w:tcPr>
                <w:tcW w:w="540" w:type="dxa"/>
                <w:noWrap/>
                <w:hideMark/>
              </w:tcPr>
            </w:tcPrChange>
          </w:tcPr>
          <w:p w14:paraId="0AC3A673" w14:textId="77777777" w:rsidR="00304D86" w:rsidRPr="00DD5A9F" w:rsidRDefault="00304D86" w:rsidP="00304D86">
            <w:pPr>
              <w:rPr>
                <w:sz w:val="18"/>
                <w:szCs w:val="18"/>
              </w:rPr>
            </w:pPr>
          </w:p>
        </w:tc>
        <w:tc>
          <w:tcPr>
            <w:tcW w:w="450" w:type="dxa"/>
            <w:noWrap/>
            <w:hideMark/>
            <w:tcPrChange w:id="661" w:author="Joe.Mendoza" w:date="2014-11-26T14:45:00Z">
              <w:tcPr>
                <w:tcW w:w="720" w:type="dxa"/>
                <w:noWrap/>
                <w:hideMark/>
              </w:tcPr>
            </w:tcPrChange>
          </w:tcPr>
          <w:p w14:paraId="0ED52E92" w14:textId="77777777" w:rsidR="00304D86" w:rsidRPr="00DD5A9F" w:rsidRDefault="00304D86" w:rsidP="00304D86">
            <w:pPr>
              <w:rPr>
                <w:sz w:val="18"/>
                <w:szCs w:val="18"/>
              </w:rPr>
            </w:pPr>
            <w:r w:rsidRPr="00DD5A9F">
              <w:rPr>
                <w:sz w:val="18"/>
                <w:szCs w:val="18"/>
              </w:rPr>
              <w:t>U</w:t>
            </w:r>
          </w:p>
        </w:tc>
        <w:tc>
          <w:tcPr>
            <w:tcW w:w="2520" w:type="dxa"/>
            <w:hideMark/>
            <w:tcPrChange w:id="662" w:author="Joe.Mendoza" w:date="2014-11-26T14:45:00Z">
              <w:tcPr>
                <w:tcW w:w="1620" w:type="dxa"/>
                <w:hideMark/>
              </w:tcPr>
            </w:tcPrChange>
          </w:tcPr>
          <w:p w14:paraId="236851A3" w14:textId="77777777" w:rsidR="00304D86" w:rsidRPr="00DD5A9F" w:rsidRDefault="00304D86" w:rsidP="00304D86">
            <w:pPr>
              <w:rPr>
                <w:sz w:val="18"/>
                <w:szCs w:val="18"/>
              </w:rPr>
            </w:pPr>
            <w:r w:rsidRPr="00DD5A9F">
              <w:rPr>
                <w:sz w:val="18"/>
                <w:szCs w:val="18"/>
              </w:rPr>
              <w:t>Completed</w:t>
            </w:r>
            <w:del w:id="663" w:author="Joe.Mendoza" w:date="2014-11-26T15:13:00Z">
              <w:r w:rsidRPr="00DD5A9F" w:rsidDel="00180C5F">
                <w:rPr>
                  <w:sz w:val="18"/>
                  <w:szCs w:val="18"/>
                </w:rPr>
                <w:delText>_(Yes/No)</w:delText>
              </w:r>
            </w:del>
          </w:p>
        </w:tc>
        <w:tc>
          <w:tcPr>
            <w:tcW w:w="540" w:type="dxa"/>
            <w:noWrap/>
            <w:hideMark/>
            <w:tcPrChange w:id="664" w:author="Joe.Mendoza" w:date="2014-11-26T14:45:00Z">
              <w:tcPr>
                <w:tcW w:w="1170" w:type="dxa"/>
                <w:noWrap/>
                <w:hideMark/>
              </w:tcPr>
            </w:tcPrChange>
          </w:tcPr>
          <w:p w14:paraId="3A57CE21" w14:textId="77777777" w:rsidR="00304D86" w:rsidRPr="00DD5A9F" w:rsidRDefault="00304D86" w:rsidP="00304D86">
            <w:pPr>
              <w:rPr>
                <w:sz w:val="18"/>
                <w:szCs w:val="18"/>
              </w:rPr>
            </w:pPr>
          </w:p>
        </w:tc>
        <w:tc>
          <w:tcPr>
            <w:tcW w:w="450" w:type="dxa"/>
            <w:noWrap/>
            <w:hideMark/>
            <w:tcPrChange w:id="665" w:author="Joe.Mendoza" w:date="2014-11-26T14:45:00Z">
              <w:tcPr>
                <w:tcW w:w="450" w:type="dxa"/>
                <w:noWrap/>
                <w:hideMark/>
              </w:tcPr>
            </w:tcPrChange>
          </w:tcPr>
          <w:p w14:paraId="558B9371" w14:textId="77777777" w:rsidR="00304D86" w:rsidRPr="00DD5A9F" w:rsidRDefault="00304D86" w:rsidP="00304D86">
            <w:pPr>
              <w:rPr>
                <w:sz w:val="18"/>
                <w:szCs w:val="18"/>
              </w:rPr>
            </w:pPr>
            <w:r w:rsidRPr="00DD5A9F">
              <w:rPr>
                <w:sz w:val="18"/>
                <w:szCs w:val="18"/>
              </w:rPr>
              <w:t>Y</w:t>
            </w:r>
          </w:p>
        </w:tc>
        <w:tc>
          <w:tcPr>
            <w:tcW w:w="450" w:type="dxa"/>
            <w:noWrap/>
            <w:hideMark/>
            <w:tcPrChange w:id="666" w:author="Joe.Mendoza" w:date="2014-11-26T14:45:00Z">
              <w:tcPr>
                <w:tcW w:w="450" w:type="dxa"/>
                <w:noWrap/>
                <w:hideMark/>
              </w:tcPr>
            </w:tcPrChange>
          </w:tcPr>
          <w:p w14:paraId="66A42C84" w14:textId="77777777" w:rsidR="00304D86" w:rsidRPr="00DD5A9F" w:rsidRDefault="00304D86" w:rsidP="00304D86">
            <w:pPr>
              <w:rPr>
                <w:sz w:val="18"/>
                <w:szCs w:val="18"/>
              </w:rPr>
            </w:pPr>
            <w:r w:rsidRPr="00DD5A9F">
              <w:rPr>
                <w:sz w:val="18"/>
                <w:szCs w:val="18"/>
              </w:rPr>
              <w:t>Y</w:t>
            </w:r>
          </w:p>
        </w:tc>
        <w:tc>
          <w:tcPr>
            <w:tcW w:w="3060" w:type="dxa"/>
            <w:hideMark/>
            <w:tcPrChange w:id="667" w:author="Joe.Mendoza" w:date="2014-11-26T14:45:00Z">
              <w:tcPr>
                <w:tcW w:w="3060" w:type="dxa"/>
                <w:hideMark/>
              </w:tcPr>
            </w:tcPrChange>
          </w:tcPr>
          <w:p w14:paraId="434CB552" w14:textId="77777777" w:rsidR="00304D86" w:rsidRPr="00DD5A9F" w:rsidRDefault="00304D86" w:rsidP="00304D86">
            <w:pPr>
              <w:rPr>
                <w:sz w:val="18"/>
                <w:szCs w:val="18"/>
              </w:rPr>
            </w:pPr>
            <w:r w:rsidRPr="00DD5A9F">
              <w:rPr>
                <w:sz w:val="18"/>
                <w:szCs w:val="18"/>
              </w:rPr>
              <w:t>Status of an activity</w:t>
            </w:r>
          </w:p>
        </w:tc>
      </w:tr>
    </w:tbl>
    <w:p w14:paraId="314E31EE" w14:textId="77777777" w:rsidR="009D5D1B" w:rsidRDefault="009D5D1B" w:rsidP="005167C0"/>
    <w:p w14:paraId="1FDE4850" w14:textId="77777777" w:rsidR="009D5D1B" w:rsidRDefault="009D5D1B" w:rsidP="005167C0"/>
    <w:p w14:paraId="2D88D82A" w14:textId="77777777" w:rsidR="009D5D1B" w:rsidRPr="009D5D1B" w:rsidRDefault="009D5D1B" w:rsidP="009D5D1B">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D5D1B" w:rsidRPr="009D5D1B" w14:paraId="0445B549" w14:textId="77777777" w:rsidTr="008E4A58">
        <w:tc>
          <w:tcPr>
            <w:tcW w:w="4428" w:type="dxa"/>
          </w:tcPr>
          <w:p w14:paraId="75D99873" w14:textId="77777777" w:rsidR="009D5D1B" w:rsidRPr="009D5D1B" w:rsidRDefault="009D5D1B" w:rsidP="009D5D1B">
            <w:pPr>
              <w:rPr>
                <w:rFonts w:eastAsia="Times New Roman" w:cs="Times New Roman"/>
                <w:b/>
                <w:lang w:val="en-US"/>
              </w:rPr>
            </w:pPr>
            <w:r w:rsidRPr="009D5D1B">
              <w:rPr>
                <w:rFonts w:eastAsia="Times New Roman" w:cs="Times New Roman"/>
                <w:b/>
                <w:lang w:val="en-US"/>
              </w:rPr>
              <w:t>Role</w:t>
            </w:r>
          </w:p>
        </w:tc>
        <w:tc>
          <w:tcPr>
            <w:tcW w:w="4428" w:type="dxa"/>
          </w:tcPr>
          <w:p w14:paraId="37BA61C6" w14:textId="77777777" w:rsidR="009D5D1B" w:rsidRPr="009D5D1B" w:rsidRDefault="009D5D1B" w:rsidP="009D5D1B">
            <w:pPr>
              <w:rPr>
                <w:rFonts w:eastAsia="Times New Roman" w:cs="Times New Roman"/>
                <w:b/>
                <w:lang w:val="en-US"/>
              </w:rPr>
            </w:pPr>
            <w:r w:rsidRPr="009D5D1B">
              <w:rPr>
                <w:rFonts w:eastAsia="Times New Roman" w:cs="Times New Roman"/>
                <w:b/>
                <w:lang w:val="en-US"/>
              </w:rPr>
              <w:t>Mode</w:t>
            </w:r>
          </w:p>
        </w:tc>
      </w:tr>
      <w:tr w:rsidR="009D5D1B" w:rsidRPr="009D5D1B" w14:paraId="5E6A8CF3" w14:textId="77777777" w:rsidTr="008E4A58">
        <w:tc>
          <w:tcPr>
            <w:tcW w:w="4428" w:type="dxa"/>
          </w:tcPr>
          <w:p w14:paraId="01486885" w14:textId="77777777" w:rsidR="009D5D1B" w:rsidRPr="009D5D1B" w:rsidRDefault="009D5D1B" w:rsidP="009D5D1B">
            <w:pPr>
              <w:rPr>
                <w:rFonts w:eastAsia="Times New Roman" w:cs="Times New Roman"/>
                <w:lang w:val="en-US"/>
              </w:rPr>
            </w:pPr>
            <w:r w:rsidRPr="009D5D1B">
              <w:rPr>
                <w:rFonts w:eastAsia="Times New Roman" w:cs="Times New Roman"/>
                <w:lang w:val="en-US"/>
              </w:rPr>
              <w:t>HIG_USER</w:t>
            </w:r>
          </w:p>
        </w:tc>
        <w:tc>
          <w:tcPr>
            <w:tcW w:w="4428" w:type="dxa"/>
          </w:tcPr>
          <w:p w14:paraId="51DE763B" w14:textId="77777777" w:rsidR="009D5D1B" w:rsidRPr="009D5D1B" w:rsidRDefault="009D5D1B" w:rsidP="009D5D1B">
            <w:pPr>
              <w:rPr>
                <w:rFonts w:eastAsia="Times New Roman" w:cs="Times New Roman"/>
                <w:lang w:val="en-US"/>
              </w:rPr>
            </w:pPr>
            <w:r w:rsidRPr="009D5D1B">
              <w:rPr>
                <w:rFonts w:eastAsia="Times New Roman" w:cs="Times New Roman"/>
                <w:lang w:val="en-US"/>
              </w:rPr>
              <w:t>NORMAL</w:t>
            </w:r>
          </w:p>
        </w:tc>
      </w:tr>
    </w:tbl>
    <w:p w14:paraId="38AE3193" w14:textId="77777777" w:rsidR="009D5D1B" w:rsidRDefault="009D5D1B" w:rsidP="005167C0"/>
    <w:p w14:paraId="0DB0B271" w14:textId="77777777" w:rsidR="009D5D1B" w:rsidRDefault="009D5D1B" w:rsidP="005167C0">
      <w:r>
        <w:t>The asset will have the following groupings:</w:t>
      </w:r>
    </w:p>
    <w:p w14:paraId="4EBA4AF4" w14:textId="77777777" w:rsidR="009D5D1B" w:rsidRDefault="009D5D1B" w:rsidP="005167C0"/>
    <w:tbl>
      <w:tblPr>
        <w:tblStyle w:val="TableGrid"/>
        <w:tblW w:w="0" w:type="auto"/>
        <w:tblLook w:val="04A0" w:firstRow="1" w:lastRow="0" w:firstColumn="1" w:lastColumn="0" w:noHBand="0" w:noVBand="1"/>
      </w:tblPr>
      <w:tblGrid>
        <w:gridCol w:w="2316"/>
        <w:gridCol w:w="2316"/>
        <w:gridCol w:w="2316"/>
        <w:gridCol w:w="2316"/>
        <w:gridCol w:w="2316"/>
      </w:tblGrid>
      <w:tr w:rsidR="0096089E" w14:paraId="77A16E2F" w14:textId="77777777" w:rsidTr="009D5D1B">
        <w:tc>
          <w:tcPr>
            <w:tcW w:w="2316" w:type="dxa"/>
          </w:tcPr>
          <w:p w14:paraId="5BDA4B6E" w14:textId="77777777" w:rsidR="0096089E" w:rsidRPr="0096089E" w:rsidRDefault="0096089E" w:rsidP="005167C0">
            <w:pPr>
              <w:rPr>
                <w:b/>
              </w:rPr>
            </w:pPr>
            <w:r w:rsidRPr="0096089E">
              <w:rPr>
                <w:b/>
              </w:rPr>
              <w:t>Parent</w:t>
            </w:r>
          </w:p>
        </w:tc>
        <w:tc>
          <w:tcPr>
            <w:tcW w:w="2316" w:type="dxa"/>
          </w:tcPr>
          <w:p w14:paraId="608C9E2A" w14:textId="77777777" w:rsidR="0096089E" w:rsidRPr="0096089E" w:rsidRDefault="0096089E" w:rsidP="005167C0">
            <w:pPr>
              <w:rPr>
                <w:b/>
              </w:rPr>
            </w:pPr>
            <w:r w:rsidRPr="0096089E">
              <w:rPr>
                <w:b/>
              </w:rPr>
              <w:t>Mandatory</w:t>
            </w:r>
          </w:p>
        </w:tc>
        <w:tc>
          <w:tcPr>
            <w:tcW w:w="2316" w:type="dxa"/>
          </w:tcPr>
          <w:p w14:paraId="0D9C9DFB" w14:textId="77777777" w:rsidR="0096089E" w:rsidRPr="0096089E" w:rsidRDefault="0096089E" w:rsidP="005167C0">
            <w:pPr>
              <w:rPr>
                <w:b/>
              </w:rPr>
            </w:pPr>
            <w:r w:rsidRPr="0096089E">
              <w:rPr>
                <w:b/>
              </w:rPr>
              <w:t>Relation</w:t>
            </w:r>
          </w:p>
        </w:tc>
        <w:tc>
          <w:tcPr>
            <w:tcW w:w="2316" w:type="dxa"/>
          </w:tcPr>
          <w:p w14:paraId="4C656F2A" w14:textId="77777777" w:rsidR="0096089E" w:rsidRPr="0096089E" w:rsidRDefault="0096089E" w:rsidP="005167C0">
            <w:pPr>
              <w:rPr>
                <w:b/>
              </w:rPr>
            </w:pPr>
            <w:r w:rsidRPr="0096089E">
              <w:rPr>
                <w:b/>
              </w:rPr>
              <w:t>Start Date</w:t>
            </w:r>
          </w:p>
        </w:tc>
        <w:tc>
          <w:tcPr>
            <w:tcW w:w="2316" w:type="dxa"/>
          </w:tcPr>
          <w:p w14:paraId="6A6674F3" w14:textId="77777777" w:rsidR="0096089E" w:rsidRPr="0096089E" w:rsidRDefault="0096089E" w:rsidP="005167C0">
            <w:pPr>
              <w:rPr>
                <w:b/>
              </w:rPr>
            </w:pPr>
            <w:r w:rsidRPr="0096089E">
              <w:rPr>
                <w:b/>
              </w:rPr>
              <w:t>End Date</w:t>
            </w:r>
          </w:p>
        </w:tc>
      </w:tr>
      <w:tr w:rsidR="0096089E" w14:paraId="76F6370D" w14:textId="77777777" w:rsidTr="009D5D1B">
        <w:tc>
          <w:tcPr>
            <w:tcW w:w="2316" w:type="dxa"/>
          </w:tcPr>
          <w:p w14:paraId="070CEE19" w14:textId="2D00BF95" w:rsidR="0096089E" w:rsidRDefault="0096089E" w:rsidP="005167C0">
            <w:r>
              <w:t>RSD</w:t>
            </w:r>
          </w:p>
        </w:tc>
        <w:tc>
          <w:tcPr>
            <w:tcW w:w="2316" w:type="dxa"/>
          </w:tcPr>
          <w:p w14:paraId="1616F3A6" w14:textId="77777777" w:rsidR="0096089E" w:rsidRDefault="0096089E" w:rsidP="005167C0">
            <w:r>
              <w:t>N</w:t>
            </w:r>
          </w:p>
        </w:tc>
        <w:tc>
          <w:tcPr>
            <w:tcW w:w="2316" w:type="dxa"/>
          </w:tcPr>
          <w:p w14:paraId="098DF47C" w14:textId="77777777" w:rsidR="0096089E" w:rsidRDefault="0096089E" w:rsidP="005167C0">
            <w:r>
              <w:t>AT</w:t>
            </w:r>
          </w:p>
        </w:tc>
        <w:tc>
          <w:tcPr>
            <w:tcW w:w="2316" w:type="dxa"/>
          </w:tcPr>
          <w:p w14:paraId="25E8EFF9" w14:textId="10C2789F" w:rsidR="0096089E" w:rsidRDefault="0096089E" w:rsidP="005167C0">
            <w:r>
              <w:t>Same as RSD</w:t>
            </w:r>
          </w:p>
        </w:tc>
        <w:tc>
          <w:tcPr>
            <w:tcW w:w="2316" w:type="dxa"/>
          </w:tcPr>
          <w:p w14:paraId="744ADC66" w14:textId="77777777" w:rsidR="0096089E" w:rsidRDefault="0096089E" w:rsidP="005167C0"/>
        </w:tc>
      </w:tr>
    </w:tbl>
    <w:p w14:paraId="5EAAF39E" w14:textId="77777777" w:rsidR="009D5D1B" w:rsidRDefault="009D5D1B" w:rsidP="005167C0"/>
    <w:p w14:paraId="5F50E504" w14:textId="77777777" w:rsidR="0096089E" w:rsidRDefault="0096089E">
      <w:r>
        <w:br w:type="page"/>
      </w:r>
    </w:p>
    <w:p w14:paraId="3D6EA484" w14:textId="77777777" w:rsidR="009D5D1B" w:rsidRPr="005167C0" w:rsidRDefault="009D5D1B" w:rsidP="005167C0"/>
    <w:p w14:paraId="58AA4287" w14:textId="77777777" w:rsidR="00676A84" w:rsidRDefault="00676A84" w:rsidP="00676A84">
      <w:pPr>
        <w:pStyle w:val="Heading3"/>
      </w:pPr>
      <w:bookmarkStart w:id="668" w:name="_Toc404777930"/>
      <w:r>
        <w:t xml:space="preserve">Asset for the Routine Services Data </w:t>
      </w:r>
      <w:r w:rsidR="0096089E">
        <w:t>–</w:t>
      </w:r>
      <w:r w:rsidRPr="00676A84">
        <w:t xml:space="preserve"> Defects</w:t>
      </w:r>
      <w:bookmarkEnd w:id="668"/>
    </w:p>
    <w:p w14:paraId="16C7286F" w14:textId="77777777" w:rsidR="0096089E" w:rsidRDefault="0096089E" w:rsidP="0096089E"/>
    <w:p w14:paraId="7166F9AC" w14:textId="77777777" w:rsidR="0096089E" w:rsidRDefault="0096089E" w:rsidP="0096089E">
      <w:r>
        <w:t>This Child asset will hold the information for the defects data.</w:t>
      </w:r>
    </w:p>
    <w:p w14:paraId="1685230A" w14:textId="77777777" w:rsidR="0096089E" w:rsidRDefault="0096089E" w:rsidP="0096089E"/>
    <w:p w14:paraId="0C9DEB50" w14:textId="77777777" w:rsidR="0096089E" w:rsidRDefault="0096089E" w:rsidP="0096089E"/>
    <w:p w14:paraId="215903C7" w14:textId="77777777" w:rsidR="0096089E" w:rsidRDefault="0096089E" w:rsidP="0096089E">
      <w:r>
        <w:t>The asset will have the following settings:</w:t>
      </w:r>
    </w:p>
    <w:tbl>
      <w:tblPr>
        <w:tblStyle w:val="TableGrid"/>
        <w:tblW w:w="0" w:type="auto"/>
        <w:tblLook w:val="04A0" w:firstRow="1" w:lastRow="0" w:firstColumn="1" w:lastColumn="0" w:noHBand="0" w:noVBand="1"/>
      </w:tblPr>
      <w:tblGrid>
        <w:gridCol w:w="1900"/>
        <w:gridCol w:w="2140"/>
        <w:gridCol w:w="3220"/>
      </w:tblGrid>
      <w:tr w:rsidR="0096089E" w:rsidRPr="0096089E" w14:paraId="44E66F81" w14:textId="77777777" w:rsidTr="008E4A58">
        <w:trPr>
          <w:trHeight w:val="300"/>
        </w:trPr>
        <w:tc>
          <w:tcPr>
            <w:tcW w:w="1900" w:type="dxa"/>
            <w:noWrap/>
            <w:hideMark/>
          </w:tcPr>
          <w:p w14:paraId="6EF2A71B" w14:textId="77777777" w:rsidR="0096089E" w:rsidRPr="0096089E" w:rsidRDefault="0096089E" w:rsidP="0096089E">
            <w:pPr>
              <w:rPr>
                <w:rFonts w:eastAsia="Times New Roman" w:cs="Times New Roman"/>
                <w:b/>
                <w:bCs/>
                <w:lang w:val="en-US"/>
              </w:rPr>
            </w:pPr>
            <w:r w:rsidRPr="0096089E">
              <w:rPr>
                <w:rFonts w:eastAsia="Times New Roman" w:cs="Times New Roman"/>
                <w:b/>
                <w:bCs/>
                <w:lang w:val="en-US"/>
              </w:rPr>
              <w:t>Setting</w:t>
            </w:r>
          </w:p>
        </w:tc>
        <w:tc>
          <w:tcPr>
            <w:tcW w:w="2140" w:type="dxa"/>
            <w:noWrap/>
            <w:hideMark/>
          </w:tcPr>
          <w:p w14:paraId="6E01B164" w14:textId="77777777" w:rsidR="0096089E" w:rsidRPr="0096089E" w:rsidRDefault="0096089E" w:rsidP="0096089E">
            <w:pPr>
              <w:rPr>
                <w:rFonts w:eastAsia="Times New Roman" w:cs="Times New Roman"/>
                <w:b/>
                <w:bCs/>
                <w:lang w:val="en-US"/>
              </w:rPr>
            </w:pPr>
            <w:r w:rsidRPr="0096089E">
              <w:rPr>
                <w:rFonts w:eastAsia="Times New Roman" w:cs="Times New Roman"/>
                <w:b/>
                <w:bCs/>
                <w:lang w:val="en-US"/>
              </w:rPr>
              <w:t>Value</w:t>
            </w:r>
          </w:p>
        </w:tc>
        <w:tc>
          <w:tcPr>
            <w:tcW w:w="3220" w:type="dxa"/>
            <w:hideMark/>
          </w:tcPr>
          <w:p w14:paraId="51FF2976" w14:textId="77777777" w:rsidR="0096089E" w:rsidRPr="0096089E" w:rsidRDefault="0096089E" w:rsidP="0096089E">
            <w:pPr>
              <w:rPr>
                <w:rFonts w:eastAsia="Times New Roman" w:cs="Times New Roman"/>
                <w:b/>
                <w:bCs/>
                <w:lang w:val="en-US"/>
              </w:rPr>
            </w:pPr>
            <w:r w:rsidRPr="0096089E">
              <w:rPr>
                <w:rFonts w:eastAsia="Times New Roman" w:cs="Times New Roman"/>
                <w:b/>
                <w:bCs/>
                <w:lang w:val="en-US"/>
              </w:rPr>
              <w:t>Notes</w:t>
            </w:r>
          </w:p>
        </w:tc>
      </w:tr>
      <w:tr w:rsidR="0096089E" w:rsidRPr="0096089E" w14:paraId="3ECBE353" w14:textId="77777777" w:rsidTr="008E4A58">
        <w:trPr>
          <w:trHeight w:val="300"/>
        </w:trPr>
        <w:tc>
          <w:tcPr>
            <w:tcW w:w="1900" w:type="dxa"/>
            <w:noWrap/>
            <w:hideMark/>
          </w:tcPr>
          <w:p w14:paraId="57508752" w14:textId="77777777" w:rsidR="0096089E" w:rsidRPr="0096089E" w:rsidRDefault="0096089E" w:rsidP="0096089E">
            <w:pPr>
              <w:rPr>
                <w:rFonts w:eastAsia="Times New Roman" w:cs="Times New Roman"/>
                <w:lang w:val="en-US"/>
              </w:rPr>
            </w:pPr>
            <w:r w:rsidRPr="0096089E">
              <w:rPr>
                <w:rFonts w:eastAsia="Times New Roman" w:cs="Times New Roman"/>
                <w:lang w:val="en-US"/>
              </w:rPr>
              <w:t>Type</w:t>
            </w:r>
          </w:p>
        </w:tc>
        <w:tc>
          <w:tcPr>
            <w:tcW w:w="2140" w:type="dxa"/>
            <w:noWrap/>
            <w:hideMark/>
          </w:tcPr>
          <w:p w14:paraId="47643E5D" w14:textId="77777777" w:rsidR="0096089E" w:rsidRPr="0096089E" w:rsidRDefault="0096089E" w:rsidP="0096089E">
            <w:pPr>
              <w:rPr>
                <w:rFonts w:eastAsia="Times New Roman" w:cs="Times New Roman"/>
                <w:lang w:val="en-US"/>
              </w:rPr>
            </w:pPr>
            <w:r w:rsidRPr="0096089E">
              <w:rPr>
                <w:rFonts w:eastAsia="Times New Roman" w:cs="Times New Roman"/>
              </w:rPr>
              <w:t>RSDE</w:t>
            </w:r>
          </w:p>
        </w:tc>
        <w:tc>
          <w:tcPr>
            <w:tcW w:w="3220" w:type="dxa"/>
            <w:hideMark/>
          </w:tcPr>
          <w:p w14:paraId="6BB94D00" w14:textId="77777777" w:rsidR="0096089E" w:rsidRPr="0096089E" w:rsidRDefault="0096089E" w:rsidP="0096089E">
            <w:pPr>
              <w:rPr>
                <w:rFonts w:eastAsia="Times New Roman" w:cs="Times New Roman"/>
                <w:lang w:val="en-US"/>
              </w:rPr>
            </w:pPr>
          </w:p>
        </w:tc>
      </w:tr>
      <w:tr w:rsidR="0096089E" w:rsidRPr="0096089E" w14:paraId="0A75569C" w14:textId="77777777" w:rsidTr="008E4A58">
        <w:trPr>
          <w:trHeight w:val="300"/>
        </w:trPr>
        <w:tc>
          <w:tcPr>
            <w:tcW w:w="1900" w:type="dxa"/>
            <w:noWrap/>
            <w:hideMark/>
          </w:tcPr>
          <w:p w14:paraId="2EDCB767" w14:textId="77777777" w:rsidR="0096089E" w:rsidRPr="0096089E" w:rsidRDefault="0096089E" w:rsidP="0096089E">
            <w:pPr>
              <w:rPr>
                <w:rFonts w:eastAsia="Times New Roman" w:cs="Times New Roman"/>
                <w:lang w:val="en-US"/>
              </w:rPr>
            </w:pPr>
            <w:r w:rsidRPr="0096089E">
              <w:rPr>
                <w:rFonts w:eastAsia="Times New Roman" w:cs="Times New Roman"/>
                <w:lang w:val="en-US"/>
              </w:rPr>
              <w:t>Type Title</w:t>
            </w:r>
          </w:p>
        </w:tc>
        <w:tc>
          <w:tcPr>
            <w:tcW w:w="2140" w:type="dxa"/>
            <w:noWrap/>
            <w:hideMark/>
          </w:tcPr>
          <w:p w14:paraId="6474B27F" w14:textId="77777777" w:rsidR="0096089E" w:rsidRPr="0096089E" w:rsidRDefault="0096089E" w:rsidP="0096089E">
            <w:pPr>
              <w:rPr>
                <w:rFonts w:eastAsia="Times New Roman" w:cs="Times New Roman"/>
                <w:lang w:val="en-US"/>
              </w:rPr>
            </w:pPr>
            <w:r w:rsidRPr="0096089E">
              <w:rPr>
                <w:rFonts w:eastAsia="Times New Roman" w:cs="Times New Roman"/>
                <w:lang w:val="en-US"/>
              </w:rPr>
              <w:t>RSD Defects</w:t>
            </w:r>
          </w:p>
        </w:tc>
        <w:tc>
          <w:tcPr>
            <w:tcW w:w="3220" w:type="dxa"/>
            <w:hideMark/>
          </w:tcPr>
          <w:p w14:paraId="6BF0A84C" w14:textId="77777777" w:rsidR="0096089E" w:rsidRPr="0096089E" w:rsidRDefault="0096089E" w:rsidP="0096089E">
            <w:pPr>
              <w:rPr>
                <w:rFonts w:eastAsia="Times New Roman" w:cs="Times New Roman"/>
                <w:lang w:val="en-US"/>
              </w:rPr>
            </w:pPr>
          </w:p>
        </w:tc>
      </w:tr>
      <w:tr w:rsidR="0096089E" w:rsidRPr="0096089E" w14:paraId="76C3EE15" w14:textId="77777777" w:rsidTr="00E77FF3">
        <w:trPr>
          <w:trHeight w:val="305"/>
        </w:trPr>
        <w:tc>
          <w:tcPr>
            <w:tcW w:w="1900" w:type="dxa"/>
            <w:noWrap/>
            <w:hideMark/>
          </w:tcPr>
          <w:p w14:paraId="528860D5" w14:textId="77777777" w:rsidR="0096089E" w:rsidRPr="0096089E" w:rsidRDefault="0096089E" w:rsidP="0096089E">
            <w:pPr>
              <w:rPr>
                <w:rFonts w:eastAsia="Times New Roman" w:cs="Times New Roman"/>
                <w:lang w:val="en-US"/>
              </w:rPr>
            </w:pPr>
            <w:r w:rsidRPr="0096089E">
              <w:rPr>
                <w:rFonts w:eastAsia="Times New Roman" w:cs="Times New Roman"/>
                <w:lang w:val="en-US"/>
              </w:rPr>
              <w:t>Type Location</w:t>
            </w:r>
          </w:p>
        </w:tc>
        <w:tc>
          <w:tcPr>
            <w:tcW w:w="2140" w:type="dxa"/>
            <w:noWrap/>
            <w:hideMark/>
          </w:tcPr>
          <w:p w14:paraId="54F7B421" w14:textId="0F9A15CD" w:rsidR="0096089E" w:rsidRPr="0096089E" w:rsidRDefault="00D4194F" w:rsidP="0096089E">
            <w:pPr>
              <w:rPr>
                <w:rFonts w:eastAsia="Times New Roman" w:cs="Times New Roman"/>
                <w:lang w:val="en-US"/>
              </w:rPr>
            </w:pPr>
            <w:r>
              <w:rPr>
                <w:rFonts w:eastAsia="Times New Roman" w:cs="Times New Roman"/>
                <w:lang w:val="en-US"/>
              </w:rPr>
              <w:t>Point</w:t>
            </w:r>
          </w:p>
        </w:tc>
        <w:tc>
          <w:tcPr>
            <w:tcW w:w="3220" w:type="dxa"/>
            <w:hideMark/>
          </w:tcPr>
          <w:p w14:paraId="3DC62D48" w14:textId="25430921" w:rsidR="0096089E" w:rsidRPr="0096089E" w:rsidRDefault="008458F7" w:rsidP="0096089E">
            <w:pPr>
              <w:rPr>
                <w:rFonts w:eastAsia="Times New Roman" w:cs="Times New Roman"/>
                <w:lang w:val="en-US"/>
              </w:rPr>
            </w:pPr>
            <w:r w:rsidRPr="008458F7">
              <w:rPr>
                <w:rFonts w:eastAsia="Times New Roman" w:cs="Times New Roman"/>
                <w:lang w:val="en-US"/>
              </w:rPr>
              <w:t>Location Information is Stored on the RSD asset.</w:t>
            </w:r>
          </w:p>
        </w:tc>
      </w:tr>
      <w:tr w:rsidR="0096089E" w:rsidRPr="0096089E" w14:paraId="3FBF7358" w14:textId="77777777" w:rsidTr="008E4A58">
        <w:trPr>
          <w:trHeight w:val="300"/>
        </w:trPr>
        <w:tc>
          <w:tcPr>
            <w:tcW w:w="1900" w:type="dxa"/>
            <w:noWrap/>
            <w:hideMark/>
          </w:tcPr>
          <w:p w14:paraId="55918E0B" w14:textId="77777777" w:rsidR="0096089E" w:rsidRPr="0096089E" w:rsidRDefault="0096089E" w:rsidP="0096089E">
            <w:pPr>
              <w:rPr>
                <w:rFonts w:eastAsia="Times New Roman" w:cs="Times New Roman"/>
                <w:lang w:val="en-US"/>
              </w:rPr>
            </w:pPr>
            <w:r w:rsidRPr="0096089E">
              <w:rPr>
                <w:rFonts w:eastAsia="Times New Roman" w:cs="Times New Roman"/>
                <w:lang w:val="en-US"/>
              </w:rPr>
              <w:t>Elec Drain Carr</w:t>
            </w:r>
          </w:p>
        </w:tc>
        <w:tc>
          <w:tcPr>
            <w:tcW w:w="2140" w:type="dxa"/>
            <w:noWrap/>
            <w:hideMark/>
          </w:tcPr>
          <w:p w14:paraId="4C0323EC" w14:textId="77777777" w:rsidR="0096089E" w:rsidRPr="0096089E" w:rsidRDefault="0096089E" w:rsidP="0096089E">
            <w:pPr>
              <w:rPr>
                <w:rFonts w:eastAsia="Times New Roman" w:cs="Times New Roman"/>
                <w:lang w:val="en-US"/>
              </w:rPr>
            </w:pPr>
            <w:r w:rsidRPr="0096089E">
              <w:rPr>
                <w:rFonts w:eastAsia="Times New Roman" w:cs="Times New Roman"/>
                <w:lang w:val="en-US"/>
              </w:rPr>
              <w:t>C</w:t>
            </w:r>
          </w:p>
        </w:tc>
        <w:tc>
          <w:tcPr>
            <w:tcW w:w="3220" w:type="dxa"/>
            <w:hideMark/>
          </w:tcPr>
          <w:p w14:paraId="2F85EC1A" w14:textId="77777777" w:rsidR="0096089E" w:rsidRPr="0096089E" w:rsidRDefault="0096089E" w:rsidP="0096089E">
            <w:pPr>
              <w:rPr>
                <w:rFonts w:eastAsia="Times New Roman" w:cs="Times New Roman"/>
                <w:lang w:val="en-US"/>
              </w:rPr>
            </w:pPr>
          </w:p>
        </w:tc>
      </w:tr>
      <w:tr w:rsidR="0096089E" w:rsidRPr="0096089E" w14:paraId="5D49272E" w14:textId="77777777" w:rsidTr="008E4A58">
        <w:trPr>
          <w:trHeight w:val="300"/>
        </w:trPr>
        <w:tc>
          <w:tcPr>
            <w:tcW w:w="1900" w:type="dxa"/>
            <w:noWrap/>
            <w:hideMark/>
          </w:tcPr>
          <w:p w14:paraId="2EB8BEE7" w14:textId="77777777" w:rsidR="0096089E" w:rsidRPr="0096089E" w:rsidRDefault="0096089E" w:rsidP="0096089E">
            <w:pPr>
              <w:rPr>
                <w:rFonts w:eastAsia="Times New Roman" w:cs="Times New Roman"/>
                <w:lang w:val="en-US"/>
              </w:rPr>
            </w:pPr>
            <w:r w:rsidRPr="0096089E">
              <w:rPr>
                <w:rFonts w:eastAsia="Times New Roman" w:cs="Times New Roman"/>
                <w:lang w:val="en-US"/>
              </w:rPr>
              <w:t>Category</w:t>
            </w:r>
          </w:p>
        </w:tc>
        <w:tc>
          <w:tcPr>
            <w:tcW w:w="2140" w:type="dxa"/>
            <w:noWrap/>
            <w:hideMark/>
          </w:tcPr>
          <w:p w14:paraId="008065C9" w14:textId="77777777" w:rsidR="0096089E" w:rsidRPr="0096089E" w:rsidRDefault="0096089E" w:rsidP="0096089E">
            <w:pPr>
              <w:rPr>
                <w:rFonts w:eastAsia="Times New Roman" w:cs="Times New Roman"/>
                <w:lang w:val="en-US"/>
              </w:rPr>
            </w:pPr>
            <w:r w:rsidRPr="0096089E">
              <w:rPr>
                <w:rFonts w:eastAsia="Times New Roman" w:cs="Times New Roman"/>
                <w:lang w:val="en-US"/>
              </w:rPr>
              <w:t>I</w:t>
            </w:r>
          </w:p>
        </w:tc>
        <w:tc>
          <w:tcPr>
            <w:tcW w:w="3220" w:type="dxa"/>
            <w:hideMark/>
          </w:tcPr>
          <w:p w14:paraId="58CD7688" w14:textId="77777777" w:rsidR="0096089E" w:rsidRPr="0096089E" w:rsidRDefault="0096089E" w:rsidP="0096089E">
            <w:pPr>
              <w:rPr>
                <w:rFonts w:eastAsia="Times New Roman" w:cs="Times New Roman"/>
                <w:lang w:val="en-US"/>
              </w:rPr>
            </w:pPr>
          </w:p>
        </w:tc>
      </w:tr>
      <w:tr w:rsidR="0096089E" w:rsidRPr="0096089E" w14:paraId="2B02ADCA" w14:textId="77777777" w:rsidTr="008E4A58">
        <w:trPr>
          <w:trHeight w:val="300"/>
        </w:trPr>
        <w:tc>
          <w:tcPr>
            <w:tcW w:w="1900" w:type="dxa"/>
            <w:noWrap/>
            <w:hideMark/>
          </w:tcPr>
          <w:p w14:paraId="5A710AF7" w14:textId="77777777" w:rsidR="0096089E" w:rsidRPr="0096089E" w:rsidRDefault="0096089E" w:rsidP="0096089E">
            <w:pPr>
              <w:rPr>
                <w:rFonts w:eastAsia="Times New Roman" w:cs="Times New Roman"/>
                <w:lang w:val="en-US"/>
              </w:rPr>
            </w:pPr>
            <w:r w:rsidRPr="0096089E">
              <w:rPr>
                <w:rFonts w:eastAsia="Times New Roman" w:cs="Times New Roman"/>
                <w:lang w:val="en-US"/>
              </w:rPr>
              <w:t>Short Description</w:t>
            </w:r>
          </w:p>
        </w:tc>
        <w:tc>
          <w:tcPr>
            <w:tcW w:w="2140" w:type="dxa"/>
            <w:noWrap/>
            <w:hideMark/>
          </w:tcPr>
          <w:p w14:paraId="3DBE9E37" w14:textId="77777777" w:rsidR="0096089E" w:rsidRPr="0096089E" w:rsidRDefault="0096089E" w:rsidP="0096089E">
            <w:pPr>
              <w:rPr>
                <w:rFonts w:eastAsia="Times New Roman" w:cs="Times New Roman"/>
                <w:lang w:val="en-US"/>
              </w:rPr>
            </w:pPr>
            <w:r w:rsidRPr="0096089E">
              <w:rPr>
                <w:rFonts w:eastAsia="Times New Roman" w:cs="Times New Roman"/>
              </w:rPr>
              <w:t>RSDE</w:t>
            </w:r>
          </w:p>
        </w:tc>
        <w:tc>
          <w:tcPr>
            <w:tcW w:w="3220" w:type="dxa"/>
            <w:hideMark/>
          </w:tcPr>
          <w:p w14:paraId="54C880D1" w14:textId="77777777" w:rsidR="0096089E" w:rsidRPr="0096089E" w:rsidRDefault="0096089E" w:rsidP="0096089E">
            <w:pPr>
              <w:rPr>
                <w:rFonts w:eastAsia="Times New Roman" w:cs="Times New Roman"/>
                <w:lang w:val="en-US"/>
              </w:rPr>
            </w:pPr>
          </w:p>
        </w:tc>
      </w:tr>
      <w:tr w:rsidR="0096089E" w:rsidRPr="0096089E" w14:paraId="3E151CAD" w14:textId="77777777" w:rsidTr="008E4A58">
        <w:trPr>
          <w:trHeight w:val="300"/>
        </w:trPr>
        <w:tc>
          <w:tcPr>
            <w:tcW w:w="1900" w:type="dxa"/>
            <w:noWrap/>
            <w:hideMark/>
          </w:tcPr>
          <w:p w14:paraId="20D1EC63" w14:textId="77777777" w:rsidR="0096089E" w:rsidRPr="0096089E" w:rsidRDefault="0096089E" w:rsidP="0096089E">
            <w:pPr>
              <w:rPr>
                <w:rFonts w:eastAsia="Times New Roman" w:cs="Times New Roman"/>
                <w:lang w:val="en-US"/>
              </w:rPr>
            </w:pPr>
            <w:r w:rsidRPr="0096089E">
              <w:rPr>
                <w:rFonts w:eastAsia="Times New Roman" w:cs="Times New Roman"/>
                <w:lang w:val="en-US"/>
              </w:rPr>
              <w:t>Start Date</w:t>
            </w:r>
          </w:p>
        </w:tc>
        <w:tc>
          <w:tcPr>
            <w:tcW w:w="2140" w:type="dxa"/>
            <w:noWrap/>
            <w:hideMark/>
          </w:tcPr>
          <w:p w14:paraId="306648D0" w14:textId="17C1FE8C" w:rsidR="0096089E" w:rsidRPr="0096089E" w:rsidRDefault="00376B57" w:rsidP="0096089E">
            <w:pPr>
              <w:rPr>
                <w:rFonts w:eastAsia="Times New Roman" w:cs="Times New Roman"/>
                <w:lang w:val="en-US"/>
              </w:rPr>
            </w:pPr>
            <w:r>
              <w:rPr>
                <w:rFonts w:eastAsia="Times New Roman" w:cs="Times New Roman"/>
                <w:lang w:val="en-US"/>
              </w:rPr>
              <w:t>01JAN1901</w:t>
            </w:r>
          </w:p>
        </w:tc>
        <w:tc>
          <w:tcPr>
            <w:tcW w:w="3220" w:type="dxa"/>
            <w:hideMark/>
          </w:tcPr>
          <w:p w14:paraId="5F042BE7" w14:textId="77777777" w:rsidR="0096089E" w:rsidRPr="0096089E" w:rsidRDefault="0096089E" w:rsidP="0096089E">
            <w:pPr>
              <w:rPr>
                <w:rFonts w:eastAsia="Times New Roman" w:cs="Times New Roman"/>
                <w:lang w:val="en-US"/>
              </w:rPr>
            </w:pPr>
          </w:p>
        </w:tc>
      </w:tr>
      <w:tr w:rsidR="0096089E" w:rsidRPr="0096089E" w14:paraId="4096674E" w14:textId="77777777" w:rsidTr="008E4A58">
        <w:trPr>
          <w:trHeight w:val="300"/>
        </w:trPr>
        <w:tc>
          <w:tcPr>
            <w:tcW w:w="1900" w:type="dxa"/>
            <w:noWrap/>
            <w:hideMark/>
          </w:tcPr>
          <w:p w14:paraId="4AF9F7EE" w14:textId="2EA1C0CD" w:rsidR="0096089E" w:rsidRPr="0096089E" w:rsidRDefault="00A17AB5" w:rsidP="0096089E">
            <w:pPr>
              <w:rPr>
                <w:rFonts w:eastAsia="Times New Roman" w:cs="Times New Roman"/>
                <w:lang w:val="en-US"/>
              </w:rPr>
            </w:pPr>
            <w:r w:rsidRPr="0096089E">
              <w:rPr>
                <w:rFonts w:eastAsia="Times New Roman" w:cs="Times New Roman"/>
                <w:lang w:val="en-US"/>
              </w:rPr>
              <w:t>Replaceable</w:t>
            </w:r>
          </w:p>
        </w:tc>
        <w:tc>
          <w:tcPr>
            <w:tcW w:w="2140" w:type="dxa"/>
            <w:noWrap/>
            <w:hideMark/>
          </w:tcPr>
          <w:p w14:paraId="72A9528E" w14:textId="33AD6A93" w:rsidR="0096089E" w:rsidRPr="0096089E" w:rsidRDefault="00376B57" w:rsidP="0096089E">
            <w:pPr>
              <w:rPr>
                <w:rFonts w:eastAsia="Times New Roman" w:cs="Times New Roman"/>
                <w:lang w:val="en-US"/>
              </w:rPr>
            </w:pPr>
            <w:r>
              <w:rPr>
                <w:rFonts w:eastAsia="Times New Roman" w:cs="Times New Roman"/>
                <w:lang w:val="en-US"/>
              </w:rPr>
              <w:t>No</w:t>
            </w:r>
          </w:p>
        </w:tc>
        <w:tc>
          <w:tcPr>
            <w:tcW w:w="3220" w:type="dxa"/>
            <w:hideMark/>
          </w:tcPr>
          <w:p w14:paraId="64D0FD68" w14:textId="77777777" w:rsidR="0096089E" w:rsidRPr="0096089E" w:rsidRDefault="0096089E" w:rsidP="0096089E">
            <w:pPr>
              <w:rPr>
                <w:rFonts w:eastAsia="Times New Roman" w:cs="Times New Roman"/>
                <w:lang w:val="en-US"/>
              </w:rPr>
            </w:pPr>
          </w:p>
        </w:tc>
      </w:tr>
      <w:tr w:rsidR="0096089E" w:rsidRPr="0096089E" w14:paraId="373F85D5" w14:textId="77777777" w:rsidTr="008E4A58">
        <w:trPr>
          <w:trHeight w:val="300"/>
        </w:trPr>
        <w:tc>
          <w:tcPr>
            <w:tcW w:w="1900" w:type="dxa"/>
            <w:noWrap/>
            <w:hideMark/>
          </w:tcPr>
          <w:p w14:paraId="65060415" w14:textId="77777777" w:rsidR="0096089E" w:rsidRPr="0096089E" w:rsidRDefault="0096089E" w:rsidP="0096089E">
            <w:pPr>
              <w:rPr>
                <w:rFonts w:eastAsia="Times New Roman" w:cs="Times New Roman"/>
                <w:lang w:val="en-US"/>
              </w:rPr>
            </w:pPr>
            <w:r w:rsidRPr="0096089E">
              <w:rPr>
                <w:rFonts w:eastAsia="Times New Roman" w:cs="Times New Roman"/>
                <w:lang w:val="en-US"/>
              </w:rPr>
              <w:t>Multiple Allowed</w:t>
            </w:r>
          </w:p>
        </w:tc>
        <w:tc>
          <w:tcPr>
            <w:tcW w:w="2140" w:type="dxa"/>
            <w:noWrap/>
            <w:hideMark/>
          </w:tcPr>
          <w:p w14:paraId="32D79749" w14:textId="084F063F" w:rsidR="0096089E" w:rsidRPr="0096089E" w:rsidRDefault="00376B57" w:rsidP="0096089E">
            <w:pPr>
              <w:rPr>
                <w:rFonts w:eastAsia="Times New Roman" w:cs="Times New Roman"/>
                <w:lang w:val="en-US"/>
              </w:rPr>
            </w:pPr>
            <w:r>
              <w:rPr>
                <w:rFonts w:eastAsia="Times New Roman" w:cs="Times New Roman"/>
                <w:lang w:val="en-US"/>
              </w:rPr>
              <w:t>No</w:t>
            </w:r>
          </w:p>
        </w:tc>
        <w:tc>
          <w:tcPr>
            <w:tcW w:w="3220" w:type="dxa"/>
            <w:hideMark/>
          </w:tcPr>
          <w:p w14:paraId="13D39673" w14:textId="77777777" w:rsidR="0096089E" w:rsidRPr="0096089E" w:rsidRDefault="0096089E" w:rsidP="0096089E">
            <w:pPr>
              <w:rPr>
                <w:rFonts w:eastAsia="Times New Roman" w:cs="Times New Roman"/>
                <w:lang w:val="en-US"/>
              </w:rPr>
            </w:pPr>
          </w:p>
        </w:tc>
      </w:tr>
      <w:tr w:rsidR="0096089E" w:rsidRPr="0096089E" w14:paraId="1EC598CC" w14:textId="77777777" w:rsidTr="008E4A58">
        <w:trPr>
          <w:trHeight w:val="300"/>
        </w:trPr>
        <w:tc>
          <w:tcPr>
            <w:tcW w:w="1900" w:type="dxa"/>
            <w:noWrap/>
            <w:hideMark/>
          </w:tcPr>
          <w:p w14:paraId="1AFDFDDE" w14:textId="77777777" w:rsidR="0096089E" w:rsidRPr="0096089E" w:rsidRDefault="0096089E" w:rsidP="0096089E">
            <w:pPr>
              <w:rPr>
                <w:rFonts w:eastAsia="Times New Roman" w:cs="Times New Roman"/>
                <w:lang w:val="en-US"/>
              </w:rPr>
            </w:pPr>
            <w:r w:rsidRPr="0096089E">
              <w:rPr>
                <w:rFonts w:eastAsia="Times New Roman" w:cs="Times New Roman"/>
                <w:lang w:val="en-US"/>
              </w:rPr>
              <w:t>Top in Hierarchy</w:t>
            </w:r>
          </w:p>
        </w:tc>
        <w:tc>
          <w:tcPr>
            <w:tcW w:w="2140" w:type="dxa"/>
            <w:noWrap/>
            <w:hideMark/>
          </w:tcPr>
          <w:p w14:paraId="1D00FE0D" w14:textId="77777777" w:rsidR="0096089E" w:rsidRPr="0096089E" w:rsidRDefault="0096089E" w:rsidP="0096089E">
            <w:pPr>
              <w:rPr>
                <w:rFonts w:eastAsia="Times New Roman" w:cs="Times New Roman"/>
                <w:lang w:val="en-US"/>
              </w:rPr>
            </w:pPr>
            <w:r w:rsidRPr="0096089E">
              <w:rPr>
                <w:rFonts w:eastAsia="Times New Roman" w:cs="Times New Roman"/>
                <w:lang w:val="en-US"/>
              </w:rPr>
              <w:t>No</w:t>
            </w:r>
          </w:p>
        </w:tc>
        <w:tc>
          <w:tcPr>
            <w:tcW w:w="3220" w:type="dxa"/>
            <w:hideMark/>
          </w:tcPr>
          <w:p w14:paraId="4A1EE860" w14:textId="77777777" w:rsidR="0096089E" w:rsidRPr="0096089E" w:rsidRDefault="0096089E" w:rsidP="0096089E">
            <w:pPr>
              <w:rPr>
                <w:rFonts w:eastAsia="Times New Roman" w:cs="Times New Roman"/>
                <w:lang w:val="en-US"/>
              </w:rPr>
            </w:pPr>
          </w:p>
        </w:tc>
      </w:tr>
    </w:tbl>
    <w:p w14:paraId="1D838F7F" w14:textId="77777777" w:rsidR="0096089E" w:rsidRDefault="0096089E" w:rsidP="0096089E"/>
    <w:p w14:paraId="5B24B641" w14:textId="62C2A9D4" w:rsidR="00D8544D" w:rsidRDefault="00D8544D">
      <w:r>
        <w:br w:type="page"/>
      </w:r>
    </w:p>
    <w:p w14:paraId="60FA21D3" w14:textId="77777777" w:rsidR="0096089E" w:rsidRDefault="0096089E" w:rsidP="0096089E"/>
    <w:p w14:paraId="2A70C184" w14:textId="77777777" w:rsidR="0096089E" w:rsidRDefault="0096089E" w:rsidP="0096089E">
      <w:r w:rsidRPr="0096089E">
        <w:t>The asset will have the following attributes:</w:t>
      </w:r>
    </w:p>
    <w:tbl>
      <w:tblPr>
        <w:tblStyle w:val="TableGrid"/>
        <w:tblW w:w="13968" w:type="dxa"/>
        <w:tblLook w:val="04A0" w:firstRow="1" w:lastRow="0" w:firstColumn="1" w:lastColumn="0" w:noHBand="0" w:noVBand="1"/>
      </w:tblPr>
      <w:tblGrid>
        <w:gridCol w:w="491"/>
        <w:gridCol w:w="1775"/>
        <w:gridCol w:w="1712"/>
        <w:gridCol w:w="630"/>
        <w:gridCol w:w="1890"/>
        <w:gridCol w:w="491"/>
        <w:gridCol w:w="540"/>
        <w:gridCol w:w="1890"/>
        <w:gridCol w:w="540"/>
        <w:gridCol w:w="491"/>
        <w:gridCol w:w="540"/>
        <w:gridCol w:w="2978"/>
        <w:tblGridChange w:id="669">
          <w:tblGrid>
            <w:gridCol w:w="491"/>
            <w:gridCol w:w="1775"/>
            <w:gridCol w:w="1712"/>
            <w:gridCol w:w="445"/>
            <w:gridCol w:w="185"/>
            <w:gridCol w:w="354"/>
            <w:gridCol w:w="1022"/>
            <w:gridCol w:w="491"/>
            <w:gridCol w:w="23"/>
            <w:gridCol w:w="468"/>
            <w:gridCol w:w="23"/>
            <w:gridCol w:w="540"/>
            <w:gridCol w:w="1129"/>
            <w:gridCol w:w="491"/>
            <w:gridCol w:w="270"/>
            <w:gridCol w:w="229"/>
            <w:gridCol w:w="311"/>
            <w:gridCol w:w="229"/>
            <w:gridCol w:w="262"/>
            <w:gridCol w:w="540"/>
            <w:gridCol w:w="2978"/>
            <w:gridCol w:w="1017"/>
          </w:tblGrid>
        </w:tblGridChange>
      </w:tblGrid>
      <w:tr w:rsidR="00D05AAC" w:rsidRPr="0096089E" w14:paraId="267C53D6" w14:textId="77777777" w:rsidTr="00D05AAC">
        <w:trPr>
          <w:cantSplit/>
          <w:trHeight w:val="1790"/>
        </w:trPr>
        <w:tc>
          <w:tcPr>
            <w:tcW w:w="491" w:type="dxa"/>
            <w:noWrap/>
            <w:textDirection w:val="btLr"/>
            <w:hideMark/>
          </w:tcPr>
          <w:p w14:paraId="42BCBFFE" w14:textId="77777777" w:rsidR="0096089E" w:rsidRPr="0096089E" w:rsidRDefault="0096089E" w:rsidP="00D8544D">
            <w:pPr>
              <w:ind w:left="113" w:right="113"/>
              <w:rPr>
                <w:b/>
                <w:bCs/>
              </w:rPr>
            </w:pPr>
            <w:r w:rsidRPr="0096089E">
              <w:rPr>
                <w:b/>
                <w:bCs/>
              </w:rPr>
              <w:t>Sequence</w:t>
            </w:r>
          </w:p>
        </w:tc>
        <w:tc>
          <w:tcPr>
            <w:tcW w:w="1775" w:type="dxa"/>
            <w:noWrap/>
            <w:textDirection w:val="btLr"/>
            <w:hideMark/>
          </w:tcPr>
          <w:p w14:paraId="5E1E4159" w14:textId="77777777" w:rsidR="0096089E" w:rsidRPr="0096089E" w:rsidRDefault="0096089E" w:rsidP="00D8544D">
            <w:pPr>
              <w:ind w:left="113" w:right="113"/>
              <w:rPr>
                <w:b/>
                <w:bCs/>
              </w:rPr>
            </w:pPr>
            <w:r w:rsidRPr="0096089E">
              <w:rPr>
                <w:b/>
                <w:bCs/>
              </w:rPr>
              <w:t>Name</w:t>
            </w:r>
          </w:p>
        </w:tc>
        <w:tc>
          <w:tcPr>
            <w:tcW w:w="1712" w:type="dxa"/>
            <w:noWrap/>
            <w:textDirection w:val="btLr"/>
            <w:hideMark/>
          </w:tcPr>
          <w:p w14:paraId="49BDD783" w14:textId="77777777" w:rsidR="0096089E" w:rsidRPr="0096089E" w:rsidRDefault="0096089E" w:rsidP="00D8544D">
            <w:pPr>
              <w:ind w:left="113" w:right="113"/>
              <w:rPr>
                <w:b/>
                <w:bCs/>
              </w:rPr>
            </w:pPr>
            <w:r w:rsidRPr="0096089E">
              <w:rPr>
                <w:b/>
                <w:bCs/>
              </w:rPr>
              <w:t>Screen Text</w:t>
            </w:r>
          </w:p>
        </w:tc>
        <w:tc>
          <w:tcPr>
            <w:tcW w:w="630" w:type="dxa"/>
            <w:noWrap/>
            <w:textDirection w:val="btLr"/>
            <w:hideMark/>
          </w:tcPr>
          <w:p w14:paraId="130190D0" w14:textId="77777777" w:rsidR="0096089E" w:rsidRPr="0096089E" w:rsidRDefault="0096089E" w:rsidP="00D8544D">
            <w:pPr>
              <w:ind w:left="113" w:right="113"/>
              <w:rPr>
                <w:b/>
                <w:bCs/>
              </w:rPr>
            </w:pPr>
            <w:r w:rsidRPr="0096089E">
              <w:rPr>
                <w:b/>
                <w:bCs/>
              </w:rPr>
              <w:t>Length</w:t>
            </w:r>
          </w:p>
        </w:tc>
        <w:tc>
          <w:tcPr>
            <w:tcW w:w="1890" w:type="dxa"/>
            <w:noWrap/>
            <w:textDirection w:val="btLr"/>
            <w:hideMark/>
          </w:tcPr>
          <w:p w14:paraId="3E1D3555" w14:textId="77777777" w:rsidR="0096089E" w:rsidRPr="0096089E" w:rsidRDefault="0096089E" w:rsidP="00D8544D">
            <w:pPr>
              <w:ind w:left="113" w:right="113"/>
              <w:rPr>
                <w:b/>
                <w:bCs/>
              </w:rPr>
            </w:pPr>
            <w:r w:rsidRPr="0096089E">
              <w:rPr>
                <w:b/>
                <w:bCs/>
              </w:rPr>
              <w:t>Format</w:t>
            </w:r>
          </w:p>
        </w:tc>
        <w:tc>
          <w:tcPr>
            <w:tcW w:w="491" w:type="dxa"/>
            <w:noWrap/>
            <w:textDirection w:val="btLr"/>
            <w:hideMark/>
          </w:tcPr>
          <w:p w14:paraId="0193D972" w14:textId="77777777" w:rsidR="0096089E" w:rsidRPr="0096089E" w:rsidRDefault="0096089E" w:rsidP="00D8544D">
            <w:pPr>
              <w:ind w:left="113" w:right="113"/>
              <w:rPr>
                <w:b/>
                <w:bCs/>
              </w:rPr>
            </w:pPr>
            <w:r w:rsidRPr="0096089E">
              <w:rPr>
                <w:b/>
                <w:bCs/>
              </w:rPr>
              <w:t>Domain</w:t>
            </w:r>
          </w:p>
        </w:tc>
        <w:tc>
          <w:tcPr>
            <w:tcW w:w="540" w:type="dxa"/>
            <w:noWrap/>
            <w:textDirection w:val="btLr"/>
            <w:hideMark/>
          </w:tcPr>
          <w:p w14:paraId="20099C8B" w14:textId="77777777" w:rsidR="0096089E" w:rsidRPr="0096089E" w:rsidRDefault="0096089E" w:rsidP="00D8544D">
            <w:pPr>
              <w:ind w:left="113" w:right="113"/>
              <w:rPr>
                <w:b/>
                <w:bCs/>
              </w:rPr>
            </w:pPr>
            <w:r w:rsidRPr="0096089E">
              <w:rPr>
                <w:b/>
                <w:bCs/>
              </w:rPr>
              <w:t>Case</w:t>
            </w:r>
          </w:p>
        </w:tc>
        <w:tc>
          <w:tcPr>
            <w:tcW w:w="1890" w:type="dxa"/>
            <w:noWrap/>
            <w:textDirection w:val="btLr"/>
            <w:hideMark/>
          </w:tcPr>
          <w:p w14:paraId="01E0F1AA" w14:textId="77777777" w:rsidR="00A912CD" w:rsidRPr="00A912CD" w:rsidRDefault="00A912CD" w:rsidP="00A912CD">
            <w:pPr>
              <w:ind w:left="113" w:right="113"/>
              <w:rPr>
                <w:b/>
                <w:bCs/>
              </w:rPr>
            </w:pPr>
            <w:r w:rsidRPr="00A912CD">
              <w:rPr>
                <w:b/>
                <w:bCs/>
              </w:rPr>
              <w:t>View Attr</w:t>
            </w:r>
          </w:p>
          <w:p w14:paraId="2DA3B8BD" w14:textId="77777777" w:rsidR="00A912CD" w:rsidRPr="00A912CD" w:rsidRDefault="00A912CD" w:rsidP="00A912CD">
            <w:pPr>
              <w:ind w:left="113" w:right="113"/>
              <w:rPr>
                <w:b/>
                <w:bCs/>
              </w:rPr>
            </w:pPr>
            <w:r w:rsidRPr="00A912CD">
              <w:rPr>
                <w:b/>
                <w:bCs/>
              </w:rPr>
              <w:t>/</w:t>
            </w:r>
          </w:p>
          <w:p w14:paraId="2BC747D5" w14:textId="7CF2E40E" w:rsidR="0096089E" w:rsidRPr="0096089E" w:rsidRDefault="00A912CD" w:rsidP="00A912CD">
            <w:pPr>
              <w:ind w:left="113" w:right="113"/>
              <w:rPr>
                <w:b/>
                <w:bCs/>
              </w:rPr>
            </w:pPr>
            <w:r w:rsidRPr="00A912CD">
              <w:rPr>
                <w:b/>
                <w:bCs/>
              </w:rPr>
              <w:t xml:space="preserve"> Column Name</w:t>
            </w:r>
          </w:p>
        </w:tc>
        <w:tc>
          <w:tcPr>
            <w:tcW w:w="540" w:type="dxa"/>
            <w:noWrap/>
            <w:textDirection w:val="btLr"/>
            <w:hideMark/>
          </w:tcPr>
          <w:p w14:paraId="171B725D" w14:textId="77777777" w:rsidR="0096089E" w:rsidRPr="0096089E" w:rsidRDefault="0096089E" w:rsidP="00D8544D">
            <w:pPr>
              <w:ind w:left="113" w:right="113"/>
              <w:rPr>
                <w:b/>
                <w:bCs/>
              </w:rPr>
            </w:pPr>
            <w:r w:rsidRPr="0096089E">
              <w:rPr>
                <w:b/>
                <w:bCs/>
              </w:rPr>
              <w:t>Start Date</w:t>
            </w:r>
          </w:p>
        </w:tc>
        <w:tc>
          <w:tcPr>
            <w:tcW w:w="491" w:type="dxa"/>
            <w:noWrap/>
            <w:textDirection w:val="btLr"/>
            <w:hideMark/>
          </w:tcPr>
          <w:p w14:paraId="12FF098E" w14:textId="77777777" w:rsidR="0096089E" w:rsidRPr="0096089E" w:rsidRDefault="0096089E" w:rsidP="00D8544D">
            <w:pPr>
              <w:ind w:left="113" w:right="113"/>
              <w:rPr>
                <w:b/>
                <w:bCs/>
              </w:rPr>
            </w:pPr>
            <w:r w:rsidRPr="0096089E">
              <w:rPr>
                <w:b/>
                <w:bCs/>
              </w:rPr>
              <w:t>Mandatory</w:t>
            </w:r>
          </w:p>
        </w:tc>
        <w:tc>
          <w:tcPr>
            <w:tcW w:w="540" w:type="dxa"/>
            <w:noWrap/>
            <w:textDirection w:val="btLr"/>
            <w:hideMark/>
          </w:tcPr>
          <w:p w14:paraId="5D1E4B69" w14:textId="77777777" w:rsidR="0096089E" w:rsidRPr="0096089E" w:rsidRDefault="0096089E" w:rsidP="00D8544D">
            <w:pPr>
              <w:ind w:left="113" w:right="113"/>
              <w:rPr>
                <w:b/>
                <w:bCs/>
              </w:rPr>
            </w:pPr>
            <w:r w:rsidRPr="0096089E">
              <w:rPr>
                <w:b/>
                <w:bCs/>
              </w:rPr>
              <w:t>Displayed</w:t>
            </w:r>
          </w:p>
        </w:tc>
        <w:tc>
          <w:tcPr>
            <w:tcW w:w="2978" w:type="dxa"/>
            <w:textDirection w:val="btLr"/>
            <w:hideMark/>
          </w:tcPr>
          <w:p w14:paraId="6E3FF3E4" w14:textId="77777777" w:rsidR="0096089E" w:rsidRPr="0096089E" w:rsidRDefault="0096089E" w:rsidP="00D8544D">
            <w:pPr>
              <w:ind w:left="113" w:right="113"/>
              <w:rPr>
                <w:b/>
                <w:bCs/>
              </w:rPr>
            </w:pPr>
            <w:r w:rsidRPr="0096089E">
              <w:rPr>
                <w:b/>
                <w:bCs/>
              </w:rPr>
              <w:t>Notes</w:t>
            </w:r>
          </w:p>
        </w:tc>
      </w:tr>
      <w:tr w:rsidR="00E866D7" w:rsidRPr="0096089E" w14:paraId="3E972151" w14:textId="77777777" w:rsidTr="00D05AAC">
        <w:tblPrEx>
          <w:tblW w:w="13968" w:type="dxa"/>
          <w:tblPrExChange w:id="670" w:author="Joe.Mendoza" w:date="2014-11-26T15:36:00Z">
            <w:tblPrEx>
              <w:tblW w:w="14985" w:type="dxa"/>
            </w:tblPrEx>
          </w:tblPrExChange>
        </w:tblPrEx>
        <w:trPr>
          <w:trHeight w:val="900"/>
          <w:trPrChange w:id="671" w:author="Joe.Mendoza" w:date="2014-11-26T15:36:00Z">
            <w:trPr>
              <w:trHeight w:val="900"/>
            </w:trPr>
          </w:trPrChange>
        </w:trPr>
        <w:tc>
          <w:tcPr>
            <w:tcW w:w="491" w:type="dxa"/>
            <w:tcPrChange w:id="672" w:author="Joe.Mendoza" w:date="2014-11-26T15:36:00Z">
              <w:tcPr>
                <w:tcW w:w="491" w:type="dxa"/>
              </w:tcPr>
            </w:tcPrChange>
          </w:tcPr>
          <w:p w14:paraId="3DABD6B4" w14:textId="019E506E" w:rsidR="009456DE" w:rsidRPr="00D8544D" w:rsidRDefault="009456DE" w:rsidP="009456DE">
            <w:pPr>
              <w:rPr>
                <w:sz w:val="18"/>
                <w:szCs w:val="18"/>
              </w:rPr>
            </w:pPr>
            <w:r>
              <w:rPr>
                <w:sz w:val="18"/>
                <w:szCs w:val="18"/>
              </w:rPr>
              <w:t>1</w:t>
            </w:r>
          </w:p>
        </w:tc>
        <w:tc>
          <w:tcPr>
            <w:tcW w:w="1775" w:type="dxa"/>
            <w:noWrap/>
            <w:tcPrChange w:id="673" w:author="Joe.Mendoza" w:date="2014-11-26T15:36:00Z">
              <w:tcPr>
                <w:tcW w:w="1775" w:type="dxa"/>
                <w:noWrap/>
              </w:tcPr>
            </w:tcPrChange>
          </w:tcPr>
          <w:p w14:paraId="045885B2" w14:textId="0D160397" w:rsidR="009456DE" w:rsidRPr="00D8544D" w:rsidRDefault="009456DE" w:rsidP="009456DE">
            <w:pPr>
              <w:rPr>
                <w:sz w:val="18"/>
                <w:szCs w:val="18"/>
              </w:rPr>
            </w:pPr>
            <w:r w:rsidRPr="00B66B7D">
              <w:rPr>
                <w:sz w:val="18"/>
                <w:szCs w:val="18"/>
              </w:rPr>
              <w:t>IIT_CHR_ATTRIB26</w:t>
            </w:r>
          </w:p>
        </w:tc>
        <w:tc>
          <w:tcPr>
            <w:tcW w:w="1712" w:type="dxa"/>
            <w:tcPrChange w:id="674" w:author="Joe.Mendoza" w:date="2014-11-26T15:36:00Z">
              <w:tcPr>
                <w:tcW w:w="2157" w:type="dxa"/>
                <w:gridSpan w:val="2"/>
              </w:tcPr>
            </w:tcPrChange>
          </w:tcPr>
          <w:p w14:paraId="530DAA05" w14:textId="20946497" w:rsidR="009456DE" w:rsidRPr="00D8544D" w:rsidRDefault="009456DE" w:rsidP="009456DE">
            <w:pPr>
              <w:rPr>
                <w:sz w:val="18"/>
                <w:szCs w:val="18"/>
              </w:rPr>
            </w:pPr>
            <w:r>
              <w:rPr>
                <w:sz w:val="18"/>
                <w:szCs w:val="18"/>
              </w:rPr>
              <w:t>Vendor Code</w:t>
            </w:r>
          </w:p>
        </w:tc>
        <w:tc>
          <w:tcPr>
            <w:tcW w:w="630" w:type="dxa"/>
            <w:tcPrChange w:id="675" w:author="Joe.Mendoza" w:date="2014-11-26T15:36:00Z">
              <w:tcPr>
                <w:tcW w:w="539" w:type="dxa"/>
                <w:gridSpan w:val="2"/>
              </w:tcPr>
            </w:tcPrChange>
          </w:tcPr>
          <w:p w14:paraId="4E407009" w14:textId="77E3B930" w:rsidR="009456DE" w:rsidRPr="00D8544D" w:rsidRDefault="009456DE" w:rsidP="009456DE">
            <w:pPr>
              <w:rPr>
                <w:sz w:val="18"/>
                <w:szCs w:val="18"/>
              </w:rPr>
            </w:pPr>
            <w:r>
              <w:rPr>
                <w:sz w:val="18"/>
                <w:szCs w:val="18"/>
              </w:rPr>
              <w:t>4</w:t>
            </w:r>
          </w:p>
        </w:tc>
        <w:tc>
          <w:tcPr>
            <w:tcW w:w="1890" w:type="dxa"/>
            <w:tcPrChange w:id="676" w:author="Joe.Mendoza" w:date="2014-11-26T15:36:00Z">
              <w:tcPr>
                <w:tcW w:w="1022" w:type="dxa"/>
              </w:tcPr>
            </w:tcPrChange>
          </w:tcPr>
          <w:p w14:paraId="1916EA87" w14:textId="76445973" w:rsidR="009456DE" w:rsidRPr="00D8544D" w:rsidRDefault="009456DE" w:rsidP="009456DE">
            <w:pPr>
              <w:rPr>
                <w:sz w:val="18"/>
                <w:szCs w:val="18"/>
              </w:rPr>
            </w:pPr>
            <w:r>
              <w:rPr>
                <w:sz w:val="18"/>
                <w:szCs w:val="18"/>
              </w:rPr>
              <w:t>VARCHAR2</w:t>
            </w:r>
          </w:p>
        </w:tc>
        <w:tc>
          <w:tcPr>
            <w:tcW w:w="491" w:type="dxa"/>
            <w:noWrap/>
            <w:tcPrChange w:id="677" w:author="Joe.Mendoza" w:date="2014-11-26T15:36:00Z">
              <w:tcPr>
                <w:tcW w:w="491" w:type="dxa"/>
                <w:noWrap/>
              </w:tcPr>
            </w:tcPrChange>
          </w:tcPr>
          <w:p w14:paraId="1F300E0B" w14:textId="77777777" w:rsidR="009456DE" w:rsidRPr="00D8544D" w:rsidRDefault="009456DE" w:rsidP="009456DE">
            <w:pPr>
              <w:rPr>
                <w:sz w:val="18"/>
                <w:szCs w:val="18"/>
              </w:rPr>
            </w:pPr>
          </w:p>
        </w:tc>
        <w:tc>
          <w:tcPr>
            <w:tcW w:w="540" w:type="dxa"/>
            <w:noWrap/>
            <w:tcPrChange w:id="678" w:author="Joe.Mendoza" w:date="2014-11-26T15:36:00Z">
              <w:tcPr>
                <w:tcW w:w="491" w:type="dxa"/>
                <w:gridSpan w:val="2"/>
                <w:noWrap/>
              </w:tcPr>
            </w:tcPrChange>
          </w:tcPr>
          <w:p w14:paraId="11977D09" w14:textId="77777777" w:rsidR="009456DE" w:rsidRPr="00D8544D" w:rsidRDefault="009456DE" w:rsidP="009456DE">
            <w:pPr>
              <w:rPr>
                <w:sz w:val="18"/>
                <w:szCs w:val="18"/>
              </w:rPr>
            </w:pPr>
          </w:p>
        </w:tc>
        <w:tc>
          <w:tcPr>
            <w:tcW w:w="1890" w:type="dxa"/>
            <w:tcPrChange w:id="679" w:author="Joe.Mendoza" w:date="2014-11-26T15:36:00Z">
              <w:tcPr>
                <w:tcW w:w="1692" w:type="dxa"/>
                <w:gridSpan w:val="3"/>
              </w:tcPr>
            </w:tcPrChange>
          </w:tcPr>
          <w:p w14:paraId="7BA48F38" w14:textId="37288A16" w:rsidR="009456DE" w:rsidRPr="00D8544D" w:rsidRDefault="009456DE" w:rsidP="009456DE">
            <w:pPr>
              <w:rPr>
                <w:sz w:val="18"/>
                <w:szCs w:val="18"/>
              </w:rPr>
            </w:pPr>
            <w:r>
              <w:rPr>
                <w:sz w:val="18"/>
                <w:szCs w:val="18"/>
              </w:rPr>
              <w:t>Vendor_</w:t>
            </w:r>
            <w:r w:rsidRPr="00B66B7D">
              <w:rPr>
                <w:sz w:val="18"/>
                <w:szCs w:val="18"/>
              </w:rPr>
              <w:t>Code</w:t>
            </w:r>
          </w:p>
        </w:tc>
        <w:tc>
          <w:tcPr>
            <w:tcW w:w="540" w:type="dxa"/>
            <w:noWrap/>
            <w:tcPrChange w:id="680" w:author="Joe.Mendoza" w:date="2014-11-26T15:36:00Z">
              <w:tcPr>
                <w:tcW w:w="491" w:type="dxa"/>
                <w:noWrap/>
              </w:tcPr>
            </w:tcPrChange>
          </w:tcPr>
          <w:p w14:paraId="73174616" w14:textId="77777777" w:rsidR="009456DE" w:rsidRPr="00D8544D" w:rsidRDefault="009456DE" w:rsidP="009456DE">
            <w:pPr>
              <w:rPr>
                <w:sz w:val="18"/>
                <w:szCs w:val="18"/>
              </w:rPr>
            </w:pPr>
          </w:p>
        </w:tc>
        <w:tc>
          <w:tcPr>
            <w:tcW w:w="491" w:type="dxa"/>
            <w:noWrap/>
            <w:tcPrChange w:id="681" w:author="Joe.Mendoza" w:date="2014-11-26T15:36:00Z">
              <w:tcPr>
                <w:tcW w:w="499" w:type="dxa"/>
                <w:gridSpan w:val="2"/>
                <w:noWrap/>
              </w:tcPr>
            </w:tcPrChange>
          </w:tcPr>
          <w:p w14:paraId="5EE8A5D0" w14:textId="29464AD4" w:rsidR="009456DE" w:rsidRPr="00D8544D" w:rsidRDefault="009456DE" w:rsidP="009456DE">
            <w:pPr>
              <w:rPr>
                <w:sz w:val="18"/>
                <w:szCs w:val="18"/>
              </w:rPr>
            </w:pPr>
            <w:r>
              <w:rPr>
                <w:sz w:val="18"/>
                <w:szCs w:val="18"/>
              </w:rPr>
              <w:t>Y</w:t>
            </w:r>
          </w:p>
        </w:tc>
        <w:tc>
          <w:tcPr>
            <w:tcW w:w="540" w:type="dxa"/>
            <w:noWrap/>
            <w:tcPrChange w:id="682" w:author="Joe.Mendoza" w:date="2014-11-26T15:36:00Z">
              <w:tcPr>
                <w:tcW w:w="540" w:type="dxa"/>
                <w:gridSpan w:val="2"/>
                <w:noWrap/>
              </w:tcPr>
            </w:tcPrChange>
          </w:tcPr>
          <w:p w14:paraId="1E2E0517" w14:textId="08B182E2" w:rsidR="009456DE" w:rsidRPr="00D8544D" w:rsidRDefault="009456DE" w:rsidP="009456DE">
            <w:pPr>
              <w:rPr>
                <w:sz w:val="18"/>
                <w:szCs w:val="18"/>
              </w:rPr>
            </w:pPr>
            <w:r>
              <w:rPr>
                <w:sz w:val="18"/>
                <w:szCs w:val="18"/>
              </w:rPr>
              <w:t>Y</w:t>
            </w:r>
          </w:p>
        </w:tc>
        <w:tc>
          <w:tcPr>
            <w:tcW w:w="2978" w:type="dxa"/>
            <w:tcPrChange w:id="683" w:author="Joe.Mendoza" w:date="2014-11-26T15:36:00Z">
              <w:tcPr>
                <w:tcW w:w="4797" w:type="dxa"/>
                <w:gridSpan w:val="4"/>
              </w:tcPr>
            </w:tcPrChange>
          </w:tcPr>
          <w:p w14:paraId="668605BD" w14:textId="1CF6BFBE" w:rsidR="009456DE" w:rsidRPr="00D8544D" w:rsidRDefault="009456DE" w:rsidP="009456DE">
            <w:pPr>
              <w:rPr>
                <w:sz w:val="18"/>
                <w:szCs w:val="18"/>
              </w:rPr>
            </w:pPr>
            <w:r w:rsidRPr="00B66B7D">
              <w:rPr>
                <w:sz w:val="18"/>
                <w:szCs w:val="18"/>
              </w:rPr>
              <w:t xml:space="preserve">Unique identifier </w:t>
            </w:r>
            <w:r>
              <w:rPr>
                <w:sz w:val="18"/>
                <w:szCs w:val="18"/>
              </w:rPr>
              <w:t>representing the Service Provider.</w:t>
            </w:r>
          </w:p>
        </w:tc>
      </w:tr>
      <w:tr w:rsidR="00D05AAC" w:rsidRPr="0096089E" w14:paraId="104255AD" w14:textId="77777777" w:rsidTr="00D05AAC">
        <w:trPr>
          <w:trHeight w:val="900"/>
        </w:trPr>
        <w:tc>
          <w:tcPr>
            <w:tcW w:w="491" w:type="dxa"/>
            <w:hideMark/>
          </w:tcPr>
          <w:p w14:paraId="0AA902B3" w14:textId="5AAF5A01" w:rsidR="009456DE" w:rsidRPr="00D8544D" w:rsidRDefault="009456DE" w:rsidP="009456DE">
            <w:pPr>
              <w:rPr>
                <w:sz w:val="18"/>
                <w:szCs w:val="18"/>
              </w:rPr>
            </w:pPr>
            <w:r>
              <w:rPr>
                <w:sz w:val="18"/>
                <w:szCs w:val="18"/>
              </w:rPr>
              <w:t>2</w:t>
            </w:r>
          </w:p>
        </w:tc>
        <w:tc>
          <w:tcPr>
            <w:tcW w:w="1775" w:type="dxa"/>
            <w:noWrap/>
            <w:hideMark/>
          </w:tcPr>
          <w:p w14:paraId="10D94B39" w14:textId="141CBE45" w:rsidR="009456DE" w:rsidRPr="00D8544D" w:rsidRDefault="009456DE" w:rsidP="009456DE">
            <w:pPr>
              <w:rPr>
                <w:sz w:val="18"/>
                <w:szCs w:val="18"/>
              </w:rPr>
            </w:pPr>
            <w:r>
              <w:rPr>
                <w:sz w:val="18"/>
                <w:szCs w:val="18"/>
              </w:rPr>
              <w:t>IIT_NUM_ATTRIB25</w:t>
            </w:r>
          </w:p>
        </w:tc>
        <w:tc>
          <w:tcPr>
            <w:tcW w:w="1712" w:type="dxa"/>
            <w:hideMark/>
          </w:tcPr>
          <w:p w14:paraId="7B27740A" w14:textId="2DBC11BE" w:rsidR="009456DE" w:rsidRPr="00D8544D" w:rsidRDefault="009456DE" w:rsidP="009456DE">
            <w:pPr>
              <w:rPr>
                <w:sz w:val="18"/>
                <w:szCs w:val="18"/>
              </w:rPr>
            </w:pPr>
            <w:r w:rsidRPr="00DD5A9F">
              <w:rPr>
                <w:sz w:val="18"/>
                <w:szCs w:val="18"/>
              </w:rPr>
              <w:t>Reference ID</w:t>
            </w:r>
          </w:p>
        </w:tc>
        <w:tc>
          <w:tcPr>
            <w:tcW w:w="630" w:type="dxa"/>
            <w:hideMark/>
          </w:tcPr>
          <w:p w14:paraId="339B9586" w14:textId="2301741A" w:rsidR="009456DE" w:rsidRPr="00D8544D" w:rsidRDefault="009456DE" w:rsidP="009456DE">
            <w:pPr>
              <w:rPr>
                <w:sz w:val="18"/>
                <w:szCs w:val="18"/>
              </w:rPr>
            </w:pPr>
            <w:r>
              <w:rPr>
                <w:sz w:val="18"/>
                <w:szCs w:val="18"/>
              </w:rPr>
              <w:t>8</w:t>
            </w:r>
          </w:p>
        </w:tc>
        <w:tc>
          <w:tcPr>
            <w:tcW w:w="1890" w:type="dxa"/>
            <w:hideMark/>
          </w:tcPr>
          <w:p w14:paraId="72C4131D" w14:textId="09CFC744" w:rsidR="009456DE" w:rsidRPr="00D8544D" w:rsidRDefault="008615E6" w:rsidP="009456DE">
            <w:pPr>
              <w:rPr>
                <w:sz w:val="18"/>
                <w:szCs w:val="18"/>
              </w:rPr>
            </w:pPr>
            <w:r w:rsidRPr="008615E6">
              <w:rPr>
                <w:sz w:val="18"/>
                <w:szCs w:val="18"/>
              </w:rPr>
              <w:t>number</w:t>
            </w:r>
            <w:r w:rsidRPr="008615E6" w:rsidDel="00A93123">
              <w:rPr>
                <w:sz w:val="18"/>
                <w:szCs w:val="18"/>
              </w:rPr>
              <w:t xml:space="preserve"> </w:t>
            </w:r>
          </w:p>
        </w:tc>
        <w:tc>
          <w:tcPr>
            <w:tcW w:w="491" w:type="dxa"/>
            <w:noWrap/>
            <w:hideMark/>
          </w:tcPr>
          <w:p w14:paraId="671E2CC7" w14:textId="77777777" w:rsidR="009456DE" w:rsidRPr="00D8544D" w:rsidRDefault="009456DE" w:rsidP="009456DE">
            <w:pPr>
              <w:rPr>
                <w:sz w:val="18"/>
                <w:szCs w:val="18"/>
              </w:rPr>
            </w:pPr>
          </w:p>
        </w:tc>
        <w:tc>
          <w:tcPr>
            <w:tcW w:w="540" w:type="dxa"/>
            <w:noWrap/>
            <w:hideMark/>
          </w:tcPr>
          <w:p w14:paraId="0BA8C834" w14:textId="031C2990" w:rsidR="009456DE" w:rsidRPr="00D8544D" w:rsidRDefault="009456DE" w:rsidP="009456DE">
            <w:pPr>
              <w:rPr>
                <w:sz w:val="18"/>
                <w:szCs w:val="18"/>
              </w:rPr>
            </w:pPr>
            <w:r w:rsidRPr="00DD5A9F">
              <w:rPr>
                <w:sz w:val="18"/>
                <w:szCs w:val="18"/>
              </w:rPr>
              <w:t>U</w:t>
            </w:r>
          </w:p>
        </w:tc>
        <w:tc>
          <w:tcPr>
            <w:tcW w:w="1890" w:type="dxa"/>
            <w:hideMark/>
          </w:tcPr>
          <w:p w14:paraId="65153AAC" w14:textId="6A733314" w:rsidR="009456DE" w:rsidRPr="00D8544D" w:rsidRDefault="009456DE" w:rsidP="009456DE">
            <w:pPr>
              <w:rPr>
                <w:sz w:val="18"/>
                <w:szCs w:val="18"/>
              </w:rPr>
            </w:pPr>
            <w:r w:rsidRPr="00DD5A9F">
              <w:rPr>
                <w:sz w:val="18"/>
                <w:szCs w:val="18"/>
              </w:rPr>
              <w:t>Reference_ID</w:t>
            </w:r>
          </w:p>
        </w:tc>
        <w:tc>
          <w:tcPr>
            <w:tcW w:w="540" w:type="dxa"/>
            <w:noWrap/>
            <w:hideMark/>
          </w:tcPr>
          <w:p w14:paraId="7A78B2C5" w14:textId="77777777" w:rsidR="009456DE" w:rsidRPr="00D8544D" w:rsidRDefault="009456DE" w:rsidP="009456DE">
            <w:pPr>
              <w:rPr>
                <w:sz w:val="18"/>
                <w:szCs w:val="18"/>
              </w:rPr>
            </w:pPr>
          </w:p>
        </w:tc>
        <w:tc>
          <w:tcPr>
            <w:tcW w:w="491" w:type="dxa"/>
            <w:noWrap/>
            <w:hideMark/>
          </w:tcPr>
          <w:p w14:paraId="036F2B0D" w14:textId="607B8831" w:rsidR="009456DE" w:rsidRPr="00D8544D" w:rsidRDefault="009456DE" w:rsidP="009456DE">
            <w:pPr>
              <w:rPr>
                <w:sz w:val="18"/>
                <w:szCs w:val="18"/>
              </w:rPr>
            </w:pPr>
            <w:r w:rsidRPr="00DD5A9F">
              <w:rPr>
                <w:sz w:val="18"/>
                <w:szCs w:val="18"/>
              </w:rPr>
              <w:t>Y</w:t>
            </w:r>
          </w:p>
        </w:tc>
        <w:tc>
          <w:tcPr>
            <w:tcW w:w="540" w:type="dxa"/>
            <w:noWrap/>
            <w:hideMark/>
          </w:tcPr>
          <w:p w14:paraId="5AD35262" w14:textId="7E24AF4A" w:rsidR="009456DE" w:rsidRPr="00D8544D" w:rsidRDefault="009456DE" w:rsidP="009456DE">
            <w:pPr>
              <w:rPr>
                <w:sz w:val="18"/>
                <w:szCs w:val="18"/>
              </w:rPr>
            </w:pPr>
            <w:r w:rsidRPr="00DD5A9F">
              <w:rPr>
                <w:sz w:val="18"/>
                <w:szCs w:val="18"/>
              </w:rPr>
              <w:t>Y</w:t>
            </w:r>
          </w:p>
        </w:tc>
        <w:tc>
          <w:tcPr>
            <w:tcW w:w="2978" w:type="dxa"/>
            <w:hideMark/>
          </w:tcPr>
          <w:p w14:paraId="780C706F" w14:textId="3E2D25B9" w:rsidR="009456DE" w:rsidRPr="00D8544D" w:rsidRDefault="00E77FF3" w:rsidP="009456DE">
            <w:pPr>
              <w:rPr>
                <w:sz w:val="18"/>
                <w:szCs w:val="18"/>
              </w:rPr>
            </w:pPr>
            <w:ins w:id="684" w:author="Joe.Mendoza" w:date="2014-11-26T10:30:00Z">
              <w:r w:rsidRPr="00E77FF3">
                <w:rPr>
                  <w:sz w:val="18"/>
                  <w:szCs w:val="18"/>
                </w:rPr>
                <w:t>Unique number sent by the service providers to identify an activity information.</w:t>
              </w:r>
            </w:ins>
            <w:del w:id="685" w:author="Joe.Mendoza" w:date="2014-11-26T10:30:00Z">
              <w:r w:rsidR="009456DE" w:rsidRPr="00DD5A9F" w:rsidDel="00E77FF3">
                <w:rPr>
                  <w:sz w:val="18"/>
                  <w:szCs w:val="18"/>
                </w:rPr>
                <w:delText>The maintenance activities comprising of routine or reactive services. The activities are allocated activity code.</w:delText>
              </w:r>
            </w:del>
          </w:p>
        </w:tc>
      </w:tr>
      <w:tr w:rsidR="00D05AAC" w:rsidRPr="0096089E" w14:paraId="3342F654" w14:textId="77777777" w:rsidTr="00D05AAC">
        <w:trPr>
          <w:trHeight w:val="600"/>
        </w:trPr>
        <w:tc>
          <w:tcPr>
            <w:tcW w:w="491" w:type="dxa"/>
            <w:hideMark/>
          </w:tcPr>
          <w:p w14:paraId="5BDD915B" w14:textId="38D8CD1E" w:rsidR="009456DE" w:rsidRPr="00D8544D" w:rsidRDefault="009456DE" w:rsidP="009456DE">
            <w:pPr>
              <w:rPr>
                <w:sz w:val="18"/>
                <w:szCs w:val="18"/>
              </w:rPr>
            </w:pPr>
            <w:r>
              <w:rPr>
                <w:sz w:val="18"/>
                <w:szCs w:val="18"/>
              </w:rPr>
              <w:t>3</w:t>
            </w:r>
          </w:p>
        </w:tc>
        <w:tc>
          <w:tcPr>
            <w:tcW w:w="1775" w:type="dxa"/>
            <w:noWrap/>
            <w:hideMark/>
          </w:tcPr>
          <w:p w14:paraId="5E1E4326" w14:textId="77777777" w:rsidR="009456DE" w:rsidRPr="00D8544D" w:rsidRDefault="009456DE" w:rsidP="009456DE">
            <w:pPr>
              <w:rPr>
                <w:sz w:val="18"/>
                <w:szCs w:val="18"/>
              </w:rPr>
            </w:pPr>
            <w:r w:rsidRPr="00D8544D">
              <w:rPr>
                <w:sz w:val="18"/>
                <w:szCs w:val="18"/>
              </w:rPr>
              <w:t>IIT_CHR_ATTRIB27</w:t>
            </w:r>
          </w:p>
        </w:tc>
        <w:tc>
          <w:tcPr>
            <w:tcW w:w="1712" w:type="dxa"/>
            <w:hideMark/>
          </w:tcPr>
          <w:p w14:paraId="4A02E2A5" w14:textId="77777777" w:rsidR="009456DE" w:rsidRPr="00D8544D" w:rsidRDefault="009456DE" w:rsidP="009456DE">
            <w:pPr>
              <w:rPr>
                <w:sz w:val="18"/>
                <w:szCs w:val="18"/>
              </w:rPr>
            </w:pPr>
            <w:r w:rsidRPr="00D8544D">
              <w:rPr>
                <w:sz w:val="18"/>
                <w:szCs w:val="18"/>
              </w:rPr>
              <w:t>Defect Number</w:t>
            </w:r>
          </w:p>
        </w:tc>
        <w:tc>
          <w:tcPr>
            <w:tcW w:w="630" w:type="dxa"/>
            <w:hideMark/>
          </w:tcPr>
          <w:p w14:paraId="6BBDA59C" w14:textId="77777777" w:rsidR="009456DE" w:rsidRPr="00D8544D" w:rsidRDefault="009456DE" w:rsidP="009456DE">
            <w:pPr>
              <w:rPr>
                <w:sz w:val="18"/>
                <w:szCs w:val="18"/>
              </w:rPr>
            </w:pPr>
            <w:r w:rsidRPr="00D8544D">
              <w:rPr>
                <w:sz w:val="18"/>
                <w:szCs w:val="18"/>
              </w:rPr>
              <w:t>12</w:t>
            </w:r>
          </w:p>
        </w:tc>
        <w:tc>
          <w:tcPr>
            <w:tcW w:w="1890" w:type="dxa"/>
            <w:hideMark/>
          </w:tcPr>
          <w:p w14:paraId="6587516C" w14:textId="77777777" w:rsidR="009456DE" w:rsidRPr="00D8544D" w:rsidRDefault="009456DE" w:rsidP="009456DE">
            <w:pPr>
              <w:rPr>
                <w:sz w:val="18"/>
                <w:szCs w:val="18"/>
              </w:rPr>
            </w:pPr>
            <w:r w:rsidRPr="00D8544D">
              <w:rPr>
                <w:sz w:val="18"/>
                <w:szCs w:val="18"/>
              </w:rPr>
              <w:t>varchar2</w:t>
            </w:r>
          </w:p>
        </w:tc>
        <w:tc>
          <w:tcPr>
            <w:tcW w:w="491" w:type="dxa"/>
            <w:noWrap/>
            <w:hideMark/>
          </w:tcPr>
          <w:p w14:paraId="134B90E7" w14:textId="77777777" w:rsidR="009456DE" w:rsidRPr="00D8544D" w:rsidRDefault="009456DE" w:rsidP="009456DE">
            <w:pPr>
              <w:rPr>
                <w:sz w:val="18"/>
                <w:szCs w:val="18"/>
              </w:rPr>
            </w:pPr>
          </w:p>
        </w:tc>
        <w:tc>
          <w:tcPr>
            <w:tcW w:w="540" w:type="dxa"/>
            <w:noWrap/>
            <w:hideMark/>
          </w:tcPr>
          <w:p w14:paraId="55029A46" w14:textId="77777777" w:rsidR="009456DE" w:rsidRPr="00D8544D" w:rsidRDefault="009456DE" w:rsidP="009456DE">
            <w:pPr>
              <w:rPr>
                <w:sz w:val="18"/>
                <w:szCs w:val="18"/>
              </w:rPr>
            </w:pPr>
            <w:r w:rsidRPr="00D8544D">
              <w:rPr>
                <w:sz w:val="18"/>
                <w:szCs w:val="18"/>
              </w:rPr>
              <w:t>U</w:t>
            </w:r>
          </w:p>
        </w:tc>
        <w:tc>
          <w:tcPr>
            <w:tcW w:w="1890" w:type="dxa"/>
            <w:hideMark/>
          </w:tcPr>
          <w:p w14:paraId="5FE55DA6" w14:textId="77777777" w:rsidR="009456DE" w:rsidRPr="00D8544D" w:rsidRDefault="009456DE" w:rsidP="009456DE">
            <w:pPr>
              <w:rPr>
                <w:sz w:val="18"/>
                <w:szCs w:val="18"/>
              </w:rPr>
            </w:pPr>
            <w:r w:rsidRPr="00D8544D">
              <w:rPr>
                <w:sz w:val="18"/>
                <w:szCs w:val="18"/>
              </w:rPr>
              <w:t>Defect_Number</w:t>
            </w:r>
          </w:p>
        </w:tc>
        <w:tc>
          <w:tcPr>
            <w:tcW w:w="540" w:type="dxa"/>
            <w:noWrap/>
            <w:hideMark/>
          </w:tcPr>
          <w:p w14:paraId="7D468A8F" w14:textId="77777777" w:rsidR="009456DE" w:rsidRPr="00D8544D" w:rsidRDefault="009456DE" w:rsidP="009456DE">
            <w:pPr>
              <w:rPr>
                <w:sz w:val="18"/>
                <w:szCs w:val="18"/>
              </w:rPr>
            </w:pPr>
          </w:p>
        </w:tc>
        <w:tc>
          <w:tcPr>
            <w:tcW w:w="491" w:type="dxa"/>
            <w:noWrap/>
            <w:hideMark/>
          </w:tcPr>
          <w:p w14:paraId="163E8750" w14:textId="77777777" w:rsidR="009456DE" w:rsidRPr="00D8544D" w:rsidRDefault="009456DE" w:rsidP="009456DE">
            <w:pPr>
              <w:rPr>
                <w:sz w:val="18"/>
                <w:szCs w:val="18"/>
              </w:rPr>
            </w:pPr>
            <w:r w:rsidRPr="00D8544D">
              <w:rPr>
                <w:sz w:val="18"/>
                <w:szCs w:val="18"/>
              </w:rPr>
              <w:t>Y</w:t>
            </w:r>
          </w:p>
        </w:tc>
        <w:tc>
          <w:tcPr>
            <w:tcW w:w="540" w:type="dxa"/>
            <w:noWrap/>
            <w:hideMark/>
          </w:tcPr>
          <w:p w14:paraId="77D9C92C" w14:textId="77777777" w:rsidR="009456DE" w:rsidRPr="00D8544D" w:rsidRDefault="009456DE" w:rsidP="009456DE">
            <w:pPr>
              <w:rPr>
                <w:sz w:val="18"/>
                <w:szCs w:val="18"/>
              </w:rPr>
            </w:pPr>
            <w:r w:rsidRPr="00D8544D">
              <w:rPr>
                <w:sz w:val="18"/>
                <w:szCs w:val="18"/>
              </w:rPr>
              <w:t>Y</w:t>
            </w:r>
          </w:p>
        </w:tc>
        <w:tc>
          <w:tcPr>
            <w:tcW w:w="2978" w:type="dxa"/>
            <w:hideMark/>
          </w:tcPr>
          <w:p w14:paraId="79079744" w14:textId="77777777" w:rsidR="009456DE" w:rsidRPr="00D8544D" w:rsidRDefault="009456DE" w:rsidP="009456DE">
            <w:pPr>
              <w:rPr>
                <w:sz w:val="18"/>
                <w:szCs w:val="18"/>
              </w:rPr>
            </w:pPr>
            <w:r w:rsidRPr="00D8544D">
              <w:rPr>
                <w:sz w:val="18"/>
                <w:szCs w:val="18"/>
              </w:rPr>
              <w:t>This is the identifying number of the defect visible to the user.</w:t>
            </w:r>
          </w:p>
        </w:tc>
      </w:tr>
      <w:tr w:rsidR="00D05AAC" w:rsidRPr="0096089E" w14:paraId="0212E411" w14:textId="77777777" w:rsidTr="00D05AAC">
        <w:trPr>
          <w:trHeight w:val="900"/>
        </w:trPr>
        <w:tc>
          <w:tcPr>
            <w:tcW w:w="491" w:type="dxa"/>
            <w:hideMark/>
          </w:tcPr>
          <w:p w14:paraId="2AF0BA47" w14:textId="7041C645" w:rsidR="009456DE" w:rsidRPr="00D8544D" w:rsidRDefault="009456DE" w:rsidP="009456DE">
            <w:pPr>
              <w:rPr>
                <w:sz w:val="18"/>
                <w:szCs w:val="18"/>
              </w:rPr>
            </w:pPr>
            <w:r>
              <w:rPr>
                <w:sz w:val="18"/>
                <w:szCs w:val="18"/>
              </w:rPr>
              <w:t>4</w:t>
            </w:r>
          </w:p>
        </w:tc>
        <w:tc>
          <w:tcPr>
            <w:tcW w:w="1775" w:type="dxa"/>
            <w:noWrap/>
            <w:hideMark/>
          </w:tcPr>
          <w:p w14:paraId="7026ED63" w14:textId="64F34944" w:rsidR="009456DE" w:rsidRPr="00D8544D" w:rsidRDefault="009456DE" w:rsidP="009456DE">
            <w:pPr>
              <w:rPr>
                <w:sz w:val="18"/>
                <w:szCs w:val="18"/>
              </w:rPr>
            </w:pPr>
            <w:r w:rsidRPr="009456DE">
              <w:rPr>
                <w:sz w:val="18"/>
                <w:szCs w:val="18"/>
              </w:rPr>
              <w:t>IIT_NUM_ATTRIB24</w:t>
            </w:r>
          </w:p>
        </w:tc>
        <w:tc>
          <w:tcPr>
            <w:tcW w:w="1712" w:type="dxa"/>
            <w:hideMark/>
          </w:tcPr>
          <w:p w14:paraId="206DE6A1" w14:textId="77777777" w:rsidR="009456DE" w:rsidRPr="00D8544D" w:rsidRDefault="009456DE" w:rsidP="009456DE">
            <w:pPr>
              <w:rPr>
                <w:sz w:val="18"/>
                <w:szCs w:val="18"/>
              </w:rPr>
            </w:pPr>
            <w:r w:rsidRPr="00D8544D">
              <w:rPr>
                <w:sz w:val="18"/>
                <w:szCs w:val="18"/>
              </w:rPr>
              <w:t>Defect ID</w:t>
            </w:r>
          </w:p>
        </w:tc>
        <w:tc>
          <w:tcPr>
            <w:tcW w:w="630" w:type="dxa"/>
            <w:hideMark/>
          </w:tcPr>
          <w:p w14:paraId="3335651D" w14:textId="77777777" w:rsidR="009456DE" w:rsidRPr="00D8544D" w:rsidRDefault="009456DE" w:rsidP="009456DE">
            <w:pPr>
              <w:rPr>
                <w:sz w:val="18"/>
                <w:szCs w:val="18"/>
              </w:rPr>
            </w:pPr>
          </w:p>
        </w:tc>
        <w:tc>
          <w:tcPr>
            <w:tcW w:w="1890" w:type="dxa"/>
            <w:hideMark/>
          </w:tcPr>
          <w:p w14:paraId="2274CCF9" w14:textId="357FED24" w:rsidR="009456DE" w:rsidRPr="00D8544D" w:rsidRDefault="009456DE">
            <w:pPr>
              <w:rPr>
                <w:sz w:val="18"/>
                <w:szCs w:val="18"/>
              </w:rPr>
            </w:pPr>
            <w:r w:rsidRPr="00D8544D">
              <w:rPr>
                <w:sz w:val="18"/>
                <w:szCs w:val="18"/>
              </w:rPr>
              <w:t xml:space="preserve">number </w:t>
            </w:r>
          </w:p>
        </w:tc>
        <w:tc>
          <w:tcPr>
            <w:tcW w:w="491" w:type="dxa"/>
            <w:noWrap/>
            <w:hideMark/>
          </w:tcPr>
          <w:p w14:paraId="75E83236" w14:textId="77777777" w:rsidR="009456DE" w:rsidRPr="00D8544D" w:rsidRDefault="009456DE" w:rsidP="009456DE">
            <w:pPr>
              <w:rPr>
                <w:sz w:val="18"/>
                <w:szCs w:val="18"/>
              </w:rPr>
            </w:pPr>
          </w:p>
        </w:tc>
        <w:tc>
          <w:tcPr>
            <w:tcW w:w="540" w:type="dxa"/>
            <w:noWrap/>
            <w:hideMark/>
          </w:tcPr>
          <w:p w14:paraId="67DB45F0" w14:textId="77777777" w:rsidR="009456DE" w:rsidRPr="00D8544D" w:rsidRDefault="009456DE" w:rsidP="009456DE">
            <w:pPr>
              <w:rPr>
                <w:sz w:val="18"/>
                <w:szCs w:val="18"/>
              </w:rPr>
            </w:pPr>
            <w:r w:rsidRPr="00D8544D">
              <w:rPr>
                <w:sz w:val="18"/>
                <w:szCs w:val="18"/>
              </w:rPr>
              <w:t>U</w:t>
            </w:r>
          </w:p>
        </w:tc>
        <w:tc>
          <w:tcPr>
            <w:tcW w:w="1890" w:type="dxa"/>
            <w:hideMark/>
          </w:tcPr>
          <w:p w14:paraId="6216FFFF" w14:textId="77777777" w:rsidR="009456DE" w:rsidRPr="00D8544D" w:rsidRDefault="009456DE" w:rsidP="009456DE">
            <w:pPr>
              <w:rPr>
                <w:sz w:val="18"/>
                <w:szCs w:val="18"/>
              </w:rPr>
            </w:pPr>
            <w:r w:rsidRPr="00D8544D">
              <w:rPr>
                <w:sz w:val="18"/>
                <w:szCs w:val="18"/>
              </w:rPr>
              <w:t>Defect_ID</w:t>
            </w:r>
          </w:p>
        </w:tc>
        <w:tc>
          <w:tcPr>
            <w:tcW w:w="540" w:type="dxa"/>
            <w:noWrap/>
            <w:hideMark/>
          </w:tcPr>
          <w:p w14:paraId="2767C47C" w14:textId="77777777" w:rsidR="009456DE" w:rsidRPr="00D8544D" w:rsidRDefault="009456DE" w:rsidP="009456DE">
            <w:pPr>
              <w:rPr>
                <w:sz w:val="18"/>
                <w:szCs w:val="18"/>
              </w:rPr>
            </w:pPr>
          </w:p>
        </w:tc>
        <w:tc>
          <w:tcPr>
            <w:tcW w:w="491" w:type="dxa"/>
            <w:noWrap/>
            <w:hideMark/>
          </w:tcPr>
          <w:p w14:paraId="52E9A3A2" w14:textId="77777777" w:rsidR="009456DE" w:rsidRPr="00D8544D" w:rsidRDefault="009456DE" w:rsidP="009456DE">
            <w:pPr>
              <w:rPr>
                <w:sz w:val="18"/>
                <w:szCs w:val="18"/>
              </w:rPr>
            </w:pPr>
            <w:r w:rsidRPr="00D8544D">
              <w:rPr>
                <w:sz w:val="18"/>
                <w:szCs w:val="18"/>
              </w:rPr>
              <w:t>Y</w:t>
            </w:r>
          </w:p>
        </w:tc>
        <w:tc>
          <w:tcPr>
            <w:tcW w:w="540" w:type="dxa"/>
            <w:noWrap/>
            <w:hideMark/>
          </w:tcPr>
          <w:p w14:paraId="68376ED7" w14:textId="77777777" w:rsidR="009456DE" w:rsidRPr="00D8544D" w:rsidRDefault="009456DE" w:rsidP="009456DE">
            <w:pPr>
              <w:rPr>
                <w:sz w:val="18"/>
                <w:szCs w:val="18"/>
              </w:rPr>
            </w:pPr>
            <w:r w:rsidRPr="00D8544D">
              <w:rPr>
                <w:sz w:val="18"/>
                <w:szCs w:val="18"/>
              </w:rPr>
              <w:t>Y</w:t>
            </w:r>
          </w:p>
        </w:tc>
        <w:tc>
          <w:tcPr>
            <w:tcW w:w="2978" w:type="dxa"/>
            <w:hideMark/>
          </w:tcPr>
          <w:p w14:paraId="31A42B03" w14:textId="07B94770" w:rsidR="009456DE" w:rsidRPr="00D8544D" w:rsidRDefault="009456DE" w:rsidP="009456DE">
            <w:pPr>
              <w:rPr>
                <w:sz w:val="18"/>
                <w:szCs w:val="18"/>
              </w:rPr>
            </w:pPr>
            <w:r w:rsidRPr="00D8544D">
              <w:rPr>
                <w:sz w:val="18"/>
                <w:szCs w:val="18"/>
              </w:rPr>
              <w:t xml:space="preserve">Unique number for all Service </w:t>
            </w:r>
            <w:r w:rsidR="008458F7" w:rsidRPr="00D8544D">
              <w:rPr>
                <w:sz w:val="18"/>
                <w:szCs w:val="18"/>
              </w:rPr>
              <w:t>provider</w:t>
            </w:r>
            <w:r w:rsidRPr="00D8544D">
              <w:rPr>
                <w:sz w:val="18"/>
                <w:szCs w:val="18"/>
              </w:rPr>
              <w:t xml:space="preserve"> for recording the defects reported.</w:t>
            </w:r>
          </w:p>
        </w:tc>
      </w:tr>
      <w:tr w:rsidR="00D05AAC" w:rsidRPr="0096089E" w14:paraId="4E7256B9" w14:textId="77777777" w:rsidTr="00D05AAC">
        <w:trPr>
          <w:trHeight w:val="615"/>
        </w:trPr>
        <w:tc>
          <w:tcPr>
            <w:tcW w:w="491" w:type="dxa"/>
            <w:hideMark/>
          </w:tcPr>
          <w:p w14:paraId="29C408B7" w14:textId="69F6407E" w:rsidR="009456DE" w:rsidRPr="00D8544D" w:rsidRDefault="009456DE" w:rsidP="009456DE">
            <w:pPr>
              <w:rPr>
                <w:sz w:val="18"/>
                <w:szCs w:val="18"/>
              </w:rPr>
            </w:pPr>
            <w:r>
              <w:rPr>
                <w:sz w:val="18"/>
                <w:szCs w:val="18"/>
              </w:rPr>
              <w:t>5</w:t>
            </w:r>
          </w:p>
        </w:tc>
        <w:tc>
          <w:tcPr>
            <w:tcW w:w="1775" w:type="dxa"/>
            <w:noWrap/>
            <w:hideMark/>
          </w:tcPr>
          <w:p w14:paraId="608F1239" w14:textId="77777777" w:rsidR="009456DE" w:rsidRPr="00D8544D" w:rsidRDefault="009456DE" w:rsidP="009456DE">
            <w:pPr>
              <w:rPr>
                <w:sz w:val="18"/>
                <w:szCs w:val="18"/>
              </w:rPr>
            </w:pPr>
            <w:r w:rsidRPr="00D8544D">
              <w:rPr>
                <w:sz w:val="18"/>
                <w:szCs w:val="18"/>
              </w:rPr>
              <w:t>IIT_DATE_ATTRIB86</w:t>
            </w:r>
          </w:p>
        </w:tc>
        <w:tc>
          <w:tcPr>
            <w:tcW w:w="1712" w:type="dxa"/>
            <w:hideMark/>
          </w:tcPr>
          <w:p w14:paraId="6BBAF8F5" w14:textId="77777777" w:rsidR="009456DE" w:rsidRPr="00D8544D" w:rsidRDefault="009456DE" w:rsidP="009456DE">
            <w:pPr>
              <w:rPr>
                <w:sz w:val="18"/>
                <w:szCs w:val="18"/>
              </w:rPr>
            </w:pPr>
            <w:r w:rsidRPr="00D8544D">
              <w:rPr>
                <w:sz w:val="18"/>
                <w:szCs w:val="18"/>
              </w:rPr>
              <w:t>Date Raised</w:t>
            </w:r>
          </w:p>
        </w:tc>
        <w:tc>
          <w:tcPr>
            <w:tcW w:w="630" w:type="dxa"/>
            <w:hideMark/>
          </w:tcPr>
          <w:p w14:paraId="7EEDD08D" w14:textId="1A9FC56F" w:rsidR="009456DE" w:rsidRPr="00D8544D" w:rsidRDefault="00891913" w:rsidP="009456DE">
            <w:pPr>
              <w:rPr>
                <w:sz w:val="18"/>
                <w:szCs w:val="18"/>
              </w:rPr>
            </w:pPr>
            <w:r>
              <w:rPr>
                <w:sz w:val="18"/>
                <w:szCs w:val="18"/>
              </w:rPr>
              <w:t>11</w:t>
            </w:r>
          </w:p>
        </w:tc>
        <w:tc>
          <w:tcPr>
            <w:tcW w:w="1890" w:type="dxa"/>
            <w:hideMark/>
          </w:tcPr>
          <w:p w14:paraId="0466B3AD" w14:textId="77777777" w:rsidR="009456DE" w:rsidRPr="00D8544D" w:rsidRDefault="009456DE" w:rsidP="009456DE">
            <w:pPr>
              <w:rPr>
                <w:sz w:val="18"/>
                <w:szCs w:val="18"/>
              </w:rPr>
            </w:pPr>
            <w:r w:rsidRPr="00D8544D">
              <w:rPr>
                <w:sz w:val="18"/>
                <w:szCs w:val="18"/>
              </w:rPr>
              <w:t>date</w:t>
            </w:r>
          </w:p>
        </w:tc>
        <w:tc>
          <w:tcPr>
            <w:tcW w:w="491" w:type="dxa"/>
            <w:noWrap/>
            <w:hideMark/>
          </w:tcPr>
          <w:p w14:paraId="7307B076" w14:textId="77777777" w:rsidR="009456DE" w:rsidRPr="00D8544D" w:rsidRDefault="009456DE" w:rsidP="009456DE">
            <w:pPr>
              <w:rPr>
                <w:sz w:val="18"/>
                <w:szCs w:val="18"/>
              </w:rPr>
            </w:pPr>
          </w:p>
        </w:tc>
        <w:tc>
          <w:tcPr>
            <w:tcW w:w="540" w:type="dxa"/>
            <w:noWrap/>
            <w:hideMark/>
          </w:tcPr>
          <w:p w14:paraId="09099D0D" w14:textId="77777777" w:rsidR="009456DE" w:rsidRPr="00D8544D" w:rsidRDefault="009456DE" w:rsidP="009456DE">
            <w:pPr>
              <w:rPr>
                <w:sz w:val="18"/>
                <w:szCs w:val="18"/>
              </w:rPr>
            </w:pPr>
            <w:r w:rsidRPr="00D8544D">
              <w:rPr>
                <w:sz w:val="18"/>
                <w:szCs w:val="18"/>
              </w:rPr>
              <w:t>U</w:t>
            </w:r>
          </w:p>
        </w:tc>
        <w:tc>
          <w:tcPr>
            <w:tcW w:w="1890" w:type="dxa"/>
            <w:hideMark/>
          </w:tcPr>
          <w:p w14:paraId="50DAAAB4" w14:textId="77777777" w:rsidR="009456DE" w:rsidRPr="00D8544D" w:rsidRDefault="009456DE" w:rsidP="009456DE">
            <w:pPr>
              <w:rPr>
                <w:sz w:val="18"/>
                <w:szCs w:val="18"/>
              </w:rPr>
            </w:pPr>
            <w:r w:rsidRPr="00D8544D">
              <w:rPr>
                <w:sz w:val="18"/>
                <w:szCs w:val="18"/>
              </w:rPr>
              <w:t>Date_Raised</w:t>
            </w:r>
          </w:p>
        </w:tc>
        <w:tc>
          <w:tcPr>
            <w:tcW w:w="540" w:type="dxa"/>
            <w:noWrap/>
            <w:hideMark/>
          </w:tcPr>
          <w:p w14:paraId="6FD390F5" w14:textId="77777777" w:rsidR="009456DE" w:rsidRPr="00D8544D" w:rsidRDefault="009456DE" w:rsidP="009456DE">
            <w:pPr>
              <w:rPr>
                <w:sz w:val="18"/>
                <w:szCs w:val="18"/>
              </w:rPr>
            </w:pPr>
          </w:p>
        </w:tc>
        <w:tc>
          <w:tcPr>
            <w:tcW w:w="491" w:type="dxa"/>
            <w:noWrap/>
            <w:hideMark/>
          </w:tcPr>
          <w:p w14:paraId="226CF17B" w14:textId="77777777" w:rsidR="009456DE" w:rsidRPr="00D8544D" w:rsidRDefault="009456DE" w:rsidP="009456DE">
            <w:pPr>
              <w:rPr>
                <w:sz w:val="18"/>
                <w:szCs w:val="18"/>
              </w:rPr>
            </w:pPr>
            <w:r w:rsidRPr="00D8544D">
              <w:rPr>
                <w:sz w:val="18"/>
                <w:szCs w:val="18"/>
              </w:rPr>
              <w:t>Y</w:t>
            </w:r>
          </w:p>
        </w:tc>
        <w:tc>
          <w:tcPr>
            <w:tcW w:w="540" w:type="dxa"/>
            <w:noWrap/>
            <w:hideMark/>
          </w:tcPr>
          <w:p w14:paraId="4878B381" w14:textId="77777777" w:rsidR="009456DE" w:rsidRPr="00D8544D" w:rsidRDefault="009456DE" w:rsidP="009456DE">
            <w:pPr>
              <w:rPr>
                <w:sz w:val="18"/>
                <w:szCs w:val="18"/>
              </w:rPr>
            </w:pPr>
            <w:r w:rsidRPr="00D8544D">
              <w:rPr>
                <w:sz w:val="18"/>
                <w:szCs w:val="18"/>
              </w:rPr>
              <w:t>Y</w:t>
            </w:r>
          </w:p>
        </w:tc>
        <w:tc>
          <w:tcPr>
            <w:tcW w:w="2978" w:type="dxa"/>
            <w:hideMark/>
          </w:tcPr>
          <w:p w14:paraId="598B4210" w14:textId="77777777" w:rsidR="009456DE" w:rsidRPr="00D8544D" w:rsidRDefault="009456DE" w:rsidP="009456DE">
            <w:pPr>
              <w:rPr>
                <w:sz w:val="18"/>
                <w:szCs w:val="18"/>
              </w:rPr>
            </w:pPr>
            <w:r w:rsidRPr="00D8544D">
              <w:rPr>
                <w:sz w:val="18"/>
                <w:szCs w:val="18"/>
              </w:rPr>
              <w:t xml:space="preserve">Date a defect was raised. Date Format - </w:t>
            </w:r>
            <w:r w:rsidRPr="00D8544D">
              <w:rPr>
                <w:b/>
                <w:bCs/>
                <w:sz w:val="18"/>
                <w:szCs w:val="18"/>
              </w:rPr>
              <w:t>dd/mm/yyyy</w:t>
            </w:r>
          </w:p>
        </w:tc>
      </w:tr>
      <w:tr w:rsidR="00D05AAC" w:rsidRPr="0096089E" w14:paraId="53A61973" w14:textId="77777777" w:rsidTr="00D05AAC">
        <w:trPr>
          <w:trHeight w:val="615"/>
        </w:trPr>
        <w:tc>
          <w:tcPr>
            <w:tcW w:w="491" w:type="dxa"/>
            <w:hideMark/>
          </w:tcPr>
          <w:p w14:paraId="1375DB2A" w14:textId="27151371" w:rsidR="009456DE" w:rsidRPr="00D8544D" w:rsidRDefault="009456DE" w:rsidP="009456DE">
            <w:pPr>
              <w:rPr>
                <w:sz w:val="18"/>
                <w:szCs w:val="18"/>
              </w:rPr>
            </w:pPr>
            <w:r>
              <w:rPr>
                <w:sz w:val="18"/>
                <w:szCs w:val="18"/>
              </w:rPr>
              <w:t>6</w:t>
            </w:r>
          </w:p>
        </w:tc>
        <w:tc>
          <w:tcPr>
            <w:tcW w:w="1775" w:type="dxa"/>
            <w:noWrap/>
            <w:hideMark/>
          </w:tcPr>
          <w:p w14:paraId="2B659993" w14:textId="416319CD" w:rsidR="009456DE" w:rsidRPr="00D8544D" w:rsidRDefault="00891913" w:rsidP="009456DE">
            <w:pPr>
              <w:rPr>
                <w:sz w:val="18"/>
                <w:szCs w:val="18"/>
              </w:rPr>
            </w:pPr>
            <w:r w:rsidRPr="00891913">
              <w:rPr>
                <w:sz w:val="18"/>
                <w:szCs w:val="18"/>
              </w:rPr>
              <w:t>IIT_DATE_ATTRIB8</w:t>
            </w:r>
            <w:r>
              <w:rPr>
                <w:sz w:val="18"/>
                <w:szCs w:val="18"/>
              </w:rPr>
              <w:t>7</w:t>
            </w:r>
          </w:p>
        </w:tc>
        <w:tc>
          <w:tcPr>
            <w:tcW w:w="1712" w:type="dxa"/>
            <w:hideMark/>
          </w:tcPr>
          <w:p w14:paraId="73C16288" w14:textId="77777777" w:rsidR="009456DE" w:rsidRPr="00D8544D" w:rsidRDefault="009456DE" w:rsidP="009456DE">
            <w:pPr>
              <w:rPr>
                <w:sz w:val="18"/>
                <w:szCs w:val="18"/>
              </w:rPr>
            </w:pPr>
            <w:r w:rsidRPr="00D8544D">
              <w:rPr>
                <w:sz w:val="18"/>
                <w:szCs w:val="18"/>
              </w:rPr>
              <w:t>Time Raised</w:t>
            </w:r>
          </w:p>
        </w:tc>
        <w:tc>
          <w:tcPr>
            <w:tcW w:w="630" w:type="dxa"/>
            <w:hideMark/>
          </w:tcPr>
          <w:p w14:paraId="5CEDFC35" w14:textId="11E1B314" w:rsidR="009456DE" w:rsidRPr="00D8544D" w:rsidRDefault="00891913" w:rsidP="009456DE">
            <w:pPr>
              <w:rPr>
                <w:sz w:val="18"/>
                <w:szCs w:val="18"/>
              </w:rPr>
            </w:pPr>
            <w:r>
              <w:rPr>
                <w:sz w:val="18"/>
                <w:szCs w:val="18"/>
              </w:rPr>
              <w:t>5</w:t>
            </w:r>
          </w:p>
        </w:tc>
        <w:tc>
          <w:tcPr>
            <w:tcW w:w="1890" w:type="dxa"/>
            <w:hideMark/>
          </w:tcPr>
          <w:p w14:paraId="30F16063" w14:textId="77777777" w:rsidR="009456DE" w:rsidRPr="00D8544D" w:rsidRDefault="009456DE" w:rsidP="009456DE">
            <w:pPr>
              <w:rPr>
                <w:sz w:val="18"/>
                <w:szCs w:val="18"/>
              </w:rPr>
            </w:pPr>
            <w:r w:rsidRPr="00D8544D">
              <w:rPr>
                <w:sz w:val="18"/>
                <w:szCs w:val="18"/>
              </w:rPr>
              <w:t>date</w:t>
            </w:r>
          </w:p>
        </w:tc>
        <w:tc>
          <w:tcPr>
            <w:tcW w:w="491" w:type="dxa"/>
            <w:noWrap/>
            <w:hideMark/>
          </w:tcPr>
          <w:p w14:paraId="370B755B" w14:textId="77777777" w:rsidR="009456DE" w:rsidRPr="00D8544D" w:rsidRDefault="009456DE" w:rsidP="009456DE">
            <w:pPr>
              <w:rPr>
                <w:sz w:val="18"/>
                <w:szCs w:val="18"/>
              </w:rPr>
            </w:pPr>
          </w:p>
        </w:tc>
        <w:tc>
          <w:tcPr>
            <w:tcW w:w="540" w:type="dxa"/>
            <w:noWrap/>
            <w:hideMark/>
          </w:tcPr>
          <w:p w14:paraId="4DA1F129" w14:textId="77777777" w:rsidR="009456DE" w:rsidRPr="00D8544D" w:rsidRDefault="009456DE" w:rsidP="009456DE">
            <w:pPr>
              <w:rPr>
                <w:sz w:val="18"/>
                <w:szCs w:val="18"/>
              </w:rPr>
            </w:pPr>
            <w:r w:rsidRPr="00D8544D">
              <w:rPr>
                <w:sz w:val="18"/>
                <w:szCs w:val="18"/>
              </w:rPr>
              <w:t>U</w:t>
            </w:r>
          </w:p>
        </w:tc>
        <w:tc>
          <w:tcPr>
            <w:tcW w:w="1890" w:type="dxa"/>
            <w:hideMark/>
          </w:tcPr>
          <w:p w14:paraId="58AD8836" w14:textId="77777777" w:rsidR="009456DE" w:rsidRPr="00D8544D" w:rsidRDefault="009456DE" w:rsidP="009456DE">
            <w:pPr>
              <w:rPr>
                <w:sz w:val="18"/>
                <w:szCs w:val="18"/>
              </w:rPr>
            </w:pPr>
            <w:r w:rsidRPr="00D8544D">
              <w:rPr>
                <w:sz w:val="18"/>
                <w:szCs w:val="18"/>
              </w:rPr>
              <w:t>Time_Raised</w:t>
            </w:r>
          </w:p>
        </w:tc>
        <w:tc>
          <w:tcPr>
            <w:tcW w:w="540" w:type="dxa"/>
            <w:noWrap/>
            <w:hideMark/>
          </w:tcPr>
          <w:p w14:paraId="144F630D" w14:textId="77777777" w:rsidR="009456DE" w:rsidRPr="00D8544D" w:rsidRDefault="009456DE" w:rsidP="009456DE">
            <w:pPr>
              <w:rPr>
                <w:sz w:val="18"/>
                <w:szCs w:val="18"/>
              </w:rPr>
            </w:pPr>
          </w:p>
        </w:tc>
        <w:tc>
          <w:tcPr>
            <w:tcW w:w="491" w:type="dxa"/>
            <w:noWrap/>
            <w:hideMark/>
          </w:tcPr>
          <w:p w14:paraId="44979E9F" w14:textId="77777777" w:rsidR="009456DE" w:rsidRPr="00D8544D" w:rsidRDefault="009456DE" w:rsidP="009456DE">
            <w:pPr>
              <w:rPr>
                <w:sz w:val="18"/>
                <w:szCs w:val="18"/>
              </w:rPr>
            </w:pPr>
            <w:r w:rsidRPr="00D8544D">
              <w:rPr>
                <w:sz w:val="18"/>
                <w:szCs w:val="18"/>
              </w:rPr>
              <w:t>Y</w:t>
            </w:r>
          </w:p>
        </w:tc>
        <w:tc>
          <w:tcPr>
            <w:tcW w:w="540" w:type="dxa"/>
            <w:noWrap/>
            <w:hideMark/>
          </w:tcPr>
          <w:p w14:paraId="07AD1CBF" w14:textId="77777777" w:rsidR="009456DE" w:rsidRPr="00D8544D" w:rsidRDefault="009456DE" w:rsidP="009456DE">
            <w:pPr>
              <w:rPr>
                <w:sz w:val="18"/>
                <w:szCs w:val="18"/>
              </w:rPr>
            </w:pPr>
            <w:r w:rsidRPr="00D8544D">
              <w:rPr>
                <w:sz w:val="18"/>
                <w:szCs w:val="18"/>
              </w:rPr>
              <w:t>Y</w:t>
            </w:r>
          </w:p>
        </w:tc>
        <w:tc>
          <w:tcPr>
            <w:tcW w:w="2978" w:type="dxa"/>
            <w:hideMark/>
          </w:tcPr>
          <w:p w14:paraId="17347CD8" w14:textId="77777777" w:rsidR="009456DE" w:rsidRPr="00D8544D" w:rsidRDefault="009456DE" w:rsidP="009456DE">
            <w:pPr>
              <w:rPr>
                <w:sz w:val="18"/>
                <w:szCs w:val="18"/>
              </w:rPr>
            </w:pPr>
            <w:r w:rsidRPr="00D8544D">
              <w:rPr>
                <w:sz w:val="18"/>
                <w:szCs w:val="18"/>
              </w:rPr>
              <w:t xml:space="preserve">Time a defect was raised. Time Format - </w:t>
            </w:r>
            <w:r w:rsidRPr="00D8544D">
              <w:rPr>
                <w:b/>
                <w:bCs/>
                <w:sz w:val="18"/>
                <w:szCs w:val="18"/>
              </w:rPr>
              <w:t>13:00 hrs</w:t>
            </w:r>
          </w:p>
        </w:tc>
      </w:tr>
      <w:tr w:rsidR="00D05AAC" w:rsidRPr="0096089E" w14:paraId="37486BBF" w14:textId="77777777" w:rsidTr="00D05AAC">
        <w:trPr>
          <w:trHeight w:val="300"/>
        </w:trPr>
        <w:tc>
          <w:tcPr>
            <w:tcW w:w="491" w:type="dxa"/>
            <w:hideMark/>
          </w:tcPr>
          <w:p w14:paraId="262B2659" w14:textId="6E979E94" w:rsidR="009456DE" w:rsidRPr="00D8544D" w:rsidRDefault="009456DE" w:rsidP="009456DE">
            <w:pPr>
              <w:rPr>
                <w:sz w:val="18"/>
                <w:szCs w:val="18"/>
              </w:rPr>
            </w:pPr>
            <w:r>
              <w:rPr>
                <w:sz w:val="18"/>
                <w:szCs w:val="18"/>
              </w:rPr>
              <w:t>7</w:t>
            </w:r>
          </w:p>
        </w:tc>
        <w:tc>
          <w:tcPr>
            <w:tcW w:w="1775" w:type="dxa"/>
            <w:noWrap/>
            <w:hideMark/>
          </w:tcPr>
          <w:p w14:paraId="606AE871" w14:textId="77777777" w:rsidR="009456DE" w:rsidRPr="00D8544D" w:rsidRDefault="009456DE" w:rsidP="009456DE">
            <w:pPr>
              <w:rPr>
                <w:sz w:val="18"/>
                <w:szCs w:val="18"/>
              </w:rPr>
            </w:pPr>
            <w:r w:rsidRPr="00D8544D">
              <w:rPr>
                <w:sz w:val="18"/>
                <w:szCs w:val="18"/>
              </w:rPr>
              <w:t>IIT_CHR_ATTRIB28</w:t>
            </w:r>
          </w:p>
        </w:tc>
        <w:tc>
          <w:tcPr>
            <w:tcW w:w="1712" w:type="dxa"/>
            <w:hideMark/>
          </w:tcPr>
          <w:p w14:paraId="0064152A" w14:textId="77777777" w:rsidR="009456DE" w:rsidRPr="00D8544D" w:rsidRDefault="009456DE" w:rsidP="009456DE">
            <w:pPr>
              <w:rPr>
                <w:sz w:val="18"/>
                <w:szCs w:val="18"/>
              </w:rPr>
            </w:pPr>
            <w:r w:rsidRPr="00D8544D">
              <w:rPr>
                <w:sz w:val="18"/>
                <w:szCs w:val="18"/>
              </w:rPr>
              <w:t>Cause Of Defect</w:t>
            </w:r>
          </w:p>
        </w:tc>
        <w:tc>
          <w:tcPr>
            <w:tcW w:w="630" w:type="dxa"/>
            <w:hideMark/>
          </w:tcPr>
          <w:p w14:paraId="1A8CA522" w14:textId="77777777" w:rsidR="009456DE" w:rsidRPr="00D8544D" w:rsidRDefault="009456DE" w:rsidP="009456DE">
            <w:pPr>
              <w:rPr>
                <w:sz w:val="18"/>
                <w:szCs w:val="18"/>
              </w:rPr>
            </w:pPr>
            <w:r w:rsidRPr="00D8544D">
              <w:rPr>
                <w:sz w:val="18"/>
                <w:szCs w:val="18"/>
              </w:rPr>
              <w:t>30</w:t>
            </w:r>
          </w:p>
        </w:tc>
        <w:tc>
          <w:tcPr>
            <w:tcW w:w="1890" w:type="dxa"/>
            <w:hideMark/>
          </w:tcPr>
          <w:p w14:paraId="20A7B7A9" w14:textId="77777777" w:rsidR="009456DE" w:rsidRPr="00D8544D" w:rsidRDefault="009456DE" w:rsidP="009456DE">
            <w:pPr>
              <w:rPr>
                <w:sz w:val="18"/>
                <w:szCs w:val="18"/>
              </w:rPr>
            </w:pPr>
            <w:r w:rsidRPr="00D8544D">
              <w:rPr>
                <w:sz w:val="18"/>
                <w:szCs w:val="18"/>
              </w:rPr>
              <w:t>varchar2</w:t>
            </w:r>
          </w:p>
        </w:tc>
        <w:tc>
          <w:tcPr>
            <w:tcW w:w="491" w:type="dxa"/>
            <w:noWrap/>
            <w:hideMark/>
          </w:tcPr>
          <w:p w14:paraId="5D3D99FA" w14:textId="77777777" w:rsidR="009456DE" w:rsidRPr="00D8544D" w:rsidRDefault="009456DE" w:rsidP="009456DE">
            <w:pPr>
              <w:rPr>
                <w:sz w:val="18"/>
                <w:szCs w:val="18"/>
              </w:rPr>
            </w:pPr>
          </w:p>
        </w:tc>
        <w:tc>
          <w:tcPr>
            <w:tcW w:w="540" w:type="dxa"/>
            <w:noWrap/>
            <w:hideMark/>
          </w:tcPr>
          <w:p w14:paraId="1F48F818" w14:textId="77777777" w:rsidR="009456DE" w:rsidRPr="00D8544D" w:rsidRDefault="009456DE" w:rsidP="009456DE">
            <w:pPr>
              <w:rPr>
                <w:sz w:val="18"/>
                <w:szCs w:val="18"/>
              </w:rPr>
            </w:pPr>
            <w:r w:rsidRPr="00D8544D">
              <w:rPr>
                <w:sz w:val="18"/>
                <w:szCs w:val="18"/>
              </w:rPr>
              <w:t>U</w:t>
            </w:r>
          </w:p>
        </w:tc>
        <w:tc>
          <w:tcPr>
            <w:tcW w:w="1890" w:type="dxa"/>
            <w:hideMark/>
          </w:tcPr>
          <w:p w14:paraId="4D627640" w14:textId="77777777" w:rsidR="009456DE" w:rsidRPr="00D8544D" w:rsidRDefault="009456DE" w:rsidP="009456DE">
            <w:pPr>
              <w:rPr>
                <w:sz w:val="18"/>
                <w:szCs w:val="18"/>
              </w:rPr>
            </w:pPr>
            <w:r w:rsidRPr="00D8544D">
              <w:rPr>
                <w:sz w:val="18"/>
                <w:szCs w:val="18"/>
              </w:rPr>
              <w:t>Cause_Of_Defect</w:t>
            </w:r>
          </w:p>
        </w:tc>
        <w:tc>
          <w:tcPr>
            <w:tcW w:w="540" w:type="dxa"/>
            <w:noWrap/>
            <w:hideMark/>
          </w:tcPr>
          <w:p w14:paraId="555F64AB" w14:textId="77777777" w:rsidR="009456DE" w:rsidRPr="00D8544D" w:rsidRDefault="009456DE" w:rsidP="009456DE">
            <w:pPr>
              <w:rPr>
                <w:sz w:val="18"/>
                <w:szCs w:val="18"/>
              </w:rPr>
            </w:pPr>
          </w:p>
        </w:tc>
        <w:tc>
          <w:tcPr>
            <w:tcW w:w="491" w:type="dxa"/>
            <w:noWrap/>
            <w:hideMark/>
          </w:tcPr>
          <w:p w14:paraId="47A5D1C8" w14:textId="77777777" w:rsidR="009456DE" w:rsidRPr="00D8544D" w:rsidRDefault="009456DE" w:rsidP="009456DE">
            <w:pPr>
              <w:rPr>
                <w:sz w:val="18"/>
                <w:szCs w:val="18"/>
              </w:rPr>
            </w:pPr>
            <w:r w:rsidRPr="00D8544D">
              <w:rPr>
                <w:sz w:val="18"/>
                <w:szCs w:val="18"/>
              </w:rPr>
              <w:t>Y</w:t>
            </w:r>
          </w:p>
        </w:tc>
        <w:tc>
          <w:tcPr>
            <w:tcW w:w="540" w:type="dxa"/>
            <w:noWrap/>
            <w:hideMark/>
          </w:tcPr>
          <w:p w14:paraId="3F6DC172" w14:textId="77777777" w:rsidR="009456DE" w:rsidRPr="00D8544D" w:rsidRDefault="009456DE" w:rsidP="009456DE">
            <w:pPr>
              <w:rPr>
                <w:sz w:val="18"/>
                <w:szCs w:val="18"/>
              </w:rPr>
            </w:pPr>
            <w:r w:rsidRPr="00D8544D">
              <w:rPr>
                <w:sz w:val="18"/>
                <w:szCs w:val="18"/>
              </w:rPr>
              <w:t>Y</w:t>
            </w:r>
          </w:p>
        </w:tc>
        <w:tc>
          <w:tcPr>
            <w:tcW w:w="2978" w:type="dxa"/>
            <w:hideMark/>
          </w:tcPr>
          <w:p w14:paraId="70A2F972" w14:textId="77777777" w:rsidR="009456DE" w:rsidRPr="00D8544D" w:rsidRDefault="009456DE" w:rsidP="009456DE">
            <w:pPr>
              <w:rPr>
                <w:sz w:val="18"/>
                <w:szCs w:val="18"/>
              </w:rPr>
            </w:pPr>
            <w:r w:rsidRPr="00D8544D">
              <w:rPr>
                <w:sz w:val="18"/>
                <w:szCs w:val="18"/>
              </w:rPr>
              <w:t>The reason for the damage.</w:t>
            </w:r>
          </w:p>
        </w:tc>
      </w:tr>
      <w:tr w:rsidR="00D05AAC" w:rsidRPr="0096089E" w14:paraId="4C5EF708" w14:textId="77777777" w:rsidTr="00D05AAC">
        <w:trPr>
          <w:trHeight w:val="600"/>
        </w:trPr>
        <w:tc>
          <w:tcPr>
            <w:tcW w:w="491" w:type="dxa"/>
            <w:hideMark/>
          </w:tcPr>
          <w:p w14:paraId="705A566D" w14:textId="49AB8D60" w:rsidR="009456DE" w:rsidRPr="00D8544D" w:rsidRDefault="009456DE" w:rsidP="009456DE">
            <w:pPr>
              <w:rPr>
                <w:sz w:val="18"/>
                <w:szCs w:val="18"/>
              </w:rPr>
            </w:pPr>
            <w:r>
              <w:rPr>
                <w:sz w:val="18"/>
                <w:szCs w:val="18"/>
              </w:rPr>
              <w:t>8</w:t>
            </w:r>
          </w:p>
        </w:tc>
        <w:tc>
          <w:tcPr>
            <w:tcW w:w="1775" w:type="dxa"/>
            <w:noWrap/>
            <w:hideMark/>
          </w:tcPr>
          <w:p w14:paraId="54B27DD8" w14:textId="77777777" w:rsidR="009456DE" w:rsidRPr="00D8544D" w:rsidRDefault="009456DE" w:rsidP="009456DE">
            <w:pPr>
              <w:rPr>
                <w:sz w:val="18"/>
                <w:szCs w:val="18"/>
              </w:rPr>
            </w:pPr>
            <w:r w:rsidRPr="00D8544D">
              <w:rPr>
                <w:sz w:val="18"/>
                <w:szCs w:val="18"/>
              </w:rPr>
              <w:t>IIT_CHR_ATTRIB29</w:t>
            </w:r>
          </w:p>
        </w:tc>
        <w:tc>
          <w:tcPr>
            <w:tcW w:w="1712" w:type="dxa"/>
            <w:hideMark/>
          </w:tcPr>
          <w:p w14:paraId="5E92B72F" w14:textId="77777777" w:rsidR="009456DE" w:rsidRPr="00D8544D" w:rsidRDefault="009456DE" w:rsidP="009456DE">
            <w:pPr>
              <w:rPr>
                <w:sz w:val="18"/>
                <w:szCs w:val="18"/>
              </w:rPr>
            </w:pPr>
            <w:r w:rsidRPr="00D8544D">
              <w:rPr>
                <w:sz w:val="18"/>
                <w:szCs w:val="18"/>
              </w:rPr>
              <w:t>Reoccurring Defect (Yes/No)</w:t>
            </w:r>
          </w:p>
        </w:tc>
        <w:tc>
          <w:tcPr>
            <w:tcW w:w="630" w:type="dxa"/>
            <w:hideMark/>
          </w:tcPr>
          <w:p w14:paraId="3D8A7F9C" w14:textId="77777777" w:rsidR="009456DE" w:rsidRPr="00D8544D" w:rsidRDefault="009456DE" w:rsidP="009456DE">
            <w:pPr>
              <w:rPr>
                <w:sz w:val="18"/>
                <w:szCs w:val="18"/>
              </w:rPr>
            </w:pPr>
          </w:p>
        </w:tc>
        <w:tc>
          <w:tcPr>
            <w:tcW w:w="1890" w:type="dxa"/>
            <w:hideMark/>
          </w:tcPr>
          <w:p w14:paraId="054E4EFB" w14:textId="77777777" w:rsidR="009456DE" w:rsidRPr="00D8544D" w:rsidRDefault="009456DE" w:rsidP="009456DE">
            <w:pPr>
              <w:rPr>
                <w:sz w:val="18"/>
                <w:szCs w:val="18"/>
              </w:rPr>
            </w:pPr>
            <w:r w:rsidRPr="00D8544D">
              <w:rPr>
                <w:sz w:val="18"/>
                <w:szCs w:val="18"/>
              </w:rPr>
              <w:t>varchar2</w:t>
            </w:r>
          </w:p>
        </w:tc>
        <w:tc>
          <w:tcPr>
            <w:tcW w:w="491" w:type="dxa"/>
            <w:noWrap/>
            <w:hideMark/>
          </w:tcPr>
          <w:p w14:paraId="2838955A" w14:textId="77777777" w:rsidR="009456DE" w:rsidRPr="00D8544D" w:rsidRDefault="009456DE" w:rsidP="009456DE">
            <w:pPr>
              <w:rPr>
                <w:sz w:val="18"/>
                <w:szCs w:val="18"/>
              </w:rPr>
            </w:pPr>
          </w:p>
        </w:tc>
        <w:tc>
          <w:tcPr>
            <w:tcW w:w="540" w:type="dxa"/>
            <w:noWrap/>
            <w:hideMark/>
          </w:tcPr>
          <w:p w14:paraId="1DC670F1" w14:textId="77777777" w:rsidR="009456DE" w:rsidRPr="00D8544D" w:rsidRDefault="009456DE" w:rsidP="009456DE">
            <w:pPr>
              <w:rPr>
                <w:sz w:val="18"/>
                <w:szCs w:val="18"/>
              </w:rPr>
            </w:pPr>
            <w:r w:rsidRPr="00D8544D">
              <w:rPr>
                <w:sz w:val="18"/>
                <w:szCs w:val="18"/>
              </w:rPr>
              <w:t>U</w:t>
            </w:r>
          </w:p>
        </w:tc>
        <w:tc>
          <w:tcPr>
            <w:tcW w:w="1890" w:type="dxa"/>
            <w:hideMark/>
          </w:tcPr>
          <w:p w14:paraId="60E79FD2" w14:textId="344E62CA" w:rsidR="009456DE" w:rsidRPr="00D8544D" w:rsidRDefault="009456DE" w:rsidP="009456DE">
            <w:pPr>
              <w:rPr>
                <w:sz w:val="18"/>
                <w:szCs w:val="18"/>
              </w:rPr>
            </w:pPr>
            <w:r>
              <w:rPr>
                <w:sz w:val="18"/>
                <w:szCs w:val="18"/>
              </w:rPr>
              <w:t>Reoccurring_Defect</w:t>
            </w:r>
          </w:p>
        </w:tc>
        <w:tc>
          <w:tcPr>
            <w:tcW w:w="540" w:type="dxa"/>
            <w:noWrap/>
            <w:hideMark/>
          </w:tcPr>
          <w:p w14:paraId="30EB2610" w14:textId="77777777" w:rsidR="009456DE" w:rsidRPr="00D8544D" w:rsidRDefault="009456DE" w:rsidP="009456DE">
            <w:pPr>
              <w:rPr>
                <w:sz w:val="18"/>
                <w:szCs w:val="18"/>
              </w:rPr>
            </w:pPr>
          </w:p>
        </w:tc>
        <w:tc>
          <w:tcPr>
            <w:tcW w:w="491" w:type="dxa"/>
            <w:noWrap/>
            <w:hideMark/>
          </w:tcPr>
          <w:p w14:paraId="4820076F" w14:textId="77777777" w:rsidR="009456DE" w:rsidRPr="00D8544D" w:rsidRDefault="009456DE" w:rsidP="009456DE">
            <w:pPr>
              <w:rPr>
                <w:sz w:val="18"/>
                <w:szCs w:val="18"/>
              </w:rPr>
            </w:pPr>
            <w:r w:rsidRPr="00D8544D">
              <w:rPr>
                <w:sz w:val="18"/>
                <w:szCs w:val="18"/>
              </w:rPr>
              <w:t>Y</w:t>
            </w:r>
          </w:p>
        </w:tc>
        <w:tc>
          <w:tcPr>
            <w:tcW w:w="540" w:type="dxa"/>
            <w:noWrap/>
            <w:hideMark/>
          </w:tcPr>
          <w:p w14:paraId="0FC9FC14" w14:textId="77777777" w:rsidR="009456DE" w:rsidRPr="00D8544D" w:rsidRDefault="009456DE" w:rsidP="009456DE">
            <w:pPr>
              <w:rPr>
                <w:sz w:val="18"/>
                <w:szCs w:val="18"/>
              </w:rPr>
            </w:pPr>
            <w:r w:rsidRPr="00D8544D">
              <w:rPr>
                <w:sz w:val="18"/>
                <w:szCs w:val="18"/>
              </w:rPr>
              <w:t>Y</w:t>
            </w:r>
          </w:p>
        </w:tc>
        <w:tc>
          <w:tcPr>
            <w:tcW w:w="2978" w:type="dxa"/>
            <w:hideMark/>
          </w:tcPr>
          <w:p w14:paraId="52D83B12" w14:textId="77777777" w:rsidR="009456DE" w:rsidRPr="00D8544D" w:rsidRDefault="009456DE" w:rsidP="009456DE">
            <w:pPr>
              <w:rPr>
                <w:sz w:val="18"/>
                <w:szCs w:val="18"/>
              </w:rPr>
            </w:pPr>
            <w:r w:rsidRPr="00D8544D">
              <w:rPr>
                <w:sz w:val="18"/>
                <w:szCs w:val="18"/>
              </w:rPr>
              <w:t>This is to identify find out the root cause of the problem.</w:t>
            </w:r>
          </w:p>
        </w:tc>
      </w:tr>
      <w:tr w:rsidR="00D05AAC" w:rsidRPr="0096089E" w14:paraId="57D89077" w14:textId="77777777" w:rsidTr="00D05AAC">
        <w:trPr>
          <w:trHeight w:val="900"/>
        </w:trPr>
        <w:tc>
          <w:tcPr>
            <w:tcW w:w="491" w:type="dxa"/>
            <w:hideMark/>
          </w:tcPr>
          <w:p w14:paraId="7237D169" w14:textId="555B6E38" w:rsidR="009456DE" w:rsidRPr="00D8544D" w:rsidRDefault="009456DE" w:rsidP="009456DE">
            <w:pPr>
              <w:rPr>
                <w:sz w:val="18"/>
                <w:szCs w:val="18"/>
              </w:rPr>
            </w:pPr>
            <w:r>
              <w:rPr>
                <w:sz w:val="18"/>
                <w:szCs w:val="18"/>
              </w:rPr>
              <w:lastRenderedPageBreak/>
              <w:t>9</w:t>
            </w:r>
          </w:p>
        </w:tc>
        <w:tc>
          <w:tcPr>
            <w:tcW w:w="1775" w:type="dxa"/>
            <w:noWrap/>
            <w:hideMark/>
          </w:tcPr>
          <w:p w14:paraId="62698B60" w14:textId="77777777" w:rsidR="009456DE" w:rsidRPr="00D8544D" w:rsidRDefault="009456DE" w:rsidP="009456DE">
            <w:pPr>
              <w:rPr>
                <w:sz w:val="18"/>
                <w:szCs w:val="18"/>
              </w:rPr>
            </w:pPr>
            <w:r w:rsidRPr="00D8544D">
              <w:rPr>
                <w:sz w:val="18"/>
                <w:szCs w:val="18"/>
              </w:rPr>
              <w:t>IIT_CHR_ATTRIB30</w:t>
            </w:r>
          </w:p>
        </w:tc>
        <w:tc>
          <w:tcPr>
            <w:tcW w:w="1712" w:type="dxa"/>
            <w:hideMark/>
          </w:tcPr>
          <w:p w14:paraId="0614C0D0" w14:textId="77777777" w:rsidR="009456DE" w:rsidRPr="00D8544D" w:rsidRDefault="009456DE" w:rsidP="009456DE">
            <w:pPr>
              <w:rPr>
                <w:sz w:val="18"/>
                <w:szCs w:val="18"/>
              </w:rPr>
            </w:pPr>
            <w:r w:rsidRPr="00D8544D">
              <w:rPr>
                <w:sz w:val="18"/>
                <w:szCs w:val="18"/>
              </w:rPr>
              <w:t>Defect Type</w:t>
            </w:r>
          </w:p>
        </w:tc>
        <w:tc>
          <w:tcPr>
            <w:tcW w:w="630" w:type="dxa"/>
            <w:hideMark/>
          </w:tcPr>
          <w:p w14:paraId="6535A45B" w14:textId="77777777" w:rsidR="009456DE" w:rsidRPr="00D8544D" w:rsidRDefault="009456DE" w:rsidP="009456DE">
            <w:pPr>
              <w:rPr>
                <w:sz w:val="18"/>
                <w:szCs w:val="18"/>
              </w:rPr>
            </w:pPr>
            <w:r w:rsidRPr="00D8544D">
              <w:rPr>
                <w:sz w:val="18"/>
                <w:szCs w:val="18"/>
              </w:rPr>
              <w:t>50</w:t>
            </w:r>
          </w:p>
        </w:tc>
        <w:tc>
          <w:tcPr>
            <w:tcW w:w="1890" w:type="dxa"/>
            <w:hideMark/>
          </w:tcPr>
          <w:p w14:paraId="55EF2B1F" w14:textId="77777777" w:rsidR="009456DE" w:rsidRPr="00D8544D" w:rsidRDefault="009456DE" w:rsidP="009456DE">
            <w:pPr>
              <w:rPr>
                <w:sz w:val="18"/>
                <w:szCs w:val="18"/>
              </w:rPr>
            </w:pPr>
            <w:r w:rsidRPr="00D8544D">
              <w:rPr>
                <w:sz w:val="18"/>
                <w:szCs w:val="18"/>
              </w:rPr>
              <w:t>varchar2</w:t>
            </w:r>
          </w:p>
        </w:tc>
        <w:tc>
          <w:tcPr>
            <w:tcW w:w="491" w:type="dxa"/>
            <w:noWrap/>
            <w:hideMark/>
          </w:tcPr>
          <w:p w14:paraId="53562BF6" w14:textId="77777777" w:rsidR="009456DE" w:rsidRPr="00D8544D" w:rsidRDefault="009456DE" w:rsidP="009456DE">
            <w:pPr>
              <w:rPr>
                <w:sz w:val="18"/>
                <w:szCs w:val="18"/>
              </w:rPr>
            </w:pPr>
          </w:p>
        </w:tc>
        <w:tc>
          <w:tcPr>
            <w:tcW w:w="540" w:type="dxa"/>
            <w:noWrap/>
            <w:hideMark/>
          </w:tcPr>
          <w:p w14:paraId="2BE16532" w14:textId="77777777" w:rsidR="009456DE" w:rsidRPr="00D8544D" w:rsidRDefault="009456DE" w:rsidP="009456DE">
            <w:pPr>
              <w:rPr>
                <w:sz w:val="18"/>
                <w:szCs w:val="18"/>
              </w:rPr>
            </w:pPr>
            <w:r w:rsidRPr="00D8544D">
              <w:rPr>
                <w:sz w:val="18"/>
                <w:szCs w:val="18"/>
              </w:rPr>
              <w:t>U</w:t>
            </w:r>
          </w:p>
        </w:tc>
        <w:tc>
          <w:tcPr>
            <w:tcW w:w="1890" w:type="dxa"/>
            <w:hideMark/>
          </w:tcPr>
          <w:p w14:paraId="00F3E711" w14:textId="77777777" w:rsidR="009456DE" w:rsidRPr="00D8544D" w:rsidRDefault="009456DE" w:rsidP="009456DE">
            <w:pPr>
              <w:rPr>
                <w:sz w:val="18"/>
                <w:szCs w:val="18"/>
              </w:rPr>
            </w:pPr>
            <w:r w:rsidRPr="00D8544D">
              <w:rPr>
                <w:sz w:val="18"/>
                <w:szCs w:val="18"/>
              </w:rPr>
              <w:t>Defect_Type</w:t>
            </w:r>
          </w:p>
        </w:tc>
        <w:tc>
          <w:tcPr>
            <w:tcW w:w="540" w:type="dxa"/>
            <w:noWrap/>
            <w:hideMark/>
          </w:tcPr>
          <w:p w14:paraId="27F4179F" w14:textId="77777777" w:rsidR="009456DE" w:rsidRPr="00D8544D" w:rsidRDefault="009456DE" w:rsidP="009456DE">
            <w:pPr>
              <w:rPr>
                <w:sz w:val="18"/>
                <w:szCs w:val="18"/>
              </w:rPr>
            </w:pPr>
          </w:p>
        </w:tc>
        <w:tc>
          <w:tcPr>
            <w:tcW w:w="491" w:type="dxa"/>
            <w:noWrap/>
            <w:hideMark/>
          </w:tcPr>
          <w:p w14:paraId="5A3AFB30" w14:textId="77777777" w:rsidR="009456DE" w:rsidRPr="00D8544D" w:rsidRDefault="009456DE" w:rsidP="009456DE">
            <w:pPr>
              <w:rPr>
                <w:sz w:val="18"/>
                <w:szCs w:val="18"/>
              </w:rPr>
            </w:pPr>
            <w:r w:rsidRPr="00D8544D">
              <w:rPr>
                <w:sz w:val="18"/>
                <w:szCs w:val="18"/>
              </w:rPr>
              <w:t>Y</w:t>
            </w:r>
          </w:p>
        </w:tc>
        <w:tc>
          <w:tcPr>
            <w:tcW w:w="540" w:type="dxa"/>
            <w:noWrap/>
            <w:hideMark/>
          </w:tcPr>
          <w:p w14:paraId="23C35045" w14:textId="77777777" w:rsidR="009456DE" w:rsidRPr="00D8544D" w:rsidRDefault="009456DE" w:rsidP="009456DE">
            <w:pPr>
              <w:rPr>
                <w:sz w:val="18"/>
                <w:szCs w:val="18"/>
              </w:rPr>
            </w:pPr>
            <w:r w:rsidRPr="00D8544D">
              <w:rPr>
                <w:sz w:val="18"/>
                <w:szCs w:val="18"/>
              </w:rPr>
              <w:t>Y</w:t>
            </w:r>
          </w:p>
        </w:tc>
        <w:tc>
          <w:tcPr>
            <w:tcW w:w="2978" w:type="dxa"/>
            <w:hideMark/>
          </w:tcPr>
          <w:p w14:paraId="16EB318C" w14:textId="77777777" w:rsidR="009456DE" w:rsidRPr="00D8544D" w:rsidRDefault="009456DE" w:rsidP="009456DE">
            <w:pPr>
              <w:rPr>
                <w:sz w:val="18"/>
                <w:szCs w:val="18"/>
              </w:rPr>
            </w:pPr>
            <w:r w:rsidRPr="00D8544D">
              <w:rPr>
                <w:sz w:val="18"/>
                <w:szCs w:val="18"/>
              </w:rPr>
              <w:t>Define categories of defects with allocated number to each defect type</w:t>
            </w:r>
          </w:p>
        </w:tc>
      </w:tr>
      <w:tr w:rsidR="00D05AAC" w:rsidRPr="0096089E" w14:paraId="480D10FD" w14:textId="77777777" w:rsidTr="00D05AAC">
        <w:trPr>
          <w:trHeight w:val="600"/>
        </w:trPr>
        <w:tc>
          <w:tcPr>
            <w:tcW w:w="491" w:type="dxa"/>
            <w:hideMark/>
          </w:tcPr>
          <w:p w14:paraId="2A2AFF72" w14:textId="2FA04C16" w:rsidR="009456DE" w:rsidRPr="00D8544D" w:rsidRDefault="009456DE" w:rsidP="009456DE">
            <w:pPr>
              <w:rPr>
                <w:sz w:val="18"/>
                <w:szCs w:val="18"/>
              </w:rPr>
            </w:pPr>
            <w:r>
              <w:rPr>
                <w:sz w:val="18"/>
                <w:szCs w:val="18"/>
              </w:rPr>
              <w:t>10</w:t>
            </w:r>
          </w:p>
        </w:tc>
        <w:tc>
          <w:tcPr>
            <w:tcW w:w="1775" w:type="dxa"/>
            <w:noWrap/>
            <w:hideMark/>
          </w:tcPr>
          <w:p w14:paraId="4E968690" w14:textId="77777777" w:rsidR="009456DE" w:rsidRPr="00D8544D" w:rsidRDefault="009456DE" w:rsidP="009456DE">
            <w:pPr>
              <w:rPr>
                <w:sz w:val="18"/>
                <w:szCs w:val="18"/>
              </w:rPr>
            </w:pPr>
            <w:r w:rsidRPr="00D8544D">
              <w:rPr>
                <w:sz w:val="18"/>
                <w:szCs w:val="18"/>
              </w:rPr>
              <w:t>IIT_NUM_ATTRIB16</w:t>
            </w:r>
          </w:p>
        </w:tc>
        <w:tc>
          <w:tcPr>
            <w:tcW w:w="1712" w:type="dxa"/>
            <w:hideMark/>
          </w:tcPr>
          <w:p w14:paraId="7FB52D75" w14:textId="77777777" w:rsidR="009456DE" w:rsidRPr="00D8544D" w:rsidRDefault="009456DE" w:rsidP="009456DE">
            <w:pPr>
              <w:rPr>
                <w:sz w:val="18"/>
                <w:szCs w:val="18"/>
              </w:rPr>
            </w:pPr>
            <w:r w:rsidRPr="00D8544D">
              <w:rPr>
                <w:sz w:val="18"/>
                <w:szCs w:val="18"/>
              </w:rPr>
              <w:t>Position within Location</w:t>
            </w:r>
          </w:p>
        </w:tc>
        <w:tc>
          <w:tcPr>
            <w:tcW w:w="630" w:type="dxa"/>
            <w:hideMark/>
          </w:tcPr>
          <w:p w14:paraId="649DD7F7" w14:textId="77777777" w:rsidR="009456DE" w:rsidRPr="00D8544D" w:rsidRDefault="009456DE" w:rsidP="009456DE">
            <w:pPr>
              <w:rPr>
                <w:sz w:val="18"/>
                <w:szCs w:val="18"/>
              </w:rPr>
            </w:pPr>
          </w:p>
        </w:tc>
        <w:tc>
          <w:tcPr>
            <w:tcW w:w="1890" w:type="dxa"/>
            <w:hideMark/>
          </w:tcPr>
          <w:p w14:paraId="1672FF51" w14:textId="77777777" w:rsidR="009456DE" w:rsidRPr="00D8544D" w:rsidRDefault="009456DE" w:rsidP="009456DE">
            <w:pPr>
              <w:rPr>
                <w:sz w:val="18"/>
                <w:szCs w:val="18"/>
              </w:rPr>
            </w:pPr>
            <w:r w:rsidRPr="00D8544D">
              <w:rPr>
                <w:sz w:val="18"/>
                <w:szCs w:val="18"/>
              </w:rPr>
              <w:t>number</w:t>
            </w:r>
          </w:p>
        </w:tc>
        <w:tc>
          <w:tcPr>
            <w:tcW w:w="491" w:type="dxa"/>
            <w:noWrap/>
            <w:hideMark/>
          </w:tcPr>
          <w:p w14:paraId="54B97F12" w14:textId="77777777" w:rsidR="009456DE" w:rsidRPr="00D8544D" w:rsidRDefault="009456DE" w:rsidP="009456DE">
            <w:pPr>
              <w:rPr>
                <w:sz w:val="18"/>
                <w:szCs w:val="18"/>
              </w:rPr>
            </w:pPr>
          </w:p>
        </w:tc>
        <w:tc>
          <w:tcPr>
            <w:tcW w:w="540" w:type="dxa"/>
            <w:noWrap/>
            <w:hideMark/>
          </w:tcPr>
          <w:p w14:paraId="6B4CBBAA" w14:textId="77777777" w:rsidR="009456DE" w:rsidRPr="00D8544D" w:rsidRDefault="009456DE" w:rsidP="009456DE">
            <w:pPr>
              <w:rPr>
                <w:sz w:val="18"/>
                <w:szCs w:val="18"/>
              </w:rPr>
            </w:pPr>
            <w:r w:rsidRPr="00D8544D">
              <w:rPr>
                <w:sz w:val="18"/>
                <w:szCs w:val="18"/>
              </w:rPr>
              <w:t>U</w:t>
            </w:r>
          </w:p>
        </w:tc>
        <w:tc>
          <w:tcPr>
            <w:tcW w:w="1890" w:type="dxa"/>
            <w:hideMark/>
          </w:tcPr>
          <w:p w14:paraId="07941855" w14:textId="77777777" w:rsidR="00E866D7" w:rsidRDefault="009456DE" w:rsidP="009456DE">
            <w:pPr>
              <w:rPr>
                <w:ins w:id="686" w:author="Joe.Mendoza" w:date="2014-11-26T14:47:00Z"/>
                <w:sz w:val="18"/>
                <w:szCs w:val="18"/>
              </w:rPr>
            </w:pPr>
            <w:r w:rsidRPr="00D8544D">
              <w:rPr>
                <w:sz w:val="18"/>
                <w:szCs w:val="18"/>
              </w:rPr>
              <w:t>Position_within</w:t>
            </w:r>
          </w:p>
          <w:p w14:paraId="79C858B3" w14:textId="57762462" w:rsidR="009456DE" w:rsidRPr="00D8544D" w:rsidRDefault="009456DE" w:rsidP="009456DE">
            <w:pPr>
              <w:rPr>
                <w:sz w:val="18"/>
                <w:szCs w:val="18"/>
              </w:rPr>
            </w:pPr>
            <w:r w:rsidRPr="00D8544D">
              <w:rPr>
                <w:sz w:val="18"/>
                <w:szCs w:val="18"/>
              </w:rPr>
              <w:t>_Location</w:t>
            </w:r>
          </w:p>
        </w:tc>
        <w:tc>
          <w:tcPr>
            <w:tcW w:w="540" w:type="dxa"/>
            <w:noWrap/>
            <w:hideMark/>
          </w:tcPr>
          <w:p w14:paraId="15FFB341" w14:textId="77777777" w:rsidR="009456DE" w:rsidRPr="00D8544D" w:rsidRDefault="009456DE" w:rsidP="009456DE">
            <w:pPr>
              <w:rPr>
                <w:sz w:val="18"/>
                <w:szCs w:val="18"/>
              </w:rPr>
            </w:pPr>
          </w:p>
        </w:tc>
        <w:tc>
          <w:tcPr>
            <w:tcW w:w="491" w:type="dxa"/>
            <w:noWrap/>
            <w:hideMark/>
          </w:tcPr>
          <w:p w14:paraId="0D8C9191" w14:textId="77777777" w:rsidR="009456DE" w:rsidRPr="00D8544D" w:rsidRDefault="009456DE" w:rsidP="009456DE">
            <w:pPr>
              <w:rPr>
                <w:sz w:val="18"/>
                <w:szCs w:val="18"/>
              </w:rPr>
            </w:pPr>
          </w:p>
        </w:tc>
        <w:tc>
          <w:tcPr>
            <w:tcW w:w="540" w:type="dxa"/>
            <w:noWrap/>
            <w:hideMark/>
          </w:tcPr>
          <w:p w14:paraId="64B9300E" w14:textId="77777777" w:rsidR="009456DE" w:rsidRPr="00D8544D" w:rsidRDefault="009456DE" w:rsidP="009456DE">
            <w:pPr>
              <w:rPr>
                <w:sz w:val="18"/>
                <w:szCs w:val="18"/>
              </w:rPr>
            </w:pPr>
            <w:r w:rsidRPr="00D8544D">
              <w:rPr>
                <w:sz w:val="18"/>
                <w:szCs w:val="18"/>
              </w:rPr>
              <w:t>Y</w:t>
            </w:r>
          </w:p>
        </w:tc>
        <w:tc>
          <w:tcPr>
            <w:tcW w:w="2978" w:type="dxa"/>
            <w:hideMark/>
          </w:tcPr>
          <w:p w14:paraId="2F7574C2" w14:textId="77777777" w:rsidR="009456DE" w:rsidRPr="00D8544D" w:rsidRDefault="009456DE" w:rsidP="009456DE">
            <w:pPr>
              <w:rPr>
                <w:sz w:val="18"/>
                <w:szCs w:val="18"/>
              </w:rPr>
            </w:pPr>
            <w:r w:rsidRPr="00D8544D">
              <w:rPr>
                <w:sz w:val="18"/>
                <w:szCs w:val="18"/>
              </w:rPr>
              <w:t>Shows the lane affected by Incident, Defect or Accomplishment.</w:t>
            </w:r>
          </w:p>
        </w:tc>
      </w:tr>
      <w:tr w:rsidR="00D05AAC" w:rsidRPr="0096089E" w14:paraId="0E6BAD6A" w14:textId="77777777" w:rsidTr="00D05AAC">
        <w:trPr>
          <w:trHeight w:val="615"/>
        </w:trPr>
        <w:tc>
          <w:tcPr>
            <w:tcW w:w="491" w:type="dxa"/>
            <w:hideMark/>
          </w:tcPr>
          <w:p w14:paraId="3851A3EF" w14:textId="3393B77E" w:rsidR="009456DE" w:rsidRPr="00D8544D" w:rsidRDefault="009456DE" w:rsidP="009456DE">
            <w:pPr>
              <w:rPr>
                <w:sz w:val="18"/>
                <w:szCs w:val="18"/>
              </w:rPr>
            </w:pPr>
            <w:r w:rsidRPr="00D8544D">
              <w:rPr>
                <w:sz w:val="18"/>
                <w:szCs w:val="18"/>
              </w:rPr>
              <w:t>1</w:t>
            </w:r>
            <w:r>
              <w:rPr>
                <w:sz w:val="18"/>
                <w:szCs w:val="18"/>
              </w:rPr>
              <w:t>1</w:t>
            </w:r>
          </w:p>
        </w:tc>
        <w:tc>
          <w:tcPr>
            <w:tcW w:w="1775" w:type="dxa"/>
            <w:noWrap/>
            <w:hideMark/>
          </w:tcPr>
          <w:p w14:paraId="2F0AE27D" w14:textId="3FE7E933" w:rsidR="009456DE" w:rsidRPr="00D8544D" w:rsidRDefault="009456DE" w:rsidP="009456DE">
            <w:pPr>
              <w:rPr>
                <w:sz w:val="18"/>
                <w:szCs w:val="18"/>
              </w:rPr>
            </w:pPr>
            <w:r w:rsidRPr="00306EF8">
              <w:rPr>
                <w:sz w:val="18"/>
                <w:szCs w:val="18"/>
              </w:rPr>
              <w:t>IIT_DATE_ATTRIB8</w:t>
            </w:r>
            <w:r w:rsidR="003C595C">
              <w:rPr>
                <w:sz w:val="18"/>
                <w:szCs w:val="18"/>
              </w:rPr>
              <w:t>8</w:t>
            </w:r>
          </w:p>
        </w:tc>
        <w:tc>
          <w:tcPr>
            <w:tcW w:w="1712" w:type="dxa"/>
            <w:hideMark/>
          </w:tcPr>
          <w:p w14:paraId="4F9FA702" w14:textId="77777777" w:rsidR="009456DE" w:rsidRPr="00D8544D" w:rsidRDefault="009456DE" w:rsidP="009456DE">
            <w:pPr>
              <w:rPr>
                <w:sz w:val="18"/>
                <w:szCs w:val="18"/>
              </w:rPr>
            </w:pPr>
            <w:r w:rsidRPr="00D8544D">
              <w:rPr>
                <w:sz w:val="18"/>
                <w:szCs w:val="18"/>
              </w:rPr>
              <w:t>Defect Completion Date</w:t>
            </w:r>
          </w:p>
        </w:tc>
        <w:tc>
          <w:tcPr>
            <w:tcW w:w="630" w:type="dxa"/>
            <w:hideMark/>
          </w:tcPr>
          <w:p w14:paraId="3AD6CA26" w14:textId="2D483F04" w:rsidR="009456DE" w:rsidRPr="00D8544D" w:rsidRDefault="003C595C" w:rsidP="009456DE">
            <w:pPr>
              <w:rPr>
                <w:sz w:val="18"/>
                <w:szCs w:val="18"/>
              </w:rPr>
            </w:pPr>
            <w:r>
              <w:rPr>
                <w:sz w:val="18"/>
                <w:szCs w:val="18"/>
              </w:rPr>
              <w:t>11</w:t>
            </w:r>
          </w:p>
        </w:tc>
        <w:tc>
          <w:tcPr>
            <w:tcW w:w="1890" w:type="dxa"/>
            <w:hideMark/>
          </w:tcPr>
          <w:p w14:paraId="5D15E626" w14:textId="77777777" w:rsidR="009456DE" w:rsidRPr="00D8544D" w:rsidRDefault="009456DE" w:rsidP="009456DE">
            <w:pPr>
              <w:rPr>
                <w:sz w:val="18"/>
                <w:szCs w:val="18"/>
              </w:rPr>
            </w:pPr>
            <w:r w:rsidRPr="00D8544D">
              <w:rPr>
                <w:sz w:val="18"/>
                <w:szCs w:val="18"/>
              </w:rPr>
              <w:t>date</w:t>
            </w:r>
          </w:p>
        </w:tc>
        <w:tc>
          <w:tcPr>
            <w:tcW w:w="491" w:type="dxa"/>
            <w:noWrap/>
            <w:hideMark/>
          </w:tcPr>
          <w:p w14:paraId="2C2B318C" w14:textId="77777777" w:rsidR="009456DE" w:rsidRPr="00D8544D" w:rsidRDefault="009456DE" w:rsidP="009456DE">
            <w:pPr>
              <w:rPr>
                <w:sz w:val="18"/>
                <w:szCs w:val="18"/>
              </w:rPr>
            </w:pPr>
          </w:p>
        </w:tc>
        <w:tc>
          <w:tcPr>
            <w:tcW w:w="540" w:type="dxa"/>
            <w:noWrap/>
            <w:hideMark/>
          </w:tcPr>
          <w:p w14:paraId="1018975D" w14:textId="77777777" w:rsidR="009456DE" w:rsidRPr="00D8544D" w:rsidRDefault="009456DE" w:rsidP="009456DE">
            <w:pPr>
              <w:rPr>
                <w:sz w:val="18"/>
                <w:szCs w:val="18"/>
              </w:rPr>
            </w:pPr>
            <w:r w:rsidRPr="00D8544D">
              <w:rPr>
                <w:sz w:val="18"/>
                <w:szCs w:val="18"/>
              </w:rPr>
              <w:t>U</w:t>
            </w:r>
          </w:p>
        </w:tc>
        <w:tc>
          <w:tcPr>
            <w:tcW w:w="1890" w:type="dxa"/>
            <w:hideMark/>
          </w:tcPr>
          <w:p w14:paraId="6A5EA395" w14:textId="77777777" w:rsidR="00E866D7" w:rsidRDefault="009456DE" w:rsidP="009456DE">
            <w:pPr>
              <w:rPr>
                <w:ins w:id="687" w:author="Joe.Mendoza" w:date="2014-11-26T14:47:00Z"/>
                <w:sz w:val="18"/>
                <w:szCs w:val="18"/>
              </w:rPr>
            </w:pPr>
            <w:r w:rsidRPr="00D8544D">
              <w:rPr>
                <w:sz w:val="18"/>
                <w:szCs w:val="18"/>
              </w:rPr>
              <w:t>Defect_Completion</w:t>
            </w:r>
          </w:p>
          <w:p w14:paraId="1A73738C" w14:textId="4BB67F1E" w:rsidR="009456DE" w:rsidRPr="00D8544D" w:rsidRDefault="009456DE" w:rsidP="009456DE">
            <w:pPr>
              <w:rPr>
                <w:sz w:val="18"/>
                <w:szCs w:val="18"/>
              </w:rPr>
            </w:pPr>
            <w:r w:rsidRPr="00D8544D">
              <w:rPr>
                <w:sz w:val="18"/>
                <w:szCs w:val="18"/>
              </w:rPr>
              <w:t>_Date</w:t>
            </w:r>
          </w:p>
        </w:tc>
        <w:tc>
          <w:tcPr>
            <w:tcW w:w="540" w:type="dxa"/>
            <w:noWrap/>
            <w:hideMark/>
          </w:tcPr>
          <w:p w14:paraId="5A249481" w14:textId="77777777" w:rsidR="009456DE" w:rsidRPr="00D8544D" w:rsidRDefault="009456DE" w:rsidP="009456DE">
            <w:pPr>
              <w:rPr>
                <w:sz w:val="18"/>
                <w:szCs w:val="18"/>
              </w:rPr>
            </w:pPr>
          </w:p>
        </w:tc>
        <w:tc>
          <w:tcPr>
            <w:tcW w:w="491" w:type="dxa"/>
            <w:noWrap/>
            <w:hideMark/>
          </w:tcPr>
          <w:p w14:paraId="4862001D" w14:textId="77777777" w:rsidR="009456DE" w:rsidRPr="00D8544D" w:rsidRDefault="009456DE" w:rsidP="009456DE">
            <w:pPr>
              <w:rPr>
                <w:sz w:val="18"/>
                <w:szCs w:val="18"/>
              </w:rPr>
            </w:pPr>
          </w:p>
        </w:tc>
        <w:tc>
          <w:tcPr>
            <w:tcW w:w="540" w:type="dxa"/>
            <w:noWrap/>
            <w:hideMark/>
          </w:tcPr>
          <w:p w14:paraId="72AB3DE9" w14:textId="77777777" w:rsidR="009456DE" w:rsidRPr="00D8544D" w:rsidRDefault="009456DE" w:rsidP="009456DE">
            <w:pPr>
              <w:rPr>
                <w:sz w:val="18"/>
                <w:szCs w:val="18"/>
              </w:rPr>
            </w:pPr>
            <w:r w:rsidRPr="00D8544D">
              <w:rPr>
                <w:sz w:val="18"/>
                <w:szCs w:val="18"/>
              </w:rPr>
              <w:t>Y</w:t>
            </w:r>
          </w:p>
        </w:tc>
        <w:tc>
          <w:tcPr>
            <w:tcW w:w="2978" w:type="dxa"/>
            <w:hideMark/>
          </w:tcPr>
          <w:p w14:paraId="0FE932EE" w14:textId="395E27AC" w:rsidR="009456DE" w:rsidRDefault="009456DE">
            <w:pPr>
              <w:rPr>
                <w:sz w:val="18"/>
                <w:szCs w:val="18"/>
              </w:rPr>
            </w:pPr>
            <w:r w:rsidRPr="00D8544D">
              <w:rPr>
                <w:sz w:val="18"/>
                <w:szCs w:val="18"/>
              </w:rPr>
              <w:t xml:space="preserve">Date when a defect was fixed. </w:t>
            </w:r>
          </w:p>
          <w:p w14:paraId="00538372" w14:textId="77777777" w:rsidR="003C595C" w:rsidRDefault="003C595C">
            <w:pPr>
              <w:rPr>
                <w:sz w:val="18"/>
                <w:szCs w:val="18"/>
              </w:rPr>
            </w:pPr>
          </w:p>
          <w:p w14:paraId="2E730AA2" w14:textId="40CC3E59" w:rsidR="003C595C" w:rsidRPr="00D8544D" w:rsidRDefault="003C595C">
            <w:pPr>
              <w:rPr>
                <w:sz w:val="18"/>
                <w:szCs w:val="18"/>
              </w:rPr>
            </w:pPr>
            <w:r w:rsidRPr="003C595C">
              <w:rPr>
                <w:sz w:val="18"/>
                <w:szCs w:val="18"/>
              </w:rPr>
              <w:t>Format Mask: DD-MON-YYYY</w:t>
            </w:r>
          </w:p>
        </w:tc>
      </w:tr>
      <w:tr w:rsidR="00D05AAC" w:rsidRPr="0096089E" w14:paraId="7DB7AE05" w14:textId="77777777" w:rsidTr="00D05AAC">
        <w:trPr>
          <w:trHeight w:val="615"/>
        </w:trPr>
        <w:tc>
          <w:tcPr>
            <w:tcW w:w="491" w:type="dxa"/>
            <w:hideMark/>
          </w:tcPr>
          <w:p w14:paraId="53E876B3" w14:textId="6C24C21B" w:rsidR="009456DE" w:rsidRPr="00D8544D" w:rsidRDefault="009456DE" w:rsidP="009456DE">
            <w:pPr>
              <w:rPr>
                <w:sz w:val="18"/>
                <w:szCs w:val="18"/>
              </w:rPr>
            </w:pPr>
            <w:r w:rsidRPr="00D8544D">
              <w:rPr>
                <w:sz w:val="18"/>
                <w:szCs w:val="18"/>
              </w:rPr>
              <w:t>1</w:t>
            </w:r>
            <w:r>
              <w:rPr>
                <w:sz w:val="18"/>
                <w:szCs w:val="18"/>
              </w:rPr>
              <w:t>2</w:t>
            </w:r>
          </w:p>
        </w:tc>
        <w:tc>
          <w:tcPr>
            <w:tcW w:w="1775" w:type="dxa"/>
            <w:noWrap/>
            <w:hideMark/>
          </w:tcPr>
          <w:p w14:paraId="181E9DE7" w14:textId="593770BB" w:rsidR="009456DE" w:rsidRPr="00D8544D" w:rsidRDefault="003C595C" w:rsidP="009456DE">
            <w:pPr>
              <w:rPr>
                <w:sz w:val="18"/>
                <w:szCs w:val="18"/>
              </w:rPr>
            </w:pPr>
            <w:r w:rsidRPr="003C595C">
              <w:rPr>
                <w:sz w:val="18"/>
                <w:szCs w:val="18"/>
              </w:rPr>
              <w:t>IIT_DATE_ATTRIB8</w:t>
            </w:r>
            <w:r>
              <w:rPr>
                <w:sz w:val="18"/>
                <w:szCs w:val="18"/>
              </w:rPr>
              <w:t>9</w:t>
            </w:r>
          </w:p>
        </w:tc>
        <w:tc>
          <w:tcPr>
            <w:tcW w:w="1712" w:type="dxa"/>
            <w:hideMark/>
          </w:tcPr>
          <w:p w14:paraId="699C5778" w14:textId="77777777" w:rsidR="009456DE" w:rsidRPr="00D8544D" w:rsidRDefault="009456DE" w:rsidP="009456DE">
            <w:pPr>
              <w:rPr>
                <w:sz w:val="18"/>
                <w:szCs w:val="18"/>
              </w:rPr>
            </w:pPr>
            <w:r w:rsidRPr="00D8544D">
              <w:rPr>
                <w:sz w:val="18"/>
                <w:szCs w:val="18"/>
              </w:rPr>
              <w:t>Defect Completion Time</w:t>
            </w:r>
          </w:p>
        </w:tc>
        <w:tc>
          <w:tcPr>
            <w:tcW w:w="630" w:type="dxa"/>
            <w:hideMark/>
          </w:tcPr>
          <w:p w14:paraId="2DD48B69" w14:textId="47A63C11" w:rsidR="009456DE" w:rsidRPr="00D8544D" w:rsidRDefault="003C595C" w:rsidP="009456DE">
            <w:pPr>
              <w:rPr>
                <w:sz w:val="18"/>
                <w:szCs w:val="18"/>
              </w:rPr>
            </w:pPr>
            <w:r>
              <w:rPr>
                <w:sz w:val="18"/>
                <w:szCs w:val="18"/>
              </w:rPr>
              <w:t>5</w:t>
            </w:r>
          </w:p>
        </w:tc>
        <w:tc>
          <w:tcPr>
            <w:tcW w:w="1890" w:type="dxa"/>
            <w:hideMark/>
          </w:tcPr>
          <w:p w14:paraId="4DF4F570" w14:textId="77777777" w:rsidR="009456DE" w:rsidRPr="00D8544D" w:rsidRDefault="009456DE" w:rsidP="009456DE">
            <w:pPr>
              <w:rPr>
                <w:sz w:val="18"/>
                <w:szCs w:val="18"/>
              </w:rPr>
            </w:pPr>
            <w:r w:rsidRPr="00D8544D">
              <w:rPr>
                <w:sz w:val="18"/>
                <w:szCs w:val="18"/>
              </w:rPr>
              <w:t>date</w:t>
            </w:r>
          </w:p>
        </w:tc>
        <w:tc>
          <w:tcPr>
            <w:tcW w:w="491" w:type="dxa"/>
            <w:noWrap/>
            <w:hideMark/>
          </w:tcPr>
          <w:p w14:paraId="4978AFAA" w14:textId="77777777" w:rsidR="009456DE" w:rsidRPr="00D8544D" w:rsidRDefault="009456DE" w:rsidP="009456DE">
            <w:pPr>
              <w:rPr>
                <w:sz w:val="18"/>
                <w:szCs w:val="18"/>
              </w:rPr>
            </w:pPr>
          </w:p>
        </w:tc>
        <w:tc>
          <w:tcPr>
            <w:tcW w:w="540" w:type="dxa"/>
            <w:noWrap/>
            <w:hideMark/>
          </w:tcPr>
          <w:p w14:paraId="35F7EEC4" w14:textId="77777777" w:rsidR="009456DE" w:rsidRPr="00D8544D" w:rsidRDefault="009456DE" w:rsidP="009456DE">
            <w:pPr>
              <w:rPr>
                <w:sz w:val="18"/>
                <w:szCs w:val="18"/>
              </w:rPr>
            </w:pPr>
            <w:r w:rsidRPr="00D8544D">
              <w:rPr>
                <w:sz w:val="18"/>
                <w:szCs w:val="18"/>
              </w:rPr>
              <w:t>U</w:t>
            </w:r>
          </w:p>
        </w:tc>
        <w:tc>
          <w:tcPr>
            <w:tcW w:w="1890" w:type="dxa"/>
            <w:hideMark/>
          </w:tcPr>
          <w:p w14:paraId="333782A2" w14:textId="77777777" w:rsidR="00E866D7" w:rsidRDefault="009456DE" w:rsidP="009456DE">
            <w:pPr>
              <w:rPr>
                <w:ins w:id="688" w:author="Joe.Mendoza" w:date="2014-11-26T14:47:00Z"/>
                <w:sz w:val="18"/>
                <w:szCs w:val="18"/>
              </w:rPr>
            </w:pPr>
            <w:r w:rsidRPr="00D8544D">
              <w:rPr>
                <w:sz w:val="18"/>
                <w:szCs w:val="18"/>
              </w:rPr>
              <w:t>Defect_Completion</w:t>
            </w:r>
          </w:p>
          <w:p w14:paraId="038F9F29" w14:textId="739B476E" w:rsidR="009456DE" w:rsidRPr="00D8544D" w:rsidRDefault="009456DE" w:rsidP="009456DE">
            <w:pPr>
              <w:rPr>
                <w:sz w:val="18"/>
                <w:szCs w:val="18"/>
              </w:rPr>
            </w:pPr>
            <w:r w:rsidRPr="00D8544D">
              <w:rPr>
                <w:sz w:val="18"/>
                <w:szCs w:val="18"/>
              </w:rPr>
              <w:t>_Time</w:t>
            </w:r>
          </w:p>
        </w:tc>
        <w:tc>
          <w:tcPr>
            <w:tcW w:w="540" w:type="dxa"/>
            <w:noWrap/>
            <w:hideMark/>
          </w:tcPr>
          <w:p w14:paraId="37D9A616" w14:textId="77777777" w:rsidR="009456DE" w:rsidRPr="00D8544D" w:rsidRDefault="009456DE" w:rsidP="009456DE">
            <w:pPr>
              <w:rPr>
                <w:sz w:val="18"/>
                <w:szCs w:val="18"/>
              </w:rPr>
            </w:pPr>
          </w:p>
        </w:tc>
        <w:tc>
          <w:tcPr>
            <w:tcW w:w="491" w:type="dxa"/>
            <w:noWrap/>
            <w:hideMark/>
          </w:tcPr>
          <w:p w14:paraId="33C56AB1" w14:textId="77777777" w:rsidR="009456DE" w:rsidRPr="00D8544D" w:rsidRDefault="009456DE" w:rsidP="009456DE">
            <w:pPr>
              <w:rPr>
                <w:sz w:val="18"/>
                <w:szCs w:val="18"/>
              </w:rPr>
            </w:pPr>
          </w:p>
        </w:tc>
        <w:tc>
          <w:tcPr>
            <w:tcW w:w="540" w:type="dxa"/>
            <w:noWrap/>
            <w:hideMark/>
          </w:tcPr>
          <w:p w14:paraId="379AD3D4" w14:textId="77777777" w:rsidR="009456DE" w:rsidRPr="00D8544D" w:rsidRDefault="009456DE" w:rsidP="009456DE">
            <w:pPr>
              <w:rPr>
                <w:sz w:val="18"/>
                <w:szCs w:val="18"/>
              </w:rPr>
            </w:pPr>
            <w:r w:rsidRPr="00D8544D">
              <w:rPr>
                <w:sz w:val="18"/>
                <w:szCs w:val="18"/>
              </w:rPr>
              <w:t>Y</w:t>
            </w:r>
          </w:p>
        </w:tc>
        <w:tc>
          <w:tcPr>
            <w:tcW w:w="2978" w:type="dxa"/>
            <w:hideMark/>
          </w:tcPr>
          <w:p w14:paraId="3911C5B0" w14:textId="77777777" w:rsidR="003C595C" w:rsidRDefault="009456DE">
            <w:pPr>
              <w:rPr>
                <w:sz w:val="18"/>
                <w:szCs w:val="18"/>
              </w:rPr>
            </w:pPr>
            <w:r w:rsidRPr="00D8544D">
              <w:rPr>
                <w:sz w:val="18"/>
                <w:szCs w:val="18"/>
              </w:rPr>
              <w:t xml:space="preserve">Time when a defect was fixed. </w:t>
            </w:r>
          </w:p>
          <w:p w14:paraId="34E01379" w14:textId="77777777" w:rsidR="003C595C" w:rsidRDefault="003C595C">
            <w:pPr>
              <w:rPr>
                <w:sz w:val="18"/>
                <w:szCs w:val="18"/>
              </w:rPr>
            </w:pPr>
          </w:p>
          <w:p w14:paraId="49BD4973" w14:textId="157F6328" w:rsidR="009456DE" w:rsidRPr="00D8544D" w:rsidRDefault="003C595C">
            <w:pPr>
              <w:rPr>
                <w:sz w:val="18"/>
                <w:szCs w:val="18"/>
              </w:rPr>
            </w:pPr>
            <w:r w:rsidRPr="003C595C">
              <w:rPr>
                <w:sz w:val="18"/>
                <w:szCs w:val="18"/>
              </w:rPr>
              <w:t>Format Mask: HH24:MI</w:t>
            </w:r>
            <w:r w:rsidRPr="003C595C" w:rsidDel="003C595C">
              <w:rPr>
                <w:sz w:val="18"/>
                <w:szCs w:val="18"/>
              </w:rPr>
              <w:t xml:space="preserve"> </w:t>
            </w:r>
          </w:p>
        </w:tc>
      </w:tr>
      <w:tr w:rsidR="00D05AAC" w:rsidRPr="0096089E" w14:paraId="66A575E4" w14:textId="77777777" w:rsidTr="00D05AAC">
        <w:trPr>
          <w:trHeight w:val="1500"/>
        </w:trPr>
        <w:tc>
          <w:tcPr>
            <w:tcW w:w="491" w:type="dxa"/>
            <w:hideMark/>
          </w:tcPr>
          <w:p w14:paraId="0A9BEF94" w14:textId="530BA1F7" w:rsidR="009456DE" w:rsidRPr="00D8544D" w:rsidRDefault="009456DE" w:rsidP="009456DE">
            <w:pPr>
              <w:rPr>
                <w:sz w:val="18"/>
                <w:szCs w:val="18"/>
              </w:rPr>
            </w:pPr>
            <w:r w:rsidRPr="00D8544D">
              <w:rPr>
                <w:sz w:val="18"/>
                <w:szCs w:val="18"/>
              </w:rPr>
              <w:t>1</w:t>
            </w:r>
            <w:r>
              <w:rPr>
                <w:sz w:val="18"/>
                <w:szCs w:val="18"/>
              </w:rPr>
              <w:t>3</w:t>
            </w:r>
          </w:p>
        </w:tc>
        <w:tc>
          <w:tcPr>
            <w:tcW w:w="1775" w:type="dxa"/>
            <w:noWrap/>
            <w:hideMark/>
          </w:tcPr>
          <w:p w14:paraId="1B42BAB0" w14:textId="77777777" w:rsidR="009456DE" w:rsidRPr="00D8544D" w:rsidRDefault="009456DE" w:rsidP="009456DE">
            <w:pPr>
              <w:rPr>
                <w:sz w:val="18"/>
                <w:szCs w:val="18"/>
              </w:rPr>
            </w:pPr>
            <w:r w:rsidRPr="00D8544D">
              <w:rPr>
                <w:sz w:val="18"/>
                <w:szCs w:val="18"/>
              </w:rPr>
              <w:t>IIT_NUM_ATTRIB16</w:t>
            </w:r>
          </w:p>
        </w:tc>
        <w:tc>
          <w:tcPr>
            <w:tcW w:w="1712" w:type="dxa"/>
            <w:hideMark/>
          </w:tcPr>
          <w:p w14:paraId="6A00B512" w14:textId="77777777" w:rsidR="009456DE" w:rsidRPr="00D8544D" w:rsidRDefault="009456DE" w:rsidP="009456DE">
            <w:pPr>
              <w:rPr>
                <w:sz w:val="18"/>
                <w:szCs w:val="18"/>
              </w:rPr>
            </w:pPr>
            <w:r w:rsidRPr="00D8544D">
              <w:rPr>
                <w:sz w:val="18"/>
                <w:szCs w:val="18"/>
              </w:rPr>
              <w:t>Estimated Quantity for repair</w:t>
            </w:r>
          </w:p>
        </w:tc>
        <w:tc>
          <w:tcPr>
            <w:tcW w:w="630" w:type="dxa"/>
            <w:hideMark/>
          </w:tcPr>
          <w:p w14:paraId="382F6A27" w14:textId="77777777" w:rsidR="009456DE" w:rsidRPr="00D8544D" w:rsidRDefault="009456DE" w:rsidP="009456DE">
            <w:pPr>
              <w:rPr>
                <w:sz w:val="18"/>
                <w:szCs w:val="18"/>
              </w:rPr>
            </w:pPr>
          </w:p>
        </w:tc>
        <w:tc>
          <w:tcPr>
            <w:tcW w:w="1890" w:type="dxa"/>
            <w:hideMark/>
          </w:tcPr>
          <w:p w14:paraId="0E082241" w14:textId="77777777" w:rsidR="009456DE" w:rsidRPr="00D8544D" w:rsidRDefault="009456DE" w:rsidP="009456DE">
            <w:pPr>
              <w:rPr>
                <w:sz w:val="18"/>
                <w:szCs w:val="18"/>
              </w:rPr>
            </w:pPr>
            <w:r w:rsidRPr="00D8544D">
              <w:rPr>
                <w:sz w:val="18"/>
                <w:szCs w:val="18"/>
              </w:rPr>
              <w:t>number</w:t>
            </w:r>
          </w:p>
        </w:tc>
        <w:tc>
          <w:tcPr>
            <w:tcW w:w="491" w:type="dxa"/>
            <w:noWrap/>
            <w:hideMark/>
          </w:tcPr>
          <w:p w14:paraId="6916C10C" w14:textId="77777777" w:rsidR="009456DE" w:rsidRPr="00D8544D" w:rsidRDefault="009456DE" w:rsidP="009456DE">
            <w:pPr>
              <w:rPr>
                <w:sz w:val="18"/>
                <w:szCs w:val="18"/>
              </w:rPr>
            </w:pPr>
          </w:p>
        </w:tc>
        <w:tc>
          <w:tcPr>
            <w:tcW w:w="540" w:type="dxa"/>
            <w:noWrap/>
            <w:hideMark/>
          </w:tcPr>
          <w:p w14:paraId="28F8D45C" w14:textId="77777777" w:rsidR="009456DE" w:rsidRPr="00D8544D" w:rsidRDefault="009456DE" w:rsidP="009456DE">
            <w:pPr>
              <w:rPr>
                <w:sz w:val="18"/>
                <w:szCs w:val="18"/>
              </w:rPr>
            </w:pPr>
            <w:r w:rsidRPr="00D8544D">
              <w:rPr>
                <w:sz w:val="18"/>
                <w:szCs w:val="18"/>
              </w:rPr>
              <w:t>U</w:t>
            </w:r>
          </w:p>
        </w:tc>
        <w:tc>
          <w:tcPr>
            <w:tcW w:w="1890" w:type="dxa"/>
            <w:hideMark/>
          </w:tcPr>
          <w:p w14:paraId="435F1272" w14:textId="77777777" w:rsidR="00E866D7" w:rsidRDefault="009456DE" w:rsidP="009456DE">
            <w:pPr>
              <w:rPr>
                <w:ins w:id="689" w:author="Joe.Mendoza" w:date="2014-11-26T14:47:00Z"/>
                <w:sz w:val="18"/>
                <w:szCs w:val="18"/>
              </w:rPr>
            </w:pPr>
            <w:r w:rsidRPr="00D8544D">
              <w:rPr>
                <w:sz w:val="18"/>
                <w:szCs w:val="18"/>
              </w:rPr>
              <w:t>Estimated_Quantity</w:t>
            </w:r>
          </w:p>
          <w:p w14:paraId="6CF78F95" w14:textId="315370DD" w:rsidR="009456DE" w:rsidRPr="00D8544D" w:rsidRDefault="009456DE" w:rsidP="009456DE">
            <w:pPr>
              <w:rPr>
                <w:sz w:val="18"/>
                <w:szCs w:val="18"/>
              </w:rPr>
            </w:pPr>
            <w:r w:rsidRPr="00D8544D">
              <w:rPr>
                <w:sz w:val="18"/>
                <w:szCs w:val="18"/>
              </w:rPr>
              <w:t>_for_repair</w:t>
            </w:r>
          </w:p>
        </w:tc>
        <w:tc>
          <w:tcPr>
            <w:tcW w:w="540" w:type="dxa"/>
            <w:noWrap/>
            <w:hideMark/>
          </w:tcPr>
          <w:p w14:paraId="704C2FE0" w14:textId="77777777" w:rsidR="009456DE" w:rsidRPr="00D8544D" w:rsidRDefault="009456DE" w:rsidP="009456DE">
            <w:pPr>
              <w:rPr>
                <w:sz w:val="18"/>
                <w:szCs w:val="18"/>
              </w:rPr>
            </w:pPr>
          </w:p>
        </w:tc>
        <w:tc>
          <w:tcPr>
            <w:tcW w:w="491" w:type="dxa"/>
            <w:noWrap/>
            <w:hideMark/>
          </w:tcPr>
          <w:p w14:paraId="35D5A22E" w14:textId="77777777" w:rsidR="009456DE" w:rsidRPr="00D8544D" w:rsidRDefault="009456DE" w:rsidP="009456DE">
            <w:pPr>
              <w:rPr>
                <w:sz w:val="18"/>
                <w:szCs w:val="18"/>
              </w:rPr>
            </w:pPr>
          </w:p>
        </w:tc>
        <w:tc>
          <w:tcPr>
            <w:tcW w:w="540" w:type="dxa"/>
            <w:noWrap/>
            <w:hideMark/>
          </w:tcPr>
          <w:p w14:paraId="5FBB97A6" w14:textId="77777777" w:rsidR="009456DE" w:rsidRPr="00D8544D" w:rsidRDefault="009456DE" w:rsidP="009456DE">
            <w:pPr>
              <w:rPr>
                <w:sz w:val="18"/>
                <w:szCs w:val="18"/>
              </w:rPr>
            </w:pPr>
            <w:r w:rsidRPr="00D8544D">
              <w:rPr>
                <w:sz w:val="18"/>
                <w:szCs w:val="18"/>
              </w:rPr>
              <w:t>Y</w:t>
            </w:r>
          </w:p>
        </w:tc>
        <w:tc>
          <w:tcPr>
            <w:tcW w:w="2978" w:type="dxa"/>
            <w:hideMark/>
          </w:tcPr>
          <w:p w14:paraId="3AB5AC72" w14:textId="4314E1CD" w:rsidR="009456DE" w:rsidRPr="00D8544D" w:rsidRDefault="009456DE" w:rsidP="009456DE">
            <w:pPr>
              <w:rPr>
                <w:sz w:val="18"/>
                <w:szCs w:val="18"/>
              </w:rPr>
            </w:pPr>
            <w:r w:rsidRPr="00D8544D">
              <w:rPr>
                <w:sz w:val="18"/>
                <w:szCs w:val="18"/>
              </w:rPr>
              <w:t>Estimated extent of work to be performed to complete the repair. This is defin</w:t>
            </w:r>
            <w:r>
              <w:rPr>
                <w:sz w:val="18"/>
                <w:szCs w:val="18"/>
              </w:rPr>
              <w:t>e</w:t>
            </w:r>
            <w:r w:rsidRPr="00D8544D">
              <w:rPr>
                <w:sz w:val="18"/>
                <w:szCs w:val="18"/>
              </w:rPr>
              <w:t>d in terms of the unit of measurements defined for the activity in question.</w:t>
            </w:r>
          </w:p>
        </w:tc>
      </w:tr>
      <w:tr w:rsidR="00D05AAC" w:rsidRPr="0096089E" w14:paraId="0AC121E4" w14:textId="77777777" w:rsidTr="00D05AAC">
        <w:trPr>
          <w:trHeight w:val="1500"/>
        </w:trPr>
        <w:tc>
          <w:tcPr>
            <w:tcW w:w="491" w:type="dxa"/>
            <w:hideMark/>
          </w:tcPr>
          <w:p w14:paraId="74A89BEB" w14:textId="00514F8F" w:rsidR="009456DE" w:rsidRPr="00E77FF3" w:rsidRDefault="009456DE" w:rsidP="009456DE">
            <w:pPr>
              <w:rPr>
                <w:sz w:val="18"/>
                <w:szCs w:val="18"/>
              </w:rPr>
            </w:pPr>
            <w:r w:rsidRPr="00E77FF3">
              <w:rPr>
                <w:sz w:val="18"/>
                <w:szCs w:val="18"/>
              </w:rPr>
              <w:t>14</w:t>
            </w:r>
          </w:p>
        </w:tc>
        <w:tc>
          <w:tcPr>
            <w:tcW w:w="1775" w:type="dxa"/>
            <w:noWrap/>
            <w:hideMark/>
          </w:tcPr>
          <w:p w14:paraId="03727C63" w14:textId="77777777" w:rsidR="009456DE" w:rsidRPr="00E77FF3" w:rsidRDefault="009456DE" w:rsidP="009456DE">
            <w:pPr>
              <w:rPr>
                <w:sz w:val="18"/>
                <w:szCs w:val="18"/>
              </w:rPr>
            </w:pPr>
            <w:r w:rsidRPr="00E77FF3">
              <w:rPr>
                <w:sz w:val="18"/>
                <w:szCs w:val="18"/>
              </w:rPr>
              <w:t>IIT_CHR_ATTRIB31</w:t>
            </w:r>
          </w:p>
        </w:tc>
        <w:tc>
          <w:tcPr>
            <w:tcW w:w="1712" w:type="dxa"/>
            <w:hideMark/>
          </w:tcPr>
          <w:p w14:paraId="5A1A98BC" w14:textId="77777777" w:rsidR="009456DE" w:rsidRPr="00E77FF3" w:rsidRDefault="009456DE" w:rsidP="009456DE">
            <w:pPr>
              <w:rPr>
                <w:sz w:val="18"/>
                <w:szCs w:val="18"/>
              </w:rPr>
            </w:pPr>
            <w:r w:rsidRPr="00E77FF3">
              <w:rPr>
                <w:sz w:val="18"/>
                <w:szCs w:val="18"/>
              </w:rPr>
              <w:t>Unit of Measure</w:t>
            </w:r>
          </w:p>
        </w:tc>
        <w:tc>
          <w:tcPr>
            <w:tcW w:w="630" w:type="dxa"/>
            <w:hideMark/>
          </w:tcPr>
          <w:p w14:paraId="49625C08" w14:textId="77777777" w:rsidR="009456DE" w:rsidRPr="00E77FF3" w:rsidRDefault="009456DE" w:rsidP="009456DE">
            <w:pPr>
              <w:rPr>
                <w:sz w:val="18"/>
                <w:szCs w:val="18"/>
              </w:rPr>
            </w:pPr>
            <w:r w:rsidRPr="00E77FF3">
              <w:rPr>
                <w:sz w:val="18"/>
                <w:szCs w:val="18"/>
              </w:rPr>
              <w:t>30</w:t>
            </w:r>
          </w:p>
        </w:tc>
        <w:tc>
          <w:tcPr>
            <w:tcW w:w="1890" w:type="dxa"/>
            <w:hideMark/>
          </w:tcPr>
          <w:p w14:paraId="5D7182C9" w14:textId="77777777" w:rsidR="009456DE" w:rsidRPr="00E77FF3" w:rsidRDefault="009456DE" w:rsidP="009456DE">
            <w:pPr>
              <w:rPr>
                <w:sz w:val="18"/>
                <w:szCs w:val="18"/>
              </w:rPr>
            </w:pPr>
            <w:r w:rsidRPr="00E77FF3">
              <w:rPr>
                <w:sz w:val="18"/>
                <w:szCs w:val="18"/>
              </w:rPr>
              <w:t>varchar2</w:t>
            </w:r>
          </w:p>
        </w:tc>
        <w:tc>
          <w:tcPr>
            <w:tcW w:w="491" w:type="dxa"/>
            <w:noWrap/>
            <w:hideMark/>
          </w:tcPr>
          <w:p w14:paraId="66B337BA" w14:textId="77777777" w:rsidR="009456DE" w:rsidRPr="00E77FF3" w:rsidRDefault="009456DE" w:rsidP="009456DE">
            <w:pPr>
              <w:rPr>
                <w:sz w:val="18"/>
                <w:szCs w:val="18"/>
              </w:rPr>
            </w:pPr>
          </w:p>
        </w:tc>
        <w:tc>
          <w:tcPr>
            <w:tcW w:w="540" w:type="dxa"/>
            <w:noWrap/>
            <w:hideMark/>
          </w:tcPr>
          <w:p w14:paraId="046DCB31" w14:textId="77777777" w:rsidR="009456DE" w:rsidRPr="00E77FF3" w:rsidRDefault="009456DE" w:rsidP="009456DE">
            <w:pPr>
              <w:rPr>
                <w:sz w:val="18"/>
                <w:szCs w:val="18"/>
              </w:rPr>
            </w:pPr>
            <w:r w:rsidRPr="00E77FF3">
              <w:rPr>
                <w:sz w:val="18"/>
                <w:szCs w:val="18"/>
              </w:rPr>
              <w:t>U</w:t>
            </w:r>
          </w:p>
        </w:tc>
        <w:tc>
          <w:tcPr>
            <w:tcW w:w="1890" w:type="dxa"/>
            <w:hideMark/>
          </w:tcPr>
          <w:p w14:paraId="0318CA81" w14:textId="77777777" w:rsidR="009456DE" w:rsidRPr="00E77FF3" w:rsidRDefault="009456DE" w:rsidP="009456DE">
            <w:pPr>
              <w:rPr>
                <w:sz w:val="18"/>
                <w:szCs w:val="18"/>
              </w:rPr>
            </w:pPr>
            <w:r w:rsidRPr="00E77FF3">
              <w:rPr>
                <w:sz w:val="18"/>
                <w:szCs w:val="18"/>
              </w:rPr>
              <w:t>Unit_of_Measure</w:t>
            </w:r>
          </w:p>
        </w:tc>
        <w:tc>
          <w:tcPr>
            <w:tcW w:w="540" w:type="dxa"/>
            <w:noWrap/>
            <w:hideMark/>
          </w:tcPr>
          <w:p w14:paraId="691D7713" w14:textId="77777777" w:rsidR="009456DE" w:rsidRPr="00E77FF3" w:rsidRDefault="009456DE" w:rsidP="009456DE">
            <w:pPr>
              <w:rPr>
                <w:sz w:val="18"/>
                <w:szCs w:val="18"/>
              </w:rPr>
            </w:pPr>
          </w:p>
        </w:tc>
        <w:tc>
          <w:tcPr>
            <w:tcW w:w="491" w:type="dxa"/>
            <w:noWrap/>
            <w:hideMark/>
          </w:tcPr>
          <w:p w14:paraId="2A6E074C" w14:textId="77777777" w:rsidR="009456DE" w:rsidRPr="00E77FF3" w:rsidRDefault="009456DE" w:rsidP="009456DE">
            <w:pPr>
              <w:rPr>
                <w:sz w:val="18"/>
                <w:szCs w:val="18"/>
              </w:rPr>
            </w:pPr>
          </w:p>
        </w:tc>
        <w:tc>
          <w:tcPr>
            <w:tcW w:w="540" w:type="dxa"/>
            <w:noWrap/>
            <w:hideMark/>
          </w:tcPr>
          <w:p w14:paraId="5A1AAE99" w14:textId="77777777" w:rsidR="009456DE" w:rsidRPr="00E77FF3" w:rsidRDefault="009456DE" w:rsidP="009456DE">
            <w:pPr>
              <w:rPr>
                <w:sz w:val="18"/>
                <w:szCs w:val="18"/>
              </w:rPr>
            </w:pPr>
            <w:r w:rsidRPr="00E77FF3">
              <w:rPr>
                <w:sz w:val="18"/>
                <w:szCs w:val="18"/>
              </w:rPr>
              <w:t>Y</w:t>
            </w:r>
          </w:p>
        </w:tc>
        <w:tc>
          <w:tcPr>
            <w:tcW w:w="2978" w:type="dxa"/>
            <w:hideMark/>
          </w:tcPr>
          <w:p w14:paraId="4CA90211" w14:textId="77777777" w:rsidR="009456DE" w:rsidRPr="00E77FF3" w:rsidRDefault="009456DE" w:rsidP="009456DE">
            <w:pPr>
              <w:rPr>
                <w:sz w:val="18"/>
                <w:szCs w:val="18"/>
              </w:rPr>
            </w:pPr>
            <w:r w:rsidRPr="00E77FF3">
              <w:rPr>
                <w:sz w:val="18"/>
                <w:szCs w:val="18"/>
              </w:rPr>
              <w:t>Unit of measurement defined for an activity, for example, meters, square meter. This will be populated for accomplishment and defects.</w:t>
            </w:r>
          </w:p>
        </w:tc>
      </w:tr>
      <w:tr w:rsidR="00D05AAC" w:rsidRPr="0096089E" w14:paraId="17723776" w14:textId="77777777" w:rsidTr="00D05AAC">
        <w:trPr>
          <w:trHeight w:val="2400"/>
        </w:trPr>
        <w:tc>
          <w:tcPr>
            <w:tcW w:w="491" w:type="dxa"/>
            <w:hideMark/>
          </w:tcPr>
          <w:p w14:paraId="2E3DE7E5" w14:textId="4A65D7B9" w:rsidR="009456DE" w:rsidRPr="00E77FF3" w:rsidRDefault="009456DE" w:rsidP="009456DE">
            <w:pPr>
              <w:rPr>
                <w:sz w:val="18"/>
                <w:szCs w:val="18"/>
              </w:rPr>
            </w:pPr>
            <w:r w:rsidRPr="00E77FF3">
              <w:rPr>
                <w:sz w:val="18"/>
                <w:szCs w:val="18"/>
              </w:rPr>
              <w:t>15</w:t>
            </w:r>
          </w:p>
        </w:tc>
        <w:tc>
          <w:tcPr>
            <w:tcW w:w="1775" w:type="dxa"/>
            <w:noWrap/>
            <w:hideMark/>
          </w:tcPr>
          <w:p w14:paraId="17F5FB49" w14:textId="77777777" w:rsidR="009456DE" w:rsidRPr="00E77FF3" w:rsidRDefault="009456DE" w:rsidP="009456DE">
            <w:pPr>
              <w:rPr>
                <w:sz w:val="18"/>
                <w:szCs w:val="18"/>
              </w:rPr>
            </w:pPr>
            <w:r w:rsidRPr="00E77FF3">
              <w:rPr>
                <w:sz w:val="18"/>
                <w:szCs w:val="18"/>
              </w:rPr>
              <w:t>IIT_NUM_ATTRIB16</w:t>
            </w:r>
          </w:p>
        </w:tc>
        <w:tc>
          <w:tcPr>
            <w:tcW w:w="1712" w:type="dxa"/>
            <w:hideMark/>
          </w:tcPr>
          <w:p w14:paraId="52B5D0BF" w14:textId="77777777" w:rsidR="009456DE" w:rsidRPr="00E77FF3" w:rsidRDefault="009456DE" w:rsidP="009456DE">
            <w:pPr>
              <w:rPr>
                <w:sz w:val="18"/>
                <w:szCs w:val="18"/>
              </w:rPr>
            </w:pPr>
            <w:r w:rsidRPr="00E77FF3">
              <w:rPr>
                <w:sz w:val="18"/>
                <w:szCs w:val="18"/>
              </w:rPr>
              <w:t>Estimated Second Quantity</w:t>
            </w:r>
          </w:p>
        </w:tc>
        <w:tc>
          <w:tcPr>
            <w:tcW w:w="630" w:type="dxa"/>
            <w:hideMark/>
          </w:tcPr>
          <w:p w14:paraId="24161631" w14:textId="77777777" w:rsidR="009456DE" w:rsidRPr="00E77FF3" w:rsidRDefault="009456DE" w:rsidP="009456DE">
            <w:pPr>
              <w:rPr>
                <w:sz w:val="18"/>
                <w:szCs w:val="18"/>
              </w:rPr>
            </w:pPr>
          </w:p>
        </w:tc>
        <w:tc>
          <w:tcPr>
            <w:tcW w:w="1890" w:type="dxa"/>
            <w:hideMark/>
          </w:tcPr>
          <w:p w14:paraId="7E5E115E" w14:textId="77777777" w:rsidR="009456DE" w:rsidRPr="00E77FF3" w:rsidRDefault="009456DE" w:rsidP="009456DE">
            <w:pPr>
              <w:rPr>
                <w:sz w:val="18"/>
                <w:szCs w:val="18"/>
              </w:rPr>
            </w:pPr>
            <w:r w:rsidRPr="00E77FF3">
              <w:rPr>
                <w:sz w:val="18"/>
                <w:szCs w:val="18"/>
              </w:rPr>
              <w:t>Number</w:t>
            </w:r>
          </w:p>
        </w:tc>
        <w:tc>
          <w:tcPr>
            <w:tcW w:w="491" w:type="dxa"/>
            <w:noWrap/>
            <w:hideMark/>
          </w:tcPr>
          <w:p w14:paraId="79CD2C7F" w14:textId="77777777" w:rsidR="009456DE" w:rsidRPr="00E77FF3" w:rsidRDefault="009456DE" w:rsidP="009456DE">
            <w:pPr>
              <w:rPr>
                <w:sz w:val="18"/>
                <w:szCs w:val="18"/>
              </w:rPr>
            </w:pPr>
          </w:p>
        </w:tc>
        <w:tc>
          <w:tcPr>
            <w:tcW w:w="540" w:type="dxa"/>
            <w:noWrap/>
            <w:hideMark/>
          </w:tcPr>
          <w:p w14:paraId="4F30ECF6" w14:textId="77777777" w:rsidR="009456DE" w:rsidRPr="00E77FF3" w:rsidRDefault="009456DE" w:rsidP="009456DE">
            <w:pPr>
              <w:rPr>
                <w:sz w:val="18"/>
                <w:szCs w:val="18"/>
              </w:rPr>
            </w:pPr>
            <w:r w:rsidRPr="00E77FF3">
              <w:rPr>
                <w:sz w:val="18"/>
                <w:szCs w:val="18"/>
              </w:rPr>
              <w:t>U</w:t>
            </w:r>
          </w:p>
        </w:tc>
        <w:tc>
          <w:tcPr>
            <w:tcW w:w="1890" w:type="dxa"/>
            <w:hideMark/>
          </w:tcPr>
          <w:p w14:paraId="691D92C4" w14:textId="77777777" w:rsidR="00E866D7" w:rsidRDefault="009456DE" w:rsidP="009456DE">
            <w:pPr>
              <w:rPr>
                <w:ins w:id="690" w:author="Joe.Mendoza" w:date="2014-11-26T14:47:00Z"/>
                <w:sz w:val="18"/>
                <w:szCs w:val="18"/>
              </w:rPr>
            </w:pPr>
            <w:r w:rsidRPr="00E77FF3">
              <w:rPr>
                <w:sz w:val="18"/>
                <w:szCs w:val="18"/>
              </w:rPr>
              <w:t>Estimated_Second</w:t>
            </w:r>
          </w:p>
          <w:p w14:paraId="22FF77B4" w14:textId="2E946A28" w:rsidR="009456DE" w:rsidRPr="00E77FF3" w:rsidRDefault="009456DE" w:rsidP="009456DE">
            <w:pPr>
              <w:rPr>
                <w:sz w:val="18"/>
                <w:szCs w:val="18"/>
              </w:rPr>
            </w:pPr>
            <w:r w:rsidRPr="00E77FF3">
              <w:rPr>
                <w:sz w:val="18"/>
                <w:szCs w:val="18"/>
              </w:rPr>
              <w:t>_Quantity</w:t>
            </w:r>
          </w:p>
        </w:tc>
        <w:tc>
          <w:tcPr>
            <w:tcW w:w="540" w:type="dxa"/>
            <w:noWrap/>
            <w:hideMark/>
          </w:tcPr>
          <w:p w14:paraId="3DA0022B" w14:textId="77777777" w:rsidR="009456DE" w:rsidRPr="00E77FF3" w:rsidRDefault="009456DE" w:rsidP="009456DE">
            <w:pPr>
              <w:rPr>
                <w:sz w:val="18"/>
                <w:szCs w:val="18"/>
              </w:rPr>
            </w:pPr>
          </w:p>
        </w:tc>
        <w:tc>
          <w:tcPr>
            <w:tcW w:w="491" w:type="dxa"/>
            <w:noWrap/>
            <w:hideMark/>
          </w:tcPr>
          <w:p w14:paraId="3E7FF3ED" w14:textId="77777777" w:rsidR="009456DE" w:rsidRPr="00E77FF3" w:rsidRDefault="009456DE" w:rsidP="009456DE">
            <w:pPr>
              <w:rPr>
                <w:sz w:val="18"/>
                <w:szCs w:val="18"/>
              </w:rPr>
            </w:pPr>
          </w:p>
        </w:tc>
        <w:tc>
          <w:tcPr>
            <w:tcW w:w="540" w:type="dxa"/>
            <w:noWrap/>
            <w:hideMark/>
          </w:tcPr>
          <w:p w14:paraId="4DBDAFCD" w14:textId="77777777" w:rsidR="009456DE" w:rsidRPr="00E77FF3" w:rsidRDefault="009456DE" w:rsidP="009456DE">
            <w:pPr>
              <w:rPr>
                <w:sz w:val="18"/>
                <w:szCs w:val="18"/>
              </w:rPr>
            </w:pPr>
            <w:r w:rsidRPr="00E77FF3">
              <w:rPr>
                <w:sz w:val="18"/>
                <w:szCs w:val="18"/>
              </w:rPr>
              <w:t>Y</w:t>
            </w:r>
          </w:p>
        </w:tc>
        <w:tc>
          <w:tcPr>
            <w:tcW w:w="2978" w:type="dxa"/>
            <w:hideMark/>
          </w:tcPr>
          <w:p w14:paraId="010E2A1C" w14:textId="77777777" w:rsidR="009456DE" w:rsidRPr="00E77FF3" w:rsidRDefault="009456DE" w:rsidP="009456DE">
            <w:pPr>
              <w:rPr>
                <w:sz w:val="18"/>
                <w:szCs w:val="18"/>
              </w:rPr>
            </w:pPr>
            <w:r w:rsidRPr="00E77FF3">
              <w:rPr>
                <w:sz w:val="18"/>
                <w:szCs w:val="18"/>
              </w:rPr>
              <w:t>Different documents have defined the quantity in a different way. For example, the quantity could be in terms of length, area or volume. Second quantity is kept to accommodate the different specifications. This field is to cater for historical data on estimation.</w:t>
            </w:r>
          </w:p>
        </w:tc>
      </w:tr>
      <w:tr w:rsidR="00D05AAC" w:rsidRPr="0096089E" w14:paraId="19BB84E7" w14:textId="77777777" w:rsidTr="00D05AAC">
        <w:trPr>
          <w:trHeight w:val="1500"/>
        </w:trPr>
        <w:tc>
          <w:tcPr>
            <w:tcW w:w="491" w:type="dxa"/>
            <w:hideMark/>
          </w:tcPr>
          <w:p w14:paraId="13C661B1" w14:textId="4011A595" w:rsidR="009456DE" w:rsidRPr="00E77FF3" w:rsidRDefault="009456DE">
            <w:pPr>
              <w:rPr>
                <w:sz w:val="18"/>
                <w:szCs w:val="18"/>
              </w:rPr>
            </w:pPr>
            <w:r w:rsidRPr="00E77FF3">
              <w:rPr>
                <w:sz w:val="18"/>
                <w:szCs w:val="18"/>
              </w:rPr>
              <w:lastRenderedPageBreak/>
              <w:t>16</w:t>
            </w:r>
          </w:p>
        </w:tc>
        <w:tc>
          <w:tcPr>
            <w:tcW w:w="1775" w:type="dxa"/>
            <w:noWrap/>
            <w:hideMark/>
          </w:tcPr>
          <w:p w14:paraId="3C9E8EA4" w14:textId="77777777" w:rsidR="009456DE" w:rsidRPr="00E77FF3" w:rsidRDefault="009456DE" w:rsidP="009456DE">
            <w:pPr>
              <w:rPr>
                <w:sz w:val="18"/>
                <w:szCs w:val="18"/>
              </w:rPr>
            </w:pPr>
            <w:r w:rsidRPr="00E77FF3">
              <w:rPr>
                <w:sz w:val="18"/>
                <w:szCs w:val="18"/>
              </w:rPr>
              <w:t>IIT_CHR_ATTRIB32</w:t>
            </w:r>
          </w:p>
        </w:tc>
        <w:tc>
          <w:tcPr>
            <w:tcW w:w="1712" w:type="dxa"/>
            <w:hideMark/>
          </w:tcPr>
          <w:p w14:paraId="29D308C7" w14:textId="77777777" w:rsidR="009456DE" w:rsidRPr="00E77FF3" w:rsidRDefault="009456DE" w:rsidP="009456DE">
            <w:pPr>
              <w:rPr>
                <w:sz w:val="18"/>
                <w:szCs w:val="18"/>
              </w:rPr>
            </w:pPr>
            <w:r w:rsidRPr="00E77FF3">
              <w:rPr>
                <w:sz w:val="18"/>
                <w:szCs w:val="18"/>
              </w:rPr>
              <w:t>Second Unit of Measure</w:t>
            </w:r>
          </w:p>
        </w:tc>
        <w:tc>
          <w:tcPr>
            <w:tcW w:w="630" w:type="dxa"/>
            <w:hideMark/>
          </w:tcPr>
          <w:p w14:paraId="20047856" w14:textId="77777777" w:rsidR="009456DE" w:rsidRPr="00E77FF3" w:rsidRDefault="009456DE" w:rsidP="009456DE">
            <w:pPr>
              <w:rPr>
                <w:sz w:val="18"/>
                <w:szCs w:val="18"/>
              </w:rPr>
            </w:pPr>
            <w:r w:rsidRPr="00E77FF3">
              <w:rPr>
                <w:sz w:val="18"/>
                <w:szCs w:val="18"/>
              </w:rPr>
              <w:t>30</w:t>
            </w:r>
          </w:p>
        </w:tc>
        <w:tc>
          <w:tcPr>
            <w:tcW w:w="1890" w:type="dxa"/>
            <w:hideMark/>
          </w:tcPr>
          <w:p w14:paraId="66893E00" w14:textId="77777777" w:rsidR="009456DE" w:rsidRPr="00E77FF3" w:rsidRDefault="009456DE" w:rsidP="009456DE">
            <w:pPr>
              <w:rPr>
                <w:sz w:val="18"/>
                <w:szCs w:val="18"/>
              </w:rPr>
            </w:pPr>
            <w:r w:rsidRPr="00E77FF3">
              <w:rPr>
                <w:sz w:val="18"/>
                <w:szCs w:val="18"/>
              </w:rPr>
              <w:t>varchar2</w:t>
            </w:r>
          </w:p>
        </w:tc>
        <w:tc>
          <w:tcPr>
            <w:tcW w:w="491" w:type="dxa"/>
            <w:noWrap/>
            <w:hideMark/>
          </w:tcPr>
          <w:p w14:paraId="3A1C8022" w14:textId="77777777" w:rsidR="009456DE" w:rsidRPr="00E77FF3" w:rsidRDefault="009456DE" w:rsidP="009456DE">
            <w:pPr>
              <w:rPr>
                <w:sz w:val="18"/>
                <w:szCs w:val="18"/>
              </w:rPr>
            </w:pPr>
          </w:p>
        </w:tc>
        <w:tc>
          <w:tcPr>
            <w:tcW w:w="540" w:type="dxa"/>
            <w:noWrap/>
            <w:hideMark/>
          </w:tcPr>
          <w:p w14:paraId="726C7509" w14:textId="77777777" w:rsidR="009456DE" w:rsidRPr="00E77FF3" w:rsidRDefault="009456DE" w:rsidP="009456DE">
            <w:pPr>
              <w:rPr>
                <w:sz w:val="18"/>
                <w:szCs w:val="18"/>
              </w:rPr>
            </w:pPr>
          </w:p>
        </w:tc>
        <w:tc>
          <w:tcPr>
            <w:tcW w:w="1890" w:type="dxa"/>
            <w:hideMark/>
          </w:tcPr>
          <w:p w14:paraId="0EB94B2A" w14:textId="77777777" w:rsidR="00E866D7" w:rsidRDefault="009456DE" w:rsidP="009456DE">
            <w:pPr>
              <w:rPr>
                <w:ins w:id="691" w:author="Joe.Mendoza" w:date="2014-11-26T14:47:00Z"/>
                <w:sz w:val="18"/>
                <w:szCs w:val="18"/>
              </w:rPr>
            </w:pPr>
            <w:r w:rsidRPr="00E77FF3">
              <w:rPr>
                <w:sz w:val="18"/>
                <w:szCs w:val="18"/>
              </w:rPr>
              <w:t>Second_Unit_of</w:t>
            </w:r>
          </w:p>
          <w:p w14:paraId="45D2CE8F" w14:textId="75853A6F" w:rsidR="009456DE" w:rsidRPr="00E77FF3" w:rsidRDefault="009456DE" w:rsidP="009456DE">
            <w:pPr>
              <w:rPr>
                <w:sz w:val="18"/>
                <w:szCs w:val="18"/>
              </w:rPr>
            </w:pPr>
            <w:r w:rsidRPr="00E77FF3">
              <w:rPr>
                <w:sz w:val="18"/>
                <w:szCs w:val="18"/>
              </w:rPr>
              <w:t>_Measure</w:t>
            </w:r>
          </w:p>
        </w:tc>
        <w:tc>
          <w:tcPr>
            <w:tcW w:w="540" w:type="dxa"/>
            <w:noWrap/>
            <w:hideMark/>
          </w:tcPr>
          <w:p w14:paraId="434B1A31" w14:textId="77777777" w:rsidR="009456DE" w:rsidRPr="00E77FF3" w:rsidRDefault="009456DE" w:rsidP="009456DE">
            <w:pPr>
              <w:rPr>
                <w:sz w:val="18"/>
                <w:szCs w:val="18"/>
              </w:rPr>
            </w:pPr>
          </w:p>
        </w:tc>
        <w:tc>
          <w:tcPr>
            <w:tcW w:w="491" w:type="dxa"/>
            <w:noWrap/>
            <w:hideMark/>
          </w:tcPr>
          <w:p w14:paraId="3338A643" w14:textId="77777777" w:rsidR="009456DE" w:rsidRPr="00E77FF3" w:rsidRDefault="009456DE" w:rsidP="009456DE">
            <w:pPr>
              <w:rPr>
                <w:sz w:val="18"/>
                <w:szCs w:val="18"/>
              </w:rPr>
            </w:pPr>
          </w:p>
        </w:tc>
        <w:tc>
          <w:tcPr>
            <w:tcW w:w="540" w:type="dxa"/>
            <w:noWrap/>
            <w:hideMark/>
          </w:tcPr>
          <w:p w14:paraId="1F4F37BA" w14:textId="77777777" w:rsidR="009456DE" w:rsidRPr="00E77FF3" w:rsidRDefault="009456DE" w:rsidP="009456DE">
            <w:pPr>
              <w:rPr>
                <w:sz w:val="18"/>
                <w:szCs w:val="18"/>
              </w:rPr>
            </w:pPr>
          </w:p>
        </w:tc>
        <w:tc>
          <w:tcPr>
            <w:tcW w:w="2978" w:type="dxa"/>
            <w:hideMark/>
          </w:tcPr>
          <w:p w14:paraId="3D1996D0" w14:textId="77777777" w:rsidR="009456DE" w:rsidRPr="00E77FF3" w:rsidRDefault="009456DE" w:rsidP="009456DE">
            <w:pPr>
              <w:rPr>
                <w:sz w:val="18"/>
                <w:szCs w:val="18"/>
              </w:rPr>
            </w:pPr>
            <w:r w:rsidRPr="00E77FF3">
              <w:rPr>
                <w:sz w:val="18"/>
                <w:szCs w:val="18"/>
              </w:rPr>
              <w:t>Unit of measurement defined for an activity, for example, meters, square meter. This is separate from Unit of Measure to accommodate historical data.</w:t>
            </w:r>
          </w:p>
        </w:tc>
      </w:tr>
      <w:tr w:rsidR="00D05AAC" w:rsidRPr="0096089E" w14:paraId="1EABC596" w14:textId="77777777" w:rsidTr="00D05AAC">
        <w:trPr>
          <w:trHeight w:val="600"/>
        </w:trPr>
        <w:tc>
          <w:tcPr>
            <w:tcW w:w="491" w:type="dxa"/>
            <w:hideMark/>
          </w:tcPr>
          <w:p w14:paraId="49E65581" w14:textId="000A1109" w:rsidR="009456DE" w:rsidRPr="00E77FF3" w:rsidRDefault="009456DE" w:rsidP="009456DE">
            <w:pPr>
              <w:rPr>
                <w:sz w:val="18"/>
                <w:szCs w:val="18"/>
              </w:rPr>
            </w:pPr>
            <w:r w:rsidRPr="00E77FF3">
              <w:rPr>
                <w:sz w:val="18"/>
                <w:szCs w:val="18"/>
              </w:rPr>
              <w:t>17</w:t>
            </w:r>
          </w:p>
        </w:tc>
        <w:tc>
          <w:tcPr>
            <w:tcW w:w="1775" w:type="dxa"/>
            <w:noWrap/>
            <w:hideMark/>
          </w:tcPr>
          <w:p w14:paraId="246B098F" w14:textId="77777777" w:rsidR="009456DE" w:rsidRPr="00E77FF3" w:rsidRDefault="009456DE" w:rsidP="009456DE">
            <w:pPr>
              <w:rPr>
                <w:sz w:val="18"/>
                <w:szCs w:val="18"/>
              </w:rPr>
            </w:pPr>
            <w:r w:rsidRPr="00E77FF3">
              <w:rPr>
                <w:sz w:val="18"/>
                <w:szCs w:val="18"/>
              </w:rPr>
              <w:t>IIT_CHR_ATTRIB56</w:t>
            </w:r>
          </w:p>
        </w:tc>
        <w:tc>
          <w:tcPr>
            <w:tcW w:w="1712" w:type="dxa"/>
            <w:hideMark/>
          </w:tcPr>
          <w:p w14:paraId="395A88AB" w14:textId="77777777" w:rsidR="009456DE" w:rsidRPr="00E77FF3" w:rsidRDefault="009456DE" w:rsidP="009456DE">
            <w:pPr>
              <w:rPr>
                <w:sz w:val="18"/>
                <w:szCs w:val="18"/>
              </w:rPr>
            </w:pPr>
            <w:r w:rsidRPr="00E77FF3">
              <w:rPr>
                <w:sz w:val="18"/>
                <w:szCs w:val="18"/>
              </w:rPr>
              <w:t>Defect_Comments</w:t>
            </w:r>
          </w:p>
        </w:tc>
        <w:tc>
          <w:tcPr>
            <w:tcW w:w="630" w:type="dxa"/>
            <w:hideMark/>
          </w:tcPr>
          <w:p w14:paraId="6139DA2A" w14:textId="77777777" w:rsidR="009456DE" w:rsidRPr="00E77FF3" w:rsidRDefault="009456DE" w:rsidP="009456DE">
            <w:pPr>
              <w:rPr>
                <w:sz w:val="18"/>
                <w:szCs w:val="18"/>
              </w:rPr>
            </w:pPr>
            <w:r w:rsidRPr="00E77FF3">
              <w:rPr>
                <w:sz w:val="18"/>
                <w:szCs w:val="18"/>
              </w:rPr>
              <w:t>255</w:t>
            </w:r>
          </w:p>
        </w:tc>
        <w:tc>
          <w:tcPr>
            <w:tcW w:w="1890" w:type="dxa"/>
            <w:hideMark/>
          </w:tcPr>
          <w:p w14:paraId="0373797E" w14:textId="77777777" w:rsidR="009456DE" w:rsidRPr="00E77FF3" w:rsidRDefault="009456DE" w:rsidP="009456DE">
            <w:pPr>
              <w:rPr>
                <w:sz w:val="18"/>
                <w:szCs w:val="18"/>
              </w:rPr>
            </w:pPr>
            <w:r w:rsidRPr="00E77FF3">
              <w:rPr>
                <w:sz w:val="18"/>
                <w:szCs w:val="18"/>
              </w:rPr>
              <w:t>varchar2</w:t>
            </w:r>
          </w:p>
        </w:tc>
        <w:tc>
          <w:tcPr>
            <w:tcW w:w="491" w:type="dxa"/>
            <w:noWrap/>
            <w:hideMark/>
          </w:tcPr>
          <w:p w14:paraId="00089066" w14:textId="77777777" w:rsidR="009456DE" w:rsidRPr="00E77FF3" w:rsidRDefault="009456DE" w:rsidP="009456DE">
            <w:pPr>
              <w:rPr>
                <w:sz w:val="18"/>
                <w:szCs w:val="18"/>
              </w:rPr>
            </w:pPr>
          </w:p>
        </w:tc>
        <w:tc>
          <w:tcPr>
            <w:tcW w:w="540" w:type="dxa"/>
            <w:noWrap/>
            <w:hideMark/>
          </w:tcPr>
          <w:p w14:paraId="63984051" w14:textId="77777777" w:rsidR="009456DE" w:rsidRPr="00E77FF3" w:rsidRDefault="009456DE" w:rsidP="009456DE">
            <w:pPr>
              <w:rPr>
                <w:sz w:val="18"/>
                <w:szCs w:val="18"/>
              </w:rPr>
            </w:pPr>
          </w:p>
        </w:tc>
        <w:tc>
          <w:tcPr>
            <w:tcW w:w="1890" w:type="dxa"/>
            <w:hideMark/>
          </w:tcPr>
          <w:p w14:paraId="62E84428" w14:textId="77777777" w:rsidR="009456DE" w:rsidRPr="00E77FF3" w:rsidRDefault="009456DE" w:rsidP="009456DE">
            <w:pPr>
              <w:rPr>
                <w:sz w:val="18"/>
                <w:szCs w:val="18"/>
              </w:rPr>
            </w:pPr>
            <w:r w:rsidRPr="00E77FF3">
              <w:rPr>
                <w:sz w:val="18"/>
                <w:szCs w:val="18"/>
              </w:rPr>
              <w:t>Defect_Comments</w:t>
            </w:r>
          </w:p>
        </w:tc>
        <w:tc>
          <w:tcPr>
            <w:tcW w:w="540" w:type="dxa"/>
            <w:noWrap/>
            <w:hideMark/>
          </w:tcPr>
          <w:p w14:paraId="038BAD1E" w14:textId="77777777" w:rsidR="009456DE" w:rsidRPr="00E77FF3" w:rsidRDefault="009456DE" w:rsidP="009456DE">
            <w:pPr>
              <w:rPr>
                <w:sz w:val="18"/>
                <w:szCs w:val="18"/>
              </w:rPr>
            </w:pPr>
          </w:p>
        </w:tc>
        <w:tc>
          <w:tcPr>
            <w:tcW w:w="491" w:type="dxa"/>
            <w:noWrap/>
            <w:hideMark/>
          </w:tcPr>
          <w:p w14:paraId="207D11AC" w14:textId="77777777" w:rsidR="009456DE" w:rsidRPr="00E77FF3" w:rsidRDefault="009456DE" w:rsidP="009456DE">
            <w:pPr>
              <w:rPr>
                <w:sz w:val="18"/>
                <w:szCs w:val="18"/>
              </w:rPr>
            </w:pPr>
          </w:p>
        </w:tc>
        <w:tc>
          <w:tcPr>
            <w:tcW w:w="540" w:type="dxa"/>
            <w:noWrap/>
            <w:hideMark/>
          </w:tcPr>
          <w:p w14:paraId="791BA8AE" w14:textId="77777777" w:rsidR="009456DE" w:rsidRPr="00E77FF3" w:rsidRDefault="009456DE" w:rsidP="009456DE">
            <w:pPr>
              <w:rPr>
                <w:sz w:val="18"/>
                <w:szCs w:val="18"/>
              </w:rPr>
            </w:pPr>
          </w:p>
        </w:tc>
        <w:tc>
          <w:tcPr>
            <w:tcW w:w="2978" w:type="dxa"/>
            <w:hideMark/>
          </w:tcPr>
          <w:p w14:paraId="35231A11" w14:textId="77777777" w:rsidR="009456DE" w:rsidRPr="00E77FF3" w:rsidRDefault="009456DE" w:rsidP="009456DE">
            <w:pPr>
              <w:rPr>
                <w:sz w:val="18"/>
                <w:szCs w:val="18"/>
              </w:rPr>
            </w:pPr>
            <w:r w:rsidRPr="00E77FF3">
              <w:rPr>
                <w:sz w:val="18"/>
                <w:szCs w:val="18"/>
              </w:rPr>
              <w:t>Additional information that is not covered in other fields.</w:t>
            </w:r>
          </w:p>
        </w:tc>
      </w:tr>
    </w:tbl>
    <w:p w14:paraId="3EC7C2F1" w14:textId="77777777" w:rsidR="0096089E" w:rsidRDefault="0096089E" w:rsidP="0096089E"/>
    <w:p w14:paraId="108E5AEA" w14:textId="77777777" w:rsidR="0096089E" w:rsidRDefault="0096089E" w:rsidP="0096089E"/>
    <w:p w14:paraId="404281CC" w14:textId="77777777" w:rsidR="0096089E" w:rsidRPr="009D5D1B" w:rsidRDefault="0096089E" w:rsidP="0096089E">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6089E" w:rsidRPr="009D5D1B" w14:paraId="6E41BAA3" w14:textId="77777777" w:rsidTr="008E4A58">
        <w:tc>
          <w:tcPr>
            <w:tcW w:w="4428" w:type="dxa"/>
          </w:tcPr>
          <w:p w14:paraId="527A5131"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Role</w:t>
            </w:r>
          </w:p>
        </w:tc>
        <w:tc>
          <w:tcPr>
            <w:tcW w:w="4428" w:type="dxa"/>
          </w:tcPr>
          <w:p w14:paraId="398995B9"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Mode</w:t>
            </w:r>
          </w:p>
        </w:tc>
      </w:tr>
      <w:tr w:rsidR="0096089E" w:rsidRPr="009D5D1B" w14:paraId="6A44716B" w14:textId="77777777" w:rsidTr="008E4A58">
        <w:tc>
          <w:tcPr>
            <w:tcW w:w="4428" w:type="dxa"/>
          </w:tcPr>
          <w:p w14:paraId="6AA1F6A6" w14:textId="77777777" w:rsidR="0096089E" w:rsidRPr="009D5D1B" w:rsidRDefault="0096089E" w:rsidP="008E4A58">
            <w:pPr>
              <w:rPr>
                <w:rFonts w:eastAsia="Times New Roman" w:cs="Times New Roman"/>
                <w:lang w:val="en-US"/>
              </w:rPr>
            </w:pPr>
            <w:r w:rsidRPr="009D5D1B">
              <w:rPr>
                <w:rFonts w:eastAsia="Times New Roman" w:cs="Times New Roman"/>
                <w:lang w:val="en-US"/>
              </w:rPr>
              <w:t>HIG_USER</w:t>
            </w:r>
          </w:p>
        </w:tc>
        <w:tc>
          <w:tcPr>
            <w:tcW w:w="4428" w:type="dxa"/>
          </w:tcPr>
          <w:p w14:paraId="62802CD2" w14:textId="77777777" w:rsidR="0096089E" w:rsidRPr="009D5D1B" w:rsidRDefault="0096089E" w:rsidP="008E4A58">
            <w:pPr>
              <w:rPr>
                <w:rFonts w:eastAsia="Times New Roman" w:cs="Times New Roman"/>
                <w:lang w:val="en-US"/>
              </w:rPr>
            </w:pPr>
            <w:r w:rsidRPr="009D5D1B">
              <w:rPr>
                <w:rFonts w:eastAsia="Times New Roman" w:cs="Times New Roman"/>
                <w:lang w:val="en-US"/>
              </w:rPr>
              <w:t>NORMAL</w:t>
            </w:r>
          </w:p>
        </w:tc>
      </w:tr>
    </w:tbl>
    <w:p w14:paraId="5EBFFCBF" w14:textId="77777777" w:rsidR="0096089E" w:rsidRDefault="0096089E" w:rsidP="0096089E"/>
    <w:p w14:paraId="0650144A" w14:textId="77777777" w:rsidR="0096089E" w:rsidRDefault="0096089E" w:rsidP="0096089E">
      <w:r>
        <w:t>The asset will have the following groupings:</w:t>
      </w:r>
    </w:p>
    <w:p w14:paraId="492719BF" w14:textId="77777777" w:rsidR="0096089E" w:rsidRDefault="0096089E" w:rsidP="0096089E"/>
    <w:tbl>
      <w:tblPr>
        <w:tblStyle w:val="TableGrid"/>
        <w:tblW w:w="0" w:type="auto"/>
        <w:tblLook w:val="04A0" w:firstRow="1" w:lastRow="0" w:firstColumn="1" w:lastColumn="0" w:noHBand="0" w:noVBand="1"/>
      </w:tblPr>
      <w:tblGrid>
        <w:gridCol w:w="2316"/>
        <w:gridCol w:w="2316"/>
        <w:gridCol w:w="2316"/>
        <w:gridCol w:w="2316"/>
        <w:gridCol w:w="2316"/>
      </w:tblGrid>
      <w:tr w:rsidR="0096089E" w14:paraId="69B896E8" w14:textId="77777777" w:rsidTr="008E4A58">
        <w:tc>
          <w:tcPr>
            <w:tcW w:w="2316" w:type="dxa"/>
          </w:tcPr>
          <w:p w14:paraId="7C139D6F" w14:textId="77777777" w:rsidR="0096089E" w:rsidRPr="0096089E" w:rsidRDefault="0096089E" w:rsidP="008E4A58">
            <w:pPr>
              <w:rPr>
                <w:b/>
              </w:rPr>
            </w:pPr>
            <w:r w:rsidRPr="0096089E">
              <w:rPr>
                <w:b/>
              </w:rPr>
              <w:t>Parent</w:t>
            </w:r>
          </w:p>
        </w:tc>
        <w:tc>
          <w:tcPr>
            <w:tcW w:w="2316" w:type="dxa"/>
          </w:tcPr>
          <w:p w14:paraId="178B9E7E" w14:textId="77777777" w:rsidR="0096089E" w:rsidRPr="0096089E" w:rsidRDefault="0096089E" w:rsidP="008E4A58">
            <w:pPr>
              <w:rPr>
                <w:b/>
              </w:rPr>
            </w:pPr>
            <w:r w:rsidRPr="0096089E">
              <w:rPr>
                <w:b/>
              </w:rPr>
              <w:t>Mandatory</w:t>
            </w:r>
          </w:p>
        </w:tc>
        <w:tc>
          <w:tcPr>
            <w:tcW w:w="2316" w:type="dxa"/>
          </w:tcPr>
          <w:p w14:paraId="624C024A" w14:textId="77777777" w:rsidR="0096089E" w:rsidRPr="0096089E" w:rsidRDefault="0096089E" w:rsidP="008E4A58">
            <w:pPr>
              <w:rPr>
                <w:b/>
              </w:rPr>
            </w:pPr>
            <w:r w:rsidRPr="0096089E">
              <w:rPr>
                <w:b/>
              </w:rPr>
              <w:t>Relation</w:t>
            </w:r>
          </w:p>
        </w:tc>
        <w:tc>
          <w:tcPr>
            <w:tcW w:w="2316" w:type="dxa"/>
          </w:tcPr>
          <w:p w14:paraId="1900CBC5" w14:textId="77777777" w:rsidR="0096089E" w:rsidRPr="0096089E" w:rsidRDefault="0096089E" w:rsidP="008E4A58">
            <w:pPr>
              <w:rPr>
                <w:b/>
              </w:rPr>
            </w:pPr>
            <w:r w:rsidRPr="0096089E">
              <w:rPr>
                <w:b/>
              </w:rPr>
              <w:t>Start Date</w:t>
            </w:r>
          </w:p>
        </w:tc>
        <w:tc>
          <w:tcPr>
            <w:tcW w:w="2316" w:type="dxa"/>
          </w:tcPr>
          <w:p w14:paraId="4E95F3D8" w14:textId="77777777" w:rsidR="0096089E" w:rsidRPr="0096089E" w:rsidRDefault="0096089E" w:rsidP="008E4A58">
            <w:pPr>
              <w:rPr>
                <w:b/>
              </w:rPr>
            </w:pPr>
            <w:r w:rsidRPr="0096089E">
              <w:rPr>
                <w:b/>
              </w:rPr>
              <w:t>End Date</w:t>
            </w:r>
          </w:p>
        </w:tc>
      </w:tr>
      <w:tr w:rsidR="0096089E" w14:paraId="70DB179D" w14:textId="77777777" w:rsidTr="008E4A58">
        <w:tc>
          <w:tcPr>
            <w:tcW w:w="2316" w:type="dxa"/>
          </w:tcPr>
          <w:p w14:paraId="698242A2" w14:textId="1D3C39D3" w:rsidR="0096089E" w:rsidRDefault="0096089E" w:rsidP="008E4A58">
            <w:r>
              <w:t>RSD</w:t>
            </w:r>
          </w:p>
        </w:tc>
        <w:tc>
          <w:tcPr>
            <w:tcW w:w="2316" w:type="dxa"/>
          </w:tcPr>
          <w:p w14:paraId="45432076" w14:textId="77777777" w:rsidR="0096089E" w:rsidRDefault="0096089E" w:rsidP="008E4A58">
            <w:r>
              <w:t>N</w:t>
            </w:r>
          </w:p>
        </w:tc>
        <w:tc>
          <w:tcPr>
            <w:tcW w:w="2316" w:type="dxa"/>
          </w:tcPr>
          <w:p w14:paraId="3B412004" w14:textId="77777777" w:rsidR="0096089E" w:rsidRDefault="0096089E" w:rsidP="008E4A58">
            <w:r>
              <w:t>AT</w:t>
            </w:r>
          </w:p>
        </w:tc>
        <w:tc>
          <w:tcPr>
            <w:tcW w:w="2316" w:type="dxa"/>
          </w:tcPr>
          <w:p w14:paraId="4C76086D" w14:textId="2A8305EF" w:rsidR="0096089E" w:rsidRDefault="0096089E" w:rsidP="008E4A58">
            <w:r>
              <w:t>Same as RSD</w:t>
            </w:r>
          </w:p>
        </w:tc>
        <w:tc>
          <w:tcPr>
            <w:tcW w:w="2316" w:type="dxa"/>
          </w:tcPr>
          <w:p w14:paraId="672E28AB" w14:textId="77777777" w:rsidR="0096089E" w:rsidRDefault="0096089E" w:rsidP="008E4A58"/>
        </w:tc>
      </w:tr>
    </w:tbl>
    <w:p w14:paraId="2025C6AB" w14:textId="77777777" w:rsidR="0096089E" w:rsidRDefault="0096089E" w:rsidP="0096089E"/>
    <w:p w14:paraId="64433F7F" w14:textId="77777777" w:rsidR="0096089E" w:rsidRDefault="0096089E">
      <w:r>
        <w:br w:type="page"/>
      </w:r>
    </w:p>
    <w:p w14:paraId="02E7DFE1" w14:textId="77777777" w:rsidR="0096089E" w:rsidRPr="0096089E" w:rsidRDefault="0096089E" w:rsidP="0096089E"/>
    <w:p w14:paraId="14846E11" w14:textId="77777777" w:rsidR="00676A84" w:rsidRDefault="00676A84" w:rsidP="00676A84">
      <w:pPr>
        <w:pStyle w:val="Heading3"/>
      </w:pPr>
      <w:bookmarkStart w:id="692" w:name="_Toc404777931"/>
      <w:r>
        <w:t xml:space="preserve">Asset for the Routine Services Data </w:t>
      </w:r>
      <w:r w:rsidR="0096089E">
        <w:t>–</w:t>
      </w:r>
      <w:r>
        <w:t xml:space="preserve"> </w:t>
      </w:r>
      <w:r w:rsidRPr="00676A84">
        <w:t>Incidents</w:t>
      </w:r>
      <w:bookmarkEnd w:id="692"/>
    </w:p>
    <w:p w14:paraId="377F45EA" w14:textId="77777777" w:rsidR="0096089E" w:rsidRDefault="0096089E" w:rsidP="0096089E">
      <w:r>
        <w:t>This Child asset will hold the information for the Incidents data.</w:t>
      </w:r>
    </w:p>
    <w:p w14:paraId="28A9F448" w14:textId="77777777" w:rsidR="0096089E" w:rsidRDefault="0096089E" w:rsidP="0096089E">
      <w:r>
        <w:t>The asset will have the following settings:</w:t>
      </w:r>
    </w:p>
    <w:tbl>
      <w:tblPr>
        <w:tblStyle w:val="TableGrid"/>
        <w:tblW w:w="0" w:type="auto"/>
        <w:tblLook w:val="04A0" w:firstRow="1" w:lastRow="0" w:firstColumn="1" w:lastColumn="0" w:noHBand="0" w:noVBand="1"/>
      </w:tblPr>
      <w:tblGrid>
        <w:gridCol w:w="1900"/>
        <w:gridCol w:w="2140"/>
        <w:gridCol w:w="3220"/>
      </w:tblGrid>
      <w:tr w:rsidR="0096089E" w:rsidRPr="0096089E" w14:paraId="599A4197" w14:textId="77777777" w:rsidTr="0096089E">
        <w:trPr>
          <w:trHeight w:val="300"/>
        </w:trPr>
        <w:tc>
          <w:tcPr>
            <w:tcW w:w="1900" w:type="dxa"/>
            <w:noWrap/>
            <w:hideMark/>
          </w:tcPr>
          <w:p w14:paraId="1B0D3292" w14:textId="77777777" w:rsidR="0096089E" w:rsidRPr="0096089E" w:rsidRDefault="0096089E" w:rsidP="0096089E">
            <w:pPr>
              <w:rPr>
                <w:b/>
                <w:bCs/>
              </w:rPr>
            </w:pPr>
            <w:r w:rsidRPr="0096089E">
              <w:rPr>
                <w:b/>
                <w:bCs/>
              </w:rPr>
              <w:t>Setting</w:t>
            </w:r>
          </w:p>
        </w:tc>
        <w:tc>
          <w:tcPr>
            <w:tcW w:w="2140" w:type="dxa"/>
            <w:noWrap/>
            <w:hideMark/>
          </w:tcPr>
          <w:p w14:paraId="6459B84B" w14:textId="77777777" w:rsidR="0096089E" w:rsidRPr="0096089E" w:rsidRDefault="0096089E" w:rsidP="0096089E">
            <w:pPr>
              <w:rPr>
                <w:b/>
                <w:bCs/>
              </w:rPr>
            </w:pPr>
            <w:r w:rsidRPr="0096089E">
              <w:rPr>
                <w:b/>
                <w:bCs/>
              </w:rPr>
              <w:t>Value</w:t>
            </w:r>
          </w:p>
        </w:tc>
        <w:tc>
          <w:tcPr>
            <w:tcW w:w="3220" w:type="dxa"/>
            <w:hideMark/>
          </w:tcPr>
          <w:p w14:paraId="61000A5B" w14:textId="77777777" w:rsidR="0096089E" w:rsidRPr="0096089E" w:rsidRDefault="0096089E" w:rsidP="0096089E">
            <w:pPr>
              <w:rPr>
                <w:b/>
                <w:bCs/>
              </w:rPr>
            </w:pPr>
            <w:r w:rsidRPr="0096089E">
              <w:rPr>
                <w:b/>
                <w:bCs/>
              </w:rPr>
              <w:t>Notes</w:t>
            </w:r>
          </w:p>
        </w:tc>
      </w:tr>
      <w:tr w:rsidR="0096089E" w:rsidRPr="0096089E" w14:paraId="263B9665" w14:textId="77777777" w:rsidTr="0096089E">
        <w:trPr>
          <w:trHeight w:val="300"/>
        </w:trPr>
        <w:tc>
          <w:tcPr>
            <w:tcW w:w="1900" w:type="dxa"/>
            <w:noWrap/>
            <w:hideMark/>
          </w:tcPr>
          <w:p w14:paraId="0DD3135A" w14:textId="77777777" w:rsidR="0096089E" w:rsidRPr="0096089E" w:rsidRDefault="0096089E">
            <w:r w:rsidRPr="0096089E">
              <w:t>Type</w:t>
            </w:r>
          </w:p>
        </w:tc>
        <w:tc>
          <w:tcPr>
            <w:tcW w:w="2140" w:type="dxa"/>
            <w:noWrap/>
            <w:hideMark/>
          </w:tcPr>
          <w:p w14:paraId="759A20D5" w14:textId="77777777" w:rsidR="0096089E" w:rsidRPr="0096089E" w:rsidRDefault="0096089E">
            <w:r w:rsidRPr="0096089E">
              <w:t>RSIC</w:t>
            </w:r>
          </w:p>
        </w:tc>
        <w:tc>
          <w:tcPr>
            <w:tcW w:w="3220" w:type="dxa"/>
            <w:hideMark/>
          </w:tcPr>
          <w:p w14:paraId="34EA93F9" w14:textId="77777777" w:rsidR="0096089E" w:rsidRPr="0096089E" w:rsidRDefault="0096089E"/>
        </w:tc>
      </w:tr>
      <w:tr w:rsidR="0096089E" w:rsidRPr="0096089E" w14:paraId="00A4B6D8" w14:textId="77777777" w:rsidTr="0096089E">
        <w:trPr>
          <w:trHeight w:val="300"/>
        </w:trPr>
        <w:tc>
          <w:tcPr>
            <w:tcW w:w="1900" w:type="dxa"/>
            <w:noWrap/>
            <w:hideMark/>
          </w:tcPr>
          <w:p w14:paraId="5705597C" w14:textId="77777777" w:rsidR="0096089E" w:rsidRPr="0096089E" w:rsidRDefault="0096089E">
            <w:r w:rsidRPr="0096089E">
              <w:t>Type Title</w:t>
            </w:r>
          </w:p>
        </w:tc>
        <w:tc>
          <w:tcPr>
            <w:tcW w:w="2140" w:type="dxa"/>
            <w:noWrap/>
            <w:hideMark/>
          </w:tcPr>
          <w:p w14:paraId="0346DE1D" w14:textId="77777777" w:rsidR="0096089E" w:rsidRPr="0096089E" w:rsidRDefault="0096089E">
            <w:r w:rsidRPr="0096089E">
              <w:t>RSD Incidents</w:t>
            </w:r>
          </w:p>
        </w:tc>
        <w:tc>
          <w:tcPr>
            <w:tcW w:w="3220" w:type="dxa"/>
            <w:hideMark/>
          </w:tcPr>
          <w:p w14:paraId="50C3BFDF" w14:textId="77777777" w:rsidR="0096089E" w:rsidRPr="0096089E" w:rsidRDefault="0096089E"/>
        </w:tc>
      </w:tr>
      <w:tr w:rsidR="0096089E" w:rsidRPr="0096089E" w14:paraId="626E49EF" w14:textId="77777777" w:rsidTr="00E77FF3">
        <w:trPr>
          <w:trHeight w:val="305"/>
        </w:trPr>
        <w:tc>
          <w:tcPr>
            <w:tcW w:w="1900" w:type="dxa"/>
            <w:noWrap/>
            <w:hideMark/>
          </w:tcPr>
          <w:p w14:paraId="4A072501" w14:textId="77777777" w:rsidR="0096089E" w:rsidRPr="0096089E" w:rsidRDefault="0096089E">
            <w:r w:rsidRPr="0096089E">
              <w:t>Type Location</w:t>
            </w:r>
          </w:p>
        </w:tc>
        <w:tc>
          <w:tcPr>
            <w:tcW w:w="2140" w:type="dxa"/>
            <w:noWrap/>
            <w:hideMark/>
          </w:tcPr>
          <w:p w14:paraId="0F237B79" w14:textId="7F875E5D" w:rsidR="0096089E" w:rsidRPr="0096089E" w:rsidRDefault="00644062">
            <w:r>
              <w:t>Point</w:t>
            </w:r>
          </w:p>
        </w:tc>
        <w:tc>
          <w:tcPr>
            <w:tcW w:w="3220" w:type="dxa"/>
            <w:hideMark/>
          </w:tcPr>
          <w:p w14:paraId="5F44834F" w14:textId="25CB6C2E" w:rsidR="0096089E" w:rsidRPr="0096089E" w:rsidRDefault="008458F7">
            <w:r w:rsidRPr="008458F7">
              <w:t>Location Information is Stored on the RSD asset.</w:t>
            </w:r>
          </w:p>
        </w:tc>
      </w:tr>
      <w:tr w:rsidR="0096089E" w:rsidRPr="0096089E" w14:paraId="5580282B" w14:textId="77777777" w:rsidTr="0096089E">
        <w:trPr>
          <w:trHeight w:val="300"/>
        </w:trPr>
        <w:tc>
          <w:tcPr>
            <w:tcW w:w="1900" w:type="dxa"/>
            <w:noWrap/>
            <w:hideMark/>
          </w:tcPr>
          <w:p w14:paraId="3C1746AB" w14:textId="77777777" w:rsidR="0096089E" w:rsidRPr="0096089E" w:rsidRDefault="0096089E">
            <w:r w:rsidRPr="0096089E">
              <w:t>Elec Drain Carr</w:t>
            </w:r>
          </w:p>
        </w:tc>
        <w:tc>
          <w:tcPr>
            <w:tcW w:w="2140" w:type="dxa"/>
            <w:noWrap/>
            <w:hideMark/>
          </w:tcPr>
          <w:p w14:paraId="63FED6BA" w14:textId="77777777" w:rsidR="0096089E" w:rsidRPr="0096089E" w:rsidRDefault="0096089E">
            <w:r w:rsidRPr="0096089E">
              <w:t>C</w:t>
            </w:r>
          </w:p>
        </w:tc>
        <w:tc>
          <w:tcPr>
            <w:tcW w:w="3220" w:type="dxa"/>
            <w:hideMark/>
          </w:tcPr>
          <w:p w14:paraId="428077C9" w14:textId="77777777" w:rsidR="0096089E" w:rsidRPr="0096089E" w:rsidRDefault="0096089E"/>
        </w:tc>
      </w:tr>
      <w:tr w:rsidR="0096089E" w:rsidRPr="0096089E" w14:paraId="0258EBBF" w14:textId="77777777" w:rsidTr="0096089E">
        <w:trPr>
          <w:trHeight w:val="300"/>
        </w:trPr>
        <w:tc>
          <w:tcPr>
            <w:tcW w:w="1900" w:type="dxa"/>
            <w:noWrap/>
            <w:hideMark/>
          </w:tcPr>
          <w:p w14:paraId="3091E4C5" w14:textId="77777777" w:rsidR="0096089E" w:rsidRPr="0096089E" w:rsidRDefault="0096089E">
            <w:r w:rsidRPr="0096089E">
              <w:t>Category</w:t>
            </w:r>
          </w:p>
        </w:tc>
        <w:tc>
          <w:tcPr>
            <w:tcW w:w="2140" w:type="dxa"/>
            <w:noWrap/>
            <w:hideMark/>
          </w:tcPr>
          <w:p w14:paraId="680229AA" w14:textId="77777777" w:rsidR="0096089E" w:rsidRPr="0096089E" w:rsidRDefault="0096089E">
            <w:r w:rsidRPr="0096089E">
              <w:t>I</w:t>
            </w:r>
          </w:p>
        </w:tc>
        <w:tc>
          <w:tcPr>
            <w:tcW w:w="3220" w:type="dxa"/>
            <w:hideMark/>
          </w:tcPr>
          <w:p w14:paraId="36053F44" w14:textId="77777777" w:rsidR="0096089E" w:rsidRPr="0096089E" w:rsidRDefault="0096089E"/>
        </w:tc>
      </w:tr>
      <w:tr w:rsidR="0096089E" w:rsidRPr="0096089E" w14:paraId="35BF71B2" w14:textId="77777777" w:rsidTr="0096089E">
        <w:trPr>
          <w:trHeight w:val="300"/>
        </w:trPr>
        <w:tc>
          <w:tcPr>
            <w:tcW w:w="1900" w:type="dxa"/>
            <w:noWrap/>
            <w:hideMark/>
          </w:tcPr>
          <w:p w14:paraId="2858C246" w14:textId="77777777" w:rsidR="0096089E" w:rsidRPr="0096089E" w:rsidRDefault="0096089E">
            <w:r w:rsidRPr="0096089E">
              <w:t>Short Description</w:t>
            </w:r>
          </w:p>
        </w:tc>
        <w:tc>
          <w:tcPr>
            <w:tcW w:w="2140" w:type="dxa"/>
            <w:noWrap/>
            <w:hideMark/>
          </w:tcPr>
          <w:p w14:paraId="7021C0A2" w14:textId="77777777" w:rsidR="0096089E" w:rsidRPr="0096089E" w:rsidRDefault="0096089E">
            <w:r w:rsidRPr="0096089E">
              <w:t>RSIC</w:t>
            </w:r>
          </w:p>
        </w:tc>
        <w:tc>
          <w:tcPr>
            <w:tcW w:w="3220" w:type="dxa"/>
            <w:hideMark/>
          </w:tcPr>
          <w:p w14:paraId="59E80973" w14:textId="77777777" w:rsidR="0096089E" w:rsidRPr="0096089E" w:rsidRDefault="0096089E"/>
        </w:tc>
      </w:tr>
      <w:tr w:rsidR="0096089E" w:rsidRPr="0096089E" w14:paraId="6B45F957" w14:textId="77777777" w:rsidTr="0096089E">
        <w:trPr>
          <w:trHeight w:val="300"/>
        </w:trPr>
        <w:tc>
          <w:tcPr>
            <w:tcW w:w="1900" w:type="dxa"/>
            <w:noWrap/>
            <w:hideMark/>
          </w:tcPr>
          <w:p w14:paraId="0C79893E" w14:textId="77777777" w:rsidR="0096089E" w:rsidRPr="0096089E" w:rsidRDefault="0096089E">
            <w:r w:rsidRPr="0096089E">
              <w:t>Start Date</w:t>
            </w:r>
          </w:p>
        </w:tc>
        <w:tc>
          <w:tcPr>
            <w:tcW w:w="2140" w:type="dxa"/>
            <w:noWrap/>
            <w:hideMark/>
          </w:tcPr>
          <w:p w14:paraId="2D92BF41" w14:textId="0801D683" w:rsidR="0096089E" w:rsidRPr="0096089E" w:rsidRDefault="00644062">
            <w:r>
              <w:t>01JAN1901</w:t>
            </w:r>
          </w:p>
        </w:tc>
        <w:tc>
          <w:tcPr>
            <w:tcW w:w="3220" w:type="dxa"/>
            <w:hideMark/>
          </w:tcPr>
          <w:p w14:paraId="71BFEF23" w14:textId="77777777" w:rsidR="0096089E" w:rsidRPr="0096089E" w:rsidRDefault="0096089E"/>
        </w:tc>
      </w:tr>
      <w:tr w:rsidR="0096089E" w:rsidRPr="0096089E" w14:paraId="14202591" w14:textId="77777777" w:rsidTr="0096089E">
        <w:trPr>
          <w:trHeight w:val="300"/>
        </w:trPr>
        <w:tc>
          <w:tcPr>
            <w:tcW w:w="1900" w:type="dxa"/>
            <w:noWrap/>
            <w:hideMark/>
          </w:tcPr>
          <w:p w14:paraId="767B6089" w14:textId="53C47477" w:rsidR="0096089E" w:rsidRPr="0096089E" w:rsidRDefault="00A17AB5">
            <w:r w:rsidRPr="0096089E">
              <w:t>Replaceable</w:t>
            </w:r>
          </w:p>
        </w:tc>
        <w:tc>
          <w:tcPr>
            <w:tcW w:w="2140" w:type="dxa"/>
            <w:noWrap/>
            <w:hideMark/>
          </w:tcPr>
          <w:p w14:paraId="76335131" w14:textId="3496EA32" w:rsidR="0096089E" w:rsidRPr="0096089E" w:rsidRDefault="00BA54D7">
            <w:r>
              <w:t>No</w:t>
            </w:r>
          </w:p>
        </w:tc>
        <w:tc>
          <w:tcPr>
            <w:tcW w:w="3220" w:type="dxa"/>
            <w:hideMark/>
          </w:tcPr>
          <w:p w14:paraId="29BEB485" w14:textId="77777777" w:rsidR="0096089E" w:rsidRPr="0096089E" w:rsidRDefault="0096089E"/>
        </w:tc>
      </w:tr>
      <w:tr w:rsidR="0096089E" w:rsidRPr="0096089E" w14:paraId="12126AE3" w14:textId="77777777" w:rsidTr="0096089E">
        <w:trPr>
          <w:trHeight w:val="300"/>
        </w:trPr>
        <w:tc>
          <w:tcPr>
            <w:tcW w:w="1900" w:type="dxa"/>
            <w:noWrap/>
            <w:hideMark/>
          </w:tcPr>
          <w:p w14:paraId="304DD796" w14:textId="77777777" w:rsidR="0096089E" w:rsidRPr="0096089E" w:rsidRDefault="0096089E">
            <w:r w:rsidRPr="0096089E">
              <w:t>Multiple Allowed</w:t>
            </w:r>
          </w:p>
        </w:tc>
        <w:tc>
          <w:tcPr>
            <w:tcW w:w="2140" w:type="dxa"/>
            <w:noWrap/>
            <w:hideMark/>
          </w:tcPr>
          <w:p w14:paraId="355459E7" w14:textId="498F231A" w:rsidR="0096089E" w:rsidRPr="0096089E" w:rsidRDefault="00BA54D7">
            <w:r>
              <w:t>No</w:t>
            </w:r>
          </w:p>
        </w:tc>
        <w:tc>
          <w:tcPr>
            <w:tcW w:w="3220" w:type="dxa"/>
            <w:hideMark/>
          </w:tcPr>
          <w:p w14:paraId="0009C68B" w14:textId="77777777" w:rsidR="0096089E" w:rsidRPr="0096089E" w:rsidRDefault="0096089E"/>
        </w:tc>
      </w:tr>
      <w:tr w:rsidR="0096089E" w:rsidRPr="0096089E" w14:paraId="0F2175FB" w14:textId="77777777" w:rsidTr="0096089E">
        <w:trPr>
          <w:trHeight w:val="300"/>
        </w:trPr>
        <w:tc>
          <w:tcPr>
            <w:tcW w:w="1900" w:type="dxa"/>
            <w:noWrap/>
            <w:hideMark/>
          </w:tcPr>
          <w:p w14:paraId="679B3645" w14:textId="77777777" w:rsidR="0096089E" w:rsidRPr="0096089E" w:rsidRDefault="0096089E">
            <w:r w:rsidRPr="0096089E">
              <w:t>Top in Hierarchy</w:t>
            </w:r>
          </w:p>
        </w:tc>
        <w:tc>
          <w:tcPr>
            <w:tcW w:w="2140" w:type="dxa"/>
            <w:noWrap/>
            <w:hideMark/>
          </w:tcPr>
          <w:p w14:paraId="487DD837" w14:textId="77777777" w:rsidR="0096089E" w:rsidRPr="0096089E" w:rsidRDefault="0096089E">
            <w:r w:rsidRPr="0096089E">
              <w:t>No</w:t>
            </w:r>
          </w:p>
        </w:tc>
        <w:tc>
          <w:tcPr>
            <w:tcW w:w="3220" w:type="dxa"/>
            <w:hideMark/>
          </w:tcPr>
          <w:p w14:paraId="1EDC93DE" w14:textId="77777777" w:rsidR="0096089E" w:rsidRPr="0096089E" w:rsidRDefault="0096089E"/>
        </w:tc>
      </w:tr>
    </w:tbl>
    <w:p w14:paraId="11B7D8DB" w14:textId="31B949DE" w:rsidR="00306EF8" w:rsidRDefault="00306EF8" w:rsidP="0096089E"/>
    <w:p w14:paraId="2C53A24A" w14:textId="77777777" w:rsidR="00306EF8" w:rsidRDefault="00306EF8">
      <w:r>
        <w:br w:type="page"/>
      </w:r>
    </w:p>
    <w:p w14:paraId="6DF6D794" w14:textId="77777777" w:rsidR="0096089E" w:rsidRDefault="0096089E" w:rsidP="0096089E"/>
    <w:p w14:paraId="550705A6" w14:textId="77777777" w:rsidR="0096089E" w:rsidRDefault="0096089E" w:rsidP="0096089E">
      <w:r w:rsidRPr="0096089E">
        <w:t>The asset will have the following attributes:</w:t>
      </w:r>
    </w:p>
    <w:tbl>
      <w:tblPr>
        <w:tblStyle w:val="TableGrid"/>
        <w:tblW w:w="13968" w:type="dxa"/>
        <w:tblLook w:val="04A0" w:firstRow="1" w:lastRow="0" w:firstColumn="1" w:lastColumn="0" w:noHBand="0" w:noVBand="1"/>
        <w:tblPrChange w:id="693" w:author="Joe.Mendoza" w:date="2014-11-26T15:16:00Z">
          <w:tblPr>
            <w:tblStyle w:val="TableGrid"/>
            <w:tblW w:w="12267" w:type="dxa"/>
            <w:tblLook w:val="04A0" w:firstRow="1" w:lastRow="0" w:firstColumn="1" w:lastColumn="0" w:noHBand="0" w:noVBand="1"/>
          </w:tblPr>
        </w:tblPrChange>
      </w:tblPr>
      <w:tblGrid>
        <w:gridCol w:w="492"/>
        <w:gridCol w:w="1668"/>
        <w:gridCol w:w="1818"/>
        <w:gridCol w:w="540"/>
        <w:gridCol w:w="1980"/>
        <w:gridCol w:w="540"/>
        <w:gridCol w:w="491"/>
        <w:gridCol w:w="1927"/>
        <w:gridCol w:w="540"/>
        <w:gridCol w:w="491"/>
        <w:gridCol w:w="540"/>
        <w:gridCol w:w="2941"/>
        <w:tblGridChange w:id="694">
          <w:tblGrid>
            <w:gridCol w:w="492"/>
            <w:gridCol w:w="1668"/>
            <w:gridCol w:w="1818"/>
            <w:gridCol w:w="540"/>
            <w:gridCol w:w="1022"/>
            <w:gridCol w:w="492"/>
            <w:gridCol w:w="492"/>
            <w:gridCol w:w="2134"/>
            <w:gridCol w:w="491"/>
            <w:gridCol w:w="1162"/>
            <w:gridCol w:w="539"/>
            <w:gridCol w:w="1417"/>
          </w:tblGrid>
        </w:tblGridChange>
      </w:tblGrid>
      <w:tr w:rsidR="00B80FA1" w:rsidRPr="0096089E" w14:paraId="32BD2B52" w14:textId="77777777" w:rsidTr="00180C5F">
        <w:trPr>
          <w:cantSplit/>
          <w:trHeight w:val="1790"/>
          <w:trPrChange w:id="695" w:author="Joe.Mendoza" w:date="2014-11-26T15:16:00Z">
            <w:trPr>
              <w:cantSplit/>
              <w:trHeight w:val="1790"/>
            </w:trPr>
          </w:trPrChange>
        </w:trPr>
        <w:tc>
          <w:tcPr>
            <w:tcW w:w="492" w:type="dxa"/>
            <w:noWrap/>
            <w:textDirection w:val="btLr"/>
            <w:hideMark/>
            <w:tcPrChange w:id="696" w:author="Joe.Mendoza" w:date="2014-11-26T15:16:00Z">
              <w:tcPr>
                <w:tcW w:w="492" w:type="dxa"/>
                <w:noWrap/>
                <w:textDirection w:val="btLr"/>
                <w:hideMark/>
              </w:tcPr>
            </w:tcPrChange>
          </w:tcPr>
          <w:p w14:paraId="0970A513" w14:textId="77777777" w:rsidR="0096089E" w:rsidRPr="0096089E" w:rsidRDefault="0096089E" w:rsidP="00306EF8">
            <w:pPr>
              <w:ind w:left="113" w:right="113"/>
              <w:rPr>
                <w:b/>
                <w:bCs/>
              </w:rPr>
            </w:pPr>
            <w:r w:rsidRPr="0096089E">
              <w:rPr>
                <w:b/>
                <w:bCs/>
              </w:rPr>
              <w:t>Sequence</w:t>
            </w:r>
          </w:p>
        </w:tc>
        <w:tc>
          <w:tcPr>
            <w:tcW w:w="1668" w:type="dxa"/>
            <w:noWrap/>
            <w:textDirection w:val="btLr"/>
            <w:hideMark/>
            <w:tcPrChange w:id="697" w:author="Joe.Mendoza" w:date="2014-11-26T15:16:00Z">
              <w:tcPr>
                <w:tcW w:w="1668" w:type="dxa"/>
                <w:noWrap/>
                <w:textDirection w:val="btLr"/>
                <w:hideMark/>
              </w:tcPr>
            </w:tcPrChange>
          </w:tcPr>
          <w:p w14:paraId="41796F5E" w14:textId="77777777" w:rsidR="0096089E" w:rsidRPr="0096089E" w:rsidRDefault="0096089E" w:rsidP="00306EF8">
            <w:pPr>
              <w:ind w:left="113" w:right="113"/>
              <w:rPr>
                <w:b/>
                <w:bCs/>
              </w:rPr>
            </w:pPr>
            <w:r w:rsidRPr="0096089E">
              <w:rPr>
                <w:b/>
                <w:bCs/>
              </w:rPr>
              <w:t>Name</w:t>
            </w:r>
          </w:p>
        </w:tc>
        <w:tc>
          <w:tcPr>
            <w:tcW w:w="1818" w:type="dxa"/>
            <w:noWrap/>
            <w:textDirection w:val="btLr"/>
            <w:hideMark/>
            <w:tcPrChange w:id="698" w:author="Joe.Mendoza" w:date="2014-11-26T15:16:00Z">
              <w:tcPr>
                <w:tcW w:w="1818" w:type="dxa"/>
                <w:noWrap/>
                <w:textDirection w:val="btLr"/>
                <w:hideMark/>
              </w:tcPr>
            </w:tcPrChange>
          </w:tcPr>
          <w:p w14:paraId="6AB23C17" w14:textId="77777777" w:rsidR="0096089E" w:rsidRPr="0096089E" w:rsidRDefault="0096089E" w:rsidP="00306EF8">
            <w:pPr>
              <w:ind w:left="113" w:right="113"/>
              <w:rPr>
                <w:b/>
                <w:bCs/>
              </w:rPr>
            </w:pPr>
            <w:r w:rsidRPr="0096089E">
              <w:rPr>
                <w:b/>
                <w:bCs/>
              </w:rPr>
              <w:t>Screen Text</w:t>
            </w:r>
          </w:p>
        </w:tc>
        <w:tc>
          <w:tcPr>
            <w:tcW w:w="540" w:type="dxa"/>
            <w:noWrap/>
            <w:textDirection w:val="btLr"/>
            <w:hideMark/>
            <w:tcPrChange w:id="699" w:author="Joe.Mendoza" w:date="2014-11-26T15:16:00Z">
              <w:tcPr>
                <w:tcW w:w="540" w:type="dxa"/>
                <w:noWrap/>
                <w:textDirection w:val="btLr"/>
                <w:hideMark/>
              </w:tcPr>
            </w:tcPrChange>
          </w:tcPr>
          <w:p w14:paraId="52B8417B" w14:textId="77777777" w:rsidR="0096089E" w:rsidRPr="0096089E" w:rsidRDefault="0096089E" w:rsidP="00306EF8">
            <w:pPr>
              <w:ind w:left="113" w:right="113"/>
              <w:rPr>
                <w:b/>
                <w:bCs/>
              </w:rPr>
            </w:pPr>
            <w:r w:rsidRPr="0096089E">
              <w:rPr>
                <w:b/>
                <w:bCs/>
              </w:rPr>
              <w:t>Length</w:t>
            </w:r>
          </w:p>
        </w:tc>
        <w:tc>
          <w:tcPr>
            <w:tcW w:w="1980" w:type="dxa"/>
            <w:noWrap/>
            <w:textDirection w:val="btLr"/>
            <w:hideMark/>
            <w:tcPrChange w:id="700" w:author="Joe.Mendoza" w:date="2014-11-26T15:16:00Z">
              <w:tcPr>
                <w:tcW w:w="1022" w:type="dxa"/>
                <w:noWrap/>
                <w:textDirection w:val="btLr"/>
                <w:hideMark/>
              </w:tcPr>
            </w:tcPrChange>
          </w:tcPr>
          <w:p w14:paraId="01B4E095" w14:textId="77777777" w:rsidR="0096089E" w:rsidRPr="0096089E" w:rsidRDefault="0096089E" w:rsidP="00306EF8">
            <w:pPr>
              <w:ind w:left="113" w:right="113"/>
              <w:rPr>
                <w:b/>
                <w:bCs/>
              </w:rPr>
            </w:pPr>
            <w:r w:rsidRPr="0096089E">
              <w:rPr>
                <w:b/>
                <w:bCs/>
              </w:rPr>
              <w:t>Format</w:t>
            </w:r>
          </w:p>
        </w:tc>
        <w:tc>
          <w:tcPr>
            <w:tcW w:w="540" w:type="dxa"/>
            <w:noWrap/>
            <w:textDirection w:val="btLr"/>
            <w:hideMark/>
            <w:tcPrChange w:id="701" w:author="Joe.Mendoza" w:date="2014-11-26T15:16:00Z">
              <w:tcPr>
                <w:tcW w:w="492" w:type="dxa"/>
                <w:noWrap/>
                <w:textDirection w:val="btLr"/>
                <w:hideMark/>
              </w:tcPr>
            </w:tcPrChange>
          </w:tcPr>
          <w:p w14:paraId="13185FE4" w14:textId="77777777" w:rsidR="0096089E" w:rsidRPr="0096089E" w:rsidRDefault="0096089E" w:rsidP="00306EF8">
            <w:pPr>
              <w:ind w:left="113" w:right="113"/>
              <w:rPr>
                <w:b/>
                <w:bCs/>
              </w:rPr>
            </w:pPr>
            <w:r w:rsidRPr="0096089E">
              <w:rPr>
                <w:b/>
                <w:bCs/>
              </w:rPr>
              <w:t>Domain</w:t>
            </w:r>
          </w:p>
        </w:tc>
        <w:tc>
          <w:tcPr>
            <w:tcW w:w="491" w:type="dxa"/>
            <w:noWrap/>
            <w:textDirection w:val="btLr"/>
            <w:hideMark/>
            <w:tcPrChange w:id="702" w:author="Joe.Mendoza" w:date="2014-11-26T15:16:00Z">
              <w:tcPr>
                <w:tcW w:w="492" w:type="dxa"/>
                <w:noWrap/>
                <w:textDirection w:val="btLr"/>
                <w:hideMark/>
              </w:tcPr>
            </w:tcPrChange>
          </w:tcPr>
          <w:p w14:paraId="2923644E" w14:textId="77777777" w:rsidR="0096089E" w:rsidRPr="0096089E" w:rsidRDefault="0096089E" w:rsidP="00306EF8">
            <w:pPr>
              <w:ind w:left="113" w:right="113"/>
              <w:rPr>
                <w:b/>
                <w:bCs/>
              </w:rPr>
            </w:pPr>
            <w:r w:rsidRPr="0096089E">
              <w:rPr>
                <w:b/>
                <w:bCs/>
              </w:rPr>
              <w:t>Case</w:t>
            </w:r>
          </w:p>
        </w:tc>
        <w:tc>
          <w:tcPr>
            <w:tcW w:w="1927" w:type="dxa"/>
            <w:noWrap/>
            <w:textDirection w:val="btLr"/>
            <w:hideMark/>
            <w:tcPrChange w:id="703" w:author="Joe.Mendoza" w:date="2014-11-26T15:16:00Z">
              <w:tcPr>
                <w:tcW w:w="2134" w:type="dxa"/>
                <w:noWrap/>
                <w:textDirection w:val="btLr"/>
                <w:hideMark/>
              </w:tcPr>
            </w:tcPrChange>
          </w:tcPr>
          <w:p w14:paraId="3BBE6F5A" w14:textId="77777777" w:rsidR="00A912CD" w:rsidRPr="00A912CD" w:rsidRDefault="00A912CD" w:rsidP="00A912CD">
            <w:pPr>
              <w:ind w:left="113" w:right="113"/>
              <w:rPr>
                <w:b/>
                <w:bCs/>
              </w:rPr>
            </w:pPr>
            <w:r w:rsidRPr="00A912CD">
              <w:rPr>
                <w:b/>
                <w:bCs/>
              </w:rPr>
              <w:t>View Attr</w:t>
            </w:r>
          </w:p>
          <w:p w14:paraId="13C2B168" w14:textId="77777777" w:rsidR="00A912CD" w:rsidRPr="00A912CD" w:rsidRDefault="00A912CD" w:rsidP="00A912CD">
            <w:pPr>
              <w:ind w:left="113" w:right="113"/>
              <w:rPr>
                <w:b/>
                <w:bCs/>
              </w:rPr>
            </w:pPr>
            <w:r w:rsidRPr="00A912CD">
              <w:rPr>
                <w:b/>
                <w:bCs/>
              </w:rPr>
              <w:t>/</w:t>
            </w:r>
          </w:p>
          <w:p w14:paraId="4DCBD0D6" w14:textId="2F1C90DD" w:rsidR="0096089E" w:rsidRPr="0096089E" w:rsidRDefault="00A912CD" w:rsidP="00A912CD">
            <w:pPr>
              <w:ind w:left="113" w:right="113"/>
              <w:rPr>
                <w:b/>
                <w:bCs/>
              </w:rPr>
            </w:pPr>
            <w:r w:rsidRPr="00A912CD">
              <w:rPr>
                <w:b/>
                <w:bCs/>
              </w:rPr>
              <w:t xml:space="preserve"> Column Name</w:t>
            </w:r>
          </w:p>
        </w:tc>
        <w:tc>
          <w:tcPr>
            <w:tcW w:w="540" w:type="dxa"/>
            <w:noWrap/>
            <w:textDirection w:val="btLr"/>
            <w:hideMark/>
            <w:tcPrChange w:id="704" w:author="Joe.Mendoza" w:date="2014-11-26T15:16:00Z">
              <w:tcPr>
                <w:tcW w:w="450" w:type="dxa"/>
                <w:noWrap/>
                <w:textDirection w:val="btLr"/>
                <w:hideMark/>
              </w:tcPr>
            </w:tcPrChange>
          </w:tcPr>
          <w:p w14:paraId="1F178D0B" w14:textId="77777777" w:rsidR="0096089E" w:rsidRPr="0096089E" w:rsidRDefault="0096089E" w:rsidP="00306EF8">
            <w:pPr>
              <w:ind w:left="113" w:right="113"/>
              <w:rPr>
                <w:b/>
                <w:bCs/>
              </w:rPr>
            </w:pPr>
            <w:r w:rsidRPr="0096089E">
              <w:rPr>
                <w:b/>
                <w:bCs/>
              </w:rPr>
              <w:t>Start Date</w:t>
            </w:r>
          </w:p>
        </w:tc>
        <w:tc>
          <w:tcPr>
            <w:tcW w:w="491" w:type="dxa"/>
            <w:noWrap/>
            <w:textDirection w:val="btLr"/>
            <w:hideMark/>
            <w:tcPrChange w:id="705" w:author="Joe.Mendoza" w:date="2014-11-26T15:16:00Z">
              <w:tcPr>
                <w:tcW w:w="1162" w:type="dxa"/>
                <w:noWrap/>
                <w:textDirection w:val="btLr"/>
                <w:hideMark/>
              </w:tcPr>
            </w:tcPrChange>
          </w:tcPr>
          <w:p w14:paraId="658A96AA" w14:textId="77777777" w:rsidR="0096089E" w:rsidRPr="0096089E" w:rsidRDefault="0096089E" w:rsidP="00306EF8">
            <w:pPr>
              <w:ind w:left="113" w:right="113"/>
              <w:rPr>
                <w:b/>
                <w:bCs/>
              </w:rPr>
            </w:pPr>
            <w:r w:rsidRPr="0096089E">
              <w:rPr>
                <w:b/>
                <w:bCs/>
              </w:rPr>
              <w:t>Mandatory</w:t>
            </w:r>
          </w:p>
        </w:tc>
        <w:tc>
          <w:tcPr>
            <w:tcW w:w="540" w:type="dxa"/>
            <w:noWrap/>
            <w:textDirection w:val="btLr"/>
            <w:hideMark/>
            <w:tcPrChange w:id="706" w:author="Joe.Mendoza" w:date="2014-11-26T15:16:00Z">
              <w:tcPr>
                <w:tcW w:w="539" w:type="dxa"/>
                <w:noWrap/>
                <w:textDirection w:val="btLr"/>
                <w:hideMark/>
              </w:tcPr>
            </w:tcPrChange>
          </w:tcPr>
          <w:p w14:paraId="10C2F664" w14:textId="77777777" w:rsidR="0096089E" w:rsidRPr="0096089E" w:rsidRDefault="0096089E" w:rsidP="00306EF8">
            <w:pPr>
              <w:ind w:left="113" w:right="113"/>
              <w:rPr>
                <w:b/>
                <w:bCs/>
              </w:rPr>
            </w:pPr>
            <w:r w:rsidRPr="0096089E">
              <w:rPr>
                <w:b/>
                <w:bCs/>
              </w:rPr>
              <w:t>Displayed</w:t>
            </w:r>
          </w:p>
        </w:tc>
        <w:tc>
          <w:tcPr>
            <w:tcW w:w="2941" w:type="dxa"/>
            <w:textDirection w:val="btLr"/>
            <w:hideMark/>
            <w:tcPrChange w:id="707" w:author="Joe.Mendoza" w:date="2014-11-26T15:16:00Z">
              <w:tcPr>
                <w:tcW w:w="1458" w:type="dxa"/>
                <w:textDirection w:val="btLr"/>
                <w:hideMark/>
              </w:tcPr>
            </w:tcPrChange>
          </w:tcPr>
          <w:p w14:paraId="22730CC2" w14:textId="77777777" w:rsidR="0096089E" w:rsidRPr="0096089E" w:rsidRDefault="0096089E" w:rsidP="00306EF8">
            <w:pPr>
              <w:ind w:left="113" w:right="113"/>
              <w:rPr>
                <w:b/>
                <w:bCs/>
              </w:rPr>
            </w:pPr>
            <w:r w:rsidRPr="0096089E">
              <w:rPr>
                <w:b/>
                <w:bCs/>
              </w:rPr>
              <w:t>Notes</w:t>
            </w:r>
          </w:p>
        </w:tc>
      </w:tr>
      <w:tr w:rsidR="00B80FA1" w:rsidRPr="0096089E" w14:paraId="753FA34E" w14:textId="77777777" w:rsidTr="00180C5F">
        <w:trPr>
          <w:trHeight w:val="900"/>
          <w:trPrChange w:id="708" w:author="Joe.Mendoza" w:date="2014-11-26T15:16:00Z">
            <w:trPr>
              <w:trHeight w:val="900"/>
            </w:trPr>
          </w:trPrChange>
        </w:trPr>
        <w:tc>
          <w:tcPr>
            <w:tcW w:w="492" w:type="dxa"/>
            <w:tcPrChange w:id="709" w:author="Joe.Mendoza" w:date="2014-11-26T15:16:00Z">
              <w:tcPr>
                <w:tcW w:w="492" w:type="dxa"/>
              </w:tcPr>
            </w:tcPrChange>
          </w:tcPr>
          <w:p w14:paraId="70998846" w14:textId="0AEB7B06" w:rsidR="00644062" w:rsidRPr="00306EF8" w:rsidRDefault="00644062" w:rsidP="00644062">
            <w:pPr>
              <w:rPr>
                <w:sz w:val="18"/>
                <w:szCs w:val="18"/>
              </w:rPr>
            </w:pPr>
            <w:r>
              <w:rPr>
                <w:sz w:val="18"/>
                <w:szCs w:val="18"/>
              </w:rPr>
              <w:t>1</w:t>
            </w:r>
          </w:p>
        </w:tc>
        <w:tc>
          <w:tcPr>
            <w:tcW w:w="1668" w:type="dxa"/>
            <w:noWrap/>
            <w:tcPrChange w:id="710" w:author="Joe.Mendoza" w:date="2014-11-26T15:16:00Z">
              <w:tcPr>
                <w:tcW w:w="1668" w:type="dxa"/>
                <w:noWrap/>
              </w:tcPr>
            </w:tcPrChange>
          </w:tcPr>
          <w:p w14:paraId="4D0DE3D5" w14:textId="06DB4D74" w:rsidR="00644062" w:rsidRPr="00306EF8" w:rsidRDefault="00644062" w:rsidP="00644062">
            <w:pPr>
              <w:rPr>
                <w:sz w:val="18"/>
                <w:szCs w:val="18"/>
              </w:rPr>
            </w:pPr>
            <w:r w:rsidRPr="00B66B7D">
              <w:rPr>
                <w:sz w:val="18"/>
                <w:szCs w:val="18"/>
              </w:rPr>
              <w:t>IIT_CHR_ATTRIB26</w:t>
            </w:r>
          </w:p>
        </w:tc>
        <w:tc>
          <w:tcPr>
            <w:tcW w:w="1818" w:type="dxa"/>
            <w:tcPrChange w:id="711" w:author="Joe.Mendoza" w:date="2014-11-26T15:16:00Z">
              <w:tcPr>
                <w:tcW w:w="1818" w:type="dxa"/>
              </w:tcPr>
            </w:tcPrChange>
          </w:tcPr>
          <w:p w14:paraId="28EA4CB4" w14:textId="26371E6E" w:rsidR="00644062" w:rsidRPr="00306EF8" w:rsidRDefault="00644062" w:rsidP="00644062">
            <w:pPr>
              <w:rPr>
                <w:sz w:val="18"/>
                <w:szCs w:val="18"/>
              </w:rPr>
            </w:pPr>
            <w:r>
              <w:rPr>
                <w:sz w:val="18"/>
                <w:szCs w:val="18"/>
              </w:rPr>
              <w:t>Vendor Code</w:t>
            </w:r>
          </w:p>
        </w:tc>
        <w:tc>
          <w:tcPr>
            <w:tcW w:w="540" w:type="dxa"/>
            <w:tcPrChange w:id="712" w:author="Joe.Mendoza" w:date="2014-11-26T15:16:00Z">
              <w:tcPr>
                <w:tcW w:w="540" w:type="dxa"/>
              </w:tcPr>
            </w:tcPrChange>
          </w:tcPr>
          <w:p w14:paraId="3F8D6590" w14:textId="2B9719C9" w:rsidR="00644062" w:rsidRPr="00306EF8" w:rsidRDefault="00644062" w:rsidP="00644062">
            <w:pPr>
              <w:rPr>
                <w:sz w:val="18"/>
                <w:szCs w:val="18"/>
              </w:rPr>
            </w:pPr>
            <w:r>
              <w:rPr>
                <w:sz w:val="18"/>
                <w:szCs w:val="18"/>
              </w:rPr>
              <w:t>4</w:t>
            </w:r>
          </w:p>
        </w:tc>
        <w:tc>
          <w:tcPr>
            <w:tcW w:w="1980" w:type="dxa"/>
            <w:tcPrChange w:id="713" w:author="Joe.Mendoza" w:date="2014-11-26T15:16:00Z">
              <w:tcPr>
                <w:tcW w:w="1022" w:type="dxa"/>
              </w:tcPr>
            </w:tcPrChange>
          </w:tcPr>
          <w:p w14:paraId="2E7E2CCA" w14:textId="5EC4F3DB" w:rsidR="00644062" w:rsidRPr="00306EF8" w:rsidRDefault="00644062" w:rsidP="00644062">
            <w:pPr>
              <w:rPr>
                <w:sz w:val="18"/>
                <w:szCs w:val="18"/>
              </w:rPr>
            </w:pPr>
            <w:r>
              <w:rPr>
                <w:sz w:val="18"/>
                <w:szCs w:val="18"/>
              </w:rPr>
              <w:t>VARCHAR2</w:t>
            </w:r>
          </w:p>
        </w:tc>
        <w:tc>
          <w:tcPr>
            <w:tcW w:w="540" w:type="dxa"/>
            <w:noWrap/>
            <w:tcPrChange w:id="714" w:author="Joe.Mendoza" w:date="2014-11-26T15:16:00Z">
              <w:tcPr>
                <w:tcW w:w="492" w:type="dxa"/>
                <w:noWrap/>
              </w:tcPr>
            </w:tcPrChange>
          </w:tcPr>
          <w:p w14:paraId="3989154E" w14:textId="77777777" w:rsidR="00644062" w:rsidRPr="00306EF8" w:rsidRDefault="00644062" w:rsidP="00644062">
            <w:pPr>
              <w:rPr>
                <w:sz w:val="18"/>
                <w:szCs w:val="18"/>
              </w:rPr>
            </w:pPr>
          </w:p>
        </w:tc>
        <w:tc>
          <w:tcPr>
            <w:tcW w:w="491" w:type="dxa"/>
            <w:noWrap/>
            <w:tcPrChange w:id="715" w:author="Joe.Mendoza" w:date="2014-11-26T15:16:00Z">
              <w:tcPr>
                <w:tcW w:w="492" w:type="dxa"/>
                <w:noWrap/>
              </w:tcPr>
            </w:tcPrChange>
          </w:tcPr>
          <w:p w14:paraId="5B031598" w14:textId="77777777" w:rsidR="00644062" w:rsidRPr="00306EF8" w:rsidRDefault="00644062" w:rsidP="00644062">
            <w:pPr>
              <w:rPr>
                <w:sz w:val="18"/>
                <w:szCs w:val="18"/>
              </w:rPr>
            </w:pPr>
          </w:p>
        </w:tc>
        <w:tc>
          <w:tcPr>
            <w:tcW w:w="1927" w:type="dxa"/>
            <w:tcPrChange w:id="716" w:author="Joe.Mendoza" w:date="2014-11-26T15:16:00Z">
              <w:tcPr>
                <w:tcW w:w="2134" w:type="dxa"/>
              </w:tcPr>
            </w:tcPrChange>
          </w:tcPr>
          <w:p w14:paraId="20605445" w14:textId="44CC0F78" w:rsidR="00644062" w:rsidRPr="00306EF8" w:rsidRDefault="00644062" w:rsidP="00644062">
            <w:pPr>
              <w:rPr>
                <w:sz w:val="18"/>
                <w:szCs w:val="18"/>
              </w:rPr>
            </w:pPr>
            <w:r>
              <w:rPr>
                <w:sz w:val="18"/>
                <w:szCs w:val="18"/>
              </w:rPr>
              <w:t>Vendor_</w:t>
            </w:r>
            <w:r w:rsidRPr="00B66B7D">
              <w:rPr>
                <w:sz w:val="18"/>
                <w:szCs w:val="18"/>
              </w:rPr>
              <w:t>Code</w:t>
            </w:r>
          </w:p>
        </w:tc>
        <w:tc>
          <w:tcPr>
            <w:tcW w:w="540" w:type="dxa"/>
            <w:noWrap/>
            <w:tcPrChange w:id="717" w:author="Joe.Mendoza" w:date="2014-11-26T15:16:00Z">
              <w:tcPr>
                <w:tcW w:w="450" w:type="dxa"/>
                <w:noWrap/>
              </w:tcPr>
            </w:tcPrChange>
          </w:tcPr>
          <w:p w14:paraId="2A8D8BB2" w14:textId="77777777" w:rsidR="00644062" w:rsidRPr="00306EF8" w:rsidRDefault="00644062" w:rsidP="00644062">
            <w:pPr>
              <w:rPr>
                <w:sz w:val="18"/>
                <w:szCs w:val="18"/>
              </w:rPr>
            </w:pPr>
          </w:p>
        </w:tc>
        <w:tc>
          <w:tcPr>
            <w:tcW w:w="491" w:type="dxa"/>
            <w:noWrap/>
            <w:tcPrChange w:id="718" w:author="Joe.Mendoza" w:date="2014-11-26T15:16:00Z">
              <w:tcPr>
                <w:tcW w:w="1162" w:type="dxa"/>
                <w:noWrap/>
              </w:tcPr>
            </w:tcPrChange>
          </w:tcPr>
          <w:p w14:paraId="13350116" w14:textId="637A528C" w:rsidR="00644062" w:rsidRPr="00306EF8" w:rsidRDefault="00644062" w:rsidP="00644062">
            <w:pPr>
              <w:rPr>
                <w:sz w:val="18"/>
                <w:szCs w:val="18"/>
              </w:rPr>
            </w:pPr>
            <w:r>
              <w:rPr>
                <w:sz w:val="18"/>
                <w:szCs w:val="18"/>
              </w:rPr>
              <w:t>Y</w:t>
            </w:r>
          </w:p>
        </w:tc>
        <w:tc>
          <w:tcPr>
            <w:tcW w:w="540" w:type="dxa"/>
            <w:noWrap/>
            <w:tcPrChange w:id="719" w:author="Joe.Mendoza" w:date="2014-11-26T15:16:00Z">
              <w:tcPr>
                <w:tcW w:w="539" w:type="dxa"/>
                <w:noWrap/>
              </w:tcPr>
            </w:tcPrChange>
          </w:tcPr>
          <w:p w14:paraId="73775F2A" w14:textId="66BDAA89" w:rsidR="00644062" w:rsidRPr="00306EF8" w:rsidRDefault="00644062" w:rsidP="00644062">
            <w:pPr>
              <w:rPr>
                <w:sz w:val="18"/>
                <w:szCs w:val="18"/>
              </w:rPr>
            </w:pPr>
            <w:r>
              <w:rPr>
                <w:sz w:val="18"/>
                <w:szCs w:val="18"/>
              </w:rPr>
              <w:t>Y</w:t>
            </w:r>
          </w:p>
        </w:tc>
        <w:tc>
          <w:tcPr>
            <w:tcW w:w="2941" w:type="dxa"/>
            <w:tcPrChange w:id="720" w:author="Joe.Mendoza" w:date="2014-11-26T15:16:00Z">
              <w:tcPr>
                <w:tcW w:w="1458" w:type="dxa"/>
              </w:tcPr>
            </w:tcPrChange>
          </w:tcPr>
          <w:p w14:paraId="458AB49C" w14:textId="15443645" w:rsidR="00644062" w:rsidRPr="00306EF8" w:rsidRDefault="00644062" w:rsidP="00644062">
            <w:pPr>
              <w:rPr>
                <w:sz w:val="18"/>
                <w:szCs w:val="18"/>
              </w:rPr>
            </w:pPr>
            <w:r w:rsidRPr="00B66B7D">
              <w:rPr>
                <w:sz w:val="18"/>
                <w:szCs w:val="18"/>
              </w:rPr>
              <w:t xml:space="preserve">Unique identifier </w:t>
            </w:r>
            <w:r>
              <w:rPr>
                <w:sz w:val="18"/>
                <w:szCs w:val="18"/>
              </w:rPr>
              <w:t>representing the Service Provider.</w:t>
            </w:r>
          </w:p>
        </w:tc>
      </w:tr>
      <w:tr w:rsidR="00B80FA1" w:rsidRPr="0096089E" w14:paraId="7C33AA8C" w14:textId="77777777" w:rsidTr="00180C5F">
        <w:trPr>
          <w:trHeight w:val="900"/>
          <w:trPrChange w:id="721" w:author="Joe.Mendoza" w:date="2014-11-26T15:16:00Z">
            <w:trPr>
              <w:trHeight w:val="900"/>
            </w:trPr>
          </w:trPrChange>
        </w:trPr>
        <w:tc>
          <w:tcPr>
            <w:tcW w:w="492" w:type="dxa"/>
            <w:hideMark/>
            <w:tcPrChange w:id="722" w:author="Joe.Mendoza" w:date="2014-11-26T15:16:00Z">
              <w:tcPr>
                <w:tcW w:w="492" w:type="dxa"/>
                <w:hideMark/>
              </w:tcPr>
            </w:tcPrChange>
          </w:tcPr>
          <w:p w14:paraId="1E33AF26" w14:textId="1342692D" w:rsidR="00644062" w:rsidRPr="00306EF8" w:rsidRDefault="00644062" w:rsidP="00644062">
            <w:pPr>
              <w:rPr>
                <w:sz w:val="18"/>
                <w:szCs w:val="18"/>
              </w:rPr>
            </w:pPr>
            <w:r>
              <w:rPr>
                <w:sz w:val="18"/>
                <w:szCs w:val="18"/>
              </w:rPr>
              <w:t>2</w:t>
            </w:r>
          </w:p>
        </w:tc>
        <w:tc>
          <w:tcPr>
            <w:tcW w:w="1668" w:type="dxa"/>
            <w:noWrap/>
            <w:hideMark/>
            <w:tcPrChange w:id="723" w:author="Joe.Mendoza" w:date="2014-11-26T15:16:00Z">
              <w:tcPr>
                <w:tcW w:w="1668" w:type="dxa"/>
                <w:noWrap/>
                <w:hideMark/>
              </w:tcPr>
            </w:tcPrChange>
          </w:tcPr>
          <w:p w14:paraId="3FD30DC9" w14:textId="75C996D2" w:rsidR="00644062" w:rsidRPr="00306EF8" w:rsidRDefault="00644062" w:rsidP="00644062">
            <w:pPr>
              <w:rPr>
                <w:sz w:val="18"/>
                <w:szCs w:val="18"/>
              </w:rPr>
            </w:pPr>
            <w:r>
              <w:rPr>
                <w:sz w:val="18"/>
                <w:szCs w:val="18"/>
              </w:rPr>
              <w:t>IIT_NUM_ATTRIB25</w:t>
            </w:r>
          </w:p>
        </w:tc>
        <w:tc>
          <w:tcPr>
            <w:tcW w:w="1818" w:type="dxa"/>
            <w:hideMark/>
            <w:tcPrChange w:id="724" w:author="Joe.Mendoza" w:date="2014-11-26T15:16:00Z">
              <w:tcPr>
                <w:tcW w:w="1818" w:type="dxa"/>
                <w:hideMark/>
              </w:tcPr>
            </w:tcPrChange>
          </w:tcPr>
          <w:p w14:paraId="1EC4AEB7" w14:textId="51ABEE53" w:rsidR="00644062" w:rsidRPr="00306EF8" w:rsidRDefault="00644062" w:rsidP="00644062">
            <w:pPr>
              <w:rPr>
                <w:sz w:val="18"/>
                <w:szCs w:val="18"/>
              </w:rPr>
            </w:pPr>
            <w:r w:rsidRPr="00DD5A9F">
              <w:rPr>
                <w:sz w:val="18"/>
                <w:szCs w:val="18"/>
              </w:rPr>
              <w:t>Reference ID</w:t>
            </w:r>
          </w:p>
        </w:tc>
        <w:tc>
          <w:tcPr>
            <w:tcW w:w="540" w:type="dxa"/>
            <w:hideMark/>
            <w:tcPrChange w:id="725" w:author="Joe.Mendoza" w:date="2014-11-26T15:16:00Z">
              <w:tcPr>
                <w:tcW w:w="540" w:type="dxa"/>
                <w:hideMark/>
              </w:tcPr>
            </w:tcPrChange>
          </w:tcPr>
          <w:p w14:paraId="7A6F5C06" w14:textId="4BE2BFB1" w:rsidR="00644062" w:rsidRPr="00306EF8" w:rsidRDefault="00644062" w:rsidP="00644062">
            <w:pPr>
              <w:rPr>
                <w:sz w:val="18"/>
                <w:szCs w:val="18"/>
              </w:rPr>
            </w:pPr>
            <w:r>
              <w:rPr>
                <w:sz w:val="18"/>
                <w:szCs w:val="18"/>
              </w:rPr>
              <w:t>8</w:t>
            </w:r>
          </w:p>
        </w:tc>
        <w:tc>
          <w:tcPr>
            <w:tcW w:w="1980" w:type="dxa"/>
            <w:hideMark/>
            <w:tcPrChange w:id="726" w:author="Joe.Mendoza" w:date="2014-11-26T15:16:00Z">
              <w:tcPr>
                <w:tcW w:w="1022" w:type="dxa"/>
                <w:hideMark/>
              </w:tcPr>
            </w:tcPrChange>
          </w:tcPr>
          <w:p w14:paraId="1D2A3F34" w14:textId="54E0C576" w:rsidR="00644062" w:rsidRPr="00306EF8" w:rsidRDefault="008615E6" w:rsidP="00644062">
            <w:pPr>
              <w:rPr>
                <w:sz w:val="18"/>
                <w:szCs w:val="18"/>
              </w:rPr>
            </w:pPr>
            <w:r w:rsidRPr="008615E6">
              <w:rPr>
                <w:sz w:val="18"/>
                <w:szCs w:val="18"/>
              </w:rPr>
              <w:t>number</w:t>
            </w:r>
            <w:r w:rsidRPr="008615E6" w:rsidDel="004C17FA">
              <w:rPr>
                <w:sz w:val="18"/>
                <w:szCs w:val="18"/>
              </w:rPr>
              <w:t xml:space="preserve"> </w:t>
            </w:r>
          </w:p>
        </w:tc>
        <w:tc>
          <w:tcPr>
            <w:tcW w:w="540" w:type="dxa"/>
            <w:noWrap/>
            <w:hideMark/>
            <w:tcPrChange w:id="727" w:author="Joe.Mendoza" w:date="2014-11-26T15:16:00Z">
              <w:tcPr>
                <w:tcW w:w="492" w:type="dxa"/>
                <w:noWrap/>
                <w:hideMark/>
              </w:tcPr>
            </w:tcPrChange>
          </w:tcPr>
          <w:p w14:paraId="78C76C74" w14:textId="77777777" w:rsidR="00644062" w:rsidRPr="00306EF8" w:rsidRDefault="00644062" w:rsidP="00644062">
            <w:pPr>
              <w:rPr>
                <w:sz w:val="18"/>
                <w:szCs w:val="18"/>
              </w:rPr>
            </w:pPr>
          </w:p>
        </w:tc>
        <w:tc>
          <w:tcPr>
            <w:tcW w:w="491" w:type="dxa"/>
            <w:noWrap/>
            <w:hideMark/>
            <w:tcPrChange w:id="728" w:author="Joe.Mendoza" w:date="2014-11-26T15:16:00Z">
              <w:tcPr>
                <w:tcW w:w="492" w:type="dxa"/>
                <w:noWrap/>
                <w:hideMark/>
              </w:tcPr>
            </w:tcPrChange>
          </w:tcPr>
          <w:p w14:paraId="159891AF" w14:textId="4E0429BE" w:rsidR="00644062" w:rsidRPr="00306EF8" w:rsidRDefault="00644062" w:rsidP="00644062">
            <w:pPr>
              <w:rPr>
                <w:sz w:val="18"/>
                <w:szCs w:val="18"/>
              </w:rPr>
            </w:pPr>
            <w:r w:rsidRPr="00DD5A9F">
              <w:rPr>
                <w:sz w:val="18"/>
                <w:szCs w:val="18"/>
              </w:rPr>
              <w:t>U</w:t>
            </w:r>
          </w:p>
        </w:tc>
        <w:tc>
          <w:tcPr>
            <w:tcW w:w="1927" w:type="dxa"/>
            <w:hideMark/>
            <w:tcPrChange w:id="729" w:author="Joe.Mendoza" w:date="2014-11-26T15:16:00Z">
              <w:tcPr>
                <w:tcW w:w="2134" w:type="dxa"/>
                <w:hideMark/>
              </w:tcPr>
            </w:tcPrChange>
          </w:tcPr>
          <w:p w14:paraId="19199DA6" w14:textId="10C22AC1" w:rsidR="00644062" w:rsidRPr="00306EF8" w:rsidRDefault="00644062" w:rsidP="00644062">
            <w:pPr>
              <w:rPr>
                <w:sz w:val="18"/>
                <w:szCs w:val="18"/>
              </w:rPr>
            </w:pPr>
            <w:r w:rsidRPr="00DD5A9F">
              <w:rPr>
                <w:sz w:val="18"/>
                <w:szCs w:val="18"/>
              </w:rPr>
              <w:t>Reference_ID</w:t>
            </w:r>
          </w:p>
        </w:tc>
        <w:tc>
          <w:tcPr>
            <w:tcW w:w="540" w:type="dxa"/>
            <w:noWrap/>
            <w:hideMark/>
            <w:tcPrChange w:id="730" w:author="Joe.Mendoza" w:date="2014-11-26T15:16:00Z">
              <w:tcPr>
                <w:tcW w:w="450" w:type="dxa"/>
                <w:noWrap/>
                <w:hideMark/>
              </w:tcPr>
            </w:tcPrChange>
          </w:tcPr>
          <w:p w14:paraId="06C1B031" w14:textId="77777777" w:rsidR="00644062" w:rsidRPr="00306EF8" w:rsidRDefault="00644062" w:rsidP="00644062">
            <w:pPr>
              <w:rPr>
                <w:sz w:val="18"/>
                <w:szCs w:val="18"/>
              </w:rPr>
            </w:pPr>
          </w:p>
        </w:tc>
        <w:tc>
          <w:tcPr>
            <w:tcW w:w="491" w:type="dxa"/>
            <w:noWrap/>
            <w:hideMark/>
            <w:tcPrChange w:id="731" w:author="Joe.Mendoza" w:date="2014-11-26T15:16:00Z">
              <w:tcPr>
                <w:tcW w:w="1162" w:type="dxa"/>
                <w:noWrap/>
                <w:hideMark/>
              </w:tcPr>
            </w:tcPrChange>
          </w:tcPr>
          <w:p w14:paraId="4F90F4D5" w14:textId="03EEE198" w:rsidR="00644062" w:rsidRPr="00306EF8" w:rsidRDefault="00644062" w:rsidP="00644062">
            <w:pPr>
              <w:rPr>
                <w:sz w:val="18"/>
                <w:szCs w:val="18"/>
              </w:rPr>
            </w:pPr>
            <w:r w:rsidRPr="00DD5A9F">
              <w:rPr>
                <w:sz w:val="18"/>
                <w:szCs w:val="18"/>
              </w:rPr>
              <w:t>Y</w:t>
            </w:r>
          </w:p>
        </w:tc>
        <w:tc>
          <w:tcPr>
            <w:tcW w:w="540" w:type="dxa"/>
            <w:noWrap/>
            <w:hideMark/>
            <w:tcPrChange w:id="732" w:author="Joe.Mendoza" w:date="2014-11-26T15:16:00Z">
              <w:tcPr>
                <w:tcW w:w="539" w:type="dxa"/>
                <w:noWrap/>
                <w:hideMark/>
              </w:tcPr>
            </w:tcPrChange>
          </w:tcPr>
          <w:p w14:paraId="070D6F97" w14:textId="7E512F86" w:rsidR="00644062" w:rsidRPr="00306EF8" w:rsidRDefault="00644062" w:rsidP="00644062">
            <w:pPr>
              <w:rPr>
                <w:sz w:val="18"/>
                <w:szCs w:val="18"/>
              </w:rPr>
            </w:pPr>
            <w:r w:rsidRPr="00DD5A9F">
              <w:rPr>
                <w:sz w:val="18"/>
                <w:szCs w:val="18"/>
              </w:rPr>
              <w:t>Y</w:t>
            </w:r>
          </w:p>
        </w:tc>
        <w:tc>
          <w:tcPr>
            <w:tcW w:w="2941" w:type="dxa"/>
            <w:hideMark/>
            <w:tcPrChange w:id="733" w:author="Joe.Mendoza" w:date="2014-11-26T15:16:00Z">
              <w:tcPr>
                <w:tcW w:w="1458" w:type="dxa"/>
                <w:hideMark/>
              </w:tcPr>
            </w:tcPrChange>
          </w:tcPr>
          <w:p w14:paraId="297EB006" w14:textId="3E6675E3" w:rsidR="00644062" w:rsidRPr="00306EF8" w:rsidRDefault="00E77FF3" w:rsidP="00644062">
            <w:pPr>
              <w:rPr>
                <w:sz w:val="18"/>
                <w:szCs w:val="18"/>
              </w:rPr>
            </w:pPr>
            <w:ins w:id="734" w:author="Joe.Mendoza" w:date="2014-11-26T10:33:00Z">
              <w:r w:rsidRPr="00E77FF3">
                <w:rPr>
                  <w:sz w:val="18"/>
                  <w:szCs w:val="18"/>
                </w:rPr>
                <w:t>Unique number sent by the service providers to identify an activity information.</w:t>
              </w:r>
            </w:ins>
            <w:del w:id="735" w:author="Joe.Mendoza" w:date="2014-11-26T10:33:00Z">
              <w:r w:rsidR="00644062" w:rsidRPr="00DD5A9F" w:rsidDel="00E77FF3">
                <w:rPr>
                  <w:sz w:val="18"/>
                  <w:szCs w:val="18"/>
                </w:rPr>
                <w:delText>The maintenance activities comprising of routine or reactive services. The activities are allocated activity code.</w:delText>
              </w:r>
            </w:del>
          </w:p>
        </w:tc>
      </w:tr>
      <w:tr w:rsidR="00B80FA1" w:rsidRPr="0096089E" w14:paraId="269FB29A" w14:textId="77777777" w:rsidTr="00180C5F">
        <w:trPr>
          <w:trHeight w:val="900"/>
          <w:trPrChange w:id="736" w:author="Joe.Mendoza" w:date="2014-11-26T15:16:00Z">
            <w:trPr>
              <w:trHeight w:val="900"/>
            </w:trPr>
          </w:trPrChange>
        </w:trPr>
        <w:tc>
          <w:tcPr>
            <w:tcW w:w="492" w:type="dxa"/>
            <w:hideMark/>
            <w:tcPrChange w:id="737" w:author="Joe.Mendoza" w:date="2014-11-26T15:16:00Z">
              <w:tcPr>
                <w:tcW w:w="492" w:type="dxa"/>
                <w:hideMark/>
              </w:tcPr>
            </w:tcPrChange>
          </w:tcPr>
          <w:p w14:paraId="6522AAED" w14:textId="19811BD9" w:rsidR="00644062" w:rsidRPr="00306EF8" w:rsidRDefault="00644062" w:rsidP="00644062">
            <w:pPr>
              <w:rPr>
                <w:sz w:val="18"/>
                <w:szCs w:val="18"/>
              </w:rPr>
            </w:pPr>
            <w:r>
              <w:rPr>
                <w:sz w:val="18"/>
                <w:szCs w:val="18"/>
              </w:rPr>
              <w:t>3</w:t>
            </w:r>
          </w:p>
        </w:tc>
        <w:tc>
          <w:tcPr>
            <w:tcW w:w="1668" w:type="dxa"/>
            <w:noWrap/>
            <w:hideMark/>
            <w:tcPrChange w:id="738" w:author="Joe.Mendoza" w:date="2014-11-26T15:16:00Z">
              <w:tcPr>
                <w:tcW w:w="1668" w:type="dxa"/>
                <w:noWrap/>
                <w:hideMark/>
              </w:tcPr>
            </w:tcPrChange>
          </w:tcPr>
          <w:p w14:paraId="7E043FDA" w14:textId="77777777" w:rsidR="00644062" w:rsidRPr="00306EF8" w:rsidRDefault="00644062" w:rsidP="00644062">
            <w:pPr>
              <w:rPr>
                <w:sz w:val="18"/>
                <w:szCs w:val="18"/>
              </w:rPr>
            </w:pPr>
            <w:r w:rsidRPr="00306EF8">
              <w:rPr>
                <w:sz w:val="18"/>
                <w:szCs w:val="18"/>
              </w:rPr>
              <w:t>IIT_NUM_ATTRIB16</w:t>
            </w:r>
          </w:p>
        </w:tc>
        <w:tc>
          <w:tcPr>
            <w:tcW w:w="1818" w:type="dxa"/>
            <w:hideMark/>
            <w:tcPrChange w:id="739" w:author="Joe.Mendoza" w:date="2014-11-26T15:16:00Z">
              <w:tcPr>
                <w:tcW w:w="1818" w:type="dxa"/>
                <w:hideMark/>
              </w:tcPr>
            </w:tcPrChange>
          </w:tcPr>
          <w:p w14:paraId="041294C5" w14:textId="77777777" w:rsidR="00644062" w:rsidRPr="00306EF8" w:rsidRDefault="00644062" w:rsidP="00644062">
            <w:pPr>
              <w:rPr>
                <w:sz w:val="18"/>
                <w:szCs w:val="18"/>
              </w:rPr>
            </w:pPr>
            <w:r w:rsidRPr="00306EF8">
              <w:rPr>
                <w:sz w:val="18"/>
                <w:szCs w:val="18"/>
              </w:rPr>
              <w:t>Incident ID</w:t>
            </w:r>
          </w:p>
        </w:tc>
        <w:tc>
          <w:tcPr>
            <w:tcW w:w="540" w:type="dxa"/>
            <w:hideMark/>
            <w:tcPrChange w:id="740" w:author="Joe.Mendoza" w:date="2014-11-26T15:16:00Z">
              <w:tcPr>
                <w:tcW w:w="540" w:type="dxa"/>
                <w:hideMark/>
              </w:tcPr>
            </w:tcPrChange>
          </w:tcPr>
          <w:p w14:paraId="57E205BC" w14:textId="52FF467F" w:rsidR="00644062" w:rsidRPr="00306EF8" w:rsidRDefault="008615E6" w:rsidP="00644062">
            <w:pPr>
              <w:rPr>
                <w:sz w:val="18"/>
                <w:szCs w:val="18"/>
              </w:rPr>
            </w:pPr>
            <w:r>
              <w:rPr>
                <w:sz w:val="18"/>
                <w:szCs w:val="18"/>
              </w:rPr>
              <w:t>8</w:t>
            </w:r>
          </w:p>
        </w:tc>
        <w:tc>
          <w:tcPr>
            <w:tcW w:w="1980" w:type="dxa"/>
            <w:hideMark/>
            <w:tcPrChange w:id="741" w:author="Joe.Mendoza" w:date="2014-11-26T15:16:00Z">
              <w:tcPr>
                <w:tcW w:w="1022" w:type="dxa"/>
                <w:hideMark/>
              </w:tcPr>
            </w:tcPrChange>
          </w:tcPr>
          <w:p w14:paraId="1502D1AB" w14:textId="77777777" w:rsidR="00644062" w:rsidRPr="00306EF8" w:rsidRDefault="00644062" w:rsidP="00644062">
            <w:pPr>
              <w:rPr>
                <w:sz w:val="18"/>
                <w:szCs w:val="18"/>
              </w:rPr>
            </w:pPr>
            <w:r w:rsidRPr="00306EF8">
              <w:rPr>
                <w:sz w:val="18"/>
                <w:szCs w:val="18"/>
              </w:rPr>
              <w:t>number</w:t>
            </w:r>
          </w:p>
        </w:tc>
        <w:tc>
          <w:tcPr>
            <w:tcW w:w="540" w:type="dxa"/>
            <w:noWrap/>
            <w:hideMark/>
            <w:tcPrChange w:id="742" w:author="Joe.Mendoza" w:date="2014-11-26T15:16:00Z">
              <w:tcPr>
                <w:tcW w:w="492" w:type="dxa"/>
                <w:noWrap/>
                <w:hideMark/>
              </w:tcPr>
            </w:tcPrChange>
          </w:tcPr>
          <w:p w14:paraId="283254D4" w14:textId="77777777" w:rsidR="00644062" w:rsidRPr="00306EF8" w:rsidRDefault="00644062" w:rsidP="00644062">
            <w:pPr>
              <w:rPr>
                <w:sz w:val="18"/>
                <w:szCs w:val="18"/>
              </w:rPr>
            </w:pPr>
          </w:p>
        </w:tc>
        <w:tc>
          <w:tcPr>
            <w:tcW w:w="491" w:type="dxa"/>
            <w:noWrap/>
            <w:hideMark/>
            <w:tcPrChange w:id="743" w:author="Joe.Mendoza" w:date="2014-11-26T15:16:00Z">
              <w:tcPr>
                <w:tcW w:w="492" w:type="dxa"/>
                <w:noWrap/>
                <w:hideMark/>
              </w:tcPr>
            </w:tcPrChange>
          </w:tcPr>
          <w:p w14:paraId="2DED1C56" w14:textId="77777777" w:rsidR="00644062" w:rsidRPr="00306EF8" w:rsidRDefault="00644062" w:rsidP="00644062">
            <w:pPr>
              <w:rPr>
                <w:sz w:val="18"/>
                <w:szCs w:val="18"/>
              </w:rPr>
            </w:pPr>
            <w:r w:rsidRPr="00306EF8">
              <w:rPr>
                <w:sz w:val="18"/>
                <w:szCs w:val="18"/>
              </w:rPr>
              <w:t>U</w:t>
            </w:r>
          </w:p>
        </w:tc>
        <w:tc>
          <w:tcPr>
            <w:tcW w:w="1927" w:type="dxa"/>
            <w:hideMark/>
            <w:tcPrChange w:id="744" w:author="Joe.Mendoza" w:date="2014-11-26T15:16:00Z">
              <w:tcPr>
                <w:tcW w:w="2134" w:type="dxa"/>
                <w:hideMark/>
              </w:tcPr>
            </w:tcPrChange>
          </w:tcPr>
          <w:p w14:paraId="7C64E87A" w14:textId="77777777" w:rsidR="00644062" w:rsidRPr="00306EF8" w:rsidRDefault="00644062" w:rsidP="00644062">
            <w:pPr>
              <w:rPr>
                <w:sz w:val="18"/>
                <w:szCs w:val="18"/>
              </w:rPr>
            </w:pPr>
            <w:r w:rsidRPr="00306EF8">
              <w:rPr>
                <w:sz w:val="18"/>
                <w:szCs w:val="18"/>
              </w:rPr>
              <w:t>Incident_ID</w:t>
            </w:r>
          </w:p>
        </w:tc>
        <w:tc>
          <w:tcPr>
            <w:tcW w:w="540" w:type="dxa"/>
            <w:noWrap/>
            <w:hideMark/>
            <w:tcPrChange w:id="745" w:author="Joe.Mendoza" w:date="2014-11-26T15:16:00Z">
              <w:tcPr>
                <w:tcW w:w="450" w:type="dxa"/>
                <w:noWrap/>
                <w:hideMark/>
              </w:tcPr>
            </w:tcPrChange>
          </w:tcPr>
          <w:p w14:paraId="46379D56" w14:textId="77777777" w:rsidR="00644062" w:rsidRPr="00306EF8" w:rsidRDefault="00644062" w:rsidP="00644062">
            <w:pPr>
              <w:rPr>
                <w:sz w:val="18"/>
                <w:szCs w:val="18"/>
              </w:rPr>
            </w:pPr>
          </w:p>
        </w:tc>
        <w:tc>
          <w:tcPr>
            <w:tcW w:w="491" w:type="dxa"/>
            <w:noWrap/>
            <w:hideMark/>
            <w:tcPrChange w:id="746" w:author="Joe.Mendoza" w:date="2014-11-26T15:16:00Z">
              <w:tcPr>
                <w:tcW w:w="1162" w:type="dxa"/>
                <w:noWrap/>
                <w:hideMark/>
              </w:tcPr>
            </w:tcPrChange>
          </w:tcPr>
          <w:p w14:paraId="5E9BC063" w14:textId="77777777" w:rsidR="00644062" w:rsidRPr="00306EF8" w:rsidRDefault="00644062" w:rsidP="00644062">
            <w:pPr>
              <w:rPr>
                <w:sz w:val="18"/>
                <w:szCs w:val="18"/>
              </w:rPr>
            </w:pPr>
            <w:r w:rsidRPr="00306EF8">
              <w:rPr>
                <w:sz w:val="18"/>
                <w:szCs w:val="18"/>
              </w:rPr>
              <w:t>Y</w:t>
            </w:r>
          </w:p>
        </w:tc>
        <w:tc>
          <w:tcPr>
            <w:tcW w:w="540" w:type="dxa"/>
            <w:noWrap/>
            <w:hideMark/>
            <w:tcPrChange w:id="747" w:author="Joe.Mendoza" w:date="2014-11-26T15:16:00Z">
              <w:tcPr>
                <w:tcW w:w="539" w:type="dxa"/>
                <w:noWrap/>
                <w:hideMark/>
              </w:tcPr>
            </w:tcPrChange>
          </w:tcPr>
          <w:p w14:paraId="18306F22" w14:textId="77777777" w:rsidR="00644062" w:rsidRPr="00306EF8" w:rsidRDefault="00644062" w:rsidP="00644062">
            <w:pPr>
              <w:rPr>
                <w:sz w:val="18"/>
                <w:szCs w:val="18"/>
              </w:rPr>
            </w:pPr>
            <w:r w:rsidRPr="00306EF8">
              <w:rPr>
                <w:sz w:val="18"/>
                <w:szCs w:val="18"/>
              </w:rPr>
              <w:t>Y</w:t>
            </w:r>
          </w:p>
        </w:tc>
        <w:tc>
          <w:tcPr>
            <w:tcW w:w="2941" w:type="dxa"/>
            <w:hideMark/>
            <w:tcPrChange w:id="748" w:author="Joe.Mendoza" w:date="2014-11-26T15:16:00Z">
              <w:tcPr>
                <w:tcW w:w="1458" w:type="dxa"/>
                <w:hideMark/>
              </w:tcPr>
            </w:tcPrChange>
          </w:tcPr>
          <w:p w14:paraId="152424AD" w14:textId="2F4B531D" w:rsidR="00644062" w:rsidRPr="00306EF8" w:rsidRDefault="00644062" w:rsidP="00644062">
            <w:pPr>
              <w:rPr>
                <w:sz w:val="18"/>
                <w:szCs w:val="18"/>
              </w:rPr>
            </w:pPr>
            <w:r w:rsidRPr="00306EF8">
              <w:rPr>
                <w:sz w:val="18"/>
                <w:szCs w:val="18"/>
              </w:rPr>
              <w:t>Unique number for all Service provider for recording the incidents.</w:t>
            </w:r>
          </w:p>
        </w:tc>
      </w:tr>
      <w:tr w:rsidR="00B80FA1" w:rsidRPr="0096089E" w14:paraId="6BF4F6EF" w14:textId="77777777" w:rsidTr="00180C5F">
        <w:trPr>
          <w:trHeight w:val="900"/>
          <w:trPrChange w:id="749" w:author="Joe.Mendoza" w:date="2014-11-26T15:16:00Z">
            <w:trPr>
              <w:trHeight w:val="900"/>
            </w:trPr>
          </w:trPrChange>
        </w:trPr>
        <w:tc>
          <w:tcPr>
            <w:tcW w:w="492" w:type="dxa"/>
            <w:hideMark/>
            <w:tcPrChange w:id="750" w:author="Joe.Mendoza" w:date="2014-11-26T15:16:00Z">
              <w:tcPr>
                <w:tcW w:w="492" w:type="dxa"/>
                <w:hideMark/>
              </w:tcPr>
            </w:tcPrChange>
          </w:tcPr>
          <w:p w14:paraId="579388CC" w14:textId="09161BB1" w:rsidR="00644062" w:rsidRPr="00306EF8" w:rsidRDefault="00644062" w:rsidP="00644062">
            <w:pPr>
              <w:rPr>
                <w:sz w:val="18"/>
                <w:szCs w:val="18"/>
              </w:rPr>
            </w:pPr>
            <w:r>
              <w:rPr>
                <w:sz w:val="18"/>
                <w:szCs w:val="18"/>
              </w:rPr>
              <w:t>4</w:t>
            </w:r>
          </w:p>
        </w:tc>
        <w:tc>
          <w:tcPr>
            <w:tcW w:w="1668" w:type="dxa"/>
            <w:noWrap/>
            <w:hideMark/>
            <w:tcPrChange w:id="751" w:author="Joe.Mendoza" w:date="2014-11-26T15:16:00Z">
              <w:tcPr>
                <w:tcW w:w="1668" w:type="dxa"/>
                <w:noWrap/>
                <w:hideMark/>
              </w:tcPr>
            </w:tcPrChange>
          </w:tcPr>
          <w:p w14:paraId="51F3E58E" w14:textId="77777777" w:rsidR="00644062" w:rsidRPr="00306EF8" w:rsidRDefault="00644062" w:rsidP="00644062">
            <w:pPr>
              <w:rPr>
                <w:sz w:val="18"/>
                <w:szCs w:val="18"/>
              </w:rPr>
            </w:pPr>
            <w:r w:rsidRPr="00306EF8">
              <w:rPr>
                <w:sz w:val="18"/>
                <w:szCs w:val="18"/>
              </w:rPr>
              <w:t>IIT_CHR_ATTRIB27</w:t>
            </w:r>
          </w:p>
        </w:tc>
        <w:tc>
          <w:tcPr>
            <w:tcW w:w="1818" w:type="dxa"/>
            <w:hideMark/>
            <w:tcPrChange w:id="752" w:author="Joe.Mendoza" w:date="2014-11-26T15:16:00Z">
              <w:tcPr>
                <w:tcW w:w="1818" w:type="dxa"/>
                <w:hideMark/>
              </w:tcPr>
            </w:tcPrChange>
          </w:tcPr>
          <w:p w14:paraId="14BA6490" w14:textId="77777777" w:rsidR="00644062" w:rsidRPr="00306EF8" w:rsidRDefault="00644062" w:rsidP="00644062">
            <w:pPr>
              <w:rPr>
                <w:sz w:val="18"/>
                <w:szCs w:val="18"/>
              </w:rPr>
            </w:pPr>
            <w:r w:rsidRPr="00306EF8">
              <w:rPr>
                <w:sz w:val="18"/>
                <w:szCs w:val="18"/>
              </w:rPr>
              <w:t>Incident Type</w:t>
            </w:r>
          </w:p>
        </w:tc>
        <w:tc>
          <w:tcPr>
            <w:tcW w:w="540" w:type="dxa"/>
            <w:hideMark/>
            <w:tcPrChange w:id="753" w:author="Joe.Mendoza" w:date="2014-11-26T15:16:00Z">
              <w:tcPr>
                <w:tcW w:w="540" w:type="dxa"/>
                <w:hideMark/>
              </w:tcPr>
            </w:tcPrChange>
          </w:tcPr>
          <w:p w14:paraId="4DB091F9" w14:textId="77777777" w:rsidR="00644062" w:rsidRPr="00306EF8" w:rsidRDefault="00644062" w:rsidP="00644062">
            <w:pPr>
              <w:rPr>
                <w:sz w:val="18"/>
                <w:szCs w:val="18"/>
              </w:rPr>
            </w:pPr>
            <w:r w:rsidRPr="00306EF8">
              <w:rPr>
                <w:sz w:val="18"/>
                <w:szCs w:val="18"/>
              </w:rPr>
              <w:t>30</w:t>
            </w:r>
          </w:p>
        </w:tc>
        <w:tc>
          <w:tcPr>
            <w:tcW w:w="1980" w:type="dxa"/>
            <w:hideMark/>
            <w:tcPrChange w:id="754" w:author="Joe.Mendoza" w:date="2014-11-26T15:16:00Z">
              <w:tcPr>
                <w:tcW w:w="1022" w:type="dxa"/>
                <w:hideMark/>
              </w:tcPr>
            </w:tcPrChange>
          </w:tcPr>
          <w:p w14:paraId="09DCD700" w14:textId="77777777" w:rsidR="00644062" w:rsidRPr="00306EF8" w:rsidRDefault="00644062" w:rsidP="00644062">
            <w:pPr>
              <w:rPr>
                <w:sz w:val="18"/>
                <w:szCs w:val="18"/>
              </w:rPr>
            </w:pPr>
            <w:r w:rsidRPr="00306EF8">
              <w:rPr>
                <w:sz w:val="18"/>
                <w:szCs w:val="18"/>
              </w:rPr>
              <w:t>varchar2</w:t>
            </w:r>
          </w:p>
        </w:tc>
        <w:tc>
          <w:tcPr>
            <w:tcW w:w="540" w:type="dxa"/>
            <w:noWrap/>
            <w:hideMark/>
            <w:tcPrChange w:id="755" w:author="Joe.Mendoza" w:date="2014-11-26T15:16:00Z">
              <w:tcPr>
                <w:tcW w:w="492" w:type="dxa"/>
                <w:noWrap/>
                <w:hideMark/>
              </w:tcPr>
            </w:tcPrChange>
          </w:tcPr>
          <w:p w14:paraId="7830D0CC" w14:textId="77777777" w:rsidR="00644062" w:rsidRPr="00306EF8" w:rsidRDefault="00644062" w:rsidP="00644062">
            <w:pPr>
              <w:rPr>
                <w:sz w:val="18"/>
                <w:szCs w:val="18"/>
              </w:rPr>
            </w:pPr>
          </w:p>
        </w:tc>
        <w:tc>
          <w:tcPr>
            <w:tcW w:w="491" w:type="dxa"/>
            <w:noWrap/>
            <w:hideMark/>
            <w:tcPrChange w:id="756" w:author="Joe.Mendoza" w:date="2014-11-26T15:16:00Z">
              <w:tcPr>
                <w:tcW w:w="492" w:type="dxa"/>
                <w:noWrap/>
                <w:hideMark/>
              </w:tcPr>
            </w:tcPrChange>
          </w:tcPr>
          <w:p w14:paraId="03C70BFD" w14:textId="77777777" w:rsidR="00644062" w:rsidRPr="00306EF8" w:rsidRDefault="00644062" w:rsidP="00644062">
            <w:pPr>
              <w:rPr>
                <w:sz w:val="18"/>
                <w:szCs w:val="18"/>
              </w:rPr>
            </w:pPr>
            <w:r w:rsidRPr="00306EF8">
              <w:rPr>
                <w:sz w:val="18"/>
                <w:szCs w:val="18"/>
              </w:rPr>
              <w:t>U</w:t>
            </w:r>
          </w:p>
        </w:tc>
        <w:tc>
          <w:tcPr>
            <w:tcW w:w="1927" w:type="dxa"/>
            <w:hideMark/>
            <w:tcPrChange w:id="757" w:author="Joe.Mendoza" w:date="2014-11-26T15:16:00Z">
              <w:tcPr>
                <w:tcW w:w="2134" w:type="dxa"/>
                <w:hideMark/>
              </w:tcPr>
            </w:tcPrChange>
          </w:tcPr>
          <w:p w14:paraId="06238F5A" w14:textId="77777777" w:rsidR="00644062" w:rsidRPr="00306EF8" w:rsidRDefault="00644062" w:rsidP="00644062">
            <w:pPr>
              <w:rPr>
                <w:sz w:val="18"/>
                <w:szCs w:val="18"/>
              </w:rPr>
            </w:pPr>
            <w:r w:rsidRPr="00306EF8">
              <w:rPr>
                <w:sz w:val="18"/>
                <w:szCs w:val="18"/>
              </w:rPr>
              <w:t>Incident_Type</w:t>
            </w:r>
          </w:p>
        </w:tc>
        <w:tc>
          <w:tcPr>
            <w:tcW w:w="540" w:type="dxa"/>
            <w:noWrap/>
            <w:hideMark/>
            <w:tcPrChange w:id="758" w:author="Joe.Mendoza" w:date="2014-11-26T15:16:00Z">
              <w:tcPr>
                <w:tcW w:w="450" w:type="dxa"/>
                <w:noWrap/>
                <w:hideMark/>
              </w:tcPr>
            </w:tcPrChange>
          </w:tcPr>
          <w:p w14:paraId="1D3F2A24" w14:textId="77777777" w:rsidR="00644062" w:rsidRPr="00306EF8" w:rsidRDefault="00644062" w:rsidP="00644062">
            <w:pPr>
              <w:rPr>
                <w:sz w:val="18"/>
                <w:szCs w:val="18"/>
              </w:rPr>
            </w:pPr>
          </w:p>
        </w:tc>
        <w:tc>
          <w:tcPr>
            <w:tcW w:w="491" w:type="dxa"/>
            <w:noWrap/>
            <w:hideMark/>
            <w:tcPrChange w:id="759" w:author="Joe.Mendoza" w:date="2014-11-26T15:16:00Z">
              <w:tcPr>
                <w:tcW w:w="1162" w:type="dxa"/>
                <w:noWrap/>
                <w:hideMark/>
              </w:tcPr>
            </w:tcPrChange>
          </w:tcPr>
          <w:p w14:paraId="1B4074A2" w14:textId="088AD6EF" w:rsidR="00644062" w:rsidRPr="00306EF8" w:rsidRDefault="00C00EE3" w:rsidP="00644062">
            <w:pPr>
              <w:rPr>
                <w:sz w:val="18"/>
                <w:szCs w:val="18"/>
              </w:rPr>
            </w:pPr>
            <w:del w:id="760" w:author="Joe.Mendoza" w:date="2015-02-10T14:26:00Z">
              <w:r w:rsidDel="00E35A3E">
                <w:rPr>
                  <w:sz w:val="18"/>
                  <w:szCs w:val="18"/>
                </w:rPr>
                <w:delText>Y</w:delText>
              </w:r>
            </w:del>
          </w:p>
        </w:tc>
        <w:tc>
          <w:tcPr>
            <w:tcW w:w="540" w:type="dxa"/>
            <w:noWrap/>
            <w:hideMark/>
            <w:tcPrChange w:id="761" w:author="Joe.Mendoza" w:date="2014-11-26T15:16:00Z">
              <w:tcPr>
                <w:tcW w:w="539" w:type="dxa"/>
                <w:noWrap/>
                <w:hideMark/>
              </w:tcPr>
            </w:tcPrChange>
          </w:tcPr>
          <w:p w14:paraId="12C71E41" w14:textId="77777777" w:rsidR="00644062" w:rsidRPr="00306EF8" w:rsidRDefault="00644062" w:rsidP="00644062">
            <w:pPr>
              <w:rPr>
                <w:sz w:val="18"/>
                <w:szCs w:val="18"/>
              </w:rPr>
            </w:pPr>
            <w:r w:rsidRPr="00306EF8">
              <w:rPr>
                <w:sz w:val="18"/>
                <w:szCs w:val="18"/>
              </w:rPr>
              <w:t>Y</w:t>
            </w:r>
          </w:p>
        </w:tc>
        <w:tc>
          <w:tcPr>
            <w:tcW w:w="2941" w:type="dxa"/>
            <w:hideMark/>
            <w:tcPrChange w:id="762" w:author="Joe.Mendoza" w:date="2014-11-26T15:16:00Z">
              <w:tcPr>
                <w:tcW w:w="1458" w:type="dxa"/>
                <w:hideMark/>
              </w:tcPr>
            </w:tcPrChange>
          </w:tcPr>
          <w:p w14:paraId="7BE06E50" w14:textId="77777777" w:rsidR="00644062" w:rsidRPr="00306EF8" w:rsidRDefault="00644062" w:rsidP="00644062">
            <w:pPr>
              <w:rPr>
                <w:sz w:val="18"/>
                <w:szCs w:val="18"/>
              </w:rPr>
            </w:pPr>
            <w:r w:rsidRPr="00306EF8">
              <w:rPr>
                <w:sz w:val="18"/>
                <w:szCs w:val="18"/>
              </w:rPr>
              <w:t>Define categories of incident with allocated number to each incident type</w:t>
            </w:r>
          </w:p>
        </w:tc>
      </w:tr>
      <w:tr w:rsidR="00B80FA1" w:rsidRPr="0096089E" w14:paraId="2E454EFF" w14:textId="77777777" w:rsidTr="00180C5F">
        <w:trPr>
          <w:trHeight w:val="915"/>
          <w:trPrChange w:id="763" w:author="Joe.Mendoza" w:date="2014-11-26T15:16:00Z">
            <w:trPr>
              <w:trHeight w:val="915"/>
            </w:trPr>
          </w:trPrChange>
        </w:trPr>
        <w:tc>
          <w:tcPr>
            <w:tcW w:w="492" w:type="dxa"/>
            <w:hideMark/>
            <w:tcPrChange w:id="764" w:author="Joe.Mendoza" w:date="2014-11-26T15:16:00Z">
              <w:tcPr>
                <w:tcW w:w="492" w:type="dxa"/>
                <w:hideMark/>
              </w:tcPr>
            </w:tcPrChange>
          </w:tcPr>
          <w:p w14:paraId="2FB2230A" w14:textId="30311032" w:rsidR="00644062" w:rsidRPr="00306EF8" w:rsidRDefault="00644062" w:rsidP="00644062">
            <w:pPr>
              <w:rPr>
                <w:sz w:val="18"/>
                <w:szCs w:val="18"/>
              </w:rPr>
            </w:pPr>
            <w:r>
              <w:rPr>
                <w:sz w:val="18"/>
                <w:szCs w:val="18"/>
              </w:rPr>
              <w:t>5</w:t>
            </w:r>
          </w:p>
        </w:tc>
        <w:tc>
          <w:tcPr>
            <w:tcW w:w="1668" w:type="dxa"/>
            <w:noWrap/>
            <w:hideMark/>
            <w:tcPrChange w:id="765" w:author="Joe.Mendoza" w:date="2014-11-26T15:16:00Z">
              <w:tcPr>
                <w:tcW w:w="1668" w:type="dxa"/>
                <w:noWrap/>
                <w:hideMark/>
              </w:tcPr>
            </w:tcPrChange>
          </w:tcPr>
          <w:p w14:paraId="5FF705FB" w14:textId="77777777" w:rsidR="00644062" w:rsidRPr="00306EF8" w:rsidRDefault="00644062" w:rsidP="00644062">
            <w:pPr>
              <w:rPr>
                <w:sz w:val="18"/>
                <w:szCs w:val="18"/>
              </w:rPr>
            </w:pPr>
            <w:r w:rsidRPr="00306EF8">
              <w:rPr>
                <w:sz w:val="18"/>
                <w:szCs w:val="18"/>
              </w:rPr>
              <w:t>IIT_DATE_ATTRIB86</w:t>
            </w:r>
          </w:p>
        </w:tc>
        <w:tc>
          <w:tcPr>
            <w:tcW w:w="1818" w:type="dxa"/>
            <w:hideMark/>
            <w:tcPrChange w:id="766" w:author="Joe.Mendoza" w:date="2014-11-26T15:16:00Z">
              <w:tcPr>
                <w:tcW w:w="1818" w:type="dxa"/>
                <w:hideMark/>
              </w:tcPr>
            </w:tcPrChange>
          </w:tcPr>
          <w:p w14:paraId="22AD55BD" w14:textId="77777777" w:rsidR="00644062" w:rsidRPr="00306EF8" w:rsidRDefault="00644062" w:rsidP="00644062">
            <w:pPr>
              <w:rPr>
                <w:sz w:val="18"/>
                <w:szCs w:val="18"/>
              </w:rPr>
            </w:pPr>
            <w:r w:rsidRPr="00306EF8">
              <w:rPr>
                <w:sz w:val="18"/>
                <w:szCs w:val="18"/>
              </w:rPr>
              <w:t>Date Call Received</w:t>
            </w:r>
          </w:p>
        </w:tc>
        <w:tc>
          <w:tcPr>
            <w:tcW w:w="540" w:type="dxa"/>
            <w:hideMark/>
            <w:tcPrChange w:id="767" w:author="Joe.Mendoza" w:date="2014-11-26T15:16:00Z">
              <w:tcPr>
                <w:tcW w:w="540" w:type="dxa"/>
                <w:hideMark/>
              </w:tcPr>
            </w:tcPrChange>
          </w:tcPr>
          <w:p w14:paraId="6EBEE82F" w14:textId="44553D98" w:rsidR="00644062" w:rsidRPr="00306EF8" w:rsidRDefault="003C595C" w:rsidP="00644062">
            <w:pPr>
              <w:rPr>
                <w:sz w:val="18"/>
                <w:szCs w:val="18"/>
              </w:rPr>
            </w:pPr>
            <w:r>
              <w:rPr>
                <w:sz w:val="18"/>
                <w:szCs w:val="18"/>
              </w:rPr>
              <w:t>11</w:t>
            </w:r>
          </w:p>
        </w:tc>
        <w:tc>
          <w:tcPr>
            <w:tcW w:w="1980" w:type="dxa"/>
            <w:hideMark/>
            <w:tcPrChange w:id="768" w:author="Joe.Mendoza" w:date="2014-11-26T15:16:00Z">
              <w:tcPr>
                <w:tcW w:w="1022" w:type="dxa"/>
                <w:hideMark/>
              </w:tcPr>
            </w:tcPrChange>
          </w:tcPr>
          <w:p w14:paraId="2CDE3994" w14:textId="77777777" w:rsidR="00644062" w:rsidRPr="00306EF8" w:rsidRDefault="00644062" w:rsidP="00644062">
            <w:pPr>
              <w:rPr>
                <w:sz w:val="18"/>
                <w:szCs w:val="18"/>
              </w:rPr>
            </w:pPr>
            <w:r w:rsidRPr="00306EF8">
              <w:rPr>
                <w:sz w:val="18"/>
                <w:szCs w:val="18"/>
              </w:rPr>
              <w:t>Date</w:t>
            </w:r>
          </w:p>
        </w:tc>
        <w:tc>
          <w:tcPr>
            <w:tcW w:w="540" w:type="dxa"/>
            <w:noWrap/>
            <w:hideMark/>
            <w:tcPrChange w:id="769" w:author="Joe.Mendoza" w:date="2014-11-26T15:16:00Z">
              <w:tcPr>
                <w:tcW w:w="492" w:type="dxa"/>
                <w:noWrap/>
                <w:hideMark/>
              </w:tcPr>
            </w:tcPrChange>
          </w:tcPr>
          <w:p w14:paraId="6453A8D2" w14:textId="77777777" w:rsidR="00644062" w:rsidRPr="00306EF8" w:rsidRDefault="00644062" w:rsidP="00644062">
            <w:pPr>
              <w:rPr>
                <w:sz w:val="18"/>
                <w:szCs w:val="18"/>
              </w:rPr>
            </w:pPr>
          </w:p>
        </w:tc>
        <w:tc>
          <w:tcPr>
            <w:tcW w:w="491" w:type="dxa"/>
            <w:noWrap/>
            <w:hideMark/>
            <w:tcPrChange w:id="770" w:author="Joe.Mendoza" w:date="2014-11-26T15:16:00Z">
              <w:tcPr>
                <w:tcW w:w="492" w:type="dxa"/>
                <w:noWrap/>
                <w:hideMark/>
              </w:tcPr>
            </w:tcPrChange>
          </w:tcPr>
          <w:p w14:paraId="78807A1F" w14:textId="77777777" w:rsidR="00644062" w:rsidRPr="00306EF8" w:rsidRDefault="00644062" w:rsidP="00644062">
            <w:pPr>
              <w:rPr>
                <w:sz w:val="18"/>
                <w:szCs w:val="18"/>
              </w:rPr>
            </w:pPr>
            <w:r w:rsidRPr="00306EF8">
              <w:rPr>
                <w:sz w:val="18"/>
                <w:szCs w:val="18"/>
              </w:rPr>
              <w:t>U</w:t>
            </w:r>
          </w:p>
        </w:tc>
        <w:tc>
          <w:tcPr>
            <w:tcW w:w="1927" w:type="dxa"/>
            <w:hideMark/>
            <w:tcPrChange w:id="771" w:author="Joe.Mendoza" w:date="2014-11-26T15:16:00Z">
              <w:tcPr>
                <w:tcW w:w="2134" w:type="dxa"/>
                <w:hideMark/>
              </w:tcPr>
            </w:tcPrChange>
          </w:tcPr>
          <w:p w14:paraId="73D9DE6F" w14:textId="77777777" w:rsidR="00644062" w:rsidRPr="00306EF8" w:rsidRDefault="00644062" w:rsidP="00644062">
            <w:pPr>
              <w:rPr>
                <w:sz w:val="18"/>
                <w:szCs w:val="18"/>
              </w:rPr>
            </w:pPr>
            <w:r w:rsidRPr="00306EF8">
              <w:rPr>
                <w:sz w:val="18"/>
                <w:szCs w:val="18"/>
              </w:rPr>
              <w:t>Date_Call_Received</w:t>
            </w:r>
          </w:p>
        </w:tc>
        <w:tc>
          <w:tcPr>
            <w:tcW w:w="540" w:type="dxa"/>
            <w:noWrap/>
            <w:hideMark/>
            <w:tcPrChange w:id="772" w:author="Joe.Mendoza" w:date="2014-11-26T15:16:00Z">
              <w:tcPr>
                <w:tcW w:w="450" w:type="dxa"/>
                <w:noWrap/>
                <w:hideMark/>
              </w:tcPr>
            </w:tcPrChange>
          </w:tcPr>
          <w:p w14:paraId="08374D2D" w14:textId="77777777" w:rsidR="00644062" w:rsidRPr="00306EF8" w:rsidRDefault="00644062" w:rsidP="00644062">
            <w:pPr>
              <w:rPr>
                <w:sz w:val="18"/>
                <w:szCs w:val="18"/>
              </w:rPr>
            </w:pPr>
          </w:p>
        </w:tc>
        <w:tc>
          <w:tcPr>
            <w:tcW w:w="491" w:type="dxa"/>
            <w:noWrap/>
            <w:hideMark/>
            <w:tcPrChange w:id="773" w:author="Joe.Mendoza" w:date="2014-11-26T15:16:00Z">
              <w:tcPr>
                <w:tcW w:w="1162" w:type="dxa"/>
                <w:noWrap/>
                <w:hideMark/>
              </w:tcPr>
            </w:tcPrChange>
          </w:tcPr>
          <w:p w14:paraId="4C986CC5" w14:textId="77777777" w:rsidR="00644062" w:rsidRPr="00306EF8" w:rsidRDefault="00644062" w:rsidP="00644062">
            <w:pPr>
              <w:rPr>
                <w:sz w:val="18"/>
                <w:szCs w:val="18"/>
              </w:rPr>
            </w:pPr>
            <w:r w:rsidRPr="00306EF8">
              <w:rPr>
                <w:sz w:val="18"/>
                <w:szCs w:val="18"/>
              </w:rPr>
              <w:t>Y</w:t>
            </w:r>
          </w:p>
        </w:tc>
        <w:tc>
          <w:tcPr>
            <w:tcW w:w="540" w:type="dxa"/>
            <w:noWrap/>
            <w:hideMark/>
            <w:tcPrChange w:id="774" w:author="Joe.Mendoza" w:date="2014-11-26T15:16:00Z">
              <w:tcPr>
                <w:tcW w:w="539" w:type="dxa"/>
                <w:noWrap/>
                <w:hideMark/>
              </w:tcPr>
            </w:tcPrChange>
          </w:tcPr>
          <w:p w14:paraId="0E91AEF7" w14:textId="77777777" w:rsidR="00644062" w:rsidRPr="00306EF8" w:rsidRDefault="00644062" w:rsidP="00644062">
            <w:pPr>
              <w:rPr>
                <w:sz w:val="18"/>
                <w:szCs w:val="18"/>
              </w:rPr>
            </w:pPr>
            <w:r w:rsidRPr="00306EF8">
              <w:rPr>
                <w:sz w:val="18"/>
                <w:szCs w:val="18"/>
              </w:rPr>
              <w:t>Y</w:t>
            </w:r>
          </w:p>
        </w:tc>
        <w:tc>
          <w:tcPr>
            <w:tcW w:w="2941" w:type="dxa"/>
            <w:hideMark/>
            <w:tcPrChange w:id="775" w:author="Joe.Mendoza" w:date="2014-11-26T15:16:00Z">
              <w:tcPr>
                <w:tcW w:w="1458" w:type="dxa"/>
                <w:hideMark/>
              </w:tcPr>
            </w:tcPrChange>
          </w:tcPr>
          <w:p w14:paraId="150077EC" w14:textId="74834F4B" w:rsidR="00644062" w:rsidRDefault="00644062">
            <w:pPr>
              <w:rPr>
                <w:b/>
                <w:bCs/>
                <w:sz w:val="18"/>
                <w:szCs w:val="18"/>
              </w:rPr>
            </w:pPr>
            <w:r w:rsidRPr="00306EF8">
              <w:rPr>
                <w:sz w:val="18"/>
                <w:szCs w:val="18"/>
              </w:rPr>
              <w:t xml:space="preserve">Record the date of call received for the incident. </w:t>
            </w:r>
          </w:p>
          <w:p w14:paraId="4E055799" w14:textId="77777777" w:rsidR="003C595C" w:rsidRDefault="003C595C">
            <w:pPr>
              <w:rPr>
                <w:b/>
                <w:bCs/>
                <w:sz w:val="18"/>
                <w:szCs w:val="18"/>
              </w:rPr>
            </w:pPr>
          </w:p>
          <w:p w14:paraId="05F1F4B4" w14:textId="3388FA43" w:rsidR="003C595C" w:rsidRPr="00306EF8" w:rsidRDefault="003C595C">
            <w:pPr>
              <w:rPr>
                <w:sz w:val="18"/>
                <w:szCs w:val="18"/>
              </w:rPr>
            </w:pPr>
            <w:r w:rsidRPr="003C595C">
              <w:rPr>
                <w:sz w:val="18"/>
                <w:szCs w:val="18"/>
              </w:rPr>
              <w:t>Format Mask: DD-MON-YYYY</w:t>
            </w:r>
          </w:p>
        </w:tc>
      </w:tr>
      <w:tr w:rsidR="00B80FA1" w:rsidRPr="0096089E" w14:paraId="596A72EF" w14:textId="77777777" w:rsidTr="00180C5F">
        <w:trPr>
          <w:trHeight w:val="930"/>
          <w:trPrChange w:id="776" w:author="Joe.Mendoza" w:date="2014-11-26T15:16:00Z">
            <w:trPr>
              <w:trHeight w:val="930"/>
            </w:trPr>
          </w:trPrChange>
        </w:trPr>
        <w:tc>
          <w:tcPr>
            <w:tcW w:w="492" w:type="dxa"/>
            <w:hideMark/>
            <w:tcPrChange w:id="777" w:author="Joe.Mendoza" w:date="2014-11-26T15:16:00Z">
              <w:tcPr>
                <w:tcW w:w="492" w:type="dxa"/>
                <w:hideMark/>
              </w:tcPr>
            </w:tcPrChange>
          </w:tcPr>
          <w:p w14:paraId="33F4498E" w14:textId="6C85E38F" w:rsidR="00644062" w:rsidRPr="00306EF8" w:rsidRDefault="00644062" w:rsidP="00644062">
            <w:pPr>
              <w:rPr>
                <w:sz w:val="18"/>
                <w:szCs w:val="18"/>
              </w:rPr>
            </w:pPr>
            <w:r>
              <w:rPr>
                <w:sz w:val="18"/>
                <w:szCs w:val="18"/>
              </w:rPr>
              <w:t>6</w:t>
            </w:r>
          </w:p>
        </w:tc>
        <w:tc>
          <w:tcPr>
            <w:tcW w:w="1668" w:type="dxa"/>
            <w:noWrap/>
            <w:hideMark/>
            <w:tcPrChange w:id="778" w:author="Joe.Mendoza" w:date="2014-11-26T15:16:00Z">
              <w:tcPr>
                <w:tcW w:w="1668" w:type="dxa"/>
                <w:noWrap/>
                <w:hideMark/>
              </w:tcPr>
            </w:tcPrChange>
          </w:tcPr>
          <w:p w14:paraId="3DB699EA" w14:textId="6777D3C4" w:rsidR="00644062" w:rsidRPr="00306EF8" w:rsidRDefault="003C595C" w:rsidP="00644062">
            <w:pPr>
              <w:rPr>
                <w:sz w:val="18"/>
                <w:szCs w:val="18"/>
              </w:rPr>
            </w:pPr>
            <w:r>
              <w:rPr>
                <w:sz w:val="18"/>
                <w:szCs w:val="18"/>
              </w:rPr>
              <w:t>IIT_DATE_ATTRIB87</w:t>
            </w:r>
          </w:p>
        </w:tc>
        <w:tc>
          <w:tcPr>
            <w:tcW w:w="1818" w:type="dxa"/>
            <w:hideMark/>
            <w:tcPrChange w:id="779" w:author="Joe.Mendoza" w:date="2014-11-26T15:16:00Z">
              <w:tcPr>
                <w:tcW w:w="1818" w:type="dxa"/>
                <w:hideMark/>
              </w:tcPr>
            </w:tcPrChange>
          </w:tcPr>
          <w:p w14:paraId="213B6ADE" w14:textId="77777777" w:rsidR="00644062" w:rsidRPr="00306EF8" w:rsidRDefault="00644062" w:rsidP="00644062">
            <w:pPr>
              <w:rPr>
                <w:sz w:val="18"/>
                <w:szCs w:val="18"/>
              </w:rPr>
            </w:pPr>
            <w:r w:rsidRPr="00306EF8">
              <w:rPr>
                <w:sz w:val="18"/>
                <w:szCs w:val="18"/>
              </w:rPr>
              <w:t>Time Call Received</w:t>
            </w:r>
          </w:p>
        </w:tc>
        <w:tc>
          <w:tcPr>
            <w:tcW w:w="540" w:type="dxa"/>
            <w:hideMark/>
            <w:tcPrChange w:id="780" w:author="Joe.Mendoza" w:date="2014-11-26T15:16:00Z">
              <w:tcPr>
                <w:tcW w:w="540" w:type="dxa"/>
                <w:hideMark/>
              </w:tcPr>
            </w:tcPrChange>
          </w:tcPr>
          <w:p w14:paraId="7F7F9DB6" w14:textId="1528BC6C" w:rsidR="00644062" w:rsidRPr="00306EF8" w:rsidRDefault="003C595C" w:rsidP="00644062">
            <w:pPr>
              <w:rPr>
                <w:sz w:val="18"/>
                <w:szCs w:val="18"/>
              </w:rPr>
            </w:pPr>
            <w:r>
              <w:rPr>
                <w:sz w:val="18"/>
                <w:szCs w:val="18"/>
              </w:rPr>
              <w:t>5</w:t>
            </w:r>
          </w:p>
        </w:tc>
        <w:tc>
          <w:tcPr>
            <w:tcW w:w="1980" w:type="dxa"/>
            <w:hideMark/>
            <w:tcPrChange w:id="781" w:author="Joe.Mendoza" w:date="2014-11-26T15:16:00Z">
              <w:tcPr>
                <w:tcW w:w="1022" w:type="dxa"/>
                <w:hideMark/>
              </w:tcPr>
            </w:tcPrChange>
          </w:tcPr>
          <w:p w14:paraId="5DD251DE" w14:textId="77777777" w:rsidR="00644062" w:rsidRPr="00306EF8" w:rsidRDefault="00644062" w:rsidP="00644062">
            <w:pPr>
              <w:rPr>
                <w:sz w:val="18"/>
                <w:szCs w:val="18"/>
              </w:rPr>
            </w:pPr>
            <w:r w:rsidRPr="00306EF8">
              <w:rPr>
                <w:sz w:val="18"/>
                <w:szCs w:val="18"/>
              </w:rPr>
              <w:t>Date</w:t>
            </w:r>
          </w:p>
        </w:tc>
        <w:tc>
          <w:tcPr>
            <w:tcW w:w="540" w:type="dxa"/>
            <w:noWrap/>
            <w:hideMark/>
            <w:tcPrChange w:id="782" w:author="Joe.Mendoza" w:date="2014-11-26T15:16:00Z">
              <w:tcPr>
                <w:tcW w:w="492" w:type="dxa"/>
                <w:noWrap/>
                <w:hideMark/>
              </w:tcPr>
            </w:tcPrChange>
          </w:tcPr>
          <w:p w14:paraId="689B8A23" w14:textId="77777777" w:rsidR="00644062" w:rsidRPr="00306EF8" w:rsidRDefault="00644062" w:rsidP="00644062">
            <w:pPr>
              <w:rPr>
                <w:sz w:val="18"/>
                <w:szCs w:val="18"/>
              </w:rPr>
            </w:pPr>
          </w:p>
        </w:tc>
        <w:tc>
          <w:tcPr>
            <w:tcW w:w="491" w:type="dxa"/>
            <w:noWrap/>
            <w:hideMark/>
            <w:tcPrChange w:id="783" w:author="Joe.Mendoza" w:date="2014-11-26T15:16:00Z">
              <w:tcPr>
                <w:tcW w:w="492" w:type="dxa"/>
                <w:noWrap/>
                <w:hideMark/>
              </w:tcPr>
            </w:tcPrChange>
          </w:tcPr>
          <w:p w14:paraId="320F4E69" w14:textId="77777777" w:rsidR="00644062" w:rsidRPr="00306EF8" w:rsidRDefault="00644062" w:rsidP="00644062">
            <w:pPr>
              <w:rPr>
                <w:sz w:val="18"/>
                <w:szCs w:val="18"/>
              </w:rPr>
            </w:pPr>
            <w:r w:rsidRPr="00306EF8">
              <w:rPr>
                <w:sz w:val="18"/>
                <w:szCs w:val="18"/>
              </w:rPr>
              <w:t>U</w:t>
            </w:r>
          </w:p>
        </w:tc>
        <w:tc>
          <w:tcPr>
            <w:tcW w:w="1927" w:type="dxa"/>
            <w:hideMark/>
            <w:tcPrChange w:id="784" w:author="Joe.Mendoza" w:date="2014-11-26T15:16:00Z">
              <w:tcPr>
                <w:tcW w:w="2134" w:type="dxa"/>
                <w:hideMark/>
              </w:tcPr>
            </w:tcPrChange>
          </w:tcPr>
          <w:p w14:paraId="103FE8FD" w14:textId="77777777" w:rsidR="00644062" w:rsidRPr="00306EF8" w:rsidRDefault="00644062" w:rsidP="00644062">
            <w:pPr>
              <w:rPr>
                <w:sz w:val="18"/>
                <w:szCs w:val="18"/>
              </w:rPr>
            </w:pPr>
            <w:r w:rsidRPr="00E77FF3">
              <w:rPr>
                <w:sz w:val="18"/>
                <w:szCs w:val="18"/>
              </w:rPr>
              <w:t>Time_Call_Received</w:t>
            </w:r>
          </w:p>
        </w:tc>
        <w:tc>
          <w:tcPr>
            <w:tcW w:w="540" w:type="dxa"/>
            <w:noWrap/>
            <w:hideMark/>
            <w:tcPrChange w:id="785" w:author="Joe.Mendoza" w:date="2014-11-26T15:16:00Z">
              <w:tcPr>
                <w:tcW w:w="450" w:type="dxa"/>
                <w:noWrap/>
                <w:hideMark/>
              </w:tcPr>
            </w:tcPrChange>
          </w:tcPr>
          <w:p w14:paraId="7ED9F963" w14:textId="77777777" w:rsidR="00644062" w:rsidRPr="00306EF8" w:rsidRDefault="00644062" w:rsidP="00644062">
            <w:pPr>
              <w:rPr>
                <w:sz w:val="18"/>
                <w:szCs w:val="18"/>
              </w:rPr>
            </w:pPr>
          </w:p>
        </w:tc>
        <w:tc>
          <w:tcPr>
            <w:tcW w:w="491" w:type="dxa"/>
            <w:noWrap/>
            <w:hideMark/>
            <w:tcPrChange w:id="786" w:author="Joe.Mendoza" w:date="2014-11-26T15:16:00Z">
              <w:tcPr>
                <w:tcW w:w="1162" w:type="dxa"/>
                <w:noWrap/>
                <w:hideMark/>
              </w:tcPr>
            </w:tcPrChange>
          </w:tcPr>
          <w:p w14:paraId="0B41561C" w14:textId="77777777" w:rsidR="00644062" w:rsidRPr="00306EF8" w:rsidRDefault="00644062" w:rsidP="00644062">
            <w:pPr>
              <w:rPr>
                <w:sz w:val="18"/>
                <w:szCs w:val="18"/>
              </w:rPr>
            </w:pPr>
            <w:r w:rsidRPr="00306EF8">
              <w:rPr>
                <w:sz w:val="18"/>
                <w:szCs w:val="18"/>
              </w:rPr>
              <w:t>Y</w:t>
            </w:r>
          </w:p>
        </w:tc>
        <w:tc>
          <w:tcPr>
            <w:tcW w:w="540" w:type="dxa"/>
            <w:noWrap/>
            <w:hideMark/>
            <w:tcPrChange w:id="787" w:author="Joe.Mendoza" w:date="2014-11-26T15:16:00Z">
              <w:tcPr>
                <w:tcW w:w="539" w:type="dxa"/>
                <w:noWrap/>
                <w:hideMark/>
              </w:tcPr>
            </w:tcPrChange>
          </w:tcPr>
          <w:p w14:paraId="64912F7C" w14:textId="77777777" w:rsidR="00644062" w:rsidRPr="00306EF8" w:rsidRDefault="00644062" w:rsidP="00644062">
            <w:pPr>
              <w:rPr>
                <w:sz w:val="18"/>
                <w:szCs w:val="18"/>
              </w:rPr>
            </w:pPr>
            <w:r w:rsidRPr="00306EF8">
              <w:rPr>
                <w:sz w:val="18"/>
                <w:szCs w:val="18"/>
              </w:rPr>
              <w:t>Y</w:t>
            </w:r>
          </w:p>
        </w:tc>
        <w:tc>
          <w:tcPr>
            <w:tcW w:w="2941" w:type="dxa"/>
            <w:hideMark/>
            <w:tcPrChange w:id="788" w:author="Joe.Mendoza" w:date="2014-11-26T15:16:00Z">
              <w:tcPr>
                <w:tcW w:w="1458" w:type="dxa"/>
                <w:hideMark/>
              </w:tcPr>
            </w:tcPrChange>
          </w:tcPr>
          <w:p w14:paraId="30D7948B" w14:textId="62712CBB" w:rsidR="003C595C" w:rsidRDefault="00644062" w:rsidP="003C595C">
            <w:pPr>
              <w:rPr>
                <w:sz w:val="18"/>
                <w:szCs w:val="18"/>
              </w:rPr>
            </w:pPr>
            <w:r w:rsidRPr="00306EF8">
              <w:rPr>
                <w:sz w:val="18"/>
                <w:szCs w:val="18"/>
              </w:rPr>
              <w:t xml:space="preserve">Record the time of call received for the incident. </w:t>
            </w:r>
          </w:p>
          <w:p w14:paraId="3B0B57BC" w14:textId="77777777" w:rsidR="00644062" w:rsidRDefault="00644062" w:rsidP="00E77FF3">
            <w:pPr>
              <w:jc w:val="center"/>
              <w:rPr>
                <w:sz w:val="18"/>
                <w:szCs w:val="18"/>
              </w:rPr>
            </w:pPr>
          </w:p>
          <w:p w14:paraId="159120E0" w14:textId="505BA55B" w:rsidR="003C595C" w:rsidRPr="003C595C" w:rsidRDefault="003C595C" w:rsidP="00E77FF3">
            <w:pPr>
              <w:jc w:val="center"/>
              <w:rPr>
                <w:sz w:val="18"/>
                <w:szCs w:val="18"/>
              </w:rPr>
            </w:pPr>
            <w:r w:rsidRPr="003C595C">
              <w:rPr>
                <w:sz w:val="18"/>
                <w:szCs w:val="18"/>
              </w:rPr>
              <w:t>Format Mask: HH24:MI</w:t>
            </w:r>
          </w:p>
        </w:tc>
      </w:tr>
      <w:tr w:rsidR="00B80FA1" w:rsidRPr="0096089E" w14:paraId="10E74793" w14:textId="77777777" w:rsidTr="00180C5F">
        <w:trPr>
          <w:trHeight w:val="600"/>
          <w:trPrChange w:id="789" w:author="Joe.Mendoza" w:date="2014-11-26T15:16:00Z">
            <w:trPr>
              <w:trHeight w:val="600"/>
            </w:trPr>
          </w:trPrChange>
        </w:trPr>
        <w:tc>
          <w:tcPr>
            <w:tcW w:w="492" w:type="dxa"/>
            <w:hideMark/>
            <w:tcPrChange w:id="790" w:author="Joe.Mendoza" w:date="2014-11-26T15:16:00Z">
              <w:tcPr>
                <w:tcW w:w="492" w:type="dxa"/>
                <w:hideMark/>
              </w:tcPr>
            </w:tcPrChange>
          </w:tcPr>
          <w:p w14:paraId="63C81DE1" w14:textId="2ACDE85D" w:rsidR="00644062" w:rsidRPr="00306EF8" w:rsidRDefault="00644062" w:rsidP="00644062">
            <w:pPr>
              <w:rPr>
                <w:sz w:val="18"/>
                <w:szCs w:val="18"/>
              </w:rPr>
            </w:pPr>
            <w:r>
              <w:rPr>
                <w:sz w:val="18"/>
                <w:szCs w:val="18"/>
              </w:rPr>
              <w:t>7</w:t>
            </w:r>
          </w:p>
        </w:tc>
        <w:tc>
          <w:tcPr>
            <w:tcW w:w="1668" w:type="dxa"/>
            <w:noWrap/>
            <w:hideMark/>
            <w:tcPrChange w:id="791" w:author="Joe.Mendoza" w:date="2014-11-26T15:16:00Z">
              <w:tcPr>
                <w:tcW w:w="1668" w:type="dxa"/>
                <w:noWrap/>
                <w:hideMark/>
              </w:tcPr>
            </w:tcPrChange>
          </w:tcPr>
          <w:p w14:paraId="0F2F1F87" w14:textId="77777777" w:rsidR="00644062" w:rsidRPr="00306EF8" w:rsidRDefault="00644062" w:rsidP="00644062">
            <w:pPr>
              <w:rPr>
                <w:sz w:val="18"/>
                <w:szCs w:val="18"/>
              </w:rPr>
            </w:pPr>
            <w:r w:rsidRPr="00306EF8">
              <w:rPr>
                <w:sz w:val="18"/>
                <w:szCs w:val="18"/>
              </w:rPr>
              <w:t>IIT_CHR_ATTRIB66</w:t>
            </w:r>
          </w:p>
        </w:tc>
        <w:tc>
          <w:tcPr>
            <w:tcW w:w="1818" w:type="dxa"/>
            <w:hideMark/>
            <w:tcPrChange w:id="792" w:author="Joe.Mendoza" w:date="2014-11-26T15:16:00Z">
              <w:tcPr>
                <w:tcW w:w="1818" w:type="dxa"/>
                <w:hideMark/>
              </w:tcPr>
            </w:tcPrChange>
          </w:tcPr>
          <w:p w14:paraId="1DD928E8" w14:textId="77777777" w:rsidR="00644062" w:rsidRPr="00306EF8" w:rsidRDefault="00644062" w:rsidP="00644062">
            <w:pPr>
              <w:rPr>
                <w:sz w:val="18"/>
                <w:szCs w:val="18"/>
              </w:rPr>
            </w:pPr>
            <w:r w:rsidRPr="00306EF8">
              <w:rPr>
                <w:sz w:val="18"/>
                <w:szCs w:val="18"/>
              </w:rPr>
              <w:t>Incident Description</w:t>
            </w:r>
          </w:p>
        </w:tc>
        <w:tc>
          <w:tcPr>
            <w:tcW w:w="540" w:type="dxa"/>
            <w:hideMark/>
            <w:tcPrChange w:id="793" w:author="Joe.Mendoza" w:date="2014-11-26T15:16:00Z">
              <w:tcPr>
                <w:tcW w:w="540" w:type="dxa"/>
                <w:hideMark/>
              </w:tcPr>
            </w:tcPrChange>
          </w:tcPr>
          <w:p w14:paraId="2F02FBDD" w14:textId="77777777" w:rsidR="00644062" w:rsidRPr="00306EF8" w:rsidRDefault="00644062" w:rsidP="00644062">
            <w:pPr>
              <w:rPr>
                <w:sz w:val="18"/>
                <w:szCs w:val="18"/>
              </w:rPr>
            </w:pPr>
            <w:r w:rsidRPr="00306EF8">
              <w:rPr>
                <w:sz w:val="18"/>
                <w:szCs w:val="18"/>
              </w:rPr>
              <w:t>255</w:t>
            </w:r>
          </w:p>
        </w:tc>
        <w:tc>
          <w:tcPr>
            <w:tcW w:w="1980" w:type="dxa"/>
            <w:hideMark/>
            <w:tcPrChange w:id="794" w:author="Joe.Mendoza" w:date="2014-11-26T15:16:00Z">
              <w:tcPr>
                <w:tcW w:w="1022" w:type="dxa"/>
                <w:hideMark/>
              </w:tcPr>
            </w:tcPrChange>
          </w:tcPr>
          <w:p w14:paraId="20850DE0" w14:textId="77777777" w:rsidR="00644062" w:rsidRPr="00306EF8" w:rsidRDefault="00644062" w:rsidP="00644062">
            <w:pPr>
              <w:rPr>
                <w:sz w:val="18"/>
                <w:szCs w:val="18"/>
              </w:rPr>
            </w:pPr>
            <w:r w:rsidRPr="00306EF8">
              <w:rPr>
                <w:sz w:val="18"/>
                <w:szCs w:val="18"/>
              </w:rPr>
              <w:t>varchar2</w:t>
            </w:r>
          </w:p>
        </w:tc>
        <w:tc>
          <w:tcPr>
            <w:tcW w:w="540" w:type="dxa"/>
            <w:noWrap/>
            <w:hideMark/>
            <w:tcPrChange w:id="795" w:author="Joe.Mendoza" w:date="2014-11-26T15:16:00Z">
              <w:tcPr>
                <w:tcW w:w="492" w:type="dxa"/>
                <w:noWrap/>
                <w:hideMark/>
              </w:tcPr>
            </w:tcPrChange>
          </w:tcPr>
          <w:p w14:paraId="2B7213E2" w14:textId="77777777" w:rsidR="00644062" w:rsidRPr="00306EF8" w:rsidRDefault="00644062" w:rsidP="00644062">
            <w:pPr>
              <w:rPr>
                <w:sz w:val="18"/>
                <w:szCs w:val="18"/>
              </w:rPr>
            </w:pPr>
          </w:p>
        </w:tc>
        <w:tc>
          <w:tcPr>
            <w:tcW w:w="491" w:type="dxa"/>
            <w:noWrap/>
            <w:hideMark/>
            <w:tcPrChange w:id="796" w:author="Joe.Mendoza" w:date="2014-11-26T15:16:00Z">
              <w:tcPr>
                <w:tcW w:w="492" w:type="dxa"/>
                <w:noWrap/>
                <w:hideMark/>
              </w:tcPr>
            </w:tcPrChange>
          </w:tcPr>
          <w:p w14:paraId="52717FD8" w14:textId="77777777" w:rsidR="00644062" w:rsidRPr="00306EF8" w:rsidRDefault="00644062" w:rsidP="00644062">
            <w:pPr>
              <w:rPr>
                <w:sz w:val="18"/>
                <w:szCs w:val="18"/>
              </w:rPr>
            </w:pPr>
            <w:r w:rsidRPr="00306EF8">
              <w:rPr>
                <w:sz w:val="18"/>
                <w:szCs w:val="18"/>
              </w:rPr>
              <w:t>U</w:t>
            </w:r>
          </w:p>
        </w:tc>
        <w:tc>
          <w:tcPr>
            <w:tcW w:w="1927" w:type="dxa"/>
            <w:hideMark/>
            <w:tcPrChange w:id="797" w:author="Joe.Mendoza" w:date="2014-11-26T15:16:00Z">
              <w:tcPr>
                <w:tcW w:w="2134" w:type="dxa"/>
                <w:hideMark/>
              </w:tcPr>
            </w:tcPrChange>
          </w:tcPr>
          <w:p w14:paraId="67426AE4" w14:textId="77777777" w:rsidR="00644062" w:rsidRPr="00306EF8" w:rsidRDefault="00644062" w:rsidP="00644062">
            <w:pPr>
              <w:rPr>
                <w:sz w:val="18"/>
                <w:szCs w:val="18"/>
              </w:rPr>
            </w:pPr>
            <w:r w:rsidRPr="00306EF8">
              <w:rPr>
                <w:sz w:val="18"/>
                <w:szCs w:val="18"/>
              </w:rPr>
              <w:t>Incident_Description</w:t>
            </w:r>
          </w:p>
        </w:tc>
        <w:tc>
          <w:tcPr>
            <w:tcW w:w="540" w:type="dxa"/>
            <w:noWrap/>
            <w:hideMark/>
            <w:tcPrChange w:id="798" w:author="Joe.Mendoza" w:date="2014-11-26T15:16:00Z">
              <w:tcPr>
                <w:tcW w:w="450" w:type="dxa"/>
                <w:noWrap/>
                <w:hideMark/>
              </w:tcPr>
            </w:tcPrChange>
          </w:tcPr>
          <w:p w14:paraId="7A0B9C78" w14:textId="77777777" w:rsidR="00644062" w:rsidRPr="00306EF8" w:rsidRDefault="00644062" w:rsidP="00644062">
            <w:pPr>
              <w:rPr>
                <w:sz w:val="18"/>
                <w:szCs w:val="18"/>
              </w:rPr>
            </w:pPr>
          </w:p>
        </w:tc>
        <w:tc>
          <w:tcPr>
            <w:tcW w:w="491" w:type="dxa"/>
            <w:noWrap/>
            <w:hideMark/>
            <w:tcPrChange w:id="799" w:author="Joe.Mendoza" w:date="2014-11-26T15:16:00Z">
              <w:tcPr>
                <w:tcW w:w="1162" w:type="dxa"/>
                <w:noWrap/>
                <w:hideMark/>
              </w:tcPr>
            </w:tcPrChange>
          </w:tcPr>
          <w:p w14:paraId="2A7E9A29" w14:textId="77777777" w:rsidR="00644062" w:rsidRPr="00306EF8" w:rsidRDefault="00644062" w:rsidP="00644062">
            <w:pPr>
              <w:rPr>
                <w:sz w:val="18"/>
                <w:szCs w:val="18"/>
              </w:rPr>
            </w:pPr>
            <w:r w:rsidRPr="00306EF8">
              <w:rPr>
                <w:sz w:val="18"/>
                <w:szCs w:val="18"/>
              </w:rPr>
              <w:t>Y</w:t>
            </w:r>
          </w:p>
        </w:tc>
        <w:tc>
          <w:tcPr>
            <w:tcW w:w="540" w:type="dxa"/>
            <w:noWrap/>
            <w:hideMark/>
            <w:tcPrChange w:id="800" w:author="Joe.Mendoza" w:date="2014-11-26T15:16:00Z">
              <w:tcPr>
                <w:tcW w:w="539" w:type="dxa"/>
                <w:noWrap/>
                <w:hideMark/>
              </w:tcPr>
            </w:tcPrChange>
          </w:tcPr>
          <w:p w14:paraId="55ECE664" w14:textId="77777777" w:rsidR="00644062" w:rsidRPr="00306EF8" w:rsidRDefault="00644062" w:rsidP="00644062">
            <w:pPr>
              <w:rPr>
                <w:sz w:val="18"/>
                <w:szCs w:val="18"/>
              </w:rPr>
            </w:pPr>
            <w:r w:rsidRPr="00306EF8">
              <w:rPr>
                <w:sz w:val="18"/>
                <w:szCs w:val="18"/>
              </w:rPr>
              <w:t>Y</w:t>
            </w:r>
          </w:p>
        </w:tc>
        <w:tc>
          <w:tcPr>
            <w:tcW w:w="2941" w:type="dxa"/>
            <w:hideMark/>
            <w:tcPrChange w:id="801" w:author="Joe.Mendoza" w:date="2014-11-26T15:16:00Z">
              <w:tcPr>
                <w:tcW w:w="1458" w:type="dxa"/>
                <w:hideMark/>
              </w:tcPr>
            </w:tcPrChange>
          </w:tcPr>
          <w:p w14:paraId="7C4F7FD0" w14:textId="77777777" w:rsidR="00644062" w:rsidRPr="00306EF8" w:rsidRDefault="00644062" w:rsidP="00644062">
            <w:pPr>
              <w:rPr>
                <w:sz w:val="18"/>
                <w:szCs w:val="18"/>
              </w:rPr>
            </w:pPr>
            <w:r w:rsidRPr="00306EF8">
              <w:rPr>
                <w:sz w:val="18"/>
                <w:szCs w:val="18"/>
              </w:rPr>
              <w:t>Textual description of the incident</w:t>
            </w:r>
          </w:p>
        </w:tc>
      </w:tr>
      <w:tr w:rsidR="00B80FA1" w:rsidRPr="0096089E" w14:paraId="44AE3BDF" w14:textId="77777777" w:rsidTr="00180C5F">
        <w:trPr>
          <w:trHeight w:val="600"/>
          <w:trPrChange w:id="802" w:author="Joe.Mendoza" w:date="2014-11-26T15:16:00Z">
            <w:trPr>
              <w:trHeight w:val="600"/>
            </w:trPr>
          </w:trPrChange>
        </w:trPr>
        <w:tc>
          <w:tcPr>
            <w:tcW w:w="492" w:type="dxa"/>
            <w:hideMark/>
            <w:tcPrChange w:id="803" w:author="Joe.Mendoza" w:date="2014-11-26T15:16:00Z">
              <w:tcPr>
                <w:tcW w:w="492" w:type="dxa"/>
                <w:hideMark/>
              </w:tcPr>
            </w:tcPrChange>
          </w:tcPr>
          <w:p w14:paraId="13B1935E" w14:textId="3857F6E0" w:rsidR="00644062" w:rsidRPr="00306EF8" w:rsidRDefault="00644062" w:rsidP="00644062">
            <w:pPr>
              <w:rPr>
                <w:sz w:val="18"/>
                <w:szCs w:val="18"/>
              </w:rPr>
            </w:pPr>
            <w:r>
              <w:rPr>
                <w:sz w:val="18"/>
                <w:szCs w:val="18"/>
              </w:rPr>
              <w:lastRenderedPageBreak/>
              <w:t>8</w:t>
            </w:r>
          </w:p>
        </w:tc>
        <w:tc>
          <w:tcPr>
            <w:tcW w:w="1668" w:type="dxa"/>
            <w:noWrap/>
            <w:hideMark/>
            <w:tcPrChange w:id="804" w:author="Joe.Mendoza" w:date="2014-11-26T15:16:00Z">
              <w:tcPr>
                <w:tcW w:w="1668" w:type="dxa"/>
                <w:noWrap/>
                <w:hideMark/>
              </w:tcPr>
            </w:tcPrChange>
          </w:tcPr>
          <w:p w14:paraId="1E6F4322" w14:textId="77777777" w:rsidR="00644062" w:rsidRPr="00306EF8" w:rsidRDefault="00644062" w:rsidP="00644062">
            <w:pPr>
              <w:rPr>
                <w:sz w:val="18"/>
                <w:szCs w:val="18"/>
              </w:rPr>
            </w:pPr>
            <w:r w:rsidRPr="00306EF8">
              <w:rPr>
                <w:sz w:val="18"/>
                <w:szCs w:val="18"/>
              </w:rPr>
              <w:t>IIT_CHR_ATTRIB28</w:t>
            </w:r>
          </w:p>
        </w:tc>
        <w:tc>
          <w:tcPr>
            <w:tcW w:w="1818" w:type="dxa"/>
            <w:hideMark/>
            <w:tcPrChange w:id="805" w:author="Joe.Mendoza" w:date="2014-11-26T15:16:00Z">
              <w:tcPr>
                <w:tcW w:w="1818" w:type="dxa"/>
                <w:hideMark/>
              </w:tcPr>
            </w:tcPrChange>
          </w:tcPr>
          <w:p w14:paraId="2D6F3BDB" w14:textId="77777777" w:rsidR="00644062" w:rsidRPr="00306EF8" w:rsidRDefault="00644062" w:rsidP="00644062">
            <w:pPr>
              <w:rPr>
                <w:sz w:val="18"/>
                <w:szCs w:val="18"/>
              </w:rPr>
            </w:pPr>
            <w:r w:rsidRPr="00306EF8">
              <w:rPr>
                <w:sz w:val="18"/>
                <w:szCs w:val="18"/>
              </w:rPr>
              <w:t>Advice Received From</w:t>
            </w:r>
          </w:p>
        </w:tc>
        <w:tc>
          <w:tcPr>
            <w:tcW w:w="540" w:type="dxa"/>
            <w:hideMark/>
            <w:tcPrChange w:id="806" w:author="Joe.Mendoza" w:date="2014-11-26T15:16:00Z">
              <w:tcPr>
                <w:tcW w:w="540" w:type="dxa"/>
                <w:hideMark/>
              </w:tcPr>
            </w:tcPrChange>
          </w:tcPr>
          <w:p w14:paraId="1F58057F" w14:textId="77777777" w:rsidR="00644062" w:rsidRPr="00306EF8" w:rsidRDefault="00644062" w:rsidP="00644062">
            <w:pPr>
              <w:rPr>
                <w:sz w:val="18"/>
                <w:szCs w:val="18"/>
              </w:rPr>
            </w:pPr>
            <w:r w:rsidRPr="00306EF8">
              <w:rPr>
                <w:sz w:val="18"/>
                <w:szCs w:val="18"/>
              </w:rPr>
              <w:t>50</w:t>
            </w:r>
          </w:p>
        </w:tc>
        <w:tc>
          <w:tcPr>
            <w:tcW w:w="1980" w:type="dxa"/>
            <w:hideMark/>
            <w:tcPrChange w:id="807" w:author="Joe.Mendoza" w:date="2014-11-26T15:16:00Z">
              <w:tcPr>
                <w:tcW w:w="1022" w:type="dxa"/>
                <w:hideMark/>
              </w:tcPr>
            </w:tcPrChange>
          </w:tcPr>
          <w:p w14:paraId="0ED790D0" w14:textId="77777777" w:rsidR="00644062" w:rsidRPr="00306EF8" w:rsidRDefault="00644062" w:rsidP="00644062">
            <w:pPr>
              <w:rPr>
                <w:sz w:val="18"/>
                <w:szCs w:val="18"/>
              </w:rPr>
            </w:pPr>
            <w:r w:rsidRPr="00306EF8">
              <w:rPr>
                <w:sz w:val="18"/>
                <w:szCs w:val="18"/>
              </w:rPr>
              <w:t>varchar2</w:t>
            </w:r>
          </w:p>
        </w:tc>
        <w:tc>
          <w:tcPr>
            <w:tcW w:w="540" w:type="dxa"/>
            <w:noWrap/>
            <w:hideMark/>
            <w:tcPrChange w:id="808" w:author="Joe.Mendoza" w:date="2014-11-26T15:16:00Z">
              <w:tcPr>
                <w:tcW w:w="492" w:type="dxa"/>
                <w:noWrap/>
                <w:hideMark/>
              </w:tcPr>
            </w:tcPrChange>
          </w:tcPr>
          <w:p w14:paraId="7EDB2D76" w14:textId="77777777" w:rsidR="00644062" w:rsidRPr="00306EF8" w:rsidRDefault="00644062" w:rsidP="00644062">
            <w:pPr>
              <w:rPr>
                <w:sz w:val="18"/>
                <w:szCs w:val="18"/>
              </w:rPr>
            </w:pPr>
          </w:p>
        </w:tc>
        <w:tc>
          <w:tcPr>
            <w:tcW w:w="491" w:type="dxa"/>
            <w:noWrap/>
            <w:hideMark/>
            <w:tcPrChange w:id="809" w:author="Joe.Mendoza" w:date="2014-11-26T15:16:00Z">
              <w:tcPr>
                <w:tcW w:w="492" w:type="dxa"/>
                <w:noWrap/>
                <w:hideMark/>
              </w:tcPr>
            </w:tcPrChange>
          </w:tcPr>
          <w:p w14:paraId="396C0705" w14:textId="77777777" w:rsidR="00644062" w:rsidRPr="00306EF8" w:rsidRDefault="00644062" w:rsidP="00644062">
            <w:pPr>
              <w:rPr>
                <w:sz w:val="18"/>
                <w:szCs w:val="18"/>
              </w:rPr>
            </w:pPr>
            <w:r w:rsidRPr="00306EF8">
              <w:rPr>
                <w:sz w:val="18"/>
                <w:szCs w:val="18"/>
              </w:rPr>
              <w:t>U</w:t>
            </w:r>
          </w:p>
        </w:tc>
        <w:tc>
          <w:tcPr>
            <w:tcW w:w="1927" w:type="dxa"/>
            <w:hideMark/>
            <w:tcPrChange w:id="810" w:author="Joe.Mendoza" w:date="2014-11-26T15:16:00Z">
              <w:tcPr>
                <w:tcW w:w="2134" w:type="dxa"/>
                <w:hideMark/>
              </w:tcPr>
            </w:tcPrChange>
          </w:tcPr>
          <w:p w14:paraId="00562E1A" w14:textId="77777777" w:rsidR="00644062" w:rsidRPr="00306EF8" w:rsidRDefault="00644062" w:rsidP="00644062">
            <w:pPr>
              <w:rPr>
                <w:sz w:val="18"/>
                <w:szCs w:val="18"/>
              </w:rPr>
            </w:pPr>
            <w:r w:rsidRPr="00306EF8">
              <w:rPr>
                <w:sz w:val="18"/>
                <w:szCs w:val="18"/>
              </w:rPr>
              <w:t>Advice_Received_From</w:t>
            </w:r>
          </w:p>
        </w:tc>
        <w:tc>
          <w:tcPr>
            <w:tcW w:w="540" w:type="dxa"/>
            <w:noWrap/>
            <w:hideMark/>
            <w:tcPrChange w:id="811" w:author="Joe.Mendoza" w:date="2014-11-26T15:16:00Z">
              <w:tcPr>
                <w:tcW w:w="450" w:type="dxa"/>
                <w:noWrap/>
                <w:hideMark/>
              </w:tcPr>
            </w:tcPrChange>
          </w:tcPr>
          <w:p w14:paraId="05334269" w14:textId="77777777" w:rsidR="00644062" w:rsidRPr="00306EF8" w:rsidRDefault="00644062" w:rsidP="00644062">
            <w:pPr>
              <w:rPr>
                <w:sz w:val="18"/>
                <w:szCs w:val="18"/>
              </w:rPr>
            </w:pPr>
          </w:p>
        </w:tc>
        <w:tc>
          <w:tcPr>
            <w:tcW w:w="491" w:type="dxa"/>
            <w:noWrap/>
            <w:hideMark/>
            <w:tcPrChange w:id="812" w:author="Joe.Mendoza" w:date="2014-11-26T15:16:00Z">
              <w:tcPr>
                <w:tcW w:w="1162" w:type="dxa"/>
                <w:noWrap/>
                <w:hideMark/>
              </w:tcPr>
            </w:tcPrChange>
          </w:tcPr>
          <w:p w14:paraId="1A877B02" w14:textId="77777777" w:rsidR="00644062" w:rsidRPr="00306EF8" w:rsidRDefault="00644062" w:rsidP="00644062">
            <w:pPr>
              <w:rPr>
                <w:sz w:val="18"/>
                <w:szCs w:val="18"/>
              </w:rPr>
            </w:pPr>
          </w:p>
        </w:tc>
        <w:tc>
          <w:tcPr>
            <w:tcW w:w="540" w:type="dxa"/>
            <w:noWrap/>
            <w:hideMark/>
            <w:tcPrChange w:id="813" w:author="Joe.Mendoza" w:date="2014-11-26T15:16:00Z">
              <w:tcPr>
                <w:tcW w:w="539" w:type="dxa"/>
                <w:noWrap/>
                <w:hideMark/>
              </w:tcPr>
            </w:tcPrChange>
          </w:tcPr>
          <w:p w14:paraId="5A86BACD" w14:textId="77777777" w:rsidR="00644062" w:rsidRPr="00306EF8" w:rsidRDefault="00644062" w:rsidP="00644062">
            <w:pPr>
              <w:rPr>
                <w:sz w:val="18"/>
                <w:szCs w:val="18"/>
              </w:rPr>
            </w:pPr>
            <w:r w:rsidRPr="00306EF8">
              <w:rPr>
                <w:sz w:val="18"/>
                <w:szCs w:val="18"/>
              </w:rPr>
              <w:t>Y</w:t>
            </w:r>
          </w:p>
        </w:tc>
        <w:tc>
          <w:tcPr>
            <w:tcW w:w="2941" w:type="dxa"/>
            <w:hideMark/>
            <w:tcPrChange w:id="814" w:author="Joe.Mendoza" w:date="2014-11-26T15:16:00Z">
              <w:tcPr>
                <w:tcW w:w="1458" w:type="dxa"/>
                <w:hideMark/>
              </w:tcPr>
            </w:tcPrChange>
          </w:tcPr>
          <w:p w14:paraId="7DB93188" w14:textId="77777777" w:rsidR="00644062" w:rsidRPr="00306EF8" w:rsidRDefault="00644062" w:rsidP="00644062">
            <w:pPr>
              <w:rPr>
                <w:sz w:val="18"/>
                <w:szCs w:val="18"/>
              </w:rPr>
            </w:pPr>
            <w:r w:rsidRPr="00306EF8">
              <w:rPr>
                <w:sz w:val="18"/>
                <w:szCs w:val="18"/>
              </w:rPr>
              <w:t>The person who reported the incident.</w:t>
            </w:r>
          </w:p>
        </w:tc>
      </w:tr>
      <w:tr w:rsidR="00B80FA1" w:rsidRPr="0096089E" w14:paraId="5B11855C" w14:textId="77777777" w:rsidTr="00180C5F">
        <w:trPr>
          <w:trHeight w:val="1500"/>
          <w:trPrChange w:id="815" w:author="Joe.Mendoza" w:date="2014-11-26T15:16:00Z">
            <w:trPr>
              <w:trHeight w:val="1500"/>
            </w:trPr>
          </w:trPrChange>
        </w:trPr>
        <w:tc>
          <w:tcPr>
            <w:tcW w:w="492" w:type="dxa"/>
            <w:hideMark/>
            <w:tcPrChange w:id="816" w:author="Joe.Mendoza" w:date="2014-11-26T15:16:00Z">
              <w:tcPr>
                <w:tcW w:w="492" w:type="dxa"/>
                <w:hideMark/>
              </w:tcPr>
            </w:tcPrChange>
          </w:tcPr>
          <w:p w14:paraId="6B3BB173" w14:textId="21A6C6F8" w:rsidR="00644062" w:rsidRPr="00306EF8" w:rsidRDefault="00644062" w:rsidP="00644062">
            <w:pPr>
              <w:rPr>
                <w:sz w:val="18"/>
                <w:szCs w:val="18"/>
              </w:rPr>
            </w:pPr>
            <w:r>
              <w:rPr>
                <w:sz w:val="18"/>
                <w:szCs w:val="18"/>
              </w:rPr>
              <w:t>9</w:t>
            </w:r>
          </w:p>
        </w:tc>
        <w:tc>
          <w:tcPr>
            <w:tcW w:w="1668" w:type="dxa"/>
            <w:noWrap/>
            <w:hideMark/>
            <w:tcPrChange w:id="817" w:author="Joe.Mendoza" w:date="2014-11-26T15:16:00Z">
              <w:tcPr>
                <w:tcW w:w="1668" w:type="dxa"/>
                <w:noWrap/>
                <w:hideMark/>
              </w:tcPr>
            </w:tcPrChange>
          </w:tcPr>
          <w:p w14:paraId="6C138801" w14:textId="77777777" w:rsidR="00644062" w:rsidRPr="00306EF8" w:rsidRDefault="00644062" w:rsidP="00644062">
            <w:pPr>
              <w:rPr>
                <w:sz w:val="18"/>
                <w:szCs w:val="18"/>
              </w:rPr>
            </w:pPr>
            <w:r w:rsidRPr="00306EF8">
              <w:rPr>
                <w:sz w:val="18"/>
                <w:szCs w:val="18"/>
              </w:rPr>
              <w:t>IIT_CHR_ATTRIB29</w:t>
            </w:r>
          </w:p>
        </w:tc>
        <w:tc>
          <w:tcPr>
            <w:tcW w:w="1818" w:type="dxa"/>
            <w:hideMark/>
            <w:tcPrChange w:id="818" w:author="Joe.Mendoza" w:date="2014-11-26T15:16:00Z">
              <w:tcPr>
                <w:tcW w:w="1818" w:type="dxa"/>
                <w:hideMark/>
              </w:tcPr>
            </w:tcPrChange>
          </w:tcPr>
          <w:p w14:paraId="445578B0" w14:textId="77777777" w:rsidR="00644062" w:rsidRPr="00306EF8" w:rsidRDefault="00644062" w:rsidP="00644062">
            <w:pPr>
              <w:rPr>
                <w:sz w:val="18"/>
                <w:szCs w:val="18"/>
              </w:rPr>
            </w:pPr>
            <w:r w:rsidRPr="00306EF8">
              <w:rPr>
                <w:sz w:val="18"/>
                <w:szCs w:val="18"/>
              </w:rPr>
              <w:t xml:space="preserve">Condition At Time Of Incident </w:t>
            </w:r>
          </w:p>
        </w:tc>
        <w:tc>
          <w:tcPr>
            <w:tcW w:w="540" w:type="dxa"/>
            <w:hideMark/>
            <w:tcPrChange w:id="819" w:author="Joe.Mendoza" w:date="2014-11-26T15:16:00Z">
              <w:tcPr>
                <w:tcW w:w="540" w:type="dxa"/>
                <w:hideMark/>
              </w:tcPr>
            </w:tcPrChange>
          </w:tcPr>
          <w:p w14:paraId="1E03C830" w14:textId="77777777" w:rsidR="00644062" w:rsidRPr="00306EF8" w:rsidRDefault="00644062" w:rsidP="00644062">
            <w:pPr>
              <w:rPr>
                <w:sz w:val="18"/>
                <w:szCs w:val="18"/>
              </w:rPr>
            </w:pPr>
            <w:r w:rsidRPr="00306EF8">
              <w:rPr>
                <w:sz w:val="18"/>
                <w:szCs w:val="18"/>
              </w:rPr>
              <w:t>50</w:t>
            </w:r>
          </w:p>
        </w:tc>
        <w:tc>
          <w:tcPr>
            <w:tcW w:w="1980" w:type="dxa"/>
            <w:hideMark/>
            <w:tcPrChange w:id="820" w:author="Joe.Mendoza" w:date="2014-11-26T15:16:00Z">
              <w:tcPr>
                <w:tcW w:w="1022" w:type="dxa"/>
                <w:hideMark/>
              </w:tcPr>
            </w:tcPrChange>
          </w:tcPr>
          <w:p w14:paraId="1223A186" w14:textId="77777777" w:rsidR="00644062" w:rsidRPr="00306EF8" w:rsidRDefault="00644062" w:rsidP="00644062">
            <w:pPr>
              <w:rPr>
                <w:sz w:val="18"/>
                <w:szCs w:val="18"/>
              </w:rPr>
            </w:pPr>
            <w:r w:rsidRPr="00306EF8">
              <w:rPr>
                <w:sz w:val="18"/>
                <w:szCs w:val="18"/>
              </w:rPr>
              <w:t>varchar2</w:t>
            </w:r>
          </w:p>
        </w:tc>
        <w:tc>
          <w:tcPr>
            <w:tcW w:w="540" w:type="dxa"/>
            <w:noWrap/>
            <w:hideMark/>
            <w:tcPrChange w:id="821" w:author="Joe.Mendoza" w:date="2014-11-26T15:16:00Z">
              <w:tcPr>
                <w:tcW w:w="492" w:type="dxa"/>
                <w:noWrap/>
                <w:hideMark/>
              </w:tcPr>
            </w:tcPrChange>
          </w:tcPr>
          <w:p w14:paraId="7BF83B1D" w14:textId="77777777" w:rsidR="00644062" w:rsidRPr="00306EF8" w:rsidRDefault="00644062" w:rsidP="00644062">
            <w:pPr>
              <w:rPr>
                <w:sz w:val="18"/>
                <w:szCs w:val="18"/>
              </w:rPr>
            </w:pPr>
          </w:p>
        </w:tc>
        <w:tc>
          <w:tcPr>
            <w:tcW w:w="491" w:type="dxa"/>
            <w:noWrap/>
            <w:hideMark/>
            <w:tcPrChange w:id="822" w:author="Joe.Mendoza" w:date="2014-11-26T15:16:00Z">
              <w:tcPr>
                <w:tcW w:w="492" w:type="dxa"/>
                <w:noWrap/>
                <w:hideMark/>
              </w:tcPr>
            </w:tcPrChange>
          </w:tcPr>
          <w:p w14:paraId="7D00B288" w14:textId="77777777" w:rsidR="00644062" w:rsidRPr="00306EF8" w:rsidRDefault="00644062" w:rsidP="00644062">
            <w:pPr>
              <w:rPr>
                <w:sz w:val="18"/>
                <w:szCs w:val="18"/>
              </w:rPr>
            </w:pPr>
            <w:r w:rsidRPr="00306EF8">
              <w:rPr>
                <w:sz w:val="18"/>
                <w:szCs w:val="18"/>
              </w:rPr>
              <w:t>U</w:t>
            </w:r>
          </w:p>
        </w:tc>
        <w:tc>
          <w:tcPr>
            <w:tcW w:w="1927" w:type="dxa"/>
            <w:hideMark/>
            <w:tcPrChange w:id="823" w:author="Joe.Mendoza" w:date="2014-11-26T15:16:00Z">
              <w:tcPr>
                <w:tcW w:w="2134" w:type="dxa"/>
                <w:hideMark/>
              </w:tcPr>
            </w:tcPrChange>
          </w:tcPr>
          <w:p w14:paraId="4E207371" w14:textId="77777777" w:rsidR="00B80FA1" w:rsidRDefault="00644062" w:rsidP="00644062">
            <w:pPr>
              <w:rPr>
                <w:ins w:id="824" w:author="Joe.Mendoza" w:date="2014-11-26T14:48:00Z"/>
                <w:sz w:val="18"/>
                <w:szCs w:val="18"/>
              </w:rPr>
            </w:pPr>
            <w:r w:rsidRPr="00306EF8">
              <w:rPr>
                <w:sz w:val="18"/>
                <w:szCs w:val="18"/>
              </w:rPr>
              <w:t>Condition_At_Time</w:t>
            </w:r>
          </w:p>
          <w:p w14:paraId="1ECDF3EF" w14:textId="4DF98912" w:rsidR="00644062" w:rsidRPr="00306EF8" w:rsidRDefault="00644062" w:rsidP="00644062">
            <w:pPr>
              <w:rPr>
                <w:sz w:val="18"/>
                <w:szCs w:val="18"/>
              </w:rPr>
            </w:pPr>
            <w:r w:rsidRPr="00306EF8">
              <w:rPr>
                <w:sz w:val="18"/>
                <w:szCs w:val="18"/>
              </w:rPr>
              <w:t>_Of_Incident_</w:t>
            </w:r>
          </w:p>
        </w:tc>
        <w:tc>
          <w:tcPr>
            <w:tcW w:w="540" w:type="dxa"/>
            <w:noWrap/>
            <w:hideMark/>
            <w:tcPrChange w:id="825" w:author="Joe.Mendoza" w:date="2014-11-26T15:16:00Z">
              <w:tcPr>
                <w:tcW w:w="450" w:type="dxa"/>
                <w:noWrap/>
                <w:hideMark/>
              </w:tcPr>
            </w:tcPrChange>
          </w:tcPr>
          <w:p w14:paraId="5E13DA49" w14:textId="77777777" w:rsidR="00644062" w:rsidRPr="00306EF8" w:rsidRDefault="00644062" w:rsidP="00644062">
            <w:pPr>
              <w:rPr>
                <w:sz w:val="18"/>
                <w:szCs w:val="18"/>
              </w:rPr>
            </w:pPr>
          </w:p>
        </w:tc>
        <w:tc>
          <w:tcPr>
            <w:tcW w:w="491" w:type="dxa"/>
            <w:noWrap/>
            <w:hideMark/>
            <w:tcPrChange w:id="826" w:author="Joe.Mendoza" w:date="2014-11-26T15:16:00Z">
              <w:tcPr>
                <w:tcW w:w="1162" w:type="dxa"/>
                <w:noWrap/>
                <w:hideMark/>
              </w:tcPr>
            </w:tcPrChange>
          </w:tcPr>
          <w:p w14:paraId="3AAA00C8" w14:textId="77777777" w:rsidR="00644062" w:rsidRPr="00306EF8" w:rsidRDefault="00644062" w:rsidP="00644062">
            <w:pPr>
              <w:rPr>
                <w:sz w:val="18"/>
                <w:szCs w:val="18"/>
              </w:rPr>
            </w:pPr>
          </w:p>
        </w:tc>
        <w:tc>
          <w:tcPr>
            <w:tcW w:w="540" w:type="dxa"/>
            <w:noWrap/>
            <w:hideMark/>
            <w:tcPrChange w:id="827" w:author="Joe.Mendoza" w:date="2014-11-26T15:16:00Z">
              <w:tcPr>
                <w:tcW w:w="539" w:type="dxa"/>
                <w:noWrap/>
                <w:hideMark/>
              </w:tcPr>
            </w:tcPrChange>
          </w:tcPr>
          <w:p w14:paraId="26ECBF77" w14:textId="77777777" w:rsidR="00644062" w:rsidRPr="00306EF8" w:rsidRDefault="00644062" w:rsidP="00644062">
            <w:pPr>
              <w:rPr>
                <w:sz w:val="18"/>
                <w:szCs w:val="18"/>
              </w:rPr>
            </w:pPr>
            <w:r w:rsidRPr="00306EF8">
              <w:rPr>
                <w:sz w:val="18"/>
                <w:szCs w:val="18"/>
              </w:rPr>
              <w:t>Y</w:t>
            </w:r>
          </w:p>
        </w:tc>
        <w:tc>
          <w:tcPr>
            <w:tcW w:w="2941" w:type="dxa"/>
            <w:hideMark/>
            <w:tcPrChange w:id="828" w:author="Joe.Mendoza" w:date="2014-11-26T15:16:00Z">
              <w:tcPr>
                <w:tcW w:w="1458" w:type="dxa"/>
                <w:hideMark/>
              </w:tcPr>
            </w:tcPrChange>
          </w:tcPr>
          <w:p w14:paraId="637A04A8" w14:textId="77777777" w:rsidR="00644062" w:rsidRPr="00306EF8" w:rsidRDefault="00644062" w:rsidP="00644062">
            <w:pPr>
              <w:rPr>
                <w:sz w:val="18"/>
                <w:szCs w:val="18"/>
              </w:rPr>
            </w:pPr>
            <w:r w:rsidRPr="00306EF8">
              <w:rPr>
                <w:sz w:val="18"/>
                <w:szCs w:val="18"/>
              </w:rPr>
              <w:t>A list of conditions to be established and supplied to the service providers for dropdown list. Please see the maintenance specifications.</w:t>
            </w:r>
          </w:p>
        </w:tc>
      </w:tr>
      <w:tr w:rsidR="00B80FA1" w:rsidRPr="0096089E" w14:paraId="5BCBD7FC" w14:textId="77777777" w:rsidTr="00180C5F">
        <w:trPr>
          <w:trHeight w:val="600"/>
          <w:trPrChange w:id="829" w:author="Joe.Mendoza" w:date="2014-11-26T15:16:00Z">
            <w:trPr>
              <w:trHeight w:val="600"/>
            </w:trPr>
          </w:trPrChange>
        </w:trPr>
        <w:tc>
          <w:tcPr>
            <w:tcW w:w="492" w:type="dxa"/>
            <w:hideMark/>
            <w:tcPrChange w:id="830" w:author="Joe.Mendoza" w:date="2014-11-26T15:16:00Z">
              <w:tcPr>
                <w:tcW w:w="492" w:type="dxa"/>
                <w:hideMark/>
              </w:tcPr>
            </w:tcPrChange>
          </w:tcPr>
          <w:p w14:paraId="4A35FC94" w14:textId="162BD889" w:rsidR="00644062" w:rsidRPr="00306EF8" w:rsidRDefault="00644062" w:rsidP="00644062">
            <w:pPr>
              <w:rPr>
                <w:sz w:val="18"/>
                <w:szCs w:val="18"/>
              </w:rPr>
            </w:pPr>
            <w:r>
              <w:rPr>
                <w:sz w:val="18"/>
                <w:szCs w:val="18"/>
              </w:rPr>
              <w:t>10</w:t>
            </w:r>
          </w:p>
        </w:tc>
        <w:tc>
          <w:tcPr>
            <w:tcW w:w="1668" w:type="dxa"/>
            <w:noWrap/>
            <w:hideMark/>
            <w:tcPrChange w:id="831" w:author="Joe.Mendoza" w:date="2014-11-26T15:16:00Z">
              <w:tcPr>
                <w:tcW w:w="1668" w:type="dxa"/>
                <w:noWrap/>
                <w:hideMark/>
              </w:tcPr>
            </w:tcPrChange>
          </w:tcPr>
          <w:p w14:paraId="142791A9" w14:textId="77777777" w:rsidR="00644062" w:rsidRPr="00306EF8" w:rsidRDefault="00644062" w:rsidP="00644062">
            <w:pPr>
              <w:rPr>
                <w:sz w:val="18"/>
                <w:szCs w:val="18"/>
              </w:rPr>
            </w:pPr>
            <w:r w:rsidRPr="00306EF8">
              <w:rPr>
                <w:sz w:val="18"/>
                <w:szCs w:val="18"/>
              </w:rPr>
              <w:t>IIT_CHR_ATTRIB30</w:t>
            </w:r>
          </w:p>
        </w:tc>
        <w:tc>
          <w:tcPr>
            <w:tcW w:w="1818" w:type="dxa"/>
            <w:hideMark/>
            <w:tcPrChange w:id="832" w:author="Joe.Mendoza" w:date="2014-11-26T15:16:00Z">
              <w:tcPr>
                <w:tcW w:w="1818" w:type="dxa"/>
                <w:hideMark/>
              </w:tcPr>
            </w:tcPrChange>
          </w:tcPr>
          <w:p w14:paraId="4D0BB658" w14:textId="77777777" w:rsidR="00644062" w:rsidRPr="00306EF8" w:rsidRDefault="00644062" w:rsidP="00644062">
            <w:pPr>
              <w:rPr>
                <w:sz w:val="18"/>
                <w:szCs w:val="18"/>
              </w:rPr>
            </w:pPr>
            <w:r w:rsidRPr="00306EF8">
              <w:rPr>
                <w:sz w:val="18"/>
                <w:szCs w:val="18"/>
              </w:rPr>
              <w:t>Action Required</w:t>
            </w:r>
          </w:p>
        </w:tc>
        <w:tc>
          <w:tcPr>
            <w:tcW w:w="540" w:type="dxa"/>
            <w:hideMark/>
            <w:tcPrChange w:id="833" w:author="Joe.Mendoza" w:date="2014-11-26T15:16:00Z">
              <w:tcPr>
                <w:tcW w:w="540" w:type="dxa"/>
                <w:hideMark/>
              </w:tcPr>
            </w:tcPrChange>
          </w:tcPr>
          <w:p w14:paraId="555F1F6A" w14:textId="77777777" w:rsidR="00644062" w:rsidRPr="00306EF8" w:rsidRDefault="00644062" w:rsidP="00644062">
            <w:pPr>
              <w:rPr>
                <w:sz w:val="18"/>
                <w:szCs w:val="18"/>
              </w:rPr>
            </w:pPr>
            <w:r w:rsidRPr="00306EF8">
              <w:rPr>
                <w:sz w:val="18"/>
                <w:szCs w:val="18"/>
              </w:rPr>
              <w:t>50</w:t>
            </w:r>
          </w:p>
        </w:tc>
        <w:tc>
          <w:tcPr>
            <w:tcW w:w="1980" w:type="dxa"/>
            <w:hideMark/>
            <w:tcPrChange w:id="834" w:author="Joe.Mendoza" w:date="2014-11-26T15:16:00Z">
              <w:tcPr>
                <w:tcW w:w="1022" w:type="dxa"/>
                <w:hideMark/>
              </w:tcPr>
            </w:tcPrChange>
          </w:tcPr>
          <w:p w14:paraId="3D45105B" w14:textId="77777777" w:rsidR="00644062" w:rsidRPr="00306EF8" w:rsidRDefault="00644062" w:rsidP="00644062">
            <w:pPr>
              <w:rPr>
                <w:sz w:val="18"/>
                <w:szCs w:val="18"/>
              </w:rPr>
            </w:pPr>
            <w:r w:rsidRPr="00306EF8">
              <w:rPr>
                <w:sz w:val="18"/>
                <w:szCs w:val="18"/>
              </w:rPr>
              <w:t>varchar2</w:t>
            </w:r>
          </w:p>
        </w:tc>
        <w:tc>
          <w:tcPr>
            <w:tcW w:w="540" w:type="dxa"/>
            <w:noWrap/>
            <w:hideMark/>
            <w:tcPrChange w:id="835" w:author="Joe.Mendoza" w:date="2014-11-26T15:16:00Z">
              <w:tcPr>
                <w:tcW w:w="492" w:type="dxa"/>
                <w:noWrap/>
                <w:hideMark/>
              </w:tcPr>
            </w:tcPrChange>
          </w:tcPr>
          <w:p w14:paraId="1D914DA6" w14:textId="77777777" w:rsidR="00644062" w:rsidRPr="00306EF8" w:rsidRDefault="00644062" w:rsidP="00644062">
            <w:pPr>
              <w:rPr>
                <w:sz w:val="18"/>
                <w:szCs w:val="18"/>
              </w:rPr>
            </w:pPr>
          </w:p>
        </w:tc>
        <w:tc>
          <w:tcPr>
            <w:tcW w:w="491" w:type="dxa"/>
            <w:noWrap/>
            <w:hideMark/>
            <w:tcPrChange w:id="836" w:author="Joe.Mendoza" w:date="2014-11-26T15:16:00Z">
              <w:tcPr>
                <w:tcW w:w="492" w:type="dxa"/>
                <w:noWrap/>
                <w:hideMark/>
              </w:tcPr>
            </w:tcPrChange>
          </w:tcPr>
          <w:p w14:paraId="6A5CA3EE" w14:textId="77777777" w:rsidR="00644062" w:rsidRPr="00306EF8" w:rsidRDefault="00644062" w:rsidP="00644062">
            <w:pPr>
              <w:rPr>
                <w:sz w:val="18"/>
                <w:szCs w:val="18"/>
              </w:rPr>
            </w:pPr>
            <w:r w:rsidRPr="00306EF8">
              <w:rPr>
                <w:sz w:val="18"/>
                <w:szCs w:val="18"/>
              </w:rPr>
              <w:t>U</w:t>
            </w:r>
          </w:p>
        </w:tc>
        <w:tc>
          <w:tcPr>
            <w:tcW w:w="1927" w:type="dxa"/>
            <w:hideMark/>
            <w:tcPrChange w:id="837" w:author="Joe.Mendoza" w:date="2014-11-26T15:16:00Z">
              <w:tcPr>
                <w:tcW w:w="2134" w:type="dxa"/>
                <w:hideMark/>
              </w:tcPr>
            </w:tcPrChange>
          </w:tcPr>
          <w:p w14:paraId="7F09DE5D" w14:textId="77777777" w:rsidR="00644062" w:rsidRPr="00306EF8" w:rsidRDefault="00644062" w:rsidP="00644062">
            <w:pPr>
              <w:rPr>
                <w:sz w:val="18"/>
                <w:szCs w:val="18"/>
              </w:rPr>
            </w:pPr>
            <w:r w:rsidRPr="00306EF8">
              <w:rPr>
                <w:sz w:val="18"/>
                <w:szCs w:val="18"/>
              </w:rPr>
              <w:t>Action_Required</w:t>
            </w:r>
          </w:p>
        </w:tc>
        <w:tc>
          <w:tcPr>
            <w:tcW w:w="540" w:type="dxa"/>
            <w:noWrap/>
            <w:hideMark/>
            <w:tcPrChange w:id="838" w:author="Joe.Mendoza" w:date="2014-11-26T15:16:00Z">
              <w:tcPr>
                <w:tcW w:w="450" w:type="dxa"/>
                <w:noWrap/>
                <w:hideMark/>
              </w:tcPr>
            </w:tcPrChange>
          </w:tcPr>
          <w:p w14:paraId="38A48E1F" w14:textId="77777777" w:rsidR="00644062" w:rsidRPr="00306EF8" w:rsidRDefault="00644062" w:rsidP="00644062">
            <w:pPr>
              <w:rPr>
                <w:sz w:val="18"/>
                <w:szCs w:val="18"/>
              </w:rPr>
            </w:pPr>
          </w:p>
        </w:tc>
        <w:tc>
          <w:tcPr>
            <w:tcW w:w="491" w:type="dxa"/>
            <w:noWrap/>
            <w:hideMark/>
            <w:tcPrChange w:id="839" w:author="Joe.Mendoza" w:date="2014-11-26T15:16:00Z">
              <w:tcPr>
                <w:tcW w:w="1162" w:type="dxa"/>
                <w:noWrap/>
                <w:hideMark/>
              </w:tcPr>
            </w:tcPrChange>
          </w:tcPr>
          <w:p w14:paraId="1BED0A50" w14:textId="77777777" w:rsidR="00644062" w:rsidRPr="00306EF8" w:rsidRDefault="00644062" w:rsidP="00644062">
            <w:pPr>
              <w:rPr>
                <w:sz w:val="18"/>
                <w:szCs w:val="18"/>
              </w:rPr>
            </w:pPr>
          </w:p>
        </w:tc>
        <w:tc>
          <w:tcPr>
            <w:tcW w:w="540" w:type="dxa"/>
            <w:noWrap/>
            <w:hideMark/>
            <w:tcPrChange w:id="840" w:author="Joe.Mendoza" w:date="2014-11-26T15:16:00Z">
              <w:tcPr>
                <w:tcW w:w="539" w:type="dxa"/>
                <w:noWrap/>
                <w:hideMark/>
              </w:tcPr>
            </w:tcPrChange>
          </w:tcPr>
          <w:p w14:paraId="6FB16ABD" w14:textId="77777777" w:rsidR="00644062" w:rsidRPr="00306EF8" w:rsidRDefault="00644062" w:rsidP="00644062">
            <w:pPr>
              <w:rPr>
                <w:sz w:val="18"/>
                <w:szCs w:val="18"/>
              </w:rPr>
            </w:pPr>
            <w:r w:rsidRPr="00306EF8">
              <w:rPr>
                <w:sz w:val="18"/>
                <w:szCs w:val="18"/>
              </w:rPr>
              <w:t>Y</w:t>
            </w:r>
          </w:p>
        </w:tc>
        <w:tc>
          <w:tcPr>
            <w:tcW w:w="2941" w:type="dxa"/>
            <w:hideMark/>
            <w:tcPrChange w:id="841" w:author="Joe.Mendoza" w:date="2014-11-26T15:16:00Z">
              <w:tcPr>
                <w:tcW w:w="1458" w:type="dxa"/>
                <w:hideMark/>
              </w:tcPr>
            </w:tcPrChange>
          </w:tcPr>
          <w:p w14:paraId="0458C009" w14:textId="77777777" w:rsidR="00644062" w:rsidRPr="00306EF8" w:rsidRDefault="00644062" w:rsidP="00644062">
            <w:pPr>
              <w:rPr>
                <w:sz w:val="18"/>
                <w:szCs w:val="18"/>
              </w:rPr>
            </w:pPr>
            <w:r w:rsidRPr="00306EF8">
              <w:rPr>
                <w:sz w:val="18"/>
                <w:szCs w:val="18"/>
              </w:rPr>
              <w:t>What is the action required to handle the request.</w:t>
            </w:r>
          </w:p>
        </w:tc>
      </w:tr>
      <w:tr w:rsidR="00B80FA1" w:rsidRPr="0096089E" w14:paraId="20F8B840" w14:textId="77777777" w:rsidTr="00180C5F">
        <w:trPr>
          <w:trHeight w:val="600"/>
          <w:trPrChange w:id="842" w:author="Joe.Mendoza" w:date="2014-11-26T15:16:00Z">
            <w:trPr>
              <w:trHeight w:val="600"/>
            </w:trPr>
          </w:trPrChange>
        </w:trPr>
        <w:tc>
          <w:tcPr>
            <w:tcW w:w="492" w:type="dxa"/>
            <w:hideMark/>
            <w:tcPrChange w:id="843" w:author="Joe.Mendoza" w:date="2014-11-26T15:16:00Z">
              <w:tcPr>
                <w:tcW w:w="492" w:type="dxa"/>
                <w:hideMark/>
              </w:tcPr>
            </w:tcPrChange>
          </w:tcPr>
          <w:p w14:paraId="3629B9A9" w14:textId="2B1EBB57" w:rsidR="00644062" w:rsidRPr="00306EF8" w:rsidRDefault="00644062" w:rsidP="00644062">
            <w:pPr>
              <w:rPr>
                <w:sz w:val="18"/>
                <w:szCs w:val="18"/>
              </w:rPr>
            </w:pPr>
            <w:r w:rsidRPr="00306EF8">
              <w:rPr>
                <w:sz w:val="18"/>
                <w:szCs w:val="18"/>
              </w:rPr>
              <w:t>1</w:t>
            </w:r>
            <w:r>
              <w:rPr>
                <w:sz w:val="18"/>
                <w:szCs w:val="18"/>
              </w:rPr>
              <w:t>1</w:t>
            </w:r>
          </w:p>
        </w:tc>
        <w:tc>
          <w:tcPr>
            <w:tcW w:w="1668" w:type="dxa"/>
            <w:noWrap/>
            <w:hideMark/>
            <w:tcPrChange w:id="844" w:author="Joe.Mendoza" w:date="2014-11-26T15:16:00Z">
              <w:tcPr>
                <w:tcW w:w="1668" w:type="dxa"/>
                <w:noWrap/>
                <w:hideMark/>
              </w:tcPr>
            </w:tcPrChange>
          </w:tcPr>
          <w:p w14:paraId="79C45D6F" w14:textId="77777777" w:rsidR="00644062" w:rsidRPr="00306EF8" w:rsidRDefault="00644062" w:rsidP="00644062">
            <w:pPr>
              <w:rPr>
                <w:sz w:val="18"/>
                <w:szCs w:val="18"/>
              </w:rPr>
            </w:pPr>
            <w:r w:rsidRPr="00306EF8">
              <w:rPr>
                <w:sz w:val="18"/>
                <w:szCs w:val="18"/>
              </w:rPr>
              <w:t>IIT_CHR_ATTRIB31</w:t>
            </w:r>
          </w:p>
        </w:tc>
        <w:tc>
          <w:tcPr>
            <w:tcW w:w="1818" w:type="dxa"/>
            <w:hideMark/>
            <w:tcPrChange w:id="845" w:author="Joe.Mendoza" w:date="2014-11-26T15:16:00Z">
              <w:tcPr>
                <w:tcW w:w="1818" w:type="dxa"/>
                <w:hideMark/>
              </w:tcPr>
            </w:tcPrChange>
          </w:tcPr>
          <w:p w14:paraId="7D4171BE" w14:textId="77777777" w:rsidR="00644062" w:rsidRPr="00306EF8" w:rsidRDefault="00644062" w:rsidP="00644062">
            <w:pPr>
              <w:rPr>
                <w:sz w:val="18"/>
                <w:szCs w:val="18"/>
              </w:rPr>
            </w:pPr>
            <w:r w:rsidRPr="00306EF8">
              <w:rPr>
                <w:sz w:val="18"/>
                <w:szCs w:val="18"/>
              </w:rPr>
              <w:t>Damage To Property</w:t>
            </w:r>
          </w:p>
        </w:tc>
        <w:tc>
          <w:tcPr>
            <w:tcW w:w="540" w:type="dxa"/>
            <w:hideMark/>
            <w:tcPrChange w:id="846" w:author="Joe.Mendoza" w:date="2014-11-26T15:16:00Z">
              <w:tcPr>
                <w:tcW w:w="540" w:type="dxa"/>
                <w:hideMark/>
              </w:tcPr>
            </w:tcPrChange>
          </w:tcPr>
          <w:p w14:paraId="52B58121" w14:textId="77777777" w:rsidR="00644062" w:rsidRPr="00306EF8" w:rsidRDefault="00644062" w:rsidP="00644062">
            <w:pPr>
              <w:rPr>
                <w:sz w:val="18"/>
                <w:szCs w:val="18"/>
              </w:rPr>
            </w:pPr>
            <w:r w:rsidRPr="00306EF8">
              <w:rPr>
                <w:sz w:val="18"/>
                <w:szCs w:val="18"/>
              </w:rPr>
              <w:t>30</w:t>
            </w:r>
          </w:p>
        </w:tc>
        <w:tc>
          <w:tcPr>
            <w:tcW w:w="1980" w:type="dxa"/>
            <w:hideMark/>
            <w:tcPrChange w:id="847" w:author="Joe.Mendoza" w:date="2014-11-26T15:16:00Z">
              <w:tcPr>
                <w:tcW w:w="1022" w:type="dxa"/>
                <w:hideMark/>
              </w:tcPr>
            </w:tcPrChange>
          </w:tcPr>
          <w:p w14:paraId="1827B99D" w14:textId="77777777" w:rsidR="00644062" w:rsidRPr="00306EF8" w:rsidRDefault="00644062" w:rsidP="00644062">
            <w:pPr>
              <w:rPr>
                <w:sz w:val="18"/>
                <w:szCs w:val="18"/>
              </w:rPr>
            </w:pPr>
            <w:r w:rsidRPr="00306EF8">
              <w:rPr>
                <w:sz w:val="18"/>
                <w:szCs w:val="18"/>
              </w:rPr>
              <w:t>varchar2</w:t>
            </w:r>
          </w:p>
        </w:tc>
        <w:tc>
          <w:tcPr>
            <w:tcW w:w="540" w:type="dxa"/>
            <w:noWrap/>
            <w:hideMark/>
            <w:tcPrChange w:id="848" w:author="Joe.Mendoza" w:date="2014-11-26T15:16:00Z">
              <w:tcPr>
                <w:tcW w:w="492" w:type="dxa"/>
                <w:noWrap/>
                <w:hideMark/>
              </w:tcPr>
            </w:tcPrChange>
          </w:tcPr>
          <w:p w14:paraId="470881B8" w14:textId="77777777" w:rsidR="00644062" w:rsidRPr="00306EF8" w:rsidRDefault="00644062" w:rsidP="00644062">
            <w:pPr>
              <w:rPr>
                <w:sz w:val="18"/>
                <w:szCs w:val="18"/>
              </w:rPr>
            </w:pPr>
          </w:p>
        </w:tc>
        <w:tc>
          <w:tcPr>
            <w:tcW w:w="491" w:type="dxa"/>
            <w:noWrap/>
            <w:hideMark/>
            <w:tcPrChange w:id="849" w:author="Joe.Mendoza" w:date="2014-11-26T15:16:00Z">
              <w:tcPr>
                <w:tcW w:w="492" w:type="dxa"/>
                <w:noWrap/>
                <w:hideMark/>
              </w:tcPr>
            </w:tcPrChange>
          </w:tcPr>
          <w:p w14:paraId="2C6546D6" w14:textId="77777777" w:rsidR="00644062" w:rsidRPr="00306EF8" w:rsidRDefault="00644062" w:rsidP="00644062">
            <w:pPr>
              <w:rPr>
                <w:sz w:val="18"/>
                <w:szCs w:val="18"/>
              </w:rPr>
            </w:pPr>
            <w:r w:rsidRPr="00306EF8">
              <w:rPr>
                <w:sz w:val="18"/>
                <w:szCs w:val="18"/>
              </w:rPr>
              <w:t>U</w:t>
            </w:r>
          </w:p>
        </w:tc>
        <w:tc>
          <w:tcPr>
            <w:tcW w:w="1927" w:type="dxa"/>
            <w:hideMark/>
            <w:tcPrChange w:id="850" w:author="Joe.Mendoza" w:date="2014-11-26T15:16:00Z">
              <w:tcPr>
                <w:tcW w:w="2134" w:type="dxa"/>
                <w:hideMark/>
              </w:tcPr>
            </w:tcPrChange>
          </w:tcPr>
          <w:p w14:paraId="445B5529" w14:textId="77777777" w:rsidR="00644062" w:rsidRPr="00306EF8" w:rsidRDefault="00644062" w:rsidP="00644062">
            <w:pPr>
              <w:rPr>
                <w:sz w:val="18"/>
                <w:szCs w:val="18"/>
              </w:rPr>
            </w:pPr>
            <w:r w:rsidRPr="00306EF8">
              <w:rPr>
                <w:sz w:val="18"/>
                <w:szCs w:val="18"/>
              </w:rPr>
              <w:t>Damage_To_Property</w:t>
            </w:r>
          </w:p>
        </w:tc>
        <w:tc>
          <w:tcPr>
            <w:tcW w:w="540" w:type="dxa"/>
            <w:noWrap/>
            <w:hideMark/>
            <w:tcPrChange w:id="851" w:author="Joe.Mendoza" w:date="2014-11-26T15:16:00Z">
              <w:tcPr>
                <w:tcW w:w="450" w:type="dxa"/>
                <w:noWrap/>
                <w:hideMark/>
              </w:tcPr>
            </w:tcPrChange>
          </w:tcPr>
          <w:p w14:paraId="7EDEE26D" w14:textId="77777777" w:rsidR="00644062" w:rsidRPr="00306EF8" w:rsidRDefault="00644062" w:rsidP="00644062">
            <w:pPr>
              <w:rPr>
                <w:sz w:val="18"/>
                <w:szCs w:val="18"/>
              </w:rPr>
            </w:pPr>
          </w:p>
        </w:tc>
        <w:tc>
          <w:tcPr>
            <w:tcW w:w="491" w:type="dxa"/>
            <w:noWrap/>
            <w:hideMark/>
            <w:tcPrChange w:id="852" w:author="Joe.Mendoza" w:date="2014-11-26T15:16:00Z">
              <w:tcPr>
                <w:tcW w:w="1162" w:type="dxa"/>
                <w:noWrap/>
                <w:hideMark/>
              </w:tcPr>
            </w:tcPrChange>
          </w:tcPr>
          <w:p w14:paraId="47A17C50" w14:textId="77777777" w:rsidR="00644062" w:rsidRPr="00306EF8" w:rsidRDefault="00644062" w:rsidP="00644062">
            <w:pPr>
              <w:rPr>
                <w:sz w:val="18"/>
                <w:szCs w:val="18"/>
              </w:rPr>
            </w:pPr>
            <w:r w:rsidRPr="00306EF8">
              <w:rPr>
                <w:sz w:val="18"/>
                <w:szCs w:val="18"/>
              </w:rPr>
              <w:t>Y</w:t>
            </w:r>
          </w:p>
        </w:tc>
        <w:tc>
          <w:tcPr>
            <w:tcW w:w="540" w:type="dxa"/>
            <w:noWrap/>
            <w:hideMark/>
            <w:tcPrChange w:id="853" w:author="Joe.Mendoza" w:date="2014-11-26T15:16:00Z">
              <w:tcPr>
                <w:tcW w:w="539" w:type="dxa"/>
                <w:noWrap/>
                <w:hideMark/>
              </w:tcPr>
            </w:tcPrChange>
          </w:tcPr>
          <w:p w14:paraId="192AE7B3" w14:textId="77777777" w:rsidR="00644062" w:rsidRPr="00306EF8" w:rsidRDefault="00644062" w:rsidP="00644062">
            <w:pPr>
              <w:rPr>
                <w:sz w:val="18"/>
                <w:szCs w:val="18"/>
              </w:rPr>
            </w:pPr>
            <w:r w:rsidRPr="00306EF8">
              <w:rPr>
                <w:sz w:val="18"/>
                <w:szCs w:val="18"/>
              </w:rPr>
              <w:t>Y</w:t>
            </w:r>
          </w:p>
        </w:tc>
        <w:tc>
          <w:tcPr>
            <w:tcW w:w="2941" w:type="dxa"/>
            <w:hideMark/>
            <w:tcPrChange w:id="854" w:author="Joe.Mendoza" w:date="2014-11-26T15:16:00Z">
              <w:tcPr>
                <w:tcW w:w="1458" w:type="dxa"/>
                <w:hideMark/>
              </w:tcPr>
            </w:tcPrChange>
          </w:tcPr>
          <w:p w14:paraId="1E078151" w14:textId="77777777" w:rsidR="00644062" w:rsidRPr="00306EF8" w:rsidRDefault="00644062" w:rsidP="00644062">
            <w:pPr>
              <w:rPr>
                <w:sz w:val="18"/>
                <w:szCs w:val="18"/>
              </w:rPr>
            </w:pPr>
            <w:r w:rsidRPr="00306EF8">
              <w:rPr>
                <w:sz w:val="18"/>
                <w:szCs w:val="18"/>
              </w:rPr>
              <w:t>Nature and extent of damage to RMS assets</w:t>
            </w:r>
          </w:p>
        </w:tc>
      </w:tr>
      <w:tr w:rsidR="00B80FA1" w:rsidRPr="0096089E" w14:paraId="48E78992" w14:textId="77777777" w:rsidTr="00180C5F">
        <w:trPr>
          <w:trHeight w:val="615"/>
          <w:trPrChange w:id="855" w:author="Joe.Mendoza" w:date="2014-11-26T15:16:00Z">
            <w:trPr>
              <w:trHeight w:val="615"/>
            </w:trPr>
          </w:trPrChange>
        </w:trPr>
        <w:tc>
          <w:tcPr>
            <w:tcW w:w="492" w:type="dxa"/>
            <w:hideMark/>
            <w:tcPrChange w:id="856" w:author="Joe.Mendoza" w:date="2014-11-26T15:16:00Z">
              <w:tcPr>
                <w:tcW w:w="492" w:type="dxa"/>
                <w:hideMark/>
              </w:tcPr>
            </w:tcPrChange>
          </w:tcPr>
          <w:p w14:paraId="00C12F18" w14:textId="5505BB97" w:rsidR="00644062" w:rsidRPr="00306EF8" w:rsidRDefault="00644062" w:rsidP="00644062">
            <w:pPr>
              <w:rPr>
                <w:sz w:val="18"/>
                <w:szCs w:val="18"/>
              </w:rPr>
            </w:pPr>
            <w:r w:rsidRPr="00306EF8">
              <w:rPr>
                <w:sz w:val="18"/>
                <w:szCs w:val="18"/>
              </w:rPr>
              <w:t>1</w:t>
            </w:r>
            <w:r>
              <w:rPr>
                <w:sz w:val="18"/>
                <w:szCs w:val="18"/>
              </w:rPr>
              <w:t>2</w:t>
            </w:r>
          </w:p>
        </w:tc>
        <w:tc>
          <w:tcPr>
            <w:tcW w:w="1668" w:type="dxa"/>
            <w:noWrap/>
            <w:hideMark/>
            <w:tcPrChange w:id="857" w:author="Joe.Mendoza" w:date="2014-11-26T15:16:00Z">
              <w:tcPr>
                <w:tcW w:w="1668" w:type="dxa"/>
                <w:noWrap/>
                <w:hideMark/>
              </w:tcPr>
            </w:tcPrChange>
          </w:tcPr>
          <w:p w14:paraId="0E3855E8" w14:textId="57FA7887" w:rsidR="00644062" w:rsidRPr="00306EF8" w:rsidRDefault="00644062" w:rsidP="00644062">
            <w:pPr>
              <w:rPr>
                <w:sz w:val="18"/>
                <w:szCs w:val="18"/>
              </w:rPr>
            </w:pPr>
            <w:r>
              <w:rPr>
                <w:sz w:val="18"/>
                <w:szCs w:val="18"/>
              </w:rPr>
              <w:t>IIT_DATE_ATTRIB8</w:t>
            </w:r>
            <w:r w:rsidR="003C595C">
              <w:rPr>
                <w:sz w:val="18"/>
                <w:szCs w:val="18"/>
              </w:rPr>
              <w:t>8</w:t>
            </w:r>
          </w:p>
        </w:tc>
        <w:tc>
          <w:tcPr>
            <w:tcW w:w="1818" w:type="dxa"/>
            <w:hideMark/>
            <w:tcPrChange w:id="858" w:author="Joe.Mendoza" w:date="2014-11-26T15:16:00Z">
              <w:tcPr>
                <w:tcW w:w="1818" w:type="dxa"/>
                <w:hideMark/>
              </w:tcPr>
            </w:tcPrChange>
          </w:tcPr>
          <w:p w14:paraId="224462E0" w14:textId="77777777" w:rsidR="00644062" w:rsidRPr="00306EF8" w:rsidRDefault="00644062" w:rsidP="00644062">
            <w:pPr>
              <w:rPr>
                <w:sz w:val="18"/>
                <w:szCs w:val="18"/>
              </w:rPr>
            </w:pPr>
            <w:r w:rsidRPr="00306EF8">
              <w:rPr>
                <w:sz w:val="18"/>
                <w:szCs w:val="18"/>
              </w:rPr>
              <w:t>Incident Completion Date</w:t>
            </w:r>
          </w:p>
        </w:tc>
        <w:tc>
          <w:tcPr>
            <w:tcW w:w="540" w:type="dxa"/>
            <w:hideMark/>
            <w:tcPrChange w:id="859" w:author="Joe.Mendoza" w:date="2014-11-26T15:16:00Z">
              <w:tcPr>
                <w:tcW w:w="540" w:type="dxa"/>
                <w:hideMark/>
              </w:tcPr>
            </w:tcPrChange>
          </w:tcPr>
          <w:p w14:paraId="3491F631" w14:textId="50CB683E" w:rsidR="00644062" w:rsidRPr="00306EF8" w:rsidRDefault="003C595C" w:rsidP="00644062">
            <w:pPr>
              <w:rPr>
                <w:sz w:val="18"/>
                <w:szCs w:val="18"/>
              </w:rPr>
            </w:pPr>
            <w:r>
              <w:rPr>
                <w:sz w:val="18"/>
                <w:szCs w:val="18"/>
              </w:rPr>
              <w:t>11</w:t>
            </w:r>
          </w:p>
        </w:tc>
        <w:tc>
          <w:tcPr>
            <w:tcW w:w="1980" w:type="dxa"/>
            <w:hideMark/>
            <w:tcPrChange w:id="860" w:author="Joe.Mendoza" w:date="2014-11-26T15:16:00Z">
              <w:tcPr>
                <w:tcW w:w="1022" w:type="dxa"/>
                <w:hideMark/>
              </w:tcPr>
            </w:tcPrChange>
          </w:tcPr>
          <w:p w14:paraId="5E9E8A95" w14:textId="77777777" w:rsidR="00644062" w:rsidRPr="00306EF8" w:rsidRDefault="00644062" w:rsidP="00644062">
            <w:pPr>
              <w:rPr>
                <w:sz w:val="18"/>
                <w:szCs w:val="18"/>
              </w:rPr>
            </w:pPr>
            <w:r w:rsidRPr="00306EF8">
              <w:rPr>
                <w:sz w:val="18"/>
                <w:szCs w:val="18"/>
              </w:rPr>
              <w:t>date</w:t>
            </w:r>
          </w:p>
        </w:tc>
        <w:tc>
          <w:tcPr>
            <w:tcW w:w="540" w:type="dxa"/>
            <w:noWrap/>
            <w:hideMark/>
            <w:tcPrChange w:id="861" w:author="Joe.Mendoza" w:date="2014-11-26T15:16:00Z">
              <w:tcPr>
                <w:tcW w:w="492" w:type="dxa"/>
                <w:noWrap/>
                <w:hideMark/>
              </w:tcPr>
            </w:tcPrChange>
          </w:tcPr>
          <w:p w14:paraId="033750FC" w14:textId="77777777" w:rsidR="00644062" w:rsidRPr="00306EF8" w:rsidRDefault="00644062" w:rsidP="00644062">
            <w:pPr>
              <w:rPr>
                <w:sz w:val="18"/>
                <w:szCs w:val="18"/>
              </w:rPr>
            </w:pPr>
          </w:p>
        </w:tc>
        <w:tc>
          <w:tcPr>
            <w:tcW w:w="491" w:type="dxa"/>
            <w:noWrap/>
            <w:hideMark/>
            <w:tcPrChange w:id="862" w:author="Joe.Mendoza" w:date="2014-11-26T15:16:00Z">
              <w:tcPr>
                <w:tcW w:w="492" w:type="dxa"/>
                <w:noWrap/>
                <w:hideMark/>
              </w:tcPr>
            </w:tcPrChange>
          </w:tcPr>
          <w:p w14:paraId="7C2A7D0E" w14:textId="77777777" w:rsidR="00644062" w:rsidRPr="00306EF8" w:rsidRDefault="00644062" w:rsidP="00644062">
            <w:pPr>
              <w:rPr>
                <w:sz w:val="18"/>
                <w:szCs w:val="18"/>
              </w:rPr>
            </w:pPr>
            <w:r w:rsidRPr="00306EF8">
              <w:rPr>
                <w:sz w:val="18"/>
                <w:szCs w:val="18"/>
              </w:rPr>
              <w:t>U</w:t>
            </w:r>
          </w:p>
        </w:tc>
        <w:tc>
          <w:tcPr>
            <w:tcW w:w="1927" w:type="dxa"/>
            <w:hideMark/>
            <w:tcPrChange w:id="863" w:author="Joe.Mendoza" w:date="2014-11-26T15:16:00Z">
              <w:tcPr>
                <w:tcW w:w="2134" w:type="dxa"/>
                <w:hideMark/>
              </w:tcPr>
            </w:tcPrChange>
          </w:tcPr>
          <w:p w14:paraId="790C5B44" w14:textId="77777777" w:rsidR="00B80FA1" w:rsidRDefault="00644062" w:rsidP="00644062">
            <w:pPr>
              <w:rPr>
                <w:ins w:id="864" w:author="Joe.Mendoza" w:date="2014-11-26T14:48:00Z"/>
                <w:sz w:val="18"/>
                <w:szCs w:val="18"/>
              </w:rPr>
            </w:pPr>
            <w:r w:rsidRPr="00306EF8">
              <w:rPr>
                <w:sz w:val="18"/>
                <w:szCs w:val="18"/>
              </w:rPr>
              <w:t>Incident_Completion</w:t>
            </w:r>
          </w:p>
          <w:p w14:paraId="050C740F" w14:textId="6A1636D6" w:rsidR="00644062" w:rsidRPr="00306EF8" w:rsidRDefault="00644062" w:rsidP="00644062">
            <w:pPr>
              <w:rPr>
                <w:sz w:val="18"/>
                <w:szCs w:val="18"/>
              </w:rPr>
            </w:pPr>
            <w:r w:rsidRPr="00306EF8">
              <w:rPr>
                <w:sz w:val="18"/>
                <w:szCs w:val="18"/>
              </w:rPr>
              <w:t>_Date</w:t>
            </w:r>
          </w:p>
        </w:tc>
        <w:tc>
          <w:tcPr>
            <w:tcW w:w="540" w:type="dxa"/>
            <w:noWrap/>
            <w:hideMark/>
            <w:tcPrChange w:id="865" w:author="Joe.Mendoza" w:date="2014-11-26T15:16:00Z">
              <w:tcPr>
                <w:tcW w:w="450" w:type="dxa"/>
                <w:noWrap/>
                <w:hideMark/>
              </w:tcPr>
            </w:tcPrChange>
          </w:tcPr>
          <w:p w14:paraId="49CD1221" w14:textId="77777777" w:rsidR="00644062" w:rsidRPr="00306EF8" w:rsidRDefault="00644062" w:rsidP="00644062">
            <w:pPr>
              <w:rPr>
                <w:sz w:val="18"/>
                <w:szCs w:val="18"/>
              </w:rPr>
            </w:pPr>
          </w:p>
        </w:tc>
        <w:tc>
          <w:tcPr>
            <w:tcW w:w="491" w:type="dxa"/>
            <w:noWrap/>
            <w:hideMark/>
            <w:tcPrChange w:id="866" w:author="Joe.Mendoza" w:date="2014-11-26T15:16:00Z">
              <w:tcPr>
                <w:tcW w:w="1162" w:type="dxa"/>
                <w:noWrap/>
                <w:hideMark/>
              </w:tcPr>
            </w:tcPrChange>
          </w:tcPr>
          <w:p w14:paraId="5B3D5C0C" w14:textId="77777777" w:rsidR="00644062" w:rsidRPr="00306EF8" w:rsidRDefault="00644062" w:rsidP="00644062">
            <w:pPr>
              <w:rPr>
                <w:sz w:val="18"/>
                <w:szCs w:val="18"/>
              </w:rPr>
            </w:pPr>
            <w:r w:rsidRPr="00306EF8">
              <w:rPr>
                <w:sz w:val="18"/>
                <w:szCs w:val="18"/>
              </w:rPr>
              <w:t>Y</w:t>
            </w:r>
          </w:p>
        </w:tc>
        <w:tc>
          <w:tcPr>
            <w:tcW w:w="540" w:type="dxa"/>
            <w:noWrap/>
            <w:hideMark/>
            <w:tcPrChange w:id="867" w:author="Joe.Mendoza" w:date="2014-11-26T15:16:00Z">
              <w:tcPr>
                <w:tcW w:w="539" w:type="dxa"/>
                <w:noWrap/>
                <w:hideMark/>
              </w:tcPr>
            </w:tcPrChange>
          </w:tcPr>
          <w:p w14:paraId="5C010CF4" w14:textId="77777777" w:rsidR="00644062" w:rsidRPr="00306EF8" w:rsidRDefault="00644062" w:rsidP="00644062">
            <w:pPr>
              <w:rPr>
                <w:sz w:val="18"/>
                <w:szCs w:val="18"/>
              </w:rPr>
            </w:pPr>
            <w:r w:rsidRPr="00306EF8">
              <w:rPr>
                <w:sz w:val="18"/>
                <w:szCs w:val="18"/>
              </w:rPr>
              <w:t>Y</w:t>
            </w:r>
          </w:p>
        </w:tc>
        <w:tc>
          <w:tcPr>
            <w:tcW w:w="2941" w:type="dxa"/>
            <w:hideMark/>
            <w:tcPrChange w:id="868" w:author="Joe.Mendoza" w:date="2014-11-26T15:16:00Z">
              <w:tcPr>
                <w:tcW w:w="1458" w:type="dxa"/>
                <w:hideMark/>
              </w:tcPr>
            </w:tcPrChange>
          </w:tcPr>
          <w:p w14:paraId="0975651F" w14:textId="69BDD9FB" w:rsidR="00644062" w:rsidRDefault="00644062">
            <w:pPr>
              <w:rPr>
                <w:b/>
                <w:bCs/>
                <w:sz w:val="18"/>
                <w:szCs w:val="18"/>
              </w:rPr>
            </w:pPr>
            <w:r w:rsidRPr="00306EF8">
              <w:rPr>
                <w:sz w:val="18"/>
                <w:szCs w:val="18"/>
              </w:rPr>
              <w:t xml:space="preserve">The date of fixing the incident. Date </w:t>
            </w:r>
          </w:p>
          <w:p w14:paraId="77B51785" w14:textId="77777777" w:rsidR="003C595C" w:rsidRDefault="003C595C">
            <w:pPr>
              <w:rPr>
                <w:b/>
                <w:bCs/>
                <w:sz w:val="18"/>
                <w:szCs w:val="18"/>
              </w:rPr>
            </w:pPr>
          </w:p>
          <w:p w14:paraId="2F5AC941" w14:textId="5FCF7E75" w:rsidR="003C595C" w:rsidRPr="00306EF8" w:rsidRDefault="003C595C">
            <w:pPr>
              <w:rPr>
                <w:sz w:val="18"/>
                <w:szCs w:val="18"/>
              </w:rPr>
            </w:pPr>
            <w:r w:rsidRPr="003C595C">
              <w:rPr>
                <w:sz w:val="18"/>
                <w:szCs w:val="18"/>
              </w:rPr>
              <w:t>Format Mask: DD-MON-YYYY</w:t>
            </w:r>
          </w:p>
        </w:tc>
      </w:tr>
      <w:tr w:rsidR="00B80FA1" w:rsidRPr="0096089E" w14:paraId="5188BD56" w14:textId="77777777" w:rsidTr="00180C5F">
        <w:trPr>
          <w:trHeight w:val="615"/>
          <w:trPrChange w:id="869" w:author="Joe.Mendoza" w:date="2014-11-26T15:16:00Z">
            <w:trPr>
              <w:trHeight w:val="615"/>
            </w:trPr>
          </w:trPrChange>
        </w:trPr>
        <w:tc>
          <w:tcPr>
            <w:tcW w:w="492" w:type="dxa"/>
            <w:hideMark/>
            <w:tcPrChange w:id="870" w:author="Joe.Mendoza" w:date="2014-11-26T15:16:00Z">
              <w:tcPr>
                <w:tcW w:w="492" w:type="dxa"/>
                <w:hideMark/>
              </w:tcPr>
            </w:tcPrChange>
          </w:tcPr>
          <w:p w14:paraId="75958066" w14:textId="3360643A" w:rsidR="00644062" w:rsidRPr="00306EF8" w:rsidRDefault="00644062" w:rsidP="00644062">
            <w:pPr>
              <w:rPr>
                <w:sz w:val="18"/>
                <w:szCs w:val="18"/>
              </w:rPr>
            </w:pPr>
            <w:r w:rsidRPr="00306EF8">
              <w:rPr>
                <w:sz w:val="18"/>
                <w:szCs w:val="18"/>
              </w:rPr>
              <w:t>1</w:t>
            </w:r>
            <w:r>
              <w:rPr>
                <w:sz w:val="18"/>
                <w:szCs w:val="18"/>
              </w:rPr>
              <w:t>3</w:t>
            </w:r>
          </w:p>
        </w:tc>
        <w:tc>
          <w:tcPr>
            <w:tcW w:w="1668" w:type="dxa"/>
            <w:noWrap/>
            <w:hideMark/>
            <w:tcPrChange w:id="871" w:author="Joe.Mendoza" w:date="2014-11-26T15:16:00Z">
              <w:tcPr>
                <w:tcW w:w="1668" w:type="dxa"/>
                <w:noWrap/>
                <w:hideMark/>
              </w:tcPr>
            </w:tcPrChange>
          </w:tcPr>
          <w:p w14:paraId="036BCB82" w14:textId="13F1CA15" w:rsidR="00644062" w:rsidRPr="00306EF8" w:rsidRDefault="003C595C" w:rsidP="00644062">
            <w:pPr>
              <w:rPr>
                <w:sz w:val="18"/>
                <w:szCs w:val="18"/>
              </w:rPr>
            </w:pPr>
            <w:r w:rsidRPr="003C595C">
              <w:rPr>
                <w:sz w:val="18"/>
                <w:szCs w:val="18"/>
              </w:rPr>
              <w:t>IIT_DATE_</w:t>
            </w:r>
            <w:r>
              <w:rPr>
                <w:sz w:val="18"/>
                <w:szCs w:val="18"/>
              </w:rPr>
              <w:t>ATTRIB89</w:t>
            </w:r>
          </w:p>
        </w:tc>
        <w:tc>
          <w:tcPr>
            <w:tcW w:w="1818" w:type="dxa"/>
            <w:hideMark/>
            <w:tcPrChange w:id="872" w:author="Joe.Mendoza" w:date="2014-11-26T15:16:00Z">
              <w:tcPr>
                <w:tcW w:w="1818" w:type="dxa"/>
                <w:hideMark/>
              </w:tcPr>
            </w:tcPrChange>
          </w:tcPr>
          <w:p w14:paraId="596AF6D8" w14:textId="77777777" w:rsidR="00644062" w:rsidRPr="00306EF8" w:rsidRDefault="00644062" w:rsidP="00644062">
            <w:pPr>
              <w:rPr>
                <w:sz w:val="18"/>
                <w:szCs w:val="18"/>
              </w:rPr>
            </w:pPr>
            <w:r w:rsidRPr="00306EF8">
              <w:rPr>
                <w:sz w:val="18"/>
                <w:szCs w:val="18"/>
              </w:rPr>
              <w:t>Incident Completion Time</w:t>
            </w:r>
          </w:p>
        </w:tc>
        <w:tc>
          <w:tcPr>
            <w:tcW w:w="540" w:type="dxa"/>
            <w:hideMark/>
            <w:tcPrChange w:id="873" w:author="Joe.Mendoza" w:date="2014-11-26T15:16:00Z">
              <w:tcPr>
                <w:tcW w:w="540" w:type="dxa"/>
                <w:hideMark/>
              </w:tcPr>
            </w:tcPrChange>
          </w:tcPr>
          <w:p w14:paraId="778C9448" w14:textId="266AF941" w:rsidR="00644062" w:rsidRPr="00306EF8" w:rsidRDefault="003C595C" w:rsidP="00644062">
            <w:pPr>
              <w:rPr>
                <w:sz w:val="18"/>
                <w:szCs w:val="18"/>
              </w:rPr>
            </w:pPr>
            <w:r>
              <w:rPr>
                <w:sz w:val="18"/>
                <w:szCs w:val="18"/>
              </w:rPr>
              <w:t>5</w:t>
            </w:r>
          </w:p>
        </w:tc>
        <w:tc>
          <w:tcPr>
            <w:tcW w:w="1980" w:type="dxa"/>
            <w:hideMark/>
            <w:tcPrChange w:id="874" w:author="Joe.Mendoza" w:date="2014-11-26T15:16:00Z">
              <w:tcPr>
                <w:tcW w:w="1022" w:type="dxa"/>
                <w:hideMark/>
              </w:tcPr>
            </w:tcPrChange>
          </w:tcPr>
          <w:p w14:paraId="672189DC" w14:textId="77777777" w:rsidR="00644062" w:rsidRPr="00306EF8" w:rsidRDefault="00644062" w:rsidP="00644062">
            <w:pPr>
              <w:rPr>
                <w:sz w:val="18"/>
                <w:szCs w:val="18"/>
              </w:rPr>
            </w:pPr>
            <w:r w:rsidRPr="00306EF8">
              <w:rPr>
                <w:sz w:val="18"/>
                <w:szCs w:val="18"/>
              </w:rPr>
              <w:t>date</w:t>
            </w:r>
          </w:p>
        </w:tc>
        <w:tc>
          <w:tcPr>
            <w:tcW w:w="540" w:type="dxa"/>
            <w:noWrap/>
            <w:hideMark/>
            <w:tcPrChange w:id="875" w:author="Joe.Mendoza" w:date="2014-11-26T15:16:00Z">
              <w:tcPr>
                <w:tcW w:w="492" w:type="dxa"/>
                <w:noWrap/>
                <w:hideMark/>
              </w:tcPr>
            </w:tcPrChange>
          </w:tcPr>
          <w:p w14:paraId="0CB2B8EF" w14:textId="77777777" w:rsidR="00644062" w:rsidRPr="00306EF8" w:rsidRDefault="00644062" w:rsidP="00644062">
            <w:pPr>
              <w:rPr>
                <w:sz w:val="18"/>
                <w:szCs w:val="18"/>
              </w:rPr>
            </w:pPr>
          </w:p>
        </w:tc>
        <w:tc>
          <w:tcPr>
            <w:tcW w:w="491" w:type="dxa"/>
            <w:noWrap/>
            <w:hideMark/>
            <w:tcPrChange w:id="876" w:author="Joe.Mendoza" w:date="2014-11-26T15:16:00Z">
              <w:tcPr>
                <w:tcW w:w="492" w:type="dxa"/>
                <w:noWrap/>
                <w:hideMark/>
              </w:tcPr>
            </w:tcPrChange>
          </w:tcPr>
          <w:p w14:paraId="3F6D4D8A" w14:textId="77777777" w:rsidR="00644062" w:rsidRPr="00306EF8" w:rsidRDefault="00644062" w:rsidP="00644062">
            <w:pPr>
              <w:rPr>
                <w:sz w:val="18"/>
                <w:szCs w:val="18"/>
              </w:rPr>
            </w:pPr>
            <w:r w:rsidRPr="00306EF8">
              <w:rPr>
                <w:sz w:val="18"/>
                <w:szCs w:val="18"/>
              </w:rPr>
              <w:t>U</w:t>
            </w:r>
          </w:p>
        </w:tc>
        <w:tc>
          <w:tcPr>
            <w:tcW w:w="1927" w:type="dxa"/>
            <w:hideMark/>
            <w:tcPrChange w:id="877" w:author="Joe.Mendoza" w:date="2014-11-26T15:16:00Z">
              <w:tcPr>
                <w:tcW w:w="2134" w:type="dxa"/>
                <w:hideMark/>
              </w:tcPr>
            </w:tcPrChange>
          </w:tcPr>
          <w:p w14:paraId="7142A8C0" w14:textId="77777777" w:rsidR="00B80FA1" w:rsidRDefault="00644062" w:rsidP="00644062">
            <w:pPr>
              <w:rPr>
                <w:ins w:id="878" w:author="Joe.Mendoza" w:date="2014-11-26T14:48:00Z"/>
                <w:sz w:val="18"/>
                <w:szCs w:val="18"/>
              </w:rPr>
            </w:pPr>
            <w:r w:rsidRPr="00E77FF3">
              <w:rPr>
                <w:sz w:val="18"/>
                <w:szCs w:val="18"/>
              </w:rPr>
              <w:t>Incident_Completion</w:t>
            </w:r>
          </w:p>
          <w:p w14:paraId="5F44811F" w14:textId="2550B501" w:rsidR="00644062" w:rsidRPr="00306EF8" w:rsidRDefault="00644062" w:rsidP="00644062">
            <w:pPr>
              <w:rPr>
                <w:sz w:val="18"/>
                <w:szCs w:val="18"/>
              </w:rPr>
            </w:pPr>
            <w:r w:rsidRPr="00E77FF3">
              <w:rPr>
                <w:sz w:val="18"/>
                <w:szCs w:val="18"/>
              </w:rPr>
              <w:t>_Time</w:t>
            </w:r>
          </w:p>
        </w:tc>
        <w:tc>
          <w:tcPr>
            <w:tcW w:w="540" w:type="dxa"/>
            <w:noWrap/>
            <w:hideMark/>
            <w:tcPrChange w:id="879" w:author="Joe.Mendoza" w:date="2014-11-26T15:16:00Z">
              <w:tcPr>
                <w:tcW w:w="450" w:type="dxa"/>
                <w:noWrap/>
                <w:hideMark/>
              </w:tcPr>
            </w:tcPrChange>
          </w:tcPr>
          <w:p w14:paraId="621A61DE" w14:textId="77777777" w:rsidR="00644062" w:rsidRPr="00306EF8" w:rsidRDefault="00644062" w:rsidP="00644062">
            <w:pPr>
              <w:rPr>
                <w:sz w:val="18"/>
                <w:szCs w:val="18"/>
              </w:rPr>
            </w:pPr>
          </w:p>
        </w:tc>
        <w:tc>
          <w:tcPr>
            <w:tcW w:w="491" w:type="dxa"/>
            <w:noWrap/>
            <w:hideMark/>
            <w:tcPrChange w:id="880" w:author="Joe.Mendoza" w:date="2014-11-26T15:16:00Z">
              <w:tcPr>
                <w:tcW w:w="1162" w:type="dxa"/>
                <w:noWrap/>
                <w:hideMark/>
              </w:tcPr>
            </w:tcPrChange>
          </w:tcPr>
          <w:p w14:paraId="29297929" w14:textId="77777777" w:rsidR="00644062" w:rsidRPr="00306EF8" w:rsidRDefault="00644062" w:rsidP="00644062">
            <w:pPr>
              <w:rPr>
                <w:sz w:val="18"/>
                <w:szCs w:val="18"/>
              </w:rPr>
            </w:pPr>
            <w:r w:rsidRPr="00306EF8">
              <w:rPr>
                <w:sz w:val="18"/>
                <w:szCs w:val="18"/>
              </w:rPr>
              <w:t>Y</w:t>
            </w:r>
          </w:p>
        </w:tc>
        <w:tc>
          <w:tcPr>
            <w:tcW w:w="540" w:type="dxa"/>
            <w:noWrap/>
            <w:hideMark/>
            <w:tcPrChange w:id="881" w:author="Joe.Mendoza" w:date="2014-11-26T15:16:00Z">
              <w:tcPr>
                <w:tcW w:w="539" w:type="dxa"/>
                <w:noWrap/>
                <w:hideMark/>
              </w:tcPr>
            </w:tcPrChange>
          </w:tcPr>
          <w:p w14:paraId="3719E8DF" w14:textId="77777777" w:rsidR="00644062" w:rsidRPr="00306EF8" w:rsidRDefault="00644062" w:rsidP="00644062">
            <w:pPr>
              <w:rPr>
                <w:sz w:val="18"/>
                <w:szCs w:val="18"/>
              </w:rPr>
            </w:pPr>
            <w:r w:rsidRPr="00306EF8">
              <w:rPr>
                <w:sz w:val="18"/>
                <w:szCs w:val="18"/>
              </w:rPr>
              <w:t>Y</w:t>
            </w:r>
          </w:p>
        </w:tc>
        <w:tc>
          <w:tcPr>
            <w:tcW w:w="2941" w:type="dxa"/>
            <w:hideMark/>
            <w:tcPrChange w:id="882" w:author="Joe.Mendoza" w:date="2014-11-26T15:16:00Z">
              <w:tcPr>
                <w:tcW w:w="1458" w:type="dxa"/>
                <w:hideMark/>
              </w:tcPr>
            </w:tcPrChange>
          </w:tcPr>
          <w:p w14:paraId="4EA61367" w14:textId="2CAE9936" w:rsidR="00644062" w:rsidRDefault="00644062">
            <w:pPr>
              <w:rPr>
                <w:b/>
                <w:bCs/>
                <w:sz w:val="18"/>
                <w:szCs w:val="18"/>
              </w:rPr>
            </w:pPr>
            <w:r w:rsidRPr="00306EF8">
              <w:rPr>
                <w:sz w:val="18"/>
                <w:szCs w:val="18"/>
              </w:rPr>
              <w:t xml:space="preserve">Time of fixing the incident. </w:t>
            </w:r>
          </w:p>
          <w:p w14:paraId="54433BA5" w14:textId="77777777" w:rsidR="003C595C" w:rsidRDefault="003C595C">
            <w:pPr>
              <w:rPr>
                <w:b/>
                <w:bCs/>
                <w:sz w:val="18"/>
                <w:szCs w:val="18"/>
              </w:rPr>
            </w:pPr>
          </w:p>
          <w:p w14:paraId="780777B8" w14:textId="491E17B1" w:rsidR="003C595C" w:rsidRPr="00306EF8" w:rsidRDefault="003C595C">
            <w:pPr>
              <w:rPr>
                <w:sz w:val="18"/>
                <w:szCs w:val="18"/>
              </w:rPr>
            </w:pPr>
            <w:r w:rsidRPr="003C595C">
              <w:rPr>
                <w:sz w:val="18"/>
                <w:szCs w:val="18"/>
              </w:rPr>
              <w:t>Format Mask: HH24:MI</w:t>
            </w:r>
          </w:p>
        </w:tc>
      </w:tr>
    </w:tbl>
    <w:p w14:paraId="05D470E0" w14:textId="77777777" w:rsidR="0096089E" w:rsidRDefault="0096089E" w:rsidP="0096089E"/>
    <w:p w14:paraId="41FAF2AE" w14:textId="77777777" w:rsidR="0096089E" w:rsidRDefault="0096089E" w:rsidP="0096089E"/>
    <w:p w14:paraId="533CC49E" w14:textId="77777777" w:rsidR="0096089E" w:rsidRPr="009D5D1B" w:rsidRDefault="0096089E" w:rsidP="0096089E">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6089E" w:rsidRPr="009D5D1B" w14:paraId="2EC184FA" w14:textId="77777777" w:rsidTr="008E4A58">
        <w:tc>
          <w:tcPr>
            <w:tcW w:w="4428" w:type="dxa"/>
          </w:tcPr>
          <w:p w14:paraId="5D4FBF35"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Role</w:t>
            </w:r>
          </w:p>
        </w:tc>
        <w:tc>
          <w:tcPr>
            <w:tcW w:w="4428" w:type="dxa"/>
          </w:tcPr>
          <w:p w14:paraId="57673DFA"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Mode</w:t>
            </w:r>
          </w:p>
        </w:tc>
      </w:tr>
      <w:tr w:rsidR="0096089E" w:rsidRPr="009D5D1B" w14:paraId="0B4EF286" w14:textId="77777777" w:rsidTr="008E4A58">
        <w:tc>
          <w:tcPr>
            <w:tcW w:w="4428" w:type="dxa"/>
          </w:tcPr>
          <w:p w14:paraId="5117268A" w14:textId="77777777" w:rsidR="0096089E" w:rsidRPr="009D5D1B" w:rsidRDefault="0096089E" w:rsidP="008E4A58">
            <w:pPr>
              <w:rPr>
                <w:rFonts w:eastAsia="Times New Roman" w:cs="Times New Roman"/>
                <w:lang w:val="en-US"/>
              </w:rPr>
            </w:pPr>
            <w:r w:rsidRPr="009D5D1B">
              <w:rPr>
                <w:rFonts w:eastAsia="Times New Roman" w:cs="Times New Roman"/>
                <w:lang w:val="en-US"/>
              </w:rPr>
              <w:t>HIG_USER</w:t>
            </w:r>
          </w:p>
        </w:tc>
        <w:tc>
          <w:tcPr>
            <w:tcW w:w="4428" w:type="dxa"/>
          </w:tcPr>
          <w:p w14:paraId="002E4D0F" w14:textId="77777777" w:rsidR="0096089E" w:rsidRPr="009D5D1B" w:rsidRDefault="0096089E" w:rsidP="008E4A58">
            <w:pPr>
              <w:rPr>
                <w:rFonts w:eastAsia="Times New Roman" w:cs="Times New Roman"/>
                <w:lang w:val="en-US"/>
              </w:rPr>
            </w:pPr>
            <w:r w:rsidRPr="009D5D1B">
              <w:rPr>
                <w:rFonts w:eastAsia="Times New Roman" w:cs="Times New Roman"/>
                <w:lang w:val="en-US"/>
              </w:rPr>
              <w:t>NORMAL</w:t>
            </w:r>
          </w:p>
        </w:tc>
      </w:tr>
    </w:tbl>
    <w:p w14:paraId="6EBAA963" w14:textId="77777777" w:rsidR="0096089E" w:rsidRDefault="0096089E" w:rsidP="0096089E"/>
    <w:p w14:paraId="0A0137B7" w14:textId="77777777" w:rsidR="0096089E" w:rsidRDefault="0096089E" w:rsidP="0096089E">
      <w:r>
        <w:t>The asset will have the following groupings:</w:t>
      </w:r>
    </w:p>
    <w:p w14:paraId="6BC31C4D" w14:textId="77777777" w:rsidR="0096089E" w:rsidRDefault="0096089E" w:rsidP="0096089E"/>
    <w:tbl>
      <w:tblPr>
        <w:tblStyle w:val="TableGrid"/>
        <w:tblW w:w="0" w:type="auto"/>
        <w:tblLook w:val="04A0" w:firstRow="1" w:lastRow="0" w:firstColumn="1" w:lastColumn="0" w:noHBand="0" w:noVBand="1"/>
      </w:tblPr>
      <w:tblGrid>
        <w:gridCol w:w="2316"/>
        <w:gridCol w:w="2316"/>
        <w:gridCol w:w="2316"/>
        <w:gridCol w:w="2316"/>
        <w:gridCol w:w="2316"/>
      </w:tblGrid>
      <w:tr w:rsidR="0096089E" w14:paraId="1C863CF4" w14:textId="77777777" w:rsidTr="008E4A58">
        <w:tc>
          <w:tcPr>
            <w:tcW w:w="2316" w:type="dxa"/>
          </w:tcPr>
          <w:p w14:paraId="3721B859" w14:textId="77777777" w:rsidR="0096089E" w:rsidRPr="0096089E" w:rsidRDefault="0096089E" w:rsidP="008E4A58">
            <w:pPr>
              <w:rPr>
                <w:b/>
              </w:rPr>
            </w:pPr>
            <w:r w:rsidRPr="0096089E">
              <w:rPr>
                <w:b/>
              </w:rPr>
              <w:t>Parent</w:t>
            </w:r>
          </w:p>
        </w:tc>
        <w:tc>
          <w:tcPr>
            <w:tcW w:w="2316" w:type="dxa"/>
          </w:tcPr>
          <w:p w14:paraId="23AA0A45" w14:textId="77777777" w:rsidR="0096089E" w:rsidRPr="0096089E" w:rsidRDefault="0096089E" w:rsidP="008E4A58">
            <w:pPr>
              <w:rPr>
                <w:b/>
              </w:rPr>
            </w:pPr>
            <w:r w:rsidRPr="0096089E">
              <w:rPr>
                <w:b/>
              </w:rPr>
              <w:t>Mandatory</w:t>
            </w:r>
          </w:p>
        </w:tc>
        <w:tc>
          <w:tcPr>
            <w:tcW w:w="2316" w:type="dxa"/>
          </w:tcPr>
          <w:p w14:paraId="4D58CE09" w14:textId="77777777" w:rsidR="0096089E" w:rsidRPr="0096089E" w:rsidRDefault="0096089E" w:rsidP="008E4A58">
            <w:pPr>
              <w:rPr>
                <w:b/>
              </w:rPr>
            </w:pPr>
            <w:r w:rsidRPr="0096089E">
              <w:rPr>
                <w:b/>
              </w:rPr>
              <w:t>Relation</w:t>
            </w:r>
          </w:p>
        </w:tc>
        <w:tc>
          <w:tcPr>
            <w:tcW w:w="2316" w:type="dxa"/>
          </w:tcPr>
          <w:p w14:paraId="62E5085C" w14:textId="77777777" w:rsidR="0096089E" w:rsidRPr="0096089E" w:rsidRDefault="0096089E" w:rsidP="008E4A58">
            <w:pPr>
              <w:rPr>
                <w:b/>
              </w:rPr>
            </w:pPr>
            <w:r w:rsidRPr="0096089E">
              <w:rPr>
                <w:b/>
              </w:rPr>
              <w:t>Start Date</w:t>
            </w:r>
          </w:p>
        </w:tc>
        <w:tc>
          <w:tcPr>
            <w:tcW w:w="2316" w:type="dxa"/>
          </w:tcPr>
          <w:p w14:paraId="077E8A24" w14:textId="77777777" w:rsidR="0096089E" w:rsidRPr="0096089E" w:rsidRDefault="0096089E" w:rsidP="008E4A58">
            <w:pPr>
              <w:rPr>
                <w:b/>
              </w:rPr>
            </w:pPr>
            <w:r w:rsidRPr="0096089E">
              <w:rPr>
                <w:b/>
              </w:rPr>
              <w:t>End Date</w:t>
            </w:r>
          </w:p>
        </w:tc>
      </w:tr>
      <w:tr w:rsidR="0096089E" w14:paraId="7AE0250D" w14:textId="77777777" w:rsidTr="008E4A58">
        <w:tc>
          <w:tcPr>
            <w:tcW w:w="2316" w:type="dxa"/>
          </w:tcPr>
          <w:p w14:paraId="64DD271E" w14:textId="413885C8" w:rsidR="0096089E" w:rsidRDefault="009334B7" w:rsidP="008E4A58">
            <w:r>
              <w:t>RSD</w:t>
            </w:r>
          </w:p>
        </w:tc>
        <w:tc>
          <w:tcPr>
            <w:tcW w:w="2316" w:type="dxa"/>
          </w:tcPr>
          <w:p w14:paraId="133298DF" w14:textId="77777777" w:rsidR="0096089E" w:rsidRDefault="0096089E" w:rsidP="008E4A58">
            <w:r>
              <w:t>N</w:t>
            </w:r>
          </w:p>
        </w:tc>
        <w:tc>
          <w:tcPr>
            <w:tcW w:w="2316" w:type="dxa"/>
          </w:tcPr>
          <w:p w14:paraId="171F56DD" w14:textId="77777777" w:rsidR="0096089E" w:rsidRDefault="0096089E" w:rsidP="008E4A58">
            <w:r>
              <w:t>AT</w:t>
            </w:r>
          </w:p>
        </w:tc>
        <w:tc>
          <w:tcPr>
            <w:tcW w:w="2316" w:type="dxa"/>
          </w:tcPr>
          <w:p w14:paraId="28542A70" w14:textId="30712957" w:rsidR="0096089E" w:rsidRDefault="0096089E" w:rsidP="008E4A58">
            <w:r>
              <w:t xml:space="preserve">Same as </w:t>
            </w:r>
            <w:r w:rsidR="009334B7">
              <w:t>RSD</w:t>
            </w:r>
          </w:p>
        </w:tc>
        <w:tc>
          <w:tcPr>
            <w:tcW w:w="2316" w:type="dxa"/>
          </w:tcPr>
          <w:p w14:paraId="3FECCF79" w14:textId="77777777" w:rsidR="0096089E" w:rsidRDefault="0096089E" w:rsidP="008E4A58"/>
        </w:tc>
      </w:tr>
    </w:tbl>
    <w:p w14:paraId="03FA6A99" w14:textId="77777777" w:rsidR="0096089E" w:rsidRDefault="0096089E" w:rsidP="0096089E"/>
    <w:p w14:paraId="38D82143" w14:textId="77777777" w:rsidR="0096089E" w:rsidRDefault="0096089E">
      <w:r>
        <w:br w:type="page"/>
      </w:r>
    </w:p>
    <w:p w14:paraId="5680CB39" w14:textId="77777777" w:rsidR="0096089E" w:rsidRPr="0096089E" w:rsidRDefault="0096089E" w:rsidP="0096089E"/>
    <w:p w14:paraId="26013947" w14:textId="77777777" w:rsidR="00676A84" w:rsidRDefault="00676A84" w:rsidP="00676A84">
      <w:pPr>
        <w:pStyle w:val="Heading3"/>
      </w:pPr>
      <w:bookmarkStart w:id="883" w:name="_Toc404777932"/>
      <w:r>
        <w:t xml:space="preserve">Asset for the Routine Services Data </w:t>
      </w:r>
      <w:r w:rsidR="0096089E">
        <w:t>–</w:t>
      </w:r>
      <w:r>
        <w:t xml:space="preserve"> </w:t>
      </w:r>
      <w:r w:rsidRPr="00676A84">
        <w:t>Inspections</w:t>
      </w:r>
      <w:bookmarkEnd w:id="883"/>
    </w:p>
    <w:p w14:paraId="17FF1E08" w14:textId="77777777" w:rsidR="0096089E" w:rsidRDefault="0096089E" w:rsidP="0096089E">
      <w:r>
        <w:t>This Child asset will hold the inf</w:t>
      </w:r>
      <w:r w:rsidR="001D5CBF">
        <w:t>ormation for the Inspections</w:t>
      </w:r>
      <w:r>
        <w:t xml:space="preserve"> data.</w:t>
      </w:r>
    </w:p>
    <w:p w14:paraId="312FC617" w14:textId="77777777" w:rsidR="0096089E" w:rsidRDefault="0096089E" w:rsidP="0096089E">
      <w:r>
        <w:t>The asset will have the following settings:</w:t>
      </w:r>
    </w:p>
    <w:tbl>
      <w:tblPr>
        <w:tblStyle w:val="TableGrid"/>
        <w:tblW w:w="0" w:type="auto"/>
        <w:tblLook w:val="04A0" w:firstRow="1" w:lastRow="0" w:firstColumn="1" w:lastColumn="0" w:noHBand="0" w:noVBand="1"/>
      </w:tblPr>
      <w:tblGrid>
        <w:gridCol w:w="1900"/>
        <w:gridCol w:w="2140"/>
        <w:gridCol w:w="3220"/>
      </w:tblGrid>
      <w:tr w:rsidR="001D5CBF" w:rsidRPr="001D5CBF" w14:paraId="440EEDB6" w14:textId="77777777" w:rsidTr="001D5CBF">
        <w:trPr>
          <w:trHeight w:val="300"/>
        </w:trPr>
        <w:tc>
          <w:tcPr>
            <w:tcW w:w="1900" w:type="dxa"/>
            <w:noWrap/>
            <w:hideMark/>
          </w:tcPr>
          <w:p w14:paraId="10CF2824" w14:textId="77777777" w:rsidR="001D5CBF" w:rsidRPr="001D5CBF" w:rsidRDefault="001D5CBF" w:rsidP="001D5CBF">
            <w:pPr>
              <w:rPr>
                <w:b/>
                <w:bCs/>
              </w:rPr>
            </w:pPr>
            <w:r w:rsidRPr="001D5CBF">
              <w:rPr>
                <w:b/>
                <w:bCs/>
              </w:rPr>
              <w:t>Setting</w:t>
            </w:r>
          </w:p>
        </w:tc>
        <w:tc>
          <w:tcPr>
            <w:tcW w:w="2140" w:type="dxa"/>
            <w:noWrap/>
            <w:hideMark/>
          </w:tcPr>
          <w:p w14:paraId="7643A100" w14:textId="77777777" w:rsidR="001D5CBF" w:rsidRPr="001D5CBF" w:rsidRDefault="001D5CBF" w:rsidP="001D5CBF">
            <w:pPr>
              <w:rPr>
                <w:b/>
                <w:bCs/>
              </w:rPr>
            </w:pPr>
            <w:r w:rsidRPr="001D5CBF">
              <w:rPr>
                <w:b/>
                <w:bCs/>
              </w:rPr>
              <w:t>Value</w:t>
            </w:r>
          </w:p>
        </w:tc>
        <w:tc>
          <w:tcPr>
            <w:tcW w:w="3220" w:type="dxa"/>
            <w:hideMark/>
          </w:tcPr>
          <w:p w14:paraId="1B84787C" w14:textId="77777777" w:rsidR="001D5CBF" w:rsidRPr="001D5CBF" w:rsidRDefault="001D5CBF" w:rsidP="001D5CBF">
            <w:pPr>
              <w:rPr>
                <w:b/>
                <w:bCs/>
              </w:rPr>
            </w:pPr>
            <w:r w:rsidRPr="001D5CBF">
              <w:rPr>
                <w:b/>
                <w:bCs/>
              </w:rPr>
              <w:t>Notes</w:t>
            </w:r>
          </w:p>
        </w:tc>
      </w:tr>
      <w:tr w:rsidR="001D5CBF" w:rsidRPr="001D5CBF" w14:paraId="1F23970B" w14:textId="77777777" w:rsidTr="001D5CBF">
        <w:trPr>
          <w:trHeight w:val="300"/>
        </w:trPr>
        <w:tc>
          <w:tcPr>
            <w:tcW w:w="1900" w:type="dxa"/>
            <w:noWrap/>
            <w:hideMark/>
          </w:tcPr>
          <w:p w14:paraId="0BC22F98" w14:textId="77777777" w:rsidR="001D5CBF" w:rsidRPr="001D5CBF" w:rsidRDefault="001D5CBF">
            <w:r w:rsidRPr="001D5CBF">
              <w:t>Type</w:t>
            </w:r>
          </w:p>
        </w:tc>
        <w:tc>
          <w:tcPr>
            <w:tcW w:w="2140" w:type="dxa"/>
            <w:noWrap/>
            <w:hideMark/>
          </w:tcPr>
          <w:p w14:paraId="33A890D8" w14:textId="61CC6A96" w:rsidR="001D5CBF" w:rsidRPr="001D5CBF" w:rsidRDefault="001D5CBF">
            <w:del w:id="884" w:author="Joe.Mendoza" w:date="2014-12-10T13:15:00Z">
              <w:r w:rsidRPr="001D5CBF" w:rsidDel="00F35BEE">
                <w:delText>RSIS</w:delText>
              </w:r>
            </w:del>
            <w:ins w:id="885" w:author="Joe.Mendoza" w:date="2014-12-10T13:15:00Z">
              <w:r w:rsidR="00F35BEE">
                <w:t>RSIN</w:t>
              </w:r>
            </w:ins>
          </w:p>
        </w:tc>
        <w:tc>
          <w:tcPr>
            <w:tcW w:w="3220" w:type="dxa"/>
            <w:hideMark/>
          </w:tcPr>
          <w:p w14:paraId="64C971E7" w14:textId="77777777" w:rsidR="001D5CBF" w:rsidRPr="001D5CBF" w:rsidRDefault="001D5CBF"/>
        </w:tc>
      </w:tr>
      <w:tr w:rsidR="001D5CBF" w:rsidRPr="001D5CBF" w14:paraId="514B051D" w14:textId="77777777" w:rsidTr="001D5CBF">
        <w:trPr>
          <w:trHeight w:val="300"/>
        </w:trPr>
        <w:tc>
          <w:tcPr>
            <w:tcW w:w="1900" w:type="dxa"/>
            <w:noWrap/>
            <w:hideMark/>
          </w:tcPr>
          <w:p w14:paraId="33663898" w14:textId="77777777" w:rsidR="001D5CBF" w:rsidRPr="001D5CBF" w:rsidRDefault="001D5CBF">
            <w:r w:rsidRPr="001D5CBF">
              <w:t>Type Title</w:t>
            </w:r>
          </w:p>
        </w:tc>
        <w:tc>
          <w:tcPr>
            <w:tcW w:w="2140" w:type="dxa"/>
            <w:noWrap/>
            <w:hideMark/>
          </w:tcPr>
          <w:p w14:paraId="7395F083" w14:textId="77777777" w:rsidR="001D5CBF" w:rsidRPr="001D5CBF" w:rsidRDefault="001D5CBF">
            <w:r w:rsidRPr="001D5CBF">
              <w:t>RSD Inspections</w:t>
            </w:r>
          </w:p>
        </w:tc>
        <w:tc>
          <w:tcPr>
            <w:tcW w:w="3220" w:type="dxa"/>
            <w:hideMark/>
          </w:tcPr>
          <w:p w14:paraId="5A38D4DD" w14:textId="77777777" w:rsidR="001D5CBF" w:rsidRPr="001D5CBF" w:rsidRDefault="001D5CBF"/>
        </w:tc>
      </w:tr>
      <w:tr w:rsidR="001D5CBF" w:rsidRPr="001D5CBF" w14:paraId="5961F91A" w14:textId="77777777" w:rsidTr="00E77FF3">
        <w:trPr>
          <w:trHeight w:val="305"/>
        </w:trPr>
        <w:tc>
          <w:tcPr>
            <w:tcW w:w="1900" w:type="dxa"/>
            <w:noWrap/>
            <w:hideMark/>
          </w:tcPr>
          <w:p w14:paraId="461019C7" w14:textId="77777777" w:rsidR="001D5CBF" w:rsidRPr="001D5CBF" w:rsidRDefault="001D5CBF">
            <w:r w:rsidRPr="001D5CBF">
              <w:t>Type Location</w:t>
            </w:r>
          </w:p>
        </w:tc>
        <w:tc>
          <w:tcPr>
            <w:tcW w:w="2140" w:type="dxa"/>
            <w:noWrap/>
            <w:hideMark/>
          </w:tcPr>
          <w:p w14:paraId="72B9C4E0" w14:textId="004BC6BA" w:rsidR="001D5CBF" w:rsidRPr="001D5CBF" w:rsidRDefault="005B0BD7">
            <w:r>
              <w:t>point</w:t>
            </w:r>
          </w:p>
        </w:tc>
        <w:tc>
          <w:tcPr>
            <w:tcW w:w="3220" w:type="dxa"/>
            <w:hideMark/>
          </w:tcPr>
          <w:p w14:paraId="5BC2C08E" w14:textId="7613720F" w:rsidR="001D5CBF" w:rsidRPr="001D5CBF" w:rsidRDefault="008458F7">
            <w:r w:rsidRPr="008458F7">
              <w:t>Location Information is Stored on the RSD asset.</w:t>
            </w:r>
          </w:p>
        </w:tc>
      </w:tr>
      <w:tr w:rsidR="001D5CBF" w:rsidRPr="001D5CBF" w14:paraId="459A0C4A" w14:textId="77777777" w:rsidTr="001D5CBF">
        <w:trPr>
          <w:trHeight w:val="300"/>
        </w:trPr>
        <w:tc>
          <w:tcPr>
            <w:tcW w:w="1900" w:type="dxa"/>
            <w:noWrap/>
            <w:hideMark/>
          </w:tcPr>
          <w:p w14:paraId="1E9E3B68" w14:textId="77777777" w:rsidR="001D5CBF" w:rsidRPr="001D5CBF" w:rsidRDefault="001D5CBF">
            <w:r w:rsidRPr="001D5CBF">
              <w:t>Elec Drain Carr</w:t>
            </w:r>
          </w:p>
        </w:tc>
        <w:tc>
          <w:tcPr>
            <w:tcW w:w="2140" w:type="dxa"/>
            <w:noWrap/>
            <w:hideMark/>
          </w:tcPr>
          <w:p w14:paraId="3759B9E8" w14:textId="77777777" w:rsidR="001D5CBF" w:rsidRPr="001D5CBF" w:rsidRDefault="001D5CBF">
            <w:r w:rsidRPr="001D5CBF">
              <w:t>C</w:t>
            </w:r>
          </w:p>
        </w:tc>
        <w:tc>
          <w:tcPr>
            <w:tcW w:w="3220" w:type="dxa"/>
            <w:hideMark/>
          </w:tcPr>
          <w:p w14:paraId="083DCACF" w14:textId="77777777" w:rsidR="001D5CBF" w:rsidRPr="001D5CBF" w:rsidRDefault="001D5CBF"/>
        </w:tc>
      </w:tr>
      <w:tr w:rsidR="001D5CBF" w:rsidRPr="001D5CBF" w14:paraId="5F5E2A16" w14:textId="77777777" w:rsidTr="001D5CBF">
        <w:trPr>
          <w:trHeight w:val="300"/>
        </w:trPr>
        <w:tc>
          <w:tcPr>
            <w:tcW w:w="1900" w:type="dxa"/>
            <w:noWrap/>
            <w:hideMark/>
          </w:tcPr>
          <w:p w14:paraId="41D6495A" w14:textId="77777777" w:rsidR="001D5CBF" w:rsidRPr="001D5CBF" w:rsidRDefault="001D5CBF">
            <w:r w:rsidRPr="001D5CBF">
              <w:t>Category</w:t>
            </w:r>
          </w:p>
        </w:tc>
        <w:tc>
          <w:tcPr>
            <w:tcW w:w="2140" w:type="dxa"/>
            <w:noWrap/>
            <w:hideMark/>
          </w:tcPr>
          <w:p w14:paraId="54C8CCB3" w14:textId="77777777" w:rsidR="001D5CBF" w:rsidRPr="001D5CBF" w:rsidRDefault="001D5CBF">
            <w:r w:rsidRPr="001D5CBF">
              <w:t>I</w:t>
            </w:r>
          </w:p>
        </w:tc>
        <w:tc>
          <w:tcPr>
            <w:tcW w:w="3220" w:type="dxa"/>
            <w:hideMark/>
          </w:tcPr>
          <w:p w14:paraId="3661C20C" w14:textId="77777777" w:rsidR="001D5CBF" w:rsidRPr="001D5CBF" w:rsidRDefault="001D5CBF"/>
        </w:tc>
      </w:tr>
      <w:tr w:rsidR="001D5CBF" w:rsidRPr="001D5CBF" w14:paraId="2DF02A0B" w14:textId="77777777" w:rsidTr="001D5CBF">
        <w:trPr>
          <w:trHeight w:val="300"/>
        </w:trPr>
        <w:tc>
          <w:tcPr>
            <w:tcW w:w="1900" w:type="dxa"/>
            <w:noWrap/>
            <w:hideMark/>
          </w:tcPr>
          <w:p w14:paraId="3A818521" w14:textId="77777777" w:rsidR="001D5CBF" w:rsidRPr="001D5CBF" w:rsidRDefault="001D5CBF">
            <w:r w:rsidRPr="001D5CBF">
              <w:t>Short Description</w:t>
            </w:r>
          </w:p>
        </w:tc>
        <w:tc>
          <w:tcPr>
            <w:tcW w:w="2140" w:type="dxa"/>
            <w:noWrap/>
            <w:hideMark/>
          </w:tcPr>
          <w:p w14:paraId="15DD157D" w14:textId="7A21E863" w:rsidR="001D5CBF" w:rsidRPr="001D5CBF" w:rsidRDefault="001D5CBF">
            <w:del w:id="886" w:author="Joe.Mendoza" w:date="2014-12-10T13:15:00Z">
              <w:r w:rsidRPr="001D5CBF" w:rsidDel="00F35BEE">
                <w:delText>RSIS</w:delText>
              </w:r>
            </w:del>
            <w:ins w:id="887" w:author="Joe.Mendoza" w:date="2014-12-10T13:15:00Z">
              <w:r w:rsidR="00F35BEE">
                <w:t>RSIN</w:t>
              </w:r>
            </w:ins>
          </w:p>
        </w:tc>
        <w:tc>
          <w:tcPr>
            <w:tcW w:w="3220" w:type="dxa"/>
            <w:hideMark/>
          </w:tcPr>
          <w:p w14:paraId="5D8E0F5C" w14:textId="77777777" w:rsidR="001D5CBF" w:rsidRPr="001D5CBF" w:rsidRDefault="001D5CBF"/>
        </w:tc>
      </w:tr>
      <w:tr w:rsidR="001D5CBF" w:rsidRPr="001D5CBF" w14:paraId="420C69AF" w14:textId="77777777" w:rsidTr="001D5CBF">
        <w:trPr>
          <w:trHeight w:val="300"/>
        </w:trPr>
        <w:tc>
          <w:tcPr>
            <w:tcW w:w="1900" w:type="dxa"/>
            <w:noWrap/>
            <w:hideMark/>
          </w:tcPr>
          <w:p w14:paraId="7189B7DE" w14:textId="77777777" w:rsidR="001D5CBF" w:rsidRPr="001D5CBF" w:rsidRDefault="001D5CBF">
            <w:r w:rsidRPr="001D5CBF">
              <w:t>Start Date</w:t>
            </w:r>
          </w:p>
        </w:tc>
        <w:tc>
          <w:tcPr>
            <w:tcW w:w="2140" w:type="dxa"/>
            <w:noWrap/>
            <w:hideMark/>
          </w:tcPr>
          <w:p w14:paraId="4B5FB19D" w14:textId="630B94E5" w:rsidR="001D5CBF" w:rsidRPr="001D5CBF" w:rsidRDefault="00BA54D7">
            <w:r>
              <w:t>01JAN1901</w:t>
            </w:r>
          </w:p>
        </w:tc>
        <w:tc>
          <w:tcPr>
            <w:tcW w:w="3220" w:type="dxa"/>
            <w:hideMark/>
          </w:tcPr>
          <w:p w14:paraId="312DB884" w14:textId="77777777" w:rsidR="001D5CBF" w:rsidRPr="001D5CBF" w:rsidRDefault="001D5CBF"/>
        </w:tc>
      </w:tr>
      <w:tr w:rsidR="001D5CBF" w:rsidRPr="001D5CBF" w14:paraId="275549D6" w14:textId="77777777" w:rsidTr="001D5CBF">
        <w:trPr>
          <w:trHeight w:val="300"/>
        </w:trPr>
        <w:tc>
          <w:tcPr>
            <w:tcW w:w="1900" w:type="dxa"/>
            <w:noWrap/>
            <w:hideMark/>
          </w:tcPr>
          <w:p w14:paraId="713F2E38" w14:textId="72FA4F11" w:rsidR="001D5CBF" w:rsidRPr="001D5CBF" w:rsidRDefault="00A17AB5">
            <w:r w:rsidRPr="001D5CBF">
              <w:t>Replaceable</w:t>
            </w:r>
          </w:p>
        </w:tc>
        <w:tc>
          <w:tcPr>
            <w:tcW w:w="2140" w:type="dxa"/>
            <w:noWrap/>
            <w:hideMark/>
          </w:tcPr>
          <w:p w14:paraId="1FDD1DC5" w14:textId="633B93B5" w:rsidR="001D5CBF" w:rsidRPr="001D5CBF" w:rsidRDefault="00BA54D7">
            <w:r>
              <w:t>No</w:t>
            </w:r>
          </w:p>
        </w:tc>
        <w:tc>
          <w:tcPr>
            <w:tcW w:w="3220" w:type="dxa"/>
            <w:hideMark/>
          </w:tcPr>
          <w:p w14:paraId="00CBD920" w14:textId="77777777" w:rsidR="001D5CBF" w:rsidRPr="001D5CBF" w:rsidRDefault="001D5CBF"/>
        </w:tc>
      </w:tr>
      <w:tr w:rsidR="001D5CBF" w:rsidRPr="001D5CBF" w14:paraId="2539AAB4" w14:textId="77777777" w:rsidTr="001D5CBF">
        <w:trPr>
          <w:trHeight w:val="300"/>
        </w:trPr>
        <w:tc>
          <w:tcPr>
            <w:tcW w:w="1900" w:type="dxa"/>
            <w:noWrap/>
            <w:hideMark/>
          </w:tcPr>
          <w:p w14:paraId="0DFE6CD7" w14:textId="77777777" w:rsidR="001D5CBF" w:rsidRPr="001D5CBF" w:rsidRDefault="001D5CBF">
            <w:r w:rsidRPr="001D5CBF">
              <w:t>Multiple Allowed</w:t>
            </w:r>
          </w:p>
        </w:tc>
        <w:tc>
          <w:tcPr>
            <w:tcW w:w="2140" w:type="dxa"/>
            <w:noWrap/>
            <w:hideMark/>
          </w:tcPr>
          <w:p w14:paraId="74A227C4" w14:textId="4E5C0F8C" w:rsidR="001D5CBF" w:rsidRPr="001D5CBF" w:rsidRDefault="00BA54D7">
            <w:r>
              <w:t>No</w:t>
            </w:r>
          </w:p>
        </w:tc>
        <w:tc>
          <w:tcPr>
            <w:tcW w:w="3220" w:type="dxa"/>
            <w:hideMark/>
          </w:tcPr>
          <w:p w14:paraId="0BDC807B" w14:textId="77777777" w:rsidR="001D5CBF" w:rsidRPr="001D5CBF" w:rsidRDefault="001D5CBF"/>
        </w:tc>
      </w:tr>
      <w:tr w:rsidR="001D5CBF" w:rsidRPr="001D5CBF" w14:paraId="59E0193D" w14:textId="77777777" w:rsidTr="001D5CBF">
        <w:trPr>
          <w:trHeight w:val="300"/>
        </w:trPr>
        <w:tc>
          <w:tcPr>
            <w:tcW w:w="1900" w:type="dxa"/>
            <w:noWrap/>
            <w:hideMark/>
          </w:tcPr>
          <w:p w14:paraId="305681D3" w14:textId="77777777" w:rsidR="001D5CBF" w:rsidRPr="001D5CBF" w:rsidRDefault="001D5CBF">
            <w:r w:rsidRPr="001D5CBF">
              <w:t>Top in Hierarchy</w:t>
            </w:r>
          </w:p>
        </w:tc>
        <w:tc>
          <w:tcPr>
            <w:tcW w:w="2140" w:type="dxa"/>
            <w:noWrap/>
            <w:hideMark/>
          </w:tcPr>
          <w:p w14:paraId="01BF4B9B" w14:textId="77777777" w:rsidR="001D5CBF" w:rsidRPr="001D5CBF" w:rsidRDefault="001D5CBF">
            <w:r w:rsidRPr="001D5CBF">
              <w:t>No</w:t>
            </w:r>
          </w:p>
        </w:tc>
        <w:tc>
          <w:tcPr>
            <w:tcW w:w="3220" w:type="dxa"/>
            <w:hideMark/>
          </w:tcPr>
          <w:p w14:paraId="22C42585" w14:textId="77777777" w:rsidR="001D5CBF" w:rsidRPr="001D5CBF" w:rsidRDefault="001D5CBF"/>
        </w:tc>
      </w:tr>
    </w:tbl>
    <w:p w14:paraId="0535134E" w14:textId="7EDAAAD2" w:rsidR="00ED5708" w:rsidRDefault="00ED5708" w:rsidP="0096089E"/>
    <w:p w14:paraId="25D82AD5" w14:textId="77777777" w:rsidR="00ED5708" w:rsidRDefault="00ED5708">
      <w:r>
        <w:br w:type="page"/>
      </w:r>
    </w:p>
    <w:p w14:paraId="567C6FD2" w14:textId="77777777" w:rsidR="001D5CBF" w:rsidRDefault="001D5CBF" w:rsidP="0096089E"/>
    <w:p w14:paraId="60323827" w14:textId="77777777" w:rsidR="0096089E" w:rsidRDefault="0096089E" w:rsidP="0096089E">
      <w:r w:rsidRPr="0096089E">
        <w:t>The asset will have the following attributes:</w:t>
      </w:r>
    </w:p>
    <w:tbl>
      <w:tblPr>
        <w:tblStyle w:val="TableGrid"/>
        <w:tblW w:w="13968" w:type="dxa"/>
        <w:tblLayout w:type="fixed"/>
        <w:tblLook w:val="04A0" w:firstRow="1" w:lastRow="0" w:firstColumn="1" w:lastColumn="0" w:noHBand="0" w:noVBand="1"/>
        <w:tblPrChange w:id="888" w:author="Joe.Mendoza" w:date="2014-11-26T15:17:00Z">
          <w:tblPr>
            <w:tblStyle w:val="TableGrid"/>
            <w:tblW w:w="15054" w:type="dxa"/>
            <w:tblLayout w:type="fixed"/>
            <w:tblLook w:val="04A0" w:firstRow="1" w:lastRow="0" w:firstColumn="1" w:lastColumn="0" w:noHBand="0" w:noVBand="1"/>
          </w:tblPr>
        </w:tblPrChange>
      </w:tblPr>
      <w:tblGrid>
        <w:gridCol w:w="492"/>
        <w:gridCol w:w="1757"/>
        <w:gridCol w:w="1729"/>
        <w:gridCol w:w="630"/>
        <w:gridCol w:w="1890"/>
        <w:gridCol w:w="450"/>
        <w:gridCol w:w="540"/>
        <w:gridCol w:w="1890"/>
        <w:gridCol w:w="540"/>
        <w:gridCol w:w="450"/>
        <w:gridCol w:w="540"/>
        <w:gridCol w:w="3060"/>
        <w:tblGridChange w:id="889">
          <w:tblGrid>
            <w:gridCol w:w="492"/>
            <w:gridCol w:w="1757"/>
            <w:gridCol w:w="1729"/>
            <w:gridCol w:w="450"/>
            <w:gridCol w:w="1080"/>
            <w:gridCol w:w="450"/>
            <w:gridCol w:w="450"/>
            <w:gridCol w:w="2250"/>
            <w:gridCol w:w="540"/>
            <w:gridCol w:w="1387"/>
            <w:gridCol w:w="492"/>
            <w:gridCol w:w="3977"/>
          </w:tblGrid>
        </w:tblGridChange>
      </w:tblGrid>
      <w:tr w:rsidR="00B80FA1" w:rsidRPr="001D5CBF" w14:paraId="2DF7F84B" w14:textId="77777777" w:rsidTr="00180C5F">
        <w:trPr>
          <w:cantSplit/>
          <w:trHeight w:val="1340"/>
          <w:trPrChange w:id="890" w:author="Joe.Mendoza" w:date="2014-11-26T15:17:00Z">
            <w:trPr>
              <w:cantSplit/>
              <w:trHeight w:val="1340"/>
            </w:trPr>
          </w:trPrChange>
        </w:trPr>
        <w:tc>
          <w:tcPr>
            <w:tcW w:w="492" w:type="dxa"/>
            <w:noWrap/>
            <w:textDirection w:val="btLr"/>
            <w:hideMark/>
            <w:tcPrChange w:id="891" w:author="Joe.Mendoza" w:date="2014-11-26T15:17:00Z">
              <w:tcPr>
                <w:tcW w:w="492" w:type="dxa"/>
                <w:noWrap/>
                <w:textDirection w:val="btLr"/>
                <w:hideMark/>
              </w:tcPr>
            </w:tcPrChange>
          </w:tcPr>
          <w:p w14:paraId="01A11F71" w14:textId="77777777" w:rsidR="001D5CBF" w:rsidRPr="001D5CBF" w:rsidRDefault="001D5CBF" w:rsidP="00A17AB5">
            <w:pPr>
              <w:ind w:left="113" w:right="113"/>
              <w:rPr>
                <w:b/>
                <w:bCs/>
              </w:rPr>
            </w:pPr>
            <w:r w:rsidRPr="001D5CBF">
              <w:rPr>
                <w:b/>
                <w:bCs/>
              </w:rPr>
              <w:t>Sequence</w:t>
            </w:r>
          </w:p>
        </w:tc>
        <w:tc>
          <w:tcPr>
            <w:tcW w:w="1757" w:type="dxa"/>
            <w:noWrap/>
            <w:textDirection w:val="btLr"/>
            <w:hideMark/>
            <w:tcPrChange w:id="892" w:author="Joe.Mendoza" w:date="2014-11-26T15:17:00Z">
              <w:tcPr>
                <w:tcW w:w="1757" w:type="dxa"/>
                <w:noWrap/>
                <w:textDirection w:val="btLr"/>
                <w:hideMark/>
              </w:tcPr>
            </w:tcPrChange>
          </w:tcPr>
          <w:p w14:paraId="1D3FDB6A" w14:textId="77777777" w:rsidR="001D5CBF" w:rsidRPr="001D5CBF" w:rsidRDefault="001D5CBF" w:rsidP="00A17AB5">
            <w:pPr>
              <w:ind w:left="113" w:right="113"/>
              <w:rPr>
                <w:b/>
                <w:bCs/>
              </w:rPr>
            </w:pPr>
            <w:r w:rsidRPr="001D5CBF">
              <w:rPr>
                <w:b/>
                <w:bCs/>
              </w:rPr>
              <w:t>Name</w:t>
            </w:r>
          </w:p>
        </w:tc>
        <w:tc>
          <w:tcPr>
            <w:tcW w:w="1729" w:type="dxa"/>
            <w:noWrap/>
            <w:textDirection w:val="btLr"/>
            <w:hideMark/>
            <w:tcPrChange w:id="893" w:author="Joe.Mendoza" w:date="2014-11-26T15:17:00Z">
              <w:tcPr>
                <w:tcW w:w="1729" w:type="dxa"/>
                <w:noWrap/>
                <w:textDirection w:val="btLr"/>
                <w:hideMark/>
              </w:tcPr>
            </w:tcPrChange>
          </w:tcPr>
          <w:p w14:paraId="35D12F2D" w14:textId="77777777" w:rsidR="001D5CBF" w:rsidRPr="001D5CBF" w:rsidRDefault="001D5CBF" w:rsidP="00A17AB5">
            <w:pPr>
              <w:ind w:left="113" w:right="113"/>
              <w:rPr>
                <w:b/>
                <w:bCs/>
              </w:rPr>
            </w:pPr>
            <w:r w:rsidRPr="001D5CBF">
              <w:rPr>
                <w:b/>
                <w:bCs/>
              </w:rPr>
              <w:t>Screen Text</w:t>
            </w:r>
          </w:p>
        </w:tc>
        <w:tc>
          <w:tcPr>
            <w:tcW w:w="630" w:type="dxa"/>
            <w:noWrap/>
            <w:textDirection w:val="btLr"/>
            <w:hideMark/>
            <w:tcPrChange w:id="894" w:author="Joe.Mendoza" w:date="2014-11-26T15:17:00Z">
              <w:tcPr>
                <w:tcW w:w="450" w:type="dxa"/>
                <w:noWrap/>
                <w:textDirection w:val="btLr"/>
                <w:hideMark/>
              </w:tcPr>
            </w:tcPrChange>
          </w:tcPr>
          <w:p w14:paraId="350BA322" w14:textId="77777777" w:rsidR="001D5CBF" w:rsidRPr="001D5CBF" w:rsidRDefault="001D5CBF" w:rsidP="00A17AB5">
            <w:pPr>
              <w:ind w:left="113" w:right="113"/>
              <w:rPr>
                <w:b/>
                <w:bCs/>
              </w:rPr>
            </w:pPr>
            <w:r w:rsidRPr="001D5CBF">
              <w:rPr>
                <w:b/>
                <w:bCs/>
              </w:rPr>
              <w:t>Length</w:t>
            </w:r>
          </w:p>
        </w:tc>
        <w:tc>
          <w:tcPr>
            <w:tcW w:w="1890" w:type="dxa"/>
            <w:noWrap/>
            <w:textDirection w:val="btLr"/>
            <w:hideMark/>
            <w:tcPrChange w:id="895" w:author="Joe.Mendoza" w:date="2014-11-26T15:17:00Z">
              <w:tcPr>
                <w:tcW w:w="1080" w:type="dxa"/>
                <w:noWrap/>
                <w:textDirection w:val="btLr"/>
                <w:hideMark/>
              </w:tcPr>
            </w:tcPrChange>
          </w:tcPr>
          <w:p w14:paraId="1A7E1FFA" w14:textId="77777777" w:rsidR="001D5CBF" w:rsidRPr="001D5CBF" w:rsidRDefault="001D5CBF" w:rsidP="00A17AB5">
            <w:pPr>
              <w:ind w:left="113" w:right="113"/>
              <w:rPr>
                <w:b/>
                <w:bCs/>
              </w:rPr>
            </w:pPr>
            <w:r w:rsidRPr="001D5CBF">
              <w:rPr>
                <w:b/>
                <w:bCs/>
              </w:rPr>
              <w:t>Format</w:t>
            </w:r>
          </w:p>
        </w:tc>
        <w:tc>
          <w:tcPr>
            <w:tcW w:w="450" w:type="dxa"/>
            <w:noWrap/>
            <w:textDirection w:val="btLr"/>
            <w:hideMark/>
            <w:tcPrChange w:id="896" w:author="Joe.Mendoza" w:date="2014-11-26T15:17:00Z">
              <w:tcPr>
                <w:tcW w:w="450" w:type="dxa"/>
                <w:noWrap/>
                <w:textDirection w:val="btLr"/>
                <w:hideMark/>
              </w:tcPr>
            </w:tcPrChange>
          </w:tcPr>
          <w:p w14:paraId="739D7E60" w14:textId="77777777" w:rsidR="001D5CBF" w:rsidRPr="001D5CBF" w:rsidRDefault="001D5CBF" w:rsidP="00A17AB5">
            <w:pPr>
              <w:ind w:left="113" w:right="113"/>
              <w:rPr>
                <w:b/>
                <w:bCs/>
              </w:rPr>
            </w:pPr>
            <w:r w:rsidRPr="001D5CBF">
              <w:rPr>
                <w:b/>
                <w:bCs/>
              </w:rPr>
              <w:t>Domain</w:t>
            </w:r>
          </w:p>
        </w:tc>
        <w:tc>
          <w:tcPr>
            <w:tcW w:w="540" w:type="dxa"/>
            <w:noWrap/>
            <w:textDirection w:val="btLr"/>
            <w:hideMark/>
            <w:tcPrChange w:id="897" w:author="Joe.Mendoza" w:date="2014-11-26T15:17:00Z">
              <w:tcPr>
                <w:tcW w:w="450" w:type="dxa"/>
                <w:noWrap/>
                <w:textDirection w:val="btLr"/>
                <w:hideMark/>
              </w:tcPr>
            </w:tcPrChange>
          </w:tcPr>
          <w:p w14:paraId="7C0630CB" w14:textId="77777777" w:rsidR="001D5CBF" w:rsidRPr="001D5CBF" w:rsidRDefault="001D5CBF" w:rsidP="00A17AB5">
            <w:pPr>
              <w:ind w:left="113" w:right="113"/>
              <w:rPr>
                <w:b/>
                <w:bCs/>
              </w:rPr>
            </w:pPr>
            <w:r w:rsidRPr="001D5CBF">
              <w:rPr>
                <w:b/>
                <w:bCs/>
              </w:rPr>
              <w:t>Case</w:t>
            </w:r>
          </w:p>
        </w:tc>
        <w:tc>
          <w:tcPr>
            <w:tcW w:w="1890" w:type="dxa"/>
            <w:noWrap/>
            <w:textDirection w:val="btLr"/>
            <w:hideMark/>
            <w:tcPrChange w:id="898" w:author="Joe.Mendoza" w:date="2014-11-26T15:17:00Z">
              <w:tcPr>
                <w:tcW w:w="2250" w:type="dxa"/>
                <w:noWrap/>
                <w:textDirection w:val="btLr"/>
                <w:hideMark/>
              </w:tcPr>
            </w:tcPrChange>
          </w:tcPr>
          <w:p w14:paraId="7099A2CB" w14:textId="77777777" w:rsidR="00A912CD" w:rsidRPr="00A912CD" w:rsidRDefault="00A912CD" w:rsidP="00A912CD">
            <w:pPr>
              <w:ind w:left="113" w:right="113"/>
              <w:rPr>
                <w:b/>
                <w:bCs/>
              </w:rPr>
            </w:pPr>
            <w:r w:rsidRPr="00A912CD">
              <w:rPr>
                <w:b/>
                <w:bCs/>
              </w:rPr>
              <w:t>View Attr</w:t>
            </w:r>
          </w:p>
          <w:p w14:paraId="51072CC6" w14:textId="77777777" w:rsidR="00A912CD" w:rsidRPr="00A912CD" w:rsidRDefault="00A912CD" w:rsidP="00A912CD">
            <w:pPr>
              <w:ind w:left="113" w:right="113"/>
              <w:rPr>
                <w:b/>
                <w:bCs/>
              </w:rPr>
            </w:pPr>
            <w:r w:rsidRPr="00A912CD">
              <w:rPr>
                <w:b/>
                <w:bCs/>
              </w:rPr>
              <w:t>/</w:t>
            </w:r>
          </w:p>
          <w:p w14:paraId="148AC8C5" w14:textId="1B4D787B" w:rsidR="001D5CBF" w:rsidRPr="001D5CBF" w:rsidRDefault="00A912CD" w:rsidP="00A912CD">
            <w:pPr>
              <w:ind w:left="113" w:right="113"/>
              <w:rPr>
                <w:b/>
                <w:bCs/>
              </w:rPr>
            </w:pPr>
            <w:r w:rsidRPr="00A912CD">
              <w:rPr>
                <w:b/>
                <w:bCs/>
              </w:rPr>
              <w:t xml:space="preserve"> Column Name</w:t>
            </w:r>
          </w:p>
        </w:tc>
        <w:tc>
          <w:tcPr>
            <w:tcW w:w="540" w:type="dxa"/>
            <w:noWrap/>
            <w:textDirection w:val="btLr"/>
            <w:hideMark/>
            <w:tcPrChange w:id="899" w:author="Joe.Mendoza" w:date="2014-11-26T15:17:00Z">
              <w:tcPr>
                <w:tcW w:w="540" w:type="dxa"/>
                <w:noWrap/>
                <w:textDirection w:val="btLr"/>
                <w:hideMark/>
              </w:tcPr>
            </w:tcPrChange>
          </w:tcPr>
          <w:p w14:paraId="2B44EC22" w14:textId="77777777" w:rsidR="001D5CBF" w:rsidRPr="001D5CBF" w:rsidRDefault="001D5CBF" w:rsidP="00A17AB5">
            <w:pPr>
              <w:ind w:left="113" w:right="113"/>
              <w:rPr>
                <w:b/>
                <w:bCs/>
              </w:rPr>
            </w:pPr>
            <w:r w:rsidRPr="001D5CBF">
              <w:rPr>
                <w:b/>
                <w:bCs/>
              </w:rPr>
              <w:t>Start Date</w:t>
            </w:r>
          </w:p>
        </w:tc>
        <w:tc>
          <w:tcPr>
            <w:tcW w:w="450" w:type="dxa"/>
            <w:noWrap/>
            <w:textDirection w:val="btLr"/>
            <w:hideMark/>
            <w:tcPrChange w:id="900" w:author="Joe.Mendoza" w:date="2014-11-26T15:17:00Z">
              <w:tcPr>
                <w:tcW w:w="1387" w:type="dxa"/>
                <w:noWrap/>
                <w:textDirection w:val="btLr"/>
                <w:hideMark/>
              </w:tcPr>
            </w:tcPrChange>
          </w:tcPr>
          <w:p w14:paraId="0E23A188" w14:textId="77777777" w:rsidR="001D5CBF" w:rsidRPr="001D5CBF" w:rsidRDefault="001D5CBF" w:rsidP="00A17AB5">
            <w:pPr>
              <w:ind w:left="113" w:right="113"/>
              <w:rPr>
                <w:b/>
                <w:bCs/>
              </w:rPr>
            </w:pPr>
            <w:r w:rsidRPr="001D5CBF">
              <w:rPr>
                <w:b/>
                <w:bCs/>
              </w:rPr>
              <w:t>Mandatory</w:t>
            </w:r>
          </w:p>
        </w:tc>
        <w:tc>
          <w:tcPr>
            <w:tcW w:w="540" w:type="dxa"/>
            <w:noWrap/>
            <w:textDirection w:val="btLr"/>
            <w:hideMark/>
            <w:tcPrChange w:id="901" w:author="Joe.Mendoza" w:date="2014-11-26T15:17:00Z">
              <w:tcPr>
                <w:tcW w:w="492" w:type="dxa"/>
                <w:noWrap/>
                <w:textDirection w:val="btLr"/>
                <w:hideMark/>
              </w:tcPr>
            </w:tcPrChange>
          </w:tcPr>
          <w:p w14:paraId="07F89555" w14:textId="77777777" w:rsidR="001D5CBF" w:rsidRPr="001D5CBF" w:rsidRDefault="001D5CBF" w:rsidP="00A17AB5">
            <w:pPr>
              <w:ind w:left="113" w:right="113"/>
              <w:rPr>
                <w:b/>
                <w:bCs/>
              </w:rPr>
            </w:pPr>
            <w:r w:rsidRPr="001D5CBF">
              <w:rPr>
                <w:b/>
                <w:bCs/>
              </w:rPr>
              <w:t>Displayed</w:t>
            </w:r>
          </w:p>
        </w:tc>
        <w:tc>
          <w:tcPr>
            <w:tcW w:w="3060" w:type="dxa"/>
            <w:textDirection w:val="btLr"/>
            <w:hideMark/>
            <w:tcPrChange w:id="902" w:author="Joe.Mendoza" w:date="2014-11-26T15:17:00Z">
              <w:tcPr>
                <w:tcW w:w="3977" w:type="dxa"/>
                <w:textDirection w:val="btLr"/>
                <w:hideMark/>
              </w:tcPr>
            </w:tcPrChange>
          </w:tcPr>
          <w:p w14:paraId="668596D3" w14:textId="77777777" w:rsidR="001D5CBF" w:rsidRPr="001D5CBF" w:rsidRDefault="001D5CBF" w:rsidP="00A17AB5">
            <w:pPr>
              <w:ind w:left="113" w:right="113"/>
              <w:rPr>
                <w:b/>
                <w:bCs/>
              </w:rPr>
            </w:pPr>
            <w:r w:rsidRPr="001D5CBF">
              <w:rPr>
                <w:b/>
                <w:bCs/>
              </w:rPr>
              <w:t>Notes</w:t>
            </w:r>
          </w:p>
        </w:tc>
      </w:tr>
      <w:tr w:rsidR="00B80FA1" w:rsidRPr="001D5CBF" w14:paraId="380489AE" w14:textId="77777777" w:rsidTr="00180C5F">
        <w:trPr>
          <w:trHeight w:val="1250"/>
          <w:trPrChange w:id="903" w:author="Joe.Mendoza" w:date="2014-11-26T15:17:00Z">
            <w:trPr>
              <w:trHeight w:val="1250"/>
            </w:trPr>
          </w:trPrChange>
        </w:trPr>
        <w:tc>
          <w:tcPr>
            <w:tcW w:w="492" w:type="dxa"/>
            <w:tcPrChange w:id="904" w:author="Joe.Mendoza" w:date="2014-11-26T15:17:00Z">
              <w:tcPr>
                <w:tcW w:w="492" w:type="dxa"/>
              </w:tcPr>
            </w:tcPrChange>
          </w:tcPr>
          <w:p w14:paraId="4E002DA1" w14:textId="5DB42D8E" w:rsidR="00955EE2" w:rsidRPr="00A17AB5" w:rsidRDefault="00955EE2" w:rsidP="00955EE2">
            <w:pPr>
              <w:rPr>
                <w:sz w:val="18"/>
                <w:szCs w:val="18"/>
              </w:rPr>
            </w:pPr>
            <w:r>
              <w:rPr>
                <w:sz w:val="18"/>
                <w:szCs w:val="18"/>
              </w:rPr>
              <w:t>1</w:t>
            </w:r>
          </w:p>
        </w:tc>
        <w:tc>
          <w:tcPr>
            <w:tcW w:w="1757" w:type="dxa"/>
            <w:noWrap/>
            <w:tcPrChange w:id="905" w:author="Joe.Mendoza" w:date="2014-11-26T15:17:00Z">
              <w:tcPr>
                <w:tcW w:w="1757" w:type="dxa"/>
                <w:noWrap/>
              </w:tcPr>
            </w:tcPrChange>
          </w:tcPr>
          <w:p w14:paraId="77E349F5" w14:textId="64448A88" w:rsidR="00955EE2" w:rsidRPr="00A17AB5" w:rsidRDefault="00955EE2" w:rsidP="00955EE2">
            <w:pPr>
              <w:rPr>
                <w:sz w:val="18"/>
                <w:szCs w:val="18"/>
              </w:rPr>
            </w:pPr>
            <w:r w:rsidRPr="00B66B7D">
              <w:rPr>
                <w:sz w:val="18"/>
                <w:szCs w:val="18"/>
              </w:rPr>
              <w:t>IIT_CHR_ATTRIB26</w:t>
            </w:r>
          </w:p>
        </w:tc>
        <w:tc>
          <w:tcPr>
            <w:tcW w:w="1729" w:type="dxa"/>
            <w:tcPrChange w:id="906" w:author="Joe.Mendoza" w:date="2014-11-26T15:17:00Z">
              <w:tcPr>
                <w:tcW w:w="1729" w:type="dxa"/>
              </w:tcPr>
            </w:tcPrChange>
          </w:tcPr>
          <w:p w14:paraId="65993F5A" w14:textId="34837D77" w:rsidR="00955EE2" w:rsidRPr="00A17AB5" w:rsidRDefault="00955EE2" w:rsidP="00955EE2">
            <w:pPr>
              <w:rPr>
                <w:sz w:val="18"/>
                <w:szCs w:val="18"/>
              </w:rPr>
            </w:pPr>
            <w:r>
              <w:rPr>
                <w:sz w:val="18"/>
                <w:szCs w:val="18"/>
              </w:rPr>
              <w:t>Vendor Code</w:t>
            </w:r>
          </w:p>
        </w:tc>
        <w:tc>
          <w:tcPr>
            <w:tcW w:w="630" w:type="dxa"/>
            <w:tcPrChange w:id="907" w:author="Joe.Mendoza" w:date="2014-11-26T15:17:00Z">
              <w:tcPr>
                <w:tcW w:w="450" w:type="dxa"/>
              </w:tcPr>
            </w:tcPrChange>
          </w:tcPr>
          <w:p w14:paraId="43204992" w14:textId="337113F3" w:rsidR="00955EE2" w:rsidRPr="00A17AB5" w:rsidRDefault="00955EE2" w:rsidP="00955EE2">
            <w:pPr>
              <w:rPr>
                <w:sz w:val="18"/>
                <w:szCs w:val="18"/>
              </w:rPr>
            </w:pPr>
            <w:r>
              <w:rPr>
                <w:sz w:val="18"/>
                <w:szCs w:val="18"/>
              </w:rPr>
              <w:t>4</w:t>
            </w:r>
          </w:p>
        </w:tc>
        <w:tc>
          <w:tcPr>
            <w:tcW w:w="1890" w:type="dxa"/>
            <w:tcPrChange w:id="908" w:author="Joe.Mendoza" w:date="2014-11-26T15:17:00Z">
              <w:tcPr>
                <w:tcW w:w="1080" w:type="dxa"/>
              </w:tcPr>
            </w:tcPrChange>
          </w:tcPr>
          <w:p w14:paraId="48B332C4" w14:textId="14172354" w:rsidR="00955EE2" w:rsidRPr="00A17AB5" w:rsidRDefault="00955EE2" w:rsidP="00955EE2">
            <w:pPr>
              <w:rPr>
                <w:sz w:val="18"/>
                <w:szCs w:val="18"/>
              </w:rPr>
            </w:pPr>
            <w:r>
              <w:rPr>
                <w:sz w:val="18"/>
                <w:szCs w:val="18"/>
              </w:rPr>
              <w:t>VARCHAR2</w:t>
            </w:r>
          </w:p>
        </w:tc>
        <w:tc>
          <w:tcPr>
            <w:tcW w:w="450" w:type="dxa"/>
            <w:noWrap/>
            <w:tcPrChange w:id="909" w:author="Joe.Mendoza" w:date="2014-11-26T15:17:00Z">
              <w:tcPr>
                <w:tcW w:w="450" w:type="dxa"/>
                <w:noWrap/>
              </w:tcPr>
            </w:tcPrChange>
          </w:tcPr>
          <w:p w14:paraId="1DAF630B" w14:textId="77777777" w:rsidR="00955EE2" w:rsidRPr="00A17AB5" w:rsidRDefault="00955EE2" w:rsidP="00955EE2">
            <w:pPr>
              <w:rPr>
                <w:sz w:val="18"/>
                <w:szCs w:val="18"/>
              </w:rPr>
            </w:pPr>
          </w:p>
        </w:tc>
        <w:tc>
          <w:tcPr>
            <w:tcW w:w="540" w:type="dxa"/>
            <w:noWrap/>
            <w:tcPrChange w:id="910" w:author="Joe.Mendoza" w:date="2014-11-26T15:17:00Z">
              <w:tcPr>
                <w:tcW w:w="450" w:type="dxa"/>
                <w:noWrap/>
              </w:tcPr>
            </w:tcPrChange>
          </w:tcPr>
          <w:p w14:paraId="6C776EAA" w14:textId="77777777" w:rsidR="00955EE2" w:rsidRPr="00A17AB5" w:rsidRDefault="00955EE2" w:rsidP="00955EE2">
            <w:pPr>
              <w:rPr>
                <w:sz w:val="18"/>
                <w:szCs w:val="18"/>
              </w:rPr>
            </w:pPr>
          </w:p>
        </w:tc>
        <w:tc>
          <w:tcPr>
            <w:tcW w:w="1890" w:type="dxa"/>
            <w:tcPrChange w:id="911" w:author="Joe.Mendoza" w:date="2014-11-26T15:17:00Z">
              <w:tcPr>
                <w:tcW w:w="2250" w:type="dxa"/>
              </w:tcPr>
            </w:tcPrChange>
          </w:tcPr>
          <w:p w14:paraId="3CDD6F83" w14:textId="56B2FD05" w:rsidR="00955EE2" w:rsidRPr="00A17AB5" w:rsidRDefault="00955EE2" w:rsidP="00955EE2">
            <w:pPr>
              <w:rPr>
                <w:sz w:val="18"/>
                <w:szCs w:val="18"/>
              </w:rPr>
            </w:pPr>
            <w:r>
              <w:rPr>
                <w:sz w:val="18"/>
                <w:szCs w:val="18"/>
              </w:rPr>
              <w:t>Vendor_</w:t>
            </w:r>
            <w:r w:rsidRPr="00B66B7D">
              <w:rPr>
                <w:sz w:val="18"/>
                <w:szCs w:val="18"/>
              </w:rPr>
              <w:t>Code</w:t>
            </w:r>
          </w:p>
        </w:tc>
        <w:tc>
          <w:tcPr>
            <w:tcW w:w="540" w:type="dxa"/>
            <w:noWrap/>
            <w:tcPrChange w:id="912" w:author="Joe.Mendoza" w:date="2014-11-26T15:17:00Z">
              <w:tcPr>
                <w:tcW w:w="540" w:type="dxa"/>
                <w:noWrap/>
              </w:tcPr>
            </w:tcPrChange>
          </w:tcPr>
          <w:p w14:paraId="160BC2E5" w14:textId="77777777" w:rsidR="00955EE2" w:rsidRPr="00A17AB5" w:rsidRDefault="00955EE2" w:rsidP="00955EE2">
            <w:pPr>
              <w:rPr>
                <w:sz w:val="18"/>
                <w:szCs w:val="18"/>
              </w:rPr>
            </w:pPr>
          </w:p>
        </w:tc>
        <w:tc>
          <w:tcPr>
            <w:tcW w:w="450" w:type="dxa"/>
            <w:noWrap/>
            <w:tcPrChange w:id="913" w:author="Joe.Mendoza" w:date="2014-11-26T15:17:00Z">
              <w:tcPr>
                <w:tcW w:w="1387" w:type="dxa"/>
                <w:noWrap/>
              </w:tcPr>
            </w:tcPrChange>
          </w:tcPr>
          <w:p w14:paraId="5C40778C" w14:textId="2BA188CD" w:rsidR="00955EE2" w:rsidRPr="00A17AB5" w:rsidRDefault="00955EE2" w:rsidP="00955EE2">
            <w:pPr>
              <w:rPr>
                <w:sz w:val="18"/>
                <w:szCs w:val="18"/>
              </w:rPr>
            </w:pPr>
            <w:r>
              <w:rPr>
                <w:sz w:val="18"/>
                <w:szCs w:val="18"/>
              </w:rPr>
              <w:t>Y</w:t>
            </w:r>
          </w:p>
        </w:tc>
        <w:tc>
          <w:tcPr>
            <w:tcW w:w="540" w:type="dxa"/>
            <w:noWrap/>
            <w:tcPrChange w:id="914" w:author="Joe.Mendoza" w:date="2014-11-26T15:17:00Z">
              <w:tcPr>
                <w:tcW w:w="492" w:type="dxa"/>
                <w:noWrap/>
              </w:tcPr>
            </w:tcPrChange>
          </w:tcPr>
          <w:p w14:paraId="30372415" w14:textId="6F09EE19" w:rsidR="00955EE2" w:rsidRPr="00A17AB5" w:rsidRDefault="00955EE2" w:rsidP="00955EE2">
            <w:pPr>
              <w:rPr>
                <w:sz w:val="18"/>
                <w:szCs w:val="18"/>
              </w:rPr>
            </w:pPr>
            <w:r>
              <w:rPr>
                <w:sz w:val="18"/>
                <w:szCs w:val="18"/>
              </w:rPr>
              <w:t>Y</w:t>
            </w:r>
          </w:p>
        </w:tc>
        <w:tc>
          <w:tcPr>
            <w:tcW w:w="3060" w:type="dxa"/>
            <w:tcPrChange w:id="915" w:author="Joe.Mendoza" w:date="2014-11-26T15:17:00Z">
              <w:tcPr>
                <w:tcW w:w="3977" w:type="dxa"/>
              </w:tcPr>
            </w:tcPrChange>
          </w:tcPr>
          <w:p w14:paraId="4E6FF486" w14:textId="6B0015D0" w:rsidR="00955EE2" w:rsidRPr="00A17AB5" w:rsidRDefault="00955EE2" w:rsidP="00955EE2">
            <w:pPr>
              <w:rPr>
                <w:sz w:val="18"/>
                <w:szCs w:val="18"/>
              </w:rPr>
            </w:pPr>
            <w:r w:rsidRPr="00B66B7D">
              <w:rPr>
                <w:sz w:val="18"/>
                <w:szCs w:val="18"/>
              </w:rPr>
              <w:t xml:space="preserve">Unique identifier </w:t>
            </w:r>
            <w:r>
              <w:rPr>
                <w:sz w:val="18"/>
                <w:szCs w:val="18"/>
              </w:rPr>
              <w:t>representing the Service Provider.</w:t>
            </w:r>
          </w:p>
        </w:tc>
      </w:tr>
      <w:tr w:rsidR="00B80FA1" w:rsidRPr="001D5CBF" w14:paraId="41776B74" w14:textId="77777777" w:rsidTr="00180C5F">
        <w:trPr>
          <w:trHeight w:val="900"/>
          <w:trPrChange w:id="916" w:author="Joe.Mendoza" w:date="2014-11-26T15:17:00Z">
            <w:trPr>
              <w:trHeight w:val="900"/>
            </w:trPr>
          </w:trPrChange>
        </w:trPr>
        <w:tc>
          <w:tcPr>
            <w:tcW w:w="492" w:type="dxa"/>
            <w:hideMark/>
            <w:tcPrChange w:id="917" w:author="Joe.Mendoza" w:date="2014-11-26T15:17:00Z">
              <w:tcPr>
                <w:tcW w:w="492" w:type="dxa"/>
                <w:hideMark/>
              </w:tcPr>
            </w:tcPrChange>
          </w:tcPr>
          <w:p w14:paraId="1CFD0E58" w14:textId="3CCD5F74" w:rsidR="00955EE2" w:rsidRPr="00A17AB5" w:rsidRDefault="00955EE2" w:rsidP="00955EE2">
            <w:pPr>
              <w:rPr>
                <w:sz w:val="18"/>
                <w:szCs w:val="18"/>
              </w:rPr>
            </w:pPr>
            <w:r>
              <w:rPr>
                <w:sz w:val="18"/>
                <w:szCs w:val="18"/>
              </w:rPr>
              <w:t>2</w:t>
            </w:r>
          </w:p>
        </w:tc>
        <w:tc>
          <w:tcPr>
            <w:tcW w:w="1757" w:type="dxa"/>
            <w:noWrap/>
            <w:hideMark/>
            <w:tcPrChange w:id="918" w:author="Joe.Mendoza" w:date="2014-11-26T15:17:00Z">
              <w:tcPr>
                <w:tcW w:w="1757" w:type="dxa"/>
                <w:noWrap/>
                <w:hideMark/>
              </w:tcPr>
            </w:tcPrChange>
          </w:tcPr>
          <w:p w14:paraId="331C092E" w14:textId="2DD3A6B4" w:rsidR="00955EE2" w:rsidRPr="00A17AB5" w:rsidRDefault="00955EE2" w:rsidP="00955EE2">
            <w:pPr>
              <w:rPr>
                <w:sz w:val="18"/>
                <w:szCs w:val="18"/>
              </w:rPr>
            </w:pPr>
            <w:r>
              <w:rPr>
                <w:sz w:val="18"/>
                <w:szCs w:val="18"/>
              </w:rPr>
              <w:t>IIT_NUM_ATTRIB25</w:t>
            </w:r>
          </w:p>
        </w:tc>
        <w:tc>
          <w:tcPr>
            <w:tcW w:w="1729" w:type="dxa"/>
            <w:hideMark/>
            <w:tcPrChange w:id="919" w:author="Joe.Mendoza" w:date="2014-11-26T15:17:00Z">
              <w:tcPr>
                <w:tcW w:w="1729" w:type="dxa"/>
                <w:hideMark/>
              </w:tcPr>
            </w:tcPrChange>
          </w:tcPr>
          <w:p w14:paraId="559900ED" w14:textId="2BAF1EC2" w:rsidR="00955EE2" w:rsidRPr="00A17AB5" w:rsidRDefault="00955EE2" w:rsidP="00955EE2">
            <w:pPr>
              <w:rPr>
                <w:sz w:val="18"/>
                <w:szCs w:val="18"/>
              </w:rPr>
            </w:pPr>
            <w:r w:rsidRPr="00DD5A9F">
              <w:rPr>
                <w:sz w:val="18"/>
                <w:szCs w:val="18"/>
              </w:rPr>
              <w:t>Reference ID</w:t>
            </w:r>
          </w:p>
        </w:tc>
        <w:tc>
          <w:tcPr>
            <w:tcW w:w="630" w:type="dxa"/>
            <w:hideMark/>
            <w:tcPrChange w:id="920" w:author="Joe.Mendoza" w:date="2014-11-26T15:17:00Z">
              <w:tcPr>
                <w:tcW w:w="450" w:type="dxa"/>
                <w:hideMark/>
              </w:tcPr>
            </w:tcPrChange>
          </w:tcPr>
          <w:p w14:paraId="69C56E6B" w14:textId="783BCA5F" w:rsidR="00955EE2" w:rsidRPr="00A17AB5" w:rsidRDefault="00955EE2" w:rsidP="00955EE2">
            <w:pPr>
              <w:rPr>
                <w:sz w:val="18"/>
                <w:szCs w:val="18"/>
              </w:rPr>
            </w:pPr>
            <w:r>
              <w:rPr>
                <w:sz w:val="18"/>
                <w:szCs w:val="18"/>
              </w:rPr>
              <w:t>8</w:t>
            </w:r>
          </w:p>
        </w:tc>
        <w:tc>
          <w:tcPr>
            <w:tcW w:w="1890" w:type="dxa"/>
            <w:hideMark/>
            <w:tcPrChange w:id="921" w:author="Joe.Mendoza" w:date="2014-11-26T15:17:00Z">
              <w:tcPr>
                <w:tcW w:w="1080" w:type="dxa"/>
                <w:hideMark/>
              </w:tcPr>
            </w:tcPrChange>
          </w:tcPr>
          <w:p w14:paraId="5629F568" w14:textId="28CF8CCF" w:rsidR="00955EE2" w:rsidRPr="00A17AB5" w:rsidRDefault="008615E6" w:rsidP="00955EE2">
            <w:pPr>
              <w:rPr>
                <w:sz w:val="18"/>
                <w:szCs w:val="18"/>
              </w:rPr>
            </w:pPr>
            <w:r w:rsidRPr="008615E6">
              <w:rPr>
                <w:sz w:val="18"/>
                <w:szCs w:val="18"/>
              </w:rPr>
              <w:t>number</w:t>
            </w:r>
            <w:r w:rsidRPr="008615E6" w:rsidDel="000D2753">
              <w:rPr>
                <w:sz w:val="18"/>
                <w:szCs w:val="18"/>
              </w:rPr>
              <w:t xml:space="preserve"> </w:t>
            </w:r>
          </w:p>
        </w:tc>
        <w:tc>
          <w:tcPr>
            <w:tcW w:w="450" w:type="dxa"/>
            <w:noWrap/>
            <w:hideMark/>
            <w:tcPrChange w:id="922" w:author="Joe.Mendoza" w:date="2014-11-26T15:17:00Z">
              <w:tcPr>
                <w:tcW w:w="450" w:type="dxa"/>
                <w:noWrap/>
                <w:hideMark/>
              </w:tcPr>
            </w:tcPrChange>
          </w:tcPr>
          <w:p w14:paraId="22B87E42" w14:textId="77777777" w:rsidR="00955EE2" w:rsidRPr="00A17AB5" w:rsidRDefault="00955EE2" w:rsidP="00955EE2">
            <w:pPr>
              <w:rPr>
                <w:sz w:val="18"/>
                <w:szCs w:val="18"/>
              </w:rPr>
            </w:pPr>
          </w:p>
        </w:tc>
        <w:tc>
          <w:tcPr>
            <w:tcW w:w="540" w:type="dxa"/>
            <w:noWrap/>
            <w:hideMark/>
            <w:tcPrChange w:id="923" w:author="Joe.Mendoza" w:date="2014-11-26T15:17:00Z">
              <w:tcPr>
                <w:tcW w:w="450" w:type="dxa"/>
                <w:noWrap/>
                <w:hideMark/>
              </w:tcPr>
            </w:tcPrChange>
          </w:tcPr>
          <w:p w14:paraId="1AD07DE6" w14:textId="3D59A310" w:rsidR="00955EE2" w:rsidRPr="00A17AB5" w:rsidRDefault="00955EE2" w:rsidP="00955EE2">
            <w:pPr>
              <w:rPr>
                <w:sz w:val="18"/>
                <w:szCs w:val="18"/>
              </w:rPr>
            </w:pPr>
            <w:r w:rsidRPr="00DD5A9F">
              <w:rPr>
                <w:sz w:val="18"/>
                <w:szCs w:val="18"/>
              </w:rPr>
              <w:t>U</w:t>
            </w:r>
          </w:p>
        </w:tc>
        <w:tc>
          <w:tcPr>
            <w:tcW w:w="1890" w:type="dxa"/>
            <w:hideMark/>
            <w:tcPrChange w:id="924" w:author="Joe.Mendoza" w:date="2014-11-26T15:17:00Z">
              <w:tcPr>
                <w:tcW w:w="2250" w:type="dxa"/>
                <w:hideMark/>
              </w:tcPr>
            </w:tcPrChange>
          </w:tcPr>
          <w:p w14:paraId="4B7AA4D0" w14:textId="32D169B1" w:rsidR="00955EE2" w:rsidRPr="00A17AB5" w:rsidRDefault="00955EE2" w:rsidP="00955EE2">
            <w:pPr>
              <w:rPr>
                <w:sz w:val="18"/>
                <w:szCs w:val="18"/>
              </w:rPr>
            </w:pPr>
            <w:r w:rsidRPr="00DD5A9F">
              <w:rPr>
                <w:sz w:val="18"/>
                <w:szCs w:val="18"/>
              </w:rPr>
              <w:t>Reference_ID</w:t>
            </w:r>
          </w:p>
        </w:tc>
        <w:tc>
          <w:tcPr>
            <w:tcW w:w="540" w:type="dxa"/>
            <w:noWrap/>
            <w:hideMark/>
            <w:tcPrChange w:id="925" w:author="Joe.Mendoza" w:date="2014-11-26T15:17:00Z">
              <w:tcPr>
                <w:tcW w:w="540" w:type="dxa"/>
                <w:noWrap/>
                <w:hideMark/>
              </w:tcPr>
            </w:tcPrChange>
          </w:tcPr>
          <w:p w14:paraId="3B11AB9C" w14:textId="77777777" w:rsidR="00955EE2" w:rsidRPr="00A17AB5" w:rsidRDefault="00955EE2" w:rsidP="00955EE2">
            <w:pPr>
              <w:rPr>
                <w:sz w:val="18"/>
                <w:szCs w:val="18"/>
              </w:rPr>
            </w:pPr>
          </w:p>
        </w:tc>
        <w:tc>
          <w:tcPr>
            <w:tcW w:w="450" w:type="dxa"/>
            <w:noWrap/>
            <w:hideMark/>
            <w:tcPrChange w:id="926" w:author="Joe.Mendoza" w:date="2014-11-26T15:17:00Z">
              <w:tcPr>
                <w:tcW w:w="1387" w:type="dxa"/>
                <w:noWrap/>
                <w:hideMark/>
              </w:tcPr>
            </w:tcPrChange>
          </w:tcPr>
          <w:p w14:paraId="2FF156AA" w14:textId="26D06CB7" w:rsidR="00955EE2" w:rsidRPr="00A17AB5" w:rsidRDefault="00955EE2" w:rsidP="00955EE2">
            <w:pPr>
              <w:rPr>
                <w:sz w:val="18"/>
                <w:szCs w:val="18"/>
              </w:rPr>
            </w:pPr>
            <w:r w:rsidRPr="00DD5A9F">
              <w:rPr>
                <w:sz w:val="18"/>
                <w:szCs w:val="18"/>
              </w:rPr>
              <w:t>Y</w:t>
            </w:r>
          </w:p>
        </w:tc>
        <w:tc>
          <w:tcPr>
            <w:tcW w:w="540" w:type="dxa"/>
            <w:noWrap/>
            <w:hideMark/>
            <w:tcPrChange w:id="927" w:author="Joe.Mendoza" w:date="2014-11-26T15:17:00Z">
              <w:tcPr>
                <w:tcW w:w="492" w:type="dxa"/>
                <w:noWrap/>
                <w:hideMark/>
              </w:tcPr>
            </w:tcPrChange>
          </w:tcPr>
          <w:p w14:paraId="58968D2D" w14:textId="24E771EA" w:rsidR="00955EE2" w:rsidRPr="00A17AB5" w:rsidRDefault="00955EE2" w:rsidP="00955EE2">
            <w:pPr>
              <w:rPr>
                <w:sz w:val="18"/>
                <w:szCs w:val="18"/>
              </w:rPr>
            </w:pPr>
            <w:r w:rsidRPr="00DD5A9F">
              <w:rPr>
                <w:sz w:val="18"/>
                <w:szCs w:val="18"/>
              </w:rPr>
              <w:t>Y</w:t>
            </w:r>
          </w:p>
        </w:tc>
        <w:tc>
          <w:tcPr>
            <w:tcW w:w="3060" w:type="dxa"/>
            <w:hideMark/>
            <w:tcPrChange w:id="928" w:author="Joe.Mendoza" w:date="2014-11-26T15:17:00Z">
              <w:tcPr>
                <w:tcW w:w="3977" w:type="dxa"/>
                <w:hideMark/>
              </w:tcPr>
            </w:tcPrChange>
          </w:tcPr>
          <w:p w14:paraId="22B2D3E3" w14:textId="0435B51F" w:rsidR="00955EE2" w:rsidRPr="00A17AB5" w:rsidRDefault="00E77FF3" w:rsidP="00955EE2">
            <w:pPr>
              <w:rPr>
                <w:sz w:val="18"/>
                <w:szCs w:val="18"/>
              </w:rPr>
            </w:pPr>
            <w:ins w:id="929" w:author="Joe.Mendoza" w:date="2014-11-26T10:33:00Z">
              <w:r w:rsidRPr="00E77FF3">
                <w:rPr>
                  <w:sz w:val="18"/>
                  <w:szCs w:val="18"/>
                </w:rPr>
                <w:t>Unique number sent by the service providers to identify an activity information.</w:t>
              </w:r>
            </w:ins>
            <w:del w:id="930" w:author="Joe.Mendoza" w:date="2014-11-26T10:33:00Z">
              <w:r w:rsidR="00955EE2" w:rsidRPr="00DD5A9F" w:rsidDel="00E77FF3">
                <w:rPr>
                  <w:sz w:val="18"/>
                  <w:szCs w:val="18"/>
                </w:rPr>
                <w:delText>The maintenance activities comprising of routine or reactive services. The activities are allocated activity code</w:delText>
              </w:r>
            </w:del>
            <w:r w:rsidR="00955EE2" w:rsidRPr="00DD5A9F">
              <w:rPr>
                <w:sz w:val="18"/>
                <w:szCs w:val="18"/>
              </w:rPr>
              <w:t>.</w:t>
            </w:r>
          </w:p>
        </w:tc>
      </w:tr>
      <w:tr w:rsidR="00B80FA1" w:rsidRPr="001D5CBF" w14:paraId="65983B21" w14:textId="77777777" w:rsidTr="00180C5F">
        <w:trPr>
          <w:trHeight w:val="600"/>
          <w:trPrChange w:id="931" w:author="Joe.Mendoza" w:date="2014-11-26T15:17:00Z">
            <w:trPr>
              <w:trHeight w:val="600"/>
            </w:trPr>
          </w:trPrChange>
        </w:trPr>
        <w:tc>
          <w:tcPr>
            <w:tcW w:w="492" w:type="dxa"/>
            <w:hideMark/>
            <w:tcPrChange w:id="932" w:author="Joe.Mendoza" w:date="2014-11-26T15:17:00Z">
              <w:tcPr>
                <w:tcW w:w="492" w:type="dxa"/>
                <w:hideMark/>
              </w:tcPr>
            </w:tcPrChange>
          </w:tcPr>
          <w:p w14:paraId="1D621FA1" w14:textId="39C1D334" w:rsidR="00955EE2" w:rsidRPr="00A17AB5" w:rsidRDefault="00955EE2" w:rsidP="00955EE2">
            <w:pPr>
              <w:rPr>
                <w:sz w:val="18"/>
                <w:szCs w:val="18"/>
              </w:rPr>
            </w:pPr>
            <w:r>
              <w:rPr>
                <w:sz w:val="18"/>
                <w:szCs w:val="18"/>
              </w:rPr>
              <w:t>3</w:t>
            </w:r>
          </w:p>
        </w:tc>
        <w:tc>
          <w:tcPr>
            <w:tcW w:w="1757" w:type="dxa"/>
            <w:noWrap/>
            <w:hideMark/>
            <w:tcPrChange w:id="933" w:author="Joe.Mendoza" w:date="2014-11-26T15:17:00Z">
              <w:tcPr>
                <w:tcW w:w="1757" w:type="dxa"/>
                <w:noWrap/>
                <w:hideMark/>
              </w:tcPr>
            </w:tcPrChange>
          </w:tcPr>
          <w:p w14:paraId="586418D6" w14:textId="77777777" w:rsidR="00955EE2" w:rsidRPr="00A17AB5" w:rsidRDefault="00955EE2" w:rsidP="00955EE2">
            <w:pPr>
              <w:rPr>
                <w:sz w:val="18"/>
                <w:szCs w:val="18"/>
              </w:rPr>
            </w:pPr>
            <w:r w:rsidRPr="00A17AB5">
              <w:rPr>
                <w:sz w:val="18"/>
                <w:szCs w:val="18"/>
              </w:rPr>
              <w:t>IIT_CHR_ATTRIB27</w:t>
            </w:r>
          </w:p>
        </w:tc>
        <w:tc>
          <w:tcPr>
            <w:tcW w:w="1729" w:type="dxa"/>
            <w:hideMark/>
            <w:tcPrChange w:id="934" w:author="Joe.Mendoza" w:date="2014-11-26T15:17:00Z">
              <w:tcPr>
                <w:tcW w:w="1729" w:type="dxa"/>
                <w:hideMark/>
              </w:tcPr>
            </w:tcPrChange>
          </w:tcPr>
          <w:p w14:paraId="1319B02C" w14:textId="77777777" w:rsidR="00955EE2" w:rsidRPr="00A17AB5" w:rsidRDefault="00955EE2" w:rsidP="00955EE2">
            <w:pPr>
              <w:rPr>
                <w:sz w:val="18"/>
                <w:szCs w:val="18"/>
              </w:rPr>
            </w:pPr>
            <w:r w:rsidRPr="00A17AB5">
              <w:rPr>
                <w:sz w:val="18"/>
                <w:szCs w:val="18"/>
              </w:rPr>
              <w:t>Inspection Number</w:t>
            </w:r>
          </w:p>
        </w:tc>
        <w:tc>
          <w:tcPr>
            <w:tcW w:w="630" w:type="dxa"/>
            <w:hideMark/>
            <w:tcPrChange w:id="935" w:author="Joe.Mendoza" w:date="2014-11-26T15:17:00Z">
              <w:tcPr>
                <w:tcW w:w="450" w:type="dxa"/>
                <w:hideMark/>
              </w:tcPr>
            </w:tcPrChange>
          </w:tcPr>
          <w:p w14:paraId="5B884713" w14:textId="77777777" w:rsidR="00955EE2" w:rsidRPr="00A17AB5" w:rsidRDefault="00955EE2" w:rsidP="00955EE2">
            <w:pPr>
              <w:rPr>
                <w:sz w:val="18"/>
                <w:szCs w:val="18"/>
              </w:rPr>
            </w:pPr>
            <w:r w:rsidRPr="00A17AB5">
              <w:rPr>
                <w:sz w:val="18"/>
                <w:szCs w:val="18"/>
              </w:rPr>
              <w:t>30</w:t>
            </w:r>
          </w:p>
        </w:tc>
        <w:tc>
          <w:tcPr>
            <w:tcW w:w="1890" w:type="dxa"/>
            <w:hideMark/>
            <w:tcPrChange w:id="936" w:author="Joe.Mendoza" w:date="2014-11-26T15:17:00Z">
              <w:tcPr>
                <w:tcW w:w="1080" w:type="dxa"/>
                <w:hideMark/>
              </w:tcPr>
            </w:tcPrChange>
          </w:tcPr>
          <w:p w14:paraId="161B7B7F" w14:textId="77777777" w:rsidR="00955EE2" w:rsidRPr="00A17AB5" w:rsidRDefault="00955EE2" w:rsidP="00955EE2">
            <w:pPr>
              <w:rPr>
                <w:sz w:val="18"/>
                <w:szCs w:val="18"/>
              </w:rPr>
            </w:pPr>
            <w:r w:rsidRPr="00A17AB5">
              <w:rPr>
                <w:sz w:val="18"/>
                <w:szCs w:val="18"/>
              </w:rPr>
              <w:t>varchar2</w:t>
            </w:r>
          </w:p>
        </w:tc>
        <w:tc>
          <w:tcPr>
            <w:tcW w:w="450" w:type="dxa"/>
            <w:noWrap/>
            <w:hideMark/>
            <w:tcPrChange w:id="937" w:author="Joe.Mendoza" w:date="2014-11-26T15:17:00Z">
              <w:tcPr>
                <w:tcW w:w="450" w:type="dxa"/>
                <w:noWrap/>
                <w:hideMark/>
              </w:tcPr>
            </w:tcPrChange>
          </w:tcPr>
          <w:p w14:paraId="375D7793" w14:textId="77777777" w:rsidR="00955EE2" w:rsidRPr="00A17AB5" w:rsidRDefault="00955EE2" w:rsidP="00955EE2">
            <w:pPr>
              <w:rPr>
                <w:sz w:val="18"/>
                <w:szCs w:val="18"/>
              </w:rPr>
            </w:pPr>
          </w:p>
        </w:tc>
        <w:tc>
          <w:tcPr>
            <w:tcW w:w="540" w:type="dxa"/>
            <w:noWrap/>
            <w:hideMark/>
            <w:tcPrChange w:id="938" w:author="Joe.Mendoza" w:date="2014-11-26T15:17:00Z">
              <w:tcPr>
                <w:tcW w:w="450" w:type="dxa"/>
                <w:noWrap/>
                <w:hideMark/>
              </w:tcPr>
            </w:tcPrChange>
          </w:tcPr>
          <w:p w14:paraId="17C12456" w14:textId="77777777" w:rsidR="00955EE2" w:rsidRPr="00A17AB5" w:rsidRDefault="00955EE2" w:rsidP="00955EE2">
            <w:pPr>
              <w:rPr>
                <w:sz w:val="18"/>
                <w:szCs w:val="18"/>
              </w:rPr>
            </w:pPr>
            <w:r w:rsidRPr="00A17AB5">
              <w:rPr>
                <w:sz w:val="18"/>
                <w:szCs w:val="18"/>
              </w:rPr>
              <w:t>U</w:t>
            </w:r>
          </w:p>
        </w:tc>
        <w:tc>
          <w:tcPr>
            <w:tcW w:w="1890" w:type="dxa"/>
            <w:hideMark/>
            <w:tcPrChange w:id="939" w:author="Joe.Mendoza" w:date="2014-11-26T15:17:00Z">
              <w:tcPr>
                <w:tcW w:w="2250" w:type="dxa"/>
                <w:hideMark/>
              </w:tcPr>
            </w:tcPrChange>
          </w:tcPr>
          <w:p w14:paraId="679BBA3A" w14:textId="77777777" w:rsidR="00955EE2" w:rsidRPr="00A17AB5" w:rsidRDefault="00955EE2" w:rsidP="00955EE2">
            <w:pPr>
              <w:rPr>
                <w:sz w:val="18"/>
                <w:szCs w:val="18"/>
              </w:rPr>
            </w:pPr>
            <w:r w:rsidRPr="00A17AB5">
              <w:rPr>
                <w:sz w:val="18"/>
                <w:szCs w:val="18"/>
              </w:rPr>
              <w:t>Inspection_Number</w:t>
            </w:r>
          </w:p>
        </w:tc>
        <w:tc>
          <w:tcPr>
            <w:tcW w:w="540" w:type="dxa"/>
            <w:noWrap/>
            <w:hideMark/>
            <w:tcPrChange w:id="940" w:author="Joe.Mendoza" w:date="2014-11-26T15:17:00Z">
              <w:tcPr>
                <w:tcW w:w="540" w:type="dxa"/>
                <w:noWrap/>
                <w:hideMark/>
              </w:tcPr>
            </w:tcPrChange>
          </w:tcPr>
          <w:p w14:paraId="5C442BBE" w14:textId="77777777" w:rsidR="00955EE2" w:rsidRPr="00A17AB5" w:rsidRDefault="00955EE2" w:rsidP="00955EE2">
            <w:pPr>
              <w:rPr>
                <w:sz w:val="18"/>
                <w:szCs w:val="18"/>
              </w:rPr>
            </w:pPr>
          </w:p>
        </w:tc>
        <w:tc>
          <w:tcPr>
            <w:tcW w:w="450" w:type="dxa"/>
            <w:noWrap/>
            <w:hideMark/>
            <w:tcPrChange w:id="941" w:author="Joe.Mendoza" w:date="2014-11-26T15:17:00Z">
              <w:tcPr>
                <w:tcW w:w="1387" w:type="dxa"/>
                <w:noWrap/>
                <w:hideMark/>
              </w:tcPr>
            </w:tcPrChange>
          </w:tcPr>
          <w:p w14:paraId="3E4F0EB6" w14:textId="77777777" w:rsidR="00955EE2" w:rsidRPr="00A17AB5" w:rsidRDefault="00955EE2" w:rsidP="00955EE2">
            <w:pPr>
              <w:rPr>
                <w:sz w:val="18"/>
                <w:szCs w:val="18"/>
              </w:rPr>
            </w:pPr>
            <w:r w:rsidRPr="00A17AB5">
              <w:rPr>
                <w:sz w:val="18"/>
                <w:szCs w:val="18"/>
              </w:rPr>
              <w:t>Y</w:t>
            </w:r>
          </w:p>
        </w:tc>
        <w:tc>
          <w:tcPr>
            <w:tcW w:w="540" w:type="dxa"/>
            <w:noWrap/>
            <w:hideMark/>
            <w:tcPrChange w:id="942" w:author="Joe.Mendoza" w:date="2014-11-26T15:17:00Z">
              <w:tcPr>
                <w:tcW w:w="492" w:type="dxa"/>
                <w:noWrap/>
                <w:hideMark/>
              </w:tcPr>
            </w:tcPrChange>
          </w:tcPr>
          <w:p w14:paraId="79F42B2A" w14:textId="77777777" w:rsidR="00955EE2" w:rsidRPr="00A17AB5" w:rsidRDefault="00955EE2" w:rsidP="00955EE2">
            <w:pPr>
              <w:rPr>
                <w:sz w:val="18"/>
                <w:szCs w:val="18"/>
              </w:rPr>
            </w:pPr>
            <w:r w:rsidRPr="00A17AB5">
              <w:rPr>
                <w:sz w:val="18"/>
                <w:szCs w:val="18"/>
              </w:rPr>
              <w:t>Y</w:t>
            </w:r>
          </w:p>
        </w:tc>
        <w:tc>
          <w:tcPr>
            <w:tcW w:w="3060" w:type="dxa"/>
            <w:hideMark/>
            <w:tcPrChange w:id="943" w:author="Joe.Mendoza" w:date="2014-11-26T15:17:00Z">
              <w:tcPr>
                <w:tcW w:w="3977" w:type="dxa"/>
                <w:hideMark/>
              </w:tcPr>
            </w:tcPrChange>
          </w:tcPr>
          <w:p w14:paraId="2728DC4D" w14:textId="77777777" w:rsidR="00955EE2" w:rsidRPr="00A17AB5" w:rsidRDefault="00955EE2" w:rsidP="00955EE2">
            <w:pPr>
              <w:rPr>
                <w:sz w:val="18"/>
                <w:szCs w:val="18"/>
              </w:rPr>
            </w:pPr>
            <w:r w:rsidRPr="00A17AB5">
              <w:rPr>
                <w:sz w:val="18"/>
                <w:szCs w:val="18"/>
              </w:rPr>
              <w:t>This is the identifying number of the inspection visible to the user.</w:t>
            </w:r>
          </w:p>
        </w:tc>
      </w:tr>
      <w:tr w:rsidR="00B80FA1" w:rsidRPr="001D5CBF" w14:paraId="5EB28CDC" w14:textId="77777777" w:rsidTr="00180C5F">
        <w:trPr>
          <w:trHeight w:val="900"/>
          <w:trPrChange w:id="944" w:author="Joe.Mendoza" w:date="2014-11-26T15:17:00Z">
            <w:trPr>
              <w:trHeight w:val="900"/>
            </w:trPr>
          </w:trPrChange>
        </w:trPr>
        <w:tc>
          <w:tcPr>
            <w:tcW w:w="492" w:type="dxa"/>
            <w:hideMark/>
            <w:tcPrChange w:id="945" w:author="Joe.Mendoza" w:date="2014-11-26T15:17:00Z">
              <w:tcPr>
                <w:tcW w:w="492" w:type="dxa"/>
                <w:hideMark/>
              </w:tcPr>
            </w:tcPrChange>
          </w:tcPr>
          <w:p w14:paraId="1C2153EE" w14:textId="5BD03ACB" w:rsidR="00955EE2" w:rsidRPr="00A17AB5" w:rsidRDefault="00955EE2" w:rsidP="00955EE2">
            <w:pPr>
              <w:rPr>
                <w:sz w:val="18"/>
                <w:szCs w:val="18"/>
              </w:rPr>
            </w:pPr>
            <w:r>
              <w:rPr>
                <w:sz w:val="18"/>
                <w:szCs w:val="18"/>
              </w:rPr>
              <w:t>4</w:t>
            </w:r>
          </w:p>
        </w:tc>
        <w:tc>
          <w:tcPr>
            <w:tcW w:w="1757" w:type="dxa"/>
            <w:noWrap/>
            <w:hideMark/>
            <w:tcPrChange w:id="946" w:author="Joe.Mendoza" w:date="2014-11-26T15:17:00Z">
              <w:tcPr>
                <w:tcW w:w="1757" w:type="dxa"/>
                <w:noWrap/>
                <w:hideMark/>
              </w:tcPr>
            </w:tcPrChange>
          </w:tcPr>
          <w:p w14:paraId="459D9D5D" w14:textId="77777777" w:rsidR="00955EE2" w:rsidRPr="00A17AB5" w:rsidRDefault="00955EE2" w:rsidP="00955EE2">
            <w:pPr>
              <w:rPr>
                <w:sz w:val="18"/>
                <w:szCs w:val="18"/>
              </w:rPr>
            </w:pPr>
            <w:r w:rsidRPr="00A17AB5">
              <w:rPr>
                <w:sz w:val="18"/>
                <w:szCs w:val="18"/>
              </w:rPr>
              <w:t>IIT_NUM_ATTRIB16</w:t>
            </w:r>
          </w:p>
        </w:tc>
        <w:tc>
          <w:tcPr>
            <w:tcW w:w="1729" w:type="dxa"/>
            <w:hideMark/>
            <w:tcPrChange w:id="947" w:author="Joe.Mendoza" w:date="2014-11-26T15:17:00Z">
              <w:tcPr>
                <w:tcW w:w="1729" w:type="dxa"/>
                <w:hideMark/>
              </w:tcPr>
            </w:tcPrChange>
          </w:tcPr>
          <w:p w14:paraId="4AAAD2B3" w14:textId="77777777" w:rsidR="00955EE2" w:rsidRPr="00A17AB5" w:rsidRDefault="00955EE2" w:rsidP="00955EE2">
            <w:pPr>
              <w:rPr>
                <w:sz w:val="18"/>
                <w:szCs w:val="18"/>
              </w:rPr>
            </w:pPr>
            <w:r w:rsidRPr="00A17AB5">
              <w:rPr>
                <w:sz w:val="18"/>
                <w:szCs w:val="18"/>
              </w:rPr>
              <w:t>Inspection ID</w:t>
            </w:r>
          </w:p>
        </w:tc>
        <w:tc>
          <w:tcPr>
            <w:tcW w:w="630" w:type="dxa"/>
            <w:hideMark/>
            <w:tcPrChange w:id="948" w:author="Joe.Mendoza" w:date="2014-11-26T15:17:00Z">
              <w:tcPr>
                <w:tcW w:w="450" w:type="dxa"/>
                <w:hideMark/>
              </w:tcPr>
            </w:tcPrChange>
          </w:tcPr>
          <w:p w14:paraId="1661F5AC" w14:textId="26404BEE" w:rsidR="00955EE2" w:rsidRPr="00A17AB5" w:rsidRDefault="008615E6" w:rsidP="00955EE2">
            <w:pPr>
              <w:rPr>
                <w:sz w:val="18"/>
                <w:szCs w:val="18"/>
              </w:rPr>
            </w:pPr>
            <w:r>
              <w:rPr>
                <w:sz w:val="18"/>
                <w:szCs w:val="18"/>
              </w:rPr>
              <w:t>8</w:t>
            </w:r>
          </w:p>
        </w:tc>
        <w:tc>
          <w:tcPr>
            <w:tcW w:w="1890" w:type="dxa"/>
            <w:hideMark/>
            <w:tcPrChange w:id="949" w:author="Joe.Mendoza" w:date="2014-11-26T15:17:00Z">
              <w:tcPr>
                <w:tcW w:w="1080" w:type="dxa"/>
                <w:hideMark/>
              </w:tcPr>
            </w:tcPrChange>
          </w:tcPr>
          <w:p w14:paraId="471A7664" w14:textId="77777777" w:rsidR="00955EE2" w:rsidRPr="00A17AB5" w:rsidRDefault="00955EE2" w:rsidP="00955EE2">
            <w:pPr>
              <w:rPr>
                <w:sz w:val="18"/>
                <w:szCs w:val="18"/>
              </w:rPr>
            </w:pPr>
            <w:r w:rsidRPr="00A17AB5">
              <w:rPr>
                <w:sz w:val="18"/>
                <w:szCs w:val="18"/>
              </w:rPr>
              <w:t>number</w:t>
            </w:r>
          </w:p>
        </w:tc>
        <w:tc>
          <w:tcPr>
            <w:tcW w:w="450" w:type="dxa"/>
            <w:noWrap/>
            <w:hideMark/>
            <w:tcPrChange w:id="950" w:author="Joe.Mendoza" w:date="2014-11-26T15:17:00Z">
              <w:tcPr>
                <w:tcW w:w="450" w:type="dxa"/>
                <w:noWrap/>
                <w:hideMark/>
              </w:tcPr>
            </w:tcPrChange>
          </w:tcPr>
          <w:p w14:paraId="5D3CA8ED" w14:textId="77777777" w:rsidR="00955EE2" w:rsidRPr="00A17AB5" w:rsidRDefault="00955EE2" w:rsidP="00955EE2">
            <w:pPr>
              <w:rPr>
                <w:sz w:val="18"/>
                <w:szCs w:val="18"/>
              </w:rPr>
            </w:pPr>
          </w:p>
        </w:tc>
        <w:tc>
          <w:tcPr>
            <w:tcW w:w="540" w:type="dxa"/>
            <w:noWrap/>
            <w:hideMark/>
            <w:tcPrChange w:id="951" w:author="Joe.Mendoza" w:date="2014-11-26T15:17:00Z">
              <w:tcPr>
                <w:tcW w:w="450" w:type="dxa"/>
                <w:noWrap/>
                <w:hideMark/>
              </w:tcPr>
            </w:tcPrChange>
          </w:tcPr>
          <w:p w14:paraId="7B297AB0" w14:textId="77777777" w:rsidR="00955EE2" w:rsidRPr="00A17AB5" w:rsidRDefault="00955EE2" w:rsidP="00955EE2">
            <w:pPr>
              <w:rPr>
                <w:sz w:val="18"/>
                <w:szCs w:val="18"/>
              </w:rPr>
            </w:pPr>
            <w:r w:rsidRPr="00A17AB5">
              <w:rPr>
                <w:sz w:val="18"/>
                <w:szCs w:val="18"/>
              </w:rPr>
              <w:t>U</w:t>
            </w:r>
          </w:p>
        </w:tc>
        <w:tc>
          <w:tcPr>
            <w:tcW w:w="1890" w:type="dxa"/>
            <w:hideMark/>
            <w:tcPrChange w:id="952" w:author="Joe.Mendoza" w:date="2014-11-26T15:17:00Z">
              <w:tcPr>
                <w:tcW w:w="2250" w:type="dxa"/>
                <w:hideMark/>
              </w:tcPr>
            </w:tcPrChange>
          </w:tcPr>
          <w:p w14:paraId="0154B60A" w14:textId="77777777" w:rsidR="00955EE2" w:rsidRPr="00A17AB5" w:rsidRDefault="00955EE2" w:rsidP="00955EE2">
            <w:pPr>
              <w:rPr>
                <w:sz w:val="18"/>
                <w:szCs w:val="18"/>
              </w:rPr>
            </w:pPr>
            <w:r w:rsidRPr="00A17AB5">
              <w:rPr>
                <w:sz w:val="18"/>
                <w:szCs w:val="18"/>
              </w:rPr>
              <w:t>Inspection_ID</w:t>
            </w:r>
          </w:p>
        </w:tc>
        <w:tc>
          <w:tcPr>
            <w:tcW w:w="540" w:type="dxa"/>
            <w:noWrap/>
            <w:hideMark/>
            <w:tcPrChange w:id="953" w:author="Joe.Mendoza" w:date="2014-11-26T15:17:00Z">
              <w:tcPr>
                <w:tcW w:w="540" w:type="dxa"/>
                <w:noWrap/>
                <w:hideMark/>
              </w:tcPr>
            </w:tcPrChange>
          </w:tcPr>
          <w:p w14:paraId="29D85A1A" w14:textId="77777777" w:rsidR="00955EE2" w:rsidRPr="00A17AB5" w:rsidRDefault="00955EE2" w:rsidP="00955EE2">
            <w:pPr>
              <w:rPr>
                <w:sz w:val="18"/>
                <w:szCs w:val="18"/>
              </w:rPr>
            </w:pPr>
          </w:p>
        </w:tc>
        <w:tc>
          <w:tcPr>
            <w:tcW w:w="450" w:type="dxa"/>
            <w:noWrap/>
            <w:hideMark/>
            <w:tcPrChange w:id="954" w:author="Joe.Mendoza" w:date="2014-11-26T15:17:00Z">
              <w:tcPr>
                <w:tcW w:w="1387" w:type="dxa"/>
                <w:noWrap/>
                <w:hideMark/>
              </w:tcPr>
            </w:tcPrChange>
          </w:tcPr>
          <w:p w14:paraId="6C056153" w14:textId="77777777" w:rsidR="00955EE2" w:rsidRPr="00A17AB5" w:rsidRDefault="00955EE2" w:rsidP="00955EE2">
            <w:pPr>
              <w:rPr>
                <w:sz w:val="18"/>
                <w:szCs w:val="18"/>
              </w:rPr>
            </w:pPr>
            <w:r w:rsidRPr="00A17AB5">
              <w:rPr>
                <w:sz w:val="18"/>
                <w:szCs w:val="18"/>
              </w:rPr>
              <w:t>Y</w:t>
            </w:r>
          </w:p>
        </w:tc>
        <w:tc>
          <w:tcPr>
            <w:tcW w:w="540" w:type="dxa"/>
            <w:noWrap/>
            <w:hideMark/>
            <w:tcPrChange w:id="955" w:author="Joe.Mendoza" w:date="2014-11-26T15:17:00Z">
              <w:tcPr>
                <w:tcW w:w="492" w:type="dxa"/>
                <w:noWrap/>
                <w:hideMark/>
              </w:tcPr>
            </w:tcPrChange>
          </w:tcPr>
          <w:p w14:paraId="2573963E" w14:textId="77777777" w:rsidR="00955EE2" w:rsidRPr="00A17AB5" w:rsidRDefault="00955EE2" w:rsidP="00955EE2">
            <w:pPr>
              <w:rPr>
                <w:sz w:val="18"/>
                <w:szCs w:val="18"/>
              </w:rPr>
            </w:pPr>
            <w:r w:rsidRPr="00A17AB5">
              <w:rPr>
                <w:sz w:val="18"/>
                <w:szCs w:val="18"/>
              </w:rPr>
              <w:t>Y</w:t>
            </w:r>
          </w:p>
        </w:tc>
        <w:tc>
          <w:tcPr>
            <w:tcW w:w="3060" w:type="dxa"/>
            <w:hideMark/>
            <w:tcPrChange w:id="956" w:author="Joe.Mendoza" w:date="2014-11-26T15:17:00Z">
              <w:tcPr>
                <w:tcW w:w="3977" w:type="dxa"/>
                <w:hideMark/>
              </w:tcPr>
            </w:tcPrChange>
          </w:tcPr>
          <w:p w14:paraId="5E5785BD" w14:textId="55609DBA" w:rsidR="00955EE2" w:rsidRPr="00A17AB5" w:rsidRDefault="00955EE2" w:rsidP="00955EE2">
            <w:pPr>
              <w:rPr>
                <w:sz w:val="18"/>
                <w:szCs w:val="18"/>
              </w:rPr>
            </w:pPr>
            <w:r w:rsidRPr="00A17AB5">
              <w:rPr>
                <w:sz w:val="18"/>
                <w:szCs w:val="18"/>
              </w:rPr>
              <w:t>Unique number for all Service provider for recording the inspections.</w:t>
            </w:r>
          </w:p>
        </w:tc>
      </w:tr>
      <w:tr w:rsidR="00B80FA1" w:rsidRPr="001D5CBF" w14:paraId="526BB822" w14:textId="77777777" w:rsidTr="00180C5F">
        <w:trPr>
          <w:trHeight w:val="900"/>
          <w:trPrChange w:id="957" w:author="Joe.Mendoza" w:date="2014-11-26T15:17:00Z">
            <w:trPr>
              <w:trHeight w:val="900"/>
            </w:trPr>
          </w:trPrChange>
        </w:trPr>
        <w:tc>
          <w:tcPr>
            <w:tcW w:w="492" w:type="dxa"/>
            <w:hideMark/>
            <w:tcPrChange w:id="958" w:author="Joe.Mendoza" w:date="2014-11-26T15:17:00Z">
              <w:tcPr>
                <w:tcW w:w="492" w:type="dxa"/>
                <w:hideMark/>
              </w:tcPr>
            </w:tcPrChange>
          </w:tcPr>
          <w:p w14:paraId="02D2AEAA" w14:textId="5E6C73D5" w:rsidR="00955EE2" w:rsidRPr="00A17AB5" w:rsidRDefault="00955EE2" w:rsidP="00955EE2">
            <w:pPr>
              <w:rPr>
                <w:sz w:val="18"/>
                <w:szCs w:val="18"/>
              </w:rPr>
            </w:pPr>
            <w:r>
              <w:rPr>
                <w:sz w:val="18"/>
                <w:szCs w:val="18"/>
              </w:rPr>
              <w:t>5</w:t>
            </w:r>
          </w:p>
        </w:tc>
        <w:tc>
          <w:tcPr>
            <w:tcW w:w="1757" w:type="dxa"/>
            <w:noWrap/>
            <w:hideMark/>
            <w:tcPrChange w:id="959" w:author="Joe.Mendoza" w:date="2014-11-26T15:17:00Z">
              <w:tcPr>
                <w:tcW w:w="1757" w:type="dxa"/>
                <w:noWrap/>
                <w:hideMark/>
              </w:tcPr>
            </w:tcPrChange>
          </w:tcPr>
          <w:p w14:paraId="678361F5" w14:textId="77777777" w:rsidR="00955EE2" w:rsidRPr="00A17AB5" w:rsidRDefault="00955EE2" w:rsidP="00955EE2">
            <w:pPr>
              <w:rPr>
                <w:sz w:val="18"/>
                <w:szCs w:val="18"/>
              </w:rPr>
            </w:pPr>
            <w:r w:rsidRPr="00A17AB5">
              <w:rPr>
                <w:sz w:val="18"/>
                <w:szCs w:val="18"/>
              </w:rPr>
              <w:t>IIT_CHR_ATTRIB28</w:t>
            </w:r>
          </w:p>
        </w:tc>
        <w:tc>
          <w:tcPr>
            <w:tcW w:w="1729" w:type="dxa"/>
            <w:hideMark/>
            <w:tcPrChange w:id="960" w:author="Joe.Mendoza" w:date="2014-11-26T15:17:00Z">
              <w:tcPr>
                <w:tcW w:w="1729" w:type="dxa"/>
                <w:hideMark/>
              </w:tcPr>
            </w:tcPrChange>
          </w:tcPr>
          <w:p w14:paraId="3651E8AC" w14:textId="77777777" w:rsidR="00955EE2" w:rsidRPr="00A17AB5" w:rsidRDefault="00955EE2" w:rsidP="00955EE2">
            <w:pPr>
              <w:rPr>
                <w:sz w:val="18"/>
                <w:szCs w:val="18"/>
              </w:rPr>
            </w:pPr>
            <w:r w:rsidRPr="00A17AB5">
              <w:rPr>
                <w:sz w:val="18"/>
                <w:szCs w:val="18"/>
              </w:rPr>
              <w:t>Inspection Type</w:t>
            </w:r>
          </w:p>
        </w:tc>
        <w:tc>
          <w:tcPr>
            <w:tcW w:w="630" w:type="dxa"/>
            <w:hideMark/>
            <w:tcPrChange w:id="961" w:author="Joe.Mendoza" w:date="2014-11-26T15:17:00Z">
              <w:tcPr>
                <w:tcW w:w="450" w:type="dxa"/>
                <w:hideMark/>
              </w:tcPr>
            </w:tcPrChange>
          </w:tcPr>
          <w:p w14:paraId="7F57D1D7" w14:textId="77777777" w:rsidR="00955EE2" w:rsidRPr="00A17AB5" w:rsidRDefault="00955EE2" w:rsidP="00955EE2">
            <w:pPr>
              <w:rPr>
                <w:sz w:val="18"/>
                <w:szCs w:val="18"/>
              </w:rPr>
            </w:pPr>
            <w:r w:rsidRPr="00A17AB5">
              <w:rPr>
                <w:sz w:val="18"/>
                <w:szCs w:val="18"/>
              </w:rPr>
              <w:t>30</w:t>
            </w:r>
          </w:p>
        </w:tc>
        <w:tc>
          <w:tcPr>
            <w:tcW w:w="1890" w:type="dxa"/>
            <w:hideMark/>
            <w:tcPrChange w:id="962" w:author="Joe.Mendoza" w:date="2014-11-26T15:17:00Z">
              <w:tcPr>
                <w:tcW w:w="1080" w:type="dxa"/>
                <w:hideMark/>
              </w:tcPr>
            </w:tcPrChange>
          </w:tcPr>
          <w:p w14:paraId="671A309F" w14:textId="77777777" w:rsidR="00955EE2" w:rsidRPr="00A17AB5" w:rsidRDefault="00955EE2" w:rsidP="00955EE2">
            <w:pPr>
              <w:rPr>
                <w:sz w:val="18"/>
                <w:szCs w:val="18"/>
              </w:rPr>
            </w:pPr>
            <w:r w:rsidRPr="00A17AB5">
              <w:rPr>
                <w:sz w:val="18"/>
                <w:szCs w:val="18"/>
              </w:rPr>
              <w:t>varchar2</w:t>
            </w:r>
          </w:p>
        </w:tc>
        <w:tc>
          <w:tcPr>
            <w:tcW w:w="450" w:type="dxa"/>
            <w:noWrap/>
            <w:hideMark/>
            <w:tcPrChange w:id="963" w:author="Joe.Mendoza" w:date="2014-11-26T15:17:00Z">
              <w:tcPr>
                <w:tcW w:w="450" w:type="dxa"/>
                <w:noWrap/>
                <w:hideMark/>
              </w:tcPr>
            </w:tcPrChange>
          </w:tcPr>
          <w:p w14:paraId="72C825FD" w14:textId="77777777" w:rsidR="00955EE2" w:rsidRPr="00A17AB5" w:rsidRDefault="00955EE2" w:rsidP="00955EE2">
            <w:pPr>
              <w:rPr>
                <w:sz w:val="18"/>
                <w:szCs w:val="18"/>
              </w:rPr>
            </w:pPr>
          </w:p>
        </w:tc>
        <w:tc>
          <w:tcPr>
            <w:tcW w:w="540" w:type="dxa"/>
            <w:noWrap/>
            <w:hideMark/>
            <w:tcPrChange w:id="964" w:author="Joe.Mendoza" w:date="2014-11-26T15:17:00Z">
              <w:tcPr>
                <w:tcW w:w="450" w:type="dxa"/>
                <w:noWrap/>
                <w:hideMark/>
              </w:tcPr>
            </w:tcPrChange>
          </w:tcPr>
          <w:p w14:paraId="03666023" w14:textId="77777777" w:rsidR="00955EE2" w:rsidRPr="00A17AB5" w:rsidRDefault="00955EE2" w:rsidP="00955EE2">
            <w:pPr>
              <w:rPr>
                <w:sz w:val="18"/>
                <w:szCs w:val="18"/>
              </w:rPr>
            </w:pPr>
            <w:r w:rsidRPr="00A17AB5">
              <w:rPr>
                <w:sz w:val="18"/>
                <w:szCs w:val="18"/>
              </w:rPr>
              <w:t>U</w:t>
            </w:r>
          </w:p>
        </w:tc>
        <w:tc>
          <w:tcPr>
            <w:tcW w:w="1890" w:type="dxa"/>
            <w:hideMark/>
            <w:tcPrChange w:id="965" w:author="Joe.Mendoza" w:date="2014-11-26T15:17:00Z">
              <w:tcPr>
                <w:tcW w:w="2250" w:type="dxa"/>
                <w:hideMark/>
              </w:tcPr>
            </w:tcPrChange>
          </w:tcPr>
          <w:p w14:paraId="0982D0B2" w14:textId="77777777" w:rsidR="00955EE2" w:rsidRPr="00A17AB5" w:rsidRDefault="00955EE2" w:rsidP="00955EE2">
            <w:pPr>
              <w:rPr>
                <w:sz w:val="18"/>
                <w:szCs w:val="18"/>
              </w:rPr>
            </w:pPr>
            <w:r w:rsidRPr="00A17AB5">
              <w:rPr>
                <w:sz w:val="18"/>
                <w:szCs w:val="18"/>
              </w:rPr>
              <w:t>Inspection_Type</w:t>
            </w:r>
          </w:p>
        </w:tc>
        <w:tc>
          <w:tcPr>
            <w:tcW w:w="540" w:type="dxa"/>
            <w:noWrap/>
            <w:hideMark/>
            <w:tcPrChange w:id="966" w:author="Joe.Mendoza" w:date="2014-11-26T15:17:00Z">
              <w:tcPr>
                <w:tcW w:w="540" w:type="dxa"/>
                <w:noWrap/>
                <w:hideMark/>
              </w:tcPr>
            </w:tcPrChange>
          </w:tcPr>
          <w:p w14:paraId="7A8CF60E" w14:textId="77777777" w:rsidR="00955EE2" w:rsidRPr="00A17AB5" w:rsidRDefault="00955EE2" w:rsidP="00955EE2">
            <w:pPr>
              <w:rPr>
                <w:sz w:val="18"/>
                <w:szCs w:val="18"/>
              </w:rPr>
            </w:pPr>
          </w:p>
        </w:tc>
        <w:tc>
          <w:tcPr>
            <w:tcW w:w="450" w:type="dxa"/>
            <w:noWrap/>
            <w:hideMark/>
            <w:tcPrChange w:id="967" w:author="Joe.Mendoza" w:date="2014-11-26T15:17:00Z">
              <w:tcPr>
                <w:tcW w:w="1387" w:type="dxa"/>
                <w:noWrap/>
                <w:hideMark/>
              </w:tcPr>
            </w:tcPrChange>
          </w:tcPr>
          <w:p w14:paraId="0CC87C89" w14:textId="77777777" w:rsidR="00955EE2" w:rsidRPr="00A17AB5" w:rsidRDefault="00955EE2" w:rsidP="00955EE2">
            <w:pPr>
              <w:rPr>
                <w:sz w:val="18"/>
                <w:szCs w:val="18"/>
              </w:rPr>
            </w:pPr>
            <w:r w:rsidRPr="00A17AB5">
              <w:rPr>
                <w:sz w:val="18"/>
                <w:szCs w:val="18"/>
              </w:rPr>
              <w:t>Y</w:t>
            </w:r>
          </w:p>
        </w:tc>
        <w:tc>
          <w:tcPr>
            <w:tcW w:w="540" w:type="dxa"/>
            <w:noWrap/>
            <w:hideMark/>
            <w:tcPrChange w:id="968" w:author="Joe.Mendoza" w:date="2014-11-26T15:17:00Z">
              <w:tcPr>
                <w:tcW w:w="492" w:type="dxa"/>
                <w:noWrap/>
                <w:hideMark/>
              </w:tcPr>
            </w:tcPrChange>
          </w:tcPr>
          <w:p w14:paraId="025E5A95" w14:textId="77777777" w:rsidR="00955EE2" w:rsidRPr="00A17AB5" w:rsidRDefault="00955EE2" w:rsidP="00955EE2">
            <w:pPr>
              <w:rPr>
                <w:sz w:val="18"/>
                <w:szCs w:val="18"/>
              </w:rPr>
            </w:pPr>
            <w:r w:rsidRPr="00A17AB5">
              <w:rPr>
                <w:sz w:val="18"/>
                <w:szCs w:val="18"/>
              </w:rPr>
              <w:t>Y</w:t>
            </w:r>
          </w:p>
        </w:tc>
        <w:tc>
          <w:tcPr>
            <w:tcW w:w="3060" w:type="dxa"/>
            <w:hideMark/>
            <w:tcPrChange w:id="969" w:author="Joe.Mendoza" w:date="2014-11-26T15:17:00Z">
              <w:tcPr>
                <w:tcW w:w="3977" w:type="dxa"/>
                <w:hideMark/>
              </w:tcPr>
            </w:tcPrChange>
          </w:tcPr>
          <w:p w14:paraId="78C5AC30" w14:textId="77777777" w:rsidR="00955EE2" w:rsidRPr="00A17AB5" w:rsidRDefault="00955EE2" w:rsidP="00955EE2">
            <w:pPr>
              <w:rPr>
                <w:sz w:val="18"/>
                <w:szCs w:val="18"/>
              </w:rPr>
            </w:pPr>
            <w:r w:rsidRPr="00A17AB5">
              <w:rPr>
                <w:sz w:val="18"/>
                <w:szCs w:val="18"/>
              </w:rPr>
              <w:t>Define categories of inspection with allocated number to each inspection type</w:t>
            </w:r>
          </w:p>
        </w:tc>
      </w:tr>
      <w:tr w:rsidR="00B80FA1" w:rsidRPr="001D5CBF" w14:paraId="52FF8D34" w14:textId="77777777" w:rsidTr="00180C5F">
        <w:trPr>
          <w:trHeight w:val="615"/>
          <w:trPrChange w:id="970" w:author="Joe.Mendoza" w:date="2014-11-26T15:17:00Z">
            <w:trPr>
              <w:trHeight w:val="615"/>
            </w:trPr>
          </w:trPrChange>
        </w:trPr>
        <w:tc>
          <w:tcPr>
            <w:tcW w:w="492" w:type="dxa"/>
            <w:hideMark/>
            <w:tcPrChange w:id="971" w:author="Joe.Mendoza" w:date="2014-11-26T15:17:00Z">
              <w:tcPr>
                <w:tcW w:w="492" w:type="dxa"/>
                <w:hideMark/>
              </w:tcPr>
            </w:tcPrChange>
          </w:tcPr>
          <w:p w14:paraId="0983C327" w14:textId="01A4966A" w:rsidR="00955EE2" w:rsidRPr="00A17AB5" w:rsidRDefault="00955EE2" w:rsidP="00955EE2">
            <w:pPr>
              <w:rPr>
                <w:sz w:val="18"/>
                <w:szCs w:val="18"/>
              </w:rPr>
            </w:pPr>
            <w:r>
              <w:rPr>
                <w:sz w:val="18"/>
                <w:szCs w:val="18"/>
              </w:rPr>
              <w:t>6</w:t>
            </w:r>
          </w:p>
        </w:tc>
        <w:tc>
          <w:tcPr>
            <w:tcW w:w="1757" w:type="dxa"/>
            <w:noWrap/>
            <w:hideMark/>
            <w:tcPrChange w:id="972" w:author="Joe.Mendoza" w:date="2014-11-26T15:17:00Z">
              <w:tcPr>
                <w:tcW w:w="1757" w:type="dxa"/>
                <w:noWrap/>
                <w:hideMark/>
              </w:tcPr>
            </w:tcPrChange>
          </w:tcPr>
          <w:p w14:paraId="1EE257A2" w14:textId="77777777" w:rsidR="00955EE2" w:rsidRPr="00A17AB5" w:rsidRDefault="00955EE2" w:rsidP="00955EE2">
            <w:pPr>
              <w:rPr>
                <w:sz w:val="18"/>
                <w:szCs w:val="18"/>
              </w:rPr>
            </w:pPr>
            <w:r w:rsidRPr="00A17AB5">
              <w:rPr>
                <w:sz w:val="18"/>
                <w:szCs w:val="18"/>
              </w:rPr>
              <w:t>IIT_DATE_ATTRIB86</w:t>
            </w:r>
          </w:p>
        </w:tc>
        <w:tc>
          <w:tcPr>
            <w:tcW w:w="1729" w:type="dxa"/>
            <w:hideMark/>
            <w:tcPrChange w:id="973" w:author="Joe.Mendoza" w:date="2014-11-26T15:17:00Z">
              <w:tcPr>
                <w:tcW w:w="1729" w:type="dxa"/>
                <w:hideMark/>
              </w:tcPr>
            </w:tcPrChange>
          </w:tcPr>
          <w:p w14:paraId="6C48989F" w14:textId="77777777" w:rsidR="00955EE2" w:rsidRPr="00A17AB5" w:rsidRDefault="00955EE2" w:rsidP="00955EE2">
            <w:pPr>
              <w:rPr>
                <w:sz w:val="18"/>
                <w:szCs w:val="18"/>
              </w:rPr>
            </w:pPr>
            <w:r w:rsidRPr="00A17AB5">
              <w:rPr>
                <w:sz w:val="18"/>
                <w:szCs w:val="18"/>
              </w:rPr>
              <w:t>Target Date</w:t>
            </w:r>
          </w:p>
        </w:tc>
        <w:tc>
          <w:tcPr>
            <w:tcW w:w="630" w:type="dxa"/>
            <w:hideMark/>
            <w:tcPrChange w:id="974" w:author="Joe.Mendoza" w:date="2014-11-26T15:17:00Z">
              <w:tcPr>
                <w:tcW w:w="450" w:type="dxa"/>
                <w:hideMark/>
              </w:tcPr>
            </w:tcPrChange>
          </w:tcPr>
          <w:p w14:paraId="3814037F" w14:textId="36333B13" w:rsidR="00955EE2" w:rsidRPr="00A17AB5" w:rsidRDefault="003C595C" w:rsidP="00955EE2">
            <w:pPr>
              <w:rPr>
                <w:sz w:val="18"/>
                <w:szCs w:val="18"/>
              </w:rPr>
            </w:pPr>
            <w:r>
              <w:rPr>
                <w:sz w:val="18"/>
                <w:szCs w:val="18"/>
              </w:rPr>
              <w:t>11</w:t>
            </w:r>
          </w:p>
        </w:tc>
        <w:tc>
          <w:tcPr>
            <w:tcW w:w="1890" w:type="dxa"/>
            <w:hideMark/>
            <w:tcPrChange w:id="975" w:author="Joe.Mendoza" w:date="2014-11-26T15:17:00Z">
              <w:tcPr>
                <w:tcW w:w="1080" w:type="dxa"/>
                <w:hideMark/>
              </w:tcPr>
            </w:tcPrChange>
          </w:tcPr>
          <w:p w14:paraId="72D7032A" w14:textId="77777777" w:rsidR="00955EE2" w:rsidRPr="00A17AB5" w:rsidRDefault="00955EE2" w:rsidP="00955EE2">
            <w:pPr>
              <w:rPr>
                <w:sz w:val="18"/>
                <w:szCs w:val="18"/>
              </w:rPr>
            </w:pPr>
            <w:r w:rsidRPr="00A17AB5">
              <w:rPr>
                <w:sz w:val="18"/>
                <w:szCs w:val="18"/>
              </w:rPr>
              <w:t>Date</w:t>
            </w:r>
          </w:p>
        </w:tc>
        <w:tc>
          <w:tcPr>
            <w:tcW w:w="450" w:type="dxa"/>
            <w:noWrap/>
            <w:hideMark/>
            <w:tcPrChange w:id="976" w:author="Joe.Mendoza" w:date="2014-11-26T15:17:00Z">
              <w:tcPr>
                <w:tcW w:w="450" w:type="dxa"/>
                <w:noWrap/>
                <w:hideMark/>
              </w:tcPr>
            </w:tcPrChange>
          </w:tcPr>
          <w:p w14:paraId="3DA14EE8" w14:textId="77777777" w:rsidR="00955EE2" w:rsidRPr="00A17AB5" w:rsidRDefault="00955EE2" w:rsidP="00955EE2">
            <w:pPr>
              <w:rPr>
                <w:sz w:val="18"/>
                <w:szCs w:val="18"/>
              </w:rPr>
            </w:pPr>
          </w:p>
        </w:tc>
        <w:tc>
          <w:tcPr>
            <w:tcW w:w="540" w:type="dxa"/>
            <w:noWrap/>
            <w:hideMark/>
            <w:tcPrChange w:id="977" w:author="Joe.Mendoza" w:date="2014-11-26T15:17:00Z">
              <w:tcPr>
                <w:tcW w:w="450" w:type="dxa"/>
                <w:noWrap/>
                <w:hideMark/>
              </w:tcPr>
            </w:tcPrChange>
          </w:tcPr>
          <w:p w14:paraId="705CDC71" w14:textId="77777777" w:rsidR="00955EE2" w:rsidRPr="00A17AB5" w:rsidRDefault="00955EE2" w:rsidP="00955EE2">
            <w:pPr>
              <w:rPr>
                <w:sz w:val="18"/>
                <w:szCs w:val="18"/>
              </w:rPr>
            </w:pPr>
            <w:r w:rsidRPr="00A17AB5">
              <w:rPr>
                <w:sz w:val="18"/>
                <w:szCs w:val="18"/>
              </w:rPr>
              <w:t>U</w:t>
            </w:r>
          </w:p>
        </w:tc>
        <w:tc>
          <w:tcPr>
            <w:tcW w:w="1890" w:type="dxa"/>
            <w:hideMark/>
            <w:tcPrChange w:id="978" w:author="Joe.Mendoza" w:date="2014-11-26T15:17:00Z">
              <w:tcPr>
                <w:tcW w:w="2250" w:type="dxa"/>
                <w:hideMark/>
              </w:tcPr>
            </w:tcPrChange>
          </w:tcPr>
          <w:p w14:paraId="3581C3CD" w14:textId="77777777" w:rsidR="00955EE2" w:rsidRPr="00A17AB5" w:rsidRDefault="00955EE2" w:rsidP="00955EE2">
            <w:pPr>
              <w:rPr>
                <w:sz w:val="18"/>
                <w:szCs w:val="18"/>
              </w:rPr>
            </w:pPr>
            <w:r w:rsidRPr="00A17AB5">
              <w:rPr>
                <w:sz w:val="18"/>
                <w:szCs w:val="18"/>
              </w:rPr>
              <w:t>Target_Date</w:t>
            </w:r>
          </w:p>
        </w:tc>
        <w:tc>
          <w:tcPr>
            <w:tcW w:w="540" w:type="dxa"/>
            <w:noWrap/>
            <w:hideMark/>
            <w:tcPrChange w:id="979" w:author="Joe.Mendoza" w:date="2014-11-26T15:17:00Z">
              <w:tcPr>
                <w:tcW w:w="540" w:type="dxa"/>
                <w:noWrap/>
                <w:hideMark/>
              </w:tcPr>
            </w:tcPrChange>
          </w:tcPr>
          <w:p w14:paraId="4E4166EA" w14:textId="77777777" w:rsidR="00955EE2" w:rsidRPr="00A17AB5" w:rsidRDefault="00955EE2" w:rsidP="00955EE2">
            <w:pPr>
              <w:rPr>
                <w:sz w:val="18"/>
                <w:szCs w:val="18"/>
              </w:rPr>
            </w:pPr>
          </w:p>
        </w:tc>
        <w:tc>
          <w:tcPr>
            <w:tcW w:w="450" w:type="dxa"/>
            <w:noWrap/>
            <w:hideMark/>
            <w:tcPrChange w:id="980" w:author="Joe.Mendoza" w:date="2014-11-26T15:17:00Z">
              <w:tcPr>
                <w:tcW w:w="1387" w:type="dxa"/>
                <w:noWrap/>
                <w:hideMark/>
              </w:tcPr>
            </w:tcPrChange>
          </w:tcPr>
          <w:p w14:paraId="3E15F7E0" w14:textId="77777777" w:rsidR="00955EE2" w:rsidRPr="00A17AB5" w:rsidRDefault="00955EE2" w:rsidP="00955EE2">
            <w:pPr>
              <w:rPr>
                <w:sz w:val="18"/>
                <w:szCs w:val="18"/>
              </w:rPr>
            </w:pPr>
          </w:p>
        </w:tc>
        <w:tc>
          <w:tcPr>
            <w:tcW w:w="540" w:type="dxa"/>
            <w:noWrap/>
            <w:hideMark/>
            <w:tcPrChange w:id="981" w:author="Joe.Mendoza" w:date="2014-11-26T15:17:00Z">
              <w:tcPr>
                <w:tcW w:w="492" w:type="dxa"/>
                <w:noWrap/>
                <w:hideMark/>
              </w:tcPr>
            </w:tcPrChange>
          </w:tcPr>
          <w:p w14:paraId="6BD3102F" w14:textId="77777777" w:rsidR="00955EE2" w:rsidRPr="00A17AB5" w:rsidRDefault="00955EE2" w:rsidP="00955EE2">
            <w:pPr>
              <w:rPr>
                <w:sz w:val="18"/>
                <w:szCs w:val="18"/>
              </w:rPr>
            </w:pPr>
            <w:r w:rsidRPr="00A17AB5">
              <w:rPr>
                <w:sz w:val="18"/>
                <w:szCs w:val="18"/>
              </w:rPr>
              <w:t>Y</w:t>
            </w:r>
          </w:p>
        </w:tc>
        <w:tc>
          <w:tcPr>
            <w:tcW w:w="3060" w:type="dxa"/>
            <w:hideMark/>
            <w:tcPrChange w:id="982" w:author="Joe.Mendoza" w:date="2014-11-26T15:17:00Z">
              <w:tcPr>
                <w:tcW w:w="3977" w:type="dxa"/>
                <w:hideMark/>
              </w:tcPr>
            </w:tcPrChange>
          </w:tcPr>
          <w:p w14:paraId="780D8761" w14:textId="77777777" w:rsidR="003C595C" w:rsidRDefault="00955EE2">
            <w:pPr>
              <w:rPr>
                <w:sz w:val="18"/>
                <w:szCs w:val="18"/>
              </w:rPr>
            </w:pPr>
            <w:r w:rsidRPr="00A17AB5">
              <w:rPr>
                <w:sz w:val="18"/>
                <w:szCs w:val="18"/>
              </w:rPr>
              <w:t xml:space="preserve">Planned date for completion. Date </w:t>
            </w:r>
          </w:p>
          <w:p w14:paraId="001B031E" w14:textId="77777777" w:rsidR="003C595C" w:rsidRDefault="003C595C">
            <w:pPr>
              <w:rPr>
                <w:sz w:val="18"/>
                <w:szCs w:val="18"/>
              </w:rPr>
            </w:pPr>
          </w:p>
          <w:p w14:paraId="1B20C3AD" w14:textId="66BC3DF9" w:rsidR="00955EE2" w:rsidRPr="00A17AB5" w:rsidRDefault="003C595C">
            <w:pPr>
              <w:rPr>
                <w:sz w:val="18"/>
                <w:szCs w:val="18"/>
              </w:rPr>
            </w:pPr>
            <w:r w:rsidRPr="003C595C">
              <w:rPr>
                <w:sz w:val="18"/>
                <w:szCs w:val="18"/>
              </w:rPr>
              <w:t>Format Mask: DD-MON-YYYY</w:t>
            </w:r>
            <w:r w:rsidRPr="003C595C" w:rsidDel="003C595C">
              <w:rPr>
                <w:sz w:val="18"/>
                <w:szCs w:val="18"/>
              </w:rPr>
              <w:t xml:space="preserve"> </w:t>
            </w:r>
          </w:p>
        </w:tc>
      </w:tr>
      <w:tr w:rsidR="00B80FA1" w:rsidRPr="001D5CBF" w14:paraId="0D382E06" w14:textId="77777777" w:rsidTr="00180C5F">
        <w:trPr>
          <w:trHeight w:val="615"/>
          <w:trPrChange w:id="983" w:author="Joe.Mendoza" w:date="2014-11-26T15:17:00Z">
            <w:trPr>
              <w:trHeight w:val="615"/>
            </w:trPr>
          </w:trPrChange>
        </w:trPr>
        <w:tc>
          <w:tcPr>
            <w:tcW w:w="492" w:type="dxa"/>
            <w:hideMark/>
            <w:tcPrChange w:id="984" w:author="Joe.Mendoza" w:date="2014-11-26T15:17:00Z">
              <w:tcPr>
                <w:tcW w:w="492" w:type="dxa"/>
                <w:hideMark/>
              </w:tcPr>
            </w:tcPrChange>
          </w:tcPr>
          <w:p w14:paraId="30D8D710" w14:textId="5EA25FC5" w:rsidR="00955EE2" w:rsidRPr="00A17AB5" w:rsidRDefault="00955EE2" w:rsidP="00955EE2">
            <w:pPr>
              <w:rPr>
                <w:sz w:val="18"/>
                <w:szCs w:val="18"/>
              </w:rPr>
            </w:pPr>
            <w:r>
              <w:rPr>
                <w:sz w:val="18"/>
                <w:szCs w:val="18"/>
              </w:rPr>
              <w:t>7</w:t>
            </w:r>
          </w:p>
        </w:tc>
        <w:tc>
          <w:tcPr>
            <w:tcW w:w="1757" w:type="dxa"/>
            <w:noWrap/>
            <w:hideMark/>
            <w:tcPrChange w:id="985" w:author="Joe.Mendoza" w:date="2014-11-26T15:17:00Z">
              <w:tcPr>
                <w:tcW w:w="1757" w:type="dxa"/>
                <w:noWrap/>
                <w:hideMark/>
              </w:tcPr>
            </w:tcPrChange>
          </w:tcPr>
          <w:p w14:paraId="09BF4C1E" w14:textId="1640F6B7" w:rsidR="00955EE2" w:rsidRPr="00A17AB5" w:rsidRDefault="003C595C" w:rsidP="00955EE2">
            <w:pPr>
              <w:rPr>
                <w:sz w:val="18"/>
                <w:szCs w:val="18"/>
              </w:rPr>
            </w:pPr>
            <w:r>
              <w:rPr>
                <w:sz w:val="18"/>
                <w:szCs w:val="18"/>
              </w:rPr>
              <w:t>IIT_DATE_ATTRIB87</w:t>
            </w:r>
          </w:p>
        </w:tc>
        <w:tc>
          <w:tcPr>
            <w:tcW w:w="1729" w:type="dxa"/>
            <w:hideMark/>
            <w:tcPrChange w:id="986" w:author="Joe.Mendoza" w:date="2014-11-26T15:17:00Z">
              <w:tcPr>
                <w:tcW w:w="1729" w:type="dxa"/>
                <w:hideMark/>
              </w:tcPr>
            </w:tcPrChange>
          </w:tcPr>
          <w:p w14:paraId="0AD7E36F" w14:textId="77777777" w:rsidR="00955EE2" w:rsidRPr="00A17AB5" w:rsidRDefault="00955EE2" w:rsidP="00955EE2">
            <w:pPr>
              <w:rPr>
                <w:sz w:val="18"/>
                <w:szCs w:val="18"/>
              </w:rPr>
            </w:pPr>
            <w:r w:rsidRPr="00A17AB5">
              <w:rPr>
                <w:sz w:val="18"/>
                <w:szCs w:val="18"/>
              </w:rPr>
              <w:t>Target Time</w:t>
            </w:r>
          </w:p>
        </w:tc>
        <w:tc>
          <w:tcPr>
            <w:tcW w:w="630" w:type="dxa"/>
            <w:hideMark/>
            <w:tcPrChange w:id="987" w:author="Joe.Mendoza" w:date="2014-11-26T15:17:00Z">
              <w:tcPr>
                <w:tcW w:w="450" w:type="dxa"/>
                <w:hideMark/>
              </w:tcPr>
            </w:tcPrChange>
          </w:tcPr>
          <w:p w14:paraId="173CC636" w14:textId="666E294F" w:rsidR="00955EE2" w:rsidRPr="00A17AB5" w:rsidRDefault="003C595C" w:rsidP="00955EE2">
            <w:pPr>
              <w:rPr>
                <w:sz w:val="18"/>
                <w:szCs w:val="18"/>
              </w:rPr>
            </w:pPr>
            <w:r>
              <w:rPr>
                <w:sz w:val="18"/>
                <w:szCs w:val="18"/>
              </w:rPr>
              <w:t>5</w:t>
            </w:r>
          </w:p>
        </w:tc>
        <w:tc>
          <w:tcPr>
            <w:tcW w:w="1890" w:type="dxa"/>
            <w:hideMark/>
            <w:tcPrChange w:id="988" w:author="Joe.Mendoza" w:date="2014-11-26T15:17:00Z">
              <w:tcPr>
                <w:tcW w:w="1080" w:type="dxa"/>
                <w:hideMark/>
              </w:tcPr>
            </w:tcPrChange>
          </w:tcPr>
          <w:p w14:paraId="118CB187" w14:textId="77777777" w:rsidR="00955EE2" w:rsidRPr="00A17AB5" w:rsidRDefault="00955EE2" w:rsidP="00955EE2">
            <w:pPr>
              <w:rPr>
                <w:sz w:val="18"/>
                <w:szCs w:val="18"/>
              </w:rPr>
            </w:pPr>
            <w:r w:rsidRPr="00A17AB5">
              <w:rPr>
                <w:sz w:val="18"/>
                <w:szCs w:val="18"/>
              </w:rPr>
              <w:t>Date</w:t>
            </w:r>
          </w:p>
        </w:tc>
        <w:tc>
          <w:tcPr>
            <w:tcW w:w="450" w:type="dxa"/>
            <w:noWrap/>
            <w:hideMark/>
            <w:tcPrChange w:id="989" w:author="Joe.Mendoza" w:date="2014-11-26T15:17:00Z">
              <w:tcPr>
                <w:tcW w:w="450" w:type="dxa"/>
                <w:noWrap/>
                <w:hideMark/>
              </w:tcPr>
            </w:tcPrChange>
          </w:tcPr>
          <w:p w14:paraId="5D834C73" w14:textId="77777777" w:rsidR="00955EE2" w:rsidRPr="00A17AB5" w:rsidRDefault="00955EE2" w:rsidP="00955EE2">
            <w:pPr>
              <w:rPr>
                <w:sz w:val="18"/>
                <w:szCs w:val="18"/>
              </w:rPr>
            </w:pPr>
          </w:p>
        </w:tc>
        <w:tc>
          <w:tcPr>
            <w:tcW w:w="540" w:type="dxa"/>
            <w:noWrap/>
            <w:hideMark/>
            <w:tcPrChange w:id="990" w:author="Joe.Mendoza" w:date="2014-11-26T15:17:00Z">
              <w:tcPr>
                <w:tcW w:w="450" w:type="dxa"/>
                <w:noWrap/>
                <w:hideMark/>
              </w:tcPr>
            </w:tcPrChange>
          </w:tcPr>
          <w:p w14:paraId="1118D1C4" w14:textId="77777777" w:rsidR="00955EE2" w:rsidRPr="00A17AB5" w:rsidRDefault="00955EE2" w:rsidP="00955EE2">
            <w:pPr>
              <w:rPr>
                <w:sz w:val="18"/>
                <w:szCs w:val="18"/>
              </w:rPr>
            </w:pPr>
            <w:r w:rsidRPr="00A17AB5">
              <w:rPr>
                <w:sz w:val="18"/>
                <w:szCs w:val="18"/>
              </w:rPr>
              <w:t>U</w:t>
            </w:r>
          </w:p>
        </w:tc>
        <w:tc>
          <w:tcPr>
            <w:tcW w:w="1890" w:type="dxa"/>
            <w:hideMark/>
            <w:tcPrChange w:id="991" w:author="Joe.Mendoza" w:date="2014-11-26T15:17:00Z">
              <w:tcPr>
                <w:tcW w:w="2250" w:type="dxa"/>
                <w:hideMark/>
              </w:tcPr>
            </w:tcPrChange>
          </w:tcPr>
          <w:p w14:paraId="0033F498" w14:textId="77777777" w:rsidR="00955EE2" w:rsidRPr="00A17AB5" w:rsidRDefault="00955EE2" w:rsidP="00955EE2">
            <w:pPr>
              <w:rPr>
                <w:sz w:val="18"/>
                <w:szCs w:val="18"/>
              </w:rPr>
            </w:pPr>
            <w:r w:rsidRPr="00E77FF3">
              <w:rPr>
                <w:sz w:val="18"/>
                <w:szCs w:val="18"/>
              </w:rPr>
              <w:t>Target_Time</w:t>
            </w:r>
          </w:p>
        </w:tc>
        <w:tc>
          <w:tcPr>
            <w:tcW w:w="540" w:type="dxa"/>
            <w:noWrap/>
            <w:hideMark/>
            <w:tcPrChange w:id="992" w:author="Joe.Mendoza" w:date="2014-11-26T15:17:00Z">
              <w:tcPr>
                <w:tcW w:w="540" w:type="dxa"/>
                <w:noWrap/>
                <w:hideMark/>
              </w:tcPr>
            </w:tcPrChange>
          </w:tcPr>
          <w:p w14:paraId="643B1B05" w14:textId="77777777" w:rsidR="00955EE2" w:rsidRPr="00A17AB5" w:rsidRDefault="00955EE2" w:rsidP="00955EE2">
            <w:pPr>
              <w:rPr>
                <w:sz w:val="18"/>
                <w:szCs w:val="18"/>
              </w:rPr>
            </w:pPr>
          </w:p>
        </w:tc>
        <w:tc>
          <w:tcPr>
            <w:tcW w:w="450" w:type="dxa"/>
            <w:noWrap/>
            <w:hideMark/>
            <w:tcPrChange w:id="993" w:author="Joe.Mendoza" w:date="2014-11-26T15:17:00Z">
              <w:tcPr>
                <w:tcW w:w="1387" w:type="dxa"/>
                <w:noWrap/>
                <w:hideMark/>
              </w:tcPr>
            </w:tcPrChange>
          </w:tcPr>
          <w:p w14:paraId="4A888AAD" w14:textId="77777777" w:rsidR="00955EE2" w:rsidRPr="00A17AB5" w:rsidRDefault="00955EE2" w:rsidP="00955EE2">
            <w:pPr>
              <w:rPr>
                <w:sz w:val="18"/>
                <w:szCs w:val="18"/>
              </w:rPr>
            </w:pPr>
          </w:p>
        </w:tc>
        <w:tc>
          <w:tcPr>
            <w:tcW w:w="540" w:type="dxa"/>
            <w:noWrap/>
            <w:hideMark/>
            <w:tcPrChange w:id="994" w:author="Joe.Mendoza" w:date="2014-11-26T15:17:00Z">
              <w:tcPr>
                <w:tcW w:w="492" w:type="dxa"/>
                <w:noWrap/>
                <w:hideMark/>
              </w:tcPr>
            </w:tcPrChange>
          </w:tcPr>
          <w:p w14:paraId="733CDA5F" w14:textId="77777777" w:rsidR="00955EE2" w:rsidRPr="00A17AB5" w:rsidRDefault="00955EE2" w:rsidP="00955EE2">
            <w:pPr>
              <w:rPr>
                <w:sz w:val="18"/>
                <w:szCs w:val="18"/>
              </w:rPr>
            </w:pPr>
            <w:r w:rsidRPr="00A17AB5">
              <w:rPr>
                <w:sz w:val="18"/>
                <w:szCs w:val="18"/>
              </w:rPr>
              <w:t>Y</w:t>
            </w:r>
          </w:p>
        </w:tc>
        <w:tc>
          <w:tcPr>
            <w:tcW w:w="3060" w:type="dxa"/>
            <w:hideMark/>
            <w:tcPrChange w:id="995" w:author="Joe.Mendoza" w:date="2014-11-26T15:17:00Z">
              <w:tcPr>
                <w:tcW w:w="3977" w:type="dxa"/>
                <w:hideMark/>
              </w:tcPr>
            </w:tcPrChange>
          </w:tcPr>
          <w:p w14:paraId="4ABE280D" w14:textId="660F30E6" w:rsidR="00955EE2" w:rsidRDefault="00955EE2">
            <w:pPr>
              <w:rPr>
                <w:b/>
                <w:bCs/>
                <w:sz w:val="18"/>
                <w:szCs w:val="18"/>
              </w:rPr>
            </w:pPr>
            <w:r w:rsidRPr="00A17AB5">
              <w:rPr>
                <w:sz w:val="18"/>
                <w:szCs w:val="18"/>
              </w:rPr>
              <w:t xml:space="preserve">Planned time for completion. </w:t>
            </w:r>
          </w:p>
          <w:p w14:paraId="7C135814" w14:textId="77777777" w:rsidR="00215925" w:rsidRDefault="00215925">
            <w:pPr>
              <w:rPr>
                <w:b/>
                <w:bCs/>
                <w:sz w:val="18"/>
                <w:szCs w:val="18"/>
              </w:rPr>
            </w:pPr>
          </w:p>
          <w:p w14:paraId="00927251" w14:textId="644B55A3" w:rsidR="00215925" w:rsidRPr="00A17AB5" w:rsidRDefault="00215925" w:rsidP="00215925">
            <w:pPr>
              <w:rPr>
                <w:sz w:val="18"/>
                <w:szCs w:val="18"/>
              </w:rPr>
            </w:pPr>
            <w:r w:rsidRPr="00215925">
              <w:rPr>
                <w:sz w:val="18"/>
                <w:szCs w:val="18"/>
              </w:rPr>
              <w:t>Format Mask: HH24:MI</w:t>
            </w:r>
          </w:p>
        </w:tc>
      </w:tr>
      <w:tr w:rsidR="00B80FA1" w:rsidRPr="001D5CBF" w14:paraId="4B73AAF3" w14:textId="77777777" w:rsidTr="00180C5F">
        <w:trPr>
          <w:trHeight w:val="915"/>
          <w:trPrChange w:id="996" w:author="Joe.Mendoza" w:date="2014-11-26T15:17:00Z">
            <w:trPr>
              <w:trHeight w:val="915"/>
            </w:trPr>
          </w:trPrChange>
        </w:trPr>
        <w:tc>
          <w:tcPr>
            <w:tcW w:w="492" w:type="dxa"/>
            <w:hideMark/>
            <w:tcPrChange w:id="997" w:author="Joe.Mendoza" w:date="2014-11-26T15:17:00Z">
              <w:tcPr>
                <w:tcW w:w="492" w:type="dxa"/>
                <w:hideMark/>
              </w:tcPr>
            </w:tcPrChange>
          </w:tcPr>
          <w:p w14:paraId="3F4A502E" w14:textId="6FD3CE94" w:rsidR="00955EE2" w:rsidRPr="00A17AB5" w:rsidRDefault="00955EE2" w:rsidP="00955EE2">
            <w:pPr>
              <w:rPr>
                <w:sz w:val="18"/>
                <w:szCs w:val="18"/>
              </w:rPr>
            </w:pPr>
            <w:r>
              <w:rPr>
                <w:sz w:val="18"/>
                <w:szCs w:val="18"/>
              </w:rPr>
              <w:lastRenderedPageBreak/>
              <w:t>8</w:t>
            </w:r>
          </w:p>
        </w:tc>
        <w:tc>
          <w:tcPr>
            <w:tcW w:w="1757" w:type="dxa"/>
            <w:noWrap/>
            <w:hideMark/>
            <w:tcPrChange w:id="998" w:author="Joe.Mendoza" w:date="2014-11-26T15:17:00Z">
              <w:tcPr>
                <w:tcW w:w="1757" w:type="dxa"/>
                <w:noWrap/>
                <w:hideMark/>
              </w:tcPr>
            </w:tcPrChange>
          </w:tcPr>
          <w:p w14:paraId="20F2DC4D" w14:textId="2BA8FA9A" w:rsidR="00955EE2" w:rsidRPr="00A17AB5" w:rsidRDefault="00955EE2" w:rsidP="00955EE2">
            <w:pPr>
              <w:rPr>
                <w:sz w:val="18"/>
                <w:szCs w:val="18"/>
              </w:rPr>
            </w:pPr>
            <w:r>
              <w:rPr>
                <w:sz w:val="18"/>
                <w:szCs w:val="18"/>
              </w:rPr>
              <w:t>IIT_DATE_ATTRIB8</w:t>
            </w:r>
            <w:r w:rsidR="003C595C">
              <w:rPr>
                <w:sz w:val="18"/>
                <w:szCs w:val="18"/>
              </w:rPr>
              <w:t>8</w:t>
            </w:r>
          </w:p>
        </w:tc>
        <w:tc>
          <w:tcPr>
            <w:tcW w:w="1729" w:type="dxa"/>
            <w:hideMark/>
            <w:tcPrChange w:id="999" w:author="Joe.Mendoza" w:date="2014-11-26T15:17:00Z">
              <w:tcPr>
                <w:tcW w:w="1729" w:type="dxa"/>
                <w:hideMark/>
              </w:tcPr>
            </w:tcPrChange>
          </w:tcPr>
          <w:p w14:paraId="1FFA4134" w14:textId="77777777" w:rsidR="00955EE2" w:rsidRPr="00A17AB5" w:rsidRDefault="00955EE2" w:rsidP="00955EE2">
            <w:pPr>
              <w:rPr>
                <w:sz w:val="18"/>
                <w:szCs w:val="18"/>
              </w:rPr>
            </w:pPr>
            <w:r w:rsidRPr="00A17AB5">
              <w:rPr>
                <w:sz w:val="18"/>
                <w:szCs w:val="18"/>
              </w:rPr>
              <w:t>Inspection Completion Date</w:t>
            </w:r>
          </w:p>
        </w:tc>
        <w:tc>
          <w:tcPr>
            <w:tcW w:w="630" w:type="dxa"/>
            <w:hideMark/>
            <w:tcPrChange w:id="1000" w:author="Joe.Mendoza" w:date="2014-11-26T15:17:00Z">
              <w:tcPr>
                <w:tcW w:w="450" w:type="dxa"/>
                <w:hideMark/>
              </w:tcPr>
            </w:tcPrChange>
          </w:tcPr>
          <w:p w14:paraId="5EA42974" w14:textId="75D1DF19" w:rsidR="00955EE2" w:rsidRPr="00A17AB5" w:rsidRDefault="003C595C" w:rsidP="00955EE2">
            <w:pPr>
              <w:rPr>
                <w:sz w:val="18"/>
                <w:szCs w:val="18"/>
              </w:rPr>
            </w:pPr>
            <w:r>
              <w:rPr>
                <w:sz w:val="18"/>
                <w:szCs w:val="18"/>
              </w:rPr>
              <w:t>11</w:t>
            </w:r>
          </w:p>
        </w:tc>
        <w:tc>
          <w:tcPr>
            <w:tcW w:w="1890" w:type="dxa"/>
            <w:hideMark/>
            <w:tcPrChange w:id="1001" w:author="Joe.Mendoza" w:date="2014-11-26T15:17:00Z">
              <w:tcPr>
                <w:tcW w:w="1080" w:type="dxa"/>
                <w:hideMark/>
              </w:tcPr>
            </w:tcPrChange>
          </w:tcPr>
          <w:p w14:paraId="5AD71E81" w14:textId="77777777" w:rsidR="00955EE2" w:rsidRPr="00A17AB5" w:rsidRDefault="00955EE2" w:rsidP="00955EE2">
            <w:pPr>
              <w:rPr>
                <w:sz w:val="18"/>
                <w:szCs w:val="18"/>
              </w:rPr>
            </w:pPr>
            <w:r w:rsidRPr="00A17AB5">
              <w:rPr>
                <w:sz w:val="18"/>
                <w:szCs w:val="18"/>
              </w:rPr>
              <w:t>Date</w:t>
            </w:r>
          </w:p>
        </w:tc>
        <w:tc>
          <w:tcPr>
            <w:tcW w:w="450" w:type="dxa"/>
            <w:noWrap/>
            <w:hideMark/>
            <w:tcPrChange w:id="1002" w:author="Joe.Mendoza" w:date="2014-11-26T15:17:00Z">
              <w:tcPr>
                <w:tcW w:w="450" w:type="dxa"/>
                <w:noWrap/>
                <w:hideMark/>
              </w:tcPr>
            </w:tcPrChange>
          </w:tcPr>
          <w:p w14:paraId="09BA3320" w14:textId="77777777" w:rsidR="00955EE2" w:rsidRPr="00A17AB5" w:rsidRDefault="00955EE2" w:rsidP="00955EE2">
            <w:pPr>
              <w:rPr>
                <w:sz w:val="18"/>
                <w:szCs w:val="18"/>
              </w:rPr>
            </w:pPr>
          </w:p>
        </w:tc>
        <w:tc>
          <w:tcPr>
            <w:tcW w:w="540" w:type="dxa"/>
            <w:noWrap/>
            <w:hideMark/>
            <w:tcPrChange w:id="1003" w:author="Joe.Mendoza" w:date="2014-11-26T15:17:00Z">
              <w:tcPr>
                <w:tcW w:w="450" w:type="dxa"/>
                <w:noWrap/>
                <w:hideMark/>
              </w:tcPr>
            </w:tcPrChange>
          </w:tcPr>
          <w:p w14:paraId="47481A8E" w14:textId="77777777" w:rsidR="00955EE2" w:rsidRPr="00A17AB5" w:rsidRDefault="00955EE2" w:rsidP="00955EE2">
            <w:pPr>
              <w:rPr>
                <w:sz w:val="18"/>
                <w:szCs w:val="18"/>
              </w:rPr>
            </w:pPr>
            <w:r w:rsidRPr="00A17AB5">
              <w:rPr>
                <w:sz w:val="18"/>
                <w:szCs w:val="18"/>
              </w:rPr>
              <w:t>U</w:t>
            </w:r>
          </w:p>
        </w:tc>
        <w:tc>
          <w:tcPr>
            <w:tcW w:w="1890" w:type="dxa"/>
            <w:hideMark/>
            <w:tcPrChange w:id="1004" w:author="Joe.Mendoza" w:date="2014-11-26T15:17:00Z">
              <w:tcPr>
                <w:tcW w:w="2250" w:type="dxa"/>
                <w:hideMark/>
              </w:tcPr>
            </w:tcPrChange>
          </w:tcPr>
          <w:p w14:paraId="342FA1D0" w14:textId="77777777" w:rsidR="00955EE2" w:rsidRPr="00A17AB5" w:rsidRDefault="00955EE2" w:rsidP="00955EE2">
            <w:pPr>
              <w:rPr>
                <w:sz w:val="18"/>
                <w:szCs w:val="18"/>
              </w:rPr>
            </w:pPr>
            <w:r w:rsidRPr="00A17AB5">
              <w:rPr>
                <w:sz w:val="18"/>
                <w:szCs w:val="18"/>
              </w:rPr>
              <w:t>Inspection_Completion_Date</w:t>
            </w:r>
          </w:p>
        </w:tc>
        <w:tc>
          <w:tcPr>
            <w:tcW w:w="540" w:type="dxa"/>
            <w:noWrap/>
            <w:hideMark/>
            <w:tcPrChange w:id="1005" w:author="Joe.Mendoza" w:date="2014-11-26T15:17:00Z">
              <w:tcPr>
                <w:tcW w:w="540" w:type="dxa"/>
                <w:noWrap/>
                <w:hideMark/>
              </w:tcPr>
            </w:tcPrChange>
          </w:tcPr>
          <w:p w14:paraId="225F7571" w14:textId="77777777" w:rsidR="00955EE2" w:rsidRPr="00A17AB5" w:rsidRDefault="00955EE2" w:rsidP="00955EE2">
            <w:pPr>
              <w:rPr>
                <w:sz w:val="18"/>
                <w:szCs w:val="18"/>
              </w:rPr>
            </w:pPr>
          </w:p>
        </w:tc>
        <w:tc>
          <w:tcPr>
            <w:tcW w:w="450" w:type="dxa"/>
            <w:noWrap/>
            <w:hideMark/>
            <w:tcPrChange w:id="1006" w:author="Joe.Mendoza" w:date="2014-11-26T15:17:00Z">
              <w:tcPr>
                <w:tcW w:w="1387" w:type="dxa"/>
                <w:noWrap/>
                <w:hideMark/>
              </w:tcPr>
            </w:tcPrChange>
          </w:tcPr>
          <w:p w14:paraId="43293177" w14:textId="77777777" w:rsidR="00955EE2" w:rsidRPr="00A17AB5" w:rsidRDefault="00955EE2" w:rsidP="00955EE2">
            <w:pPr>
              <w:rPr>
                <w:sz w:val="18"/>
                <w:szCs w:val="18"/>
              </w:rPr>
            </w:pPr>
            <w:r w:rsidRPr="00A17AB5">
              <w:rPr>
                <w:sz w:val="18"/>
                <w:szCs w:val="18"/>
              </w:rPr>
              <w:t>Y</w:t>
            </w:r>
          </w:p>
        </w:tc>
        <w:tc>
          <w:tcPr>
            <w:tcW w:w="540" w:type="dxa"/>
            <w:noWrap/>
            <w:hideMark/>
            <w:tcPrChange w:id="1007" w:author="Joe.Mendoza" w:date="2014-11-26T15:17:00Z">
              <w:tcPr>
                <w:tcW w:w="492" w:type="dxa"/>
                <w:noWrap/>
                <w:hideMark/>
              </w:tcPr>
            </w:tcPrChange>
          </w:tcPr>
          <w:p w14:paraId="1E5B6BAA" w14:textId="77777777" w:rsidR="00955EE2" w:rsidRPr="00A17AB5" w:rsidRDefault="00955EE2" w:rsidP="00955EE2">
            <w:pPr>
              <w:rPr>
                <w:sz w:val="18"/>
                <w:szCs w:val="18"/>
              </w:rPr>
            </w:pPr>
            <w:r w:rsidRPr="00A17AB5">
              <w:rPr>
                <w:sz w:val="18"/>
                <w:szCs w:val="18"/>
              </w:rPr>
              <w:t>Y</w:t>
            </w:r>
          </w:p>
        </w:tc>
        <w:tc>
          <w:tcPr>
            <w:tcW w:w="3060" w:type="dxa"/>
            <w:hideMark/>
            <w:tcPrChange w:id="1008" w:author="Joe.Mendoza" w:date="2014-11-26T15:17:00Z">
              <w:tcPr>
                <w:tcW w:w="3977" w:type="dxa"/>
                <w:hideMark/>
              </w:tcPr>
            </w:tcPrChange>
          </w:tcPr>
          <w:p w14:paraId="0044C677" w14:textId="5B22CE00" w:rsidR="00955EE2" w:rsidRDefault="00955EE2">
            <w:pPr>
              <w:rPr>
                <w:sz w:val="18"/>
                <w:szCs w:val="18"/>
              </w:rPr>
            </w:pPr>
            <w:r w:rsidRPr="00A17AB5">
              <w:rPr>
                <w:sz w:val="18"/>
                <w:szCs w:val="18"/>
              </w:rPr>
              <w:t xml:space="preserve">Date of completion of the inspection. </w:t>
            </w:r>
          </w:p>
          <w:p w14:paraId="697E82FE" w14:textId="77777777" w:rsidR="003C595C" w:rsidRDefault="003C595C">
            <w:pPr>
              <w:rPr>
                <w:sz w:val="18"/>
                <w:szCs w:val="18"/>
              </w:rPr>
            </w:pPr>
          </w:p>
          <w:p w14:paraId="343E0C89" w14:textId="48F93B4D" w:rsidR="003C595C" w:rsidRPr="00A17AB5" w:rsidRDefault="003C595C">
            <w:pPr>
              <w:rPr>
                <w:sz w:val="18"/>
                <w:szCs w:val="18"/>
              </w:rPr>
            </w:pPr>
            <w:r w:rsidRPr="003C595C">
              <w:rPr>
                <w:sz w:val="18"/>
                <w:szCs w:val="18"/>
              </w:rPr>
              <w:t>Format Mask: DD-MON-YYYY</w:t>
            </w:r>
          </w:p>
        </w:tc>
      </w:tr>
      <w:tr w:rsidR="00B80FA1" w:rsidRPr="001D5CBF" w14:paraId="04450A35" w14:textId="77777777" w:rsidTr="00180C5F">
        <w:trPr>
          <w:trHeight w:val="615"/>
          <w:trPrChange w:id="1009" w:author="Joe.Mendoza" w:date="2014-11-26T15:17:00Z">
            <w:trPr>
              <w:trHeight w:val="615"/>
            </w:trPr>
          </w:trPrChange>
        </w:trPr>
        <w:tc>
          <w:tcPr>
            <w:tcW w:w="492" w:type="dxa"/>
            <w:hideMark/>
            <w:tcPrChange w:id="1010" w:author="Joe.Mendoza" w:date="2014-11-26T15:17:00Z">
              <w:tcPr>
                <w:tcW w:w="492" w:type="dxa"/>
                <w:hideMark/>
              </w:tcPr>
            </w:tcPrChange>
          </w:tcPr>
          <w:p w14:paraId="2F721B8C" w14:textId="6145B9E1" w:rsidR="00955EE2" w:rsidRPr="00A17AB5" w:rsidRDefault="00955EE2" w:rsidP="00955EE2">
            <w:pPr>
              <w:rPr>
                <w:sz w:val="18"/>
                <w:szCs w:val="18"/>
              </w:rPr>
            </w:pPr>
            <w:r>
              <w:rPr>
                <w:sz w:val="18"/>
                <w:szCs w:val="18"/>
              </w:rPr>
              <w:t>9</w:t>
            </w:r>
          </w:p>
        </w:tc>
        <w:tc>
          <w:tcPr>
            <w:tcW w:w="1757" w:type="dxa"/>
            <w:noWrap/>
            <w:hideMark/>
            <w:tcPrChange w:id="1011" w:author="Joe.Mendoza" w:date="2014-11-26T15:17:00Z">
              <w:tcPr>
                <w:tcW w:w="1757" w:type="dxa"/>
                <w:noWrap/>
                <w:hideMark/>
              </w:tcPr>
            </w:tcPrChange>
          </w:tcPr>
          <w:p w14:paraId="47979995" w14:textId="4AF8CB73" w:rsidR="00955EE2" w:rsidRPr="00A17AB5" w:rsidRDefault="003C595C" w:rsidP="00955EE2">
            <w:pPr>
              <w:rPr>
                <w:sz w:val="18"/>
                <w:szCs w:val="18"/>
              </w:rPr>
            </w:pPr>
            <w:r>
              <w:rPr>
                <w:sz w:val="18"/>
                <w:szCs w:val="18"/>
              </w:rPr>
              <w:t>IIT_DATE_ATTRIB89</w:t>
            </w:r>
          </w:p>
        </w:tc>
        <w:tc>
          <w:tcPr>
            <w:tcW w:w="1729" w:type="dxa"/>
            <w:hideMark/>
            <w:tcPrChange w:id="1012" w:author="Joe.Mendoza" w:date="2014-11-26T15:17:00Z">
              <w:tcPr>
                <w:tcW w:w="1729" w:type="dxa"/>
                <w:hideMark/>
              </w:tcPr>
            </w:tcPrChange>
          </w:tcPr>
          <w:p w14:paraId="1DEBCD29" w14:textId="77777777" w:rsidR="00955EE2" w:rsidRPr="00A17AB5" w:rsidRDefault="00955EE2" w:rsidP="00955EE2">
            <w:pPr>
              <w:rPr>
                <w:sz w:val="18"/>
                <w:szCs w:val="18"/>
              </w:rPr>
            </w:pPr>
            <w:r w:rsidRPr="00A17AB5">
              <w:rPr>
                <w:sz w:val="18"/>
                <w:szCs w:val="18"/>
              </w:rPr>
              <w:t>Inspection Completion Time</w:t>
            </w:r>
          </w:p>
        </w:tc>
        <w:tc>
          <w:tcPr>
            <w:tcW w:w="630" w:type="dxa"/>
            <w:hideMark/>
            <w:tcPrChange w:id="1013" w:author="Joe.Mendoza" w:date="2014-11-26T15:17:00Z">
              <w:tcPr>
                <w:tcW w:w="450" w:type="dxa"/>
                <w:hideMark/>
              </w:tcPr>
            </w:tcPrChange>
          </w:tcPr>
          <w:p w14:paraId="7A2A642D" w14:textId="2B1593BF" w:rsidR="00955EE2" w:rsidRPr="00A17AB5" w:rsidRDefault="003C595C" w:rsidP="00955EE2">
            <w:pPr>
              <w:rPr>
                <w:sz w:val="18"/>
                <w:szCs w:val="18"/>
              </w:rPr>
            </w:pPr>
            <w:r>
              <w:rPr>
                <w:sz w:val="18"/>
                <w:szCs w:val="18"/>
              </w:rPr>
              <w:t>5</w:t>
            </w:r>
          </w:p>
        </w:tc>
        <w:tc>
          <w:tcPr>
            <w:tcW w:w="1890" w:type="dxa"/>
            <w:hideMark/>
            <w:tcPrChange w:id="1014" w:author="Joe.Mendoza" w:date="2014-11-26T15:17:00Z">
              <w:tcPr>
                <w:tcW w:w="1080" w:type="dxa"/>
                <w:hideMark/>
              </w:tcPr>
            </w:tcPrChange>
          </w:tcPr>
          <w:p w14:paraId="4751FAB9" w14:textId="77777777" w:rsidR="00955EE2" w:rsidRPr="00A17AB5" w:rsidRDefault="00955EE2" w:rsidP="00955EE2">
            <w:pPr>
              <w:rPr>
                <w:sz w:val="18"/>
                <w:szCs w:val="18"/>
              </w:rPr>
            </w:pPr>
            <w:r w:rsidRPr="00A17AB5">
              <w:rPr>
                <w:sz w:val="18"/>
                <w:szCs w:val="18"/>
              </w:rPr>
              <w:t>Date</w:t>
            </w:r>
          </w:p>
        </w:tc>
        <w:tc>
          <w:tcPr>
            <w:tcW w:w="450" w:type="dxa"/>
            <w:noWrap/>
            <w:hideMark/>
            <w:tcPrChange w:id="1015" w:author="Joe.Mendoza" w:date="2014-11-26T15:17:00Z">
              <w:tcPr>
                <w:tcW w:w="450" w:type="dxa"/>
                <w:noWrap/>
                <w:hideMark/>
              </w:tcPr>
            </w:tcPrChange>
          </w:tcPr>
          <w:p w14:paraId="2F0C6619" w14:textId="77777777" w:rsidR="00955EE2" w:rsidRPr="00A17AB5" w:rsidRDefault="00955EE2" w:rsidP="00955EE2">
            <w:pPr>
              <w:rPr>
                <w:sz w:val="18"/>
                <w:szCs w:val="18"/>
              </w:rPr>
            </w:pPr>
          </w:p>
        </w:tc>
        <w:tc>
          <w:tcPr>
            <w:tcW w:w="540" w:type="dxa"/>
            <w:noWrap/>
            <w:hideMark/>
            <w:tcPrChange w:id="1016" w:author="Joe.Mendoza" w:date="2014-11-26T15:17:00Z">
              <w:tcPr>
                <w:tcW w:w="450" w:type="dxa"/>
                <w:noWrap/>
                <w:hideMark/>
              </w:tcPr>
            </w:tcPrChange>
          </w:tcPr>
          <w:p w14:paraId="09B58D39" w14:textId="77777777" w:rsidR="00955EE2" w:rsidRPr="00A17AB5" w:rsidRDefault="00955EE2" w:rsidP="00955EE2">
            <w:pPr>
              <w:rPr>
                <w:sz w:val="18"/>
                <w:szCs w:val="18"/>
              </w:rPr>
            </w:pPr>
            <w:r w:rsidRPr="00A17AB5">
              <w:rPr>
                <w:sz w:val="18"/>
                <w:szCs w:val="18"/>
              </w:rPr>
              <w:t>U</w:t>
            </w:r>
          </w:p>
        </w:tc>
        <w:tc>
          <w:tcPr>
            <w:tcW w:w="1890" w:type="dxa"/>
            <w:hideMark/>
            <w:tcPrChange w:id="1017" w:author="Joe.Mendoza" w:date="2014-11-26T15:17:00Z">
              <w:tcPr>
                <w:tcW w:w="2250" w:type="dxa"/>
                <w:hideMark/>
              </w:tcPr>
            </w:tcPrChange>
          </w:tcPr>
          <w:p w14:paraId="14F789C5" w14:textId="77777777" w:rsidR="00955EE2" w:rsidRPr="00A17AB5" w:rsidRDefault="00955EE2" w:rsidP="00955EE2">
            <w:pPr>
              <w:rPr>
                <w:sz w:val="18"/>
                <w:szCs w:val="18"/>
              </w:rPr>
            </w:pPr>
            <w:r w:rsidRPr="00E77FF3">
              <w:rPr>
                <w:sz w:val="18"/>
                <w:szCs w:val="18"/>
              </w:rPr>
              <w:t>Inspection_Completion_Time</w:t>
            </w:r>
          </w:p>
        </w:tc>
        <w:tc>
          <w:tcPr>
            <w:tcW w:w="540" w:type="dxa"/>
            <w:noWrap/>
            <w:hideMark/>
            <w:tcPrChange w:id="1018" w:author="Joe.Mendoza" w:date="2014-11-26T15:17:00Z">
              <w:tcPr>
                <w:tcW w:w="540" w:type="dxa"/>
                <w:noWrap/>
                <w:hideMark/>
              </w:tcPr>
            </w:tcPrChange>
          </w:tcPr>
          <w:p w14:paraId="776CF7AC" w14:textId="77777777" w:rsidR="00955EE2" w:rsidRPr="00A17AB5" w:rsidRDefault="00955EE2" w:rsidP="00955EE2">
            <w:pPr>
              <w:rPr>
                <w:sz w:val="18"/>
                <w:szCs w:val="18"/>
              </w:rPr>
            </w:pPr>
          </w:p>
        </w:tc>
        <w:tc>
          <w:tcPr>
            <w:tcW w:w="450" w:type="dxa"/>
            <w:noWrap/>
            <w:hideMark/>
            <w:tcPrChange w:id="1019" w:author="Joe.Mendoza" w:date="2014-11-26T15:17:00Z">
              <w:tcPr>
                <w:tcW w:w="1387" w:type="dxa"/>
                <w:noWrap/>
                <w:hideMark/>
              </w:tcPr>
            </w:tcPrChange>
          </w:tcPr>
          <w:p w14:paraId="2A6668AA" w14:textId="77777777" w:rsidR="00955EE2" w:rsidRPr="00A17AB5" w:rsidRDefault="00955EE2" w:rsidP="00955EE2">
            <w:pPr>
              <w:rPr>
                <w:sz w:val="18"/>
                <w:szCs w:val="18"/>
              </w:rPr>
            </w:pPr>
            <w:r w:rsidRPr="00A17AB5">
              <w:rPr>
                <w:sz w:val="18"/>
                <w:szCs w:val="18"/>
              </w:rPr>
              <w:t>Y</w:t>
            </w:r>
          </w:p>
        </w:tc>
        <w:tc>
          <w:tcPr>
            <w:tcW w:w="540" w:type="dxa"/>
            <w:noWrap/>
            <w:hideMark/>
            <w:tcPrChange w:id="1020" w:author="Joe.Mendoza" w:date="2014-11-26T15:17:00Z">
              <w:tcPr>
                <w:tcW w:w="492" w:type="dxa"/>
                <w:noWrap/>
                <w:hideMark/>
              </w:tcPr>
            </w:tcPrChange>
          </w:tcPr>
          <w:p w14:paraId="35C9F9E1" w14:textId="77777777" w:rsidR="00955EE2" w:rsidRPr="00A17AB5" w:rsidRDefault="00955EE2" w:rsidP="00955EE2">
            <w:pPr>
              <w:rPr>
                <w:sz w:val="18"/>
                <w:szCs w:val="18"/>
              </w:rPr>
            </w:pPr>
            <w:r w:rsidRPr="00A17AB5">
              <w:rPr>
                <w:sz w:val="18"/>
                <w:szCs w:val="18"/>
              </w:rPr>
              <w:t>Y</w:t>
            </w:r>
          </w:p>
        </w:tc>
        <w:tc>
          <w:tcPr>
            <w:tcW w:w="3060" w:type="dxa"/>
            <w:hideMark/>
            <w:tcPrChange w:id="1021" w:author="Joe.Mendoza" w:date="2014-11-26T15:17:00Z">
              <w:tcPr>
                <w:tcW w:w="3977" w:type="dxa"/>
                <w:hideMark/>
              </w:tcPr>
            </w:tcPrChange>
          </w:tcPr>
          <w:p w14:paraId="62DCED65" w14:textId="77777777" w:rsidR="003C595C" w:rsidRDefault="00955EE2">
            <w:pPr>
              <w:rPr>
                <w:sz w:val="18"/>
                <w:szCs w:val="18"/>
              </w:rPr>
            </w:pPr>
            <w:r w:rsidRPr="00A17AB5">
              <w:rPr>
                <w:sz w:val="18"/>
                <w:szCs w:val="18"/>
              </w:rPr>
              <w:t xml:space="preserve">Time of completion of the inspection. </w:t>
            </w:r>
          </w:p>
          <w:p w14:paraId="2C6D0E30" w14:textId="77777777" w:rsidR="003C595C" w:rsidRDefault="003C595C">
            <w:pPr>
              <w:rPr>
                <w:sz w:val="18"/>
                <w:szCs w:val="18"/>
              </w:rPr>
            </w:pPr>
          </w:p>
          <w:p w14:paraId="20840874" w14:textId="6A109DF8" w:rsidR="00955EE2" w:rsidRPr="00A17AB5" w:rsidRDefault="00215925">
            <w:pPr>
              <w:rPr>
                <w:sz w:val="18"/>
                <w:szCs w:val="18"/>
              </w:rPr>
            </w:pPr>
            <w:r w:rsidRPr="00215925">
              <w:rPr>
                <w:sz w:val="18"/>
                <w:szCs w:val="18"/>
              </w:rPr>
              <w:t>Format Mask: HH24:MI</w:t>
            </w:r>
            <w:r w:rsidRPr="00215925" w:rsidDel="003C595C">
              <w:rPr>
                <w:sz w:val="18"/>
                <w:szCs w:val="18"/>
              </w:rPr>
              <w:t xml:space="preserve"> </w:t>
            </w:r>
          </w:p>
        </w:tc>
      </w:tr>
      <w:tr w:rsidR="00B80FA1" w:rsidRPr="001D5CBF" w14:paraId="72B63BDB" w14:textId="77777777" w:rsidTr="00180C5F">
        <w:trPr>
          <w:trHeight w:val="600"/>
          <w:trPrChange w:id="1022" w:author="Joe.Mendoza" w:date="2014-11-26T15:17:00Z">
            <w:trPr>
              <w:trHeight w:val="600"/>
            </w:trPr>
          </w:trPrChange>
        </w:trPr>
        <w:tc>
          <w:tcPr>
            <w:tcW w:w="492" w:type="dxa"/>
            <w:hideMark/>
            <w:tcPrChange w:id="1023" w:author="Joe.Mendoza" w:date="2014-11-26T15:17:00Z">
              <w:tcPr>
                <w:tcW w:w="492" w:type="dxa"/>
                <w:hideMark/>
              </w:tcPr>
            </w:tcPrChange>
          </w:tcPr>
          <w:p w14:paraId="67A55257" w14:textId="1A8919AC" w:rsidR="00955EE2" w:rsidRPr="00A17AB5" w:rsidRDefault="00955EE2" w:rsidP="00955EE2">
            <w:pPr>
              <w:rPr>
                <w:sz w:val="18"/>
                <w:szCs w:val="18"/>
              </w:rPr>
            </w:pPr>
            <w:r>
              <w:rPr>
                <w:sz w:val="18"/>
                <w:szCs w:val="18"/>
              </w:rPr>
              <w:t>10</w:t>
            </w:r>
          </w:p>
        </w:tc>
        <w:tc>
          <w:tcPr>
            <w:tcW w:w="1757" w:type="dxa"/>
            <w:noWrap/>
            <w:hideMark/>
            <w:tcPrChange w:id="1024" w:author="Joe.Mendoza" w:date="2014-11-26T15:17:00Z">
              <w:tcPr>
                <w:tcW w:w="1757" w:type="dxa"/>
                <w:noWrap/>
                <w:hideMark/>
              </w:tcPr>
            </w:tcPrChange>
          </w:tcPr>
          <w:p w14:paraId="4C54D18F" w14:textId="77777777" w:rsidR="00955EE2" w:rsidRPr="00A17AB5" w:rsidRDefault="00955EE2" w:rsidP="00955EE2">
            <w:pPr>
              <w:rPr>
                <w:sz w:val="18"/>
                <w:szCs w:val="18"/>
              </w:rPr>
            </w:pPr>
            <w:r w:rsidRPr="00A17AB5">
              <w:rPr>
                <w:sz w:val="18"/>
                <w:szCs w:val="18"/>
              </w:rPr>
              <w:t>IIT_CHR_ATTRIB66</w:t>
            </w:r>
          </w:p>
        </w:tc>
        <w:tc>
          <w:tcPr>
            <w:tcW w:w="1729" w:type="dxa"/>
            <w:hideMark/>
            <w:tcPrChange w:id="1025" w:author="Joe.Mendoza" w:date="2014-11-26T15:17:00Z">
              <w:tcPr>
                <w:tcW w:w="1729" w:type="dxa"/>
                <w:hideMark/>
              </w:tcPr>
            </w:tcPrChange>
          </w:tcPr>
          <w:p w14:paraId="6CF841C0" w14:textId="77777777" w:rsidR="00955EE2" w:rsidRPr="00A17AB5" w:rsidRDefault="00955EE2" w:rsidP="00955EE2">
            <w:pPr>
              <w:rPr>
                <w:sz w:val="18"/>
                <w:szCs w:val="18"/>
              </w:rPr>
            </w:pPr>
            <w:r w:rsidRPr="00A17AB5">
              <w:rPr>
                <w:sz w:val="18"/>
                <w:szCs w:val="18"/>
              </w:rPr>
              <w:t>Inspection_Comments</w:t>
            </w:r>
          </w:p>
        </w:tc>
        <w:tc>
          <w:tcPr>
            <w:tcW w:w="630" w:type="dxa"/>
            <w:hideMark/>
            <w:tcPrChange w:id="1026" w:author="Joe.Mendoza" w:date="2014-11-26T15:17:00Z">
              <w:tcPr>
                <w:tcW w:w="450" w:type="dxa"/>
                <w:hideMark/>
              </w:tcPr>
            </w:tcPrChange>
          </w:tcPr>
          <w:p w14:paraId="0AFF44AF" w14:textId="77777777" w:rsidR="00955EE2" w:rsidRPr="00A17AB5" w:rsidRDefault="00955EE2" w:rsidP="00955EE2">
            <w:pPr>
              <w:rPr>
                <w:sz w:val="18"/>
                <w:szCs w:val="18"/>
              </w:rPr>
            </w:pPr>
            <w:r w:rsidRPr="00A17AB5">
              <w:rPr>
                <w:sz w:val="18"/>
                <w:szCs w:val="18"/>
              </w:rPr>
              <w:t>255</w:t>
            </w:r>
          </w:p>
        </w:tc>
        <w:tc>
          <w:tcPr>
            <w:tcW w:w="1890" w:type="dxa"/>
            <w:hideMark/>
            <w:tcPrChange w:id="1027" w:author="Joe.Mendoza" w:date="2014-11-26T15:17:00Z">
              <w:tcPr>
                <w:tcW w:w="1080" w:type="dxa"/>
                <w:hideMark/>
              </w:tcPr>
            </w:tcPrChange>
          </w:tcPr>
          <w:p w14:paraId="7DFAB0A2" w14:textId="77777777" w:rsidR="00955EE2" w:rsidRPr="00A17AB5" w:rsidRDefault="00955EE2" w:rsidP="00955EE2">
            <w:pPr>
              <w:rPr>
                <w:sz w:val="18"/>
                <w:szCs w:val="18"/>
              </w:rPr>
            </w:pPr>
            <w:r w:rsidRPr="00A17AB5">
              <w:rPr>
                <w:sz w:val="18"/>
                <w:szCs w:val="18"/>
              </w:rPr>
              <w:t>varchar2</w:t>
            </w:r>
          </w:p>
        </w:tc>
        <w:tc>
          <w:tcPr>
            <w:tcW w:w="450" w:type="dxa"/>
            <w:noWrap/>
            <w:hideMark/>
            <w:tcPrChange w:id="1028" w:author="Joe.Mendoza" w:date="2014-11-26T15:17:00Z">
              <w:tcPr>
                <w:tcW w:w="450" w:type="dxa"/>
                <w:noWrap/>
                <w:hideMark/>
              </w:tcPr>
            </w:tcPrChange>
          </w:tcPr>
          <w:p w14:paraId="1557267F" w14:textId="77777777" w:rsidR="00955EE2" w:rsidRPr="00A17AB5" w:rsidRDefault="00955EE2" w:rsidP="00955EE2">
            <w:pPr>
              <w:rPr>
                <w:sz w:val="18"/>
                <w:szCs w:val="18"/>
              </w:rPr>
            </w:pPr>
          </w:p>
        </w:tc>
        <w:tc>
          <w:tcPr>
            <w:tcW w:w="540" w:type="dxa"/>
            <w:noWrap/>
            <w:hideMark/>
            <w:tcPrChange w:id="1029" w:author="Joe.Mendoza" w:date="2014-11-26T15:17:00Z">
              <w:tcPr>
                <w:tcW w:w="450" w:type="dxa"/>
                <w:noWrap/>
                <w:hideMark/>
              </w:tcPr>
            </w:tcPrChange>
          </w:tcPr>
          <w:p w14:paraId="4B6CA27D" w14:textId="77777777" w:rsidR="00955EE2" w:rsidRPr="00A17AB5" w:rsidRDefault="00955EE2" w:rsidP="00955EE2">
            <w:pPr>
              <w:rPr>
                <w:sz w:val="18"/>
                <w:szCs w:val="18"/>
              </w:rPr>
            </w:pPr>
            <w:r w:rsidRPr="00A17AB5">
              <w:rPr>
                <w:sz w:val="18"/>
                <w:szCs w:val="18"/>
              </w:rPr>
              <w:t>U</w:t>
            </w:r>
          </w:p>
        </w:tc>
        <w:tc>
          <w:tcPr>
            <w:tcW w:w="1890" w:type="dxa"/>
            <w:hideMark/>
            <w:tcPrChange w:id="1030" w:author="Joe.Mendoza" w:date="2014-11-26T15:17:00Z">
              <w:tcPr>
                <w:tcW w:w="2250" w:type="dxa"/>
                <w:hideMark/>
              </w:tcPr>
            </w:tcPrChange>
          </w:tcPr>
          <w:p w14:paraId="21A272C6" w14:textId="77777777" w:rsidR="00955EE2" w:rsidRPr="00A17AB5" w:rsidRDefault="00955EE2" w:rsidP="00955EE2">
            <w:pPr>
              <w:rPr>
                <w:sz w:val="18"/>
                <w:szCs w:val="18"/>
              </w:rPr>
            </w:pPr>
            <w:r w:rsidRPr="00A17AB5">
              <w:rPr>
                <w:sz w:val="18"/>
                <w:szCs w:val="18"/>
              </w:rPr>
              <w:t>Inspection_Comments</w:t>
            </w:r>
          </w:p>
        </w:tc>
        <w:tc>
          <w:tcPr>
            <w:tcW w:w="540" w:type="dxa"/>
            <w:noWrap/>
            <w:hideMark/>
            <w:tcPrChange w:id="1031" w:author="Joe.Mendoza" w:date="2014-11-26T15:17:00Z">
              <w:tcPr>
                <w:tcW w:w="540" w:type="dxa"/>
                <w:noWrap/>
                <w:hideMark/>
              </w:tcPr>
            </w:tcPrChange>
          </w:tcPr>
          <w:p w14:paraId="7019D5D7" w14:textId="77777777" w:rsidR="00955EE2" w:rsidRPr="00A17AB5" w:rsidRDefault="00955EE2" w:rsidP="00955EE2">
            <w:pPr>
              <w:rPr>
                <w:sz w:val="18"/>
                <w:szCs w:val="18"/>
              </w:rPr>
            </w:pPr>
          </w:p>
        </w:tc>
        <w:tc>
          <w:tcPr>
            <w:tcW w:w="450" w:type="dxa"/>
            <w:noWrap/>
            <w:hideMark/>
            <w:tcPrChange w:id="1032" w:author="Joe.Mendoza" w:date="2014-11-26T15:17:00Z">
              <w:tcPr>
                <w:tcW w:w="1387" w:type="dxa"/>
                <w:noWrap/>
                <w:hideMark/>
              </w:tcPr>
            </w:tcPrChange>
          </w:tcPr>
          <w:p w14:paraId="2A2D96FD" w14:textId="77777777" w:rsidR="00955EE2" w:rsidRPr="00A17AB5" w:rsidRDefault="00955EE2" w:rsidP="00955EE2">
            <w:pPr>
              <w:rPr>
                <w:sz w:val="18"/>
                <w:szCs w:val="18"/>
              </w:rPr>
            </w:pPr>
          </w:p>
        </w:tc>
        <w:tc>
          <w:tcPr>
            <w:tcW w:w="540" w:type="dxa"/>
            <w:noWrap/>
            <w:hideMark/>
            <w:tcPrChange w:id="1033" w:author="Joe.Mendoza" w:date="2014-11-26T15:17:00Z">
              <w:tcPr>
                <w:tcW w:w="492" w:type="dxa"/>
                <w:noWrap/>
                <w:hideMark/>
              </w:tcPr>
            </w:tcPrChange>
          </w:tcPr>
          <w:p w14:paraId="32062162" w14:textId="77777777" w:rsidR="00955EE2" w:rsidRPr="00A17AB5" w:rsidRDefault="00955EE2" w:rsidP="00955EE2">
            <w:pPr>
              <w:rPr>
                <w:sz w:val="18"/>
                <w:szCs w:val="18"/>
              </w:rPr>
            </w:pPr>
            <w:r w:rsidRPr="00A17AB5">
              <w:rPr>
                <w:sz w:val="18"/>
                <w:szCs w:val="18"/>
              </w:rPr>
              <w:t>Y</w:t>
            </w:r>
          </w:p>
        </w:tc>
        <w:tc>
          <w:tcPr>
            <w:tcW w:w="3060" w:type="dxa"/>
            <w:hideMark/>
            <w:tcPrChange w:id="1034" w:author="Joe.Mendoza" w:date="2014-11-26T15:17:00Z">
              <w:tcPr>
                <w:tcW w:w="3977" w:type="dxa"/>
                <w:hideMark/>
              </w:tcPr>
            </w:tcPrChange>
          </w:tcPr>
          <w:p w14:paraId="303B6C4B" w14:textId="77777777" w:rsidR="00955EE2" w:rsidRPr="00A17AB5" w:rsidRDefault="00955EE2" w:rsidP="00955EE2">
            <w:pPr>
              <w:rPr>
                <w:sz w:val="18"/>
                <w:szCs w:val="18"/>
              </w:rPr>
            </w:pPr>
            <w:r w:rsidRPr="00A17AB5">
              <w:rPr>
                <w:sz w:val="18"/>
                <w:szCs w:val="18"/>
              </w:rPr>
              <w:t>Additional information that is not covered in other fields.</w:t>
            </w:r>
          </w:p>
        </w:tc>
      </w:tr>
    </w:tbl>
    <w:p w14:paraId="54232CC1" w14:textId="77777777" w:rsidR="001D5CBF" w:rsidRDefault="001D5CBF" w:rsidP="0096089E"/>
    <w:p w14:paraId="6478CD0A" w14:textId="77777777" w:rsidR="001D5CBF" w:rsidRDefault="001D5CBF" w:rsidP="0096089E"/>
    <w:p w14:paraId="095EEC2D" w14:textId="77777777" w:rsidR="0096089E" w:rsidRPr="009D5D1B" w:rsidRDefault="0096089E" w:rsidP="0096089E">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6089E" w:rsidRPr="009D5D1B" w14:paraId="2A705584" w14:textId="77777777" w:rsidTr="008E4A58">
        <w:tc>
          <w:tcPr>
            <w:tcW w:w="4428" w:type="dxa"/>
          </w:tcPr>
          <w:p w14:paraId="19973146"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Role</w:t>
            </w:r>
          </w:p>
        </w:tc>
        <w:tc>
          <w:tcPr>
            <w:tcW w:w="4428" w:type="dxa"/>
          </w:tcPr>
          <w:p w14:paraId="584A0360"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Mode</w:t>
            </w:r>
          </w:p>
        </w:tc>
      </w:tr>
      <w:tr w:rsidR="0096089E" w:rsidRPr="009D5D1B" w14:paraId="4EC25B0A" w14:textId="77777777" w:rsidTr="008E4A58">
        <w:tc>
          <w:tcPr>
            <w:tcW w:w="4428" w:type="dxa"/>
          </w:tcPr>
          <w:p w14:paraId="328D620D" w14:textId="77777777" w:rsidR="0096089E" w:rsidRPr="009D5D1B" w:rsidRDefault="0096089E" w:rsidP="008E4A58">
            <w:pPr>
              <w:rPr>
                <w:rFonts w:eastAsia="Times New Roman" w:cs="Times New Roman"/>
                <w:lang w:val="en-US"/>
              </w:rPr>
            </w:pPr>
            <w:r w:rsidRPr="009D5D1B">
              <w:rPr>
                <w:rFonts w:eastAsia="Times New Roman" w:cs="Times New Roman"/>
                <w:lang w:val="en-US"/>
              </w:rPr>
              <w:t>HIG_USER</w:t>
            </w:r>
          </w:p>
        </w:tc>
        <w:tc>
          <w:tcPr>
            <w:tcW w:w="4428" w:type="dxa"/>
          </w:tcPr>
          <w:p w14:paraId="74F74FEE" w14:textId="77777777" w:rsidR="0096089E" w:rsidRPr="009D5D1B" w:rsidRDefault="0096089E" w:rsidP="008E4A58">
            <w:pPr>
              <w:rPr>
                <w:rFonts w:eastAsia="Times New Roman" w:cs="Times New Roman"/>
                <w:lang w:val="en-US"/>
              </w:rPr>
            </w:pPr>
            <w:r w:rsidRPr="009D5D1B">
              <w:rPr>
                <w:rFonts w:eastAsia="Times New Roman" w:cs="Times New Roman"/>
                <w:lang w:val="en-US"/>
              </w:rPr>
              <w:t>NORMAL</w:t>
            </w:r>
          </w:p>
        </w:tc>
      </w:tr>
    </w:tbl>
    <w:p w14:paraId="112B78F6" w14:textId="77777777" w:rsidR="0096089E" w:rsidRDefault="0096089E" w:rsidP="0096089E"/>
    <w:p w14:paraId="4BCC1F2D" w14:textId="77777777" w:rsidR="0096089E" w:rsidRDefault="0096089E" w:rsidP="0096089E">
      <w:r>
        <w:t>The asset will have the following groupings:</w:t>
      </w:r>
    </w:p>
    <w:p w14:paraId="70D4E8D2" w14:textId="77777777" w:rsidR="0096089E" w:rsidRDefault="0096089E" w:rsidP="0096089E"/>
    <w:tbl>
      <w:tblPr>
        <w:tblStyle w:val="TableGrid"/>
        <w:tblW w:w="0" w:type="auto"/>
        <w:tblLook w:val="04A0" w:firstRow="1" w:lastRow="0" w:firstColumn="1" w:lastColumn="0" w:noHBand="0" w:noVBand="1"/>
      </w:tblPr>
      <w:tblGrid>
        <w:gridCol w:w="2316"/>
        <w:gridCol w:w="2316"/>
        <w:gridCol w:w="2316"/>
        <w:gridCol w:w="2316"/>
        <w:gridCol w:w="2316"/>
      </w:tblGrid>
      <w:tr w:rsidR="0096089E" w14:paraId="1FF0DFD4" w14:textId="77777777" w:rsidTr="008E4A58">
        <w:tc>
          <w:tcPr>
            <w:tcW w:w="2316" w:type="dxa"/>
          </w:tcPr>
          <w:p w14:paraId="32F4BA93" w14:textId="77777777" w:rsidR="0096089E" w:rsidRPr="0096089E" w:rsidRDefault="0096089E" w:rsidP="008E4A58">
            <w:pPr>
              <w:rPr>
                <w:b/>
              </w:rPr>
            </w:pPr>
            <w:r w:rsidRPr="0096089E">
              <w:rPr>
                <w:b/>
              </w:rPr>
              <w:t>Parent</w:t>
            </w:r>
          </w:p>
        </w:tc>
        <w:tc>
          <w:tcPr>
            <w:tcW w:w="2316" w:type="dxa"/>
          </w:tcPr>
          <w:p w14:paraId="71A65DA9" w14:textId="77777777" w:rsidR="0096089E" w:rsidRPr="0096089E" w:rsidRDefault="0096089E" w:rsidP="008E4A58">
            <w:pPr>
              <w:rPr>
                <w:b/>
              </w:rPr>
            </w:pPr>
            <w:r w:rsidRPr="0096089E">
              <w:rPr>
                <w:b/>
              </w:rPr>
              <w:t>Mandatory</w:t>
            </w:r>
          </w:p>
        </w:tc>
        <w:tc>
          <w:tcPr>
            <w:tcW w:w="2316" w:type="dxa"/>
          </w:tcPr>
          <w:p w14:paraId="16640872" w14:textId="77777777" w:rsidR="0096089E" w:rsidRPr="0096089E" w:rsidRDefault="0096089E" w:rsidP="008E4A58">
            <w:pPr>
              <w:rPr>
                <w:b/>
              </w:rPr>
            </w:pPr>
            <w:r w:rsidRPr="0096089E">
              <w:rPr>
                <w:b/>
              </w:rPr>
              <w:t>Relation</w:t>
            </w:r>
          </w:p>
        </w:tc>
        <w:tc>
          <w:tcPr>
            <w:tcW w:w="2316" w:type="dxa"/>
          </w:tcPr>
          <w:p w14:paraId="16A4AE32" w14:textId="77777777" w:rsidR="0096089E" w:rsidRPr="0096089E" w:rsidRDefault="0096089E" w:rsidP="008E4A58">
            <w:pPr>
              <w:rPr>
                <w:b/>
              </w:rPr>
            </w:pPr>
            <w:r w:rsidRPr="0096089E">
              <w:rPr>
                <w:b/>
              </w:rPr>
              <w:t>Start Date</w:t>
            </w:r>
          </w:p>
        </w:tc>
        <w:tc>
          <w:tcPr>
            <w:tcW w:w="2316" w:type="dxa"/>
          </w:tcPr>
          <w:p w14:paraId="46BB7128" w14:textId="77777777" w:rsidR="0096089E" w:rsidRPr="0096089E" w:rsidRDefault="0096089E" w:rsidP="008E4A58">
            <w:pPr>
              <w:rPr>
                <w:b/>
              </w:rPr>
            </w:pPr>
            <w:r w:rsidRPr="0096089E">
              <w:rPr>
                <w:b/>
              </w:rPr>
              <w:t>End Date</w:t>
            </w:r>
          </w:p>
        </w:tc>
      </w:tr>
      <w:tr w:rsidR="0096089E" w14:paraId="525E635F" w14:textId="77777777" w:rsidTr="008E4A58">
        <w:tc>
          <w:tcPr>
            <w:tcW w:w="2316" w:type="dxa"/>
          </w:tcPr>
          <w:p w14:paraId="76C788C0" w14:textId="18AAA883" w:rsidR="0096089E" w:rsidRDefault="009334B7" w:rsidP="008E4A58">
            <w:r>
              <w:t>RSD</w:t>
            </w:r>
          </w:p>
        </w:tc>
        <w:tc>
          <w:tcPr>
            <w:tcW w:w="2316" w:type="dxa"/>
          </w:tcPr>
          <w:p w14:paraId="5FD62B8E" w14:textId="77777777" w:rsidR="0096089E" w:rsidRDefault="0096089E" w:rsidP="008E4A58">
            <w:r>
              <w:t>N</w:t>
            </w:r>
          </w:p>
        </w:tc>
        <w:tc>
          <w:tcPr>
            <w:tcW w:w="2316" w:type="dxa"/>
          </w:tcPr>
          <w:p w14:paraId="3651BF87" w14:textId="77777777" w:rsidR="0096089E" w:rsidRDefault="0096089E" w:rsidP="008E4A58">
            <w:r>
              <w:t>AT</w:t>
            </w:r>
          </w:p>
        </w:tc>
        <w:tc>
          <w:tcPr>
            <w:tcW w:w="2316" w:type="dxa"/>
          </w:tcPr>
          <w:p w14:paraId="792D68D1" w14:textId="660F78F0" w:rsidR="0096089E" w:rsidRDefault="0096089E" w:rsidP="008E4A58">
            <w:r>
              <w:t xml:space="preserve">Same as </w:t>
            </w:r>
            <w:r w:rsidR="009334B7">
              <w:t>RSD</w:t>
            </w:r>
          </w:p>
        </w:tc>
        <w:tc>
          <w:tcPr>
            <w:tcW w:w="2316" w:type="dxa"/>
          </w:tcPr>
          <w:p w14:paraId="5E1B24C4" w14:textId="77777777" w:rsidR="0096089E" w:rsidRDefault="0096089E" w:rsidP="008E4A58"/>
        </w:tc>
      </w:tr>
    </w:tbl>
    <w:p w14:paraId="0A170A22" w14:textId="77777777" w:rsidR="001D5CBF" w:rsidRDefault="001D5CBF" w:rsidP="0096089E"/>
    <w:p w14:paraId="30EC6CEE" w14:textId="77777777" w:rsidR="001D5CBF" w:rsidRDefault="001D5CBF">
      <w:r>
        <w:br w:type="page"/>
      </w:r>
    </w:p>
    <w:p w14:paraId="791BB13C" w14:textId="77777777" w:rsidR="0096089E" w:rsidRPr="0096089E" w:rsidRDefault="0096089E" w:rsidP="0096089E"/>
    <w:p w14:paraId="366B55A4" w14:textId="77777777" w:rsidR="00676A84" w:rsidRDefault="00676A84" w:rsidP="00676A84">
      <w:pPr>
        <w:pStyle w:val="Heading3"/>
      </w:pPr>
      <w:bookmarkStart w:id="1035" w:name="_Toc404777933"/>
      <w:r>
        <w:t xml:space="preserve">Asset for the Routine Services Data </w:t>
      </w:r>
      <w:r w:rsidR="0096089E">
        <w:t>–</w:t>
      </w:r>
      <w:r>
        <w:t xml:space="preserve"> </w:t>
      </w:r>
      <w:r w:rsidRPr="00676A84">
        <w:t>Requests</w:t>
      </w:r>
      <w:bookmarkEnd w:id="1035"/>
    </w:p>
    <w:p w14:paraId="4EC13E62" w14:textId="77777777" w:rsidR="0096089E" w:rsidRDefault="0096089E" w:rsidP="0096089E">
      <w:r>
        <w:t>This Child asset will hold the inf</w:t>
      </w:r>
      <w:r w:rsidR="001D5CBF">
        <w:t>ormation for the requests</w:t>
      </w:r>
      <w:r>
        <w:t xml:space="preserve"> data.</w:t>
      </w:r>
    </w:p>
    <w:p w14:paraId="66830C37" w14:textId="77777777" w:rsidR="0096089E" w:rsidRDefault="0096089E" w:rsidP="0096089E">
      <w:r>
        <w:t>The asset will have the following settings:</w:t>
      </w:r>
    </w:p>
    <w:tbl>
      <w:tblPr>
        <w:tblStyle w:val="TableGrid"/>
        <w:tblW w:w="0" w:type="auto"/>
        <w:tblLook w:val="04A0" w:firstRow="1" w:lastRow="0" w:firstColumn="1" w:lastColumn="0" w:noHBand="0" w:noVBand="1"/>
      </w:tblPr>
      <w:tblGrid>
        <w:gridCol w:w="1900"/>
        <w:gridCol w:w="2140"/>
        <w:gridCol w:w="3220"/>
      </w:tblGrid>
      <w:tr w:rsidR="001D5CBF" w:rsidRPr="001D5CBF" w14:paraId="2E263416" w14:textId="77777777" w:rsidTr="001D5CBF">
        <w:trPr>
          <w:trHeight w:val="300"/>
        </w:trPr>
        <w:tc>
          <w:tcPr>
            <w:tcW w:w="1900" w:type="dxa"/>
            <w:noWrap/>
            <w:hideMark/>
          </w:tcPr>
          <w:p w14:paraId="4C789948" w14:textId="77777777" w:rsidR="001D5CBF" w:rsidRPr="001D5CBF" w:rsidRDefault="001D5CBF" w:rsidP="001D5CBF">
            <w:pPr>
              <w:rPr>
                <w:b/>
                <w:bCs/>
              </w:rPr>
            </w:pPr>
            <w:r w:rsidRPr="001D5CBF">
              <w:rPr>
                <w:b/>
                <w:bCs/>
              </w:rPr>
              <w:t>Setting</w:t>
            </w:r>
          </w:p>
        </w:tc>
        <w:tc>
          <w:tcPr>
            <w:tcW w:w="2140" w:type="dxa"/>
            <w:noWrap/>
            <w:hideMark/>
          </w:tcPr>
          <w:p w14:paraId="499D504C" w14:textId="77777777" w:rsidR="001D5CBF" w:rsidRPr="001D5CBF" w:rsidRDefault="001D5CBF" w:rsidP="001D5CBF">
            <w:pPr>
              <w:rPr>
                <w:b/>
                <w:bCs/>
              </w:rPr>
            </w:pPr>
            <w:r w:rsidRPr="001D5CBF">
              <w:rPr>
                <w:b/>
                <w:bCs/>
              </w:rPr>
              <w:t>Value</w:t>
            </w:r>
          </w:p>
        </w:tc>
        <w:tc>
          <w:tcPr>
            <w:tcW w:w="3220" w:type="dxa"/>
            <w:hideMark/>
          </w:tcPr>
          <w:p w14:paraId="331E5817" w14:textId="77777777" w:rsidR="001D5CBF" w:rsidRPr="001D5CBF" w:rsidRDefault="001D5CBF" w:rsidP="001D5CBF">
            <w:pPr>
              <w:rPr>
                <w:b/>
                <w:bCs/>
              </w:rPr>
            </w:pPr>
            <w:r w:rsidRPr="001D5CBF">
              <w:rPr>
                <w:b/>
                <w:bCs/>
              </w:rPr>
              <w:t>Notes</w:t>
            </w:r>
          </w:p>
        </w:tc>
      </w:tr>
      <w:tr w:rsidR="001D5CBF" w:rsidRPr="001D5CBF" w14:paraId="712D392E" w14:textId="77777777" w:rsidTr="001D5CBF">
        <w:trPr>
          <w:trHeight w:val="300"/>
        </w:trPr>
        <w:tc>
          <w:tcPr>
            <w:tcW w:w="1900" w:type="dxa"/>
            <w:noWrap/>
            <w:hideMark/>
          </w:tcPr>
          <w:p w14:paraId="0AA8FFA5" w14:textId="77777777" w:rsidR="001D5CBF" w:rsidRPr="001D5CBF" w:rsidRDefault="001D5CBF">
            <w:r w:rsidRPr="001D5CBF">
              <w:t>Type</w:t>
            </w:r>
          </w:p>
        </w:tc>
        <w:tc>
          <w:tcPr>
            <w:tcW w:w="2140" w:type="dxa"/>
            <w:noWrap/>
            <w:hideMark/>
          </w:tcPr>
          <w:p w14:paraId="106413A4" w14:textId="77777777" w:rsidR="001D5CBF" w:rsidRPr="001D5CBF" w:rsidRDefault="001D5CBF">
            <w:r w:rsidRPr="001D5CBF">
              <w:t>RSRE</w:t>
            </w:r>
          </w:p>
        </w:tc>
        <w:tc>
          <w:tcPr>
            <w:tcW w:w="3220" w:type="dxa"/>
            <w:hideMark/>
          </w:tcPr>
          <w:p w14:paraId="6A5244FB" w14:textId="77777777" w:rsidR="001D5CBF" w:rsidRPr="001D5CBF" w:rsidRDefault="001D5CBF"/>
        </w:tc>
      </w:tr>
      <w:tr w:rsidR="001D5CBF" w:rsidRPr="001D5CBF" w14:paraId="794C2318" w14:textId="77777777" w:rsidTr="001D5CBF">
        <w:trPr>
          <w:trHeight w:val="300"/>
        </w:trPr>
        <w:tc>
          <w:tcPr>
            <w:tcW w:w="1900" w:type="dxa"/>
            <w:noWrap/>
            <w:hideMark/>
          </w:tcPr>
          <w:p w14:paraId="6EF79E68" w14:textId="77777777" w:rsidR="001D5CBF" w:rsidRPr="001D5CBF" w:rsidRDefault="001D5CBF">
            <w:r w:rsidRPr="001D5CBF">
              <w:t>Type Title</w:t>
            </w:r>
          </w:p>
        </w:tc>
        <w:tc>
          <w:tcPr>
            <w:tcW w:w="2140" w:type="dxa"/>
            <w:noWrap/>
            <w:hideMark/>
          </w:tcPr>
          <w:p w14:paraId="2C84EFFF" w14:textId="77777777" w:rsidR="001D5CBF" w:rsidRPr="001D5CBF" w:rsidRDefault="001D5CBF">
            <w:r w:rsidRPr="001D5CBF">
              <w:t>RSD Requests</w:t>
            </w:r>
          </w:p>
        </w:tc>
        <w:tc>
          <w:tcPr>
            <w:tcW w:w="3220" w:type="dxa"/>
            <w:hideMark/>
          </w:tcPr>
          <w:p w14:paraId="02F7D8FD" w14:textId="77777777" w:rsidR="001D5CBF" w:rsidRPr="001D5CBF" w:rsidRDefault="001D5CBF"/>
        </w:tc>
      </w:tr>
      <w:tr w:rsidR="001D5CBF" w:rsidRPr="001D5CBF" w14:paraId="655A6A6D" w14:textId="77777777" w:rsidTr="00E77FF3">
        <w:trPr>
          <w:trHeight w:val="395"/>
        </w:trPr>
        <w:tc>
          <w:tcPr>
            <w:tcW w:w="1900" w:type="dxa"/>
            <w:noWrap/>
            <w:hideMark/>
          </w:tcPr>
          <w:p w14:paraId="78EB50F8" w14:textId="77777777" w:rsidR="001D5CBF" w:rsidRPr="001D5CBF" w:rsidRDefault="001D5CBF">
            <w:r w:rsidRPr="001D5CBF">
              <w:t>Type Location</w:t>
            </w:r>
          </w:p>
        </w:tc>
        <w:tc>
          <w:tcPr>
            <w:tcW w:w="2140" w:type="dxa"/>
            <w:noWrap/>
            <w:hideMark/>
          </w:tcPr>
          <w:p w14:paraId="768E3798" w14:textId="7A9F76BC" w:rsidR="001D5CBF" w:rsidRPr="001D5CBF" w:rsidRDefault="005B0BD7">
            <w:r>
              <w:t>Point</w:t>
            </w:r>
          </w:p>
        </w:tc>
        <w:tc>
          <w:tcPr>
            <w:tcW w:w="3220" w:type="dxa"/>
            <w:hideMark/>
          </w:tcPr>
          <w:p w14:paraId="48F7CC03" w14:textId="529B0B8C" w:rsidR="001D5CBF" w:rsidRPr="001D5CBF" w:rsidRDefault="008458F7">
            <w:r w:rsidRPr="008458F7">
              <w:t>Location Information is Stored on the RSD asset.</w:t>
            </w:r>
          </w:p>
        </w:tc>
      </w:tr>
      <w:tr w:rsidR="001D5CBF" w:rsidRPr="001D5CBF" w14:paraId="28AC8E62" w14:textId="77777777" w:rsidTr="001D5CBF">
        <w:trPr>
          <w:trHeight w:val="300"/>
        </w:trPr>
        <w:tc>
          <w:tcPr>
            <w:tcW w:w="1900" w:type="dxa"/>
            <w:noWrap/>
            <w:hideMark/>
          </w:tcPr>
          <w:p w14:paraId="58B1C18C" w14:textId="77777777" w:rsidR="001D5CBF" w:rsidRPr="001D5CBF" w:rsidRDefault="001D5CBF">
            <w:r w:rsidRPr="001D5CBF">
              <w:t>Elec Drain Carr</w:t>
            </w:r>
          </w:p>
        </w:tc>
        <w:tc>
          <w:tcPr>
            <w:tcW w:w="2140" w:type="dxa"/>
            <w:noWrap/>
            <w:hideMark/>
          </w:tcPr>
          <w:p w14:paraId="365AEB8E" w14:textId="77777777" w:rsidR="001D5CBF" w:rsidRPr="001D5CBF" w:rsidRDefault="001D5CBF">
            <w:r w:rsidRPr="001D5CBF">
              <w:t>C</w:t>
            </w:r>
          </w:p>
        </w:tc>
        <w:tc>
          <w:tcPr>
            <w:tcW w:w="3220" w:type="dxa"/>
            <w:hideMark/>
          </w:tcPr>
          <w:p w14:paraId="590B7C4D" w14:textId="77777777" w:rsidR="001D5CBF" w:rsidRPr="001D5CBF" w:rsidRDefault="001D5CBF"/>
        </w:tc>
      </w:tr>
      <w:tr w:rsidR="001D5CBF" w:rsidRPr="001D5CBF" w14:paraId="287265EF" w14:textId="77777777" w:rsidTr="001D5CBF">
        <w:trPr>
          <w:trHeight w:val="300"/>
        </w:trPr>
        <w:tc>
          <w:tcPr>
            <w:tcW w:w="1900" w:type="dxa"/>
            <w:noWrap/>
            <w:hideMark/>
          </w:tcPr>
          <w:p w14:paraId="7EDF1B77" w14:textId="77777777" w:rsidR="001D5CBF" w:rsidRPr="001D5CBF" w:rsidRDefault="001D5CBF">
            <w:r w:rsidRPr="001D5CBF">
              <w:t>Category</w:t>
            </w:r>
          </w:p>
        </w:tc>
        <w:tc>
          <w:tcPr>
            <w:tcW w:w="2140" w:type="dxa"/>
            <w:noWrap/>
            <w:hideMark/>
          </w:tcPr>
          <w:p w14:paraId="502DAA94" w14:textId="77777777" w:rsidR="001D5CBF" w:rsidRPr="001D5CBF" w:rsidRDefault="001D5CBF">
            <w:r w:rsidRPr="001D5CBF">
              <w:t>I</w:t>
            </w:r>
          </w:p>
        </w:tc>
        <w:tc>
          <w:tcPr>
            <w:tcW w:w="3220" w:type="dxa"/>
            <w:hideMark/>
          </w:tcPr>
          <w:p w14:paraId="02F5BD78" w14:textId="77777777" w:rsidR="001D5CBF" w:rsidRPr="001D5CBF" w:rsidRDefault="001D5CBF"/>
        </w:tc>
      </w:tr>
      <w:tr w:rsidR="001D5CBF" w:rsidRPr="001D5CBF" w14:paraId="6B0A1317" w14:textId="77777777" w:rsidTr="001D5CBF">
        <w:trPr>
          <w:trHeight w:val="300"/>
        </w:trPr>
        <w:tc>
          <w:tcPr>
            <w:tcW w:w="1900" w:type="dxa"/>
            <w:noWrap/>
            <w:hideMark/>
          </w:tcPr>
          <w:p w14:paraId="47BD444A" w14:textId="77777777" w:rsidR="001D5CBF" w:rsidRPr="001D5CBF" w:rsidRDefault="001D5CBF">
            <w:r w:rsidRPr="001D5CBF">
              <w:t>Short Description</w:t>
            </w:r>
          </w:p>
        </w:tc>
        <w:tc>
          <w:tcPr>
            <w:tcW w:w="2140" w:type="dxa"/>
            <w:noWrap/>
            <w:hideMark/>
          </w:tcPr>
          <w:p w14:paraId="42F199C8" w14:textId="77777777" w:rsidR="001D5CBF" w:rsidRPr="001D5CBF" w:rsidRDefault="001D5CBF">
            <w:r w:rsidRPr="001D5CBF">
              <w:t>RSRE</w:t>
            </w:r>
          </w:p>
        </w:tc>
        <w:tc>
          <w:tcPr>
            <w:tcW w:w="3220" w:type="dxa"/>
            <w:hideMark/>
          </w:tcPr>
          <w:p w14:paraId="49A571C3" w14:textId="77777777" w:rsidR="001D5CBF" w:rsidRPr="001D5CBF" w:rsidRDefault="001D5CBF"/>
        </w:tc>
      </w:tr>
      <w:tr w:rsidR="001D5CBF" w:rsidRPr="001D5CBF" w14:paraId="36198B6A" w14:textId="77777777" w:rsidTr="001D5CBF">
        <w:trPr>
          <w:trHeight w:val="300"/>
        </w:trPr>
        <w:tc>
          <w:tcPr>
            <w:tcW w:w="1900" w:type="dxa"/>
            <w:noWrap/>
            <w:hideMark/>
          </w:tcPr>
          <w:p w14:paraId="7C8B3D9B" w14:textId="77777777" w:rsidR="001D5CBF" w:rsidRPr="001D5CBF" w:rsidRDefault="001D5CBF">
            <w:r w:rsidRPr="001D5CBF">
              <w:t>Start Date</w:t>
            </w:r>
          </w:p>
        </w:tc>
        <w:tc>
          <w:tcPr>
            <w:tcW w:w="2140" w:type="dxa"/>
            <w:noWrap/>
            <w:hideMark/>
          </w:tcPr>
          <w:p w14:paraId="04C76503" w14:textId="2116E070" w:rsidR="001D5CBF" w:rsidRPr="001D5CBF" w:rsidRDefault="00962BC6">
            <w:r>
              <w:t>0JAN1901</w:t>
            </w:r>
          </w:p>
        </w:tc>
        <w:tc>
          <w:tcPr>
            <w:tcW w:w="3220" w:type="dxa"/>
            <w:hideMark/>
          </w:tcPr>
          <w:p w14:paraId="707AE7BF" w14:textId="77777777" w:rsidR="001D5CBF" w:rsidRPr="001D5CBF" w:rsidRDefault="001D5CBF"/>
        </w:tc>
      </w:tr>
      <w:tr w:rsidR="001D5CBF" w:rsidRPr="001D5CBF" w14:paraId="27D31671" w14:textId="77777777" w:rsidTr="001D5CBF">
        <w:trPr>
          <w:trHeight w:val="300"/>
        </w:trPr>
        <w:tc>
          <w:tcPr>
            <w:tcW w:w="1900" w:type="dxa"/>
            <w:noWrap/>
            <w:hideMark/>
          </w:tcPr>
          <w:p w14:paraId="0D063342" w14:textId="173120E5" w:rsidR="001D5CBF" w:rsidRPr="001D5CBF" w:rsidRDefault="00A17AB5">
            <w:r w:rsidRPr="001D5CBF">
              <w:t>Replaceable</w:t>
            </w:r>
          </w:p>
        </w:tc>
        <w:tc>
          <w:tcPr>
            <w:tcW w:w="2140" w:type="dxa"/>
            <w:noWrap/>
            <w:hideMark/>
          </w:tcPr>
          <w:p w14:paraId="41E924F9" w14:textId="5CFF7B67" w:rsidR="001D5CBF" w:rsidRPr="001D5CBF" w:rsidRDefault="00962BC6">
            <w:r>
              <w:t>No</w:t>
            </w:r>
          </w:p>
        </w:tc>
        <w:tc>
          <w:tcPr>
            <w:tcW w:w="3220" w:type="dxa"/>
            <w:hideMark/>
          </w:tcPr>
          <w:p w14:paraId="283C2E90" w14:textId="77777777" w:rsidR="001D5CBF" w:rsidRPr="001D5CBF" w:rsidRDefault="001D5CBF"/>
        </w:tc>
      </w:tr>
      <w:tr w:rsidR="001D5CBF" w:rsidRPr="001D5CBF" w14:paraId="1AA68F04" w14:textId="77777777" w:rsidTr="001D5CBF">
        <w:trPr>
          <w:trHeight w:val="300"/>
        </w:trPr>
        <w:tc>
          <w:tcPr>
            <w:tcW w:w="1900" w:type="dxa"/>
            <w:noWrap/>
            <w:hideMark/>
          </w:tcPr>
          <w:p w14:paraId="6810B581" w14:textId="77777777" w:rsidR="001D5CBF" w:rsidRPr="001D5CBF" w:rsidRDefault="001D5CBF">
            <w:r w:rsidRPr="001D5CBF">
              <w:t>Multiple Allowed</w:t>
            </w:r>
          </w:p>
        </w:tc>
        <w:tc>
          <w:tcPr>
            <w:tcW w:w="2140" w:type="dxa"/>
            <w:noWrap/>
            <w:hideMark/>
          </w:tcPr>
          <w:p w14:paraId="64100880" w14:textId="05ACF5B8" w:rsidR="001D5CBF" w:rsidRPr="001D5CBF" w:rsidRDefault="00962BC6">
            <w:r>
              <w:t>No</w:t>
            </w:r>
          </w:p>
        </w:tc>
        <w:tc>
          <w:tcPr>
            <w:tcW w:w="3220" w:type="dxa"/>
            <w:hideMark/>
          </w:tcPr>
          <w:p w14:paraId="56231341" w14:textId="77777777" w:rsidR="001D5CBF" w:rsidRPr="001D5CBF" w:rsidRDefault="001D5CBF"/>
        </w:tc>
      </w:tr>
      <w:tr w:rsidR="001D5CBF" w:rsidRPr="001D5CBF" w14:paraId="007C3AF5" w14:textId="77777777" w:rsidTr="001D5CBF">
        <w:trPr>
          <w:trHeight w:val="300"/>
        </w:trPr>
        <w:tc>
          <w:tcPr>
            <w:tcW w:w="1900" w:type="dxa"/>
            <w:noWrap/>
            <w:hideMark/>
          </w:tcPr>
          <w:p w14:paraId="02C93D3C" w14:textId="77777777" w:rsidR="001D5CBF" w:rsidRPr="001D5CBF" w:rsidRDefault="001D5CBF">
            <w:r w:rsidRPr="001D5CBF">
              <w:t>Top in Hierarchy</w:t>
            </w:r>
          </w:p>
        </w:tc>
        <w:tc>
          <w:tcPr>
            <w:tcW w:w="2140" w:type="dxa"/>
            <w:noWrap/>
            <w:hideMark/>
          </w:tcPr>
          <w:p w14:paraId="7D3EE3C9" w14:textId="77777777" w:rsidR="001D5CBF" w:rsidRPr="001D5CBF" w:rsidRDefault="001D5CBF">
            <w:r w:rsidRPr="001D5CBF">
              <w:t>No</w:t>
            </w:r>
          </w:p>
        </w:tc>
        <w:tc>
          <w:tcPr>
            <w:tcW w:w="3220" w:type="dxa"/>
            <w:hideMark/>
          </w:tcPr>
          <w:p w14:paraId="70B590AD" w14:textId="77777777" w:rsidR="001D5CBF" w:rsidRPr="001D5CBF" w:rsidRDefault="001D5CBF"/>
        </w:tc>
      </w:tr>
    </w:tbl>
    <w:p w14:paraId="38EE7117" w14:textId="131A0603" w:rsidR="00A912CD" w:rsidRDefault="00A912CD" w:rsidP="0096089E"/>
    <w:p w14:paraId="686568CB" w14:textId="77777777" w:rsidR="00A912CD" w:rsidRDefault="00A912CD">
      <w:r>
        <w:br w:type="page"/>
      </w:r>
    </w:p>
    <w:p w14:paraId="72752504" w14:textId="77777777" w:rsidR="001D5CBF" w:rsidRDefault="001D5CBF" w:rsidP="0096089E"/>
    <w:p w14:paraId="2E756004" w14:textId="77777777" w:rsidR="0096089E" w:rsidRDefault="0096089E" w:rsidP="0096089E">
      <w:r w:rsidRPr="0096089E">
        <w:t>The asset will have the following attributes:</w:t>
      </w:r>
    </w:p>
    <w:tbl>
      <w:tblPr>
        <w:tblStyle w:val="TableGrid"/>
        <w:tblW w:w="0" w:type="auto"/>
        <w:tblLayout w:type="fixed"/>
        <w:tblLook w:val="04A0" w:firstRow="1" w:lastRow="0" w:firstColumn="1" w:lastColumn="0" w:noHBand="0" w:noVBand="1"/>
        <w:tblPrChange w:id="1036" w:author="Joe.Mendoza" w:date="2014-11-26T15:18:00Z">
          <w:tblPr>
            <w:tblStyle w:val="TableGrid"/>
            <w:tblW w:w="0" w:type="auto"/>
            <w:tblLook w:val="04A0" w:firstRow="1" w:lastRow="0" w:firstColumn="1" w:lastColumn="0" w:noHBand="0" w:noVBand="1"/>
          </w:tblPr>
        </w:tblPrChange>
      </w:tblPr>
      <w:tblGrid>
        <w:gridCol w:w="491"/>
        <w:gridCol w:w="1668"/>
        <w:gridCol w:w="1805"/>
        <w:gridCol w:w="644"/>
        <w:gridCol w:w="1890"/>
        <w:gridCol w:w="450"/>
        <w:gridCol w:w="540"/>
        <w:gridCol w:w="1890"/>
        <w:gridCol w:w="540"/>
        <w:gridCol w:w="450"/>
        <w:gridCol w:w="630"/>
        <w:gridCol w:w="2970"/>
        <w:tblGridChange w:id="1037">
          <w:tblGrid>
            <w:gridCol w:w="491"/>
            <w:gridCol w:w="1668"/>
            <w:gridCol w:w="1805"/>
            <w:gridCol w:w="491"/>
            <w:gridCol w:w="1022"/>
            <w:gridCol w:w="491"/>
            <w:gridCol w:w="491"/>
            <w:gridCol w:w="2206"/>
            <w:gridCol w:w="491"/>
            <w:gridCol w:w="491"/>
            <w:gridCol w:w="491"/>
            <w:gridCol w:w="4757"/>
          </w:tblGrid>
        </w:tblGridChange>
      </w:tblGrid>
      <w:tr w:rsidR="00A912CD" w:rsidRPr="00FD246C" w14:paraId="6B0A472A" w14:textId="77777777" w:rsidTr="00180C5F">
        <w:trPr>
          <w:cantSplit/>
          <w:trHeight w:val="2060"/>
          <w:trPrChange w:id="1038" w:author="Joe.Mendoza" w:date="2014-11-26T15:18:00Z">
            <w:trPr>
              <w:cantSplit/>
              <w:trHeight w:val="2060"/>
            </w:trPr>
          </w:trPrChange>
        </w:trPr>
        <w:tc>
          <w:tcPr>
            <w:tcW w:w="491" w:type="dxa"/>
            <w:noWrap/>
            <w:textDirection w:val="btLr"/>
            <w:hideMark/>
            <w:tcPrChange w:id="1039" w:author="Joe.Mendoza" w:date="2014-11-26T15:18:00Z">
              <w:tcPr>
                <w:tcW w:w="0" w:type="auto"/>
                <w:noWrap/>
                <w:textDirection w:val="btLr"/>
                <w:hideMark/>
              </w:tcPr>
            </w:tcPrChange>
          </w:tcPr>
          <w:p w14:paraId="67F14487" w14:textId="77777777" w:rsidR="001D5CBF" w:rsidRPr="00FD246C" w:rsidRDefault="001D5CBF" w:rsidP="00A17AB5">
            <w:pPr>
              <w:ind w:left="113" w:right="113"/>
              <w:rPr>
                <w:b/>
                <w:bCs/>
              </w:rPr>
            </w:pPr>
            <w:r w:rsidRPr="00FD246C">
              <w:rPr>
                <w:b/>
                <w:bCs/>
              </w:rPr>
              <w:t>Sequence</w:t>
            </w:r>
          </w:p>
        </w:tc>
        <w:tc>
          <w:tcPr>
            <w:tcW w:w="1668" w:type="dxa"/>
            <w:noWrap/>
            <w:textDirection w:val="btLr"/>
            <w:hideMark/>
            <w:tcPrChange w:id="1040" w:author="Joe.Mendoza" w:date="2014-11-26T15:18:00Z">
              <w:tcPr>
                <w:tcW w:w="0" w:type="auto"/>
                <w:noWrap/>
                <w:textDirection w:val="btLr"/>
                <w:hideMark/>
              </w:tcPr>
            </w:tcPrChange>
          </w:tcPr>
          <w:p w14:paraId="2DDEEF66" w14:textId="77777777" w:rsidR="001D5CBF" w:rsidRPr="00FD246C" w:rsidRDefault="001D5CBF" w:rsidP="00A17AB5">
            <w:pPr>
              <w:ind w:left="113" w:right="113"/>
              <w:rPr>
                <w:b/>
                <w:bCs/>
              </w:rPr>
            </w:pPr>
            <w:r w:rsidRPr="00FD246C">
              <w:rPr>
                <w:b/>
                <w:bCs/>
              </w:rPr>
              <w:t>Name</w:t>
            </w:r>
          </w:p>
        </w:tc>
        <w:tc>
          <w:tcPr>
            <w:tcW w:w="1805" w:type="dxa"/>
            <w:noWrap/>
            <w:textDirection w:val="btLr"/>
            <w:hideMark/>
            <w:tcPrChange w:id="1041" w:author="Joe.Mendoza" w:date="2014-11-26T15:18:00Z">
              <w:tcPr>
                <w:tcW w:w="0" w:type="auto"/>
                <w:noWrap/>
                <w:textDirection w:val="btLr"/>
                <w:hideMark/>
              </w:tcPr>
            </w:tcPrChange>
          </w:tcPr>
          <w:p w14:paraId="5C92D54C" w14:textId="77777777" w:rsidR="001D5CBF" w:rsidRPr="00FD246C" w:rsidRDefault="001D5CBF" w:rsidP="00A17AB5">
            <w:pPr>
              <w:ind w:left="113" w:right="113"/>
              <w:rPr>
                <w:b/>
                <w:bCs/>
              </w:rPr>
            </w:pPr>
            <w:r w:rsidRPr="00FD246C">
              <w:rPr>
                <w:b/>
                <w:bCs/>
              </w:rPr>
              <w:t>Screen Text</w:t>
            </w:r>
          </w:p>
        </w:tc>
        <w:tc>
          <w:tcPr>
            <w:tcW w:w="644" w:type="dxa"/>
            <w:noWrap/>
            <w:textDirection w:val="btLr"/>
            <w:hideMark/>
            <w:tcPrChange w:id="1042" w:author="Joe.Mendoza" w:date="2014-11-26T15:18:00Z">
              <w:tcPr>
                <w:tcW w:w="0" w:type="auto"/>
                <w:noWrap/>
                <w:textDirection w:val="btLr"/>
                <w:hideMark/>
              </w:tcPr>
            </w:tcPrChange>
          </w:tcPr>
          <w:p w14:paraId="080DBC20" w14:textId="77777777" w:rsidR="001D5CBF" w:rsidRPr="00FD246C" w:rsidRDefault="001D5CBF" w:rsidP="00A17AB5">
            <w:pPr>
              <w:ind w:left="113" w:right="113"/>
              <w:rPr>
                <w:b/>
                <w:bCs/>
              </w:rPr>
            </w:pPr>
            <w:r w:rsidRPr="00FD246C">
              <w:rPr>
                <w:b/>
                <w:bCs/>
              </w:rPr>
              <w:t>Length</w:t>
            </w:r>
          </w:p>
        </w:tc>
        <w:tc>
          <w:tcPr>
            <w:tcW w:w="1890" w:type="dxa"/>
            <w:noWrap/>
            <w:textDirection w:val="btLr"/>
            <w:hideMark/>
            <w:tcPrChange w:id="1043" w:author="Joe.Mendoza" w:date="2014-11-26T15:18:00Z">
              <w:tcPr>
                <w:tcW w:w="0" w:type="auto"/>
                <w:noWrap/>
                <w:textDirection w:val="btLr"/>
                <w:hideMark/>
              </w:tcPr>
            </w:tcPrChange>
          </w:tcPr>
          <w:p w14:paraId="11F6C03D" w14:textId="77777777" w:rsidR="001D5CBF" w:rsidRPr="00FD246C" w:rsidRDefault="001D5CBF" w:rsidP="00A17AB5">
            <w:pPr>
              <w:ind w:left="113" w:right="113"/>
              <w:rPr>
                <w:b/>
                <w:bCs/>
              </w:rPr>
            </w:pPr>
            <w:r w:rsidRPr="00FD246C">
              <w:rPr>
                <w:b/>
                <w:bCs/>
              </w:rPr>
              <w:t>Format</w:t>
            </w:r>
          </w:p>
        </w:tc>
        <w:tc>
          <w:tcPr>
            <w:tcW w:w="450" w:type="dxa"/>
            <w:noWrap/>
            <w:textDirection w:val="btLr"/>
            <w:hideMark/>
            <w:tcPrChange w:id="1044" w:author="Joe.Mendoza" w:date="2014-11-26T15:18:00Z">
              <w:tcPr>
                <w:tcW w:w="0" w:type="auto"/>
                <w:noWrap/>
                <w:textDirection w:val="btLr"/>
                <w:hideMark/>
              </w:tcPr>
            </w:tcPrChange>
          </w:tcPr>
          <w:p w14:paraId="4239A8DF" w14:textId="77777777" w:rsidR="001D5CBF" w:rsidRPr="00FD246C" w:rsidRDefault="001D5CBF" w:rsidP="00A17AB5">
            <w:pPr>
              <w:ind w:left="113" w:right="113"/>
              <w:rPr>
                <w:b/>
                <w:bCs/>
              </w:rPr>
            </w:pPr>
            <w:r w:rsidRPr="00FD246C">
              <w:rPr>
                <w:b/>
                <w:bCs/>
              </w:rPr>
              <w:t>Domain</w:t>
            </w:r>
          </w:p>
        </w:tc>
        <w:tc>
          <w:tcPr>
            <w:tcW w:w="540" w:type="dxa"/>
            <w:noWrap/>
            <w:textDirection w:val="btLr"/>
            <w:hideMark/>
            <w:tcPrChange w:id="1045" w:author="Joe.Mendoza" w:date="2014-11-26T15:18:00Z">
              <w:tcPr>
                <w:tcW w:w="0" w:type="auto"/>
                <w:noWrap/>
                <w:textDirection w:val="btLr"/>
                <w:hideMark/>
              </w:tcPr>
            </w:tcPrChange>
          </w:tcPr>
          <w:p w14:paraId="39103C24" w14:textId="77777777" w:rsidR="001D5CBF" w:rsidRPr="00FD246C" w:rsidRDefault="001D5CBF" w:rsidP="00A17AB5">
            <w:pPr>
              <w:ind w:left="113" w:right="113"/>
              <w:rPr>
                <w:b/>
                <w:bCs/>
              </w:rPr>
            </w:pPr>
            <w:r w:rsidRPr="00FD246C">
              <w:rPr>
                <w:b/>
                <w:bCs/>
              </w:rPr>
              <w:t>Case</w:t>
            </w:r>
          </w:p>
        </w:tc>
        <w:tc>
          <w:tcPr>
            <w:tcW w:w="1890" w:type="dxa"/>
            <w:noWrap/>
            <w:textDirection w:val="btLr"/>
            <w:hideMark/>
            <w:tcPrChange w:id="1046" w:author="Joe.Mendoza" w:date="2014-11-26T15:18:00Z">
              <w:tcPr>
                <w:tcW w:w="0" w:type="auto"/>
                <w:noWrap/>
                <w:textDirection w:val="btLr"/>
                <w:hideMark/>
              </w:tcPr>
            </w:tcPrChange>
          </w:tcPr>
          <w:p w14:paraId="7458BA4E" w14:textId="77777777" w:rsidR="00A912CD" w:rsidRPr="00FD246C" w:rsidRDefault="00A912CD" w:rsidP="00A912CD">
            <w:pPr>
              <w:ind w:left="113" w:right="113"/>
              <w:rPr>
                <w:b/>
                <w:bCs/>
              </w:rPr>
            </w:pPr>
            <w:r w:rsidRPr="00FD246C">
              <w:rPr>
                <w:b/>
                <w:bCs/>
              </w:rPr>
              <w:t>View Attr</w:t>
            </w:r>
          </w:p>
          <w:p w14:paraId="0AF047F0" w14:textId="77777777" w:rsidR="00A912CD" w:rsidRPr="00FD246C" w:rsidRDefault="00A912CD" w:rsidP="00A912CD">
            <w:pPr>
              <w:ind w:left="113" w:right="113"/>
              <w:rPr>
                <w:b/>
                <w:bCs/>
              </w:rPr>
            </w:pPr>
            <w:r w:rsidRPr="00FD246C">
              <w:rPr>
                <w:b/>
                <w:bCs/>
              </w:rPr>
              <w:t>/</w:t>
            </w:r>
          </w:p>
          <w:p w14:paraId="3EE015B5" w14:textId="3F047092" w:rsidR="001D5CBF" w:rsidRPr="00FD246C" w:rsidRDefault="00A912CD" w:rsidP="00A912CD">
            <w:pPr>
              <w:ind w:left="113" w:right="113"/>
              <w:rPr>
                <w:b/>
                <w:bCs/>
              </w:rPr>
            </w:pPr>
            <w:r w:rsidRPr="00FD246C">
              <w:rPr>
                <w:b/>
                <w:bCs/>
              </w:rPr>
              <w:t xml:space="preserve"> Column Name</w:t>
            </w:r>
          </w:p>
        </w:tc>
        <w:tc>
          <w:tcPr>
            <w:tcW w:w="540" w:type="dxa"/>
            <w:noWrap/>
            <w:textDirection w:val="btLr"/>
            <w:hideMark/>
            <w:tcPrChange w:id="1047" w:author="Joe.Mendoza" w:date="2014-11-26T15:18:00Z">
              <w:tcPr>
                <w:tcW w:w="0" w:type="auto"/>
                <w:noWrap/>
                <w:textDirection w:val="btLr"/>
                <w:hideMark/>
              </w:tcPr>
            </w:tcPrChange>
          </w:tcPr>
          <w:p w14:paraId="35AD986C" w14:textId="77777777" w:rsidR="001D5CBF" w:rsidRPr="00FD246C" w:rsidRDefault="001D5CBF" w:rsidP="00A17AB5">
            <w:pPr>
              <w:ind w:left="113" w:right="113"/>
              <w:rPr>
                <w:b/>
                <w:bCs/>
              </w:rPr>
            </w:pPr>
            <w:r w:rsidRPr="00FD246C">
              <w:rPr>
                <w:b/>
                <w:bCs/>
              </w:rPr>
              <w:t>Start Date</w:t>
            </w:r>
          </w:p>
        </w:tc>
        <w:tc>
          <w:tcPr>
            <w:tcW w:w="450" w:type="dxa"/>
            <w:noWrap/>
            <w:textDirection w:val="btLr"/>
            <w:hideMark/>
            <w:tcPrChange w:id="1048" w:author="Joe.Mendoza" w:date="2014-11-26T15:18:00Z">
              <w:tcPr>
                <w:tcW w:w="0" w:type="auto"/>
                <w:noWrap/>
                <w:textDirection w:val="btLr"/>
                <w:hideMark/>
              </w:tcPr>
            </w:tcPrChange>
          </w:tcPr>
          <w:p w14:paraId="5FBD2EA4" w14:textId="77777777" w:rsidR="001D5CBF" w:rsidRPr="00FD246C" w:rsidRDefault="001D5CBF" w:rsidP="00A17AB5">
            <w:pPr>
              <w:ind w:left="113" w:right="113"/>
              <w:rPr>
                <w:b/>
                <w:bCs/>
              </w:rPr>
            </w:pPr>
            <w:r w:rsidRPr="00FD246C">
              <w:rPr>
                <w:b/>
                <w:bCs/>
              </w:rPr>
              <w:t>Mandatory</w:t>
            </w:r>
          </w:p>
        </w:tc>
        <w:tc>
          <w:tcPr>
            <w:tcW w:w="630" w:type="dxa"/>
            <w:noWrap/>
            <w:textDirection w:val="btLr"/>
            <w:hideMark/>
            <w:tcPrChange w:id="1049" w:author="Joe.Mendoza" w:date="2014-11-26T15:18:00Z">
              <w:tcPr>
                <w:tcW w:w="0" w:type="auto"/>
                <w:noWrap/>
                <w:textDirection w:val="btLr"/>
                <w:hideMark/>
              </w:tcPr>
            </w:tcPrChange>
          </w:tcPr>
          <w:p w14:paraId="77B32763" w14:textId="77777777" w:rsidR="001D5CBF" w:rsidRPr="00FD246C" w:rsidRDefault="001D5CBF" w:rsidP="00A17AB5">
            <w:pPr>
              <w:ind w:left="113" w:right="113"/>
              <w:rPr>
                <w:b/>
                <w:bCs/>
              </w:rPr>
            </w:pPr>
            <w:r w:rsidRPr="00FD246C">
              <w:rPr>
                <w:b/>
                <w:bCs/>
              </w:rPr>
              <w:t>Displayed</w:t>
            </w:r>
          </w:p>
        </w:tc>
        <w:tc>
          <w:tcPr>
            <w:tcW w:w="2970" w:type="dxa"/>
            <w:textDirection w:val="btLr"/>
            <w:hideMark/>
            <w:tcPrChange w:id="1050" w:author="Joe.Mendoza" w:date="2014-11-26T15:18:00Z">
              <w:tcPr>
                <w:tcW w:w="0" w:type="auto"/>
                <w:textDirection w:val="btLr"/>
                <w:hideMark/>
              </w:tcPr>
            </w:tcPrChange>
          </w:tcPr>
          <w:p w14:paraId="2EFAEAB1" w14:textId="77777777" w:rsidR="001D5CBF" w:rsidRPr="00FD246C" w:rsidRDefault="001D5CBF" w:rsidP="00A17AB5">
            <w:pPr>
              <w:ind w:left="113" w:right="113"/>
              <w:rPr>
                <w:b/>
                <w:bCs/>
              </w:rPr>
            </w:pPr>
            <w:r w:rsidRPr="00FD246C">
              <w:rPr>
                <w:b/>
                <w:bCs/>
              </w:rPr>
              <w:t>Notes</w:t>
            </w:r>
          </w:p>
        </w:tc>
      </w:tr>
      <w:tr w:rsidR="00494918" w:rsidRPr="00FD246C" w14:paraId="5C258A09" w14:textId="77777777" w:rsidTr="00180C5F">
        <w:trPr>
          <w:trHeight w:val="900"/>
          <w:trPrChange w:id="1051" w:author="Joe.Mendoza" w:date="2014-11-26T15:18:00Z">
            <w:trPr>
              <w:trHeight w:val="900"/>
            </w:trPr>
          </w:trPrChange>
        </w:trPr>
        <w:tc>
          <w:tcPr>
            <w:tcW w:w="491" w:type="dxa"/>
            <w:tcPrChange w:id="1052" w:author="Joe.Mendoza" w:date="2014-11-26T15:18:00Z">
              <w:tcPr>
                <w:tcW w:w="0" w:type="auto"/>
              </w:tcPr>
            </w:tcPrChange>
          </w:tcPr>
          <w:p w14:paraId="1B2565AA" w14:textId="7698EB74" w:rsidR="00494918" w:rsidRPr="00FD246C" w:rsidRDefault="00494918" w:rsidP="00494918">
            <w:pPr>
              <w:rPr>
                <w:sz w:val="18"/>
                <w:szCs w:val="18"/>
              </w:rPr>
            </w:pPr>
            <w:r>
              <w:rPr>
                <w:sz w:val="18"/>
                <w:szCs w:val="18"/>
              </w:rPr>
              <w:t>1</w:t>
            </w:r>
          </w:p>
        </w:tc>
        <w:tc>
          <w:tcPr>
            <w:tcW w:w="1668" w:type="dxa"/>
            <w:noWrap/>
            <w:tcPrChange w:id="1053" w:author="Joe.Mendoza" w:date="2014-11-26T15:18:00Z">
              <w:tcPr>
                <w:tcW w:w="0" w:type="auto"/>
                <w:noWrap/>
              </w:tcPr>
            </w:tcPrChange>
          </w:tcPr>
          <w:p w14:paraId="04B9F70A" w14:textId="638DC95C" w:rsidR="00494918" w:rsidRPr="00FD246C" w:rsidRDefault="00494918" w:rsidP="00494918">
            <w:pPr>
              <w:rPr>
                <w:sz w:val="18"/>
                <w:szCs w:val="18"/>
              </w:rPr>
            </w:pPr>
            <w:r w:rsidRPr="00B66B7D">
              <w:rPr>
                <w:sz w:val="18"/>
                <w:szCs w:val="18"/>
              </w:rPr>
              <w:t>IIT_CHR_ATTRIB26</w:t>
            </w:r>
          </w:p>
        </w:tc>
        <w:tc>
          <w:tcPr>
            <w:tcW w:w="1805" w:type="dxa"/>
            <w:tcPrChange w:id="1054" w:author="Joe.Mendoza" w:date="2014-11-26T15:18:00Z">
              <w:tcPr>
                <w:tcW w:w="0" w:type="auto"/>
              </w:tcPr>
            </w:tcPrChange>
          </w:tcPr>
          <w:p w14:paraId="6D46EAA9" w14:textId="5172B0F4" w:rsidR="00494918" w:rsidRPr="00FD246C" w:rsidRDefault="00494918" w:rsidP="00494918">
            <w:pPr>
              <w:rPr>
                <w:sz w:val="18"/>
                <w:szCs w:val="18"/>
              </w:rPr>
            </w:pPr>
            <w:r>
              <w:rPr>
                <w:sz w:val="18"/>
                <w:szCs w:val="18"/>
              </w:rPr>
              <w:t>Vendor Code</w:t>
            </w:r>
          </w:p>
        </w:tc>
        <w:tc>
          <w:tcPr>
            <w:tcW w:w="644" w:type="dxa"/>
            <w:tcPrChange w:id="1055" w:author="Joe.Mendoza" w:date="2014-11-26T15:18:00Z">
              <w:tcPr>
                <w:tcW w:w="0" w:type="auto"/>
              </w:tcPr>
            </w:tcPrChange>
          </w:tcPr>
          <w:p w14:paraId="54A53FCB" w14:textId="37FB5503" w:rsidR="00494918" w:rsidRPr="00FD246C" w:rsidRDefault="00494918" w:rsidP="00494918">
            <w:pPr>
              <w:rPr>
                <w:sz w:val="18"/>
                <w:szCs w:val="18"/>
              </w:rPr>
            </w:pPr>
            <w:r>
              <w:rPr>
                <w:sz w:val="18"/>
                <w:szCs w:val="18"/>
              </w:rPr>
              <w:t>4</w:t>
            </w:r>
          </w:p>
        </w:tc>
        <w:tc>
          <w:tcPr>
            <w:tcW w:w="1890" w:type="dxa"/>
            <w:tcPrChange w:id="1056" w:author="Joe.Mendoza" w:date="2014-11-26T15:18:00Z">
              <w:tcPr>
                <w:tcW w:w="0" w:type="auto"/>
              </w:tcPr>
            </w:tcPrChange>
          </w:tcPr>
          <w:p w14:paraId="628D25E3" w14:textId="3FF91BCC" w:rsidR="00494918" w:rsidRPr="00FD246C" w:rsidRDefault="00494918" w:rsidP="00494918">
            <w:pPr>
              <w:rPr>
                <w:sz w:val="18"/>
                <w:szCs w:val="18"/>
              </w:rPr>
            </w:pPr>
            <w:r>
              <w:rPr>
                <w:sz w:val="18"/>
                <w:szCs w:val="18"/>
              </w:rPr>
              <w:t>VARCHAR2</w:t>
            </w:r>
          </w:p>
        </w:tc>
        <w:tc>
          <w:tcPr>
            <w:tcW w:w="450" w:type="dxa"/>
            <w:noWrap/>
            <w:tcPrChange w:id="1057" w:author="Joe.Mendoza" w:date="2014-11-26T15:18:00Z">
              <w:tcPr>
                <w:tcW w:w="0" w:type="auto"/>
                <w:noWrap/>
              </w:tcPr>
            </w:tcPrChange>
          </w:tcPr>
          <w:p w14:paraId="5BF358D2" w14:textId="77777777" w:rsidR="00494918" w:rsidRPr="00FD246C" w:rsidRDefault="00494918" w:rsidP="00494918">
            <w:pPr>
              <w:rPr>
                <w:sz w:val="18"/>
                <w:szCs w:val="18"/>
              </w:rPr>
            </w:pPr>
          </w:p>
        </w:tc>
        <w:tc>
          <w:tcPr>
            <w:tcW w:w="540" w:type="dxa"/>
            <w:noWrap/>
            <w:tcPrChange w:id="1058" w:author="Joe.Mendoza" w:date="2014-11-26T15:18:00Z">
              <w:tcPr>
                <w:tcW w:w="0" w:type="auto"/>
                <w:noWrap/>
              </w:tcPr>
            </w:tcPrChange>
          </w:tcPr>
          <w:p w14:paraId="21A34496" w14:textId="77777777" w:rsidR="00494918" w:rsidRPr="00FD246C" w:rsidRDefault="00494918" w:rsidP="00494918">
            <w:pPr>
              <w:rPr>
                <w:sz w:val="18"/>
                <w:szCs w:val="18"/>
              </w:rPr>
            </w:pPr>
          </w:p>
        </w:tc>
        <w:tc>
          <w:tcPr>
            <w:tcW w:w="1890" w:type="dxa"/>
            <w:tcPrChange w:id="1059" w:author="Joe.Mendoza" w:date="2014-11-26T15:18:00Z">
              <w:tcPr>
                <w:tcW w:w="0" w:type="auto"/>
              </w:tcPr>
            </w:tcPrChange>
          </w:tcPr>
          <w:p w14:paraId="0F8AEF3C" w14:textId="52AC346E" w:rsidR="00494918" w:rsidRPr="00FD246C" w:rsidRDefault="00494918" w:rsidP="00494918">
            <w:pPr>
              <w:rPr>
                <w:sz w:val="18"/>
                <w:szCs w:val="18"/>
              </w:rPr>
            </w:pPr>
            <w:r>
              <w:rPr>
                <w:sz w:val="18"/>
                <w:szCs w:val="18"/>
              </w:rPr>
              <w:t>Vendor_</w:t>
            </w:r>
            <w:r w:rsidRPr="00B66B7D">
              <w:rPr>
                <w:sz w:val="18"/>
                <w:szCs w:val="18"/>
              </w:rPr>
              <w:t>Code</w:t>
            </w:r>
          </w:p>
        </w:tc>
        <w:tc>
          <w:tcPr>
            <w:tcW w:w="540" w:type="dxa"/>
            <w:noWrap/>
            <w:tcPrChange w:id="1060" w:author="Joe.Mendoza" w:date="2014-11-26T15:18:00Z">
              <w:tcPr>
                <w:tcW w:w="0" w:type="auto"/>
                <w:noWrap/>
              </w:tcPr>
            </w:tcPrChange>
          </w:tcPr>
          <w:p w14:paraId="600881E0" w14:textId="77777777" w:rsidR="00494918" w:rsidRPr="00FD246C" w:rsidRDefault="00494918" w:rsidP="00494918">
            <w:pPr>
              <w:rPr>
                <w:sz w:val="18"/>
                <w:szCs w:val="18"/>
              </w:rPr>
            </w:pPr>
          </w:p>
        </w:tc>
        <w:tc>
          <w:tcPr>
            <w:tcW w:w="450" w:type="dxa"/>
            <w:noWrap/>
            <w:tcPrChange w:id="1061" w:author="Joe.Mendoza" w:date="2014-11-26T15:18:00Z">
              <w:tcPr>
                <w:tcW w:w="0" w:type="auto"/>
                <w:noWrap/>
              </w:tcPr>
            </w:tcPrChange>
          </w:tcPr>
          <w:p w14:paraId="416B473D" w14:textId="33643934" w:rsidR="00494918" w:rsidRPr="00FD246C" w:rsidRDefault="00494918" w:rsidP="00494918">
            <w:pPr>
              <w:rPr>
                <w:sz w:val="18"/>
                <w:szCs w:val="18"/>
              </w:rPr>
            </w:pPr>
            <w:r>
              <w:rPr>
                <w:sz w:val="18"/>
                <w:szCs w:val="18"/>
              </w:rPr>
              <w:t>Y</w:t>
            </w:r>
          </w:p>
        </w:tc>
        <w:tc>
          <w:tcPr>
            <w:tcW w:w="630" w:type="dxa"/>
            <w:noWrap/>
            <w:tcPrChange w:id="1062" w:author="Joe.Mendoza" w:date="2014-11-26T15:18:00Z">
              <w:tcPr>
                <w:tcW w:w="0" w:type="auto"/>
                <w:noWrap/>
              </w:tcPr>
            </w:tcPrChange>
          </w:tcPr>
          <w:p w14:paraId="4B98D955" w14:textId="26F3402E" w:rsidR="00494918" w:rsidRPr="00FD246C" w:rsidRDefault="00494918" w:rsidP="00494918">
            <w:pPr>
              <w:rPr>
                <w:sz w:val="18"/>
                <w:szCs w:val="18"/>
              </w:rPr>
            </w:pPr>
            <w:r>
              <w:rPr>
                <w:sz w:val="18"/>
                <w:szCs w:val="18"/>
              </w:rPr>
              <w:t>Y</w:t>
            </w:r>
          </w:p>
        </w:tc>
        <w:tc>
          <w:tcPr>
            <w:tcW w:w="2970" w:type="dxa"/>
            <w:tcPrChange w:id="1063" w:author="Joe.Mendoza" w:date="2014-11-26T15:18:00Z">
              <w:tcPr>
                <w:tcW w:w="0" w:type="auto"/>
              </w:tcPr>
            </w:tcPrChange>
          </w:tcPr>
          <w:p w14:paraId="41D67A7B" w14:textId="5CF1F8B4" w:rsidR="00494918" w:rsidRPr="00FD246C" w:rsidRDefault="00494918" w:rsidP="00494918">
            <w:pPr>
              <w:rPr>
                <w:sz w:val="18"/>
                <w:szCs w:val="18"/>
              </w:rPr>
            </w:pPr>
            <w:r w:rsidRPr="00B66B7D">
              <w:rPr>
                <w:sz w:val="18"/>
                <w:szCs w:val="18"/>
              </w:rPr>
              <w:t xml:space="preserve">Unique identifier </w:t>
            </w:r>
            <w:r>
              <w:rPr>
                <w:sz w:val="18"/>
                <w:szCs w:val="18"/>
              </w:rPr>
              <w:t>representing the Service Provider.</w:t>
            </w:r>
          </w:p>
        </w:tc>
      </w:tr>
      <w:tr w:rsidR="00494918" w:rsidRPr="00FD246C" w14:paraId="09477473" w14:textId="77777777" w:rsidTr="00180C5F">
        <w:trPr>
          <w:trHeight w:val="900"/>
          <w:trPrChange w:id="1064" w:author="Joe.Mendoza" w:date="2014-11-26T15:18:00Z">
            <w:trPr>
              <w:trHeight w:val="900"/>
            </w:trPr>
          </w:trPrChange>
        </w:trPr>
        <w:tc>
          <w:tcPr>
            <w:tcW w:w="491" w:type="dxa"/>
            <w:hideMark/>
            <w:tcPrChange w:id="1065" w:author="Joe.Mendoza" w:date="2014-11-26T15:18:00Z">
              <w:tcPr>
                <w:tcW w:w="0" w:type="auto"/>
                <w:hideMark/>
              </w:tcPr>
            </w:tcPrChange>
          </w:tcPr>
          <w:p w14:paraId="0458FF50" w14:textId="575B3CD4" w:rsidR="00494918" w:rsidRPr="00FD246C" w:rsidRDefault="00494918" w:rsidP="00494918">
            <w:pPr>
              <w:rPr>
                <w:sz w:val="18"/>
                <w:szCs w:val="18"/>
              </w:rPr>
            </w:pPr>
            <w:r>
              <w:rPr>
                <w:sz w:val="18"/>
                <w:szCs w:val="18"/>
              </w:rPr>
              <w:t>2</w:t>
            </w:r>
          </w:p>
        </w:tc>
        <w:tc>
          <w:tcPr>
            <w:tcW w:w="1668" w:type="dxa"/>
            <w:noWrap/>
            <w:hideMark/>
            <w:tcPrChange w:id="1066" w:author="Joe.Mendoza" w:date="2014-11-26T15:18:00Z">
              <w:tcPr>
                <w:tcW w:w="0" w:type="auto"/>
                <w:noWrap/>
                <w:hideMark/>
              </w:tcPr>
            </w:tcPrChange>
          </w:tcPr>
          <w:p w14:paraId="654746A6" w14:textId="62397891" w:rsidR="00494918" w:rsidRPr="00FD246C" w:rsidRDefault="00494918" w:rsidP="00494918">
            <w:pPr>
              <w:rPr>
                <w:sz w:val="18"/>
                <w:szCs w:val="18"/>
              </w:rPr>
            </w:pPr>
            <w:r>
              <w:rPr>
                <w:sz w:val="18"/>
                <w:szCs w:val="18"/>
              </w:rPr>
              <w:t>IIT_NUM_ATTRIB25</w:t>
            </w:r>
          </w:p>
        </w:tc>
        <w:tc>
          <w:tcPr>
            <w:tcW w:w="1805" w:type="dxa"/>
            <w:hideMark/>
            <w:tcPrChange w:id="1067" w:author="Joe.Mendoza" w:date="2014-11-26T15:18:00Z">
              <w:tcPr>
                <w:tcW w:w="0" w:type="auto"/>
                <w:hideMark/>
              </w:tcPr>
            </w:tcPrChange>
          </w:tcPr>
          <w:p w14:paraId="7A6E3D0C" w14:textId="51D32D90" w:rsidR="00494918" w:rsidRPr="00FD246C" w:rsidRDefault="00494918" w:rsidP="00494918">
            <w:pPr>
              <w:rPr>
                <w:sz w:val="18"/>
                <w:szCs w:val="18"/>
              </w:rPr>
            </w:pPr>
            <w:r w:rsidRPr="00DD5A9F">
              <w:rPr>
                <w:sz w:val="18"/>
                <w:szCs w:val="18"/>
              </w:rPr>
              <w:t>Reference ID</w:t>
            </w:r>
          </w:p>
        </w:tc>
        <w:tc>
          <w:tcPr>
            <w:tcW w:w="644" w:type="dxa"/>
            <w:hideMark/>
            <w:tcPrChange w:id="1068" w:author="Joe.Mendoza" w:date="2014-11-26T15:18:00Z">
              <w:tcPr>
                <w:tcW w:w="0" w:type="auto"/>
                <w:hideMark/>
              </w:tcPr>
            </w:tcPrChange>
          </w:tcPr>
          <w:p w14:paraId="7228E107" w14:textId="2D87D3D1" w:rsidR="00494918" w:rsidRPr="00FD246C" w:rsidRDefault="00494918" w:rsidP="00494918">
            <w:pPr>
              <w:rPr>
                <w:sz w:val="18"/>
                <w:szCs w:val="18"/>
              </w:rPr>
            </w:pPr>
            <w:r>
              <w:rPr>
                <w:sz w:val="18"/>
                <w:szCs w:val="18"/>
              </w:rPr>
              <w:t>8</w:t>
            </w:r>
          </w:p>
        </w:tc>
        <w:tc>
          <w:tcPr>
            <w:tcW w:w="1890" w:type="dxa"/>
            <w:hideMark/>
            <w:tcPrChange w:id="1069" w:author="Joe.Mendoza" w:date="2014-11-26T15:18:00Z">
              <w:tcPr>
                <w:tcW w:w="0" w:type="auto"/>
                <w:hideMark/>
              </w:tcPr>
            </w:tcPrChange>
          </w:tcPr>
          <w:p w14:paraId="254DCA7F" w14:textId="4ED5BEFC" w:rsidR="00494918" w:rsidRPr="00FD246C" w:rsidRDefault="008615E6" w:rsidP="00494918">
            <w:pPr>
              <w:rPr>
                <w:sz w:val="18"/>
                <w:szCs w:val="18"/>
              </w:rPr>
            </w:pPr>
            <w:r w:rsidRPr="008615E6">
              <w:rPr>
                <w:sz w:val="18"/>
                <w:szCs w:val="18"/>
              </w:rPr>
              <w:t>number</w:t>
            </w:r>
            <w:r w:rsidRPr="008615E6" w:rsidDel="00066982">
              <w:rPr>
                <w:sz w:val="18"/>
                <w:szCs w:val="18"/>
              </w:rPr>
              <w:t xml:space="preserve"> </w:t>
            </w:r>
          </w:p>
        </w:tc>
        <w:tc>
          <w:tcPr>
            <w:tcW w:w="450" w:type="dxa"/>
            <w:noWrap/>
            <w:hideMark/>
            <w:tcPrChange w:id="1070" w:author="Joe.Mendoza" w:date="2014-11-26T15:18:00Z">
              <w:tcPr>
                <w:tcW w:w="0" w:type="auto"/>
                <w:noWrap/>
                <w:hideMark/>
              </w:tcPr>
            </w:tcPrChange>
          </w:tcPr>
          <w:p w14:paraId="345E34D7" w14:textId="77777777" w:rsidR="00494918" w:rsidRPr="00FD246C" w:rsidRDefault="00494918" w:rsidP="00494918">
            <w:pPr>
              <w:rPr>
                <w:sz w:val="18"/>
                <w:szCs w:val="18"/>
              </w:rPr>
            </w:pPr>
          </w:p>
        </w:tc>
        <w:tc>
          <w:tcPr>
            <w:tcW w:w="540" w:type="dxa"/>
            <w:noWrap/>
            <w:hideMark/>
            <w:tcPrChange w:id="1071" w:author="Joe.Mendoza" w:date="2014-11-26T15:18:00Z">
              <w:tcPr>
                <w:tcW w:w="0" w:type="auto"/>
                <w:noWrap/>
                <w:hideMark/>
              </w:tcPr>
            </w:tcPrChange>
          </w:tcPr>
          <w:p w14:paraId="1D1DF99E" w14:textId="790C9D04" w:rsidR="00494918" w:rsidRPr="00FD246C" w:rsidRDefault="00494918" w:rsidP="00494918">
            <w:pPr>
              <w:rPr>
                <w:sz w:val="18"/>
                <w:szCs w:val="18"/>
              </w:rPr>
            </w:pPr>
            <w:r w:rsidRPr="00DD5A9F">
              <w:rPr>
                <w:sz w:val="18"/>
                <w:szCs w:val="18"/>
              </w:rPr>
              <w:t>U</w:t>
            </w:r>
          </w:p>
        </w:tc>
        <w:tc>
          <w:tcPr>
            <w:tcW w:w="1890" w:type="dxa"/>
            <w:hideMark/>
            <w:tcPrChange w:id="1072" w:author="Joe.Mendoza" w:date="2014-11-26T15:18:00Z">
              <w:tcPr>
                <w:tcW w:w="0" w:type="auto"/>
                <w:hideMark/>
              </w:tcPr>
            </w:tcPrChange>
          </w:tcPr>
          <w:p w14:paraId="21FDF040" w14:textId="73F089A0" w:rsidR="00494918" w:rsidRPr="00FD246C" w:rsidRDefault="00494918" w:rsidP="00494918">
            <w:pPr>
              <w:rPr>
                <w:sz w:val="18"/>
                <w:szCs w:val="18"/>
              </w:rPr>
            </w:pPr>
            <w:r w:rsidRPr="00DD5A9F">
              <w:rPr>
                <w:sz w:val="18"/>
                <w:szCs w:val="18"/>
              </w:rPr>
              <w:t>Reference_ID</w:t>
            </w:r>
          </w:p>
        </w:tc>
        <w:tc>
          <w:tcPr>
            <w:tcW w:w="540" w:type="dxa"/>
            <w:noWrap/>
            <w:hideMark/>
            <w:tcPrChange w:id="1073" w:author="Joe.Mendoza" w:date="2014-11-26T15:18:00Z">
              <w:tcPr>
                <w:tcW w:w="0" w:type="auto"/>
                <w:noWrap/>
                <w:hideMark/>
              </w:tcPr>
            </w:tcPrChange>
          </w:tcPr>
          <w:p w14:paraId="25F69687" w14:textId="77777777" w:rsidR="00494918" w:rsidRPr="00FD246C" w:rsidRDefault="00494918" w:rsidP="00494918">
            <w:pPr>
              <w:rPr>
                <w:sz w:val="18"/>
                <w:szCs w:val="18"/>
              </w:rPr>
            </w:pPr>
          </w:p>
        </w:tc>
        <w:tc>
          <w:tcPr>
            <w:tcW w:w="450" w:type="dxa"/>
            <w:noWrap/>
            <w:hideMark/>
            <w:tcPrChange w:id="1074" w:author="Joe.Mendoza" w:date="2014-11-26T15:18:00Z">
              <w:tcPr>
                <w:tcW w:w="0" w:type="auto"/>
                <w:noWrap/>
                <w:hideMark/>
              </w:tcPr>
            </w:tcPrChange>
          </w:tcPr>
          <w:p w14:paraId="7FF97342" w14:textId="6DDCC3F8" w:rsidR="00494918" w:rsidRPr="00FD246C" w:rsidRDefault="00494918" w:rsidP="00494918">
            <w:pPr>
              <w:rPr>
                <w:sz w:val="18"/>
                <w:szCs w:val="18"/>
              </w:rPr>
            </w:pPr>
            <w:r w:rsidRPr="00DD5A9F">
              <w:rPr>
                <w:sz w:val="18"/>
                <w:szCs w:val="18"/>
              </w:rPr>
              <w:t>Y</w:t>
            </w:r>
          </w:p>
        </w:tc>
        <w:tc>
          <w:tcPr>
            <w:tcW w:w="630" w:type="dxa"/>
            <w:noWrap/>
            <w:hideMark/>
            <w:tcPrChange w:id="1075" w:author="Joe.Mendoza" w:date="2014-11-26T15:18:00Z">
              <w:tcPr>
                <w:tcW w:w="0" w:type="auto"/>
                <w:noWrap/>
                <w:hideMark/>
              </w:tcPr>
            </w:tcPrChange>
          </w:tcPr>
          <w:p w14:paraId="1FC7B05A" w14:textId="4957033E" w:rsidR="00494918" w:rsidRPr="00FD246C" w:rsidRDefault="00494918" w:rsidP="00494918">
            <w:pPr>
              <w:rPr>
                <w:sz w:val="18"/>
                <w:szCs w:val="18"/>
              </w:rPr>
            </w:pPr>
            <w:r w:rsidRPr="00DD5A9F">
              <w:rPr>
                <w:sz w:val="18"/>
                <w:szCs w:val="18"/>
              </w:rPr>
              <w:t>Y</w:t>
            </w:r>
          </w:p>
        </w:tc>
        <w:tc>
          <w:tcPr>
            <w:tcW w:w="2970" w:type="dxa"/>
            <w:hideMark/>
            <w:tcPrChange w:id="1076" w:author="Joe.Mendoza" w:date="2014-11-26T15:18:00Z">
              <w:tcPr>
                <w:tcW w:w="0" w:type="auto"/>
                <w:hideMark/>
              </w:tcPr>
            </w:tcPrChange>
          </w:tcPr>
          <w:p w14:paraId="4AC52C75" w14:textId="5979D96A" w:rsidR="00494918" w:rsidRPr="00FD246C" w:rsidRDefault="00E77FF3" w:rsidP="00494918">
            <w:pPr>
              <w:rPr>
                <w:sz w:val="18"/>
                <w:szCs w:val="18"/>
              </w:rPr>
            </w:pPr>
            <w:ins w:id="1077" w:author="Joe.Mendoza" w:date="2014-11-26T10:33:00Z">
              <w:r w:rsidRPr="00E77FF3">
                <w:rPr>
                  <w:sz w:val="18"/>
                  <w:szCs w:val="18"/>
                </w:rPr>
                <w:t>Unique number sent by the service providers to identify an activity information.</w:t>
              </w:r>
            </w:ins>
            <w:del w:id="1078" w:author="Joe.Mendoza" w:date="2014-11-26T10:33:00Z">
              <w:r w:rsidR="00494918" w:rsidRPr="00DD5A9F" w:rsidDel="00E77FF3">
                <w:rPr>
                  <w:sz w:val="18"/>
                  <w:szCs w:val="18"/>
                </w:rPr>
                <w:delText>The maintenance activities comprising of routine or reactive services. The activities are allocated activity code.</w:delText>
              </w:r>
            </w:del>
          </w:p>
        </w:tc>
      </w:tr>
      <w:tr w:rsidR="00A912CD" w:rsidRPr="00FD246C" w14:paraId="68618552" w14:textId="77777777" w:rsidTr="00180C5F">
        <w:trPr>
          <w:trHeight w:val="600"/>
          <w:trPrChange w:id="1079" w:author="Joe.Mendoza" w:date="2014-11-26T15:18:00Z">
            <w:trPr>
              <w:trHeight w:val="600"/>
            </w:trPr>
          </w:trPrChange>
        </w:trPr>
        <w:tc>
          <w:tcPr>
            <w:tcW w:w="491" w:type="dxa"/>
            <w:hideMark/>
            <w:tcPrChange w:id="1080" w:author="Joe.Mendoza" w:date="2014-11-26T15:18:00Z">
              <w:tcPr>
                <w:tcW w:w="0" w:type="auto"/>
                <w:hideMark/>
              </w:tcPr>
            </w:tcPrChange>
          </w:tcPr>
          <w:p w14:paraId="154B217E" w14:textId="4DF74E93" w:rsidR="001D5CBF" w:rsidRPr="00FD246C" w:rsidRDefault="00494918">
            <w:pPr>
              <w:rPr>
                <w:sz w:val="18"/>
                <w:szCs w:val="18"/>
              </w:rPr>
            </w:pPr>
            <w:r>
              <w:rPr>
                <w:sz w:val="18"/>
                <w:szCs w:val="18"/>
              </w:rPr>
              <w:t>3</w:t>
            </w:r>
          </w:p>
        </w:tc>
        <w:tc>
          <w:tcPr>
            <w:tcW w:w="1668" w:type="dxa"/>
            <w:noWrap/>
            <w:hideMark/>
            <w:tcPrChange w:id="1081" w:author="Joe.Mendoza" w:date="2014-11-26T15:18:00Z">
              <w:tcPr>
                <w:tcW w:w="0" w:type="auto"/>
                <w:noWrap/>
                <w:hideMark/>
              </w:tcPr>
            </w:tcPrChange>
          </w:tcPr>
          <w:p w14:paraId="7E509DB6" w14:textId="77777777" w:rsidR="001D5CBF" w:rsidRPr="00FD246C" w:rsidRDefault="001D5CBF">
            <w:pPr>
              <w:rPr>
                <w:sz w:val="18"/>
                <w:szCs w:val="18"/>
              </w:rPr>
            </w:pPr>
            <w:r w:rsidRPr="00FD246C">
              <w:rPr>
                <w:sz w:val="18"/>
                <w:szCs w:val="18"/>
              </w:rPr>
              <w:t>IIT_NUM_ATTRIB16</w:t>
            </w:r>
          </w:p>
        </w:tc>
        <w:tc>
          <w:tcPr>
            <w:tcW w:w="1805" w:type="dxa"/>
            <w:hideMark/>
            <w:tcPrChange w:id="1082" w:author="Joe.Mendoza" w:date="2014-11-26T15:18:00Z">
              <w:tcPr>
                <w:tcW w:w="0" w:type="auto"/>
                <w:hideMark/>
              </w:tcPr>
            </w:tcPrChange>
          </w:tcPr>
          <w:p w14:paraId="75BF3F22" w14:textId="77777777" w:rsidR="001D5CBF" w:rsidRPr="00FD246C" w:rsidRDefault="001D5CBF">
            <w:pPr>
              <w:rPr>
                <w:sz w:val="18"/>
                <w:szCs w:val="18"/>
              </w:rPr>
            </w:pPr>
            <w:r w:rsidRPr="00FD246C">
              <w:rPr>
                <w:sz w:val="18"/>
                <w:szCs w:val="18"/>
              </w:rPr>
              <w:t>Request ID</w:t>
            </w:r>
          </w:p>
        </w:tc>
        <w:tc>
          <w:tcPr>
            <w:tcW w:w="644" w:type="dxa"/>
            <w:hideMark/>
            <w:tcPrChange w:id="1083" w:author="Joe.Mendoza" w:date="2014-11-26T15:18:00Z">
              <w:tcPr>
                <w:tcW w:w="0" w:type="auto"/>
                <w:hideMark/>
              </w:tcPr>
            </w:tcPrChange>
          </w:tcPr>
          <w:p w14:paraId="44E5EA78" w14:textId="0E9308F5" w:rsidR="001D5CBF" w:rsidRPr="00FD246C" w:rsidRDefault="008615E6">
            <w:pPr>
              <w:rPr>
                <w:sz w:val="18"/>
                <w:szCs w:val="18"/>
              </w:rPr>
            </w:pPr>
            <w:r>
              <w:rPr>
                <w:sz w:val="18"/>
                <w:szCs w:val="18"/>
              </w:rPr>
              <w:t>8</w:t>
            </w:r>
          </w:p>
        </w:tc>
        <w:tc>
          <w:tcPr>
            <w:tcW w:w="1890" w:type="dxa"/>
            <w:hideMark/>
            <w:tcPrChange w:id="1084" w:author="Joe.Mendoza" w:date="2014-11-26T15:18:00Z">
              <w:tcPr>
                <w:tcW w:w="0" w:type="auto"/>
                <w:hideMark/>
              </w:tcPr>
            </w:tcPrChange>
          </w:tcPr>
          <w:p w14:paraId="4360E5D2" w14:textId="77777777" w:rsidR="001D5CBF" w:rsidRPr="00FD246C" w:rsidRDefault="001D5CBF">
            <w:pPr>
              <w:rPr>
                <w:sz w:val="18"/>
                <w:szCs w:val="18"/>
              </w:rPr>
            </w:pPr>
            <w:r w:rsidRPr="00FD246C">
              <w:rPr>
                <w:sz w:val="18"/>
                <w:szCs w:val="18"/>
              </w:rPr>
              <w:t>number</w:t>
            </w:r>
          </w:p>
        </w:tc>
        <w:tc>
          <w:tcPr>
            <w:tcW w:w="450" w:type="dxa"/>
            <w:noWrap/>
            <w:hideMark/>
            <w:tcPrChange w:id="1085" w:author="Joe.Mendoza" w:date="2014-11-26T15:18:00Z">
              <w:tcPr>
                <w:tcW w:w="0" w:type="auto"/>
                <w:noWrap/>
                <w:hideMark/>
              </w:tcPr>
            </w:tcPrChange>
          </w:tcPr>
          <w:p w14:paraId="775D762A" w14:textId="77777777" w:rsidR="001D5CBF" w:rsidRPr="00FD246C" w:rsidRDefault="001D5CBF">
            <w:pPr>
              <w:rPr>
                <w:sz w:val="18"/>
                <w:szCs w:val="18"/>
              </w:rPr>
            </w:pPr>
          </w:p>
        </w:tc>
        <w:tc>
          <w:tcPr>
            <w:tcW w:w="540" w:type="dxa"/>
            <w:noWrap/>
            <w:hideMark/>
            <w:tcPrChange w:id="1086" w:author="Joe.Mendoza" w:date="2014-11-26T15:18:00Z">
              <w:tcPr>
                <w:tcW w:w="0" w:type="auto"/>
                <w:noWrap/>
                <w:hideMark/>
              </w:tcPr>
            </w:tcPrChange>
          </w:tcPr>
          <w:p w14:paraId="578B1108" w14:textId="77777777" w:rsidR="001D5CBF" w:rsidRPr="00FD246C" w:rsidRDefault="001D5CBF" w:rsidP="001D5CBF">
            <w:pPr>
              <w:rPr>
                <w:sz w:val="18"/>
                <w:szCs w:val="18"/>
              </w:rPr>
            </w:pPr>
            <w:r w:rsidRPr="00FD246C">
              <w:rPr>
                <w:sz w:val="18"/>
                <w:szCs w:val="18"/>
              </w:rPr>
              <w:t>U</w:t>
            </w:r>
          </w:p>
        </w:tc>
        <w:tc>
          <w:tcPr>
            <w:tcW w:w="1890" w:type="dxa"/>
            <w:hideMark/>
            <w:tcPrChange w:id="1087" w:author="Joe.Mendoza" w:date="2014-11-26T15:18:00Z">
              <w:tcPr>
                <w:tcW w:w="0" w:type="auto"/>
                <w:hideMark/>
              </w:tcPr>
            </w:tcPrChange>
          </w:tcPr>
          <w:p w14:paraId="0D194FC7" w14:textId="77777777" w:rsidR="001D5CBF" w:rsidRPr="00FD246C" w:rsidRDefault="001D5CBF">
            <w:pPr>
              <w:rPr>
                <w:sz w:val="18"/>
                <w:szCs w:val="18"/>
              </w:rPr>
            </w:pPr>
            <w:r w:rsidRPr="00FD246C">
              <w:rPr>
                <w:sz w:val="18"/>
                <w:szCs w:val="18"/>
              </w:rPr>
              <w:t>Request_ID</w:t>
            </w:r>
          </w:p>
        </w:tc>
        <w:tc>
          <w:tcPr>
            <w:tcW w:w="540" w:type="dxa"/>
            <w:noWrap/>
            <w:hideMark/>
            <w:tcPrChange w:id="1088" w:author="Joe.Mendoza" w:date="2014-11-26T15:18:00Z">
              <w:tcPr>
                <w:tcW w:w="0" w:type="auto"/>
                <w:noWrap/>
                <w:hideMark/>
              </w:tcPr>
            </w:tcPrChange>
          </w:tcPr>
          <w:p w14:paraId="1F16400A" w14:textId="77777777" w:rsidR="001D5CBF" w:rsidRPr="00FD246C" w:rsidRDefault="001D5CBF">
            <w:pPr>
              <w:rPr>
                <w:sz w:val="18"/>
                <w:szCs w:val="18"/>
              </w:rPr>
            </w:pPr>
          </w:p>
        </w:tc>
        <w:tc>
          <w:tcPr>
            <w:tcW w:w="450" w:type="dxa"/>
            <w:noWrap/>
            <w:hideMark/>
            <w:tcPrChange w:id="1089" w:author="Joe.Mendoza" w:date="2014-11-26T15:18:00Z">
              <w:tcPr>
                <w:tcW w:w="0" w:type="auto"/>
                <w:noWrap/>
                <w:hideMark/>
              </w:tcPr>
            </w:tcPrChange>
          </w:tcPr>
          <w:p w14:paraId="33A382B2" w14:textId="77777777" w:rsidR="001D5CBF" w:rsidRPr="00FD246C" w:rsidRDefault="001D5CBF" w:rsidP="001D5CBF">
            <w:pPr>
              <w:rPr>
                <w:sz w:val="18"/>
                <w:szCs w:val="18"/>
              </w:rPr>
            </w:pPr>
            <w:r w:rsidRPr="00FD246C">
              <w:rPr>
                <w:sz w:val="18"/>
                <w:szCs w:val="18"/>
              </w:rPr>
              <w:t>Y</w:t>
            </w:r>
          </w:p>
        </w:tc>
        <w:tc>
          <w:tcPr>
            <w:tcW w:w="630" w:type="dxa"/>
            <w:noWrap/>
            <w:hideMark/>
            <w:tcPrChange w:id="1090" w:author="Joe.Mendoza" w:date="2014-11-26T15:18:00Z">
              <w:tcPr>
                <w:tcW w:w="0" w:type="auto"/>
                <w:noWrap/>
                <w:hideMark/>
              </w:tcPr>
            </w:tcPrChange>
          </w:tcPr>
          <w:p w14:paraId="22D9AFF2" w14:textId="77777777" w:rsidR="001D5CBF" w:rsidRPr="00FD246C" w:rsidRDefault="001D5CBF" w:rsidP="001D5CBF">
            <w:pPr>
              <w:rPr>
                <w:sz w:val="18"/>
                <w:szCs w:val="18"/>
              </w:rPr>
            </w:pPr>
            <w:r w:rsidRPr="00FD246C">
              <w:rPr>
                <w:sz w:val="18"/>
                <w:szCs w:val="18"/>
              </w:rPr>
              <w:t>Y</w:t>
            </w:r>
          </w:p>
        </w:tc>
        <w:tc>
          <w:tcPr>
            <w:tcW w:w="2970" w:type="dxa"/>
            <w:hideMark/>
            <w:tcPrChange w:id="1091" w:author="Joe.Mendoza" w:date="2014-11-26T15:18:00Z">
              <w:tcPr>
                <w:tcW w:w="0" w:type="auto"/>
                <w:hideMark/>
              </w:tcPr>
            </w:tcPrChange>
          </w:tcPr>
          <w:p w14:paraId="143FA31E" w14:textId="77777777" w:rsidR="001D5CBF" w:rsidRPr="00FD246C" w:rsidRDefault="001D5CBF">
            <w:pPr>
              <w:rPr>
                <w:sz w:val="18"/>
                <w:szCs w:val="18"/>
              </w:rPr>
            </w:pPr>
            <w:r w:rsidRPr="00FD246C">
              <w:rPr>
                <w:sz w:val="18"/>
                <w:szCs w:val="18"/>
              </w:rPr>
              <w:t>Unique number for all Service provider for recording the requests.</w:t>
            </w:r>
          </w:p>
        </w:tc>
      </w:tr>
      <w:tr w:rsidR="00A912CD" w:rsidRPr="00FD246C" w14:paraId="15F43DAA" w14:textId="77777777" w:rsidTr="00180C5F">
        <w:trPr>
          <w:trHeight w:val="900"/>
          <w:trPrChange w:id="1092" w:author="Joe.Mendoza" w:date="2014-11-26T15:18:00Z">
            <w:trPr>
              <w:trHeight w:val="900"/>
            </w:trPr>
          </w:trPrChange>
        </w:trPr>
        <w:tc>
          <w:tcPr>
            <w:tcW w:w="491" w:type="dxa"/>
            <w:hideMark/>
            <w:tcPrChange w:id="1093" w:author="Joe.Mendoza" w:date="2014-11-26T15:18:00Z">
              <w:tcPr>
                <w:tcW w:w="0" w:type="auto"/>
                <w:hideMark/>
              </w:tcPr>
            </w:tcPrChange>
          </w:tcPr>
          <w:p w14:paraId="00448950" w14:textId="238E3140" w:rsidR="001D5CBF" w:rsidRPr="00FD246C" w:rsidRDefault="00494918">
            <w:pPr>
              <w:rPr>
                <w:sz w:val="18"/>
                <w:szCs w:val="18"/>
              </w:rPr>
            </w:pPr>
            <w:r>
              <w:rPr>
                <w:sz w:val="18"/>
                <w:szCs w:val="18"/>
              </w:rPr>
              <w:t>4</w:t>
            </w:r>
          </w:p>
        </w:tc>
        <w:tc>
          <w:tcPr>
            <w:tcW w:w="1668" w:type="dxa"/>
            <w:noWrap/>
            <w:hideMark/>
            <w:tcPrChange w:id="1094" w:author="Joe.Mendoza" w:date="2014-11-26T15:18:00Z">
              <w:tcPr>
                <w:tcW w:w="0" w:type="auto"/>
                <w:noWrap/>
                <w:hideMark/>
              </w:tcPr>
            </w:tcPrChange>
          </w:tcPr>
          <w:p w14:paraId="60547277" w14:textId="77777777" w:rsidR="001D5CBF" w:rsidRPr="00FD246C" w:rsidRDefault="001D5CBF">
            <w:pPr>
              <w:rPr>
                <w:sz w:val="18"/>
                <w:szCs w:val="18"/>
              </w:rPr>
            </w:pPr>
            <w:r w:rsidRPr="00FD246C">
              <w:rPr>
                <w:sz w:val="18"/>
                <w:szCs w:val="18"/>
              </w:rPr>
              <w:t>IIT_CHR_ATTRIB27</w:t>
            </w:r>
          </w:p>
        </w:tc>
        <w:tc>
          <w:tcPr>
            <w:tcW w:w="1805" w:type="dxa"/>
            <w:hideMark/>
            <w:tcPrChange w:id="1095" w:author="Joe.Mendoza" w:date="2014-11-26T15:18:00Z">
              <w:tcPr>
                <w:tcW w:w="0" w:type="auto"/>
                <w:hideMark/>
              </w:tcPr>
            </w:tcPrChange>
          </w:tcPr>
          <w:p w14:paraId="22B8261C" w14:textId="77777777" w:rsidR="001D5CBF" w:rsidRPr="00FD246C" w:rsidRDefault="001D5CBF">
            <w:pPr>
              <w:rPr>
                <w:sz w:val="18"/>
                <w:szCs w:val="18"/>
              </w:rPr>
            </w:pPr>
            <w:r w:rsidRPr="00FD246C">
              <w:rPr>
                <w:sz w:val="18"/>
                <w:szCs w:val="18"/>
              </w:rPr>
              <w:t>Request Type</w:t>
            </w:r>
          </w:p>
        </w:tc>
        <w:tc>
          <w:tcPr>
            <w:tcW w:w="644" w:type="dxa"/>
            <w:hideMark/>
            <w:tcPrChange w:id="1096" w:author="Joe.Mendoza" w:date="2014-11-26T15:18:00Z">
              <w:tcPr>
                <w:tcW w:w="0" w:type="auto"/>
                <w:hideMark/>
              </w:tcPr>
            </w:tcPrChange>
          </w:tcPr>
          <w:p w14:paraId="0D9AD119" w14:textId="77777777" w:rsidR="001D5CBF" w:rsidRPr="00FD246C" w:rsidRDefault="001D5CBF">
            <w:pPr>
              <w:rPr>
                <w:sz w:val="18"/>
                <w:szCs w:val="18"/>
              </w:rPr>
            </w:pPr>
            <w:r w:rsidRPr="00FD246C">
              <w:rPr>
                <w:sz w:val="18"/>
                <w:szCs w:val="18"/>
              </w:rPr>
              <w:t>30</w:t>
            </w:r>
          </w:p>
        </w:tc>
        <w:tc>
          <w:tcPr>
            <w:tcW w:w="1890" w:type="dxa"/>
            <w:hideMark/>
            <w:tcPrChange w:id="1097" w:author="Joe.Mendoza" w:date="2014-11-26T15:18:00Z">
              <w:tcPr>
                <w:tcW w:w="0" w:type="auto"/>
                <w:hideMark/>
              </w:tcPr>
            </w:tcPrChange>
          </w:tcPr>
          <w:p w14:paraId="07546628" w14:textId="77777777" w:rsidR="001D5CBF" w:rsidRPr="00FD246C" w:rsidRDefault="001D5CBF">
            <w:pPr>
              <w:rPr>
                <w:sz w:val="18"/>
                <w:szCs w:val="18"/>
              </w:rPr>
            </w:pPr>
            <w:r w:rsidRPr="00FD246C">
              <w:rPr>
                <w:sz w:val="18"/>
                <w:szCs w:val="18"/>
              </w:rPr>
              <w:t>varchar2</w:t>
            </w:r>
          </w:p>
        </w:tc>
        <w:tc>
          <w:tcPr>
            <w:tcW w:w="450" w:type="dxa"/>
            <w:noWrap/>
            <w:hideMark/>
            <w:tcPrChange w:id="1098" w:author="Joe.Mendoza" w:date="2014-11-26T15:18:00Z">
              <w:tcPr>
                <w:tcW w:w="0" w:type="auto"/>
                <w:noWrap/>
                <w:hideMark/>
              </w:tcPr>
            </w:tcPrChange>
          </w:tcPr>
          <w:p w14:paraId="4BDFB73D" w14:textId="77777777" w:rsidR="001D5CBF" w:rsidRPr="00FD246C" w:rsidRDefault="001D5CBF">
            <w:pPr>
              <w:rPr>
                <w:sz w:val="18"/>
                <w:szCs w:val="18"/>
              </w:rPr>
            </w:pPr>
          </w:p>
        </w:tc>
        <w:tc>
          <w:tcPr>
            <w:tcW w:w="540" w:type="dxa"/>
            <w:noWrap/>
            <w:hideMark/>
            <w:tcPrChange w:id="1099" w:author="Joe.Mendoza" w:date="2014-11-26T15:18:00Z">
              <w:tcPr>
                <w:tcW w:w="0" w:type="auto"/>
                <w:noWrap/>
                <w:hideMark/>
              </w:tcPr>
            </w:tcPrChange>
          </w:tcPr>
          <w:p w14:paraId="60858D87" w14:textId="77777777" w:rsidR="001D5CBF" w:rsidRPr="00FD246C" w:rsidRDefault="001D5CBF" w:rsidP="001D5CBF">
            <w:pPr>
              <w:rPr>
                <w:sz w:val="18"/>
                <w:szCs w:val="18"/>
              </w:rPr>
            </w:pPr>
            <w:r w:rsidRPr="00FD246C">
              <w:rPr>
                <w:sz w:val="18"/>
                <w:szCs w:val="18"/>
              </w:rPr>
              <w:t>U</w:t>
            </w:r>
          </w:p>
        </w:tc>
        <w:tc>
          <w:tcPr>
            <w:tcW w:w="1890" w:type="dxa"/>
            <w:hideMark/>
            <w:tcPrChange w:id="1100" w:author="Joe.Mendoza" w:date="2014-11-26T15:18:00Z">
              <w:tcPr>
                <w:tcW w:w="0" w:type="auto"/>
                <w:hideMark/>
              </w:tcPr>
            </w:tcPrChange>
          </w:tcPr>
          <w:p w14:paraId="7E93633C" w14:textId="77777777" w:rsidR="001D5CBF" w:rsidRPr="00FD246C" w:rsidRDefault="001D5CBF">
            <w:pPr>
              <w:rPr>
                <w:sz w:val="18"/>
                <w:szCs w:val="18"/>
              </w:rPr>
            </w:pPr>
            <w:r w:rsidRPr="00FD246C">
              <w:rPr>
                <w:sz w:val="18"/>
                <w:szCs w:val="18"/>
              </w:rPr>
              <w:t>Request_Type</w:t>
            </w:r>
          </w:p>
        </w:tc>
        <w:tc>
          <w:tcPr>
            <w:tcW w:w="540" w:type="dxa"/>
            <w:noWrap/>
            <w:hideMark/>
            <w:tcPrChange w:id="1101" w:author="Joe.Mendoza" w:date="2014-11-26T15:18:00Z">
              <w:tcPr>
                <w:tcW w:w="0" w:type="auto"/>
                <w:noWrap/>
                <w:hideMark/>
              </w:tcPr>
            </w:tcPrChange>
          </w:tcPr>
          <w:p w14:paraId="7752E3EA" w14:textId="77777777" w:rsidR="001D5CBF" w:rsidRPr="00FD246C" w:rsidRDefault="001D5CBF">
            <w:pPr>
              <w:rPr>
                <w:sz w:val="18"/>
                <w:szCs w:val="18"/>
              </w:rPr>
            </w:pPr>
          </w:p>
        </w:tc>
        <w:tc>
          <w:tcPr>
            <w:tcW w:w="450" w:type="dxa"/>
            <w:noWrap/>
            <w:hideMark/>
            <w:tcPrChange w:id="1102" w:author="Joe.Mendoza" w:date="2014-11-26T15:18:00Z">
              <w:tcPr>
                <w:tcW w:w="0" w:type="auto"/>
                <w:noWrap/>
                <w:hideMark/>
              </w:tcPr>
            </w:tcPrChange>
          </w:tcPr>
          <w:p w14:paraId="41FE703C" w14:textId="77777777" w:rsidR="001D5CBF" w:rsidRPr="00FD246C" w:rsidRDefault="001D5CBF">
            <w:pPr>
              <w:rPr>
                <w:sz w:val="18"/>
                <w:szCs w:val="18"/>
              </w:rPr>
            </w:pPr>
          </w:p>
        </w:tc>
        <w:tc>
          <w:tcPr>
            <w:tcW w:w="630" w:type="dxa"/>
            <w:noWrap/>
            <w:hideMark/>
            <w:tcPrChange w:id="1103" w:author="Joe.Mendoza" w:date="2014-11-26T15:18:00Z">
              <w:tcPr>
                <w:tcW w:w="0" w:type="auto"/>
                <w:noWrap/>
                <w:hideMark/>
              </w:tcPr>
            </w:tcPrChange>
          </w:tcPr>
          <w:p w14:paraId="59247ABF" w14:textId="77777777" w:rsidR="001D5CBF" w:rsidRPr="00FD246C" w:rsidRDefault="001D5CBF" w:rsidP="001D5CBF">
            <w:pPr>
              <w:rPr>
                <w:sz w:val="18"/>
                <w:szCs w:val="18"/>
              </w:rPr>
            </w:pPr>
            <w:r w:rsidRPr="00FD246C">
              <w:rPr>
                <w:sz w:val="18"/>
                <w:szCs w:val="18"/>
              </w:rPr>
              <w:t>Y</w:t>
            </w:r>
          </w:p>
        </w:tc>
        <w:tc>
          <w:tcPr>
            <w:tcW w:w="2970" w:type="dxa"/>
            <w:hideMark/>
            <w:tcPrChange w:id="1104" w:author="Joe.Mendoza" w:date="2014-11-26T15:18:00Z">
              <w:tcPr>
                <w:tcW w:w="0" w:type="auto"/>
                <w:hideMark/>
              </w:tcPr>
            </w:tcPrChange>
          </w:tcPr>
          <w:p w14:paraId="6785E021" w14:textId="77777777" w:rsidR="001D5CBF" w:rsidRPr="00FD246C" w:rsidRDefault="001D5CBF">
            <w:pPr>
              <w:rPr>
                <w:sz w:val="18"/>
                <w:szCs w:val="18"/>
              </w:rPr>
            </w:pPr>
            <w:r w:rsidRPr="00FD246C">
              <w:rPr>
                <w:sz w:val="18"/>
                <w:szCs w:val="18"/>
              </w:rPr>
              <w:t>Define categories of request with allocated number to each request type</w:t>
            </w:r>
          </w:p>
        </w:tc>
      </w:tr>
      <w:tr w:rsidR="00A912CD" w:rsidRPr="00FD246C" w14:paraId="4A6C5D84" w14:textId="77777777" w:rsidTr="00180C5F">
        <w:trPr>
          <w:trHeight w:val="915"/>
          <w:trPrChange w:id="1105" w:author="Joe.Mendoza" w:date="2014-11-26T15:18:00Z">
            <w:trPr>
              <w:trHeight w:val="915"/>
            </w:trPr>
          </w:trPrChange>
        </w:trPr>
        <w:tc>
          <w:tcPr>
            <w:tcW w:w="491" w:type="dxa"/>
            <w:hideMark/>
            <w:tcPrChange w:id="1106" w:author="Joe.Mendoza" w:date="2014-11-26T15:18:00Z">
              <w:tcPr>
                <w:tcW w:w="0" w:type="auto"/>
                <w:hideMark/>
              </w:tcPr>
            </w:tcPrChange>
          </w:tcPr>
          <w:p w14:paraId="55EE56E8" w14:textId="2104218B" w:rsidR="001D5CBF" w:rsidRPr="00FD246C" w:rsidRDefault="00494918">
            <w:pPr>
              <w:rPr>
                <w:sz w:val="18"/>
                <w:szCs w:val="18"/>
              </w:rPr>
            </w:pPr>
            <w:r>
              <w:rPr>
                <w:sz w:val="18"/>
                <w:szCs w:val="18"/>
              </w:rPr>
              <w:t>5</w:t>
            </w:r>
          </w:p>
        </w:tc>
        <w:tc>
          <w:tcPr>
            <w:tcW w:w="1668" w:type="dxa"/>
            <w:noWrap/>
            <w:hideMark/>
            <w:tcPrChange w:id="1107" w:author="Joe.Mendoza" w:date="2014-11-26T15:18:00Z">
              <w:tcPr>
                <w:tcW w:w="0" w:type="auto"/>
                <w:noWrap/>
                <w:hideMark/>
              </w:tcPr>
            </w:tcPrChange>
          </w:tcPr>
          <w:p w14:paraId="3388EC4E" w14:textId="77777777" w:rsidR="001D5CBF" w:rsidRPr="00FD246C" w:rsidRDefault="001D5CBF">
            <w:pPr>
              <w:rPr>
                <w:sz w:val="18"/>
                <w:szCs w:val="18"/>
              </w:rPr>
            </w:pPr>
            <w:r w:rsidRPr="00FD246C">
              <w:rPr>
                <w:sz w:val="18"/>
                <w:szCs w:val="18"/>
              </w:rPr>
              <w:t>IIT_DATE_ATTRIB86</w:t>
            </w:r>
          </w:p>
        </w:tc>
        <w:tc>
          <w:tcPr>
            <w:tcW w:w="1805" w:type="dxa"/>
            <w:hideMark/>
            <w:tcPrChange w:id="1108" w:author="Joe.Mendoza" w:date="2014-11-26T15:18:00Z">
              <w:tcPr>
                <w:tcW w:w="0" w:type="auto"/>
                <w:hideMark/>
              </w:tcPr>
            </w:tcPrChange>
          </w:tcPr>
          <w:p w14:paraId="26DE4700" w14:textId="77777777" w:rsidR="001D5CBF" w:rsidRPr="00FD246C" w:rsidRDefault="001D5CBF">
            <w:pPr>
              <w:rPr>
                <w:sz w:val="18"/>
                <w:szCs w:val="18"/>
              </w:rPr>
            </w:pPr>
            <w:r w:rsidRPr="00FD246C">
              <w:rPr>
                <w:sz w:val="18"/>
                <w:szCs w:val="18"/>
              </w:rPr>
              <w:t>Request Date Received</w:t>
            </w:r>
          </w:p>
        </w:tc>
        <w:tc>
          <w:tcPr>
            <w:tcW w:w="644" w:type="dxa"/>
            <w:hideMark/>
            <w:tcPrChange w:id="1109" w:author="Joe.Mendoza" w:date="2014-11-26T15:18:00Z">
              <w:tcPr>
                <w:tcW w:w="0" w:type="auto"/>
                <w:hideMark/>
              </w:tcPr>
            </w:tcPrChange>
          </w:tcPr>
          <w:p w14:paraId="38569C99" w14:textId="7B3A37D3" w:rsidR="001D5CBF" w:rsidRPr="00FD246C" w:rsidRDefault="00C64D42">
            <w:pPr>
              <w:rPr>
                <w:sz w:val="18"/>
                <w:szCs w:val="18"/>
              </w:rPr>
            </w:pPr>
            <w:r>
              <w:rPr>
                <w:sz w:val="18"/>
                <w:szCs w:val="18"/>
              </w:rPr>
              <w:t>11</w:t>
            </w:r>
          </w:p>
        </w:tc>
        <w:tc>
          <w:tcPr>
            <w:tcW w:w="1890" w:type="dxa"/>
            <w:hideMark/>
            <w:tcPrChange w:id="1110" w:author="Joe.Mendoza" w:date="2014-11-26T15:18:00Z">
              <w:tcPr>
                <w:tcW w:w="0" w:type="auto"/>
                <w:hideMark/>
              </w:tcPr>
            </w:tcPrChange>
          </w:tcPr>
          <w:p w14:paraId="6DC26C00" w14:textId="77777777" w:rsidR="001D5CBF" w:rsidRPr="00FD246C" w:rsidRDefault="001D5CBF">
            <w:pPr>
              <w:rPr>
                <w:sz w:val="18"/>
                <w:szCs w:val="18"/>
              </w:rPr>
            </w:pPr>
            <w:r w:rsidRPr="00FD246C">
              <w:rPr>
                <w:sz w:val="18"/>
                <w:szCs w:val="18"/>
              </w:rPr>
              <w:t>date</w:t>
            </w:r>
          </w:p>
        </w:tc>
        <w:tc>
          <w:tcPr>
            <w:tcW w:w="450" w:type="dxa"/>
            <w:noWrap/>
            <w:hideMark/>
            <w:tcPrChange w:id="1111" w:author="Joe.Mendoza" w:date="2014-11-26T15:18:00Z">
              <w:tcPr>
                <w:tcW w:w="0" w:type="auto"/>
                <w:noWrap/>
                <w:hideMark/>
              </w:tcPr>
            </w:tcPrChange>
          </w:tcPr>
          <w:p w14:paraId="56B634B5" w14:textId="77777777" w:rsidR="001D5CBF" w:rsidRPr="00FD246C" w:rsidRDefault="001D5CBF">
            <w:pPr>
              <w:rPr>
                <w:sz w:val="18"/>
                <w:szCs w:val="18"/>
              </w:rPr>
            </w:pPr>
          </w:p>
        </w:tc>
        <w:tc>
          <w:tcPr>
            <w:tcW w:w="540" w:type="dxa"/>
            <w:noWrap/>
            <w:hideMark/>
            <w:tcPrChange w:id="1112" w:author="Joe.Mendoza" w:date="2014-11-26T15:18:00Z">
              <w:tcPr>
                <w:tcW w:w="0" w:type="auto"/>
                <w:noWrap/>
                <w:hideMark/>
              </w:tcPr>
            </w:tcPrChange>
          </w:tcPr>
          <w:p w14:paraId="2710F592" w14:textId="77777777" w:rsidR="001D5CBF" w:rsidRPr="00FD246C" w:rsidRDefault="001D5CBF" w:rsidP="001D5CBF">
            <w:pPr>
              <w:rPr>
                <w:sz w:val="18"/>
                <w:szCs w:val="18"/>
              </w:rPr>
            </w:pPr>
            <w:r w:rsidRPr="00FD246C">
              <w:rPr>
                <w:sz w:val="18"/>
                <w:szCs w:val="18"/>
              </w:rPr>
              <w:t>U</w:t>
            </w:r>
          </w:p>
        </w:tc>
        <w:tc>
          <w:tcPr>
            <w:tcW w:w="1890" w:type="dxa"/>
            <w:hideMark/>
            <w:tcPrChange w:id="1113" w:author="Joe.Mendoza" w:date="2014-11-26T15:18:00Z">
              <w:tcPr>
                <w:tcW w:w="0" w:type="auto"/>
                <w:hideMark/>
              </w:tcPr>
            </w:tcPrChange>
          </w:tcPr>
          <w:p w14:paraId="50A9B881" w14:textId="77777777" w:rsidR="001D5CBF" w:rsidRPr="00FD246C" w:rsidRDefault="001D5CBF">
            <w:pPr>
              <w:rPr>
                <w:sz w:val="18"/>
                <w:szCs w:val="18"/>
              </w:rPr>
            </w:pPr>
            <w:r w:rsidRPr="00FD246C">
              <w:rPr>
                <w:sz w:val="18"/>
                <w:szCs w:val="18"/>
              </w:rPr>
              <w:t>Request_Date_Received</w:t>
            </w:r>
          </w:p>
        </w:tc>
        <w:tc>
          <w:tcPr>
            <w:tcW w:w="540" w:type="dxa"/>
            <w:noWrap/>
            <w:hideMark/>
            <w:tcPrChange w:id="1114" w:author="Joe.Mendoza" w:date="2014-11-26T15:18:00Z">
              <w:tcPr>
                <w:tcW w:w="0" w:type="auto"/>
                <w:noWrap/>
                <w:hideMark/>
              </w:tcPr>
            </w:tcPrChange>
          </w:tcPr>
          <w:p w14:paraId="1A181E3C" w14:textId="77777777" w:rsidR="001D5CBF" w:rsidRPr="00FD246C" w:rsidRDefault="001D5CBF">
            <w:pPr>
              <w:rPr>
                <w:sz w:val="18"/>
                <w:szCs w:val="18"/>
              </w:rPr>
            </w:pPr>
          </w:p>
        </w:tc>
        <w:tc>
          <w:tcPr>
            <w:tcW w:w="450" w:type="dxa"/>
            <w:noWrap/>
            <w:hideMark/>
            <w:tcPrChange w:id="1115" w:author="Joe.Mendoza" w:date="2014-11-26T15:18:00Z">
              <w:tcPr>
                <w:tcW w:w="0" w:type="auto"/>
                <w:noWrap/>
                <w:hideMark/>
              </w:tcPr>
            </w:tcPrChange>
          </w:tcPr>
          <w:p w14:paraId="2A4C9075" w14:textId="77777777" w:rsidR="001D5CBF" w:rsidRPr="00FD246C" w:rsidRDefault="001D5CBF" w:rsidP="001D5CBF">
            <w:pPr>
              <w:rPr>
                <w:sz w:val="18"/>
                <w:szCs w:val="18"/>
              </w:rPr>
            </w:pPr>
            <w:r w:rsidRPr="00FD246C">
              <w:rPr>
                <w:sz w:val="18"/>
                <w:szCs w:val="18"/>
              </w:rPr>
              <w:t>Y</w:t>
            </w:r>
          </w:p>
        </w:tc>
        <w:tc>
          <w:tcPr>
            <w:tcW w:w="630" w:type="dxa"/>
            <w:noWrap/>
            <w:hideMark/>
            <w:tcPrChange w:id="1116" w:author="Joe.Mendoza" w:date="2014-11-26T15:18:00Z">
              <w:tcPr>
                <w:tcW w:w="0" w:type="auto"/>
                <w:noWrap/>
                <w:hideMark/>
              </w:tcPr>
            </w:tcPrChange>
          </w:tcPr>
          <w:p w14:paraId="564E95DF" w14:textId="77777777" w:rsidR="001D5CBF" w:rsidRPr="00FD246C" w:rsidRDefault="001D5CBF" w:rsidP="001D5CBF">
            <w:pPr>
              <w:rPr>
                <w:sz w:val="18"/>
                <w:szCs w:val="18"/>
              </w:rPr>
            </w:pPr>
            <w:r w:rsidRPr="00FD246C">
              <w:rPr>
                <w:sz w:val="18"/>
                <w:szCs w:val="18"/>
              </w:rPr>
              <w:t>Y</w:t>
            </w:r>
          </w:p>
        </w:tc>
        <w:tc>
          <w:tcPr>
            <w:tcW w:w="2970" w:type="dxa"/>
            <w:hideMark/>
            <w:tcPrChange w:id="1117" w:author="Joe.Mendoza" w:date="2014-11-26T15:18:00Z">
              <w:tcPr>
                <w:tcW w:w="0" w:type="auto"/>
                <w:hideMark/>
              </w:tcPr>
            </w:tcPrChange>
          </w:tcPr>
          <w:p w14:paraId="7BEED1DC" w14:textId="0B5DAF98" w:rsidR="001D5CBF" w:rsidRDefault="001D5CBF">
            <w:pPr>
              <w:rPr>
                <w:b/>
                <w:bCs/>
                <w:sz w:val="18"/>
                <w:szCs w:val="18"/>
              </w:rPr>
            </w:pPr>
            <w:r w:rsidRPr="00FD246C">
              <w:rPr>
                <w:sz w:val="18"/>
                <w:szCs w:val="18"/>
              </w:rPr>
              <w:t xml:space="preserve">Record the time of call received for the request. </w:t>
            </w:r>
          </w:p>
          <w:p w14:paraId="13F5E461" w14:textId="77777777" w:rsidR="00C64D42" w:rsidRDefault="00C64D42">
            <w:pPr>
              <w:rPr>
                <w:b/>
                <w:bCs/>
                <w:sz w:val="18"/>
                <w:szCs w:val="18"/>
              </w:rPr>
            </w:pPr>
          </w:p>
          <w:p w14:paraId="1FD85CC9" w14:textId="0184675C" w:rsidR="00C64D42" w:rsidRPr="00FD246C" w:rsidRDefault="00C64D42" w:rsidP="00C64D42">
            <w:pPr>
              <w:rPr>
                <w:sz w:val="18"/>
                <w:szCs w:val="18"/>
              </w:rPr>
            </w:pPr>
            <w:r w:rsidRPr="00C64D42">
              <w:rPr>
                <w:sz w:val="18"/>
                <w:szCs w:val="18"/>
              </w:rPr>
              <w:t>Format Mask: DD-MON-YYYY</w:t>
            </w:r>
          </w:p>
        </w:tc>
      </w:tr>
      <w:tr w:rsidR="00A912CD" w:rsidRPr="00FD246C" w14:paraId="54E75FF1" w14:textId="77777777" w:rsidTr="00180C5F">
        <w:trPr>
          <w:trHeight w:val="930"/>
          <w:trPrChange w:id="1118" w:author="Joe.Mendoza" w:date="2014-11-26T15:18:00Z">
            <w:trPr>
              <w:trHeight w:val="930"/>
            </w:trPr>
          </w:trPrChange>
        </w:trPr>
        <w:tc>
          <w:tcPr>
            <w:tcW w:w="491" w:type="dxa"/>
            <w:hideMark/>
            <w:tcPrChange w:id="1119" w:author="Joe.Mendoza" w:date="2014-11-26T15:18:00Z">
              <w:tcPr>
                <w:tcW w:w="0" w:type="auto"/>
                <w:hideMark/>
              </w:tcPr>
            </w:tcPrChange>
          </w:tcPr>
          <w:p w14:paraId="3A4C6A45" w14:textId="24260CCC" w:rsidR="001D5CBF" w:rsidRPr="00FD246C" w:rsidRDefault="00494918">
            <w:pPr>
              <w:rPr>
                <w:sz w:val="18"/>
                <w:szCs w:val="18"/>
              </w:rPr>
            </w:pPr>
            <w:r>
              <w:rPr>
                <w:sz w:val="18"/>
                <w:szCs w:val="18"/>
              </w:rPr>
              <w:t>6</w:t>
            </w:r>
          </w:p>
        </w:tc>
        <w:tc>
          <w:tcPr>
            <w:tcW w:w="1668" w:type="dxa"/>
            <w:noWrap/>
            <w:hideMark/>
            <w:tcPrChange w:id="1120" w:author="Joe.Mendoza" w:date="2014-11-26T15:18:00Z">
              <w:tcPr>
                <w:tcW w:w="0" w:type="auto"/>
                <w:noWrap/>
                <w:hideMark/>
              </w:tcPr>
            </w:tcPrChange>
          </w:tcPr>
          <w:p w14:paraId="2095A053" w14:textId="62C5B8E3" w:rsidR="001D5CBF" w:rsidRPr="00FD246C" w:rsidRDefault="001D5CBF">
            <w:pPr>
              <w:rPr>
                <w:sz w:val="18"/>
                <w:szCs w:val="18"/>
              </w:rPr>
            </w:pPr>
            <w:r w:rsidRPr="00FD246C">
              <w:rPr>
                <w:sz w:val="18"/>
                <w:szCs w:val="18"/>
              </w:rPr>
              <w:t>IIT_DATE_ATTRIB8</w:t>
            </w:r>
            <w:r w:rsidR="00C64D42">
              <w:rPr>
                <w:sz w:val="18"/>
                <w:szCs w:val="18"/>
              </w:rPr>
              <w:t>7</w:t>
            </w:r>
          </w:p>
        </w:tc>
        <w:tc>
          <w:tcPr>
            <w:tcW w:w="1805" w:type="dxa"/>
            <w:hideMark/>
            <w:tcPrChange w:id="1121" w:author="Joe.Mendoza" w:date="2014-11-26T15:18:00Z">
              <w:tcPr>
                <w:tcW w:w="0" w:type="auto"/>
                <w:hideMark/>
              </w:tcPr>
            </w:tcPrChange>
          </w:tcPr>
          <w:p w14:paraId="27346007" w14:textId="77777777" w:rsidR="001D5CBF" w:rsidRPr="00FD246C" w:rsidRDefault="001D5CBF">
            <w:pPr>
              <w:rPr>
                <w:sz w:val="18"/>
                <w:szCs w:val="18"/>
              </w:rPr>
            </w:pPr>
            <w:r w:rsidRPr="00FD246C">
              <w:rPr>
                <w:sz w:val="18"/>
                <w:szCs w:val="18"/>
              </w:rPr>
              <w:t>Request Time Received</w:t>
            </w:r>
            <w:bookmarkStart w:id="1122" w:name="_GoBack"/>
            <w:bookmarkEnd w:id="1122"/>
          </w:p>
        </w:tc>
        <w:tc>
          <w:tcPr>
            <w:tcW w:w="644" w:type="dxa"/>
            <w:hideMark/>
            <w:tcPrChange w:id="1123" w:author="Joe.Mendoza" w:date="2014-11-26T15:18:00Z">
              <w:tcPr>
                <w:tcW w:w="0" w:type="auto"/>
                <w:hideMark/>
              </w:tcPr>
            </w:tcPrChange>
          </w:tcPr>
          <w:p w14:paraId="1F54B826" w14:textId="037CA4F3" w:rsidR="001D5CBF" w:rsidRPr="00FD246C" w:rsidRDefault="00C64D42">
            <w:pPr>
              <w:rPr>
                <w:sz w:val="18"/>
                <w:szCs w:val="18"/>
              </w:rPr>
            </w:pPr>
            <w:r>
              <w:rPr>
                <w:sz w:val="18"/>
                <w:szCs w:val="18"/>
              </w:rPr>
              <w:t>5</w:t>
            </w:r>
          </w:p>
        </w:tc>
        <w:tc>
          <w:tcPr>
            <w:tcW w:w="1890" w:type="dxa"/>
            <w:hideMark/>
            <w:tcPrChange w:id="1124" w:author="Joe.Mendoza" w:date="2014-11-26T15:18:00Z">
              <w:tcPr>
                <w:tcW w:w="0" w:type="auto"/>
                <w:hideMark/>
              </w:tcPr>
            </w:tcPrChange>
          </w:tcPr>
          <w:p w14:paraId="102947D9" w14:textId="77777777" w:rsidR="001D5CBF" w:rsidRPr="00FD246C" w:rsidRDefault="001D5CBF">
            <w:pPr>
              <w:rPr>
                <w:sz w:val="18"/>
                <w:szCs w:val="18"/>
              </w:rPr>
            </w:pPr>
            <w:r w:rsidRPr="00FD246C">
              <w:rPr>
                <w:sz w:val="18"/>
                <w:szCs w:val="18"/>
              </w:rPr>
              <w:t>date</w:t>
            </w:r>
          </w:p>
        </w:tc>
        <w:tc>
          <w:tcPr>
            <w:tcW w:w="450" w:type="dxa"/>
            <w:noWrap/>
            <w:hideMark/>
            <w:tcPrChange w:id="1125" w:author="Joe.Mendoza" w:date="2014-11-26T15:18:00Z">
              <w:tcPr>
                <w:tcW w:w="0" w:type="auto"/>
                <w:noWrap/>
                <w:hideMark/>
              </w:tcPr>
            </w:tcPrChange>
          </w:tcPr>
          <w:p w14:paraId="1AB61299" w14:textId="77777777" w:rsidR="001D5CBF" w:rsidRPr="00FD246C" w:rsidRDefault="001D5CBF">
            <w:pPr>
              <w:rPr>
                <w:sz w:val="18"/>
                <w:szCs w:val="18"/>
              </w:rPr>
            </w:pPr>
          </w:p>
        </w:tc>
        <w:tc>
          <w:tcPr>
            <w:tcW w:w="540" w:type="dxa"/>
            <w:noWrap/>
            <w:hideMark/>
            <w:tcPrChange w:id="1126" w:author="Joe.Mendoza" w:date="2014-11-26T15:18:00Z">
              <w:tcPr>
                <w:tcW w:w="0" w:type="auto"/>
                <w:noWrap/>
                <w:hideMark/>
              </w:tcPr>
            </w:tcPrChange>
          </w:tcPr>
          <w:p w14:paraId="55F424FD" w14:textId="77777777" w:rsidR="001D5CBF" w:rsidRPr="00FD246C" w:rsidRDefault="001D5CBF" w:rsidP="001D5CBF">
            <w:pPr>
              <w:rPr>
                <w:sz w:val="18"/>
                <w:szCs w:val="18"/>
              </w:rPr>
            </w:pPr>
            <w:r w:rsidRPr="00FD246C">
              <w:rPr>
                <w:sz w:val="18"/>
                <w:szCs w:val="18"/>
              </w:rPr>
              <w:t>U</w:t>
            </w:r>
          </w:p>
        </w:tc>
        <w:tc>
          <w:tcPr>
            <w:tcW w:w="1890" w:type="dxa"/>
            <w:hideMark/>
            <w:tcPrChange w:id="1127" w:author="Joe.Mendoza" w:date="2014-11-26T15:18:00Z">
              <w:tcPr>
                <w:tcW w:w="0" w:type="auto"/>
                <w:hideMark/>
              </w:tcPr>
            </w:tcPrChange>
          </w:tcPr>
          <w:p w14:paraId="123BDA99" w14:textId="77777777" w:rsidR="001D5CBF" w:rsidRPr="00FD246C" w:rsidRDefault="001D5CBF">
            <w:pPr>
              <w:rPr>
                <w:sz w:val="18"/>
                <w:szCs w:val="18"/>
              </w:rPr>
            </w:pPr>
            <w:r w:rsidRPr="00E77FF3">
              <w:rPr>
                <w:sz w:val="18"/>
                <w:szCs w:val="18"/>
              </w:rPr>
              <w:t>Request_Time_Received</w:t>
            </w:r>
          </w:p>
        </w:tc>
        <w:tc>
          <w:tcPr>
            <w:tcW w:w="540" w:type="dxa"/>
            <w:noWrap/>
            <w:hideMark/>
            <w:tcPrChange w:id="1128" w:author="Joe.Mendoza" w:date="2014-11-26T15:18:00Z">
              <w:tcPr>
                <w:tcW w:w="0" w:type="auto"/>
                <w:noWrap/>
                <w:hideMark/>
              </w:tcPr>
            </w:tcPrChange>
          </w:tcPr>
          <w:p w14:paraId="1D3DED83" w14:textId="77777777" w:rsidR="001D5CBF" w:rsidRPr="00FD246C" w:rsidRDefault="001D5CBF">
            <w:pPr>
              <w:rPr>
                <w:sz w:val="18"/>
                <w:szCs w:val="18"/>
              </w:rPr>
            </w:pPr>
          </w:p>
        </w:tc>
        <w:tc>
          <w:tcPr>
            <w:tcW w:w="450" w:type="dxa"/>
            <w:noWrap/>
            <w:hideMark/>
            <w:tcPrChange w:id="1129" w:author="Joe.Mendoza" w:date="2014-11-26T15:18:00Z">
              <w:tcPr>
                <w:tcW w:w="0" w:type="auto"/>
                <w:noWrap/>
                <w:hideMark/>
              </w:tcPr>
            </w:tcPrChange>
          </w:tcPr>
          <w:p w14:paraId="6BCD6A77" w14:textId="77777777" w:rsidR="001D5CBF" w:rsidRPr="00FD246C" w:rsidRDefault="001D5CBF" w:rsidP="001D5CBF">
            <w:pPr>
              <w:rPr>
                <w:sz w:val="18"/>
                <w:szCs w:val="18"/>
              </w:rPr>
            </w:pPr>
            <w:r w:rsidRPr="00FD246C">
              <w:rPr>
                <w:sz w:val="18"/>
                <w:szCs w:val="18"/>
              </w:rPr>
              <w:t>Y</w:t>
            </w:r>
          </w:p>
        </w:tc>
        <w:tc>
          <w:tcPr>
            <w:tcW w:w="630" w:type="dxa"/>
            <w:noWrap/>
            <w:hideMark/>
            <w:tcPrChange w:id="1130" w:author="Joe.Mendoza" w:date="2014-11-26T15:18:00Z">
              <w:tcPr>
                <w:tcW w:w="0" w:type="auto"/>
                <w:noWrap/>
                <w:hideMark/>
              </w:tcPr>
            </w:tcPrChange>
          </w:tcPr>
          <w:p w14:paraId="427A5A0E" w14:textId="77777777" w:rsidR="001D5CBF" w:rsidRPr="00FD246C" w:rsidRDefault="001D5CBF" w:rsidP="001D5CBF">
            <w:pPr>
              <w:rPr>
                <w:sz w:val="18"/>
                <w:szCs w:val="18"/>
              </w:rPr>
            </w:pPr>
            <w:r w:rsidRPr="00FD246C">
              <w:rPr>
                <w:sz w:val="18"/>
                <w:szCs w:val="18"/>
              </w:rPr>
              <w:t>Y</w:t>
            </w:r>
          </w:p>
        </w:tc>
        <w:tc>
          <w:tcPr>
            <w:tcW w:w="2970" w:type="dxa"/>
            <w:hideMark/>
            <w:tcPrChange w:id="1131" w:author="Joe.Mendoza" w:date="2014-11-26T15:18:00Z">
              <w:tcPr>
                <w:tcW w:w="0" w:type="auto"/>
                <w:hideMark/>
              </w:tcPr>
            </w:tcPrChange>
          </w:tcPr>
          <w:p w14:paraId="241DDA4F" w14:textId="629E0297" w:rsidR="001D5CBF" w:rsidRDefault="001D5CBF">
            <w:pPr>
              <w:rPr>
                <w:sz w:val="18"/>
                <w:szCs w:val="18"/>
              </w:rPr>
            </w:pPr>
            <w:r w:rsidRPr="00FD246C">
              <w:rPr>
                <w:sz w:val="18"/>
                <w:szCs w:val="18"/>
              </w:rPr>
              <w:t xml:space="preserve">Record the time of call received for the request. </w:t>
            </w:r>
          </w:p>
          <w:p w14:paraId="284CBE46" w14:textId="77777777" w:rsidR="00C64D42" w:rsidRDefault="00C64D42">
            <w:pPr>
              <w:rPr>
                <w:sz w:val="18"/>
                <w:szCs w:val="18"/>
              </w:rPr>
            </w:pPr>
          </w:p>
          <w:p w14:paraId="6ADDAA9E" w14:textId="6A6E0AD8" w:rsidR="00C64D42" w:rsidRPr="00FD246C" w:rsidRDefault="00C64D42" w:rsidP="00C64D42">
            <w:pPr>
              <w:rPr>
                <w:sz w:val="18"/>
                <w:szCs w:val="18"/>
              </w:rPr>
            </w:pPr>
            <w:r w:rsidRPr="00C64D42">
              <w:rPr>
                <w:sz w:val="18"/>
                <w:szCs w:val="18"/>
              </w:rPr>
              <w:t>Format Mask: HH24:MI</w:t>
            </w:r>
          </w:p>
        </w:tc>
      </w:tr>
      <w:tr w:rsidR="00A912CD" w:rsidRPr="00FD246C" w14:paraId="2D649460" w14:textId="77777777" w:rsidTr="00180C5F">
        <w:trPr>
          <w:trHeight w:val="600"/>
          <w:trPrChange w:id="1132" w:author="Joe.Mendoza" w:date="2014-11-26T15:18:00Z">
            <w:trPr>
              <w:trHeight w:val="600"/>
            </w:trPr>
          </w:trPrChange>
        </w:trPr>
        <w:tc>
          <w:tcPr>
            <w:tcW w:w="491" w:type="dxa"/>
            <w:hideMark/>
            <w:tcPrChange w:id="1133" w:author="Joe.Mendoza" w:date="2014-11-26T15:18:00Z">
              <w:tcPr>
                <w:tcW w:w="0" w:type="auto"/>
                <w:hideMark/>
              </w:tcPr>
            </w:tcPrChange>
          </w:tcPr>
          <w:p w14:paraId="4B5873CC" w14:textId="62D637EA" w:rsidR="001D5CBF" w:rsidRPr="00FD246C" w:rsidRDefault="00494918">
            <w:pPr>
              <w:rPr>
                <w:sz w:val="18"/>
                <w:szCs w:val="18"/>
              </w:rPr>
            </w:pPr>
            <w:r>
              <w:rPr>
                <w:sz w:val="18"/>
                <w:szCs w:val="18"/>
              </w:rPr>
              <w:t>7</w:t>
            </w:r>
          </w:p>
        </w:tc>
        <w:tc>
          <w:tcPr>
            <w:tcW w:w="1668" w:type="dxa"/>
            <w:noWrap/>
            <w:hideMark/>
            <w:tcPrChange w:id="1134" w:author="Joe.Mendoza" w:date="2014-11-26T15:18:00Z">
              <w:tcPr>
                <w:tcW w:w="0" w:type="auto"/>
                <w:noWrap/>
                <w:hideMark/>
              </w:tcPr>
            </w:tcPrChange>
          </w:tcPr>
          <w:p w14:paraId="1B5F2B62" w14:textId="77777777" w:rsidR="001D5CBF" w:rsidRPr="00FD246C" w:rsidRDefault="001D5CBF">
            <w:pPr>
              <w:rPr>
                <w:sz w:val="18"/>
                <w:szCs w:val="18"/>
              </w:rPr>
            </w:pPr>
            <w:r w:rsidRPr="00FD246C">
              <w:rPr>
                <w:sz w:val="18"/>
                <w:szCs w:val="18"/>
              </w:rPr>
              <w:t>IIT_CHR_ATTRIB28</w:t>
            </w:r>
          </w:p>
        </w:tc>
        <w:tc>
          <w:tcPr>
            <w:tcW w:w="1805" w:type="dxa"/>
            <w:hideMark/>
            <w:tcPrChange w:id="1135" w:author="Joe.Mendoza" w:date="2014-11-26T15:18:00Z">
              <w:tcPr>
                <w:tcW w:w="0" w:type="auto"/>
                <w:hideMark/>
              </w:tcPr>
            </w:tcPrChange>
          </w:tcPr>
          <w:p w14:paraId="2D101303" w14:textId="77777777" w:rsidR="001D5CBF" w:rsidRPr="00FD246C" w:rsidRDefault="001D5CBF">
            <w:pPr>
              <w:rPr>
                <w:sz w:val="18"/>
                <w:szCs w:val="18"/>
              </w:rPr>
            </w:pPr>
            <w:r w:rsidRPr="00FD246C">
              <w:rPr>
                <w:sz w:val="18"/>
                <w:szCs w:val="18"/>
              </w:rPr>
              <w:t>Request Number</w:t>
            </w:r>
          </w:p>
        </w:tc>
        <w:tc>
          <w:tcPr>
            <w:tcW w:w="644" w:type="dxa"/>
            <w:hideMark/>
            <w:tcPrChange w:id="1136" w:author="Joe.Mendoza" w:date="2014-11-26T15:18:00Z">
              <w:tcPr>
                <w:tcW w:w="0" w:type="auto"/>
                <w:hideMark/>
              </w:tcPr>
            </w:tcPrChange>
          </w:tcPr>
          <w:p w14:paraId="5CB62DB5" w14:textId="77777777" w:rsidR="001D5CBF" w:rsidRPr="00FD246C" w:rsidRDefault="001D5CBF">
            <w:pPr>
              <w:rPr>
                <w:sz w:val="18"/>
                <w:szCs w:val="18"/>
              </w:rPr>
            </w:pPr>
            <w:r w:rsidRPr="00FD246C">
              <w:rPr>
                <w:sz w:val="18"/>
                <w:szCs w:val="18"/>
              </w:rPr>
              <w:t>30</w:t>
            </w:r>
          </w:p>
        </w:tc>
        <w:tc>
          <w:tcPr>
            <w:tcW w:w="1890" w:type="dxa"/>
            <w:hideMark/>
            <w:tcPrChange w:id="1137" w:author="Joe.Mendoza" w:date="2014-11-26T15:18:00Z">
              <w:tcPr>
                <w:tcW w:w="0" w:type="auto"/>
                <w:hideMark/>
              </w:tcPr>
            </w:tcPrChange>
          </w:tcPr>
          <w:p w14:paraId="54046DDE" w14:textId="77777777" w:rsidR="001D5CBF" w:rsidRPr="00FD246C" w:rsidRDefault="001D5CBF">
            <w:pPr>
              <w:rPr>
                <w:sz w:val="18"/>
                <w:szCs w:val="18"/>
              </w:rPr>
            </w:pPr>
            <w:r w:rsidRPr="00FD246C">
              <w:rPr>
                <w:sz w:val="18"/>
                <w:szCs w:val="18"/>
              </w:rPr>
              <w:t>varchar2</w:t>
            </w:r>
          </w:p>
        </w:tc>
        <w:tc>
          <w:tcPr>
            <w:tcW w:w="450" w:type="dxa"/>
            <w:noWrap/>
            <w:hideMark/>
            <w:tcPrChange w:id="1138" w:author="Joe.Mendoza" w:date="2014-11-26T15:18:00Z">
              <w:tcPr>
                <w:tcW w:w="0" w:type="auto"/>
                <w:noWrap/>
                <w:hideMark/>
              </w:tcPr>
            </w:tcPrChange>
          </w:tcPr>
          <w:p w14:paraId="48F7B3D1" w14:textId="77777777" w:rsidR="001D5CBF" w:rsidRPr="00FD246C" w:rsidRDefault="001D5CBF">
            <w:pPr>
              <w:rPr>
                <w:sz w:val="18"/>
                <w:szCs w:val="18"/>
              </w:rPr>
            </w:pPr>
          </w:p>
        </w:tc>
        <w:tc>
          <w:tcPr>
            <w:tcW w:w="540" w:type="dxa"/>
            <w:noWrap/>
            <w:hideMark/>
            <w:tcPrChange w:id="1139" w:author="Joe.Mendoza" w:date="2014-11-26T15:18:00Z">
              <w:tcPr>
                <w:tcW w:w="0" w:type="auto"/>
                <w:noWrap/>
                <w:hideMark/>
              </w:tcPr>
            </w:tcPrChange>
          </w:tcPr>
          <w:p w14:paraId="61BA2E6B" w14:textId="77777777" w:rsidR="001D5CBF" w:rsidRPr="00FD246C" w:rsidRDefault="001D5CBF" w:rsidP="001D5CBF">
            <w:pPr>
              <w:rPr>
                <w:sz w:val="18"/>
                <w:szCs w:val="18"/>
              </w:rPr>
            </w:pPr>
            <w:r w:rsidRPr="00FD246C">
              <w:rPr>
                <w:sz w:val="18"/>
                <w:szCs w:val="18"/>
              </w:rPr>
              <w:t>U</w:t>
            </w:r>
          </w:p>
        </w:tc>
        <w:tc>
          <w:tcPr>
            <w:tcW w:w="1890" w:type="dxa"/>
            <w:hideMark/>
            <w:tcPrChange w:id="1140" w:author="Joe.Mendoza" w:date="2014-11-26T15:18:00Z">
              <w:tcPr>
                <w:tcW w:w="0" w:type="auto"/>
                <w:hideMark/>
              </w:tcPr>
            </w:tcPrChange>
          </w:tcPr>
          <w:p w14:paraId="3E93A260" w14:textId="77777777" w:rsidR="001D5CBF" w:rsidRPr="00FD246C" w:rsidRDefault="001D5CBF">
            <w:pPr>
              <w:rPr>
                <w:sz w:val="18"/>
                <w:szCs w:val="18"/>
              </w:rPr>
            </w:pPr>
            <w:r w:rsidRPr="00FD246C">
              <w:rPr>
                <w:sz w:val="18"/>
                <w:szCs w:val="18"/>
              </w:rPr>
              <w:t>Request_Number</w:t>
            </w:r>
          </w:p>
        </w:tc>
        <w:tc>
          <w:tcPr>
            <w:tcW w:w="540" w:type="dxa"/>
            <w:noWrap/>
            <w:hideMark/>
            <w:tcPrChange w:id="1141" w:author="Joe.Mendoza" w:date="2014-11-26T15:18:00Z">
              <w:tcPr>
                <w:tcW w:w="0" w:type="auto"/>
                <w:noWrap/>
                <w:hideMark/>
              </w:tcPr>
            </w:tcPrChange>
          </w:tcPr>
          <w:p w14:paraId="40C91F1B" w14:textId="77777777" w:rsidR="001D5CBF" w:rsidRPr="00FD246C" w:rsidRDefault="001D5CBF">
            <w:pPr>
              <w:rPr>
                <w:sz w:val="18"/>
                <w:szCs w:val="18"/>
              </w:rPr>
            </w:pPr>
          </w:p>
        </w:tc>
        <w:tc>
          <w:tcPr>
            <w:tcW w:w="450" w:type="dxa"/>
            <w:noWrap/>
            <w:hideMark/>
            <w:tcPrChange w:id="1142" w:author="Joe.Mendoza" w:date="2014-11-26T15:18:00Z">
              <w:tcPr>
                <w:tcW w:w="0" w:type="auto"/>
                <w:noWrap/>
                <w:hideMark/>
              </w:tcPr>
            </w:tcPrChange>
          </w:tcPr>
          <w:p w14:paraId="7EBB2DAA" w14:textId="77777777" w:rsidR="001D5CBF" w:rsidRPr="00FD246C" w:rsidRDefault="001D5CBF" w:rsidP="001D5CBF">
            <w:pPr>
              <w:rPr>
                <w:sz w:val="18"/>
                <w:szCs w:val="18"/>
              </w:rPr>
            </w:pPr>
            <w:r w:rsidRPr="00FD246C">
              <w:rPr>
                <w:sz w:val="18"/>
                <w:szCs w:val="18"/>
              </w:rPr>
              <w:t>Y</w:t>
            </w:r>
          </w:p>
        </w:tc>
        <w:tc>
          <w:tcPr>
            <w:tcW w:w="630" w:type="dxa"/>
            <w:noWrap/>
            <w:hideMark/>
            <w:tcPrChange w:id="1143" w:author="Joe.Mendoza" w:date="2014-11-26T15:18:00Z">
              <w:tcPr>
                <w:tcW w:w="0" w:type="auto"/>
                <w:noWrap/>
                <w:hideMark/>
              </w:tcPr>
            </w:tcPrChange>
          </w:tcPr>
          <w:p w14:paraId="6DD3D14F" w14:textId="77777777" w:rsidR="001D5CBF" w:rsidRPr="00FD246C" w:rsidRDefault="001D5CBF" w:rsidP="001D5CBF">
            <w:pPr>
              <w:rPr>
                <w:sz w:val="18"/>
                <w:szCs w:val="18"/>
              </w:rPr>
            </w:pPr>
            <w:r w:rsidRPr="00FD246C">
              <w:rPr>
                <w:sz w:val="18"/>
                <w:szCs w:val="18"/>
              </w:rPr>
              <w:t>Y</w:t>
            </w:r>
          </w:p>
        </w:tc>
        <w:tc>
          <w:tcPr>
            <w:tcW w:w="2970" w:type="dxa"/>
            <w:hideMark/>
            <w:tcPrChange w:id="1144" w:author="Joe.Mendoza" w:date="2014-11-26T15:18:00Z">
              <w:tcPr>
                <w:tcW w:w="0" w:type="auto"/>
                <w:hideMark/>
              </w:tcPr>
            </w:tcPrChange>
          </w:tcPr>
          <w:p w14:paraId="7211BBF5" w14:textId="77777777" w:rsidR="001D5CBF" w:rsidRPr="00FD246C" w:rsidRDefault="001D5CBF">
            <w:pPr>
              <w:rPr>
                <w:sz w:val="18"/>
                <w:szCs w:val="18"/>
              </w:rPr>
            </w:pPr>
            <w:r w:rsidRPr="00FD246C">
              <w:rPr>
                <w:sz w:val="18"/>
                <w:szCs w:val="18"/>
              </w:rPr>
              <w:t>This is the identifying number of the request visible to the user.</w:t>
            </w:r>
          </w:p>
        </w:tc>
      </w:tr>
      <w:tr w:rsidR="00A912CD" w:rsidRPr="00FD246C" w14:paraId="4CEB1C65" w14:textId="77777777" w:rsidTr="00180C5F">
        <w:trPr>
          <w:trHeight w:val="915"/>
          <w:trPrChange w:id="1145" w:author="Joe.Mendoza" w:date="2014-11-26T15:18:00Z">
            <w:trPr>
              <w:trHeight w:val="915"/>
            </w:trPr>
          </w:trPrChange>
        </w:trPr>
        <w:tc>
          <w:tcPr>
            <w:tcW w:w="491" w:type="dxa"/>
            <w:hideMark/>
            <w:tcPrChange w:id="1146" w:author="Joe.Mendoza" w:date="2014-11-26T15:18:00Z">
              <w:tcPr>
                <w:tcW w:w="0" w:type="auto"/>
                <w:hideMark/>
              </w:tcPr>
            </w:tcPrChange>
          </w:tcPr>
          <w:p w14:paraId="069CEFC9" w14:textId="4F2BFCC6" w:rsidR="001D5CBF" w:rsidRPr="00FD246C" w:rsidRDefault="00494918">
            <w:pPr>
              <w:rPr>
                <w:sz w:val="18"/>
                <w:szCs w:val="18"/>
              </w:rPr>
            </w:pPr>
            <w:r>
              <w:rPr>
                <w:sz w:val="18"/>
                <w:szCs w:val="18"/>
              </w:rPr>
              <w:lastRenderedPageBreak/>
              <w:t>8</w:t>
            </w:r>
          </w:p>
        </w:tc>
        <w:tc>
          <w:tcPr>
            <w:tcW w:w="1668" w:type="dxa"/>
            <w:noWrap/>
            <w:hideMark/>
            <w:tcPrChange w:id="1147" w:author="Joe.Mendoza" w:date="2014-11-26T15:18:00Z">
              <w:tcPr>
                <w:tcW w:w="0" w:type="auto"/>
                <w:noWrap/>
                <w:hideMark/>
              </w:tcPr>
            </w:tcPrChange>
          </w:tcPr>
          <w:p w14:paraId="4DA79B61" w14:textId="658D1FEE" w:rsidR="001D5CBF" w:rsidRPr="00FD246C" w:rsidRDefault="001D5CBF">
            <w:pPr>
              <w:rPr>
                <w:sz w:val="18"/>
                <w:szCs w:val="18"/>
              </w:rPr>
            </w:pPr>
            <w:r w:rsidRPr="00FD246C">
              <w:rPr>
                <w:sz w:val="18"/>
                <w:szCs w:val="18"/>
              </w:rPr>
              <w:t>IIT_DATE_ATTRIB8</w:t>
            </w:r>
            <w:r w:rsidR="00FE0DA6">
              <w:rPr>
                <w:sz w:val="18"/>
                <w:szCs w:val="18"/>
              </w:rPr>
              <w:t>8</w:t>
            </w:r>
          </w:p>
        </w:tc>
        <w:tc>
          <w:tcPr>
            <w:tcW w:w="1805" w:type="dxa"/>
            <w:hideMark/>
            <w:tcPrChange w:id="1148" w:author="Joe.Mendoza" w:date="2014-11-26T15:18:00Z">
              <w:tcPr>
                <w:tcW w:w="0" w:type="auto"/>
                <w:hideMark/>
              </w:tcPr>
            </w:tcPrChange>
          </w:tcPr>
          <w:p w14:paraId="3200BC45" w14:textId="77777777" w:rsidR="001D5CBF" w:rsidRPr="00FD246C" w:rsidRDefault="001D5CBF">
            <w:pPr>
              <w:rPr>
                <w:sz w:val="18"/>
                <w:szCs w:val="18"/>
              </w:rPr>
            </w:pPr>
            <w:r w:rsidRPr="00FD246C">
              <w:rPr>
                <w:sz w:val="18"/>
                <w:szCs w:val="18"/>
              </w:rPr>
              <w:t>Request Completion Date</w:t>
            </w:r>
          </w:p>
        </w:tc>
        <w:tc>
          <w:tcPr>
            <w:tcW w:w="644" w:type="dxa"/>
            <w:hideMark/>
            <w:tcPrChange w:id="1149" w:author="Joe.Mendoza" w:date="2014-11-26T15:18:00Z">
              <w:tcPr>
                <w:tcW w:w="0" w:type="auto"/>
                <w:hideMark/>
              </w:tcPr>
            </w:tcPrChange>
          </w:tcPr>
          <w:p w14:paraId="61436959" w14:textId="30E958E3" w:rsidR="001D5CBF" w:rsidRPr="00FD246C" w:rsidRDefault="00FB6B49">
            <w:pPr>
              <w:rPr>
                <w:sz w:val="18"/>
                <w:szCs w:val="18"/>
              </w:rPr>
            </w:pPr>
            <w:r>
              <w:rPr>
                <w:sz w:val="18"/>
                <w:szCs w:val="18"/>
              </w:rPr>
              <w:t>11</w:t>
            </w:r>
          </w:p>
        </w:tc>
        <w:tc>
          <w:tcPr>
            <w:tcW w:w="1890" w:type="dxa"/>
            <w:hideMark/>
            <w:tcPrChange w:id="1150" w:author="Joe.Mendoza" w:date="2014-11-26T15:18:00Z">
              <w:tcPr>
                <w:tcW w:w="0" w:type="auto"/>
                <w:hideMark/>
              </w:tcPr>
            </w:tcPrChange>
          </w:tcPr>
          <w:p w14:paraId="722D63B4" w14:textId="77777777" w:rsidR="001D5CBF" w:rsidRPr="00FD246C" w:rsidRDefault="001D5CBF">
            <w:pPr>
              <w:rPr>
                <w:sz w:val="18"/>
                <w:szCs w:val="18"/>
              </w:rPr>
            </w:pPr>
            <w:r w:rsidRPr="00FD246C">
              <w:rPr>
                <w:sz w:val="18"/>
                <w:szCs w:val="18"/>
              </w:rPr>
              <w:t>date</w:t>
            </w:r>
          </w:p>
        </w:tc>
        <w:tc>
          <w:tcPr>
            <w:tcW w:w="450" w:type="dxa"/>
            <w:noWrap/>
            <w:hideMark/>
            <w:tcPrChange w:id="1151" w:author="Joe.Mendoza" w:date="2014-11-26T15:18:00Z">
              <w:tcPr>
                <w:tcW w:w="0" w:type="auto"/>
                <w:noWrap/>
                <w:hideMark/>
              </w:tcPr>
            </w:tcPrChange>
          </w:tcPr>
          <w:p w14:paraId="5256F191" w14:textId="77777777" w:rsidR="001D5CBF" w:rsidRPr="00FD246C" w:rsidRDefault="001D5CBF">
            <w:pPr>
              <w:rPr>
                <w:sz w:val="18"/>
                <w:szCs w:val="18"/>
              </w:rPr>
            </w:pPr>
          </w:p>
        </w:tc>
        <w:tc>
          <w:tcPr>
            <w:tcW w:w="540" w:type="dxa"/>
            <w:noWrap/>
            <w:hideMark/>
            <w:tcPrChange w:id="1152" w:author="Joe.Mendoza" w:date="2014-11-26T15:18:00Z">
              <w:tcPr>
                <w:tcW w:w="0" w:type="auto"/>
                <w:noWrap/>
                <w:hideMark/>
              </w:tcPr>
            </w:tcPrChange>
          </w:tcPr>
          <w:p w14:paraId="6C7E2735" w14:textId="77777777" w:rsidR="001D5CBF" w:rsidRPr="00FD246C" w:rsidRDefault="001D5CBF" w:rsidP="001D5CBF">
            <w:pPr>
              <w:rPr>
                <w:sz w:val="18"/>
                <w:szCs w:val="18"/>
              </w:rPr>
            </w:pPr>
            <w:r w:rsidRPr="00FD246C">
              <w:rPr>
                <w:sz w:val="18"/>
                <w:szCs w:val="18"/>
              </w:rPr>
              <w:t>U</w:t>
            </w:r>
          </w:p>
        </w:tc>
        <w:tc>
          <w:tcPr>
            <w:tcW w:w="1890" w:type="dxa"/>
            <w:hideMark/>
            <w:tcPrChange w:id="1153" w:author="Joe.Mendoza" w:date="2014-11-26T15:18:00Z">
              <w:tcPr>
                <w:tcW w:w="0" w:type="auto"/>
                <w:hideMark/>
              </w:tcPr>
            </w:tcPrChange>
          </w:tcPr>
          <w:p w14:paraId="3EB30CCC" w14:textId="77777777" w:rsidR="001D5CBF" w:rsidRPr="00FD246C" w:rsidRDefault="001D5CBF">
            <w:pPr>
              <w:rPr>
                <w:sz w:val="18"/>
                <w:szCs w:val="18"/>
              </w:rPr>
            </w:pPr>
            <w:r w:rsidRPr="00FD246C">
              <w:rPr>
                <w:sz w:val="18"/>
                <w:szCs w:val="18"/>
              </w:rPr>
              <w:t>Request_Completion_Date</w:t>
            </w:r>
          </w:p>
        </w:tc>
        <w:tc>
          <w:tcPr>
            <w:tcW w:w="540" w:type="dxa"/>
            <w:noWrap/>
            <w:hideMark/>
            <w:tcPrChange w:id="1154" w:author="Joe.Mendoza" w:date="2014-11-26T15:18:00Z">
              <w:tcPr>
                <w:tcW w:w="0" w:type="auto"/>
                <w:noWrap/>
                <w:hideMark/>
              </w:tcPr>
            </w:tcPrChange>
          </w:tcPr>
          <w:p w14:paraId="75FEC15A" w14:textId="77777777" w:rsidR="001D5CBF" w:rsidRPr="00FD246C" w:rsidRDefault="001D5CBF">
            <w:pPr>
              <w:rPr>
                <w:sz w:val="18"/>
                <w:szCs w:val="18"/>
              </w:rPr>
            </w:pPr>
          </w:p>
        </w:tc>
        <w:tc>
          <w:tcPr>
            <w:tcW w:w="450" w:type="dxa"/>
            <w:noWrap/>
            <w:hideMark/>
            <w:tcPrChange w:id="1155" w:author="Joe.Mendoza" w:date="2014-11-26T15:18:00Z">
              <w:tcPr>
                <w:tcW w:w="0" w:type="auto"/>
                <w:noWrap/>
                <w:hideMark/>
              </w:tcPr>
            </w:tcPrChange>
          </w:tcPr>
          <w:p w14:paraId="494C9254" w14:textId="77777777" w:rsidR="001D5CBF" w:rsidRPr="00FD246C" w:rsidRDefault="001D5CBF" w:rsidP="001D5CBF">
            <w:pPr>
              <w:rPr>
                <w:sz w:val="18"/>
                <w:szCs w:val="18"/>
              </w:rPr>
            </w:pPr>
            <w:r w:rsidRPr="00FD246C">
              <w:rPr>
                <w:sz w:val="18"/>
                <w:szCs w:val="18"/>
              </w:rPr>
              <w:t>Y</w:t>
            </w:r>
          </w:p>
        </w:tc>
        <w:tc>
          <w:tcPr>
            <w:tcW w:w="630" w:type="dxa"/>
            <w:noWrap/>
            <w:hideMark/>
            <w:tcPrChange w:id="1156" w:author="Joe.Mendoza" w:date="2014-11-26T15:18:00Z">
              <w:tcPr>
                <w:tcW w:w="0" w:type="auto"/>
                <w:noWrap/>
                <w:hideMark/>
              </w:tcPr>
            </w:tcPrChange>
          </w:tcPr>
          <w:p w14:paraId="19968B71" w14:textId="77777777" w:rsidR="001D5CBF" w:rsidRPr="00FD246C" w:rsidRDefault="001D5CBF" w:rsidP="001D5CBF">
            <w:pPr>
              <w:rPr>
                <w:sz w:val="18"/>
                <w:szCs w:val="18"/>
              </w:rPr>
            </w:pPr>
            <w:r w:rsidRPr="00FD246C">
              <w:rPr>
                <w:sz w:val="18"/>
                <w:szCs w:val="18"/>
              </w:rPr>
              <w:t>Y</w:t>
            </w:r>
          </w:p>
        </w:tc>
        <w:tc>
          <w:tcPr>
            <w:tcW w:w="2970" w:type="dxa"/>
            <w:hideMark/>
            <w:tcPrChange w:id="1157" w:author="Joe.Mendoza" w:date="2014-11-26T15:18:00Z">
              <w:tcPr>
                <w:tcW w:w="0" w:type="auto"/>
                <w:hideMark/>
              </w:tcPr>
            </w:tcPrChange>
          </w:tcPr>
          <w:p w14:paraId="6D3DF099" w14:textId="77777777" w:rsidR="00FE0DA6" w:rsidRPr="00FE0DA6" w:rsidRDefault="001D5CBF" w:rsidP="00FE0DA6">
            <w:pPr>
              <w:rPr>
                <w:sz w:val="18"/>
                <w:szCs w:val="18"/>
              </w:rPr>
            </w:pPr>
            <w:r w:rsidRPr="00FD246C">
              <w:rPr>
                <w:sz w:val="18"/>
                <w:szCs w:val="18"/>
              </w:rPr>
              <w:t xml:space="preserve">Actual completion date of the request. </w:t>
            </w:r>
          </w:p>
          <w:p w14:paraId="5760916E" w14:textId="77777777" w:rsidR="00FE0DA6" w:rsidRDefault="00FE0DA6" w:rsidP="00FE0DA6">
            <w:pPr>
              <w:rPr>
                <w:sz w:val="18"/>
                <w:szCs w:val="18"/>
              </w:rPr>
            </w:pPr>
          </w:p>
          <w:p w14:paraId="3F70293F" w14:textId="3CAD1EE3" w:rsidR="001D5CBF" w:rsidRPr="00FD246C" w:rsidRDefault="00FE0DA6" w:rsidP="00FE0DA6">
            <w:pPr>
              <w:rPr>
                <w:sz w:val="18"/>
                <w:szCs w:val="18"/>
              </w:rPr>
            </w:pPr>
            <w:r w:rsidRPr="00FE0DA6">
              <w:rPr>
                <w:sz w:val="18"/>
                <w:szCs w:val="18"/>
              </w:rPr>
              <w:t>Format Mask: DD-MON-YYYY</w:t>
            </w:r>
          </w:p>
        </w:tc>
      </w:tr>
      <w:tr w:rsidR="00A912CD" w:rsidRPr="00FD246C" w14:paraId="75E9C3B1" w14:textId="77777777" w:rsidTr="00180C5F">
        <w:trPr>
          <w:trHeight w:val="615"/>
          <w:trPrChange w:id="1158" w:author="Joe.Mendoza" w:date="2014-11-26T15:18:00Z">
            <w:trPr>
              <w:trHeight w:val="615"/>
            </w:trPr>
          </w:trPrChange>
        </w:trPr>
        <w:tc>
          <w:tcPr>
            <w:tcW w:w="491" w:type="dxa"/>
            <w:hideMark/>
            <w:tcPrChange w:id="1159" w:author="Joe.Mendoza" w:date="2014-11-26T15:18:00Z">
              <w:tcPr>
                <w:tcW w:w="0" w:type="auto"/>
                <w:hideMark/>
              </w:tcPr>
            </w:tcPrChange>
          </w:tcPr>
          <w:p w14:paraId="72AD259B" w14:textId="5886B2EB" w:rsidR="001D5CBF" w:rsidRPr="00FD246C" w:rsidRDefault="00494918">
            <w:pPr>
              <w:rPr>
                <w:sz w:val="18"/>
                <w:szCs w:val="18"/>
              </w:rPr>
            </w:pPr>
            <w:r>
              <w:rPr>
                <w:sz w:val="18"/>
                <w:szCs w:val="18"/>
              </w:rPr>
              <w:t>9</w:t>
            </w:r>
          </w:p>
        </w:tc>
        <w:tc>
          <w:tcPr>
            <w:tcW w:w="1668" w:type="dxa"/>
            <w:noWrap/>
            <w:hideMark/>
            <w:tcPrChange w:id="1160" w:author="Joe.Mendoza" w:date="2014-11-26T15:18:00Z">
              <w:tcPr>
                <w:tcW w:w="0" w:type="auto"/>
                <w:noWrap/>
                <w:hideMark/>
              </w:tcPr>
            </w:tcPrChange>
          </w:tcPr>
          <w:p w14:paraId="7788A01E" w14:textId="428AD403" w:rsidR="001D5CBF" w:rsidRPr="00FD246C" w:rsidRDefault="00FE0DA6">
            <w:pPr>
              <w:rPr>
                <w:sz w:val="18"/>
                <w:szCs w:val="18"/>
              </w:rPr>
            </w:pPr>
            <w:r>
              <w:rPr>
                <w:sz w:val="18"/>
                <w:szCs w:val="18"/>
              </w:rPr>
              <w:t>IIT_DATE_ATTRIB89</w:t>
            </w:r>
          </w:p>
        </w:tc>
        <w:tc>
          <w:tcPr>
            <w:tcW w:w="1805" w:type="dxa"/>
            <w:hideMark/>
            <w:tcPrChange w:id="1161" w:author="Joe.Mendoza" w:date="2014-11-26T15:18:00Z">
              <w:tcPr>
                <w:tcW w:w="0" w:type="auto"/>
                <w:hideMark/>
              </w:tcPr>
            </w:tcPrChange>
          </w:tcPr>
          <w:p w14:paraId="4F73A5FE" w14:textId="77777777" w:rsidR="001D5CBF" w:rsidRPr="00FD246C" w:rsidRDefault="001D5CBF">
            <w:pPr>
              <w:rPr>
                <w:sz w:val="18"/>
                <w:szCs w:val="18"/>
              </w:rPr>
            </w:pPr>
            <w:r w:rsidRPr="00FD246C">
              <w:rPr>
                <w:sz w:val="18"/>
                <w:szCs w:val="18"/>
              </w:rPr>
              <w:t>Request Completion Time</w:t>
            </w:r>
          </w:p>
        </w:tc>
        <w:tc>
          <w:tcPr>
            <w:tcW w:w="644" w:type="dxa"/>
            <w:hideMark/>
            <w:tcPrChange w:id="1162" w:author="Joe.Mendoza" w:date="2014-11-26T15:18:00Z">
              <w:tcPr>
                <w:tcW w:w="0" w:type="auto"/>
                <w:hideMark/>
              </w:tcPr>
            </w:tcPrChange>
          </w:tcPr>
          <w:p w14:paraId="22B3EE4C" w14:textId="0303C42D" w:rsidR="001D5CBF" w:rsidRPr="00FD246C" w:rsidRDefault="00FB6B49">
            <w:pPr>
              <w:rPr>
                <w:sz w:val="18"/>
                <w:szCs w:val="18"/>
              </w:rPr>
            </w:pPr>
            <w:r>
              <w:rPr>
                <w:sz w:val="18"/>
                <w:szCs w:val="18"/>
              </w:rPr>
              <w:t>5</w:t>
            </w:r>
          </w:p>
        </w:tc>
        <w:tc>
          <w:tcPr>
            <w:tcW w:w="1890" w:type="dxa"/>
            <w:hideMark/>
            <w:tcPrChange w:id="1163" w:author="Joe.Mendoza" w:date="2014-11-26T15:18:00Z">
              <w:tcPr>
                <w:tcW w:w="0" w:type="auto"/>
                <w:hideMark/>
              </w:tcPr>
            </w:tcPrChange>
          </w:tcPr>
          <w:p w14:paraId="6BC99819" w14:textId="77777777" w:rsidR="001D5CBF" w:rsidRPr="00FD246C" w:rsidRDefault="001D5CBF">
            <w:pPr>
              <w:rPr>
                <w:sz w:val="18"/>
                <w:szCs w:val="18"/>
              </w:rPr>
            </w:pPr>
            <w:r w:rsidRPr="00FD246C">
              <w:rPr>
                <w:sz w:val="18"/>
                <w:szCs w:val="18"/>
              </w:rPr>
              <w:t>date</w:t>
            </w:r>
          </w:p>
        </w:tc>
        <w:tc>
          <w:tcPr>
            <w:tcW w:w="450" w:type="dxa"/>
            <w:noWrap/>
            <w:hideMark/>
            <w:tcPrChange w:id="1164" w:author="Joe.Mendoza" w:date="2014-11-26T15:18:00Z">
              <w:tcPr>
                <w:tcW w:w="0" w:type="auto"/>
                <w:noWrap/>
                <w:hideMark/>
              </w:tcPr>
            </w:tcPrChange>
          </w:tcPr>
          <w:p w14:paraId="2FDCE3A8" w14:textId="77777777" w:rsidR="001D5CBF" w:rsidRPr="00FD246C" w:rsidRDefault="001D5CBF">
            <w:pPr>
              <w:rPr>
                <w:sz w:val="18"/>
                <w:szCs w:val="18"/>
              </w:rPr>
            </w:pPr>
          </w:p>
        </w:tc>
        <w:tc>
          <w:tcPr>
            <w:tcW w:w="540" w:type="dxa"/>
            <w:noWrap/>
            <w:hideMark/>
            <w:tcPrChange w:id="1165" w:author="Joe.Mendoza" w:date="2014-11-26T15:18:00Z">
              <w:tcPr>
                <w:tcW w:w="0" w:type="auto"/>
                <w:noWrap/>
                <w:hideMark/>
              </w:tcPr>
            </w:tcPrChange>
          </w:tcPr>
          <w:p w14:paraId="48165F26" w14:textId="77777777" w:rsidR="001D5CBF" w:rsidRPr="00FD246C" w:rsidRDefault="001D5CBF" w:rsidP="001D5CBF">
            <w:pPr>
              <w:rPr>
                <w:sz w:val="18"/>
                <w:szCs w:val="18"/>
              </w:rPr>
            </w:pPr>
            <w:r w:rsidRPr="00FD246C">
              <w:rPr>
                <w:sz w:val="18"/>
                <w:szCs w:val="18"/>
              </w:rPr>
              <w:t>U</w:t>
            </w:r>
          </w:p>
        </w:tc>
        <w:tc>
          <w:tcPr>
            <w:tcW w:w="1890" w:type="dxa"/>
            <w:hideMark/>
            <w:tcPrChange w:id="1166" w:author="Joe.Mendoza" w:date="2014-11-26T15:18:00Z">
              <w:tcPr>
                <w:tcW w:w="0" w:type="auto"/>
                <w:hideMark/>
              </w:tcPr>
            </w:tcPrChange>
          </w:tcPr>
          <w:p w14:paraId="1D4D1AB6" w14:textId="77777777" w:rsidR="001D5CBF" w:rsidRPr="00FD246C" w:rsidRDefault="001D5CBF">
            <w:pPr>
              <w:rPr>
                <w:sz w:val="18"/>
                <w:szCs w:val="18"/>
                <w:highlight w:val="yellow"/>
              </w:rPr>
            </w:pPr>
            <w:r w:rsidRPr="00E77FF3">
              <w:rPr>
                <w:sz w:val="18"/>
                <w:szCs w:val="18"/>
              </w:rPr>
              <w:t>Request_Completion_Time</w:t>
            </w:r>
          </w:p>
        </w:tc>
        <w:tc>
          <w:tcPr>
            <w:tcW w:w="540" w:type="dxa"/>
            <w:noWrap/>
            <w:hideMark/>
            <w:tcPrChange w:id="1167" w:author="Joe.Mendoza" w:date="2014-11-26T15:18:00Z">
              <w:tcPr>
                <w:tcW w:w="0" w:type="auto"/>
                <w:noWrap/>
                <w:hideMark/>
              </w:tcPr>
            </w:tcPrChange>
          </w:tcPr>
          <w:p w14:paraId="32066CCB" w14:textId="77777777" w:rsidR="001D5CBF" w:rsidRPr="00FD246C" w:rsidRDefault="001D5CBF">
            <w:pPr>
              <w:rPr>
                <w:sz w:val="18"/>
                <w:szCs w:val="18"/>
              </w:rPr>
            </w:pPr>
          </w:p>
        </w:tc>
        <w:tc>
          <w:tcPr>
            <w:tcW w:w="450" w:type="dxa"/>
            <w:noWrap/>
            <w:hideMark/>
            <w:tcPrChange w:id="1168" w:author="Joe.Mendoza" w:date="2014-11-26T15:18:00Z">
              <w:tcPr>
                <w:tcW w:w="0" w:type="auto"/>
                <w:noWrap/>
                <w:hideMark/>
              </w:tcPr>
            </w:tcPrChange>
          </w:tcPr>
          <w:p w14:paraId="3B8875D2" w14:textId="77777777" w:rsidR="001D5CBF" w:rsidRPr="00FD246C" w:rsidRDefault="001D5CBF" w:rsidP="001D5CBF">
            <w:pPr>
              <w:rPr>
                <w:sz w:val="18"/>
                <w:szCs w:val="18"/>
              </w:rPr>
            </w:pPr>
            <w:r w:rsidRPr="00FD246C">
              <w:rPr>
                <w:sz w:val="18"/>
                <w:szCs w:val="18"/>
              </w:rPr>
              <w:t>Y</w:t>
            </w:r>
          </w:p>
        </w:tc>
        <w:tc>
          <w:tcPr>
            <w:tcW w:w="630" w:type="dxa"/>
            <w:noWrap/>
            <w:hideMark/>
            <w:tcPrChange w:id="1169" w:author="Joe.Mendoza" w:date="2014-11-26T15:18:00Z">
              <w:tcPr>
                <w:tcW w:w="0" w:type="auto"/>
                <w:noWrap/>
                <w:hideMark/>
              </w:tcPr>
            </w:tcPrChange>
          </w:tcPr>
          <w:p w14:paraId="7D1CDD77" w14:textId="77777777" w:rsidR="001D5CBF" w:rsidRPr="00FD246C" w:rsidRDefault="001D5CBF" w:rsidP="001D5CBF">
            <w:pPr>
              <w:rPr>
                <w:sz w:val="18"/>
                <w:szCs w:val="18"/>
              </w:rPr>
            </w:pPr>
            <w:r w:rsidRPr="00FD246C">
              <w:rPr>
                <w:sz w:val="18"/>
                <w:szCs w:val="18"/>
              </w:rPr>
              <w:t>Y</w:t>
            </w:r>
          </w:p>
        </w:tc>
        <w:tc>
          <w:tcPr>
            <w:tcW w:w="2970" w:type="dxa"/>
            <w:hideMark/>
            <w:tcPrChange w:id="1170" w:author="Joe.Mendoza" w:date="2014-11-26T15:18:00Z">
              <w:tcPr>
                <w:tcW w:w="0" w:type="auto"/>
                <w:hideMark/>
              </w:tcPr>
            </w:tcPrChange>
          </w:tcPr>
          <w:p w14:paraId="1ACB95AD" w14:textId="514D5215" w:rsidR="001D5CBF" w:rsidRDefault="001D5CBF">
            <w:pPr>
              <w:rPr>
                <w:b/>
                <w:bCs/>
                <w:sz w:val="18"/>
                <w:szCs w:val="18"/>
              </w:rPr>
            </w:pPr>
            <w:r w:rsidRPr="00FD246C">
              <w:rPr>
                <w:sz w:val="18"/>
                <w:szCs w:val="18"/>
              </w:rPr>
              <w:t xml:space="preserve">Actual completion time of the request. </w:t>
            </w:r>
          </w:p>
          <w:p w14:paraId="0F39C6F2" w14:textId="77777777" w:rsidR="00FE0DA6" w:rsidRDefault="00FE0DA6">
            <w:pPr>
              <w:rPr>
                <w:b/>
                <w:bCs/>
                <w:sz w:val="18"/>
                <w:szCs w:val="18"/>
              </w:rPr>
            </w:pPr>
          </w:p>
          <w:p w14:paraId="576918D0" w14:textId="292654DE" w:rsidR="00FE0DA6" w:rsidRPr="00FD246C" w:rsidRDefault="00FE0DA6" w:rsidP="00FE0DA6">
            <w:pPr>
              <w:rPr>
                <w:sz w:val="18"/>
                <w:szCs w:val="18"/>
              </w:rPr>
            </w:pPr>
            <w:r w:rsidRPr="00FE0DA6">
              <w:rPr>
                <w:sz w:val="18"/>
                <w:szCs w:val="18"/>
              </w:rPr>
              <w:t>Format Mask: HH24:MI</w:t>
            </w:r>
          </w:p>
        </w:tc>
      </w:tr>
      <w:tr w:rsidR="00A912CD" w:rsidRPr="00FD246C" w14:paraId="6689C050" w14:textId="77777777" w:rsidTr="00180C5F">
        <w:trPr>
          <w:trHeight w:val="900"/>
          <w:trPrChange w:id="1171" w:author="Joe.Mendoza" w:date="2014-11-26T15:18:00Z">
            <w:trPr>
              <w:trHeight w:val="900"/>
            </w:trPr>
          </w:trPrChange>
        </w:trPr>
        <w:tc>
          <w:tcPr>
            <w:tcW w:w="491" w:type="dxa"/>
            <w:hideMark/>
            <w:tcPrChange w:id="1172" w:author="Joe.Mendoza" w:date="2014-11-26T15:18:00Z">
              <w:tcPr>
                <w:tcW w:w="0" w:type="auto"/>
                <w:hideMark/>
              </w:tcPr>
            </w:tcPrChange>
          </w:tcPr>
          <w:p w14:paraId="24055F3A" w14:textId="1E52C6C6" w:rsidR="001D5CBF" w:rsidRPr="00FD246C" w:rsidRDefault="00494918">
            <w:pPr>
              <w:rPr>
                <w:sz w:val="18"/>
                <w:szCs w:val="18"/>
              </w:rPr>
            </w:pPr>
            <w:r>
              <w:rPr>
                <w:sz w:val="18"/>
                <w:szCs w:val="18"/>
              </w:rPr>
              <w:t>10</w:t>
            </w:r>
          </w:p>
        </w:tc>
        <w:tc>
          <w:tcPr>
            <w:tcW w:w="1668" w:type="dxa"/>
            <w:noWrap/>
            <w:hideMark/>
            <w:tcPrChange w:id="1173" w:author="Joe.Mendoza" w:date="2014-11-26T15:18:00Z">
              <w:tcPr>
                <w:tcW w:w="0" w:type="auto"/>
                <w:noWrap/>
                <w:hideMark/>
              </w:tcPr>
            </w:tcPrChange>
          </w:tcPr>
          <w:p w14:paraId="7D230CB5" w14:textId="77777777" w:rsidR="001D5CBF" w:rsidRPr="00FD246C" w:rsidRDefault="001D5CBF">
            <w:pPr>
              <w:rPr>
                <w:sz w:val="18"/>
                <w:szCs w:val="18"/>
              </w:rPr>
            </w:pPr>
            <w:r w:rsidRPr="00FD246C">
              <w:rPr>
                <w:sz w:val="18"/>
                <w:szCs w:val="18"/>
              </w:rPr>
              <w:t>IIT_CHR_ATTRIB66</w:t>
            </w:r>
          </w:p>
        </w:tc>
        <w:tc>
          <w:tcPr>
            <w:tcW w:w="1805" w:type="dxa"/>
            <w:hideMark/>
            <w:tcPrChange w:id="1174" w:author="Joe.Mendoza" w:date="2014-11-26T15:18:00Z">
              <w:tcPr>
                <w:tcW w:w="0" w:type="auto"/>
                <w:hideMark/>
              </w:tcPr>
            </w:tcPrChange>
          </w:tcPr>
          <w:p w14:paraId="44AB7763" w14:textId="77777777" w:rsidR="001D5CBF" w:rsidRPr="00FD246C" w:rsidRDefault="001D5CBF">
            <w:pPr>
              <w:rPr>
                <w:sz w:val="18"/>
                <w:szCs w:val="18"/>
              </w:rPr>
            </w:pPr>
            <w:r w:rsidRPr="00FD246C">
              <w:rPr>
                <w:sz w:val="18"/>
                <w:szCs w:val="18"/>
              </w:rPr>
              <w:t>Request_Comments</w:t>
            </w:r>
          </w:p>
        </w:tc>
        <w:tc>
          <w:tcPr>
            <w:tcW w:w="644" w:type="dxa"/>
            <w:hideMark/>
            <w:tcPrChange w:id="1175" w:author="Joe.Mendoza" w:date="2014-11-26T15:18:00Z">
              <w:tcPr>
                <w:tcW w:w="0" w:type="auto"/>
                <w:hideMark/>
              </w:tcPr>
            </w:tcPrChange>
          </w:tcPr>
          <w:p w14:paraId="010FDFB8" w14:textId="77777777" w:rsidR="001D5CBF" w:rsidRPr="00FD246C" w:rsidRDefault="001D5CBF">
            <w:pPr>
              <w:rPr>
                <w:sz w:val="18"/>
                <w:szCs w:val="18"/>
              </w:rPr>
            </w:pPr>
            <w:r w:rsidRPr="00FD246C">
              <w:rPr>
                <w:sz w:val="18"/>
                <w:szCs w:val="18"/>
              </w:rPr>
              <w:t>255</w:t>
            </w:r>
          </w:p>
        </w:tc>
        <w:tc>
          <w:tcPr>
            <w:tcW w:w="1890" w:type="dxa"/>
            <w:hideMark/>
            <w:tcPrChange w:id="1176" w:author="Joe.Mendoza" w:date="2014-11-26T15:18:00Z">
              <w:tcPr>
                <w:tcW w:w="0" w:type="auto"/>
                <w:hideMark/>
              </w:tcPr>
            </w:tcPrChange>
          </w:tcPr>
          <w:p w14:paraId="590645A6" w14:textId="77777777" w:rsidR="001D5CBF" w:rsidRPr="00FD246C" w:rsidRDefault="001D5CBF">
            <w:pPr>
              <w:rPr>
                <w:sz w:val="18"/>
                <w:szCs w:val="18"/>
              </w:rPr>
            </w:pPr>
            <w:r w:rsidRPr="00FD246C">
              <w:rPr>
                <w:sz w:val="18"/>
                <w:szCs w:val="18"/>
              </w:rPr>
              <w:t>varchar2</w:t>
            </w:r>
          </w:p>
        </w:tc>
        <w:tc>
          <w:tcPr>
            <w:tcW w:w="450" w:type="dxa"/>
            <w:noWrap/>
            <w:hideMark/>
            <w:tcPrChange w:id="1177" w:author="Joe.Mendoza" w:date="2014-11-26T15:18:00Z">
              <w:tcPr>
                <w:tcW w:w="0" w:type="auto"/>
                <w:noWrap/>
                <w:hideMark/>
              </w:tcPr>
            </w:tcPrChange>
          </w:tcPr>
          <w:p w14:paraId="60AAC6CC" w14:textId="77777777" w:rsidR="001D5CBF" w:rsidRPr="00FD246C" w:rsidRDefault="001D5CBF">
            <w:pPr>
              <w:rPr>
                <w:sz w:val="18"/>
                <w:szCs w:val="18"/>
              </w:rPr>
            </w:pPr>
          </w:p>
        </w:tc>
        <w:tc>
          <w:tcPr>
            <w:tcW w:w="540" w:type="dxa"/>
            <w:noWrap/>
            <w:hideMark/>
            <w:tcPrChange w:id="1178" w:author="Joe.Mendoza" w:date="2014-11-26T15:18:00Z">
              <w:tcPr>
                <w:tcW w:w="0" w:type="auto"/>
                <w:noWrap/>
                <w:hideMark/>
              </w:tcPr>
            </w:tcPrChange>
          </w:tcPr>
          <w:p w14:paraId="12996F15" w14:textId="77777777" w:rsidR="001D5CBF" w:rsidRPr="00FD246C" w:rsidRDefault="001D5CBF" w:rsidP="001D5CBF">
            <w:pPr>
              <w:rPr>
                <w:sz w:val="18"/>
                <w:szCs w:val="18"/>
              </w:rPr>
            </w:pPr>
            <w:r w:rsidRPr="00FD246C">
              <w:rPr>
                <w:sz w:val="18"/>
                <w:szCs w:val="18"/>
              </w:rPr>
              <w:t>U</w:t>
            </w:r>
          </w:p>
        </w:tc>
        <w:tc>
          <w:tcPr>
            <w:tcW w:w="1890" w:type="dxa"/>
            <w:hideMark/>
            <w:tcPrChange w:id="1179" w:author="Joe.Mendoza" w:date="2014-11-26T15:18:00Z">
              <w:tcPr>
                <w:tcW w:w="0" w:type="auto"/>
                <w:hideMark/>
              </w:tcPr>
            </w:tcPrChange>
          </w:tcPr>
          <w:p w14:paraId="23472C7B" w14:textId="77777777" w:rsidR="001D5CBF" w:rsidRPr="00FD246C" w:rsidRDefault="001D5CBF">
            <w:pPr>
              <w:rPr>
                <w:sz w:val="18"/>
                <w:szCs w:val="18"/>
              </w:rPr>
            </w:pPr>
            <w:r w:rsidRPr="00FD246C">
              <w:rPr>
                <w:sz w:val="18"/>
                <w:szCs w:val="18"/>
              </w:rPr>
              <w:t>Request_Comments</w:t>
            </w:r>
          </w:p>
        </w:tc>
        <w:tc>
          <w:tcPr>
            <w:tcW w:w="540" w:type="dxa"/>
            <w:noWrap/>
            <w:hideMark/>
            <w:tcPrChange w:id="1180" w:author="Joe.Mendoza" w:date="2014-11-26T15:18:00Z">
              <w:tcPr>
                <w:tcW w:w="0" w:type="auto"/>
                <w:noWrap/>
                <w:hideMark/>
              </w:tcPr>
            </w:tcPrChange>
          </w:tcPr>
          <w:p w14:paraId="7C8238D5" w14:textId="77777777" w:rsidR="001D5CBF" w:rsidRPr="00FD246C" w:rsidRDefault="001D5CBF">
            <w:pPr>
              <w:rPr>
                <w:sz w:val="18"/>
                <w:szCs w:val="18"/>
              </w:rPr>
            </w:pPr>
          </w:p>
        </w:tc>
        <w:tc>
          <w:tcPr>
            <w:tcW w:w="450" w:type="dxa"/>
            <w:noWrap/>
            <w:hideMark/>
            <w:tcPrChange w:id="1181" w:author="Joe.Mendoza" w:date="2014-11-26T15:18:00Z">
              <w:tcPr>
                <w:tcW w:w="0" w:type="auto"/>
                <w:noWrap/>
                <w:hideMark/>
              </w:tcPr>
            </w:tcPrChange>
          </w:tcPr>
          <w:p w14:paraId="2ACB2E87" w14:textId="77777777" w:rsidR="001D5CBF" w:rsidRPr="00FD246C" w:rsidRDefault="001D5CBF">
            <w:pPr>
              <w:rPr>
                <w:sz w:val="18"/>
                <w:szCs w:val="18"/>
              </w:rPr>
            </w:pPr>
          </w:p>
        </w:tc>
        <w:tc>
          <w:tcPr>
            <w:tcW w:w="630" w:type="dxa"/>
            <w:noWrap/>
            <w:hideMark/>
            <w:tcPrChange w:id="1182" w:author="Joe.Mendoza" w:date="2014-11-26T15:18:00Z">
              <w:tcPr>
                <w:tcW w:w="0" w:type="auto"/>
                <w:noWrap/>
                <w:hideMark/>
              </w:tcPr>
            </w:tcPrChange>
          </w:tcPr>
          <w:p w14:paraId="4FC4C14A" w14:textId="77777777" w:rsidR="001D5CBF" w:rsidRPr="00FD246C" w:rsidRDefault="001D5CBF" w:rsidP="001D5CBF">
            <w:pPr>
              <w:rPr>
                <w:sz w:val="18"/>
                <w:szCs w:val="18"/>
              </w:rPr>
            </w:pPr>
            <w:r w:rsidRPr="00FD246C">
              <w:rPr>
                <w:sz w:val="18"/>
                <w:szCs w:val="18"/>
              </w:rPr>
              <w:t>Y</w:t>
            </w:r>
          </w:p>
        </w:tc>
        <w:tc>
          <w:tcPr>
            <w:tcW w:w="2970" w:type="dxa"/>
            <w:hideMark/>
            <w:tcPrChange w:id="1183" w:author="Joe.Mendoza" w:date="2014-11-26T15:18:00Z">
              <w:tcPr>
                <w:tcW w:w="0" w:type="auto"/>
                <w:hideMark/>
              </w:tcPr>
            </w:tcPrChange>
          </w:tcPr>
          <w:p w14:paraId="4A382254" w14:textId="77777777" w:rsidR="001D5CBF" w:rsidRPr="00FD246C" w:rsidRDefault="001D5CBF">
            <w:pPr>
              <w:rPr>
                <w:sz w:val="18"/>
                <w:szCs w:val="18"/>
              </w:rPr>
            </w:pPr>
            <w:r w:rsidRPr="00FD246C">
              <w:rPr>
                <w:sz w:val="18"/>
                <w:szCs w:val="18"/>
              </w:rPr>
              <w:t>Additional information that is not covered in other fields for the request received.</w:t>
            </w:r>
          </w:p>
        </w:tc>
      </w:tr>
    </w:tbl>
    <w:p w14:paraId="4DA3A80F" w14:textId="77777777" w:rsidR="001D5CBF" w:rsidRDefault="001D5CBF" w:rsidP="0096089E"/>
    <w:p w14:paraId="1A732FFA" w14:textId="77777777" w:rsidR="0096089E" w:rsidRPr="009D5D1B" w:rsidRDefault="0096089E" w:rsidP="0096089E">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6089E" w:rsidRPr="009D5D1B" w14:paraId="3ADA19CA" w14:textId="77777777" w:rsidTr="008E4A58">
        <w:tc>
          <w:tcPr>
            <w:tcW w:w="4428" w:type="dxa"/>
          </w:tcPr>
          <w:p w14:paraId="50044C35"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Role</w:t>
            </w:r>
          </w:p>
        </w:tc>
        <w:tc>
          <w:tcPr>
            <w:tcW w:w="4428" w:type="dxa"/>
          </w:tcPr>
          <w:p w14:paraId="4FEC648B"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Mode</w:t>
            </w:r>
          </w:p>
        </w:tc>
      </w:tr>
      <w:tr w:rsidR="0096089E" w:rsidRPr="009D5D1B" w14:paraId="4B7286BF" w14:textId="77777777" w:rsidTr="008E4A58">
        <w:tc>
          <w:tcPr>
            <w:tcW w:w="4428" w:type="dxa"/>
          </w:tcPr>
          <w:p w14:paraId="5C1C266F" w14:textId="77777777" w:rsidR="0096089E" w:rsidRPr="009D5D1B" w:rsidRDefault="0096089E" w:rsidP="008E4A58">
            <w:pPr>
              <w:rPr>
                <w:rFonts w:eastAsia="Times New Roman" w:cs="Times New Roman"/>
                <w:lang w:val="en-US"/>
              </w:rPr>
            </w:pPr>
            <w:r w:rsidRPr="009D5D1B">
              <w:rPr>
                <w:rFonts w:eastAsia="Times New Roman" w:cs="Times New Roman"/>
                <w:lang w:val="en-US"/>
              </w:rPr>
              <w:t>HIG_USER</w:t>
            </w:r>
          </w:p>
        </w:tc>
        <w:tc>
          <w:tcPr>
            <w:tcW w:w="4428" w:type="dxa"/>
          </w:tcPr>
          <w:p w14:paraId="3EFB582D" w14:textId="77777777" w:rsidR="0096089E" w:rsidRPr="009D5D1B" w:rsidRDefault="0096089E" w:rsidP="008E4A58">
            <w:pPr>
              <w:rPr>
                <w:rFonts w:eastAsia="Times New Roman" w:cs="Times New Roman"/>
                <w:lang w:val="en-US"/>
              </w:rPr>
            </w:pPr>
            <w:r w:rsidRPr="009D5D1B">
              <w:rPr>
                <w:rFonts w:eastAsia="Times New Roman" w:cs="Times New Roman"/>
                <w:lang w:val="en-US"/>
              </w:rPr>
              <w:t>NORMAL</w:t>
            </w:r>
          </w:p>
        </w:tc>
      </w:tr>
    </w:tbl>
    <w:p w14:paraId="03A82369" w14:textId="77777777" w:rsidR="0096089E" w:rsidRDefault="0096089E" w:rsidP="0096089E"/>
    <w:p w14:paraId="64631456" w14:textId="77777777" w:rsidR="0096089E" w:rsidRDefault="0096089E" w:rsidP="0096089E">
      <w:r>
        <w:t>The asset will have the following groupings:</w:t>
      </w:r>
    </w:p>
    <w:p w14:paraId="481012FD" w14:textId="77777777" w:rsidR="0096089E" w:rsidRDefault="0096089E" w:rsidP="0096089E"/>
    <w:tbl>
      <w:tblPr>
        <w:tblStyle w:val="TableGrid"/>
        <w:tblW w:w="0" w:type="auto"/>
        <w:tblLook w:val="04A0" w:firstRow="1" w:lastRow="0" w:firstColumn="1" w:lastColumn="0" w:noHBand="0" w:noVBand="1"/>
      </w:tblPr>
      <w:tblGrid>
        <w:gridCol w:w="2316"/>
        <w:gridCol w:w="2316"/>
        <w:gridCol w:w="2316"/>
        <w:gridCol w:w="2316"/>
        <w:gridCol w:w="2316"/>
      </w:tblGrid>
      <w:tr w:rsidR="0096089E" w14:paraId="6A8C9836" w14:textId="77777777" w:rsidTr="008E4A58">
        <w:tc>
          <w:tcPr>
            <w:tcW w:w="2316" w:type="dxa"/>
          </w:tcPr>
          <w:p w14:paraId="2BB55565" w14:textId="77777777" w:rsidR="0096089E" w:rsidRPr="0096089E" w:rsidRDefault="0096089E" w:rsidP="008E4A58">
            <w:pPr>
              <w:rPr>
                <w:b/>
              </w:rPr>
            </w:pPr>
            <w:r w:rsidRPr="0096089E">
              <w:rPr>
                <w:b/>
              </w:rPr>
              <w:t>Parent</w:t>
            </w:r>
          </w:p>
        </w:tc>
        <w:tc>
          <w:tcPr>
            <w:tcW w:w="2316" w:type="dxa"/>
          </w:tcPr>
          <w:p w14:paraId="6699C33B" w14:textId="77777777" w:rsidR="0096089E" w:rsidRPr="0096089E" w:rsidRDefault="0096089E" w:rsidP="008E4A58">
            <w:pPr>
              <w:rPr>
                <w:b/>
              </w:rPr>
            </w:pPr>
            <w:r w:rsidRPr="0096089E">
              <w:rPr>
                <w:b/>
              </w:rPr>
              <w:t>Mandatory</w:t>
            </w:r>
          </w:p>
        </w:tc>
        <w:tc>
          <w:tcPr>
            <w:tcW w:w="2316" w:type="dxa"/>
          </w:tcPr>
          <w:p w14:paraId="33E38979" w14:textId="77777777" w:rsidR="0096089E" w:rsidRPr="0096089E" w:rsidRDefault="0096089E" w:rsidP="008E4A58">
            <w:pPr>
              <w:rPr>
                <w:b/>
              </w:rPr>
            </w:pPr>
            <w:r w:rsidRPr="0096089E">
              <w:rPr>
                <w:b/>
              </w:rPr>
              <w:t>Relation</w:t>
            </w:r>
          </w:p>
        </w:tc>
        <w:tc>
          <w:tcPr>
            <w:tcW w:w="2316" w:type="dxa"/>
          </w:tcPr>
          <w:p w14:paraId="3B1DB508" w14:textId="77777777" w:rsidR="0096089E" w:rsidRPr="0096089E" w:rsidRDefault="0096089E" w:rsidP="008E4A58">
            <w:pPr>
              <w:rPr>
                <w:b/>
              </w:rPr>
            </w:pPr>
            <w:r w:rsidRPr="0096089E">
              <w:rPr>
                <w:b/>
              </w:rPr>
              <w:t>Start Date</w:t>
            </w:r>
          </w:p>
        </w:tc>
        <w:tc>
          <w:tcPr>
            <w:tcW w:w="2316" w:type="dxa"/>
          </w:tcPr>
          <w:p w14:paraId="7DB6D815" w14:textId="77777777" w:rsidR="0096089E" w:rsidRPr="0096089E" w:rsidRDefault="0096089E" w:rsidP="008E4A58">
            <w:pPr>
              <w:rPr>
                <w:b/>
              </w:rPr>
            </w:pPr>
            <w:r w:rsidRPr="0096089E">
              <w:rPr>
                <w:b/>
              </w:rPr>
              <w:t>End Date</w:t>
            </w:r>
          </w:p>
        </w:tc>
      </w:tr>
      <w:tr w:rsidR="0096089E" w14:paraId="6EA6A05A" w14:textId="77777777" w:rsidTr="008E4A58">
        <w:tc>
          <w:tcPr>
            <w:tcW w:w="2316" w:type="dxa"/>
          </w:tcPr>
          <w:p w14:paraId="2EB82FC0" w14:textId="68A056EB" w:rsidR="0096089E" w:rsidRDefault="009334B7" w:rsidP="008E4A58">
            <w:r>
              <w:t>RSD</w:t>
            </w:r>
          </w:p>
        </w:tc>
        <w:tc>
          <w:tcPr>
            <w:tcW w:w="2316" w:type="dxa"/>
          </w:tcPr>
          <w:p w14:paraId="6B0CB44F" w14:textId="77777777" w:rsidR="0096089E" w:rsidRDefault="0096089E" w:rsidP="008E4A58">
            <w:r>
              <w:t>N</w:t>
            </w:r>
          </w:p>
        </w:tc>
        <w:tc>
          <w:tcPr>
            <w:tcW w:w="2316" w:type="dxa"/>
          </w:tcPr>
          <w:p w14:paraId="616E398D" w14:textId="77777777" w:rsidR="0096089E" w:rsidRDefault="0096089E" w:rsidP="008E4A58">
            <w:r>
              <w:t>AT</w:t>
            </w:r>
          </w:p>
        </w:tc>
        <w:tc>
          <w:tcPr>
            <w:tcW w:w="2316" w:type="dxa"/>
          </w:tcPr>
          <w:p w14:paraId="5CA2C3FE" w14:textId="6A337007" w:rsidR="0096089E" w:rsidRDefault="0096089E" w:rsidP="008E4A58">
            <w:r>
              <w:t xml:space="preserve">Same as </w:t>
            </w:r>
            <w:r w:rsidR="009334B7">
              <w:t>RSD</w:t>
            </w:r>
          </w:p>
        </w:tc>
        <w:tc>
          <w:tcPr>
            <w:tcW w:w="2316" w:type="dxa"/>
          </w:tcPr>
          <w:p w14:paraId="6B45C515" w14:textId="77777777" w:rsidR="0096089E" w:rsidRDefault="0096089E" w:rsidP="008E4A58"/>
        </w:tc>
      </w:tr>
    </w:tbl>
    <w:p w14:paraId="096281ED" w14:textId="77777777" w:rsidR="0096089E" w:rsidRPr="0096089E" w:rsidRDefault="0096089E" w:rsidP="0096089E"/>
    <w:p w14:paraId="231F23DC" w14:textId="77777777" w:rsidR="00676A84" w:rsidRDefault="00676A84" w:rsidP="00676A84">
      <w:pPr>
        <w:pStyle w:val="Heading3"/>
        <w:numPr>
          <w:ilvl w:val="0"/>
          <w:numId w:val="0"/>
        </w:numPr>
        <w:ind w:left="720"/>
      </w:pPr>
    </w:p>
    <w:p w14:paraId="7CAF82B0" w14:textId="77777777" w:rsidR="003053BC" w:rsidRDefault="003053BC" w:rsidP="00904245"/>
    <w:p w14:paraId="74359CFC" w14:textId="77777777" w:rsidR="003053BC" w:rsidRDefault="003053BC" w:rsidP="00904245">
      <w:pPr>
        <w:sectPr w:rsidR="003053BC" w:rsidSect="00E77FF3">
          <w:pgSz w:w="16839" w:h="11907" w:orient="landscape" w:code="9"/>
          <w:pgMar w:top="1440" w:right="1080" w:bottom="1440" w:left="1080" w:header="720" w:footer="720" w:gutter="0"/>
          <w:cols w:space="720"/>
          <w:docGrid w:linePitch="360"/>
        </w:sectPr>
      </w:pPr>
    </w:p>
    <w:p w14:paraId="47D463E9" w14:textId="77777777" w:rsidR="003053BC" w:rsidRDefault="003053BC" w:rsidP="00904245"/>
    <w:p w14:paraId="3A09BEEE" w14:textId="77777777" w:rsidR="00F5735A" w:rsidRDefault="007A45DC" w:rsidP="00FD246C">
      <w:pPr>
        <w:pStyle w:val="Heading2"/>
      </w:pPr>
      <w:bookmarkStart w:id="1184" w:name="_Toc404777934"/>
      <w:r>
        <w:t>Routine Services Asset GIS Themes</w:t>
      </w:r>
      <w:bookmarkEnd w:id="1184"/>
    </w:p>
    <w:p w14:paraId="22EE8FC6" w14:textId="77777777" w:rsidR="00821BF3" w:rsidRPr="00821BF3" w:rsidRDefault="00821BF3" w:rsidP="00821BF3">
      <w:r>
        <w:t xml:space="preserve">GIS themes need to be created so that RMS can view the Routine Services Data in Bentley Exor Spatial Manager.  </w:t>
      </w:r>
    </w:p>
    <w:p w14:paraId="350E5434" w14:textId="77777777" w:rsidR="00F5735A" w:rsidRDefault="00821BF3" w:rsidP="00821BF3">
      <w:pPr>
        <w:pStyle w:val="Heading3"/>
        <w:numPr>
          <w:ilvl w:val="2"/>
          <w:numId w:val="14"/>
        </w:numPr>
      </w:pPr>
      <w:bookmarkStart w:id="1185" w:name="_Toc404777935"/>
      <w:r>
        <w:t>Standard Theme</w:t>
      </w:r>
      <w:bookmarkEnd w:id="1185"/>
    </w:p>
    <w:p w14:paraId="01C12E5A" w14:textId="525DA3A5" w:rsidR="00821BF3" w:rsidRDefault="00821BF3" w:rsidP="00821BF3">
      <w:r>
        <w:t xml:space="preserve">A standard Asset GIS layer will be created </w:t>
      </w:r>
      <w:r w:rsidR="00BD5B9B">
        <w:t xml:space="preserve">by Bentley </w:t>
      </w:r>
      <w:r>
        <w:t xml:space="preserve">using the GIS Layer Tool in Exor for the </w:t>
      </w:r>
      <w:r w:rsidR="009334B7">
        <w:t>RSD</w:t>
      </w:r>
      <w:r w:rsidR="003C76B4">
        <w:t xml:space="preserve"> asset.</w:t>
      </w:r>
    </w:p>
    <w:p w14:paraId="6B1BF5E7" w14:textId="77777777" w:rsidR="003C76B4" w:rsidRDefault="003C76B4" w:rsidP="00821BF3"/>
    <w:p w14:paraId="2AB59C80" w14:textId="77777777" w:rsidR="003C76B4" w:rsidRDefault="003C76B4" w:rsidP="003C76B4">
      <w:pPr>
        <w:pStyle w:val="Heading3"/>
      </w:pPr>
      <w:bookmarkStart w:id="1186" w:name="_Toc404777936"/>
      <w:r>
        <w:t>Custom Themes</w:t>
      </w:r>
      <w:bookmarkEnd w:id="1186"/>
    </w:p>
    <w:p w14:paraId="1441B58A" w14:textId="6D5BC861" w:rsidR="003C76B4" w:rsidRDefault="003C76B4" w:rsidP="003C76B4">
      <w:r>
        <w:t xml:space="preserve">Custom Themes </w:t>
      </w:r>
      <w:r w:rsidR="00BD5B9B">
        <w:t>will</w:t>
      </w:r>
      <w:r>
        <w:t xml:space="preserve"> be created</w:t>
      </w:r>
      <w:r w:rsidR="00BD5B9B">
        <w:t xml:space="preserve"> </w:t>
      </w:r>
      <w:r w:rsidR="00BD5B9B" w:rsidRPr="00BD5B9B">
        <w:t>by Bentley</w:t>
      </w:r>
      <w:r>
        <w:t xml:space="preserve"> and shown in Spatial Manager.  Custom themes are added and then shown in the “Exor Themes” tree of the Exor Groups Tab </w:t>
      </w:r>
      <w:r w:rsidR="00FD246C">
        <w:t>in</w:t>
      </w:r>
      <w:r>
        <w:t xml:space="preserve"> </w:t>
      </w:r>
      <w:r w:rsidR="00FD246C">
        <w:t>Spatial</w:t>
      </w:r>
      <w:r>
        <w:t xml:space="preserve"> Manager.</w:t>
      </w:r>
    </w:p>
    <w:p w14:paraId="37DE3D35" w14:textId="77777777" w:rsidR="003C76B4" w:rsidRDefault="003C76B4" w:rsidP="003C76B4"/>
    <w:p w14:paraId="63DEFE6E" w14:textId="48B82AD5" w:rsidR="003C76B4" w:rsidRDefault="00BD5B9B" w:rsidP="003C76B4">
      <w:r>
        <w:t xml:space="preserve">The following GIS Themes will be </w:t>
      </w:r>
      <w:r w:rsidR="00470FC5">
        <w:t xml:space="preserve">created </w:t>
      </w:r>
      <w:r>
        <w:t>for</w:t>
      </w:r>
      <w:r w:rsidR="00470FC5">
        <w:t xml:space="preserve"> mapping in Spatial Manager for the following reports from the section labeled: </w:t>
      </w:r>
      <w:r w:rsidR="00470FC5" w:rsidRPr="00470FC5">
        <w:t>Reporting on Routine Services Data</w:t>
      </w:r>
      <w:r w:rsidR="00470FC5">
        <w:t xml:space="preserve"> </w:t>
      </w:r>
    </w:p>
    <w:p w14:paraId="4CB3FA81" w14:textId="42C73AE5" w:rsidR="00470FC5" w:rsidRDefault="00470FC5" w:rsidP="00E77FF3">
      <w:pPr>
        <w:pStyle w:val="ListParagraph"/>
        <w:numPr>
          <w:ilvl w:val="0"/>
          <w:numId w:val="20"/>
        </w:numPr>
      </w:pPr>
      <w:del w:id="1187" w:author="Joe.Mendoza" w:date="2014-11-26T10:33:00Z">
        <w:r w:rsidDel="00E77FF3">
          <w:delText>Outstanding Defects</w:delText>
        </w:r>
      </w:del>
      <w:ins w:id="1188" w:author="Joe.Mendoza" w:date="2014-11-26T10:33:00Z">
        <w:r w:rsidR="00E77FF3">
          <w:t>Defects During a Period</w:t>
        </w:r>
      </w:ins>
    </w:p>
    <w:p w14:paraId="0A55BB4C" w14:textId="17514629" w:rsidR="0071663E" w:rsidDel="00E77FF3" w:rsidRDefault="00E77FF3" w:rsidP="00E77FF3">
      <w:pPr>
        <w:pStyle w:val="ListParagraph"/>
        <w:numPr>
          <w:ilvl w:val="0"/>
          <w:numId w:val="20"/>
        </w:numPr>
        <w:rPr>
          <w:del w:id="1189" w:author="Joe.Mendoza" w:date="2014-11-26T10:34:00Z"/>
        </w:rPr>
      </w:pPr>
      <w:ins w:id="1190" w:author="Joe.Mendoza" w:date="2014-11-26T10:34:00Z">
        <w:r>
          <w:t>Requests during a period</w:t>
        </w:r>
      </w:ins>
      <w:del w:id="1191" w:author="Joe.Mendoza" w:date="2014-11-26T10:34:00Z">
        <w:r w:rsidR="0071663E" w:rsidRPr="0071663E" w:rsidDel="00E77FF3">
          <w:delText>Outstanding Requests</w:delText>
        </w:r>
      </w:del>
    </w:p>
    <w:p w14:paraId="43BBD117" w14:textId="77777777" w:rsidR="00E77FF3" w:rsidRDefault="00E77FF3" w:rsidP="00E77FF3">
      <w:pPr>
        <w:pStyle w:val="ListParagraph"/>
        <w:numPr>
          <w:ilvl w:val="0"/>
          <w:numId w:val="20"/>
        </w:numPr>
        <w:rPr>
          <w:ins w:id="1192" w:author="Joe.Mendoza" w:date="2014-11-26T10:34:00Z"/>
        </w:rPr>
      </w:pPr>
    </w:p>
    <w:p w14:paraId="3E7AEA6D" w14:textId="035940AB" w:rsidR="00794F95" w:rsidRDefault="00470FC5" w:rsidP="00E77FF3">
      <w:pPr>
        <w:pStyle w:val="ListParagraph"/>
        <w:numPr>
          <w:ilvl w:val="0"/>
          <w:numId w:val="20"/>
        </w:numPr>
      </w:pPr>
      <w:r>
        <w:t>Accomplishments during a Period</w:t>
      </w:r>
    </w:p>
    <w:p w14:paraId="4F6DAE4A" w14:textId="44B41557" w:rsidR="00794F95" w:rsidRDefault="00794F95" w:rsidP="00E77FF3">
      <w:pPr>
        <w:pStyle w:val="ListParagraph"/>
        <w:numPr>
          <w:ilvl w:val="0"/>
          <w:numId w:val="20"/>
        </w:numPr>
      </w:pPr>
      <w:r w:rsidRPr="00794F95">
        <w:t>Inspections during a Period</w:t>
      </w:r>
    </w:p>
    <w:p w14:paraId="3A3F115A" w14:textId="4198A95B" w:rsidR="0070380E" w:rsidDel="00E77FF3" w:rsidRDefault="0070380E" w:rsidP="00E77FF3">
      <w:pPr>
        <w:pStyle w:val="ListParagraph"/>
        <w:numPr>
          <w:ilvl w:val="0"/>
          <w:numId w:val="20"/>
        </w:numPr>
        <w:rPr>
          <w:del w:id="1193" w:author="Joe.Mendoza" w:date="2014-11-26T10:34:00Z"/>
        </w:rPr>
      </w:pPr>
      <w:del w:id="1194" w:author="Joe.Mendoza" w:date="2014-11-26T10:34:00Z">
        <w:r w:rsidDel="00E77FF3">
          <w:delText xml:space="preserve">Vendor </w:delText>
        </w:r>
        <w:r w:rsidRPr="0070380E" w:rsidDel="00E77FF3">
          <w:delText>Performance During A Selected Period</w:delText>
        </w:r>
      </w:del>
    </w:p>
    <w:p w14:paraId="61F500A1" w14:textId="28E28E69" w:rsidR="007240EA" w:rsidRDefault="00A36DDD">
      <w:r w:rsidRPr="00A36DDD">
        <w:t>The filtering methods allowed by Spatial Manager would be used to filter the data.</w:t>
      </w:r>
    </w:p>
    <w:p w14:paraId="19E06B91" w14:textId="77777777" w:rsidR="0058316F" w:rsidRDefault="0058316F"/>
    <w:p w14:paraId="518B6833" w14:textId="13323A1D" w:rsidR="0058316F" w:rsidRDefault="0058316F">
      <w:r>
        <w:t xml:space="preserve">These themes are Oracle Spatial Layers and can be viewed by other oracle spatial aware programs if </w:t>
      </w:r>
      <w:r w:rsidR="00BD5B9B">
        <w:t xml:space="preserve">RMS finds it </w:t>
      </w:r>
      <w:r>
        <w:t>necessary.</w:t>
      </w:r>
      <w:r w:rsidR="00BD5B9B">
        <w:t xml:space="preserve">  Bentley will not be setting up other spatially aware software.</w:t>
      </w:r>
    </w:p>
    <w:p w14:paraId="0F25FC21" w14:textId="77777777" w:rsidR="00F5735A" w:rsidRPr="00904245" w:rsidRDefault="00F5735A" w:rsidP="00904245"/>
    <w:p w14:paraId="3F463716" w14:textId="77777777" w:rsidR="00301416" w:rsidRDefault="00301416">
      <w:r>
        <w:br w:type="page"/>
      </w:r>
    </w:p>
    <w:p w14:paraId="03BC0A35" w14:textId="77777777" w:rsidR="00402ECD" w:rsidRPr="00904245" w:rsidRDefault="00402ECD" w:rsidP="00904245"/>
    <w:p w14:paraId="5FE0441B" w14:textId="5C501BD2" w:rsidR="00207454" w:rsidRDefault="007F32DB" w:rsidP="00904245">
      <w:pPr>
        <w:pStyle w:val="Heading1"/>
      </w:pPr>
      <w:bookmarkStart w:id="1195" w:name="_Toc368641126"/>
      <w:bookmarkStart w:id="1196" w:name="_Toc404777937"/>
      <w:bookmarkEnd w:id="1195"/>
      <w:r>
        <w:t xml:space="preserve">Data </w:t>
      </w:r>
      <w:r w:rsidR="00301416">
        <w:t>Loader for Routine Service Data</w:t>
      </w:r>
      <w:bookmarkEnd w:id="1196"/>
    </w:p>
    <w:p w14:paraId="39A1AA22" w14:textId="3B5E64DC" w:rsidR="00207454" w:rsidRDefault="00207454" w:rsidP="00904245"/>
    <w:p w14:paraId="0A08AA87" w14:textId="5491CEDA" w:rsidR="0020632A" w:rsidRDefault="0020632A" w:rsidP="00904245">
      <w:r>
        <w:t>RMS requires the ability to import 3</w:t>
      </w:r>
      <w:r w:rsidRPr="0020632A">
        <w:rPr>
          <w:vertAlign w:val="superscript"/>
        </w:rPr>
        <w:t>rd</w:t>
      </w:r>
      <w:r>
        <w:t xml:space="preserve"> party Routine Services Data into RAMS.  This will be accomplished via a CSV loader through RAMS.  </w:t>
      </w:r>
      <w:r w:rsidRPr="00382266">
        <w:t>The CSV Loader</w:t>
      </w:r>
      <w:r w:rsidR="00382266" w:rsidRPr="00E77FF3">
        <w:t xml:space="preserve"> feature in RAMS</w:t>
      </w:r>
      <w:r w:rsidRPr="00382266">
        <w:t xml:space="preserve"> will </w:t>
      </w:r>
      <w:r w:rsidR="00382266" w:rsidRPr="00E77FF3">
        <w:t xml:space="preserve">be created with a </w:t>
      </w:r>
      <w:r w:rsidR="00382266" w:rsidRPr="00382266">
        <w:t xml:space="preserve">customized procedure </w:t>
      </w:r>
      <w:r w:rsidRPr="00382266">
        <w:t xml:space="preserve">to accommodate the need of loading this data.  </w:t>
      </w:r>
      <w:r w:rsidR="00382266">
        <w:t>Details of the custom procedure are located in the section titled “Procedure.”</w:t>
      </w:r>
      <w:r w:rsidR="007F32DB">
        <w:t xml:space="preserve">  The CSV loader feature in RAMS will show the user which records failed and have a failure message attached.  </w:t>
      </w:r>
      <w:r w:rsidR="001C0F77">
        <w:t xml:space="preserve">  O</w:t>
      </w:r>
      <w:r w:rsidR="00D36EE0">
        <w:t>nce the Load is successful into the RAMS Development Database (</w:t>
      </w:r>
      <w:r w:rsidR="001C0F77">
        <w:t>RAMSD</w:t>
      </w:r>
      <w:r w:rsidR="00D36EE0">
        <w:t>)</w:t>
      </w:r>
      <w:r w:rsidR="001C0F77">
        <w:t xml:space="preserve"> then the CSV file is processed into</w:t>
      </w:r>
      <w:r w:rsidR="00D36EE0">
        <w:t xml:space="preserve"> </w:t>
      </w:r>
      <w:r w:rsidR="00D36EE0" w:rsidRPr="00D36EE0">
        <w:t xml:space="preserve">RAMS </w:t>
      </w:r>
      <w:r w:rsidR="00D36EE0">
        <w:t>Production</w:t>
      </w:r>
      <w:r w:rsidR="00D36EE0" w:rsidRPr="00D36EE0">
        <w:t xml:space="preserve"> Database</w:t>
      </w:r>
      <w:r w:rsidR="001C0F77">
        <w:t xml:space="preserve"> </w:t>
      </w:r>
      <w:r w:rsidR="00D36EE0">
        <w:t>(</w:t>
      </w:r>
      <w:r w:rsidR="001C0F77">
        <w:t>RAMSP.</w:t>
      </w:r>
      <w:r w:rsidR="00D36EE0">
        <w:t>)</w:t>
      </w:r>
      <w:r w:rsidR="001C0F77">
        <w:t xml:space="preserve">  </w:t>
      </w:r>
      <w:r w:rsidR="007F32DB">
        <w:t>The general data flow would be:</w:t>
      </w:r>
    </w:p>
    <w:p w14:paraId="289D93CB" w14:textId="77777777" w:rsidR="007F32DB" w:rsidRDefault="007F32DB" w:rsidP="00904245"/>
    <w:p w14:paraId="4B2AF5BE" w14:textId="2E895351" w:rsidR="007F32DB" w:rsidRDefault="00496F7A" w:rsidP="00904245">
      <w:r>
        <w:rPr>
          <w:noProof/>
        </w:rPr>
        <w:drawing>
          <wp:inline distT="0" distB="0" distL="0" distR="0" wp14:anchorId="76B2E44C" wp14:editId="15C60135">
            <wp:extent cx="5486400" cy="5839905"/>
            <wp:effectExtent l="0" t="0" r="0" b="0"/>
            <wp:docPr id="4" name="Picture 4" descr="C:\Users\joe.mendoza\Documents\~customers\~Exor\RMS - RAMS\Reflect With Insight\docs\CSV_Data_Flow.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mendoza\Documents\~customers\~Exor\RMS - RAMS\Reflect With Insight\docs\CSV_Data_Flow.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3095" cy="5847032"/>
                    </a:xfrm>
                    <a:prstGeom prst="rect">
                      <a:avLst/>
                    </a:prstGeom>
                    <a:noFill/>
                    <a:ln>
                      <a:noFill/>
                    </a:ln>
                  </pic:spPr>
                </pic:pic>
              </a:graphicData>
            </a:graphic>
          </wp:inline>
        </w:drawing>
      </w:r>
    </w:p>
    <w:p w14:paraId="32B22C59" w14:textId="4894EE68" w:rsidR="007F32DB" w:rsidDel="00E866D7" w:rsidRDefault="007F32DB" w:rsidP="00904245">
      <w:pPr>
        <w:rPr>
          <w:del w:id="1197" w:author="Joe.Mendoza" w:date="2014-11-26T14:43:00Z"/>
        </w:rPr>
      </w:pPr>
    </w:p>
    <w:p w14:paraId="1C4784F9" w14:textId="148AECF7" w:rsidR="001C0F77" w:rsidDel="00E866D7" w:rsidRDefault="001C0F77" w:rsidP="00904245">
      <w:pPr>
        <w:rPr>
          <w:del w:id="1198" w:author="Joe.Mendoza" w:date="2014-11-26T14:43:00Z"/>
        </w:rPr>
      </w:pPr>
    </w:p>
    <w:p w14:paraId="7EC4F8AE" w14:textId="30B189C3" w:rsidR="001C0F77" w:rsidDel="00E866D7" w:rsidRDefault="001C0F77" w:rsidP="00904245">
      <w:pPr>
        <w:rPr>
          <w:del w:id="1199" w:author="Joe.Mendoza" w:date="2014-11-26T14:43:00Z"/>
        </w:rPr>
      </w:pPr>
    </w:p>
    <w:p w14:paraId="785C3216" w14:textId="25FEC300" w:rsidR="007F32DB" w:rsidDel="00E866D7" w:rsidRDefault="007F32DB" w:rsidP="00904245">
      <w:pPr>
        <w:rPr>
          <w:del w:id="1200" w:author="Joe.Mendoza" w:date="2014-11-26T14:43:00Z"/>
        </w:rPr>
      </w:pPr>
    </w:p>
    <w:p w14:paraId="20589FE7" w14:textId="3D0F30AB" w:rsidR="001C0F77" w:rsidRDefault="001C0F77">
      <w:del w:id="1201" w:author="Joe.Mendoza" w:date="2014-11-26T14:43:00Z">
        <w:r w:rsidDel="00E866D7">
          <w:br w:type="page"/>
        </w:r>
      </w:del>
    </w:p>
    <w:p w14:paraId="0982BE29" w14:textId="68B146E9" w:rsidR="0020632A" w:rsidRDefault="007F32DB" w:rsidP="00E77FF3">
      <w:pPr>
        <w:pStyle w:val="Heading2"/>
      </w:pPr>
      <w:bookmarkStart w:id="1202" w:name="_Toc404777938"/>
      <w:r w:rsidRPr="007F32DB">
        <w:t>CSV Loader for Routine Service Data</w:t>
      </w:r>
      <w:bookmarkEnd w:id="1202"/>
    </w:p>
    <w:p w14:paraId="2921FDFF" w14:textId="77777777" w:rsidR="001C0F77" w:rsidRDefault="001C0F77"/>
    <w:p w14:paraId="5840C6B7" w14:textId="247535F3" w:rsidR="001C0F77" w:rsidRDefault="001C0F77">
      <w:r>
        <w:t xml:space="preserve">A CSV loader definition needs to be created in RAMS.  This is done through the </w:t>
      </w:r>
      <w:r w:rsidRPr="001C0F77">
        <w:t>Destination Tables Form</w:t>
      </w:r>
      <w:r>
        <w:t xml:space="preserve"> and the </w:t>
      </w:r>
      <w:r w:rsidRPr="001C0F77">
        <w:t>Files Destination Form</w:t>
      </w:r>
      <w:r>
        <w:t xml:space="preserve">.  The settings for these forms and the format of the CSV file are described below.  </w:t>
      </w:r>
    </w:p>
    <w:p w14:paraId="50012DA4" w14:textId="77777777" w:rsidR="001C0F77" w:rsidRPr="001C0F77" w:rsidRDefault="001C0F77"/>
    <w:p w14:paraId="77C5D873" w14:textId="77777777" w:rsidR="00207454" w:rsidRDefault="00F315AB" w:rsidP="00E77FF3">
      <w:pPr>
        <w:pStyle w:val="Heading3"/>
        <w:numPr>
          <w:ilvl w:val="2"/>
          <w:numId w:val="21"/>
        </w:numPr>
      </w:pPr>
      <w:bookmarkStart w:id="1203" w:name="_Toc404777939"/>
      <w:r>
        <w:t>I</w:t>
      </w:r>
      <w:r w:rsidR="00301416">
        <w:t>nput File</w:t>
      </w:r>
      <w:bookmarkEnd w:id="1203"/>
    </w:p>
    <w:p w14:paraId="7C0D9E66" w14:textId="7B601D53" w:rsidR="00626ECB" w:rsidRDefault="00B91CBB" w:rsidP="00626ECB">
      <w:r>
        <w:t xml:space="preserve">The CSV loader uses a text file to input data.  This file will be </w:t>
      </w:r>
      <w:r w:rsidR="00DF12EB">
        <w:t xml:space="preserve">bar/pipe </w:t>
      </w:r>
      <w:del w:id="1204" w:author="Joe.Mendoza" w:date="2014-11-26T15:20:00Z">
        <w:r w:rsidR="00DF12EB" w:rsidDel="004A5A21">
          <w:delText xml:space="preserve">  </w:delText>
        </w:r>
      </w:del>
      <w:r>
        <w:t xml:space="preserve">separated </w:t>
      </w:r>
      <w:r w:rsidR="00DF12EB" w:rsidRPr="00DF12EB">
        <w:t>“|”</w:t>
      </w:r>
      <w:r w:rsidR="00DF12EB">
        <w:t xml:space="preserve"> </w:t>
      </w:r>
      <w:r>
        <w:t xml:space="preserve">and </w:t>
      </w:r>
      <w:r w:rsidR="002B43D5">
        <w:t>outlined in Appendix A.  The file will be used by the CSV loader</w:t>
      </w:r>
      <w:r w:rsidR="00DF12EB">
        <w:t xml:space="preserve">, </w:t>
      </w:r>
      <w:r w:rsidR="002B43D5">
        <w:t>parsed into the Destination Table</w:t>
      </w:r>
      <w:r w:rsidR="00DF12EB">
        <w:t>,</w:t>
      </w:r>
      <w:r w:rsidR="002B43D5">
        <w:t xml:space="preserve"> and processed by the procedure.</w:t>
      </w:r>
    </w:p>
    <w:p w14:paraId="31829B2D" w14:textId="77777777" w:rsidR="00DB0E81" w:rsidRPr="00626ECB" w:rsidRDefault="00DB0E81" w:rsidP="00626ECB">
      <w:r>
        <w:t>.</w:t>
      </w:r>
    </w:p>
    <w:p w14:paraId="7A87EB61" w14:textId="77777777" w:rsidR="00E272A5" w:rsidRDefault="00E272A5" w:rsidP="00E77FF3">
      <w:pPr>
        <w:pStyle w:val="Heading3"/>
      </w:pPr>
      <w:bookmarkStart w:id="1205" w:name="_Toc404777940"/>
      <w:r>
        <w:t>Destination Table</w:t>
      </w:r>
      <w:r w:rsidR="00626ECB">
        <w:t>s</w:t>
      </w:r>
      <w:r w:rsidR="005F16D4">
        <w:t xml:space="preserve"> Form</w:t>
      </w:r>
      <w:bookmarkEnd w:id="1205"/>
    </w:p>
    <w:p w14:paraId="4B5DE6DE" w14:textId="46CF4C36" w:rsidR="00DB0E81" w:rsidRDefault="000F02DE" w:rsidP="00DB0E81">
      <w:r>
        <w:t>In order to create a custom CSV Loader a new destination table needs to be created and the Destination Tables Form completed</w:t>
      </w:r>
      <w:del w:id="1206" w:author="Joe.Mendoza" w:date="2014-11-26T15:21:00Z">
        <w:r w:rsidDel="004A5A21">
          <w:delText xml:space="preserve"> out</w:delText>
        </w:r>
      </w:del>
      <w:r>
        <w:t>.  This form tell</w:t>
      </w:r>
      <w:r w:rsidR="00FD246C">
        <w:t>s</w:t>
      </w:r>
      <w:r>
        <w:t xml:space="preserve"> the CSV Loader which procedures to run when a destination table is selected in the file definition form.</w:t>
      </w:r>
    </w:p>
    <w:p w14:paraId="6C6EAB96" w14:textId="77777777" w:rsidR="000F02DE" w:rsidRDefault="000F02DE" w:rsidP="00DB0E81"/>
    <w:p w14:paraId="6CB98AA2" w14:textId="7D00BC29" w:rsidR="000F02DE" w:rsidRDefault="000F02DE" w:rsidP="00DB0E81">
      <w:r>
        <w:t>The Destination table will mirror the CSV loading file as outlined in Appendix A.</w:t>
      </w:r>
      <w:r w:rsidR="00382266">
        <w:t xml:space="preserve">   The following settings will be inputted into the form:</w:t>
      </w:r>
    </w:p>
    <w:p w14:paraId="25084D7B" w14:textId="77777777" w:rsidR="000F02DE" w:rsidRDefault="000F02DE" w:rsidP="00DB0E81"/>
    <w:tbl>
      <w:tblPr>
        <w:tblStyle w:val="TableGrid"/>
        <w:tblW w:w="0" w:type="auto"/>
        <w:tblLook w:val="04A0" w:firstRow="1" w:lastRow="0" w:firstColumn="1" w:lastColumn="0" w:noHBand="0" w:noVBand="1"/>
      </w:tblPr>
      <w:tblGrid>
        <w:gridCol w:w="2808"/>
        <w:gridCol w:w="3505"/>
        <w:gridCol w:w="2543"/>
      </w:tblGrid>
      <w:tr w:rsidR="000F02DE" w14:paraId="334D6D8A" w14:textId="77777777" w:rsidTr="000F02DE">
        <w:tc>
          <w:tcPr>
            <w:tcW w:w="3050" w:type="dxa"/>
          </w:tcPr>
          <w:p w14:paraId="4A913F6D" w14:textId="77777777" w:rsidR="000F02DE" w:rsidRPr="000F02DE" w:rsidRDefault="000F02DE" w:rsidP="00DB0E81">
            <w:pPr>
              <w:rPr>
                <w:b/>
              </w:rPr>
            </w:pPr>
            <w:r w:rsidRPr="000F02DE">
              <w:rPr>
                <w:b/>
              </w:rPr>
              <w:t>Setting</w:t>
            </w:r>
          </w:p>
        </w:tc>
        <w:tc>
          <w:tcPr>
            <w:tcW w:w="3003" w:type="dxa"/>
          </w:tcPr>
          <w:p w14:paraId="413B06F9" w14:textId="77777777" w:rsidR="000F02DE" w:rsidRPr="000F02DE" w:rsidRDefault="000F02DE" w:rsidP="00DB0E81">
            <w:pPr>
              <w:rPr>
                <w:b/>
              </w:rPr>
            </w:pPr>
            <w:r w:rsidRPr="000F02DE">
              <w:rPr>
                <w:b/>
              </w:rPr>
              <w:t>Value</w:t>
            </w:r>
          </w:p>
        </w:tc>
        <w:tc>
          <w:tcPr>
            <w:tcW w:w="2803" w:type="dxa"/>
          </w:tcPr>
          <w:p w14:paraId="10875826" w14:textId="77777777" w:rsidR="000F02DE" w:rsidRPr="000F02DE" w:rsidRDefault="000F02DE" w:rsidP="00DB0E81">
            <w:pPr>
              <w:rPr>
                <w:b/>
              </w:rPr>
            </w:pPr>
            <w:r>
              <w:rPr>
                <w:b/>
              </w:rPr>
              <w:t>Notes</w:t>
            </w:r>
          </w:p>
        </w:tc>
      </w:tr>
      <w:tr w:rsidR="000F02DE" w14:paraId="4E5BFD8D" w14:textId="77777777" w:rsidTr="000F02DE">
        <w:tc>
          <w:tcPr>
            <w:tcW w:w="3050" w:type="dxa"/>
          </w:tcPr>
          <w:p w14:paraId="3C7028C4" w14:textId="77777777" w:rsidR="000F02DE" w:rsidRDefault="000F02DE" w:rsidP="00DB0E81">
            <w:r>
              <w:t>Table Name</w:t>
            </w:r>
          </w:p>
        </w:tc>
        <w:tc>
          <w:tcPr>
            <w:tcW w:w="3003" w:type="dxa"/>
          </w:tcPr>
          <w:p w14:paraId="35D8B4AE" w14:textId="77777777" w:rsidR="000F02DE" w:rsidRDefault="000F02DE" w:rsidP="00DB0E81">
            <w:r>
              <w:t>X_RMS_RSD_CSV_HOLDING</w:t>
            </w:r>
          </w:p>
        </w:tc>
        <w:tc>
          <w:tcPr>
            <w:tcW w:w="2803" w:type="dxa"/>
          </w:tcPr>
          <w:p w14:paraId="55984A01" w14:textId="77777777" w:rsidR="000F02DE" w:rsidRDefault="000F02DE" w:rsidP="00DB0E81"/>
        </w:tc>
      </w:tr>
      <w:tr w:rsidR="000F02DE" w14:paraId="452DF8D6" w14:textId="77777777" w:rsidTr="000F02DE">
        <w:tc>
          <w:tcPr>
            <w:tcW w:w="3050" w:type="dxa"/>
          </w:tcPr>
          <w:p w14:paraId="3A1AE75C" w14:textId="77777777" w:rsidR="000F02DE" w:rsidRDefault="000F02DE" w:rsidP="00DB0E81">
            <w:r>
              <w:t>Abbrev</w:t>
            </w:r>
          </w:p>
        </w:tc>
        <w:tc>
          <w:tcPr>
            <w:tcW w:w="3003" w:type="dxa"/>
          </w:tcPr>
          <w:p w14:paraId="352A85CC" w14:textId="77777777" w:rsidR="000F02DE" w:rsidRDefault="000F02DE" w:rsidP="00DB0E81">
            <w:r>
              <w:t>XRDS</w:t>
            </w:r>
          </w:p>
        </w:tc>
        <w:tc>
          <w:tcPr>
            <w:tcW w:w="2803" w:type="dxa"/>
          </w:tcPr>
          <w:p w14:paraId="3B5BA0A0" w14:textId="77777777" w:rsidR="000F02DE" w:rsidRDefault="000F02DE" w:rsidP="00DB0E81"/>
        </w:tc>
      </w:tr>
      <w:tr w:rsidR="000F02DE" w14:paraId="69378B68" w14:textId="77777777" w:rsidTr="000F02DE">
        <w:tc>
          <w:tcPr>
            <w:tcW w:w="3050" w:type="dxa"/>
          </w:tcPr>
          <w:p w14:paraId="0FAFF400" w14:textId="77777777" w:rsidR="000F02DE" w:rsidRDefault="000F02DE" w:rsidP="00DB0E81">
            <w:r>
              <w:t>Insert Procedure</w:t>
            </w:r>
          </w:p>
        </w:tc>
        <w:tc>
          <w:tcPr>
            <w:tcW w:w="3003" w:type="dxa"/>
          </w:tcPr>
          <w:p w14:paraId="6C3057B3" w14:textId="77777777" w:rsidR="000F02DE" w:rsidRDefault="000F02DE" w:rsidP="00DB0E81">
            <w:r w:rsidRPr="000F02DE">
              <w:t>X_RMS_RSD_CSV_PACK</w:t>
            </w:r>
            <w:r>
              <w:t>.P_INSERT</w:t>
            </w:r>
          </w:p>
        </w:tc>
        <w:tc>
          <w:tcPr>
            <w:tcW w:w="2803" w:type="dxa"/>
          </w:tcPr>
          <w:p w14:paraId="15A1549B" w14:textId="77777777" w:rsidR="000F02DE" w:rsidRDefault="000F02DE" w:rsidP="00DB0E81"/>
        </w:tc>
      </w:tr>
      <w:tr w:rsidR="000F02DE" w14:paraId="25DFCAFE" w14:textId="77777777" w:rsidTr="000F02DE">
        <w:tc>
          <w:tcPr>
            <w:tcW w:w="3050" w:type="dxa"/>
          </w:tcPr>
          <w:p w14:paraId="12EC1177" w14:textId="77777777" w:rsidR="000F02DE" w:rsidRDefault="000F02DE" w:rsidP="00DB0E81">
            <w:r>
              <w:t>Validation Procedure</w:t>
            </w:r>
          </w:p>
        </w:tc>
        <w:tc>
          <w:tcPr>
            <w:tcW w:w="3003" w:type="dxa"/>
          </w:tcPr>
          <w:p w14:paraId="0566BF4D" w14:textId="77777777" w:rsidR="000F02DE" w:rsidRDefault="000F02DE" w:rsidP="00DB0E81">
            <w:r w:rsidRPr="000F02DE">
              <w:t>X_RMS_RSD_CSV_PACK</w:t>
            </w:r>
            <w:r>
              <w:t>.P_VALIDATE</w:t>
            </w:r>
          </w:p>
        </w:tc>
        <w:tc>
          <w:tcPr>
            <w:tcW w:w="2803" w:type="dxa"/>
          </w:tcPr>
          <w:p w14:paraId="51C5A1DF" w14:textId="77777777" w:rsidR="000F02DE" w:rsidRDefault="000F02DE" w:rsidP="00DB0E81"/>
        </w:tc>
      </w:tr>
    </w:tbl>
    <w:p w14:paraId="157B4A18" w14:textId="77777777" w:rsidR="000F02DE" w:rsidRDefault="000F02DE" w:rsidP="00DB0E81"/>
    <w:p w14:paraId="35D629B3" w14:textId="77777777" w:rsidR="0020632A" w:rsidRDefault="00E272A5" w:rsidP="00E77FF3">
      <w:pPr>
        <w:pStyle w:val="Heading3"/>
      </w:pPr>
      <w:bookmarkStart w:id="1207" w:name="_Toc404777941"/>
      <w:r>
        <w:t>File Definition Table</w:t>
      </w:r>
      <w:r w:rsidR="00626ECB">
        <w:t>s</w:t>
      </w:r>
      <w:r w:rsidR="005F16D4">
        <w:t xml:space="preserve"> Form</w:t>
      </w:r>
      <w:bookmarkEnd w:id="1207"/>
    </w:p>
    <w:p w14:paraId="740A8D98" w14:textId="3151FF33" w:rsidR="000F02DE" w:rsidRDefault="000F02DE" w:rsidP="000F02DE">
      <w:r>
        <w:t xml:space="preserve">In order to create a custom CSV Loader the Files Destination Form </w:t>
      </w:r>
      <w:r w:rsidR="00FD246C">
        <w:t xml:space="preserve">needs to be </w:t>
      </w:r>
      <w:r>
        <w:t xml:space="preserve">completed.  </w:t>
      </w:r>
      <w:r w:rsidR="00DD69C5">
        <w:t>This form maps the CSV Input file to columns in one or more Destination tables.  For the purposes of the Routine Services data only one Destination Table will be used.</w:t>
      </w:r>
      <w:r w:rsidR="00382266">
        <w:t xml:space="preserve"> </w:t>
      </w:r>
      <w:ins w:id="1208" w:author="Joe.Mendoza" w:date="2014-11-26T15:22:00Z">
        <w:r w:rsidR="004A5A21">
          <w:t xml:space="preserve"> </w:t>
        </w:r>
      </w:ins>
      <w:del w:id="1209" w:author="Joe.Mendoza" w:date="2014-11-26T15:22:00Z">
        <w:r w:rsidR="00382266" w:rsidDel="004A5A21">
          <w:delText xml:space="preserve"> </w:delText>
        </w:r>
        <w:r w:rsidR="00382266" w:rsidRPr="00382266" w:rsidDel="004A5A21">
          <w:delText xml:space="preserve">.   </w:delText>
        </w:r>
      </w:del>
      <w:r w:rsidR="00382266" w:rsidRPr="00382266">
        <w:t>The following settings will be inputted into the form:</w:t>
      </w:r>
    </w:p>
    <w:p w14:paraId="53E6EAB1" w14:textId="77777777" w:rsidR="00DD69C5" w:rsidRDefault="00DD69C5" w:rsidP="000F02DE"/>
    <w:tbl>
      <w:tblPr>
        <w:tblStyle w:val="TableGrid"/>
        <w:tblW w:w="0" w:type="auto"/>
        <w:tblLook w:val="04A0" w:firstRow="1" w:lastRow="0" w:firstColumn="1" w:lastColumn="0" w:noHBand="0" w:noVBand="1"/>
        <w:tblPrChange w:id="1210" w:author="Joe.Mendoza" w:date="2014-11-26T14:42:00Z">
          <w:tblPr>
            <w:tblStyle w:val="TableGrid"/>
            <w:tblW w:w="0" w:type="auto"/>
            <w:tblLook w:val="04A0" w:firstRow="1" w:lastRow="0" w:firstColumn="1" w:lastColumn="0" w:noHBand="0" w:noVBand="1"/>
          </w:tblPr>
        </w:tblPrChange>
      </w:tblPr>
      <w:tblGrid>
        <w:gridCol w:w="3050"/>
        <w:gridCol w:w="3268"/>
        <w:gridCol w:w="2538"/>
        <w:tblGridChange w:id="1211">
          <w:tblGrid>
            <w:gridCol w:w="3050"/>
            <w:gridCol w:w="3003"/>
            <w:gridCol w:w="2803"/>
          </w:tblGrid>
        </w:tblGridChange>
      </w:tblGrid>
      <w:tr w:rsidR="00DD69C5" w14:paraId="75AF7210" w14:textId="77777777" w:rsidTr="00E866D7">
        <w:tc>
          <w:tcPr>
            <w:tcW w:w="3050" w:type="dxa"/>
            <w:tcPrChange w:id="1212" w:author="Joe.Mendoza" w:date="2014-11-26T14:42:00Z">
              <w:tcPr>
                <w:tcW w:w="3050" w:type="dxa"/>
              </w:tcPr>
            </w:tcPrChange>
          </w:tcPr>
          <w:p w14:paraId="5CC6667C" w14:textId="77777777" w:rsidR="00DD69C5" w:rsidRPr="000F02DE" w:rsidRDefault="00DD69C5" w:rsidP="00594CE0">
            <w:pPr>
              <w:rPr>
                <w:b/>
              </w:rPr>
            </w:pPr>
            <w:r w:rsidRPr="000F02DE">
              <w:rPr>
                <w:b/>
              </w:rPr>
              <w:t>Setting</w:t>
            </w:r>
          </w:p>
        </w:tc>
        <w:tc>
          <w:tcPr>
            <w:tcW w:w="3268" w:type="dxa"/>
            <w:tcPrChange w:id="1213" w:author="Joe.Mendoza" w:date="2014-11-26T14:42:00Z">
              <w:tcPr>
                <w:tcW w:w="3003" w:type="dxa"/>
              </w:tcPr>
            </w:tcPrChange>
          </w:tcPr>
          <w:p w14:paraId="42568940" w14:textId="77777777" w:rsidR="00DD69C5" w:rsidRPr="000F02DE" w:rsidRDefault="00DD69C5" w:rsidP="00594CE0">
            <w:pPr>
              <w:rPr>
                <w:b/>
              </w:rPr>
            </w:pPr>
            <w:r w:rsidRPr="000F02DE">
              <w:rPr>
                <w:b/>
              </w:rPr>
              <w:t>Value</w:t>
            </w:r>
          </w:p>
        </w:tc>
        <w:tc>
          <w:tcPr>
            <w:tcW w:w="2538" w:type="dxa"/>
            <w:tcPrChange w:id="1214" w:author="Joe.Mendoza" w:date="2014-11-26T14:42:00Z">
              <w:tcPr>
                <w:tcW w:w="2803" w:type="dxa"/>
              </w:tcPr>
            </w:tcPrChange>
          </w:tcPr>
          <w:p w14:paraId="0CDC2CCD" w14:textId="77777777" w:rsidR="00DD69C5" w:rsidRPr="000F02DE" w:rsidRDefault="00DD69C5" w:rsidP="00594CE0">
            <w:pPr>
              <w:rPr>
                <w:b/>
              </w:rPr>
            </w:pPr>
            <w:r>
              <w:rPr>
                <w:b/>
              </w:rPr>
              <w:t>Notes</w:t>
            </w:r>
          </w:p>
        </w:tc>
      </w:tr>
      <w:tr w:rsidR="00DD69C5" w14:paraId="7452EDC9" w14:textId="77777777" w:rsidTr="00E866D7">
        <w:tc>
          <w:tcPr>
            <w:tcW w:w="3050" w:type="dxa"/>
            <w:tcPrChange w:id="1215" w:author="Joe.Mendoza" w:date="2014-11-26T14:42:00Z">
              <w:tcPr>
                <w:tcW w:w="3050" w:type="dxa"/>
              </w:tcPr>
            </w:tcPrChange>
          </w:tcPr>
          <w:p w14:paraId="66B7B57D" w14:textId="77777777" w:rsidR="00DD69C5" w:rsidRDefault="00DD69C5" w:rsidP="00594CE0">
            <w:r>
              <w:t>Unique Ref</w:t>
            </w:r>
          </w:p>
        </w:tc>
        <w:tc>
          <w:tcPr>
            <w:tcW w:w="3268" w:type="dxa"/>
            <w:tcPrChange w:id="1216" w:author="Joe.Mendoza" w:date="2014-11-26T14:42:00Z">
              <w:tcPr>
                <w:tcW w:w="3003" w:type="dxa"/>
              </w:tcPr>
            </w:tcPrChange>
          </w:tcPr>
          <w:p w14:paraId="30BA68FC" w14:textId="77777777" w:rsidR="00DD69C5" w:rsidRDefault="003E47B9" w:rsidP="00594CE0">
            <w:r>
              <w:t>RSDCSV</w:t>
            </w:r>
          </w:p>
        </w:tc>
        <w:tc>
          <w:tcPr>
            <w:tcW w:w="2538" w:type="dxa"/>
            <w:tcPrChange w:id="1217" w:author="Joe.Mendoza" w:date="2014-11-26T14:42:00Z">
              <w:tcPr>
                <w:tcW w:w="2803" w:type="dxa"/>
              </w:tcPr>
            </w:tcPrChange>
          </w:tcPr>
          <w:p w14:paraId="7A5A4696" w14:textId="77777777" w:rsidR="00DD69C5" w:rsidRDefault="00DD69C5" w:rsidP="00594CE0"/>
        </w:tc>
      </w:tr>
      <w:tr w:rsidR="00DD69C5" w14:paraId="472FD534" w14:textId="77777777" w:rsidTr="00E866D7">
        <w:tc>
          <w:tcPr>
            <w:tcW w:w="3050" w:type="dxa"/>
            <w:tcPrChange w:id="1218" w:author="Joe.Mendoza" w:date="2014-11-26T14:42:00Z">
              <w:tcPr>
                <w:tcW w:w="3050" w:type="dxa"/>
              </w:tcPr>
            </w:tcPrChange>
          </w:tcPr>
          <w:p w14:paraId="2C793D9E" w14:textId="77777777" w:rsidR="00DD69C5" w:rsidRDefault="00DD69C5" w:rsidP="00594CE0">
            <w:r>
              <w:t>Description</w:t>
            </w:r>
          </w:p>
        </w:tc>
        <w:tc>
          <w:tcPr>
            <w:tcW w:w="3268" w:type="dxa"/>
            <w:tcPrChange w:id="1219" w:author="Joe.Mendoza" w:date="2014-11-26T14:42:00Z">
              <w:tcPr>
                <w:tcW w:w="3003" w:type="dxa"/>
              </w:tcPr>
            </w:tcPrChange>
          </w:tcPr>
          <w:p w14:paraId="423DAB24" w14:textId="77777777" w:rsidR="00DD69C5" w:rsidRDefault="003E47B9" w:rsidP="00594CE0">
            <w:r>
              <w:t>Routine Services Data CSV Loader</w:t>
            </w:r>
          </w:p>
        </w:tc>
        <w:tc>
          <w:tcPr>
            <w:tcW w:w="2538" w:type="dxa"/>
            <w:tcPrChange w:id="1220" w:author="Joe.Mendoza" w:date="2014-11-26T14:42:00Z">
              <w:tcPr>
                <w:tcW w:w="2803" w:type="dxa"/>
              </w:tcPr>
            </w:tcPrChange>
          </w:tcPr>
          <w:p w14:paraId="52DB6EA0" w14:textId="77777777" w:rsidR="00DD69C5" w:rsidRDefault="00DD69C5" w:rsidP="00594CE0"/>
        </w:tc>
      </w:tr>
      <w:tr w:rsidR="00DD69C5" w14:paraId="3D38C3B3" w14:textId="77777777" w:rsidTr="00E866D7">
        <w:tc>
          <w:tcPr>
            <w:tcW w:w="3050" w:type="dxa"/>
            <w:tcPrChange w:id="1221" w:author="Joe.Mendoza" w:date="2014-11-26T14:42:00Z">
              <w:tcPr>
                <w:tcW w:w="3050" w:type="dxa"/>
              </w:tcPr>
            </w:tcPrChange>
          </w:tcPr>
          <w:p w14:paraId="11130702" w14:textId="77777777" w:rsidR="00DD69C5" w:rsidRDefault="00DD69C5" w:rsidP="00594CE0">
            <w:r>
              <w:t>Delimiter</w:t>
            </w:r>
          </w:p>
        </w:tc>
        <w:tc>
          <w:tcPr>
            <w:tcW w:w="3268" w:type="dxa"/>
            <w:tcPrChange w:id="1222" w:author="Joe.Mendoza" w:date="2014-11-26T14:42:00Z">
              <w:tcPr>
                <w:tcW w:w="3003" w:type="dxa"/>
              </w:tcPr>
            </w:tcPrChange>
          </w:tcPr>
          <w:p w14:paraId="22008669" w14:textId="66865A18" w:rsidR="00DD69C5" w:rsidRDefault="00DF12EB">
            <w:r w:rsidRPr="00E77FF3">
              <w:t>Pipe/Bar  |</w:t>
            </w:r>
          </w:p>
        </w:tc>
        <w:tc>
          <w:tcPr>
            <w:tcW w:w="2538" w:type="dxa"/>
            <w:tcPrChange w:id="1223" w:author="Joe.Mendoza" w:date="2014-11-26T14:42:00Z">
              <w:tcPr>
                <w:tcW w:w="2803" w:type="dxa"/>
              </w:tcPr>
            </w:tcPrChange>
          </w:tcPr>
          <w:p w14:paraId="093123D8" w14:textId="77777777" w:rsidR="00DD69C5" w:rsidRDefault="00DD69C5" w:rsidP="00594CE0"/>
        </w:tc>
      </w:tr>
      <w:tr w:rsidR="00DD69C5" w14:paraId="6BCED670" w14:textId="77777777" w:rsidTr="00E866D7">
        <w:tc>
          <w:tcPr>
            <w:tcW w:w="3050" w:type="dxa"/>
            <w:tcPrChange w:id="1224" w:author="Joe.Mendoza" w:date="2014-11-26T14:42:00Z">
              <w:tcPr>
                <w:tcW w:w="3050" w:type="dxa"/>
              </w:tcPr>
            </w:tcPrChange>
          </w:tcPr>
          <w:p w14:paraId="45B886A4" w14:textId="77777777" w:rsidR="00DD69C5" w:rsidRDefault="00DD69C5" w:rsidP="00594CE0">
            <w:r>
              <w:t>Holding Table</w:t>
            </w:r>
          </w:p>
        </w:tc>
        <w:tc>
          <w:tcPr>
            <w:tcW w:w="3268" w:type="dxa"/>
            <w:tcPrChange w:id="1225" w:author="Joe.Mendoza" w:date="2014-11-26T14:42:00Z">
              <w:tcPr>
                <w:tcW w:w="3003" w:type="dxa"/>
              </w:tcPr>
            </w:tcPrChange>
          </w:tcPr>
          <w:p w14:paraId="53120889" w14:textId="77777777" w:rsidR="00DD69C5" w:rsidRDefault="003E47B9" w:rsidP="00594CE0">
            <w:r>
              <w:t>Default</w:t>
            </w:r>
          </w:p>
        </w:tc>
        <w:tc>
          <w:tcPr>
            <w:tcW w:w="2538" w:type="dxa"/>
            <w:tcPrChange w:id="1226" w:author="Joe.Mendoza" w:date="2014-11-26T14:42:00Z">
              <w:tcPr>
                <w:tcW w:w="2803" w:type="dxa"/>
              </w:tcPr>
            </w:tcPrChange>
          </w:tcPr>
          <w:p w14:paraId="75DE4A21" w14:textId="77777777" w:rsidR="00DD69C5" w:rsidRDefault="00DD69C5" w:rsidP="00594CE0"/>
        </w:tc>
      </w:tr>
    </w:tbl>
    <w:p w14:paraId="790569AA" w14:textId="77777777" w:rsidR="00DD69C5" w:rsidRDefault="00DD69C5" w:rsidP="000F02DE"/>
    <w:p w14:paraId="5FB39D03" w14:textId="77777777" w:rsidR="000F02DE" w:rsidRDefault="00DD69C5" w:rsidP="00E77FF3">
      <w:pPr>
        <w:pStyle w:val="Heading4"/>
      </w:pPr>
      <w:r>
        <w:t>File Columns Tab</w:t>
      </w:r>
    </w:p>
    <w:p w14:paraId="089B587B" w14:textId="3871C28D" w:rsidR="00DD69C5" w:rsidRDefault="00DD69C5" w:rsidP="00DD69C5">
      <w:r>
        <w:t xml:space="preserve">The file column tab maps the CSV input file via sequence ID to a Column Name to be used as a reference later.  This </w:t>
      </w:r>
      <w:r w:rsidRPr="00DD69C5">
        <w:t>will mirror the CSV loading file as outlined in Appendix A.</w:t>
      </w:r>
      <w:r>
        <w:t xml:space="preserve">  Only Items in Appendix A marked as </w:t>
      </w:r>
      <w:r w:rsidR="00C00EE3">
        <w:t>“</w:t>
      </w:r>
      <w:r w:rsidR="00C00EE3" w:rsidRPr="00C00EE3">
        <w:t>Yes – For ALL</w:t>
      </w:r>
      <w:r w:rsidR="00C00EE3">
        <w:t>” in the mandatory column</w:t>
      </w:r>
      <w:r w:rsidR="00C00EE3" w:rsidRPr="00C00EE3" w:rsidDel="00C00EE3">
        <w:t xml:space="preserve"> </w:t>
      </w:r>
      <w:r>
        <w:t>will have the Reqd checkmark checked in this form.</w:t>
      </w:r>
      <w:r w:rsidR="00382266">
        <w:t xml:space="preserve">  Appendix A will be used to fill out the values to configure this part of the form.  </w:t>
      </w:r>
    </w:p>
    <w:p w14:paraId="4A9E18BC" w14:textId="77777777" w:rsidR="00DD69C5" w:rsidRPr="00DD69C5" w:rsidRDefault="00DD69C5" w:rsidP="00DD69C5"/>
    <w:p w14:paraId="2E27CB06" w14:textId="77777777" w:rsidR="00DD69C5" w:rsidRDefault="00DD69C5" w:rsidP="00E77FF3">
      <w:pPr>
        <w:pStyle w:val="Heading4"/>
      </w:pPr>
      <w:r>
        <w:t>File Destinations Tab</w:t>
      </w:r>
    </w:p>
    <w:p w14:paraId="47A48024" w14:textId="7FA5A7A9" w:rsidR="00DD69C5" w:rsidRPr="00DD69C5" w:rsidRDefault="00DD69C5" w:rsidP="00DD69C5">
      <w:r>
        <w:t>The File Destinations Tab maps the Column Names f</w:t>
      </w:r>
      <w:ins w:id="1227" w:author="Joe.Mendoza" w:date="2014-11-26T15:23:00Z">
        <w:r w:rsidR="004A5A21">
          <w:t>ro</w:t>
        </w:r>
      </w:ins>
      <w:del w:id="1228" w:author="Joe.Mendoza" w:date="2014-11-26T15:23:00Z">
        <w:r w:rsidDel="004A5A21">
          <w:delText>or</w:delText>
        </w:r>
      </w:del>
      <w:r>
        <w:t xml:space="preserve">m the File Columns tab to columns in the Destination Table(s.)  In this case there will be one Destination Table: </w:t>
      </w:r>
      <w:r w:rsidRPr="00DD69C5">
        <w:t>X_RMS_RSD_CSV_HOLDING</w:t>
      </w:r>
      <w:r>
        <w:t xml:space="preserve">.  The Seq, Destination </w:t>
      </w:r>
      <w:r w:rsidR="003E47B9">
        <w:t>Column,</w:t>
      </w:r>
      <w:r>
        <w:t xml:space="preserve"> and Source Column will map the columns f</w:t>
      </w:r>
      <w:del w:id="1229" w:author="Joe.Mendoza" w:date="2014-11-26T15:23:00Z">
        <w:r w:rsidDel="004A5A21">
          <w:delText>o</w:delText>
        </w:r>
      </w:del>
      <w:r>
        <w:t>r</w:t>
      </w:r>
      <w:ins w:id="1230" w:author="Joe.Mendoza" w:date="2014-11-26T15:23:00Z">
        <w:r w:rsidR="004A5A21">
          <w:t>o</w:t>
        </w:r>
      </w:ins>
      <w:r>
        <w:t xml:space="preserve">m the file columns tab to the </w:t>
      </w:r>
      <w:r w:rsidR="003E47B9">
        <w:t>destination table.  The columns should all have the same name since this is a custom destination table.  The Column names are dictated in Appendix A.</w:t>
      </w:r>
      <w:r w:rsidR="00382266">
        <w:t xml:space="preserve">    </w:t>
      </w:r>
      <w:r w:rsidR="00382266" w:rsidRPr="00382266">
        <w:t xml:space="preserve">Appendix A will be used to fill out the values to configure this part of the form.  </w:t>
      </w:r>
    </w:p>
    <w:p w14:paraId="0CD4D28D" w14:textId="77777777" w:rsidR="00DD69C5" w:rsidRPr="000F02DE" w:rsidRDefault="00DD69C5" w:rsidP="000F02DE"/>
    <w:p w14:paraId="5B9E2D28" w14:textId="77777777" w:rsidR="003E47B9" w:rsidRDefault="00301416" w:rsidP="00E77FF3">
      <w:pPr>
        <w:pStyle w:val="Heading3"/>
      </w:pPr>
      <w:bookmarkStart w:id="1231" w:name="_Toc404777942"/>
      <w:r>
        <w:t>Procedure</w:t>
      </w:r>
      <w:bookmarkEnd w:id="1231"/>
    </w:p>
    <w:p w14:paraId="5E3751BD" w14:textId="5DD9EFFD" w:rsidR="003E47B9" w:rsidRDefault="003E47B9" w:rsidP="003E47B9">
      <w:r>
        <w:t>Loading of the Routine Services Data is dictated th</w:t>
      </w:r>
      <w:r w:rsidR="00702B8A">
        <w:t>r</w:t>
      </w:r>
      <w:r>
        <w:t xml:space="preserve">ough custom code that processes the data passed to it from the csv loader.  This code needs to process the relevant data for the various RSD Assets and Create or Update entries for those assets as needed.  It also needs to be able to reject a line of input if something is missing or incorrect.  </w:t>
      </w:r>
      <w:r w:rsidR="00A74296">
        <w:t xml:space="preserve">This package will be named:  </w:t>
      </w:r>
      <w:r w:rsidR="00A74296" w:rsidRPr="00A74296">
        <w:t>X_RMS_RSD_CSV_PACK</w:t>
      </w:r>
      <w:r w:rsidR="00A74296">
        <w:t>.</w:t>
      </w:r>
    </w:p>
    <w:p w14:paraId="0B47A351" w14:textId="77777777" w:rsidR="0004545F" w:rsidRDefault="0004545F" w:rsidP="003E47B9"/>
    <w:p w14:paraId="5651243B" w14:textId="7F416DB7" w:rsidR="00A74296" w:rsidRDefault="00A74296" w:rsidP="003E47B9">
      <w:r>
        <w:t xml:space="preserve">The CSV Loader checks to make sure that all the fields </w:t>
      </w:r>
      <w:r w:rsidR="002166C3">
        <w:t>marked</w:t>
      </w:r>
      <w:r>
        <w:t xml:space="preserve"> as required </w:t>
      </w:r>
      <w:r w:rsidR="002166C3">
        <w:t xml:space="preserve">by the service provider (mandatory column in Appendix A) </w:t>
      </w:r>
      <w:r>
        <w:t>are supplied, if not an error is produced.</w:t>
      </w:r>
      <w:r w:rsidR="00392EB4">
        <w:t xml:space="preserve">  The errors produced by the CSV loader will be looked at by a RAMS administrator to determine if the error is a message that should be handled by a RAMS administrator or sent to the service provider.</w:t>
      </w:r>
    </w:p>
    <w:p w14:paraId="01E7C20E" w14:textId="77777777" w:rsidR="00A74296" w:rsidRDefault="00A74296" w:rsidP="003E47B9"/>
    <w:p w14:paraId="330C45AA" w14:textId="77777777" w:rsidR="0004545F" w:rsidRDefault="00A74296" w:rsidP="003E47B9">
      <w:r>
        <w:t>The CSV Loader then passes a line from the holding table that was defined in the File Definitions Table Form to the Procedure.   The procedure does the following:</w:t>
      </w:r>
    </w:p>
    <w:p w14:paraId="78D95589" w14:textId="0C1B0529" w:rsidR="00A74296" w:rsidRDefault="00A74296" w:rsidP="00A74296">
      <w:pPr>
        <w:pStyle w:val="ListParagraph"/>
        <w:numPr>
          <w:ilvl w:val="0"/>
          <w:numId w:val="16"/>
        </w:numPr>
      </w:pPr>
      <w:r>
        <w:t>Takes the</w:t>
      </w:r>
      <w:r w:rsidR="00F87602">
        <w:t xml:space="preserve"> Vendor Code and</w:t>
      </w:r>
      <w:r>
        <w:t xml:space="preserve"> Reference ID and determines if this is a new </w:t>
      </w:r>
      <w:r w:rsidR="009334B7">
        <w:t>RSD</w:t>
      </w:r>
      <w:r>
        <w:t xml:space="preserve"> asset or an existing one.</w:t>
      </w:r>
    </w:p>
    <w:p w14:paraId="44B36440" w14:textId="03A1BD28" w:rsidR="005B3126" w:rsidRDefault="00A74296" w:rsidP="00594CE0">
      <w:pPr>
        <w:pStyle w:val="ListParagraph"/>
        <w:numPr>
          <w:ilvl w:val="1"/>
          <w:numId w:val="16"/>
        </w:numPr>
      </w:pPr>
      <w:r>
        <w:t xml:space="preserve">If New then Create the </w:t>
      </w:r>
      <w:r w:rsidR="009334B7">
        <w:t>RSD</w:t>
      </w:r>
      <w:r>
        <w:t xml:space="preserve"> Asset</w:t>
      </w:r>
      <w:r w:rsidR="005B3126">
        <w:t xml:space="preserve"> and fill in the suppled attributes</w:t>
      </w:r>
      <w:r>
        <w:t>.</w:t>
      </w:r>
      <w:r w:rsidR="005B3126">
        <w:t xml:space="preserve">  </w:t>
      </w:r>
    </w:p>
    <w:p w14:paraId="629D0F7E" w14:textId="5D61436C" w:rsidR="00815F8E" w:rsidRDefault="00815F8E" w:rsidP="00E77FF3">
      <w:pPr>
        <w:pStyle w:val="ListParagraph"/>
        <w:numPr>
          <w:ilvl w:val="2"/>
          <w:numId w:val="16"/>
        </w:numPr>
      </w:pPr>
      <w:r>
        <w:t xml:space="preserve"> If the pro</w:t>
      </w:r>
      <w:r w:rsidR="001356F8">
        <w:t>vider did not include the Local Government Area</w:t>
      </w:r>
      <w:r>
        <w:t xml:space="preserve">, use the Latitude and longitude to determine it and fill it in.  </w:t>
      </w:r>
    </w:p>
    <w:p w14:paraId="3119D247" w14:textId="28A77810" w:rsidR="000546BA" w:rsidRDefault="000546BA" w:rsidP="000546BA">
      <w:pPr>
        <w:pStyle w:val="ListParagraph"/>
        <w:numPr>
          <w:ilvl w:val="2"/>
          <w:numId w:val="16"/>
        </w:numPr>
      </w:pPr>
      <w:r>
        <w:t>Locate the</w:t>
      </w:r>
      <w:r w:rsidR="00993C11">
        <w:t xml:space="preserve"> RSD</w:t>
      </w:r>
      <w:r>
        <w:t xml:space="preserve"> Asset </w:t>
      </w:r>
      <w:r w:rsidR="009A5790">
        <w:t xml:space="preserve">in the same place as the asset described by: Asset type code, road number and the latitude and longitude.  </w:t>
      </w:r>
      <w:r w:rsidR="00263501">
        <w:t>If the asset does not exist then produce an error to add the asset to RAMS.</w:t>
      </w:r>
    </w:p>
    <w:p w14:paraId="46A4BE44" w14:textId="47B7CF04" w:rsidR="00A74296" w:rsidRDefault="00A74296" w:rsidP="00A74296">
      <w:pPr>
        <w:pStyle w:val="ListParagraph"/>
        <w:numPr>
          <w:ilvl w:val="1"/>
          <w:numId w:val="16"/>
        </w:numPr>
      </w:pPr>
      <w:r>
        <w:t xml:space="preserve">If Existing then see if any Values in </w:t>
      </w:r>
      <w:r w:rsidR="009334B7">
        <w:t>RSD</w:t>
      </w:r>
      <w:r>
        <w:t xml:space="preserve"> have changed or have been added</w:t>
      </w:r>
      <w:r w:rsidR="00AB2152">
        <w:t xml:space="preserve"> then update them.</w:t>
      </w:r>
    </w:p>
    <w:p w14:paraId="392413B1" w14:textId="77777777" w:rsidR="000546BA" w:rsidRDefault="000546BA" w:rsidP="005B3126">
      <w:pPr>
        <w:pStyle w:val="ListParagraph"/>
        <w:ind w:left="1440"/>
      </w:pPr>
    </w:p>
    <w:p w14:paraId="381430BD" w14:textId="77777777" w:rsidR="00A74296" w:rsidRDefault="00A74296" w:rsidP="00A74296">
      <w:pPr>
        <w:pStyle w:val="ListParagraph"/>
        <w:numPr>
          <w:ilvl w:val="0"/>
          <w:numId w:val="16"/>
        </w:numPr>
      </w:pPr>
      <w:r>
        <w:t xml:space="preserve">If Accomplishment ID </w:t>
      </w:r>
      <w:r w:rsidR="000546BA">
        <w:t>is supplied</w:t>
      </w:r>
      <w:r>
        <w:t xml:space="preserve"> then process accomplishments</w:t>
      </w:r>
    </w:p>
    <w:p w14:paraId="799E886A" w14:textId="718DA564" w:rsidR="000546BA" w:rsidRDefault="000546BA" w:rsidP="005B3126">
      <w:pPr>
        <w:pStyle w:val="ListParagraph"/>
        <w:numPr>
          <w:ilvl w:val="1"/>
          <w:numId w:val="16"/>
        </w:numPr>
      </w:pPr>
      <w:r>
        <w:t xml:space="preserve">If it is a new Accomplishment ID then Create the RSAM asset as a Child of the </w:t>
      </w:r>
      <w:r w:rsidR="009334B7">
        <w:t>RSD</w:t>
      </w:r>
      <w:r>
        <w:t xml:space="preserve"> asset associated with the </w:t>
      </w:r>
      <w:r w:rsidR="003336B8">
        <w:t xml:space="preserve">Vendor Code &amp; </w:t>
      </w:r>
      <w:r>
        <w:t>Reference ID</w:t>
      </w:r>
      <w:r w:rsidR="005B3126">
        <w:t xml:space="preserve"> </w:t>
      </w:r>
      <w:r w:rsidR="005B3126" w:rsidRPr="005B3126">
        <w:t>and fill in the suppled attributes.</w:t>
      </w:r>
    </w:p>
    <w:p w14:paraId="51E44ED5" w14:textId="77777777" w:rsidR="000546BA" w:rsidRDefault="000546BA" w:rsidP="000546BA">
      <w:pPr>
        <w:pStyle w:val="ListParagraph"/>
        <w:numPr>
          <w:ilvl w:val="2"/>
          <w:numId w:val="16"/>
        </w:numPr>
      </w:pPr>
      <w:r>
        <w:lastRenderedPageBreak/>
        <w:t>Make sure that Items marked in mandatory column of Appendix A as: “If Recording an Accomplishment” are supplied, otherwise throw an exception.</w:t>
      </w:r>
    </w:p>
    <w:p w14:paraId="3EB112D4" w14:textId="620EDE78" w:rsidR="000546BA" w:rsidRDefault="000546BA" w:rsidP="00AB2152">
      <w:pPr>
        <w:pStyle w:val="ListParagraph"/>
        <w:numPr>
          <w:ilvl w:val="1"/>
          <w:numId w:val="16"/>
        </w:numPr>
      </w:pPr>
      <w:r w:rsidRPr="000546BA">
        <w:t>If Existin</w:t>
      </w:r>
      <w:r>
        <w:t>g then see if any Values in RSAM</w:t>
      </w:r>
      <w:r w:rsidRPr="000546BA">
        <w:t xml:space="preserve"> have changed or have been added</w:t>
      </w:r>
      <w:r w:rsidR="00AB2152">
        <w:t xml:space="preserve"> </w:t>
      </w:r>
      <w:r w:rsidR="00AB2152" w:rsidRPr="00AB2152">
        <w:t>then update them.</w:t>
      </w:r>
    </w:p>
    <w:p w14:paraId="2A2C1380" w14:textId="77777777" w:rsidR="000546BA" w:rsidRDefault="000546BA" w:rsidP="000546BA">
      <w:pPr>
        <w:pStyle w:val="ListParagraph"/>
        <w:numPr>
          <w:ilvl w:val="0"/>
          <w:numId w:val="16"/>
        </w:numPr>
      </w:pPr>
      <w:r>
        <w:t xml:space="preserve">If Defect ID is supplied then process </w:t>
      </w:r>
      <w:r w:rsidRPr="000546BA">
        <w:t>Defect</w:t>
      </w:r>
      <w:r>
        <w:t>s</w:t>
      </w:r>
    </w:p>
    <w:p w14:paraId="77F4F016" w14:textId="6F798638" w:rsidR="000546BA" w:rsidRDefault="000546BA" w:rsidP="003336B8">
      <w:pPr>
        <w:pStyle w:val="ListParagraph"/>
        <w:numPr>
          <w:ilvl w:val="1"/>
          <w:numId w:val="16"/>
        </w:numPr>
      </w:pPr>
      <w:r>
        <w:t xml:space="preserve">If it is a new </w:t>
      </w:r>
      <w:r w:rsidRPr="000546BA">
        <w:t>Defect</w:t>
      </w:r>
      <w:r>
        <w:t xml:space="preserve"> ID then Create the RSDE asset as a Child of the </w:t>
      </w:r>
      <w:r w:rsidR="009334B7">
        <w:t>RSD</w:t>
      </w:r>
      <w:r>
        <w:t xml:space="preserve"> asset associated with the</w:t>
      </w:r>
      <w:r w:rsidR="003336B8" w:rsidRPr="003336B8">
        <w:t xml:space="preserve"> Vendor Code &amp;</w:t>
      </w:r>
      <w:r>
        <w:t xml:space="preserve"> Reference ID</w:t>
      </w:r>
      <w:r w:rsidR="005B3126">
        <w:t xml:space="preserve"> </w:t>
      </w:r>
      <w:r w:rsidR="005B3126" w:rsidRPr="005B3126">
        <w:t>and fill in the suppled attributes.</w:t>
      </w:r>
    </w:p>
    <w:p w14:paraId="0AAB6CFD" w14:textId="77777777" w:rsidR="000546BA" w:rsidRDefault="000546BA" w:rsidP="000546BA">
      <w:pPr>
        <w:pStyle w:val="ListParagraph"/>
        <w:numPr>
          <w:ilvl w:val="2"/>
          <w:numId w:val="16"/>
        </w:numPr>
      </w:pPr>
      <w:r>
        <w:t xml:space="preserve">Make sure that Items marked in mandatory column of Appendix A as: “If Recording a </w:t>
      </w:r>
      <w:r w:rsidRPr="000546BA">
        <w:t>Defect</w:t>
      </w:r>
      <w:r>
        <w:t>” are supplied, otherwise throw an exception.</w:t>
      </w:r>
    </w:p>
    <w:p w14:paraId="6D80D616" w14:textId="241F1060" w:rsidR="000546BA" w:rsidRDefault="000546BA" w:rsidP="00AB2152">
      <w:pPr>
        <w:pStyle w:val="ListParagraph"/>
        <w:numPr>
          <w:ilvl w:val="1"/>
          <w:numId w:val="16"/>
        </w:numPr>
      </w:pPr>
      <w:r w:rsidRPr="000546BA">
        <w:t>If Existin</w:t>
      </w:r>
      <w:r>
        <w:t>g then see if any Values in RSDE</w:t>
      </w:r>
      <w:r w:rsidRPr="000546BA">
        <w:t xml:space="preserve"> have changed or have been added</w:t>
      </w:r>
      <w:r w:rsidR="00AB2152">
        <w:t xml:space="preserve"> </w:t>
      </w:r>
      <w:r w:rsidR="00AB2152" w:rsidRPr="00AB2152">
        <w:t>then update them.</w:t>
      </w:r>
    </w:p>
    <w:p w14:paraId="02A20255" w14:textId="77777777" w:rsidR="000546BA" w:rsidRDefault="000546BA" w:rsidP="000546BA">
      <w:pPr>
        <w:pStyle w:val="ListParagraph"/>
        <w:numPr>
          <w:ilvl w:val="0"/>
          <w:numId w:val="16"/>
        </w:numPr>
      </w:pPr>
      <w:r>
        <w:t xml:space="preserve">If Incident ID is supplied then process </w:t>
      </w:r>
      <w:r w:rsidRPr="000546BA">
        <w:t>Incident</w:t>
      </w:r>
      <w:r w:rsidR="001633D3">
        <w:t>s</w:t>
      </w:r>
    </w:p>
    <w:p w14:paraId="1C401F91" w14:textId="56C3FA6E" w:rsidR="000546BA" w:rsidRDefault="000546BA" w:rsidP="003336B8">
      <w:pPr>
        <w:pStyle w:val="ListParagraph"/>
        <w:numPr>
          <w:ilvl w:val="1"/>
          <w:numId w:val="16"/>
        </w:numPr>
      </w:pPr>
      <w:r>
        <w:t xml:space="preserve">If it is a new </w:t>
      </w:r>
      <w:r w:rsidRPr="000546BA">
        <w:t>Incident</w:t>
      </w:r>
      <w:r>
        <w:t xml:space="preserve"> ID then Create the RSIC asset as a Child of the </w:t>
      </w:r>
      <w:r w:rsidR="009334B7">
        <w:t>RSD</w:t>
      </w:r>
      <w:r>
        <w:t xml:space="preserve"> asset associated with the </w:t>
      </w:r>
      <w:r w:rsidR="003336B8" w:rsidRPr="003336B8">
        <w:t xml:space="preserve">Vendor Code &amp; </w:t>
      </w:r>
      <w:r>
        <w:t>Reference ID</w:t>
      </w:r>
      <w:r w:rsidR="005B3126">
        <w:t xml:space="preserve"> </w:t>
      </w:r>
      <w:r w:rsidR="005B3126" w:rsidRPr="005B3126">
        <w:t>and fill in the suppled attributes.</w:t>
      </w:r>
    </w:p>
    <w:p w14:paraId="6307C95B" w14:textId="77777777" w:rsidR="000546BA" w:rsidRDefault="000546BA" w:rsidP="000546BA">
      <w:pPr>
        <w:pStyle w:val="ListParagraph"/>
        <w:numPr>
          <w:ilvl w:val="2"/>
          <w:numId w:val="16"/>
        </w:numPr>
      </w:pPr>
      <w:r>
        <w:t xml:space="preserve">Make sure that Items marked in mandatory column of Appendix A as: “If Recording an </w:t>
      </w:r>
      <w:r w:rsidRPr="000546BA">
        <w:t>Incident</w:t>
      </w:r>
      <w:r>
        <w:t>” are supplied, otherwise throw an exception.</w:t>
      </w:r>
    </w:p>
    <w:p w14:paraId="3CC48412" w14:textId="376B39B5" w:rsidR="000546BA" w:rsidRDefault="000546BA" w:rsidP="00AB2152">
      <w:pPr>
        <w:pStyle w:val="ListParagraph"/>
        <w:numPr>
          <w:ilvl w:val="1"/>
          <w:numId w:val="16"/>
        </w:numPr>
      </w:pPr>
      <w:r w:rsidRPr="000546BA">
        <w:t>If Existin</w:t>
      </w:r>
      <w:r>
        <w:t>g then see if any Values in RSIC</w:t>
      </w:r>
      <w:r w:rsidRPr="000546BA">
        <w:t xml:space="preserve"> have changed or have been added</w:t>
      </w:r>
      <w:r w:rsidR="00AB2152">
        <w:t xml:space="preserve"> </w:t>
      </w:r>
      <w:r w:rsidR="00AB2152" w:rsidRPr="00AB2152">
        <w:t>then update them.</w:t>
      </w:r>
    </w:p>
    <w:p w14:paraId="5A0B827A" w14:textId="77777777" w:rsidR="001633D3" w:rsidRDefault="001633D3" w:rsidP="001633D3">
      <w:pPr>
        <w:pStyle w:val="ListParagraph"/>
        <w:numPr>
          <w:ilvl w:val="0"/>
          <w:numId w:val="16"/>
        </w:numPr>
      </w:pPr>
      <w:r>
        <w:t xml:space="preserve">If Inspection ID is supplied then process </w:t>
      </w:r>
      <w:r w:rsidRPr="001633D3">
        <w:t>Inspection</w:t>
      </w:r>
      <w:r>
        <w:t>s</w:t>
      </w:r>
    </w:p>
    <w:p w14:paraId="0699574B" w14:textId="2DBF6517" w:rsidR="001633D3" w:rsidRDefault="001633D3" w:rsidP="003336B8">
      <w:pPr>
        <w:pStyle w:val="ListParagraph"/>
        <w:numPr>
          <w:ilvl w:val="1"/>
          <w:numId w:val="16"/>
        </w:numPr>
      </w:pPr>
      <w:r>
        <w:t xml:space="preserve">If it is a new </w:t>
      </w:r>
      <w:r w:rsidR="00A87DED" w:rsidRPr="00A87DED">
        <w:t>Inspection</w:t>
      </w:r>
      <w:r>
        <w:t xml:space="preserve"> ID then Create the </w:t>
      </w:r>
      <w:del w:id="1232" w:author="Joe.Mendoza" w:date="2014-12-10T13:15:00Z">
        <w:r w:rsidDel="00F35BEE">
          <w:delText>RSIS</w:delText>
        </w:r>
      </w:del>
      <w:ins w:id="1233" w:author="Joe.Mendoza" w:date="2014-12-10T13:15:00Z">
        <w:r w:rsidR="00F35BEE">
          <w:t>RSIN</w:t>
        </w:r>
      </w:ins>
      <w:r>
        <w:t xml:space="preserve"> asset as a Child of the </w:t>
      </w:r>
      <w:r w:rsidR="009334B7">
        <w:t>RSD</w:t>
      </w:r>
      <w:r>
        <w:t xml:space="preserve"> asset associated with the </w:t>
      </w:r>
      <w:r w:rsidR="003336B8" w:rsidRPr="003336B8">
        <w:t xml:space="preserve">Vendor Code &amp; </w:t>
      </w:r>
      <w:r>
        <w:t>Reference ID</w:t>
      </w:r>
      <w:r w:rsidR="005B3126">
        <w:t xml:space="preserve"> </w:t>
      </w:r>
      <w:r w:rsidR="005B3126" w:rsidRPr="005B3126">
        <w:t>and fill in the suppled attributes.</w:t>
      </w:r>
    </w:p>
    <w:p w14:paraId="43B68AF9" w14:textId="77777777" w:rsidR="001633D3" w:rsidRDefault="001633D3" w:rsidP="001633D3">
      <w:pPr>
        <w:pStyle w:val="ListParagraph"/>
        <w:numPr>
          <w:ilvl w:val="2"/>
          <w:numId w:val="16"/>
        </w:numPr>
      </w:pPr>
      <w:r>
        <w:t xml:space="preserve">Make sure that Items marked in mandatory column of Appendix A as: “If Recording an </w:t>
      </w:r>
      <w:r w:rsidRPr="001633D3">
        <w:t>Inspection</w:t>
      </w:r>
      <w:r>
        <w:t>” are supplied, otherwise throw an exception.</w:t>
      </w:r>
    </w:p>
    <w:p w14:paraId="4CFE4B2C" w14:textId="2295E299" w:rsidR="001633D3" w:rsidRDefault="001633D3" w:rsidP="00AB2152">
      <w:pPr>
        <w:pStyle w:val="ListParagraph"/>
        <w:numPr>
          <w:ilvl w:val="1"/>
          <w:numId w:val="16"/>
        </w:numPr>
      </w:pPr>
      <w:r w:rsidRPr="000546BA">
        <w:t>If Existin</w:t>
      </w:r>
      <w:r>
        <w:t xml:space="preserve">g then see if any Values in </w:t>
      </w:r>
      <w:del w:id="1234" w:author="Joe.Mendoza" w:date="2014-12-10T13:15:00Z">
        <w:r w:rsidDel="00F35BEE">
          <w:delText>RSIS</w:delText>
        </w:r>
      </w:del>
      <w:ins w:id="1235" w:author="Joe.Mendoza" w:date="2014-12-10T13:15:00Z">
        <w:r w:rsidR="00F35BEE">
          <w:t>RSIN</w:t>
        </w:r>
      </w:ins>
      <w:r w:rsidRPr="000546BA">
        <w:t xml:space="preserve"> have changed or have been added</w:t>
      </w:r>
      <w:r w:rsidR="00AB2152">
        <w:t xml:space="preserve"> </w:t>
      </w:r>
      <w:r w:rsidR="00AB2152" w:rsidRPr="00AB2152">
        <w:t>then update them.</w:t>
      </w:r>
    </w:p>
    <w:p w14:paraId="5296B338" w14:textId="77777777" w:rsidR="001633D3" w:rsidRDefault="001633D3" w:rsidP="001633D3">
      <w:pPr>
        <w:pStyle w:val="ListParagraph"/>
        <w:numPr>
          <w:ilvl w:val="0"/>
          <w:numId w:val="16"/>
        </w:numPr>
      </w:pPr>
      <w:r>
        <w:t xml:space="preserve">If Request ID is supplied then process </w:t>
      </w:r>
      <w:r w:rsidRPr="001633D3">
        <w:t>Request</w:t>
      </w:r>
      <w:r>
        <w:t>s</w:t>
      </w:r>
    </w:p>
    <w:p w14:paraId="7A665C2F" w14:textId="20930B11" w:rsidR="001633D3" w:rsidRDefault="001633D3" w:rsidP="003336B8">
      <w:pPr>
        <w:pStyle w:val="ListParagraph"/>
        <w:numPr>
          <w:ilvl w:val="1"/>
          <w:numId w:val="16"/>
        </w:numPr>
      </w:pPr>
      <w:r>
        <w:t xml:space="preserve">If it is a new </w:t>
      </w:r>
      <w:r w:rsidRPr="001633D3">
        <w:t>Request</w:t>
      </w:r>
      <w:r>
        <w:t xml:space="preserve"> ID then Create the RSRE asset as a Child of the </w:t>
      </w:r>
      <w:r w:rsidR="009334B7">
        <w:t>RSD</w:t>
      </w:r>
      <w:r>
        <w:t xml:space="preserve"> asset associated with the </w:t>
      </w:r>
      <w:r w:rsidR="003336B8" w:rsidRPr="003336B8">
        <w:t xml:space="preserve">Vendor Code &amp; </w:t>
      </w:r>
      <w:r>
        <w:t>Reference ID</w:t>
      </w:r>
      <w:r w:rsidR="005B3126">
        <w:t xml:space="preserve"> </w:t>
      </w:r>
      <w:r w:rsidR="005B3126" w:rsidRPr="005B3126">
        <w:t>and fill in the suppled attributes.</w:t>
      </w:r>
    </w:p>
    <w:p w14:paraId="43EB660B" w14:textId="77777777" w:rsidR="001633D3" w:rsidRDefault="001633D3" w:rsidP="001633D3">
      <w:pPr>
        <w:pStyle w:val="ListParagraph"/>
        <w:numPr>
          <w:ilvl w:val="2"/>
          <w:numId w:val="16"/>
        </w:numPr>
      </w:pPr>
      <w:r>
        <w:t xml:space="preserve">Make sure that Items marked in mandatory column of Appendix A as: “If Recording a </w:t>
      </w:r>
      <w:r w:rsidRPr="001633D3">
        <w:t>Request</w:t>
      </w:r>
      <w:r>
        <w:t>” are supplied, otherwise throw an exception.</w:t>
      </w:r>
    </w:p>
    <w:p w14:paraId="38B68E49" w14:textId="441C5940" w:rsidR="001633D3" w:rsidRDefault="001633D3" w:rsidP="00AB2152">
      <w:pPr>
        <w:pStyle w:val="ListParagraph"/>
        <w:numPr>
          <w:ilvl w:val="1"/>
          <w:numId w:val="16"/>
        </w:numPr>
      </w:pPr>
      <w:r w:rsidRPr="000546BA">
        <w:lastRenderedPageBreak/>
        <w:t>If Existin</w:t>
      </w:r>
      <w:r>
        <w:t>g then see if any Values in RSRE</w:t>
      </w:r>
      <w:r w:rsidRPr="000546BA">
        <w:t xml:space="preserve"> have changed or have been added</w:t>
      </w:r>
      <w:r w:rsidR="00AB2152">
        <w:t xml:space="preserve"> </w:t>
      </w:r>
      <w:r w:rsidR="00AB2152" w:rsidRPr="00AB2152">
        <w:t>then update them.</w:t>
      </w:r>
    </w:p>
    <w:p w14:paraId="60670E42" w14:textId="77777777" w:rsidR="00C00624" w:rsidRDefault="00C00624" w:rsidP="00C00624"/>
    <w:p w14:paraId="3FC7D8B9" w14:textId="53236BC9" w:rsidR="00C00624" w:rsidRDefault="00C00624" w:rsidP="00C00624">
      <w:r>
        <w:t>The next page shows a simplified flow chart diagram on how the custom CSV Load procedure will process the input file.</w:t>
      </w:r>
      <w:r w:rsidR="008513D7">
        <w:t xml:space="preserve">  The diagram represents reading in on</w:t>
      </w:r>
      <w:r w:rsidR="008C0552">
        <w:t>e line of the data provided by the</w:t>
      </w:r>
      <w:r w:rsidR="008513D7">
        <w:t xml:space="preserve"> CSV input file.  </w:t>
      </w:r>
      <w:r w:rsidR="00216358">
        <w:t>This is</w:t>
      </w:r>
      <w:r w:rsidR="008513D7">
        <w:t xml:space="preserve"> repeated until all the supplied data is processed. </w:t>
      </w:r>
    </w:p>
    <w:p w14:paraId="5E5FFD8F" w14:textId="50D3A5CE" w:rsidR="005B3126" w:rsidRDefault="005B3126">
      <w:pPr>
        <w:rPr>
          <w:b/>
          <w:sz w:val="24"/>
        </w:rPr>
      </w:pPr>
      <w:r>
        <w:br w:type="page"/>
      </w:r>
      <w:r w:rsidR="0071663E">
        <w:rPr>
          <w:noProof/>
        </w:rPr>
        <w:lastRenderedPageBreak/>
        <w:drawing>
          <wp:inline distT="0" distB="0" distL="0" distR="0" wp14:anchorId="62E6A024" wp14:editId="5ADE7D4F">
            <wp:extent cx="5833773" cy="7981950"/>
            <wp:effectExtent l="0" t="0" r="0" b="0"/>
            <wp:docPr id="8" name="Picture 8" descr="C:\Users\joe.mendoza\Documents\~customers\~Exor\RMS - RAMS\Reflect With Insight\docs\Csv_proces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mendoza\Documents\~customers\~Exor\RMS - RAMS\Reflect With Insight\docs\Csv_process.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1116" cy="7991997"/>
                    </a:xfrm>
                    <a:prstGeom prst="rect">
                      <a:avLst/>
                    </a:prstGeom>
                    <a:noFill/>
                    <a:ln>
                      <a:noFill/>
                    </a:ln>
                  </pic:spPr>
                </pic:pic>
              </a:graphicData>
            </a:graphic>
          </wp:inline>
        </w:drawing>
      </w:r>
    </w:p>
    <w:p w14:paraId="1D2724D6" w14:textId="77777777" w:rsidR="00301416" w:rsidRPr="00301416" w:rsidRDefault="00301416" w:rsidP="00E77FF3"/>
    <w:p w14:paraId="4A0CE780" w14:textId="77777777" w:rsidR="00CB60C1" w:rsidRDefault="001943EF" w:rsidP="00904245">
      <w:pPr>
        <w:pStyle w:val="Heading1"/>
      </w:pPr>
      <w:bookmarkStart w:id="1236" w:name="_Toc368641129"/>
      <w:bookmarkStart w:id="1237" w:name="_Toc404777943"/>
      <w:bookmarkEnd w:id="1236"/>
      <w:r>
        <w:t>Reporting on Routine Services Data</w:t>
      </w:r>
      <w:bookmarkEnd w:id="1237"/>
    </w:p>
    <w:p w14:paraId="6C19EACB" w14:textId="77777777" w:rsidR="00CB60C1" w:rsidRDefault="00CB60C1" w:rsidP="00904245"/>
    <w:p w14:paraId="3774A0C8" w14:textId="0589003A" w:rsidR="00A404C8" w:rsidRDefault="00B11EB8" w:rsidP="00904245">
      <w:r w:rsidRPr="00B11EB8">
        <w:t xml:space="preserve">The RAMS system needs to have the data in place to be able to produce the following reporting objects.  </w:t>
      </w:r>
      <w:r w:rsidR="005B3126">
        <w:t xml:space="preserve">Bentley will create views that can then be added and used </w:t>
      </w:r>
      <w:r w:rsidR="00F2481F">
        <w:t>by and external reporting tool</w:t>
      </w:r>
      <w:r w:rsidR="005B3126">
        <w:t>.</w:t>
      </w:r>
      <w:r w:rsidR="00A404C8">
        <w:t xml:space="preserve">  </w:t>
      </w:r>
    </w:p>
    <w:p w14:paraId="5994636B" w14:textId="77777777" w:rsidR="00A404C8" w:rsidRDefault="00A404C8" w:rsidP="00904245"/>
    <w:p w14:paraId="39517105" w14:textId="73DA6FA2" w:rsidR="00B11EB8" w:rsidRDefault="005B3126" w:rsidP="00904245">
      <w:r>
        <w:t>The reports can be s</w:t>
      </w:r>
      <w:r w:rsidR="00702B8A">
        <w:t>plit</w:t>
      </w:r>
      <w:r>
        <w:t xml:space="preserve"> into two categories:  Management Reports and 3</w:t>
      </w:r>
      <w:r w:rsidRPr="005B3126">
        <w:rPr>
          <w:vertAlign w:val="superscript"/>
        </w:rPr>
        <w:t>rd</w:t>
      </w:r>
      <w:r>
        <w:t xml:space="preserve"> party service provider reports.</w:t>
      </w:r>
    </w:p>
    <w:p w14:paraId="0469AFA7" w14:textId="77777777" w:rsidR="00B11EB8" w:rsidRDefault="00B11EB8" w:rsidP="00904245"/>
    <w:p w14:paraId="65843D2F" w14:textId="77777777" w:rsidR="00207454" w:rsidRDefault="005B3126" w:rsidP="00904245">
      <w:pPr>
        <w:pStyle w:val="Heading2"/>
      </w:pPr>
      <w:bookmarkStart w:id="1238" w:name="_Toc404777944"/>
      <w:r>
        <w:t>Management Reports</w:t>
      </w:r>
      <w:bookmarkEnd w:id="1238"/>
    </w:p>
    <w:p w14:paraId="1D2C11A9" w14:textId="77777777" w:rsidR="00207454" w:rsidRDefault="00207454" w:rsidP="00904245"/>
    <w:p w14:paraId="3EAE5537" w14:textId="77777777" w:rsidR="005B3126" w:rsidRDefault="005B3126" w:rsidP="00904245">
      <w:r>
        <w:t>The following management level reports have been defined as needed by RMS.</w:t>
      </w:r>
    </w:p>
    <w:p w14:paraId="4107EA22" w14:textId="77777777" w:rsidR="005B3126" w:rsidRDefault="005B3126" w:rsidP="00904245"/>
    <w:p w14:paraId="67ADFB4F" w14:textId="16BB117E" w:rsidR="005B3126" w:rsidRDefault="005B3126" w:rsidP="005B3126">
      <w:pPr>
        <w:pStyle w:val="Heading3"/>
        <w:numPr>
          <w:ilvl w:val="2"/>
          <w:numId w:val="17"/>
        </w:numPr>
      </w:pPr>
      <w:del w:id="1239" w:author="Joe.Mendoza" w:date="2014-11-26T10:38:00Z">
        <w:r w:rsidDel="001469AD">
          <w:delText>Outstanding Defects</w:delText>
        </w:r>
      </w:del>
      <w:bookmarkStart w:id="1240" w:name="_Toc404777945"/>
      <w:ins w:id="1241" w:author="Joe.Mendoza" w:date="2014-11-26T10:38:00Z">
        <w:r w:rsidR="001469AD">
          <w:t>Defects during a period</w:t>
        </w:r>
      </w:ins>
      <w:bookmarkEnd w:id="1240"/>
    </w:p>
    <w:p w14:paraId="188EE130" w14:textId="77777777" w:rsidR="005B3126" w:rsidRDefault="005B3126" w:rsidP="005B3126"/>
    <w:p w14:paraId="3C61BFF6" w14:textId="575AE7BA" w:rsidR="005B3126" w:rsidRPr="005B3126" w:rsidRDefault="005B3126" w:rsidP="005B3126">
      <w:r>
        <w:t xml:space="preserve">This report uses data from the Defect Asset </w:t>
      </w:r>
      <w:del w:id="1242" w:author="Joe.Mendoza" w:date="2014-11-26T10:40:00Z">
        <w:r w:rsidDel="001469AD">
          <w:delText xml:space="preserve">to determine which defects have not been resolved.   If the Defect_Completetion_Date is Null then the defect has not been resolved.  </w:delText>
        </w:r>
      </w:del>
      <w:ins w:id="1243" w:author="Joe.Mendoza" w:date="2014-11-26T10:40:00Z">
        <w:r w:rsidR="001469AD">
          <w:t xml:space="preserve">to report on all defect items.  </w:t>
        </w:r>
      </w:ins>
    </w:p>
    <w:p w14:paraId="0D0E0BD3" w14:textId="77777777" w:rsidR="009B5827" w:rsidRDefault="009B5827"/>
    <w:p w14:paraId="6EE84DC1" w14:textId="1DF98D65" w:rsidR="008B7C40" w:rsidRDefault="008B7C40">
      <w:r>
        <w:t xml:space="preserve">This report needs to link the RSDE asset back to </w:t>
      </w:r>
      <w:r w:rsidR="009334B7">
        <w:t>RSD</w:t>
      </w:r>
      <w:r>
        <w:t xml:space="preserve"> in nm_inv_items.  This report will also need to join  nm_members and nm_elements to retrieve relevant location information.  </w:t>
      </w:r>
    </w:p>
    <w:p w14:paraId="60FBD67A" w14:textId="77777777" w:rsidR="008B7C40" w:rsidRDefault="008B7C40"/>
    <w:tbl>
      <w:tblPr>
        <w:tblStyle w:val="TableGrid"/>
        <w:tblW w:w="0" w:type="auto"/>
        <w:tblLook w:val="04A0" w:firstRow="1" w:lastRow="0" w:firstColumn="1" w:lastColumn="0" w:noHBand="0" w:noVBand="1"/>
      </w:tblPr>
      <w:tblGrid>
        <w:gridCol w:w="3019"/>
        <w:gridCol w:w="2952"/>
        <w:gridCol w:w="2552"/>
        <w:tblGridChange w:id="1244">
          <w:tblGrid>
            <w:gridCol w:w="3019"/>
            <w:gridCol w:w="2952"/>
            <w:gridCol w:w="2552"/>
          </w:tblGrid>
        </w:tblGridChange>
      </w:tblGrid>
      <w:tr w:rsidR="008B7C40" w14:paraId="74C3D9F7" w14:textId="77777777" w:rsidTr="00E77FF3">
        <w:tc>
          <w:tcPr>
            <w:tcW w:w="3019" w:type="dxa"/>
          </w:tcPr>
          <w:p w14:paraId="385FFFC8" w14:textId="77777777" w:rsidR="008B7C40" w:rsidRPr="008B7C40" w:rsidRDefault="008B7C40" w:rsidP="001D5268">
            <w:pPr>
              <w:jc w:val="center"/>
              <w:rPr>
                <w:b/>
              </w:rPr>
            </w:pPr>
            <w:r w:rsidRPr="008B7C40">
              <w:rPr>
                <w:b/>
              </w:rPr>
              <w:t>Column Name</w:t>
            </w:r>
          </w:p>
        </w:tc>
        <w:tc>
          <w:tcPr>
            <w:tcW w:w="2952" w:type="dxa"/>
          </w:tcPr>
          <w:p w14:paraId="55E45FFD" w14:textId="77777777" w:rsidR="008B7C40" w:rsidRPr="008B7C40" w:rsidRDefault="008B7C40" w:rsidP="001D5268">
            <w:pPr>
              <w:jc w:val="center"/>
              <w:rPr>
                <w:b/>
              </w:rPr>
            </w:pPr>
            <w:r w:rsidRPr="008B7C40">
              <w:rPr>
                <w:b/>
              </w:rPr>
              <w:t>RAMS Internal Name</w:t>
            </w:r>
          </w:p>
        </w:tc>
        <w:tc>
          <w:tcPr>
            <w:tcW w:w="2552" w:type="dxa"/>
          </w:tcPr>
          <w:p w14:paraId="35435FED" w14:textId="77777777" w:rsidR="008B7C40" w:rsidRPr="008B7C40" w:rsidRDefault="008B7C40" w:rsidP="001D5268">
            <w:pPr>
              <w:jc w:val="center"/>
              <w:rPr>
                <w:b/>
              </w:rPr>
            </w:pPr>
            <w:r w:rsidRPr="008B7C40">
              <w:rPr>
                <w:b/>
              </w:rPr>
              <w:t>Comments</w:t>
            </w:r>
          </w:p>
        </w:tc>
      </w:tr>
      <w:tr w:rsidR="00561B0D" w14:paraId="4BE0F767" w14:textId="77777777" w:rsidTr="00E77FF3">
        <w:tc>
          <w:tcPr>
            <w:tcW w:w="3019" w:type="dxa"/>
          </w:tcPr>
          <w:p w14:paraId="776AB192" w14:textId="79948257" w:rsidR="00561B0D" w:rsidRPr="008B7C40" w:rsidRDefault="00561B0D" w:rsidP="00561B0D">
            <w:r>
              <w:t>Vendor_Code</w:t>
            </w:r>
          </w:p>
        </w:tc>
        <w:tc>
          <w:tcPr>
            <w:tcW w:w="2952" w:type="dxa"/>
          </w:tcPr>
          <w:p w14:paraId="532B2E2A" w14:textId="18F0359D" w:rsidR="00561B0D" w:rsidRPr="008B7C40" w:rsidRDefault="00561B0D" w:rsidP="00561B0D">
            <w:r w:rsidRPr="00A404C8">
              <w:t>IIT_CHR_ATTRIB26</w:t>
            </w:r>
          </w:p>
        </w:tc>
        <w:tc>
          <w:tcPr>
            <w:tcW w:w="2552" w:type="dxa"/>
          </w:tcPr>
          <w:p w14:paraId="3A96F27A" w14:textId="317D6D47" w:rsidR="00561B0D" w:rsidRDefault="00561B0D" w:rsidP="00561B0D">
            <w:ins w:id="1245" w:author="Joe.Mendoza" w:date="2014-11-26T14:52:00Z">
              <w:r w:rsidRPr="00561B0D">
                <w:t>Asset: RSD</w:t>
              </w:r>
            </w:ins>
          </w:p>
        </w:tc>
      </w:tr>
      <w:tr w:rsidR="00561B0D" w14:paraId="5F97AF35" w14:textId="77777777" w:rsidTr="004A5A21">
        <w:tblPrEx>
          <w:tblW w:w="0" w:type="auto"/>
          <w:tblPrExChange w:id="1246" w:author="Joe.Mendoza" w:date="2014-11-26T15:27:00Z">
            <w:tblPrEx>
              <w:tblW w:w="0" w:type="auto"/>
            </w:tblPrEx>
          </w:tblPrExChange>
        </w:tblPrEx>
        <w:trPr>
          <w:trHeight w:val="278"/>
          <w:trPrChange w:id="1247" w:author="Joe.Mendoza" w:date="2014-11-26T15:27:00Z">
            <w:trPr>
              <w:trHeight w:val="332"/>
            </w:trPr>
          </w:trPrChange>
        </w:trPr>
        <w:tc>
          <w:tcPr>
            <w:tcW w:w="3019" w:type="dxa"/>
            <w:tcPrChange w:id="1248" w:author="Joe.Mendoza" w:date="2014-11-26T15:27:00Z">
              <w:tcPr>
                <w:tcW w:w="3019" w:type="dxa"/>
              </w:tcPr>
            </w:tcPrChange>
          </w:tcPr>
          <w:p w14:paraId="188DD4E4" w14:textId="77777777" w:rsidR="00561B0D" w:rsidRDefault="00561B0D" w:rsidP="00561B0D">
            <w:r w:rsidRPr="008B7C40">
              <w:t>Reference_id</w:t>
            </w:r>
          </w:p>
        </w:tc>
        <w:tc>
          <w:tcPr>
            <w:tcW w:w="2952" w:type="dxa"/>
            <w:tcPrChange w:id="1249" w:author="Joe.Mendoza" w:date="2014-11-26T15:27:00Z">
              <w:tcPr>
                <w:tcW w:w="2952" w:type="dxa"/>
              </w:tcPr>
            </w:tcPrChange>
          </w:tcPr>
          <w:p w14:paraId="142CE18F" w14:textId="0F86B017" w:rsidR="00561B0D" w:rsidRDefault="00561B0D" w:rsidP="00561B0D">
            <w:r w:rsidRPr="008B7C40">
              <w:t>IIT_</w:t>
            </w:r>
            <w:r>
              <w:t>NUM</w:t>
            </w:r>
            <w:r w:rsidRPr="008B7C40">
              <w:t>_ATTRIB2</w:t>
            </w:r>
            <w:r>
              <w:t>5</w:t>
            </w:r>
          </w:p>
        </w:tc>
        <w:tc>
          <w:tcPr>
            <w:tcW w:w="2552" w:type="dxa"/>
            <w:tcPrChange w:id="1250" w:author="Joe.Mendoza" w:date="2014-11-26T15:27:00Z">
              <w:tcPr>
                <w:tcW w:w="2552" w:type="dxa"/>
              </w:tcPr>
            </w:tcPrChange>
          </w:tcPr>
          <w:p w14:paraId="18D5DD4E" w14:textId="33D60061" w:rsidR="00561B0D" w:rsidRDefault="00561B0D" w:rsidP="00561B0D">
            <w:ins w:id="1251" w:author="Joe.Mendoza" w:date="2014-11-26T14:52:00Z">
              <w:r w:rsidRPr="00561B0D">
                <w:t>Asset: RSD</w:t>
              </w:r>
            </w:ins>
          </w:p>
        </w:tc>
      </w:tr>
      <w:tr w:rsidR="00561B0D" w14:paraId="07CB0052" w14:textId="77777777" w:rsidTr="00E77FF3">
        <w:tc>
          <w:tcPr>
            <w:tcW w:w="3019" w:type="dxa"/>
          </w:tcPr>
          <w:p w14:paraId="59297518" w14:textId="77777777" w:rsidR="00561B0D" w:rsidRDefault="00561B0D" w:rsidP="00561B0D">
            <w:r w:rsidRPr="008B7C40">
              <w:t>Road_Number</w:t>
            </w:r>
          </w:p>
        </w:tc>
        <w:tc>
          <w:tcPr>
            <w:tcW w:w="2952" w:type="dxa"/>
          </w:tcPr>
          <w:p w14:paraId="267E08B0" w14:textId="77777777" w:rsidR="00561B0D" w:rsidRDefault="00561B0D" w:rsidP="00561B0D">
            <w:r w:rsidRPr="008B7C40">
              <w:t>IIT_CHR_ATTRIB56</w:t>
            </w:r>
          </w:p>
        </w:tc>
        <w:tc>
          <w:tcPr>
            <w:tcW w:w="2552" w:type="dxa"/>
          </w:tcPr>
          <w:p w14:paraId="4C202227" w14:textId="33D95CEF" w:rsidR="00561B0D" w:rsidRDefault="00561B0D" w:rsidP="00561B0D">
            <w:ins w:id="1252" w:author="Joe.Mendoza" w:date="2014-11-26T14:52:00Z">
              <w:r w:rsidRPr="00561B0D">
                <w:t>Asset: RSD</w:t>
              </w:r>
            </w:ins>
          </w:p>
        </w:tc>
      </w:tr>
      <w:tr w:rsidR="00561B0D" w14:paraId="562AACC4" w14:textId="77777777" w:rsidTr="00E77FF3">
        <w:tc>
          <w:tcPr>
            <w:tcW w:w="3019" w:type="dxa"/>
          </w:tcPr>
          <w:p w14:paraId="11D80E94" w14:textId="77777777" w:rsidR="00561B0D" w:rsidRDefault="00561B0D" w:rsidP="00561B0D">
            <w:r w:rsidRPr="008B7C40">
              <w:t>Road_Maintenance_Segment</w:t>
            </w:r>
          </w:p>
        </w:tc>
        <w:tc>
          <w:tcPr>
            <w:tcW w:w="2952" w:type="dxa"/>
          </w:tcPr>
          <w:p w14:paraId="28B3ED81" w14:textId="77777777" w:rsidR="00561B0D" w:rsidRDefault="00561B0D" w:rsidP="00561B0D">
            <w:r w:rsidRPr="001D5268">
              <w:t>IIT_CHR_ATTRIB28</w:t>
            </w:r>
          </w:p>
        </w:tc>
        <w:tc>
          <w:tcPr>
            <w:tcW w:w="2552" w:type="dxa"/>
          </w:tcPr>
          <w:p w14:paraId="19AB2803" w14:textId="34CF128B" w:rsidR="00561B0D" w:rsidRDefault="00561B0D" w:rsidP="00561B0D">
            <w:ins w:id="1253" w:author="Joe.Mendoza" w:date="2014-11-26T14:52:00Z">
              <w:r w:rsidRPr="00561B0D">
                <w:t>Asset: RSD</w:t>
              </w:r>
            </w:ins>
          </w:p>
        </w:tc>
      </w:tr>
      <w:tr w:rsidR="00561B0D" w14:paraId="38F4F939" w14:textId="77777777" w:rsidTr="00E77FF3">
        <w:tc>
          <w:tcPr>
            <w:tcW w:w="3019" w:type="dxa"/>
          </w:tcPr>
          <w:p w14:paraId="3E32C574" w14:textId="77777777" w:rsidR="00561B0D" w:rsidRDefault="00561B0D" w:rsidP="00561B0D">
            <w:r w:rsidRPr="008B7C40">
              <w:t>Date of creation</w:t>
            </w:r>
          </w:p>
        </w:tc>
        <w:tc>
          <w:tcPr>
            <w:tcW w:w="2952" w:type="dxa"/>
          </w:tcPr>
          <w:p w14:paraId="3CCDBC59" w14:textId="77777777" w:rsidR="00561B0D" w:rsidRDefault="00561B0D" w:rsidP="00561B0D">
            <w:r w:rsidRPr="001D5268">
              <w:t>IIT_DATE_ATTRIB86</w:t>
            </w:r>
          </w:p>
        </w:tc>
        <w:tc>
          <w:tcPr>
            <w:tcW w:w="2552" w:type="dxa"/>
          </w:tcPr>
          <w:p w14:paraId="3BBF6791" w14:textId="0707308C" w:rsidR="00561B0D" w:rsidRDefault="00561B0D" w:rsidP="00561B0D">
            <w:ins w:id="1254" w:author="Joe.Mendoza" w:date="2014-11-26T14:52:00Z">
              <w:r w:rsidRPr="00561B0D">
                <w:t>Asset: RSD</w:t>
              </w:r>
            </w:ins>
          </w:p>
        </w:tc>
      </w:tr>
      <w:tr w:rsidR="00561B0D" w14:paraId="18E05A78" w14:textId="77777777" w:rsidTr="00E77FF3">
        <w:tc>
          <w:tcPr>
            <w:tcW w:w="3019" w:type="dxa"/>
          </w:tcPr>
          <w:p w14:paraId="2909C77D" w14:textId="77777777" w:rsidR="00561B0D" w:rsidRDefault="00561B0D" w:rsidP="00561B0D">
            <w:r w:rsidRPr="008B7C40">
              <w:t>Longitude</w:t>
            </w:r>
          </w:p>
        </w:tc>
        <w:tc>
          <w:tcPr>
            <w:tcW w:w="2952" w:type="dxa"/>
          </w:tcPr>
          <w:p w14:paraId="7736E0B2" w14:textId="77777777" w:rsidR="00561B0D" w:rsidRDefault="00561B0D" w:rsidP="00561B0D">
            <w:r w:rsidRPr="001D5268">
              <w:t>IIT_NUM_ATTRIB17</w:t>
            </w:r>
          </w:p>
        </w:tc>
        <w:tc>
          <w:tcPr>
            <w:tcW w:w="2552" w:type="dxa"/>
          </w:tcPr>
          <w:p w14:paraId="0F570826" w14:textId="39DE1A5D" w:rsidR="00561B0D" w:rsidRDefault="00561B0D" w:rsidP="00561B0D">
            <w:ins w:id="1255" w:author="Joe.Mendoza" w:date="2014-11-26T14:52:00Z">
              <w:r w:rsidRPr="00561B0D">
                <w:t>Asset: RSD</w:t>
              </w:r>
            </w:ins>
          </w:p>
        </w:tc>
      </w:tr>
      <w:tr w:rsidR="00561B0D" w14:paraId="4A224F4B" w14:textId="77777777" w:rsidTr="00E77FF3">
        <w:tc>
          <w:tcPr>
            <w:tcW w:w="3019" w:type="dxa"/>
          </w:tcPr>
          <w:p w14:paraId="71FB7E10" w14:textId="77777777" w:rsidR="00561B0D" w:rsidRDefault="00561B0D" w:rsidP="00561B0D">
            <w:r w:rsidRPr="008B7C40">
              <w:t>Latitude</w:t>
            </w:r>
          </w:p>
        </w:tc>
        <w:tc>
          <w:tcPr>
            <w:tcW w:w="2952" w:type="dxa"/>
          </w:tcPr>
          <w:p w14:paraId="58202F29" w14:textId="77777777" w:rsidR="00561B0D" w:rsidRDefault="00561B0D" w:rsidP="00561B0D">
            <w:r w:rsidRPr="001D5268">
              <w:t>IIT_NUM_ATTRIB18</w:t>
            </w:r>
          </w:p>
        </w:tc>
        <w:tc>
          <w:tcPr>
            <w:tcW w:w="2552" w:type="dxa"/>
          </w:tcPr>
          <w:p w14:paraId="65BE21C4" w14:textId="18A641C5" w:rsidR="00561B0D" w:rsidRDefault="00561B0D" w:rsidP="00561B0D">
            <w:ins w:id="1256" w:author="Joe.Mendoza" w:date="2014-11-26T14:52:00Z">
              <w:r w:rsidRPr="00561B0D">
                <w:t>Asset: RSD</w:t>
              </w:r>
            </w:ins>
          </w:p>
        </w:tc>
      </w:tr>
      <w:tr w:rsidR="00561B0D" w14:paraId="729C5E07" w14:textId="77777777" w:rsidTr="00E77FF3">
        <w:tc>
          <w:tcPr>
            <w:tcW w:w="3019" w:type="dxa"/>
          </w:tcPr>
          <w:p w14:paraId="2148CA16" w14:textId="3D1E0F63" w:rsidR="00561B0D" w:rsidRDefault="00561B0D" w:rsidP="00561B0D">
            <w:r>
              <w:t>LGA</w:t>
            </w:r>
          </w:p>
        </w:tc>
        <w:tc>
          <w:tcPr>
            <w:tcW w:w="2952" w:type="dxa"/>
          </w:tcPr>
          <w:p w14:paraId="007D7FAB" w14:textId="77777777" w:rsidR="00561B0D" w:rsidRDefault="00561B0D" w:rsidP="00561B0D">
            <w:r w:rsidRPr="001D5268">
              <w:t>IIT_CHR_ATTRIB29</w:t>
            </w:r>
          </w:p>
        </w:tc>
        <w:tc>
          <w:tcPr>
            <w:tcW w:w="2552" w:type="dxa"/>
          </w:tcPr>
          <w:p w14:paraId="69977625" w14:textId="3D35F031" w:rsidR="00561B0D" w:rsidRDefault="00561B0D" w:rsidP="00561B0D">
            <w:ins w:id="1257" w:author="Joe.Mendoza" w:date="2014-11-26T14:52:00Z">
              <w:r w:rsidRPr="00561B0D">
                <w:t>Asset: RSD</w:t>
              </w:r>
            </w:ins>
          </w:p>
        </w:tc>
      </w:tr>
      <w:tr w:rsidR="00561B0D" w:rsidRPr="008B7C40" w14:paraId="14E45A1C" w14:textId="77777777" w:rsidTr="00E77FF3">
        <w:trPr>
          <w:trHeight w:val="300"/>
        </w:trPr>
        <w:tc>
          <w:tcPr>
            <w:tcW w:w="3019" w:type="dxa"/>
            <w:noWrap/>
          </w:tcPr>
          <w:p w14:paraId="73D0301F" w14:textId="77777777" w:rsidR="00561B0D" w:rsidRPr="008B7C40" w:rsidRDefault="00561B0D" w:rsidP="00561B0D">
            <w:pPr>
              <w:rPr>
                <w:rFonts w:ascii="Calibri" w:hAnsi="Calibri"/>
                <w:color w:val="000000"/>
              </w:rPr>
            </w:pPr>
            <w:r>
              <w:rPr>
                <w:rFonts w:ascii="Calibri" w:hAnsi="Calibri"/>
                <w:color w:val="000000"/>
              </w:rPr>
              <w:t>Asset_type_code</w:t>
            </w:r>
          </w:p>
        </w:tc>
        <w:tc>
          <w:tcPr>
            <w:tcW w:w="2952" w:type="dxa"/>
          </w:tcPr>
          <w:p w14:paraId="14D2FF97" w14:textId="77777777" w:rsidR="00561B0D" w:rsidRPr="008B7C40" w:rsidRDefault="00561B0D" w:rsidP="00561B0D">
            <w:pPr>
              <w:rPr>
                <w:rFonts w:ascii="Calibri" w:hAnsi="Calibri"/>
              </w:rPr>
            </w:pPr>
            <w:r w:rsidRPr="001D5268">
              <w:rPr>
                <w:rFonts w:ascii="Calibri" w:hAnsi="Calibri"/>
              </w:rPr>
              <w:t>IIT_CHR_ATTRIB27</w:t>
            </w:r>
          </w:p>
        </w:tc>
        <w:tc>
          <w:tcPr>
            <w:tcW w:w="2552" w:type="dxa"/>
          </w:tcPr>
          <w:p w14:paraId="7DA3EDBD" w14:textId="594C6888" w:rsidR="00561B0D" w:rsidRPr="008B7C40" w:rsidRDefault="00561B0D" w:rsidP="00561B0D">
            <w:pPr>
              <w:rPr>
                <w:rFonts w:ascii="Calibri" w:hAnsi="Calibri"/>
              </w:rPr>
            </w:pPr>
            <w:ins w:id="1258" w:author="Joe.Mendoza" w:date="2014-11-26T14:52:00Z">
              <w:r w:rsidRPr="00561B0D">
                <w:rPr>
                  <w:rFonts w:ascii="Calibri" w:hAnsi="Calibri"/>
                </w:rPr>
                <w:t>Asset: RSD</w:t>
              </w:r>
            </w:ins>
          </w:p>
        </w:tc>
      </w:tr>
      <w:tr w:rsidR="00561B0D" w:rsidRPr="008B7C40" w14:paraId="1C078714" w14:textId="77777777" w:rsidTr="00E77FF3">
        <w:trPr>
          <w:trHeight w:val="70"/>
        </w:trPr>
        <w:tc>
          <w:tcPr>
            <w:tcW w:w="3019" w:type="dxa"/>
            <w:noWrap/>
          </w:tcPr>
          <w:p w14:paraId="17618DC3" w14:textId="4541292C" w:rsidR="00561B0D" w:rsidRPr="008B7C40" w:rsidRDefault="00561B0D" w:rsidP="00561B0D">
            <w:pPr>
              <w:rPr>
                <w:rFonts w:ascii="Calibri" w:hAnsi="Calibri"/>
                <w:color w:val="000000"/>
              </w:rPr>
            </w:pPr>
            <w:r>
              <w:rPr>
                <w:rFonts w:ascii="Calibri" w:hAnsi="Calibri"/>
                <w:color w:val="000000"/>
              </w:rPr>
              <w:t>Key_ID</w:t>
            </w:r>
          </w:p>
        </w:tc>
        <w:tc>
          <w:tcPr>
            <w:tcW w:w="2952" w:type="dxa"/>
          </w:tcPr>
          <w:p w14:paraId="14881E0D" w14:textId="77777777" w:rsidR="00561B0D" w:rsidRPr="008B7C40" w:rsidRDefault="00561B0D" w:rsidP="00561B0D">
            <w:pPr>
              <w:rPr>
                <w:rFonts w:ascii="Calibri" w:hAnsi="Calibri"/>
              </w:rPr>
            </w:pPr>
            <w:r w:rsidRPr="001D5268">
              <w:rPr>
                <w:rFonts w:ascii="Calibri" w:hAnsi="Calibri"/>
              </w:rPr>
              <w:t>IIT_NUM_ATTRIB16</w:t>
            </w:r>
          </w:p>
        </w:tc>
        <w:tc>
          <w:tcPr>
            <w:tcW w:w="2552" w:type="dxa"/>
          </w:tcPr>
          <w:p w14:paraId="44F592A4" w14:textId="6353165A" w:rsidR="00561B0D" w:rsidRPr="008B7C40" w:rsidRDefault="00561B0D" w:rsidP="00561B0D">
            <w:pPr>
              <w:rPr>
                <w:rFonts w:ascii="Calibri" w:hAnsi="Calibri"/>
              </w:rPr>
            </w:pPr>
            <w:ins w:id="1259" w:author="Joe.Mendoza" w:date="2014-11-26T14:52:00Z">
              <w:r w:rsidRPr="00561B0D">
                <w:rPr>
                  <w:rFonts w:ascii="Calibri" w:hAnsi="Calibri"/>
                </w:rPr>
                <w:t>Asset: RSD</w:t>
              </w:r>
            </w:ins>
          </w:p>
        </w:tc>
      </w:tr>
      <w:tr w:rsidR="00561B0D" w:rsidRPr="008B7C40" w14:paraId="17A8AE2D" w14:textId="77777777" w:rsidTr="00E77FF3">
        <w:trPr>
          <w:trHeight w:val="300"/>
        </w:trPr>
        <w:tc>
          <w:tcPr>
            <w:tcW w:w="3019" w:type="dxa"/>
            <w:noWrap/>
          </w:tcPr>
          <w:p w14:paraId="67D5DA83" w14:textId="77777777" w:rsidR="00561B0D" w:rsidRPr="008B7C40" w:rsidRDefault="00561B0D" w:rsidP="00561B0D">
            <w:pPr>
              <w:rPr>
                <w:rFonts w:ascii="Calibri" w:hAnsi="Calibri"/>
                <w:color w:val="000000"/>
              </w:rPr>
            </w:pPr>
            <w:r w:rsidRPr="001D5268">
              <w:rPr>
                <w:rFonts w:ascii="Calibri" w:hAnsi="Calibri"/>
                <w:color w:val="000000"/>
              </w:rPr>
              <w:t>Asset_description</w:t>
            </w:r>
          </w:p>
        </w:tc>
        <w:tc>
          <w:tcPr>
            <w:tcW w:w="2952" w:type="dxa"/>
          </w:tcPr>
          <w:p w14:paraId="122CC20A" w14:textId="77777777" w:rsidR="00561B0D" w:rsidRPr="008B7C40" w:rsidRDefault="00561B0D" w:rsidP="00561B0D">
            <w:pPr>
              <w:rPr>
                <w:rFonts w:ascii="Calibri" w:hAnsi="Calibri"/>
              </w:rPr>
            </w:pPr>
            <w:r w:rsidRPr="001D5268">
              <w:rPr>
                <w:rFonts w:ascii="Calibri" w:hAnsi="Calibri"/>
              </w:rPr>
              <w:t>IIT_CHR_ATTRIB58</w:t>
            </w:r>
          </w:p>
        </w:tc>
        <w:tc>
          <w:tcPr>
            <w:tcW w:w="2552" w:type="dxa"/>
          </w:tcPr>
          <w:p w14:paraId="5A1CA311" w14:textId="058D5896" w:rsidR="00561B0D" w:rsidRPr="008B7C40" w:rsidRDefault="00561B0D" w:rsidP="00561B0D">
            <w:pPr>
              <w:rPr>
                <w:rFonts w:ascii="Calibri" w:hAnsi="Calibri"/>
              </w:rPr>
            </w:pPr>
            <w:ins w:id="1260" w:author="Joe.Mendoza" w:date="2014-11-26T14:52:00Z">
              <w:r w:rsidRPr="00561B0D">
                <w:rPr>
                  <w:rFonts w:ascii="Calibri" w:hAnsi="Calibri"/>
                </w:rPr>
                <w:t>Asset: RSD</w:t>
              </w:r>
            </w:ins>
          </w:p>
        </w:tc>
      </w:tr>
      <w:tr w:rsidR="00561B0D" w:rsidRPr="008B7C40" w14:paraId="3889C277" w14:textId="77777777" w:rsidTr="00E77FF3">
        <w:trPr>
          <w:trHeight w:val="300"/>
        </w:trPr>
        <w:tc>
          <w:tcPr>
            <w:tcW w:w="3019" w:type="dxa"/>
            <w:noWrap/>
            <w:hideMark/>
          </w:tcPr>
          <w:p w14:paraId="3D2EB683" w14:textId="77777777" w:rsidR="00561B0D" w:rsidRPr="008B7C40" w:rsidRDefault="00561B0D" w:rsidP="00561B0D">
            <w:pPr>
              <w:rPr>
                <w:rFonts w:ascii="Calibri" w:hAnsi="Calibri"/>
                <w:color w:val="000000"/>
              </w:rPr>
            </w:pPr>
            <w:r w:rsidRPr="008B7C40">
              <w:rPr>
                <w:rFonts w:ascii="Calibri" w:hAnsi="Calibri"/>
                <w:color w:val="000000"/>
              </w:rPr>
              <w:t>Defect_Number</w:t>
            </w:r>
          </w:p>
        </w:tc>
        <w:tc>
          <w:tcPr>
            <w:tcW w:w="2952" w:type="dxa"/>
          </w:tcPr>
          <w:p w14:paraId="441C81FA" w14:textId="56D5A7D1" w:rsidR="00561B0D" w:rsidRPr="008B7C40" w:rsidRDefault="00561B0D" w:rsidP="00561B0D">
            <w:pPr>
              <w:rPr>
                <w:rFonts w:ascii="Calibri" w:hAnsi="Calibri"/>
              </w:rPr>
            </w:pPr>
            <w:r w:rsidRPr="00206A5A">
              <w:rPr>
                <w:rFonts w:ascii="Calibri" w:hAnsi="Calibri"/>
              </w:rPr>
              <w:t>IIT_CHR_ATTRIB27</w:t>
            </w:r>
          </w:p>
        </w:tc>
        <w:tc>
          <w:tcPr>
            <w:tcW w:w="2552" w:type="dxa"/>
          </w:tcPr>
          <w:p w14:paraId="14B32B1D" w14:textId="5E0BB8AB" w:rsidR="00561B0D" w:rsidRPr="008B7C40" w:rsidRDefault="00561B0D" w:rsidP="00561B0D">
            <w:pPr>
              <w:rPr>
                <w:rFonts w:ascii="Calibri" w:hAnsi="Calibri"/>
              </w:rPr>
            </w:pPr>
            <w:ins w:id="1261" w:author="Joe.Mendoza" w:date="2014-11-26T14:53:00Z">
              <w:r w:rsidRPr="00561B0D">
                <w:rPr>
                  <w:rFonts w:ascii="Calibri" w:hAnsi="Calibri"/>
                </w:rPr>
                <w:t>Asset: RSDE</w:t>
              </w:r>
            </w:ins>
          </w:p>
        </w:tc>
      </w:tr>
      <w:tr w:rsidR="00561B0D" w:rsidRPr="008B7C40" w14:paraId="2DD039EC" w14:textId="77777777" w:rsidTr="00E77FF3">
        <w:trPr>
          <w:trHeight w:val="300"/>
        </w:trPr>
        <w:tc>
          <w:tcPr>
            <w:tcW w:w="3019" w:type="dxa"/>
            <w:noWrap/>
            <w:hideMark/>
          </w:tcPr>
          <w:p w14:paraId="5277487F" w14:textId="77777777" w:rsidR="00561B0D" w:rsidRPr="008B7C40" w:rsidRDefault="00561B0D" w:rsidP="00561B0D">
            <w:pPr>
              <w:rPr>
                <w:rFonts w:ascii="Calibri" w:hAnsi="Calibri"/>
                <w:color w:val="000000"/>
              </w:rPr>
            </w:pPr>
            <w:r w:rsidRPr="008B7C40">
              <w:rPr>
                <w:rFonts w:ascii="Calibri" w:hAnsi="Calibri"/>
                <w:color w:val="000000"/>
              </w:rPr>
              <w:t>Defect_ID</w:t>
            </w:r>
          </w:p>
        </w:tc>
        <w:tc>
          <w:tcPr>
            <w:tcW w:w="2952" w:type="dxa"/>
            <w:noWrap/>
          </w:tcPr>
          <w:p w14:paraId="45251BF5" w14:textId="4A93EAA6" w:rsidR="00561B0D" w:rsidRPr="008B7C40" w:rsidRDefault="00561B0D" w:rsidP="00561B0D">
            <w:pPr>
              <w:rPr>
                <w:rFonts w:ascii="Calibri" w:hAnsi="Calibri"/>
                <w:color w:val="000000"/>
              </w:rPr>
            </w:pPr>
            <w:r w:rsidRPr="00206A5A">
              <w:rPr>
                <w:rFonts w:ascii="Calibri" w:hAnsi="Calibri"/>
                <w:color w:val="000000"/>
              </w:rPr>
              <w:t>IIT_NUM_ATTRIB24</w:t>
            </w:r>
          </w:p>
        </w:tc>
        <w:tc>
          <w:tcPr>
            <w:tcW w:w="2552" w:type="dxa"/>
          </w:tcPr>
          <w:p w14:paraId="3BAE6E74" w14:textId="162FEE64" w:rsidR="00561B0D" w:rsidRPr="008B7C40" w:rsidRDefault="00561B0D" w:rsidP="00561B0D">
            <w:pPr>
              <w:rPr>
                <w:rFonts w:ascii="Calibri" w:hAnsi="Calibri"/>
                <w:color w:val="000000"/>
              </w:rPr>
            </w:pPr>
            <w:ins w:id="1262" w:author="Joe.Mendoza" w:date="2014-11-26T14:53:00Z">
              <w:r w:rsidRPr="00561B0D">
                <w:rPr>
                  <w:rFonts w:ascii="Calibri" w:hAnsi="Calibri"/>
                  <w:color w:val="000000"/>
                </w:rPr>
                <w:t>Asset: RSDE</w:t>
              </w:r>
            </w:ins>
          </w:p>
        </w:tc>
      </w:tr>
      <w:tr w:rsidR="00561B0D" w:rsidRPr="008B7C40" w14:paraId="4EE246BB" w14:textId="77777777" w:rsidTr="00E77FF3">
        <w:trPr>
          <w:trHeight w:val="300"/>
        </w:trPr>
        <w:tc>
          <w:tcPr>
            <w:tcW w:w="3019" w:type="dxa"/>
            <w:noWrap/>
            <w:hideMark/>
          </w:tcPr>
          <w:p w14:paraId="284AEE26" w14:textId="77777777" w:rsidR="00561B0D" w:rsidRPr="008B7C40" w:rsidRDefault="00561B0D" w:rsidP="00561B0D">
            <w:pPr>
              <w:rPr>
                <w:rFonts w:ascii="Calibri" w:hAnsi="Calibri"/>
                <w:color w:val="000000"/>
              </w:rPr>
            </w:pPr>
            <w:r w:rsidRPr="008B7C40">
              <w:rPr>
                <w:rFonts w:ascii="Calibri" w:hAnsi="Calibri"/>
                <w:color w:val="000000"/>
              </w:rPr>
              <w:t>Date_Raised</w:t>
            </w:r>
          </w:p>
        </w:tc>
        <w:tc>
          <w:tcPr>
            <w:tcW w:w="2952" w:type="dxa"/>
          </w:tcPr>
          <w:p w14:paraId="5D9EF25B" w14:textId="77777777" w:rsidR="00561B0D" w:rsidRPr="008B7C40" w:rsidRDefault="00561B0D" w:rsidP="00561B0D">
            <w:pPr>
              <w:rPr>
                <w:rFonts w:ascii="Calibri" w:hAnsi="Calibri"/>
              </w:rPr>
            </w:pPr>
            <w:r w:rsidRPr="001D5268">
              <w:rPr>
                <w:rFonts w:ascii="Calibri" w:hAnsi="Calibri"/>
              </w:rPr>
              <w:t>IIT_DATE_ATTRIB86</w:t>
            </w:r>
          </w:p>
        </w:tc>
        <w:tc>
          <w:tcPr>
            <w:tcW w:w="2552" w:type="dxa"/>
          </w:tcPr>
          <w:p w14:paraId="35C482FF" w14:textId="15F20BDD" w:rsidR="00561B0D" w:rsidRPr="008B7C40" w:rsidRDefault="00561B0D" w:rsidP="00561B0D">
            <w:pPr>
              <w:rPr>
                <w:rFonts w:ascii="Calibri" w:hAnsi="Calibri"/>
              </w:rPr>
            </w:pPr>
            <w:ins w:id="1263" w:author="Joe.Mendoza" w:date="2014-11-26T14:53:00Z">
              <w:r w:rsidRPr="00561B0D">
                <w:rPr>
                  <w:rFonts w:ascii="Calibri" w:hAnsi="Calibri"/>
                </w:rPr>
                <w:t>Asset: RSDE</w:t>
              </w:r>
            </w:ins>
          </w:p>
        </w:tc>
      </w:tr>
      <w:tr w:rsidR="00561B0D" w:rsidRPr="008B7C40" w14:paraId="43E021DA" w14:textId="77777777" w:rsidTr="00E77FF3">
        <w:trPr>
          <w:trHeight w:val="300"/>
        </w:trPr>
        <w:tc>
          <w:tcPr>
            <w:tcW w:w="3019" w:type="dxa"/>
            <w:noWrap/>
            <w:hideMark/>
          </w:tcPr>
          <w:p w14:paraId="59C04275" w14:textId="77777777" w:rsidR="00561B0D" w:rsidRPr="008B7C40" w:rsidRDefault="00561B0D" w:rsidP="00561B0D">
            <w:pPr>
              <w:rPr>
                <w:rFonts w:ascii="Calibri" w:hAnsi="Calibri"/>
                <w:color w:val="000000"/>
              </w:rPr>
            </w:pPr>
            <w:r w:rsidRPr="008B7C40">
              <w:rPr>
                <w:rFonts w:ascii="Calibri" w:hAnsi="Calibri"/>
                <w:color w:val="000000"/>
              </w:rPr>
              <w:t>Time_Raised</w:t>
            </w:r>
          </w:p>
        </w:tc>
        <w:tc>
          <w:tcPr>
            <w:tcW w:w="2952" w:type="dxa"/>
          </w:tcPr>
          <w:p w14:paraId="3FC26A21" w14:textId="67BE1F52" w:rsidR="00561B0D" w:rsidRPr="008B7C40" w:rsidRDefault="00561B0D" w:rsidP="00561B0D">
            <w:pPr>
              <w:rPr>
                <w:rFonts w:ascii="Calibri" w:hAnsi="Calibri"/>
              </w:rPr>
            </w:pPr>
            <w:r w:rsidRPr="001D5268">
              <w:rPr>
                <w:rFonts w:ascii="Calibri" w:hAnsi="Calibri"/>
              </w:rPr>
              <w:t>IIT_DATE_ATTRIB8</w:t>
            </w:r>
            <w:r>
              <w:rPr>
                <w:rFonts w:ascii="Calibri" w:hAnsi="Calibri"/>
              </w:rPr>
              <w:t>7</w:t>
            </w:r>
          </w:p>
        </w:tc>
        <w:tc>
          <w:tcPr>
            <w:tcW w:w="2552" w:type="dxa"/>
          </w:tcPr>
          <w:p w14:paraId="206E55D9" w14:textId="1955B735" w:rsidR="00561B0D" w:rsidRPr="008B7C40" w:rsidRDefault="00561B0D" w:rsidP="00561B0D">
            <w:pPr>
              <w:rPr>
                <w:rFonts w:ascii="Calibri" w:hAnsi="Calibri"/>
              </w:rPr>
            </w:pPr>
            <w:ins w:id="1264" w:author="Joe.Mendoza" w:date="2014-11-26T14:53:00Z">
              <w:r w:rsidRPr="00561B0D">
                <w:rPr>
                  <w:rFonts w:ascii="Calibri" w:hAnsi="Calibri"/>
                </w:rPr>
                <w:t>Asset: RSDE</w:t>
              </w:r>
            </w:ins>
          </w:p>
        </w:tc>
      </w:tr>
      <w:tr w:rsidR="00561B0D" w:rsidRPr="008B7C40" w14:paraId="6177A942" w14:textId="77777777" w:rsidTr="00E77FF3">
        <w:trPr>
          <w:trHeight w:val="300"/>
        </w:trPr>
        <w:tc>
          <w:tcPr>
            <w:tcW w:w="3019" w:type="dxa"/>
            <w:noWrap/>
            <w:hideMark/>
          </w:tcPr>
          <w:p w14:paraId="087F6EA2" w14:textId="77777777" w:rsidR="00561B0D" w:rsidRPr="008B7C40" w:rsidRDefault="00561B0D" w:rsidP="00561B0D">
            <w:pPr>
              <w:rPr>
                <w:rFonts w:ascii="Calibri" w:hAnsi="Calibri"/>
                <w:color w:val="000000"/>
              </w:rPr>
            </w:pPr>
            <w:r w:rsidRPr="008B7C40">
              <w:rPr>
                <w:rFonts w:ascii="Calibri" w:hAnsi="Calibri"/>
                <w:color w:val="000000"/>
              </w:rPr>
              <w:t>Cause_Of_Defect</w:t>
            </w:r>
          </w:p>
        </w:tc>
        <w:tc>
          <w:tcPr>
            <w:tcW w:w="2952" w:type="dxa"/>
          </w:tcPr>
          <w:p w14:paraId="1BC3E670" w14:textId="77777777" w:rsidR="00561B0D" w:rsidRPr="008B7C40" w:rsidRDefault="00561B0D" w:rsidP="00561B0D">
            <w:pPr>
              <w:rPr>
                <w:rFonts w:ascii="Calibri" w:hAnsi="Calibri"/>
              </w:rPr>
            </w:pPr>
            <w:r w:rsidRPr="001D5268">
              <w:rPr>
                <w:rFonts w:ascii="Calibri" w:hAnsi="Calibri"/>
              </w:rPr>
              <w:t>IIT_CHR_ATTRIB28</w:t>
            </w:r>
          </w:p>
        </w:tc>
        <w:tc>
          <w:tcPr>
            <w:tcW w:w="2552" w:type="dxa"/>
          </w:tcPr>
          <w:p w14:paraId="456C2942" w14:textId="3D4D1228" w:rsidR="00561B0D" w:rsidRPr="008B7C40" w:rsidRDefault="00561B0D" w:rsidP="00561B0D">
            <w:pPr>
              <w:rPr>
                <w:rFonts w:ascii="Calibri" w:hAnsi="Calibri"/>
              </w:rPr>
            </w:pPr>
            <w:ins w:id="1265" w:author="Joe.Mendoza" w:date="2014-11-26T14:53:00Z">
              <w:r w:rsidRPr="00561B0D">
                <w:rPr>
                  <w:rFonts w:ascii="Calibri" w:hAnsi="Calibri"/>
                </w:rPr>
                <w:t>Asset: RSDE</w:t>
              </w:r>
            </w:ins>
          </w:p>
        </w:tc>
      </w:tr>
      <w:tr w:rsidR="00561B0D" w:rsidRPr="008B7C40" w14:paraId="6A2AAC0F" w14:textId="77777777" w:rsidTr="00E77FF3">
        <w:trPr>
          <w:trHeight w:val="300"/>
        </w:trPr>
        <w:tc>
          <w:tcPr>
            <w:tcW w:w="3019" w:type="dxa"/>
            <w:noWrap/>
            <w:hideMark/>
          </w:tcPr>
          <w:p w14:paraId="46A5327A" w14:textId="686AB570" w:rsidR="00561B0D" w:rsidRPr="008B7C40" w:rsidRDefault="00561B0D" w:rsidP="00541438">
            <w:pPr>
              <w:rPr>
                <w:rFonts w:ascii="Calibri" w:hAnsi="Calibri"/>
                <w:color w:val="000000"/>
              </w:rPr>
            </w:pPr>
            <w:r w:rsidRPr="008B7C40">
              <w:rPr>
                <w:rFonts w:ascii="Calibri" w:hAnsi="Calibri"/>
                <w:color w:val="000000"/>
              </w:rPr>
              <w:t>Reoccurring_Defect</w:t>
            </w:r>
            <w:del w:id="1266" w:author="Joe.Mendoza" w:date="2014-11-26T10:39:00Z">
              <w:r w:rsidRPr="008B7C40" w:rsidDel="001469AD">
                <w:rPr>
                  <w:rFonts w:ascii="Calibri" w:hAnsi="Calibri"/>
                  <w:color w:val="000000"/>
                </w:rPr>
                <w:delText>_(Yes/No)</w:delText>
              </w:r>
            </w:del>
          </w:p>
        </w:tc>
        <w:tc>
          <w:tcPr>
            <w:tcW w:w="2952" w:type="dxa"/>
          </w:tcPr>
          <w:p w14:paraId="4A8E4291" w14:textId="77777777" w:rsidR="00561B0D" w:rsidRPr="008B7C40" w:rsidRDefault="00561B0D" w:rsidP="00561B0D">
            <w:pPr>
              <w:rPr>
                <w:rFonts w:ascii="Calibri" w:hAnsi="Calibri"/>
              </w:rPr>
            </w:pPr>
            <w:r w:rsidRPr="001D5268">
              <w:rPr>
                <w:rFonts w:ascii="Calibri" w:hAnsi="Calibri"/>
              </w:rPr>
              <w:t>IIT_CHR_ATTRIB29</w:t>
            </w:r>
          </w:p>
        </w:tc>
        <w:tc>
          <w:tcPr>
            <w:tcW w:w="2552" w:type="dxa"/>
          </w:tcPr>
          <w:p w14:paraId="4E9CA31F" w14:textId="6EAB66E0" w:rsidR="00561B0D" w:rsidRPr="008B7C40" w:rsidRDefault="00561B0D" w:rsidP="00561B0D">
            <w:pPr>
              <w:rPr>
                <w:rFonts w:ascii="Calibri" w:hAnsi="Calibri"/>
              </w:rPr>
            </w:pPr>
            <w:ins w:id="1267" w:author="Joe.Mendoza" w:date="2014-11-26T14:53:00Z">
              <w:r w:rsidRPr="00561B0D">
                <w:rPr>
                  <w:rFonts w:ascii="Calibri" w:hAnsi="Calibri"/>
                </w:rPr>
                <w:t>Asset: RSDE</w:t>
              </w:r>
            </w:ins>
          </w:p>
        </w:tc>
      </w:tr>
      <w:tr w:rsidR="00561B0D" w:rsidRPr="008B7C40" w14:paraId="4486CB7B" w14:textId="77777777" w:rsidTr="00E77FF3">
        <w:trPr>
          <w:trHeight w:val="300"/>
        </w:trPr>
        <w:tc>
          <w:tcPr>
            <w:tcW w:w="3019" w:type="dxa"/>
            <w:noWrap/>
            <w:hideMark/>
          </w:tcPr>
          <w:p w14:paraId="0217A673" w14:textId="77777777" w:rsidR="00561B0D" w:rsidRPr="008B7C40" w:rsidRDefault="00561B0D" w:rsidP="00561B0D">
            <w:pPr>
              <w:rPr>
                <w:rFonts w:ascii="Calibri" w:hAnsi="Calibri"/>
                <w:color w:val="000000"/>
              </w:rPr>
            </w:pPr>
            <w:r w:rsidRPr="008B7C40">
              <w:rPr>
                <w:rFonts w:ascii="Calibri" w:hAnsi="Calibri"/>
                <w:color w:val="000000"/>
              </w:rPr>
              <w:t>Defect_Type</w:t>
            </w:r>
          </w:p>
        </w:tc>
        <w:tc>
          <w:tcPr>
            <w:tcW w:w="2952" w:type="dxa"/>
          </w:tcPr>
          <w:p w14:paraId="60594BF0" w14:textId="77777777" w:rsidR="00561B0D" w:rsidRPr="008B7C40" w:rsidRDefault="00561B0D" w:rsidP="00561B0D">
            <w:pPr>
              <w:rPr>
                <w:rFonts w:ascii="Calibri" w:hAnsi="Calibri"/>
              </w:rPr>
            </w:pPr>
            <w:r w:rsidRPr="001D5268">
              <w:rPr>
                <w:rFonts w:ascii="Calibri" w:hAnsi="Calibri"/>
              </w:rPr>
              <w:t>IIT_CHR_ATTRIB30</w:t>
            </w:r>
          </w:p>
        </w:tc>
        <w:tc>
          <w:tcPr>
            <w:tcW w:w="2552" w:type="dxa"/>
          </w:tcPr>
          <w:p w14:paraId="5CC31EF0" w14:textId="2B2675D7" w:rsidR="00561B0D" w:rsidRPr="008B7C40" w:rsidRDefault="00561B0D" w:rsidP="00561B0D">
            <w:pPr>
              <w:rPr>
                <w:rFonts w:ascii="Calibri" w:hAnsi="Calibri"/>
              </w:rPr>
            </w:pPr>
            <w:ins w:id="1268" w:author="Joe.Mendoza" w:date="2014-11-26T14:53:00Z">
              <w:r w:rsidRPr="00561B0D">
                <w:rPr>
                  <w:rFonts w:ascii="Calibri" w:hAnsi="Calibri"/>
                </w:rPr>
                <w:t>Asset: RSDE</w:t>
              </w:r>
            </w:ins>
          </w:p>
        </w:tc>
      </w:tr>
      <w:tr w:rsidR="00561B0D" w:rsidRPr="008B7C40" w14:paraId="63D94F26" w14:textId="77777777" w:rsidTr="00E77FF3">
        <w:trPr>
          <w:trHeight w:val="300"/>
        </w:trPr>
        <w:tc>
          <w:tcPr>
            <w:tcW w:w="3019" w:type="dxa"/>
            <w:noWrap/>
            <w:hideMark/>
          </w:tcPr>
          <w:p w14:paraId="023915EA" w14:textId="77777777" w:rsidR="00561B0D" w:rsidRPr="008B7C40" w:rsidRDefault="00561B0D" w:rsidP="00561B0D">
            <w:pPr>
              <w:rPr>
                <w:rFonts w:ascii="Calibri" w:hAnsi="Calibri"/>
                <w:color w:val="000000"/>
              </w:rPr>
            </w:pPr>
            <w:r w:rsidRPr="008B7C40">
              <w:rPr>
                <w:rFonts w:ascii="Calibri" w:hAnsi="Calibri"/>
                <w:color w:val="000000"/>
              </w:rPr>
              <w:t>Position_within_Location</w:t>
            </w:r>
          </w:p>
        </w:tc>
        <w:tc>
          <w:tcPr>
            <w:tcW w:w="2952" w:type="dxa"/>
          </w:tcPr>
          <w:p w14:paraId="630A5885" w14:textId="77777777" w:rsidR="00561B0D" w:rsidRPr="008B7C40" w:rsidRDefault="00561B0D" w:rsidP="00561B0D">
            <w:pPr>
              <w:rPr>
                <w:rFonts w:ascii="Calibri" w:hAnsi="Calibri"/>
              </w:rPr>
            </w:pPr>
            <w:r w:rsidRPr="001D5268">
              <w:rPr>
                <w:rFonts w:ascii="Calibri" w:hAnsi="Calibri"/>
              </w:rPr>
              <w:t>IIT_NUM_ATTRIB16</w:t>
            </w:r>
          </w:p>
        </w:tc>
        <w:tc>
          <w:tcPr>
            <w:tcW w:w="2552" w:type="dxa"/>
          </w:tcPr>
          <w:p w14:paraId="1EF2CE19" w14:textId="2C5FF396" w:rsidR="00561B0D" w:rsidRPr="008B7C40" w:rsidRDefault="00561B0D" w:rsidP="00561B0D">
            <w:pPr>
              <w:rPr>
                <w:rFonts w:ascii="Calibri" w:hAnsi="Calibri"/>
              </w:rPr>
            </w:pPr>
            <w:ins w:id="1269" w:author="Joe.Mendoza" w:date="2014-11-26T14:53:00Z">
              <w:r w:rsidRPr="00561B0D">
                <w:rPr>
                  <w:rFonts w:ascii="Calibri" w:hAnsi="Calibri"/>
                </w:rPr>
                <w:t>Asset: RSDE</w:t>
              </w:r>
            </w:ins>
          </w:p>
        </w:tc>
      </w:tr>
      <w:tr w:rsidR="00561B0D" w:rsidRPr="008B7C40" w14:paraId="19941CEB" w14:textId="77777777" w:rsidTr="00E77FF3">
        <w:trPr>
          <w:trHeight w:val="300"/>
        </w:trPr>
        <w:tc>
          <w:tcPr>
            <w:tcW w:w="3019" w:type="dxa"/>
            <w:noWrap/>
            <w:hideMark/>
          </w:tcPr>
          <w:p w14:paraId="22BE5C3E" w14:textId="77777777" w:rsidR="00561B0D" w:rsidRPr="008B7C40" w:rsidRDefault="00561B0D" w:rsidP="00561B0D">
            <w:pPr>
              <w:rPr>
                <w:rFonts w:ascii="Calibri" w:hAnsi="Calibri"/>
                <w:color w:val="000000"/>
              </w:rPr>
            </w:pPr>
            <w:r w:rsidRPr="008B7C40">
              <w:rPr>
                <w:rFonts w:ascii="Calibri" w:hAnsi="Calibri"/>
                <w:color w:val="000000"/>
              </w:rPr>
              <w:t>Defect_Completion_Date</w:t>
            </w:r>
          </w:p>
        </w:tc>
        <w:tc>
          <w:tcPr>
            <w:tcW w:w="2952" w:type="dxa"/>
          </w:tcPr>
          <w:p w14:paraId="7BE57E87" w14:textId="1810126F" w:rsidR="00561B0D" w:rsidRPr="008B7C40" w:rsidRDefault="00561B0D" w:rsidP="00561B0D">
            <w:pPr>
              <w:rPr>
                <w:rFonts w:ascii="Calibri" w:hAnsi="Calibri"/>
              </w:rPr>
            </w:pPr>
            <w:r w:rsidRPr="00206A5A">
              <w:rPr>
                <w:rFonts w:ascii="Calibri" w:hAnsi="Calibri"/>
              </w:rPr>
              <w:t>IIT_DATE_ATTRIB8</w:t>
            </w:r>
            <w:r>
              <w:rPr>
                <w:rFonts w:ascii="Calibri" w:hAnsi="Calibri"/>
              </w:rPr>
              <w:t>8</w:t>
            </w:r>
          </w:p>
        </w:tc>
        <w:tc>
          <w:tcPr>
            <w:tcW w:w="2552" w:type="dxa"/>
          </w:tcPr>
          <w:p w14:paraId="2E33F03D" w14:textId="0216B7A0" w:rsidR="00561B0D" w:rsidRPr="008B7C40" w:rsidRDefault="00561B0D" w:rsidP="00561B0D">
            <w:pPr>
              <w:rPr>
                <w:rFonts w:ascii="Calibri" w:hAnsi="Calibri"/>
              </w:rPr>
            </w:pPr>
            <w:ins w:id="1270" w:author="Joe.Mendoza" w:date="2014-11-26T14:53:00Z">
              <w:r w:rsidRPr="00561B0D">
                <w:rPr>
                  <w:rFonts w:ascii="Calibri" w:hAnsi="Calibri"/>
                </w:rPr>
                <w:t>Asset: RSDE</w:t>
              </w:r>
            </w:ins>
          </w:p>
        </w:tc>
      </w:tr>
      <w:tr w:rsidR="00561B0D" w:rsidRPr="008B7C40" w14:paraId="5DA477F6" w14:textId="77777777" w:rsidTr="00E77FF3">
        <w:trPr>
          <w:trHeight w:val="300"/>
        </w:trPr>
        <w:tc>
          <w:tcPr>
            <w:tcW w:w="3019" w:type="dxa"/>
            <w:noWrap/>
          </w:tcPr>
          <w:p w14:paraId="14367110" w14:textId="06170F58" w:rsidR="00561B0D" w:rsidRPr="008B7C40" w:rsidRDefault="00561B0D" w:rsidP="00561B0D">
            <w:pPr>
              <w:rPr>
                <w:rFonts w:ascii="Calibri" w:hAnsi="Calibri"/>
                <w:color w:val="000000"/>
              </w:rPr>
            </w:pPr>
            <w:r>
              <w:rPr>
                <w:rFonts w:ascii="Calibri" w:hAnsi="Calibri"/>
                <w:color w:val="000000"/>
              </w:rPr>
              <w:t>Defect_Completion_Time</w:t>
            </w:r>
          </w:p>
        </w:tc>
        <w:tc>
          <w:tcPr>
            <w:tcW w:w="2952" w:type="dxa"/>
          </w:tcPr>
          <w:p w14:paraId="079C2F35" w14:textId="7FB868E0" w:rsidR="00561B0D" w:rsidRPr="008B7C40" w:rsidRDefault="00561B0D" w:rsidP="00561B0D">
            <w:pPr>
              <w:rPr>
                <w:rFonts w:ascii="Calibri" w:hAnsi="Calibri"/>
              </w:rPr>
            </w:pPr>
            <w:r w:rsidRPr="00206A5A">
              <w:rPr>
                <w:rFonts w:ascii="Calibri" w:hAnsi="Calibri"/>
              </w:rPr>
              <w:t>IIT_DATE_ATTRIB8</w:t>
            </w:r>
            <w:r>
              <w:rPr>
                <w:rFonts w:ascii="Calibri" w:hAnsi="Calibri"/>
              </w:rPr>
              <w:t>9</w:t>
            </w:r>
          </w:p>
        </w:tc>
        <w:tc>
          <w:tcPr>
            <w:tcW w:w="2552" w:type="dxa"/>
          </w:tcPr>
          <w:p w14:paraId="0DCBC72B" w14:textId="4149601B" w:rsidR="00561B0D" w:rsidRPr="008B7C40" w:rsidRDefault="00561B0D" w:rsidP="00561B0D">
            <w:pPr>
              <w:rPr>
                <w:rFonts w:ascii="Calibri" w:hAnsi="Calibri"/>
              </w:rPr>
            </w:pPr>
            <w:ins w:id="1271" w:author="Joe.Mendoza" w:date="2014-11-26T14:52:00Z">
              <w:r w:rsidRPr="00561B0D">
                <w:rPr>
                  <w:rFonts w:ascii="Calibri" w:hAnsi="Calibri"/>
                </w:rPr>
                <w:t>Asset: RSDE</w:t>
              </w:r>
            </w:ins>
          </w:p>
        </w:tc>
      </w:tr>
      <w:tr w:rsidR="00561B0D" w:rsidRPr="008B7C40" w14:paraId="79900C90" w14:textId="77777777" w:rsidTr="00E77FF3">
        <w:trPr>
          <w:trHeight w:val="300"/>
        </w:trPr>
        <w:tc>
          <w:tcPr>
            <w:tcW w:w="3019" w:type="dxa"/>
            <w:noWrap/>
            <w:hideMark/>
          </w:tcPr>
          <w:p w14:paraId="62262528" w14:textId="77777777" w:rsidR="00561B0D" w:rsidRPr="008B7C40" w:rsidRDefault="00561B0D" w:rsidP="00561B0D">
            <w:pPr>
              <w:rPr>
                <w:rFonts w:ascii="Calibri" w:hAnsi="Calibri"/>
                <w:color w:val="000000"/>
              </w:rPr>
            </w:pPr>
            <w:r w:rsidRPr="008B7C40">
              <w:rPr>
                <w:rFonts w:ascii="Calibri" w:hAnsi="Calibri"/>
                <w:color w:val="000000"/>
              </w:rPr>
              <w:lastRenderedPageBreak/>
              <w:t>Estimated_Quantity_for_repair</w:t>
            </w:r>
          </w:p>
        </w:tc>
        <w:tc>
          <w:tcPr>
            <w:tcW w:w="2952" w:type="dxa"/>
          </w:tcPr>
          <w:p w14:paraId="6C6C5BCD" w14:textId="77777777" w:rsidR="00561B0D" w:rsidRPr="008B7C40" w:rsidRDefault="00561B0D" w:rsidP="00561B0D">
            <w:pPr>
              <w:rPr>
                <w:rFonts w:ascii="Calibri" w:hAnsi="Calibri"/>
              </w:rPr>
            </w:pPr>
            <w:r w:rsidRPr="001D5268">
              <w:rPr>
                <w:rFonts w:ascii="Calibri" w:hAnsi="Calibri"/>
              </w:rPr>
              <w:t>IIT_NUM_ATTRIB16</w:t>
            </w:r>
          </w:p>
        </w:tc>
        <w:tc>
          <w:tcPr>
            <w:tcW w:w="2552" w:type="dxa"/>
          </w:tcPr>
          <w:p w14:paraId="140AB35F" w14:textId="01B30EB4" w:rsidR="00561B0D" w:rsidRPr="008B7C40" w:rsidRDefault="00561B0D" w:rsidP="00561B0D">
            <w:pPr>
              <w:rPr>
                <w:rFonts w:ascii="Calibri" w:hAnsi="Calibri"/>
              </w:rPr>
            </w:pPr>
            <w:ins w:id="1272" w:author="Joe.Mendoza" w:date="2014-11-26T14:52:00Z">
              <w:r w:rsidRPr="00561B0D">
                <w:rPr>
                  <w:rFonts w:ascii="Calibri" w:hAnsi="Calibri"/>
                </w:rPr>
                <w:t>Asset: RSDE</w:t>
              </w:r>
            </w:ins>
          </w:p>
        </w:tc>
      </w:tr>
      <w:tr w:rsidR="00561B0D" w:rsidRPr="008B7C40" w14:paraId="32DBDC4D" w14:textId="77777777" w:rsidTr="00E77FF3">
        <w:trPr>
          <w:trHeight w:val="300"/>
        </w:trPr>
        <w:tc>
          <w:tcPr>
            <w:tcW w:w="3019" w:type="dxa"/>
            <w:noWrap/>
            <w:hideMark/>
          </w:tcPr>
          <w:p w14:paraId="263EF457" w14:textId="77777777" w:rsidR="00561B0D" w:rsidRPr="008B7C40" w:rsidRDefault="00561B0D" w:rsidP="00561B0D">
            <w:pPr>
              <w:rPr>
                <w:rFonts w:ascii="Calibri" w:hAnsi="Calibri"/>
                <w:color w:val="000000"/>
              </w:rPr>
            </w:pPr>
            <w:r w:rsidRPr="008B7C40">
              <w:rPr>
                <w:rFonts w:ascii="Calibri" w:hAnsi="Calibri"/>
                <w:color w:val="000000"/>
              </w:rPr>
              <w:t>Unit_of_Measure</w:t>
            </w:r>
          </w:p>
        </w:tc>
        <w:tc>
          <w:tcPr>
            <w:tcW w:w="2952" w:type="dxa"/>
          </w:tcPr>
          <w:p w14:paraId="5830632E" w14:textId="77777777" w:rsidR="00561B0D" w:rsidRPr="008B7C40" w:rsidRDefault="00561B0D" w:rsidP="00561B0D">
            <w:pPr>
              <w:rPr>
                <w:rFonts w:ascii="Calibri" w:hAnsi="Calibri"/>
              </w:rPr>
            </w:pPr>
            <w:r w:rsidRPr="001D5268">
              <w:rPr>
                <w:rFonts w:ascii="Calibri" w:hAnsi="Calibri"/>
              </w:rPr>
              <w:t>IIT_CHR_ATTRIB31</w:t>
            </w:r>
          </w:p>
        </w:tc>
        <w:tc>
          <w:tcPr>
            <w:tcW w:w="2552" w:type="dxa"/>
          </w:tcPr>
          <w:p w14:paraId="5359B0AE" w14:textId="40B914F8" w:rsidR="00561B0D" w:rsidRPr="008B7C40" w:rsidRDefault="00561B0D" w:rsidP="00561B0D">
            <w:pPr>
              <w:rPr>
                <w:rFonts w:ascii="Calibri" w:hAnsi="Calibri"/>
              </w:rPr>
            </w:pPr>
            <w:ins w:id="1273" w:author="Joe.Mendoza" w:date="2014-11-26T14:52:00Z">
              <w:r w:rsidRPr="00561B0D">
                <w:rPr>
                  <w:rFonts w:ascii="Calibri" w:hAnsi="Calibri"/>
                </w:rPr>
                <w:t>Asset: RSDE</w:t>
              </w:r>
            </w:ins>
          </w:p>
        </w:tc>
      </w:tr>
      <w:tr w:rsidR="00561B0D" w:rsidRPr="008B7C40" w14:paraId="399B97C6" w14:textId="77777777" w:rsidTr="00E77FF3">
        <w:trPr>
          <w:trHeight w:val="300"/>
        </w:trPr>
        <w:tc>
          <w:tcPr>
            <w:tcW w:w="3019" w:type="dxa"/>
            <w:noWrap/>
            <w:hideMark/>
          </w:tcPr>
          <w:p w14:paraId="379F4EB0" w14:textId="77777777" w:rsidR="00561B0D" w:rsidRPr="008B7C40" w:rsidRDefault="00561B0D" w:rsidP="00561B0D">
            <w:pPr>
              <w:rPr>
                <w:rFonts w:ascii="Calibri" w:hAnsi="Calibri"/>
                <w:color w:val="000000"/>
              </w:rPr>
            </w:pPr>
            <w:r w:rsidRPr="008B7C40">
              <w:rPr>
                <w:rFonts w:ascii="Calibri" w:hAnsi="Calibri"/>
                <w:color w:val="000000"/>
              </w:rPr>
              <w:t>Estimated_Second_Quantity</w:t>
            </w:r>
          </w:p>
        </w:tc>
        <w:tc>
          <w:tcPr>
            <w:tcW w:w="2952" w:type="dxa"/>
          </w:tcPr>
          <w:p w14:paraId="759A922C" w14:textId="77777777" w:rsidR="00561B0D" w:rsidRPr="008B7C40" w:rsidRDefault="00561B0D" w:rsidP="00561B0D">
            <w:pPr>
              <w:rPr>
                <w:rFonts w:ascii="Calibri" w:hAnsi="Calibri"/>
              </w:rPr>
            </w:pPr>
            <w:r w:rsidRPr="001D5268">
              <w:rPr>
                <w:rFonts w:ascii="Calibri" w:hAnsi="Calibri"/>
              </w:rPr>
              <w:t>IIT_NUM_ATTRIB16</w:t>
            </w:r>
          </w:p>
        </w:tc>
        <w:tc>
          <w:tcPr>
            <w:tcW w:w="2552" w:type="dxa"/>
          </w:tcPr>
          <w:p w14:paraId="45E692D4" w14:textId="30E4BFDD" w:rsidR="00561B0D" w:rsidRPr="008B7C40" w:rsidRDefault="00561B0D" w:rsidP="00561B0D">
            <w:pPr>
              <w:rPr>
                <w:rFonts w:ascii="Calibri" w:hAnsi="Calibri"/>
              </w:rPr>
            </w:pPr>
            <w:ins w:id="1274" w:author="Joe.Mendoza" w:date="2014-11-26T14:52:00Z">
              <w:r w:rsidRPr="00561B0D">
                <w:rPr>
                  <w:rFonts w:ascii="Calibri" w:hAnsi="Calibri"/>
                </w:rPr>
                <w:t>Asset: RSDE</w:t>
              </w:r>
            </w:ins>
          </w:p>
        </w:tc>
      </w:tr>
      <w:tr w:rsidR="00561B0D" w:rsidRPr="008B7C40" w14:paraId="72F9765B" w14:textId="77777777" w:rsidTr="00E77FF3">
        <w:trPr>
          <w:trHeight w:val="300"/>
        </w:trPr>
        <w:tc>
          <w:tcPr>
            <w:tcW w:w="3019" w:type="dxa"/>
            <w:noWrap/>
            <w:hideMark/>
          </w:tcPr>
          <w:p w14:paraId="211A48B8" w14:textId="77777777" w:rsidR="00561B0D" w:rsidRPr="008B7C40" w:rsidRDefault="00561B0D" w:rsidP="00561B0D">
            <w:pPr>
              <w:rPr>
                <w:rFonts w:ascii="Calibri" w:hAnsi="Calibri"/>
                <w:color w:val="000000"/>
              </w:rPr>
            </w:pPr>
            <w:r w:rsidRPr="008B7C40">
              <w:rPr>
                <w:rFonts w:ascii="Calibri" w:hAnsi="Calibri"/>
                <w:color w:val="000000"/>
              </w:rPr>
              <w:t>Second_Unit_of_Measure</w:t>
            </w:r>
          </w:p>
        </w:tc>
        <w:tc>
          <w:tcPr>
            <w:tcW w:w="2952" w:type="dxa"/>
          </w:tcPr>
          <w:p w14:paraId="086480C1" w14:textId="77777777" w:rsidR="00561B0D" w:rsidRPr="008B7C40" w:rsidRDefault="00561B0D" w:rsidP="00561B0D">
            <w:pPr>
              <w:rPr>
                <w:rFonts w:ascii="Calibri" w:hAnsi="Calibri"/>
              </w:rPr>
            </w:pPr>
            <w:r w:rsidRPr="001D5268">
              <w:rPr>
                <w:rFonts w:ascii="Calibri" w:hAnsi="Calibri"/>
              </w:rPr>
              <w:t>IIT_CHR_ATTRIB32</w:t>
            </w:r>
          </w:p>
        </w:tc>
        <w:tc>
          <w:tcPr>
            <w:tcW w:w="2552" w:type="dxa"/>
          </w:tcPr>
          <w:p w14:paraId="12AC31A6" w14:textId="0361BD3C" w:rsidR="00561B0D" w:rsidRPr="008B7C40" w:rsidRDefault="00561B0D" w:rsidP="00561B0D">
            <w:pPr>
              <w:rPr>
                <w:rFonts w:ascii="Calibri" w:hAnsi="Calibri"/>
              </w:rPr>
            </w:pPr>
            <w:ins w:id="1275" w:author="Joe.Mendoza" w:date="2014-11-26T14:52:00Z">
              <w:r w:rsidRPr="00561B0D">
                <w:rPr>
                  <w:rFonts w:ascii="Calibri" w:hAnsi="Calibri"/>
                </w:rPr>
                <w:t>Asset: RSDE</w:t>
              </w:r>
            </w:ins>
          </w:p>
        </w:tc>
      </w:tr>
      <w:tr w:rsidR="00561B0D" w:rsidRPr="008B7C40" w14:paraId="625BE808" w14:textId="77777777" w:rsidTr="00E77FF3">
        <w:trPr>
          <w:trHeight w:val="300"/>
        </w:trPr>
        <w:tc>
          <w:tcPr>
            <w:tcW w:w="3019" w:type="dxa"/>
            <w:noWrap/>
            <w:hideMark/>
          </w:tcPr>
          <w:p w14:paraId="673E8515" w14:textId="77777777" w:rsidR="00561B0D" w:rsidRPr="008B7C40" w:rsidRDefault="00561B0D" w:rsidP="00561B0D">
            <w:pPr>
              <w:rPr>
                <w:rFonts w:ascii="Calibri" w:hAnsi="Calibri"/>
                <w:color w:val="000000"/>
              </w:rPr>
            </w:pPr>
            <w:r w:rsidRPr="008B7C40">
              <w:rPr>
                <w:rFonts w:ascii="Calibri" w:hAnsi="Calibri"/>
                <w:color w:val="000000"/>
              </w:rPr>
              <w:t>Defect_Comments</w:t>
            </w:r>
          </w:p>
        </w:tc>
        <w:tc>
          <w:tcPr>
            <w:tcW w:w="2952" w:type="dxa"/>
          </w:tcPr>
          <w:p w14:paraId="64845290" w14:textId="77777777" w:rsidR="00561B0D" w:rsidRPr="008B7C40" w:rsidRDefault="00561B0D" w:rsidP="00561B0D">
            <w:pPr>
              <w:rPr>
                <w:rFonts w:ascii="Calibri" w:hAnsi="Calibri"/>
              </w:rPr>
            </w:pPr>
            <w:r w:rsidRPr="001D5268">
              <w:rPr>
                <w:rFonts w:ascii="Calibri" w:hAnsi="Calibri"/>
              </w:rPr>
              <w:t>IIT_CHR_ATTRIB56</w:t>
            </w:r>
          </w:p>
        </w:tc>
        <w:tc>
          <w:tcPr>
            <w:tcW w:w="2552" w:type="dxa"/>
          </w:tcPr>
          <w:p w14:paraId="436059A5" w14:textId="023CBF46" w:rsidR="00561B0D" w:rsidRPr="008B7C40" w:rsidRDefault="00561B0D" w:rsidP="00561B0D">
            <w:pPr>
              <w:rPr>
                <w:rFonts w:ascii="Calibri" w:hAnsi="Calibri"/>
              </w:rPr>
            </w:pPr>
            <w:ins w:id="1276" w:author="Joe.Mendoza" w:date="2014-11-26T14:52:00Z">
              <w:r>
                <w:rPr>
                  <w:rFonts w:ascii="Calibri" w:hAnsi="Calibri"/>
                </w:rPr>
                <w:t>Asset: RSDE</w:t>
              </w:r>
            </w:ins>
          </w:p>
        </w:tc>
      </w:tr>
      <w:tr w:rsidR="00561B0D" w14:paraId="62C04828" w14:textId="77777777" w:rsidTr="00E77FF3">
        <w:tc>
          <w:tcPr>
            <w:tcW w:w="3019" w:type="dxa"/>
          </w:tcPr>
          <w:p w14:paraId="7AE1539E" w14:textId="224DB266" w:rsidR="00561B0D" w:rsidRPr="008B7C40" w:rsidRDefault="004A5A21" w:rsidP="00561B0D">
            <w:r>
              <w:t>NE_UNIQUE</w:t>
            </w:r>
          </w:p>
        </w:tc>
        <w:tc>
          <w:tcPr>
            <w:tcW w:w="2952" w:type="dxa"/>
          </w:tcPr>
          <w:p w14:paraId="3151D700" w14:textId="3A6B4409" w:rsidR="00561B0D" w:rsidRDefault="004A5A21" w:rsidP="00561B0D">
            <w:r w:rsidRPr="008B7C40">
              <w:t>NE_UNIQUE</w:t>
            </w:r>
          </w:p>
        </w:tc>
        <w:tc>
          <w:tcPr>
            <w:tcW w:w="2552" w:type="dxa"/>
          </w:tcPr>
          <w:p w14:paraId="2BB1E58E" w14:textId="77777777" w:rsidR="00561B0D" w:rsidRDefault="00561B0D" w:rsidP="00561B0D">
            <w:r>
              <w:t>Route</w:t>
            </w:r>
          </w:p>
        </w:tc>
      </w:tr>
      <w:tr w:rsidR="00561B0D" w14:paraId="508E3335" w14:textId="77777777" w:rsidTr="00E77FF3">
        <w:tc>
          <w:tcPr>
            <w:tcW w:w="3019" w:type="dxa"/>
          </w:tcPr>
          <w:p w14:paraId="059D22FE" w14:textId="57DB9BF6" w:rsidR="00561B0D" w:rsidRPr="008B7C40" w:rsidRDefault="004A5A21" w:rsidP="00561B0D">
            <w:r>
              <w:t>NE_DESCR</w:t>
            </w:r>
          </w:p>
        </w:tc>
        <w:tc>
          <w:tcPr>
            <w:tcW w:w="2952" w:type="dxa"/>
          </w:tcPr>
          <w:p w14:paraId="7854126F" w14:textId="20EA5CC1" w:rsidR="00561B0D" w:rsidRDefault="004A5A21" w:rsidP="00561B0D">
            <w:r w:rsidRPr="008B7C40">
              <w:t>NE_DESCR</w:t>
            </w:r>
          </w:p>
        </w:tc>
        <w:tc>
          <w:tcPr>
            <w:tcW w:w="2552" w:type="dxa"/>
          </w:tcPr>
          <w:p w14:paraId="4C5413F3" w14:textId="77777777" w:rsidR="00561B0D" w:rsidRDefault="00561B0D" w:rsidP="00561B0D">
            <w:r>
              <w:t>Route</w:t>
            </w:r>
          </w:p>
        </w:tc>
      </w:tr>
    </w:tbl>
    <w:p w14:paraId="7A4F619A" w14:textId="77777777" w:rsidR="008B7C40" w:rsidRDefault="008B7C40"/>
    <w:p w14:paraId="3C25CBC8" w14:textId="77777777" w:rsidR="0071663E" w:rsidRDefault="0071663E"/>
    <w:p w14:paraId="3B2B1622" w14:textId="77777777" w:rsidR="0071663E" w:rsidRPr="00B010B5" w:rsidRDefault="0071663E" w:rsidP="0071663E">
      <w:pPr>
        <w:pStyle w:val="Heading3"/>
        <w:numPr>
          <w:ilvl w:val="2"/>
          <w:numId w:val="1"/>
        </w:numPr>
      </w:pPr>
      <w:bookmarkStart w:id="1277" w:name="_Toc404777946"/>
      <w:r>
        <w:t>Inspections during a Period</w:t>
      </w:r>
      <w:bookmarkEnd w:id="1277"/>
    </w:p>
    <w:p w14:paraId="7EFCDA9C" w14:textId="77777777" w:rsidR="0071663E" w:rsidRPr="00594CE0" w:rsidRDefault="0071663E" w:rsidP="0071663E"/>
    <w:p w14:paraId="455B7EB8" w14:textId="6A0485CD" w:rsidR="0071663E" w:rsidRPr="005B3126" w:rsidRDefault="0071663E" w:rsidP="0071663E">
      <w:r>
        <w:t xml:space="preserve">This report uses data from the Inspections </w:t>
      </w:r>
      <w:r w:rsidR="00702B8A">
        <w:t>Asset to determine what inspections have been performed during a period.</w:t>
      </w:r>
    </w:p>
    <w:p w14:paraId="62192FFC" w14:textId="77777777" w:rsidR="0071663E" w:rsidRDefault="0071663E" w:rsidP="0071663E"/>
    <w:p w14:paraId="7B52B9E6" w14:textId="6B22C6BF" w:rsidR="0071663E" w:rsidRDefault="0071663E" w:rsidP="0071663E">
      <w:r>
        <w:t xml:space="preserve">This report needs to link the </w:t>
      </w:r>
      <w:del w:id="1278" w:author="Joe.Mendoza" w:date="2014-12-10T13:15:00Z">
        <w:r w:rsidDel="00F35BEE">
          <w:delText>RSIS</w:delText>
        </w:r>
      </w:del>
      <w:ins w:id="1279" w:author="Joe.Mendoza" w:date="2014-12-10T13:15:00Z">
        <w:r w:rsidR="00F35BEE">
          <w:t>RSIN</w:t>
        </w:r>
      </w:ins>
      <w:r>
        <w:t xml:space="preserve"> asset back to RSD in nm_inv_items.  This report will also need to join  nm_members and nm_elements to retrieve relevant location information.  </w:t>
      </w:r>
    </w:p>
    <w:p w14:paraId="2FB2A737" w14:textId="77777777" w:rsidR="0071663E" w:rsidRDefault="0071663E" w:rsidP="0071663E"/>
    <w:tbl>
      <w:tblPr>
        <w:tblStyle w:val="TableGrid"/>
        <w:tblW w:w="0" w:type="auto"/>
        <w:tblLook w:val="04A0" w:firstRow="1" w:lastRow="0" w:firstColumn="1" w:lastColumn="0" w:noHBand="0" w:noVBand="1"/>
        <w:tblPrChange w:id="1280" w:author="Joe.Mendoza" w:date="2014-11-26T14:51:00Z">
          <w:tblPr>
            <w:tblStyle w:val="TableGrid"/>
            <w:tblW w:w="0" w:type="auto"/>
            <w:tblLook w:val="04A0" w:firstRow="1" w:lastRow="0" w:firstColumn="1" w:lastColumn="0" w:noHBand="0" w:noVBand="1"/>
          </w:tblPr>
        </w:tblPrChange>
      </w:tblPr>
      <w:tblGrid>
        <w:gridCol w:w="3579"/>
        <w:gridCol w:w="2379"/>
        <w:gridCol w:w="2565"/>
        <w:tblGridChange w:id="1281">
          <w:tblGrid>
            <w:gridCol w:w="3579"/>
            <w:gridCol w:w="3655"/>
            <w:gridCol w:w="1289"/>
          </w:tblGrid>
        </w:tblGridChange>
      </w:tblGrid>
      <w:tr w:rsidR="0071663E" w14:paraId="36C375FB" w14:textId="77777777" w:rsidTr="00C91676">
        <w:tc>
          <w:tcPr>
            <w:tcW w:w="3579" w:type="dxa"/>
            <w:tcPrChange w:id="1282" w:author="Joe.Mendoza" w:date="2014-11-26T14:51:00Z">
              <w:tcPr>
                <w:tcW w:w="3579" w:type="dxa"/>
              </w:tcPr>
            </w:tcPrChange>
          </w:tcPr>
          <w:p w14:paraId="73C5A9CA" w14:textId="77777777" w:rsidR="0071663E" w:rsidRPr="008B7C40" w:rsidRDefault="0071663E" w:rsidP="00C00EE3">
            <w:pPr>
              <w:jc w:val="center"/>
              <w:rPr>
                <w:b/>
              </w:rPr>
            </w:pPr>
            <w:r w:rsidRPr="008B7C40">
              <w:rPr>
                <w:b/>
              </w:rPr>
              <w:t>Column Name</w:t>
            </w:r>
          </w:p>
        </w:tc>
        <w:tc>
          <w:tcPr>
            <w:tcW w:w="2379" w:type="dxa"/>
            <w:tcPrChange w:id="1283" w:author="Joe.Mendoza" w:date="2014-11-26T14:51:00Z">
              <w:tcPr>
                <w:tcW w:w="3655" w:type="dxa"/>
              </w:tcPr>
            </w:tcPrChange>
          </w:tcPr>
          <w:p w14:paraId="010FAF29" w14:textId="77777777" w:rsidR="0071663E" w:rsidRPr="008B7C40" w:rsidRDefault="0071663E" w:rsidP="00C00EE3">
            <w:pPr>
              <w:jc w:val="center"/>
              <w:rPr>
                <w:b/>
              </w:rPr>
            </w:pPr>
            <w:r w:rsidRPr="008B7C40">
              <w:rPr>
                <w:b/>
              </w:rPr>
              <w:t>RAMS Internal Name</w:t>
            </w:r>
          </w:p>
        </w:tc>
        <w:tc>
          <w:tcPr>
            <w:tcW w:w="2565" w:type="dxa"/>
            <w:tcPrChange w:id="1284" w:author="Joe.Mendoza" w:date="2014-11-26T14:51:00Z">
              <w:tcPr>
                <w:tcW w:w="1289" w:type="dxa"/>
              </w:tcPr>
            </w:tcPrChange>
          </w:tcPr>
          <w:p w14:paraId="51BF6646" w14:textId="77777777" w:rsidR="0071663E" w:rsidRPr="008B7C40" w:rsidRDefault="0071663E" w:rsidP="00C00EE3">
            <w:pPr>
              <w:jc w:val="center"/>
              <w:rPr>
                <w:b/>
              </w:rPr>
            </w:pPr>
            <w:r w:rsidRPr="008B7C40">
              <w:rPr>
                <w:b/>
              </w:rPr>
              <w:t>Comments</w:t>
            </w:r>
          </w:p>
        </w:tc>
      </w:tr>
      <w:tr w:rsidR="0071663E" w14:paraId="75704956" w14:textId="77777777" w:rsidTr="00C91676">
        <w:tc>
          <w:tcPr>
            <w:tcW w:w="3579" w:type="dxa"/>
            <w:tcPrChange w:id="1285" w:author="Joe.Mendoza" w:date="2014-11-26T14:51:00Z">
              <w:tcPr>
                <w:tcW w:w="3579" w:type="dxa"/>
              </w:tcPr>
            </w:tcPrChange>
          </w:tcPr>
          <w:p w14:paraId="0391E85E" w14:textId="77777777" w:rsidR="0071663E" w:rsidRPr="008B7C40" w:rsidRDefault="0071663E" w:rsidP="00C00EE3">
            <w:r>
              <w:t>Vendor_Code</w:t>
            </w:r>
          </w:p>
        </w:tc>
        <w:tc>
          <w:tcPr>
            <w:tcW w:w="2379" w:type="dxa"/>
            <w:tcPrChange w:id="1286" w:author="Joe.Mendoza" w:date="2014-11-26T14:51:00Z">
              <w:tcPr>
                <w:tcW w:w="3655" w:type="dxa"/>
              </w:tcPr>
            </w:tcPrChange>
          </w:tcPr>
          <w:p w14:paraId="0F8C0AE2" w14:textId="77777777" w:rsidR="0071663E" w:rsidRPr="008B7C40" w:rsidRDefault="0071663E" w:rsidP="00C00EE3">
            <w:r w:rsidRPr="00A404C8">
              <w:t>IIT_CHR_ATTRIB26</w:t>
            </w:r>
          </w:p>
        </w:tc>
        <w:tc>
          <w:tcPr>
            <w:tcW w:w="2565" w:type="dxa"/>
            <w:tcPrChange w:id="1287" w:author="Joe.Mendoza" w:date="2014-11-26T14:51:00Z">
              <w:tcPr>
                <w:tcW w:w="1289" w:type="dxa"/>
              </w:tcPr>
            </w:tcPrChange>
          </w:tcPr>
          <w:p w14:paraId="0A8A4471" w14:textId="57247923" w:rsidR="0071663E" w:rsidRDefault="00561B0D" w:rsidP="00C00EE3">
            <w:ins w:id="1288" w:author="Joe.Mendoza" w:date="2014-11-26T14:52:00Z">
              <w:r w:rsidRPr="00561B0D">
                <w:t>Asset: RSD</w:t>
              </w:r>
            </w:ins>
          </w:p>
        </w:tc>
      </w:tr>
      <w:tr w:rsidR="0071663E" w14:paraId="3E36E69F" w14:textId="77777777" w:rsidTr="00C91676">
        <w:tc>
          <w:tcPr>
            <w:tcW w:w="3579" w:type="dxa"/>
            <w:tcPrChange w:id="1289" w:author="Joe.Mendoza" w:date="2014-11-26T14:51:00Z">
              <w:tcPr>
                <w:tcW w:w="3579" w:type="dxa"/>
              </w:tcPr>
            </w:tcPrChange>
          </w:tcPr>
          <w:p w14:paraId="6FBA6179" w14:textId="77777777" w:rsidR="0071663E" w:rsidRDefault="0071663E" w:rsidP="00C00EE3">
            <w:r w:rsidRPr="008B7C40">
              <w:t>Reference_id</w:t>
            </w:r>
          </w:p>
        </w:tc>
        <w:tc>
          <w:tcPr>
            <w:tcW w:w="2379" w:type="dxa"/>
            <w:tcPrChange w:id="1290" w:author="Joe.Mendoza" w:date="2014-11-26T14:51:00Z">
              <w:tcPr>
                <w:tcW w:w="3655" w:type="dxa"/>
              </w:tcPr>
            </w:tcPrChange>
          </w:tcPr>
          <w:p w14:paraId="5C3A5B43" w14:textId="77777777" w:rsidR="0071663E" w:rsidRDefault="0071663E" w:rsidP="00C00EE3">
            <w:r w:rsidRPr="008B7C40">
              <w:t>IIT_</w:t>
            </w:r>
            <w:r>
              <w:t>NUM</w:t>
            </w:r>
            <w:r w:rsidRPr="008B7C40">
              <w:t>_ATTRIB2</w:t>
            </w:r>
            <w:r>
              <w:t>5</w:t>
            </w:r>
          </w:p>
        </w:tc>
        <w:tc>
          <w:tcPr>
            <w:tcW w:w="2565" w:type="dxa"/>
            <w:tcPrChange w:id="1291" w:author="Joe.Mendoza" w:date="2014-11-26T14:51:00Z">
              <w:tcPr>
                <w:tcW w:w="1289" w:type="dxa"/>
              </w:tcPr>
            </w:tcPrChange>
          </w:tcPr>
          <w:p w14:paraId="45CC005E" w14:textId="4237C987" w:rsidR="0071663E" w:rsidRDefault="00561B0D" w:rsidP="00C00EE3">
            <w:ins w:id="1292" w:author="Joe.Mendoza" w:date="2014-11-26T14:52:00Z">
              <w:r w:rsidRPr="00561B0D">
                <w:t>Asset: RSD</w:t>
              </w:r>
            </w:ins>
          </w:p>
        </w:tc>
      </w:tr>
      <w:tr w:rsidR="0071663E" w14:paraId="7F53DE1F" w14:textId="77777777" w:rsidTr="00C91676">
        <w:tc>
          <w:tcPr>
            <w:tcW w:w="3579" w:type="dxa"/>
            <w:tcPrChange w:id="1293" w:author="Joe.Mendoza" w:date="2014-11-26T14:51:00Z">
              <w:tcPr>
                <w:tcW w:w="3579" w:type="dxa"/>
              </w:tcPr>
            </w:tcPrChange>
          </w:tcPr>
          <w:p w14:paraId="5B3A3EBF" w14:textId="77777777" w:rsidR="0071663E" w:rsidRDefault="0071663E" w:rsidP="00C00EE3">
            <w:r w:rsidRPr="008B7C40">
              <w:t>Road_Number</w:t>
            </w:r>
          </w:p>
        </w:tc>
        <w:tc>
          <w:tcPr>
            <w:tcW w:w="2379" w:type="dxa"/>
            <w:tcPrChange w:id="1294" w:author="Joe.Mendoza" w:date="2014-11-26T14:51:00Z">
              <w:tcPr>
                <w:tcW w:w="3655" w:type="dxa"/>
              </w:tcPr>
            </w:tcPrChange>
          </w:tcPr>
          <w:p w14:paraId="64860F2F" w14:textId="77777777" w:rsidR="0071663E" w:rsidRDefault="0071663E" w:rsidP="00C00EE3">
            <w:r w:rsidRPr="008B7C40">
              <w:t>IIT_CHR_ATTRIB56</w:t>
            </w:r>
          </w:p>
        </w:tc>
        <w:tc>
          <w:tcPr>
            <w:tcW w:w="2565" w:type="dxa"/>
            <w:tcPrChange w:id="1295" w:author="Joe.Mendoza" w:date="2014-11-26T14:51:00Z">
              <w:tcPr>
                <w:tcW w:w="1289" w:type="dxa"/>
              </w:tcPr>
            </w:tcPrChange>
          </w:tcPr>
          <w:p w14:paraId="06016A33" w14:textId="076AFC65" w:rsidR="0071663E" w:rsidRDefault="00561B0D" w:rsidP="00C00EE3">
            <w:ins w:id="1296" w:author="Joe.Mendoza" w:date="2014-11-26T14:52:00Z">
              <w:r w:rsidRPr="00561B0D">
                <w:t>Asset: RSD</w:t>
              </w:r>
            </w:ins>
          </w:p>
        </w:tc>
      </w:tr>
      <w:tr w:rsidR="0071663E" w14:paraId="03F45FB4" w14:textId="77777777" w:rsidTr="00C91676">
        <w:tc>
          <w:tcPr>
            <w:tcW w:w="3579" w:type="dxa"/>
            <w:tcPrChange w:id="1297" w:author="Joe.Mendoza" w:date="2014-11-26T14:51:00Z">
              <w:tcPr>
                <w:tcW w:w="3579" w:type="dxa"/>
              </w:tcPr>
            </w:tcPrChange>
          </w:tcPr>
          <w:p w14:paraId="4F7D42EC" w14:textId="77777777" w:rsidR="0071663E" w:rsidRDefault="0071663E" w:rsidP="00C00EE3">
            <w:r w:rsidRPr="008B7C40">
              <w:t>Road_Maintenance_Segment</w:t>
            </w:r>
          </w:p>
        </w:tc>
        <w:tc>
          <w:tcPr>
            <w:tcW w:w="2379" w:type="dxa"/>
            <w:tcPrChange w:id="1298" w:author="Joe.Mendoza" w:date="2014-11-26T14:51:00Z">
              <w:tcPr>
                <w:tcW w:w="3655" w:type="dxa"/>
              </w:tcPr>
            </w:tcPrChange>
          </w:tcPr>
          <w:p w14:paraId="137D34B9" w14:textId="77777777" w:rsidR="0071663E" w:rsidRDefault="0071663E" w:rsidP="00C00EE3">
            <w:r w:rsidRPr="001D5268">
              <w:t>IIT_CHR_ATTRIB28</w:t>
            </w:r>
          </w:p>
        </w:tc>
        <w:tc>
          <w:tcPr>
            <w:tcW w:w="2565" w:type="dxa"/>
            <w:tcPrChange w:id="1299" w:author="Joe.Mendoza" w:date="2014-11-26T14:51:00Z">
              <w:tcPr>
                <w:tcW w:w="1289" w:type="dxa"/>
              </w:tcPr>
            </w:tcPrChange>
          </w:tcPr>
          <w:p w14:paraId="455C60A4" w14:textId="27033615" w:rsidR="0071663E" w:rsidRDefault="00561B0D" w:rsidP="00C00EE3">
            <w:ins w:id="1300" w:author="Joe.Mendoza" w:date="2014-11-26T14:52:00Z">
              <w:r w:rsidRPr="00561B0D">
                <w:t>Asset: RSD</w:t>
              </w:r>
            </w:ins>
          </w:p>
        </w:tc>
      </w:tr>
      <w:tr w:rsidR="0071663E" w14:paraId="621AD616" w14:textId="77777777" w:rsidTr="00C91676">
        <w:tc>
          <w:tcPr>
            <w:tcW w:w="3579" w:type="dxa"/>
            <w:tcPrChange w:id="1301" w:author="Joe.Mendoza" w:date="2014-11-26T14:51:00Z">
              <w:tcPr>
                <w:tcW w:w="3579" w:type="dxa"/>
              </w:tcPr>
            </w:tcPrChange>
          </w:tcPr>
          <w:p w14:paraId="510833FD" w14:textId="77777777" w:rsidR="0071663E" w:rsidRDefault="0071663E" w:rsidP="00C00EE3">
            <w:r w:rsidRPr="008B7C40">
              <w:t>Date of creation</w:t>
            </w:r>
          </w:p>
        </w:tc>
        <w:tc>
          <w:tcPr>
            <w:tcW w:w="2379" w:type="dxa"/>
            <w:tcPrChange w:id="1302" w:author="Joe.Mendoza" w:date="2014-11-26T14:51:00Z">
              <w:tcPr>
                <w:tcW w:w="3655" w:type="dxa"/>
              </w:tcPr>
            </w:tcPrChange>
          </w:tcPr>
          <w:p w14:paraId="42BF4235" w14:textId="77777777" w:rsidR="0071663E" w:rsidRDefault="0071663E" w:rsidP="00C00EE3">
            <w:r w:rsidRPr="001D5268">
              <w:t>IIT_DATE_ATTRIB86</w:t>
            </w:r>
          </w:p>
        </w:tc>
        <w:tc>
          <w:tcPr>
            <w:tcW w:w="2565" w:type="dxa"/>
            <w:tcPrChange w:id="1303" w:author="Joe.Mendoza" w:date="2014-11-26T14:51:00Z">
              <w:tcPr>
                <w:tcW w:w="1289" w:type="dxa"/>
              </w:tcPr>
            </w:tcPrChange>
          </w:tcPr>
          <w:p w14:paraId="3E5BC82A" w14:textId="2CE1EDD8" w:rsidR="0071663E" w:rsidRDefault="00561B0D" w:rsidP="00C00EE3">
            <w:ins w:id="1304" w:author="Joe.Mendoza" w:date="2014-11-26T14:52:00Z">
              <w:r w:rsidRPr="00561B0D">
                <w:t>Asset: RSD</w:t>
              </w:r>
            </w:ins>
          </w:p>
        </w:tc>
      </w:tr>
      <w:tr w:rsidR="0071663E" w14:paraId="23BFC364" w14:textId="77777777" w:rsidTr="00C91676">
        <w:tc>
          <w:tcPr>
            <w:tcW w:w="3579" w:type="dxa"/>
            <w:tcPrChange w:id="1305" w:author="Joe.Mendoza" w:date="2014-11-26T14:51:00Z">
              <w:tcPr>
                <w:tcW w:w="3579" w:type="dxa"/>
              </w:tcPr>
            </w:tcPrChange>
          </w:tcPr>
          <w:p w14:paraId="3A93FA3C" w14:textId="77777777" w:rsidR="0071663E" w:rsidRDefault="0071663E" w:rsidP="00C00EE3">
            <w:r w:rsidRPr="008B7C40">
              <w:t>Longitude</w:t>
            </w:r>
          </w:p>
        </w:tc>
        <w:tc>
          <w:tcPr>
            <w:tcW w:w="2379" w:type="dxa"/>
            <w:tcPrChange w:id="1306" w:author="Joe.Mendoza" w:date="2014-11-26T14:51:00Z">
              <w:tcPr>
                <w:tcW w:w="3655" w:type="dxa"/>
              </w:tcPr>
            </w:tcPrChange>
          </w:tcPr>
          <w:p w14:paraId="59F3AD62" w14:textId="77777777" w:rsidR="0071663E" w:rsidRDefault="0071663E" w:rsidP="00C00EE3">
            <w:r w:rsidRPr="001D5268">
              <w:t>IIT_NUM_ATTRIB17</w:t>
            </w:r>
          </w:p>
        </w:tc>
        <w:tc>
          <w:tcPr>
            <w:tcW w:w="2565" w:type="dxa"/>
            <w:tcPrChange w:id="1307" w:author="Joe.Mendoza" w:date="2014-11-26T14:51:00Z">
              <w:tcPr>
                <w:tcW w:w="1289" w:type="dxa"/>
              </w:tcPr>
            </w:tcPrChange>
          </w:tcPr>
          <w:p w14:paraId="744F5D6B" w14:textId="3694A3E4" w:rsidR="0071663E" w:rsidRDefault="00561B0D" w:rsidP="00C00EE3">
            <w:ins w:id="1308" w:author="Joe.Mendoza" w:date="2014-11-26T14:52:00Z">
              <w:r w:rsidRPr="00561B0D">
                <w:t>Asset: RSD</w:t>
              </w:r>
            </w:ins>
          </w:p>
        </w:tc>
      </w:tr>
      <w:tr w:rsidR="0071663E" w14:paraId="017BE118" w14:textId="77777777" w:rsidTr="00C91676">
        <w:tc>
          <w:tcPr>
            <w:tcW w:w="3579" w:type="dxa"/>
            <w:tcPrChange w:id="1309" w:author="Joe.Mendoza" w:date="2014-11-26T14:51:00Z">
              <w:tcPr>
                <w:tcW w:w="3579" w:type="dxa"/>
              </w:tcPr>
            </w:tcPrChange>
          </w:tcPr>
          <w:p w14:paraId="0EB78E00" w14:textId="77777777" w:rsidR="0071663E" w:rsidRDefault="0071663E" w:rsidP="00C00EE3">
            <w:r w:rsidRPr="008B7C40">
              <w:t>Latitude</w:t>
            </w:r>
          </w:p>
        </w:tc>
        <w:tc>
          <w:tcPr>
            <w:tcW w:w="2379" w:type="dxa"/>
            <w:tcPrChange w:id="1310" w:author="Joe.Mendoza" w:date="2014-11-26T14:51:00Z">
              <w:tcPr>
                <w:tcW w:w="3655" w:type="dxa"/>
              </w:tcPr>
            </w:tcPrChange>
          </w:tcPr>
          <w:p w14:paraId="32CF5218" w14:textId="77777777" w:rsidR="0071663E" w:rsidRDefault="0071663E" w:rsidP="00C00EE3">
            <w:r w:rsidRPr="001D5268">
              <w:t>IIT_NUM_ATTRIB18</w:t>
            </w:r>
          </w:p>
        </w:tc>
        <w:tc>
          <w:tcPr>
            <w:tcW w:w="2565" w:type="dxa"/>
            <w:tcPrChange w:id="1311" w:author="Joe.Mendoza" w:date="2014-11-26T14:51:00Z">
              <w:tcPr>
                <w:tcW w:w="1289" w:type="dxa"/>
              </w:tcPr>
            </w:tcPrChange>
          </w:tcPr>
          <w:p w14:paraId="568D301E" w14:textId="0594E4CB" w:rsidR="0071663E" w:rsidRDefault="00561B0D" w:rsidP="00C00EE3">
            <w:ins w:id="1312" w:author="Joe.Mendoza" w:date="2014-11-26T14:52:00Z">
              <w:r w:rsidRPr="00561B0D">
                <w:t>Asset: RSD</w:t>
              </w:r>
            </w:ins>
          </w:p>
        </w:tc>
      </w:tr>
      <w:tr w:rsidR="0071663E" w14:paraId="3E31E31C" w14:textId="77777777" w:rsidTr="00C91676">
        <w:tc>
          <w:tcPr>
            <w:tcW w:w="3579" w:type="dxa"/>
            <w:tcPrChange w:id="1313" w:author="Joe.Mendoza" w:date="2014-11-26T14:51:00Z">
              <w:tcPr>
                <w:tcW w:w="3579" w:type="dxa"/>
              </w:tcPr>
            </w:tcPrChange>
          </w:tcPr>
          <w:p w14:paraId="0877024E" w14:textId="77777777" w:rsidR="0071663E" w:rsidRDefault="0071663E" w:rsidP="00C00EE3">
            <w:r>
              <w:t>LGA</w:t>
            </w:r>
          </w:p>
        </w:tc>
        <w:tc>
          <w:tcPr>
            <w:tcW w:w="2379" w:type="dxa"/>
            <w:tcPrChange w:id="1314" w:author="Joe.Mendoza" w:date="2014-11-26T14:51:00Z">
              <w:tcPr>
                <w:tcW w:w="3655" w:type="dxa"/>
              </w:tcPr>
            </w:tcPrChange>
          </w:tcPr>
          <w:p w14:paraId="58A020BC" w14:textId="77777777" w:rsidR="0071663E" w:rsidRDefault="0071663E" w:rsidP="00C00EE3">
            <w:r w:rsidRPr="001D5268">
              <w:t>IIT_CHR_ATTRIB29</w:t>
            </w:r>
          </w:p>
        </w:tc>
        <w:tc>
          <w:tcPr>
            <w:tcW w:w="2565" w:type="dxa"/>
            <w:tcPrChange w:id="1315" w:author="Joe.Mendoza" w:date="2014-11-26T14:51:00Z">
              <w:tcPr>
                <w:tcW w:w="1289" w:type="dxa"/>
              </w:tcPr>
            </w:tcPrChange>
          </w:tcPr>
          <w:p w14:paraId="1214ACB2" w14:textId="3A53EB2F" w:rsidR="0071663E" w:rsidRDefault="00561B0D" w:rsidP="00C00EE3">
            <w:ins w:id="1316" w:author="Joe.Mendoza" w:date="2014-11-26T14:52:00Z">
              <w:r w:rsidRPr="00561B0D">
                <w:t>Asset: RSD</w:t>
              </w:r>
            </w:ins>
          </w:p>
        </w:tc>
      </w:tr>
      <w:tr w:rsidR="0071663E" w:rsidRPr="008B7C40" w14:paraId="5589C17B" w14:textId="77777777" w:rsidTr="00C91676">
        <w:trPr>
          <w:trHeight w:val="300"/>
          <w:trPrChange w:id="1317" w:author="Joe.Mendoza" w:date="2014-11-26T14:51:00Z">
            <w:trPr>
              <w:trHeight w:val="300"/>
            </w:trPr>
          </w:trPrChange>
        </w:trPr>
        <w:tc>
          <w:tcPr>
            <w:tcW w:w="3579" w:type="dxa"/>
            <w:noWrap/>
            <w:tcPrChange w:id="1318" w:author="Joe.Mendoza" w:date="2014-11-26T14:51:00Z">
              <w:tcPr>
                <w:tcW w:w="3579" w:type="dxa"/>
                <w:noWrap/>
              </w:tcPr>
            </w:tcPrChange>
          </w:tcPr>
          <w:p w14:paraId="1AE276BA" w14:textId="77777777" w:rsidR="0071663E" w:rsidRPr="008B7C40" w:rsidRDefault="0071663E" w:rsidP="00C00EE3">
            <w:pPr>
              <w:rPr>
                <w:rFonts w:ascii="Calibri" w:hAnsi="Calibri"/>
                <w:color w:val="000000"/>
              </w:rPr>
            </w:pPr>
            <w:r>
              <w:rPr>
                <w:rFonts w:ascii="Calibri" w:hAnsi="Calibri"/>
                <w:color w:val="000000"/>
              </w:rPr>
              <w:t>Asset_type_code</w:t>
            </w:r>
          </w:p>
        </w:tc>
        <w:tc>
          <w:tcPr>
            <w:tcW w:w="2379" w:type="dxa"/>
            <w:tcPrChange w:id="1319" w:author="Joe.Mendoza" w:date="2014-11-26T14:51:00Z">
              <w:tcPr>
                <w:tcW w:w="3655" w:type="dxa"/>
              </w:tcPr>
            </w:tcPrChange>
          </w:tcPr>
          <w:p w14:paraId="7CF170F8" w14:textId="77777777" w:rsidR="0071663E" w:rsidRPr="008B7C40" w:rsidRDefault="0071663E" w:rsidP="00C00EE3">
            <w:pPr>
              <w:rPr>
                <w:rFonts w:ascii="Calibri" w:hAnsi="Calibri"/>
              </w:rPr>
            </w:pPr>
            <w:r w:rsidRPr="001D5268">
              <w:rPr>
                <w:rFonts w:ascii="Calibri" w:hAnsi="Calibri"/>
              </w:rPr>
              <w:t>IIT_CHR_ATTRIB27</w:t>
            </w:r>
          </w:p>
        </w:tc>
        <w:tc>
          <w:tcPr>
            <w:tcW w:w="2565" w:type="dxa"/>
            <w:tcPrChange w:id="1320" w:author="Joe.Mendoza" w:date="2014-11-26T14:51:00Z">
              <w:tcPr>
                <w:tcW w:w="1289" w:type="dxa"/>
              </w:tcPr>
            </w:tcPrChange>
          </w:tcPr>
          <w:p w14:paraId="5587CB29" w14:textId="7D00E969" w:rsidR="0071663E" w:rsidRPr="008B7C40" w:rsidRDefault="00561B0D" w:rsidP="00C00EE3">
            <w:pPr>
              <w:rPr>
                <w:rFonts w:ascii="Calibri" w:hAnsi="Calibri"/>
              </w:rPr>
            </w:pPr>
            <w:ins w:id="1321" w:author="Joe.Mendoza" w:date="2014-11-26T14:52:00Z">
              <w:r w:rsidRPr="00561B0D">
                <w:rPr>
                  <w:rFonts w:ascii="Calibri" w:hAnsi="Calibri"/>
                </w:rPr>
                <w:t>Asset: RSD</w:t>
              </w:r>
            </w:ins>
          </w:p>
        </w:tc>
      </w:tr>
      <w:tr w:rsidR="0071663E" w:rsidRPr="008B7C40" w14:paraId="6208E9C8" w14:textId="77777777" w:rsidTr="00C91676">
        <w:trPr>
          <w:trHeight w:val="300"/>
          <w:trPrChange w:id="1322" w:author="Joe.Mendoza" w:date="2014-11-26T14:51:00Z">
            <w:trPr>
              <w:trHeight w:val="300"/>
            </w:trPr>
          </w:trPrChange>
        </w:trPr>
        <w:tc>
          <w:tcPr>
            <w:tcW w:w="3579" w:type="dxa"/>
            <w:noWrap/>
            <w:tcPrChange w:id="1323" w:author="Joe.Mendoza" w:date="2014-11-26T14:51:00Z">
              <w:tcPr>
                <w:tcW w:w="3579" w:type="dxa"/>
                <w:noWrap/>
              </w:tcPr>
            </w:tcPrChange>
          </w:tcPr>
          <w:p w14:paraId="20D06081" w14:textId="77777777" w:rsidR="0071663E" w:rsidRPr="008B7C40" w:rsidRDefault="0071663E" w:rsidP="00C00EE3">
            <w:pPr>
              <w:rPr>
                <w:rFonts w:ascii="Calibri" w:hAnsi="Calibri"/>
                <w:color w:val="000000"/>
              </w:rPr>
            </w:pPr>
            <w:r>
              <w:rPr>
                <w:rFonts w:ascii="Calibri" w:hAnsi="Calibri"/>
                <w:color w:val="000000"/>
              </w:rPr>
              <w:t>Key_ID</w:t>
            </w:r>
          </w:p>
        </w:tc>
        <w:tc>
          <w:tcPr>
            <w:tcW w:w="2379" w:type="dxa"/>
            <w:tcPrChange w:id="1324" w:author="Joe.Mendoza" w:date="2014-11-26T14:51:00Z">
              <w:tcPr>
                <w:tcW w:w="3655" w:type="dxa"/>
              </w:tcPr>
            </w:tcPrChange>
          </w:tcPr>
          <w:p w14:paraId="75130003" w14:textId="77777777" w:rsidR="0071663E" w:rsidRPr="008B7C40" w:rsidRDefault="0071663E" w:rsidP="00C00EE3">
            <w:pPr>
              <w:rPr>
                <w:rFonts w:ascii="Calibri" w:hAnsi="Calibri"/>
              </w:rPr>
            </w:pPr>
            <w:r w:rsidRPr="001D5268">
              <w:rPr>
                <w:rFonts w:ascii="Calibri" w:hAnsi="Calibri"/>
              </w:rPr>
              <w:t>IIT_NUM_ATTRIB16</w:t>
            </w:r>
          </w:p>
        </w:tc>
        <w:tc>
          <w:tcPr>
            <w:tcW w:w="2565" w:type="dxa"/>
            <w:tcPrChange w:id="1325" w:author="Joe.Mendoza" w:date="2014-11-26T14:51:00Z">
              <w:tcPr>
                <w:tcW w:w="1289" w:type="dxa"/>
              </w:tcPr>
            </w:tcPrChange>
          </w:tcPr>
          <w:p w14:paraId="74F47A68" w14:textId="6DA5F242" w:rsidR="0071663E" w:rsidRPr="008B7C40" w:rsidRDefault="00561B0D" w:rsidP="00C00EE3">
            <w:pPr>
              <w:rPr>
                <w:rFonts w:ascii="Calibri" w:hAnsi="Calibri"/>
              </w:rPr>
            </w:pPr>
            <w:ins w:id="1326" w:author="Joe.Mendoza" w:date="2014-11-26T14:52:00Z">
              <w:r w:rsidRPr="00561B0D">
                <w:rPr>
                  <w:rFonts w:ascii="Calibri" w:hAnsi="Calibri"/>
                </w:rPr>
                <w:t>Asset: RSD</w:t>
              </w:r>
            </w:ins>
          </w:p>
        </w:tc>
      </w:tr>
      <w:tr w:rsidR="0071663E" w:rsidRPr="008B7C40" w14:paraId="7ED0987D" w14:textId="77777777" w:rsidTr="00C91676">
        <w:trPr>
          <w:trHeight w:val="300"/>
          <w:trPrChange w:id="1327" w:author="Joe.Mendoza" w:date="2014-11-26T14:51:00Z">
            <w:trPr>
              <w:trHeight w:val="300"/>
            </w:trPr>
          </w:trPrChange>
        </w:trPr>
        <w:tc>
          <w:tcPr>
            <w:tcW w:w="3579" w:type="dxa"/>
            <w:noWrap/>
            <w:tcPrChange w:id="1328" w:author="Joe.Mendoza" w:date="2014-11-26T14:51:00Z">
              <w:tcPr>
                <w:tcW w:w="3579" w:type="dxa"/>
                <w:noWrap/>
              </w:tcPr>
            </w:tcPrChange>
          </w:tcPr>
          <w:p w14:paraId="0AFD7D32" w14:textId="77777777" w:rsidR="0071663E" w:rsidRPr="008B7C40" w:rsidRDefault="0071663E" w:rsidP="00C00EE3">
            <w:pPr>
              <w:rPr>
                <w:rFonts w:ascii="Calibri" w:hAnsi="Calibri"/>
                <w:color w:val="000000"/>
              </w:rPr>
            </w:pPr>
            <w:r w:rsidRPr="001D5268">
              <w:rPr>
                <w:rFonts w:ascii="Calibri" w:hAnsi="Calibri"/>
                <w:color w:val="000000"/>
              </w:rPr>
              <w:t>Asset_description</w:t>
            </w:r>
          </w:p>
        </w:tc>
        <w:tc>
          <w:tcPr>
            <w:tcW w:w="2379" w:type="dxa"/>
            <w:tcPrChange w:id="1329" w:author="Joe.Mendoza" w:date="2014-11-26T14:51:00Z">
              <w:tcPr>
                <w:tcW w:w="3655" w:type="dxa"/>
              </w:tcPr>
            </w:tcPrChange>
          </w:tcPr>
          <w:p w14:paraId="39B88AFB" w14:textId="77777777" w:rsidR="0071663E" w:rsidRPr="008B7C40" w:rsidRDefault="0071663E" w:rsidP="00C00EE3">
            <w:pPr>
              <w:rPr>
                <w:rFonts w:ascii="Calibri" w:hAnsi="Calibri"/>
              </w:rPr>
            </w:pPr>
            <w:r w:rsidRPr="001D5268">
              <w:rPr>
                <w:rFonts w:ascii="Calibri" w:hAnsi="Calibri"/>
              </w:rPr>
              <w:t>IIT_CHR_ATTRIB58</w:t>
            </w:r>
          </w:p>
        </w:tc>
        <w:tc>
          <w:tcPr>
            <w:tcW w:w="2565" w:type="dxa"/>
            <w:tcPrChange w:id="1330" w:author="Joe.Mendoza" w:date="2014-11-26T14:51:00Z">
              <w:tcPr>
                <w:tcW w:w="1289" w:type="dxa"/>
              </w:tcPr>
            </w:tcPrChange>
          </w:tcPr>
          <w:p w14:paraId="77B89247" w14:textId="2C37F849" w:rsidR="0071663E" w:rsidRPr="008B7C40" w:rsidRDefault="00561B0D" w:rsidP="00C00EE3">
            <w:pPr>
              <w:rPr>
                <w:rFonts w:ascii="Calibri" w:hAnsi="Calibri"/>
              </w:rPr>
            </w:pPr>
            <w:ins w:id="1331" w:author="Joe.Mendoza" w:date="2014-11-26T14:52:00Z">
              <w:r w:rsidRPr="00561B0D">
                <w:rPr>
                  <w:rFonts w:ascii="Calibri" w:hAnsi="Calibri"/>
                </w:rPr>
                <w:t>Asset: RSD</w:t>
              </w:r>
            </w:ins>
          </w:p>
        </w:tc>
      </w:tr>
      <w:tr w:rsidR="0071663E" w:rsidRPr="008B7C40" w14:paraId="0A1E7669" w14:textId="77777777" w:rsidTr="00C91676">
        <w:trPr>
          <w:trHeight w:val="300"/>
          <w:trPrChange w:id="1332" w:author="Joe.Mendoza" w:date="2014-11-26T14:51:00Z">
            <w:trPr>
              <w:trHeight w:val="300"/>
            </w:trPr>
          </w:trPrChange>
        </w:trPr>
        <w:tc>
          <w:tcPr>
            <w:tcW w:w="3579" w:type="dxa"/>
            <w:noWrap/>
            <w:hideMark/>
            <w:tcPrChange w:id="1333" w:author="Joe.Mendoza" w:date="2014-11-26T14:51:00Z">
              <w:tcPr>
                <w:tcW w:w="3579" w:type="dxa"/>
                <w:noWrap/>
                <w:hideMark/>
              </w:tcPr>
            </w:tcPrChange>
          </w:tcPr>
          <w:p w14:paraId="5F4D9C22" w14:textId="77777777" w:rsidR="0071663E" w:rsidRPr="008B7C40" w:rsidRDefault="0071663E" w:rsidP="00C00EE3">
            <w:pPr>
              <w:rPr>
                <w:rFonts w:ascii="Calibri" w:hAnsi="Calibri"/>
                <w:color w:val="000000"/>
              </w:rPr>
            </w:pPr>
            <w:r>
              <w:rPr>
                <w:rFonts w:ascii="Calibri" w:hAnsi="Calibri"/>
                <w:color w:val="000000"/>
              </w:rPr>
              <w:t>Inspection</w:t>
            </w:r>
            <w:r w:rsidRPr="008B7C40">
              <w:rPr>
                <w:rFonts w:ascii="Calibri" w:hAnsi="Calibri"/>
                <w:color w:val="000000"/>
              </w:rPr>
              <w:t>_ID</w:t>
            </w:r>
          </w:p>
        </w:tc>
        <w:tc>
          <w:tcPr>
            <w:tcW w:w="2379" w:type="dxa"/>
            <w:noWrap/>
            <w:tcPrChange w:id="1334" w:author="Joe.Mendoza" w:date="2014-11-26T14:51:00Z">
              <w:tcPr>
                <w:tcW w:w="3655" w:type="dxa"/>
                <w:noWrap/>
              </w:tcPr>
            </w:tcPrChange>
          </w:tcPr>
          <w:p w14:paraId="3F6BB831" w14:textId="77777777" w:rsidR="0071663E" w:rsidRPr="008B7C40" w:rsidRDefault="0071663E" w:rsidP="00C00EE3">
            <w:pPr>
              <w:rPr>
                <w:rFonts w:ascii="Calibri" w:hAnsi="Calibri"/>
                <w:color w:val="000000"/>
              </w:rPr>
            </w:pPr>
            <w:r w:rsidRPr="0052031C">
              <w:rPr>
                <w:rFonts w:ascii="Calibri" w:hAnsi="Calibri"/>
                <w:color w:val="000000"/>
              </w:rPr>
              <w:t>IIT_NUM_ATTRIB16</w:t>
            </w:r>
          </w:p>
        </w:tc>
        <w:tc>
          <w:tcPr>
            <w:tcW w:w="2565" w:type="dxa"/>
            <w:tcPrChange w:id="1335" w:author="Joe.Mendoza" w:date="2014-11-26T14:51:00Z">
              <w:tcPr>
                <w:tcW w:w="1289" w:type="dxa"/>
              </w:tcPr>
            </w:tcPrChange>
          </w:tcPr>
          <w:p w14:paraId="22860299" w14:textId="264D05BF" w:rsidR="0071663E" w:rsidRPr="008B7C40" w:rsidRDefault="00561B0D" w:rsidP="00C00EE3">
            <w:pPr>
              <w:rPr>
                <w:rFonts w:ascii="Calibri" w:hAnsi="Calibri"/>
                <w:color w:val="000000"/>
              </w:rPr>
            </w:pPr>
            <w:ins w:id="1336" w:author="Joe.Mendoza" w:date="2014-11-26T14:52:00Z">
              <w:r w:rsidRPr="00561B0D">
                <w:rPr>
                  <w:rFonts w:ascii="Calibri" w:hAnsi="Calibri"/>
                  <w:color w:val="000000"/>
                </w:rPr>
                <w:t xml:space="preserve">Asset: </w:t>
              </w:r>
            </w:ins>
            <w:ins w:id="1337" w:author="Joe.Mendoza" w:date="2014-12-10T13:15:00Z">
              <w:r w:rsidR="00F35BEE">
                <w:rPr>
                  <w:rFonts w:ascii="Calibri" w:hAnsi="Calibri"/>
                  <w:color w:val="000000"/>
                </w:rPr>
                <w:t>RSIN</w:t>
              </w:r>
            </w:ins>
          </w:p>
        </w:tc>
      </w:tr>
      <w:tr w:rsidR="0071663E" w:rsidRPr="008B7C40" w14:paraId="5E72C0A0" w14:textId="77777777" w:rsidTr="00C91676">
        <w:trPr>
          <w:trHeight w:val="300"/>
          <w:trPrChange w:id="1338" w:author="Joe.Mendoza" w:date="2014-11-26T14:51:00Z">
            <w:trPr>
              <w:trHeight w:val="300"/>
            </w:trPr>
          </w:trPrChange>
        </w:trPr>
        <w:tc>
          <w:tcPr>
            <w:tcW w:w="3579" w:type="dxa"/>
            <w:noWrap/>
            <w:tcPrChange w:id="1339" w:author="Joe.Mendoza" w:date="2014-11-26T14:51:00Z">
              <w:tcPr>
                <w:tcW w:w="3579" w:type="dxa"/>
                <w:noWrap/>
              </w:tcPr>
            </w:tcPrChange>
          </w:tcPr>
          <w:p w14:paraId="4DB150EB" w14:textId="77777777" w:rsidR="0071663E" w:rsidRPr="008B7C40" w:rsidRDefault="0071663E" w:rsidP="00C00EE3">
            <w:pPr>
              <w:rPr>
                <w:rFonts w:ascii="Calibri" w:hAnsi="Calibri"/>
                <w:color w:val="000000"/>
              </w:rPr>
            </w:pPr>
            <w:r w:rsidRPr="00B010B5">
              <w:rPr>
                <w:rFonts w:ascii="Calibri" w:hAnsi="Calibri"/>
                <w:color w:val="000000"/>
              </w:rPr>
              <w:t>Inspection</w:t>
            </w:r>
            <w:r>
              <w:rPr>
                <w:rFonts w:ascii="Calibri" w:hAnsi="Calibri"/>
                <w:color w:val="000000"/>
              </w:rPr>
              <w:t>_</w:t>
            </w:r>
            <w:r w:rsidRPr="0052031C">
              <w:rPr>
                <w:rFonts w:ascii="Calibri" w:hAnsi="Calibri"/>
                <w:color w:val="000000"/>
              </w:rPr>
              <w:t>Type</w:t>
            </w:r>
          </w:p>
        </w:tc>
        <w:tc>
          <w:tcPr>
            <w:tcW w:w="2379" w:type="dxa"/>
            <w:tcPrChange w:id="1340" w:author="Joe.Mendoza" w:date="2014-11-26T14:51:00Z">
              <w:tcPr>
                <w:tcW w:w="3655" w:type="dxa"/>
              </w:tcPr>
            </w:tcPrChange>
          </w:tcPr>
          <w:p w14:paraId="267A18BF" w14:textId="77777777" w:rsidR="0071663E" w:rsidRPr="008B7C40" w:rsidRDefault="0071663E" w:rsidP="00C00EE3">
            <w:pPr>
              <w:rPr>
                <w:rFonts w:ascii="Calibri" w:hAnsi="Calibri"/>
              </w:rPr>
            </w:pPr>
            <w:r w:rsidRPr="0052031C">
              <w:rPr>
                <w:rFonts w:ascii="Calibri" w:hAnsi="Calibri"/>
              </w:rPr>
              <w:t>IIT_CHR_ATTRIB27</w:t>
            </w:r>
          </w:p>
        </w:tc>
        <w:tc>
          <w:tcPr>
            <w:tcW w:w="2565" w:type="dxa"/>
            <w:tcPrChange w:id="1341" w:author="Joe.Mendoza" w:date="2014-11-26T14:51:00Z">
              <w:tcPr>
                <w:tcW w:w="1289" w:type="dxa"/>
              </w:tcPr>
            </w:tcPrChange>
          </w:tcPr>
          <w:p w14:paraId="351414E7" w14:textId="48E2204A" w:rsidR="0071663E" w:rsidRPr="008B7C40" w:rsidRDefault="00561B0D" w:rsidP="00C00EE3">
            <w:pPr>
              <w:rPr>
                <w:rFonts w:ascii="Calibri" w:hAnsi="Calibri"/>
              </w:rPr>
            </w:pPr>
            <w:ins w:id="1342" w:author="Joe.Mendoza" w:date="2014-11-26T14:52:00Z">
              <w:r w:rsidRPr="00561B0D">
                <w:rPr>
                  <w:rFonts w:ascii="Calibri" w:hAnsi="Calibri"/>
                </w:rPr>
                <w:t xml:space="preserve">Asset: </w:t>
              </w:r>
            </w:ins>
            <w:ins w:id="1343" w:author="Joe.Mendoza" w:date="2014-12-10T13:15:00Z">
              <w:r w:rsidR="00F35BEE">
                <w:rPr>
                  <w:rFonts w:ascii="Calibri" w:hAnsi="Calibri"/>
                </w:rPr>
                <w:t>RSIN</w:t>
              </w:r>
            </w:ins>
          </w:p>
        </w:tc>
      </w:tr>
      <w:tr w:rsidR="0071663E" w:rsidRPr="008B7C40" w14:paraId="1DA714CF" w14:textId="77777777" w:rsidTr="00C91676">
        <w:trPr>
          <w:trHeight w:val="300"/>
          <w:trPrChange w:id="1344" w:author="Joe.Mendoza" w:date="2014-11-26T14:51:00Z">
            <w:trPr>
              <w:trHeight w:val="300"/>
            </w:trPr>
          </w:trPrChange>
        </w:trPr>
        <w:tc>
          <w:tcPr>
            <w:tcW w:w="3579" w:type="dxa"/>
            <w:noWrap/>
            <w:tcPrChange w:id="1345" w:author="Joe.Mendoza" w:date="2014-11-26T14:51:00Z">
              <w:tcPr>
                <w:tcW w:w="3579" w:type="dxa"/>
                <w:noWrap/>
              </w:tcPr>
            </w:tcPrChange>
          </w:tcPr>
          <w:p w14:paraId="7354AABD" w14:textId="77777777" w:rsidR="0071663E" w:rsidRPr="008B7C40" w:rsidRDefault="0071663E" w:rsidP="00C00EE3">
            <w:pPr>
              <w:rPr>
                <w:rFonts w:ascii="Calibri" w:hAnsi="Calibri"/>
                <w:color w:val="000000"/>
              </w:rPr>
            </w:pPr>
            <w:r w:rsidRPr="00B010B5">
              <w:rPr>
                <w:rFonts w:ascii="Calibri" w:hAnsi="Calibri"/>
                <w:color w:val="000000"/>
              </w:rPr>
              <w:t>Inspection_Completion_Date</w:t>
            </w:r>
          </w:p>
        </w:tc>
        <w:tc>
          <w:tcPr>
            <w:tcW w:w="2379" w:type="dxa"/>
            <w:tcPrChange w:id="1346" w:author="Joe.Mendoza" w:date="2014-11-26T14:51:00Z">
              <w:tcPr>
                <w:tcW w:w="3655" w:type="dxa"/>
              </w:tcPr>
            </w:tcPrChange>
          </w:tcPr>
          <w:p w14:paraId="12271517" w14:textId="77777777" w:rsidR="0071663E" w:rsidRPr="008B7C40" w:rsidRDefault="0071663E" w:rsidP="00C00EE3">
            <w:pPr>
              <w:rPr>
                <w:rFonts w:ascii="Calibri" w:hAnsi="Calibri"/>
              </w:rPr>
            </w:pPr>
            <w:r w:rsidRPr="0052031C">
              <w:rPr>
                <w:rFonts w:ascii="Calibri" w:hAnsi="Calibri"/>
              </w:rPr>
              <w:t>IIT_DATE_ATTRIB8</w:t>
            </w:r>
            <w:r>
              <w:rPr>
                <w:rFonts w:ascii="Calibri" w:hAnsi="Calibri"/>
              </w:rPr>
              <w:t>8</w:t>
            </w:r>
          </w:p>
        </w:tc>
        <w:tc>
          <w:tcPr>
            <w:tcW w:w="2565" w:type="dxa"/>
            <w:tcPrChange w:id="1347" w:author="Joe.Mendoza" w:date="2014-11-26T14:51:00Z">
              <w:tcPr>
                <w:tcW w:w="1289" w:type="dxa"/>
              </w:tcPr>
            </w:tcPrChange>
          </w:tcPr>
          <w:p w14:paraId="0060D3B9" w14:textId="0AE8236B" w:rsidR="0071663E" w:rsidRPr="008B7C40" w:rsidRDefault="00561B0D" w:rsidP="00C00EE3">
            <w:pPr>
              <w:rPr>
                <w:rFonts w:ascii="Calibri" w:hAnsi="Calibri"/>
              </w:rPr>
            </w:pPr>
            <w:ins w:id="1348" w:author="Joe.Mendoza" w:date="2014-11-26T14:52:00Z">
              <w:r w:rsidRPr="00561B0D">
                <w:rPr>
                  <w:rFonts w:ascii="Calibri" w:hAnsi="Calibri"/>
                </w:rPr>
                <w:t xml:space="preserve">Asset: </w:t>
              </w:r>
            </w:ins>
            <w:ins w:id="1349" w:author="Joe.Mendoza" w:date="2014-12-10T13:15:00Z">
              <w:r w:rsidR="00F35BEE">
                <w:rPr>
                  <w:rFonts w:ascii="Calibri" w:hAnsi="Calibri"/>
                </w:rPr>
                <w:t>RSIN</w:t>
              </w:r>
            </w:ins>
          </w:p>
        </w:tc>
      </w:tr>
      <w:tr w:rsidR="0071663E" w:rsidRPr="008B7C40" w14:paraId="5C42D31C" w14:textId="77777777" w:rsidTr="00C91676">
        <w:trPr>
          <w:trHeight w:val="300"/>
          <w:trPrChange w:id="1350" w:author="Joe.Mendoza" w:date="2014-11-26T14:51:00Z">
            <w:trPr>
              <w:trHeight w:val="300"/>
            </w:trPr>
          </w:trPrChange>
        </w:trPr>
        <w:tc>
          <w:tcPr>
            <w:tcW w:w="3579" w:type="dxa"/>
            <w:noWrap/>
            <w:tcPrChange w:id="1351" w:author="Joe.Mendoza" w:date="2014-11-26T14:51:00Z">
              <w:tcPr>
                <w:tcW w:w="3579" w:type="dxa"/>
                <w:noWrap/>
              </w:tcPr>
            </w:tcPrChange>
          </w:tcPr>
          <w:p w14:paraId="2DD6104F" w14:textId="77777777" w:rsidR="0071663E" w:rsidRPr="008B7C40" w:rsidRDefault="0071663E" w:rsidP="00C00EE3">
            <w:pPr>
              <w:rPr>
                <w:rFonts w:ascii="Calibri" w:hAnsi="Calibri"/>
                <w:color w:val="000000"/>
              </w:rPr>
            </w:pPr>
            <w:r>
              <w:rPr>
                <w:rFonts w:ascii="Calibri" w:hAnsi="Calibri"/>
                <w:color w:val="000000"/>
              </w:rPr>
              <w:t>Inspection_Completion_Time</w:t>
            </w:r>
          </w:p>
        </w:tc>
        <w:tc>
          <w:tcPr>
            <w:tcW w:w="2379" w:type="dxa"/>
            <w:tcPrChange w:id="1352" w:author="Joe.Mendoza" w:date="2014-11-26T14:51:00Z">
              <w:tcPr>
                <w:tcW w:w="3655" w:type="dxa"/>
              </w:tcPr>
            </w:tcPrChange>
          </w:tcPr>
          <w:p w14:paraId="083C7707" w14:textId="77777777" w:rsidR="0071663E" w:rsidRPr="008B7C40" w:rsidRDefault="0071663E" w:rsidP="00C00EE3">
            <w:pPr>
              <w:rPr>
                <w:rFonts w:ascii="Calibri" w:hAnsi="Calibri"/>
              </w:rPr>
            </w:pPr>
            <w:r w:rsidRPr="0052031C">
              <w:rPr>
                <w:rFonts w:ascii="Calibri" w:hAnsi="Calibri"/>
              </w:rPr>
              <w:t>IIT_DATE_ATTRIB8</w:t>
            </w:r>
            <w:r>
              <w:rPr>
                <w:rFonts w:ascii="Calibri" w:hAnsi="Calibri"/>
              </w:rPr>
              <w:t>9</w:t>
            </w:r>
          </w:p>
        </w:tc>
        <w:tc>
          <w:tcPr>
            <w:tcW w:w="2565" w:type="dxa"/>
            <w:tcPrChange w:id="1353" w:author="Joe.Mendoza" w:date="2014-11-26T14:51:00Z">
              <w:tcPr>
                <w:tcW w:w="1289" w:type="dxa"/>
              </w:tcPr>
            </w:tcPrChange>
          </w:tcPr>
          <w:p w14:paraId="12AEF03B" w14:textId="47FFE9D5" w:rsidR="0071663E" w:rsidRPr="008B7C40" w:rsidRDefault="00561B0D" w:rsidP="00C00EE3">
            <w:pPr>
              <w:rPr>
                <w:rFonts w:ascii="Calibri" w:hAnsi="Calibri"/>
              </w:rPr>
            </w:pPr>
            <w:ins w:id="1354" w:author="Joe.Mendoza" w:date="2014-11-26T14:52:00Z">
              <w:r w:rsidRPr="00561B0D">
                <w:rPr>
                  <w:rFonts w:ascii="Calibri" w:hAnsi="Calibri"/>
                </w:rPr>
                <w:t xml:space="preserve">Asset: </w:t>
              </w:r>
            </w:ins>
            <w:ins w:id="1355" w:author="Joe.Mendoza" w:date="2014-12-10T13:15:00Z">
              <w:r w:rsidR="00F35BEE">
                <w:rPr>
                  <w:rFonts w:ascii="Calibri" w:hAnsi="Calibri"/>
                </w:rPr>
                <w:t>RSIN</w:t>
              </w:r>
            </w:ins>
          </w:p>
        </w:tc>
      </w:tr>
      <w:tr w:rsidR="0071663E" w:rsidRPr="008B7C40" w14:paraId="5292621B" w14:textId="77777777" w:rsidTr="00C91676">
        <w:trPr>
          <w:trHeight w:val="300"/>
          <w:trPrChange w:id="1356" w:author="Joe.Mendoza" w:date="2014-11-26T14:51:00Z">
            <w:trPr>
              <w:trHeight w:val="300"/>
            </w:trPr>
          </w:trPrChange>
        </w:trPr>
        <w:tc>
          <w:tcPr>
            <w:tcW w:w="3579" w:type="dxa"/>
            <w:noWrap/>
            <w:tcPrChange w:id="1357" w:author="Joe.Mendoza" w:date="2014-11-26T14:51:00Z">
              <w:tcPr>
                <w:tcW w:w="3579" w:type="dxa"/>
                <w:noWrap/>
              </w:tcPr>
            </w:tcPrChange>
          </w:tcPr>
          <w:p w14:paraId="0AA9C48C" w14:textId="77777777" w:rsidR="0071663E" w:rsidRPr="008B7C40" w:rsidRDefault="0071663E" w:rsidP="00C00EE3">
            <w:pPr>
              <w:rPr>
                <w:rFonts w:ascii="Calibri" w:hAnsi="Calibri"/>
                <w:color w:val="000000"/>
              </w:rPr>
            </w:pPr>
            <w:r w:rsidRPr="00794F95">
              <w:rPr>
                <w:rFonts w:ascii="Calibri" w:hAnsi="Calibri"/>
                <w:color w:val="000000"/>
              </w:rPr>
              <w:t>Inspection</w:t>
            </w:r>
            <w:r w:rsidRPr="0052031C">
              <w:rPr>
                <w:rFonts w:ascii="Calibri" w:hAnsi="Calibri"/>
                <w:color w:val="000000"/>
              </w:rPr>
              <w:t xml:space="preserve"> Number</w:t>
            </w:r>
          </w:p>
        </w:tc>
        <w:tc>
          <w:tcPr>
            <w:tcW w:w="2379" w:type="dxa"/>
            <w:tcPrChange w:id="1358" w:author="Joe.Mendoza" w:date="2014-11-26T14:51:00Z">
              <w:tcPr>
                <w:tcW w:w="3655" w:type="dxa"/>
              </w:tcPr>
            </w:tcPrChange>
          </w:tcPr>
          <w:p w14:paraId="2DE5ED80" w14:textId="77777777" w:rsidR="0071663E" w:rsidRPr="008B7C40" w:rsidRDefault="0071663E" w:rsidP="00C00EE3">
            <w:pPr>
              <w:rPr>
                <w:rFonts w:ascii="Calibri" w:hAnsi="Calibri"/>
              </w:rPr>
            </w:pPr>
            <w:r w:rsidRPr="0052031C">
              <w:rPr>
                <w:rFonts w:ascii="Calibri" w:hAnsi="Calibri"/>
              </w:rPr>
              <w:t>IIT_CHR_ATTRIB28</w:t>
            </w:r>
          </w:p>
        </w:tc>
        <w:tc>
          <w:tcPr>
            <w:tcW w:w="2565" w:type="dxa"/>
            <w:tcPrChange w:id="1359" w:author="Joe.Mendoza" w:date="2014-11-26T14:51:00Z">
              <w:tcPr>
                <w:tcW w:w="1289" w:type="dxa"/>
              </w:tcPr>
            </w:tcPrChange>
          </w:tcPr>
          <w:p w14:paraId="68D51BA4" w14:textId="6BC38C72" w:rsidR="0071663E" w:rsidRPr="008B7C40" w:rsidRDefault="00561B0D" w:rsidP="00C00EE3">
            <w:pPr>
              <w:rPr>
                <w:rFonts w:ascii="Calibri" w:hAnsi="Calibri"/>
              </w:rPr>
            </w:pPr>
            <w:ins w:id="1360" w:author="Joe.Mendoza" w:date="2014-11-26T14:52:00Z">
              <w:r w:rsidRPr="00561B0D">
                <w:rPr>
                  <w:rFonts w:ascii="Calibri" w:hAnsi="Calibri"/>
                </w:rPr>
                <w:t xml:space="preserve">Asset: </w:t>
              </w:r>
            </w:ins>
            <w:ins w:id="1361" w:author="Joe.Mendoza" w:date="2014-12-10T13:15:00Z">
              <w:r w:rsidR="00F35BEE">
                <w:rPr>
                  <w:rFonts w:ascii="Calibri" w:hAnsi="Calibri"/>
                </w:rPr>
                <w:t>RSIN</w:t>
              </w:r>
            </w:ins>
          </w:p>
        </w:tc>
      </w:tr>
      <w:tr w:rsidR="0071663E" w:rsidRPr="008B7C40" w14:paraId="30EDD9BC" w14:textId="77777777" w:rsidTr="00C91676">
        <w:trPr>
          <w:trHeight w:val="300"/>
          <w:trPrChange w:id="1362" w:author="Joe.Mendoza" w:date="2014-11-26T14:51:00Z">
            <w:trPr>
              <w:trHeight w:val="300"/>
            </w:trPr>
          </w:trPrChange>
        </w:trPr>
        <w:tc>
          <w:tcPr>
            <w:tcW w:w="3579" w:type="dxa"/>
            <w:noWrap/>
            <w:tcPrChange w:id="1363" w:author="Joe.Mendoza" w:date="2014-11-26T14:51:00Z">
              <w:tcPr>
                <w:tcW w:w="3579" w:type="dxa"/>
                <w:noWrap/>
              </w:tcPr>
            </w:tcPrChange>
          </w:tcPr>
          <w:p w14:paraId="54CA857E" w14:textId="77777777" w:rsidR="0071663E" w:rsidRPr="008B7C40" w:rsidRDefault="0071663E" w:rsidP="00C00EE3">
            <w:pPr>
              <w:rPr>
                <w:rFonts w:ascii="Calibri" w:hAnsi="Calibri"/>
                <w:color w:val="000000"/>
              </w:rPr>
            </w:pPr>
            <w:r>
              <w:rPr>
                <w:rFonts w:ascii="Calibri" w:hAnsi="Calibri"/>
                <w:color w:val="000000"/>
              </w:rPr>
              <w:t>Inspection</w:t>
            </w:r>
            <w:r w:rsidRPr="0052031C">
              <w:rPr>
                <w:rFonts w:ascii="Calibri" w:hAnsi="Calibri"/>
                <w:color w:val="000000"/>
              </w:rPr>
              <w:t>_Comments</w:t>
            </w:r>
          </w:p>
        </w:tc>
        <w:tc>
          <w:tcPr>
            <w:tcW w:w="2379" w:type="dxa"/>
            <w:tcPrChange w:id="1364" w:author="Joe.Mendoza" w:date="2014-11-26T14:51:00Z">
              <w:tcPr>
                <w:tcW w:w="3655" w:type="dxa"/>
              </w:tcPr>
            </w:tcPrChange>
          </w:tcPr>
          <w:p w14:paraId="78700AE3" w14:textId="77777777" w:rsidR="0071663E" w:rsidRPr="008B7C40" w:rsidRDefault="0071663E" w:rsidP="00C00EE3">
            <w:pPr>
              <w:rPr>
                <w:rFonts w:ascii="Calibri" w:hAnsi="Calibri"/>
              </w:rPr>
            </w:pPr>
            <w:r w:rsidRPr="0052031C">
              <w:rPr>
                <w:rFonts w:ascii="Calibri" w:hAnsi="Calibri"/>
              </w:rPr>
              <w:t>IIT_CHR_ATTRIB66</w:t>
            </w:r>
          </w:p>
        </w:tc>
        <w:tc>
          <w:tcPr>
            <w:tcW w:w="2565" w:type="dxa"/>
            <w:tcPrChange w:id="1365" w:author="Joe.Mendoza" w:date="2014-11-26T14:51:00Z">
              <w:tcPr>
                <w:tcW w:w="1289" w:type="dxa"/>
              </w:tcPr>
            </w:tcPrChange>
          </w:tcPr>
          <w:p w14:paraId="7D5E97AE" w14:textId="5ADB8EBB" w:rsidR="0071663E" w:rsidRPr="008B7C40" w:rsidRDefault="00561B0D" w:rsidP="00C00EE3">
            <w:pPr>
              <w:rPr>
                <w:rFonts w:ascii="Calibri" w:hAnsi="Calibri"/>
              </w:rPr>
            </w:pPr>
            <w:ins w:id="1366" w:author="Joe.Mendoza" w:date="2014-11-26T14:52:00Z">
              <w:r w:rsidRPr="00561B0D">
                <w:rPr>
                  <w:rFonts w:ascii="Calibri" w:hAnsi="Calibri"/>
                </w:rPr>
                <w:t xml:space="preserve">Asset: </w:t>
              </w:r>
            </w:ins>
            <w:ins w:id="1367" w:author="Joe.Mendoza" w:date="2014-12-10T13:15:00Z">
              <w:r w:rsidR="00F35BEE">
                <w:rPr>
                  <w:rFonts w:ascii="Calibri" w:hAnsi="Calibri"/>
                </w:rPr>
                <w:t>RSIN</w:t>
              </w:r>
            </w:ins>
          </w:p>
        </w:tc>
      </w:tr>
      <w:tr w:rsidR="0071663E" w14:paraId="1DA4B7AD" w14:textId="77777777" w:rsidTr="00C91676">
        <w:tc>
          <w:tcPr>
            <w:tcW w:w="3579" w:type="dxa"/>
            <w:tcPrChange w:id="1368" w:author="Joe.Mendoza" w:date="2014-11-26T14:51:00Z">
              <w:tcPr>
                <w:tcW w:w="3579" w:type="dxa"/>
              </w:tcPr>
            </w:tcPrChange>
          </w:tcPr>
          <w:p w14:paraId="2FC6CDF3" w14:textId="109EE72E" w:rsidR="0071663E" w:rsidRPr="008B7C40" w:rsidRDefault="004A5A21" w:rsidP="00C00EE3">
            <w:r>
              <w:t>NE_UNIQUE</w:t>
            </w:r>
          </w:p>
        </w:tc>
        <w:tc>
          <w:tcPr>
            <w:tcW w:w="2379" w:type="dxa"/>
            <w:tcPrChange w:id="1369" w:author="Joe.Mendoza" w:date="2014-11-26T14:51:00Z">
              <w:tcPr>
                <w:tcW w:w="3655" w:type="dxa"/>
              </w:tcPr>
            </w:tcPrChange>
          </w:tcPr>
          <w:p w14:paraId="78D7B625" w14:textId="12919D46" w:rsidR="0071663E" w:rsidRDefault="004A5A21" w:rsidP="00C00EE3">
            <w:r w:rsidRPr="008B7C40">
              <w:t>NE_UNIQUE</w:t>
            </w:r>
          </w:p>
        </w:tc>
        <w:tc>
          <w:tcPr>
            <w:tcW w:w="2565" w:type="dxa"/>
            <w:tcPrChange w:id="1370" w:author="Joe.Mendoza" w:date="2014-11-26T14:51:00Z">
              <w:tcPr>
                <w:tcW w:w="1289" w:type="dxa"/>
              </w:tcPr>
            </w:tcPrChange>
          </w:tcPr>
          <w:p w14:paraId="0673A59A" w14:textId="77777777" w:rsidR="0071663E" w:rsidRDefault="0071663E" w:rsidP="00C00EE3">
            <w:r>
              <w:t>Route</w:t>
            </w:r>
          </w:p>
        </w:tc>
      </w:tr>
      <w:tr w:rsidR="0071663E" w14:paraId="3B39E92E" w14:textId="77777777" w:rsidTr="00C91676">
        <w:tc>
          <w:tcPr>
            <w:tcW w:w="3579" w:type="dxa"/>
            <w:tcPrChange w:id="1371" w:author="Joe.Mendoza" w:date="2014-11-26T14:51:00Z">
              <w:tcPr>
                <w:tcW w:w="3579" w:type="dxa"/>
              </w:tcPr>
            </w:tcPrChange>
          </w:tcPr>
          <w:p w14:paraId="53271A33" w14:textId="1C2A28C2" w:rsidR="0071663E" w:rsidRPr="008B7C40" w:rsidRDefault="004A5A21" w:rsidP="00C00EE3">
            <w:r>
              <w:t>NE_DESCR</w:t>
            </w:r>
          </w:p>
        </w:tc>
        <w:tc>
          <w:tcPr>
            <w:tcW w:w="2379" w:type="dxa"/>
            <w:tcPrChange w:id="1372" w:author="Joe.Mendoza" w:date="2014-11-26T14:51:00Z">
              <w:tcPr>
                <w:tcW w:w="3655" w:type="dxa"/>
              </w:tcPr>
            </w:tcPrChange>
          </w:tcPr>
          <w:p w14:paraId="1E24F2C4" w14:textId="422ED073" w:rsidR="0071663E" w:rsidRDefault="004A5A21" w:rsidP="00C00EE3">
            <w:r w:rsidRPr="008B7C40">
              <w:t>NE_DESCR</w:t>
            </w:r>
          </w:p>
        </w:tc>
        <w:tc>
          <w:tcPr>
            <w:tcW w:w="2565" w:type="dxa"/>
            <w:tcPrChange w:id="1373" w:author="Joe.Mendoza" w:date="2014-11-26T14:51:00Z">
              <w:tcPr>
                <w:tcW w:w="1289" w:type="dxa"/>
              </w:tcPr>
            </w:tcPrChange>
          </w:tcPr>
          <w:p w14:paraId="0A8213AF" w14:textId="77777777" w:rsidR="0071663E" w:rsidRDefault="0071663E" w:rsidP="00C00EE3">
            <w:r>
              <w:t>Route</w:t>
            </w:r>
          </w:p>
        </w:tc>
      </w:tr>
    </w:tbl>
    <w:p w14:paraId="601236DA" w14:textId="77777777" w:rsidR="0071663E" w:rsidRDefault="0071663E" w:rsidP="00E77FF3">
      <w:pPr>
        <w:pStyle w:val="Heading3"/>
        <w:numPr>
          <w:ilvl w:val="0"/>
          <w:numId w:val="0"/>
        </w:numPr>
        <w:ind w:left="720"/>
      </w:pPr>
    </w:p>
    <w:p w14:paraId="11077912" w14:textId="77777777" w:rsidR="0071663E" w:rsidRPr="00F34BF7" w:rsidRDefault="0071663E" w:rsidP="00E77FF3"/>
    <w:p w14:paraId="4C6773D6" w14:textId="3699D74E" w:rsidR="001F37BB" w:rsidRPr="00B010B5" w:rsidRDefault="001F37BB" w:rsidP="001F37BB">
      <w:pPr>
        <w:pStyle w:val="Heading3"/>
      </w:pPr>
      <w:del w:id="1374" w:author="Joe.Mendoza" w:date="2014-11-26T10:50:00Z">
        <w:r w:rsidRPr="00B010B5" w:rsidDel="001C5423">
          <w:delText>Outstanding Requests</w:delText>
        </w:r>
      </w:del>
      <w:bookmarkStart w:id="1375" w:name="_Toc404777947"/>
      <w:ins w:id="1376" w:author="Joe.Mendoza" w:date="2014-11-26T10:50:00Z">
        <w:r w:rsidR="001C5423">
          <w:t>Requests during a period</w:t>
        </w:r>
      </w:ins>
      <w:bookmarkEnd w:id="1375"/>
    </w:p>
    <w:p w14:paraId="0CBF1340" w14:textId="77777777" w:rsidR="00594CE0" w:rsidRPr="00594CE0" w:rsidRDefault="00594CE0" w:rsidP="00594CE0"/>
    <w:p w14:paraId="468D6786" w14:textId="704DD100" w:rsidR="00594CE0" w:rsidRPr="005B3126" w:rsidRDefault="00594CE0" w:rsidP="00594CE0">
      <w:r>
        <w:t>This report uses data from the</w:t>
      </w:r>
      <w:r w:rsidR="0052031C">
        <w:t xml:space="preserve"> Requests</w:t>
      </w:r>
      <w:r>
        <w:t xml:space="preserve"> Asset to </w:t>
      </w:r>
      <w:del w:id="1377" w:author="Joe.Mendoza" w:date="2014-11-26T10:51:00Z">
        <w:r w:rsidDel="001C5423">
          <w:delText xml:space="preserve">determine which </w:delText>
        </w:r>
        <w:r w:rsidR="00014600" w:rsidDel="001C5423">
          <w:delText xml:space="preserve">requests </w:delText>
        </w:r>
        <w:r w:rsidDel="001C5423">
          <w:delText>have no</w:delText>
        </w:r>
        <w:r w:rsidR="0052031C" w:rsidDel="001C5423">
          <w:delText>t been resolved.   If the Request</w:delText>
        </w:r>
        <w:r w:rsidDel="001C5423">
          <w:delText xml:space="preserve">_Completetion_Date is Null then the defect has not been resolved.  </w:delText>
        </w:r>
      </w:del>
      <w:ins w:id="1378" w:author="Joe.Mendoza" w:date="2014-11-26T10:51:00Z">
        <w:r w:rsidR="001C5423">
          <w:t>return data on all requests.</w:t>
        </w:r>
      </w:ins>
    </w:p>
    <w:p w14:paraId="39C95C24" w14:textId="77777777" w:rsidR="00594CE0" w:rsidRDefault="00594CE0" w:rsidP="00594CE0"/>
    <w:p w14:paraId="7CE0B075" w14:textId="0DAA7FEA" w:rsidR="00594CE0" w:rsidRDefault="00594CE0" w:rsidP="00594CE0">
      <w:r>
        <w:lastRenderedPageBreak/>
        <w:t>Th</w:t>
      </w:r>
      <w:r w:rsidR="0052031C">
        <w:t>is report needs to link the RSRE</w:t>
      </w:r>
      <w:r>
        <w:t xml:space="preserve"> asset back to RSID in nm_inv_items.  This report will also need to join  nm_members and nm_elements to retrieve relevant location information.  </w:t>
      </w:r>
    </w:p>
    <w:p w14:paraId="52DE8179" w14:textId="77777777" w:rsidR="00594CE0" w:rsidRDefault="00594CE0" w:rsidP="00594CE0"/>
    <w:tbl>
      <w:tblPr>
        <w:tblStyle w:val="TableGrid"/>
        <w:tblW w:w="0" w:type="auto"/>
        <w:tblLook w:val="04A0" w:firstRow="1" w:lastRow="0" w:firstColumn="1" w:lastColumn="0" w:noHBand="0" w:noVBand="1"/>
        <w:tblPrChange w:id="1379" w:author="Joe.Mendoza" w:date="2014-11-26T14:51:00Z">
          <w:tblPr>
            <w:tblStyle w:val="TableGrid"/>
            <w:tblW w:w="0" w:type="auto"/>
            <w:tblLook w:val="04A0" w:firstRow="1" w:lastRow="0" w:firstColumn="1" w:lastColumn="0" w:noHBand="0" w:noVBand="1"/>
          </w:tblPr>
        </w:tblPrChange>
      </w:tblPr>
      <w:tblGrid>
        <w:gridCol w:w="3618"/>
        <w:gridCol w:w="2353"/>
        <w:gridCol w:w="2552"/>
        <w:tblGridChange w:id="1380">
          <w:tblGrid>
            <w:gridCol w:w="3019"/>
            <w:gridCol w:w="2952"/>
            <w:gridCol w:w="2552"/>
          </w:tblGrid>
        </w:tblGridChange>
      </w:tblGrid>
      <w:tr w:rsidR="00594CE0" w14:paraId="3B281BA4" w14:textId="77777777" w:rsidTr="00561B0D">
        <w:tc>
          <w:tcPr>
            <w:tcW w:w="3618" w:type="dxa"/>
            <w:tcPrChange w:id="1381" w:author="Joe.Mendoza" w:date="2014-11-26T14:51:00Z">
              <w:tcPr>
                <w:tcW w:w="3019" w:type="dxa"/>
              </w:tcPr>
            </w:tcPrChange>
          </w:tcPr>
          <w:p w14:paraId="3D19DA4C" w14:textId="77777777" w:rsidR="00594CE0" w:rsidRPr="008B7C40" w:rsidRDefault="00594CE0" w:rsidP="00594CE0">
            <w:pPr>
              <w:jc w:val="center"/>
              <w:rPr>
                <w:b/>
              </w:rPr>
            </w:pPr>
            <w:r w:rsidRPr="008B7C40">
              <w:rPr>
                <w:b/>
              </w:rPr>
              <w:t>Column Name</w:t>
            </w:r>
          </w:p>
        </w:tc>
        <w:tc>
          <w:tcPr>
            <w:tcW w:w="2353" w:type="dxa"/>
            <w:tcPrChange w:id="1382" w:author="Joe.Mendoza" w:date="2014-11-26T14:51:00Z">
              <w:tcPr>
                <w:tcW w:w="2952" w:type="dxa"/>
              </w:tcPr>
            </w:tcPrChange>
          </w:tcPr>
          <w:p w14:paraId="23D85932" w14:textId="77777777" w:rsidR="00594CE0" w:rsidRPr="008B7C40" w:rsidRDefault="00594CE0" w:rsidP="00594CE0">
            <w:pPr>
              <w:jc w:val="center"/>
              <w:rPr>
                <w:b/>
              </w:rPr>
            </w:pPr>
            <w:r w:rsidRPr="008B7C40">
              <w:rPr>
                <w:b/>
              </w:rPr>
              <w:t>RAMS Internal Name</w:t>
            </w:r>
          </w:p>
        </w:tc>
        <w:tc>
          <w:tcPr>
            <w:tcW w:w="2552" w:type="dxa"/>
            <w:tcPrChange w:id="1383" w:author="Joe.Mendoza" w:date="2014-11-26T14:51:00Z">
              <w:tcPr>
                <w:tcW w:w="2552" w:type="dxa"/>
              </w:tcPr>
            </w:tcPrChange>
          </w:tcPr>
          <w:p w14:paraId="3DE2A6DC" w14:textId="77777777" w:rsidR="00594CE0" w:rsidRPr="008B7C40" w:rsidRDefault="00594CE0" w:rsidP="00594CE0">
            <w:pPr>
              <w:jc w:val="center"/>
              <w:rPr>
                <w:b/>
              </w:rPr>
            </w:pPr>
            <w:r w:rsidRPr="008B7C40">
              <w:rPr>
                <w:b/>
              </w:rPr>
              <w:t>Comments</w:t>
            </w:r>
          </w:p>
        </w:tc>
      </w:tr>
      <w:tr w:rsidR="0031632E" w14:paraId="462F6C9A" w14:textId="77777777" w:rsidTr="00561B0D">
        <w:tc>
          <w:tcPr>
            <w:tcW w:w="3618" w:type="dxa"/>
            <w:tcPrChange w:id="1384" w:author="Joe.Mendoza" w:date="2014-11-26T14:51:00Z">
              <w:tcPr>
                <w:tcW w:w="3019" w:type="dxa"/>
              </w:tcPr>
            </w:tcPrChange>
          </w:tcPr>
          <w:p w14:paraId="0CB934A1" w14:textId="60F9F57E" w:rsidR="0031632E" w:rsidRDefault="0031632E" w:rsidP="0031632E">
            <w:r w:rsidRPr="008B7C40">
              <w:t>Reference_id</w:t>
            </w:r>
          </w:p>
        </w:tc>
        <w:tc>
          <w:tcPr>
            <w:tcW w:w="2353" w:type="dxa"/>
            <w:tcPrChange w:id="1385" w:author="Joe.Mendoza" w:date="2014-11-26T14:51:00Z">
              <w:tcPr>
                <w:tcW w:w="2952" w:type="dxa"/>
              </w:tcPr>
            </w:tcPrChange>
          </w:tcPr>
          <w:p w14:paraId="3824B3FE" w14:textId="7D7A80EE" w:rsidR="0031632E" w:rsidRDefault="0031632E" w:rsidP="0031632E">
            <w:r w:rsidRPr="008B7C40">
              <w:t>IIT_CHR_ATTRIB26</w:t>
            </w:r>
          </w:p>
        </w:tc>
        <w:tc>
          <w:tcPr>
            <w:tcW w:w="2552" w:type="dxa"/>
            <w:tcPrChange w:id="1386" w:author="Joe.Mendoza" w:date="2014-11-26T14:51:00Z">
              <w:tcPr>
                <w:tcW w:w="2552" w:type="dxa"/>
              </w:tcPr>
            </w:tcPrChange>
          </w:tcPr>
          <w:p w14:paraId="7319F741" w14:textId="2162AF1B" w:rsidR="0031632E" w:rsidRDefault="00DA1743" w:rsidP="0031632E">
            <w:ins w:id="1387" w:author="Joe.Mendoza" w:date="2014-11-26T14:25:00Z">
              <w:r w:rsidRPr="00DA1743">
                <w:t>Asset: RSD</w:t>
              </w:r>
            </w:ins>
          </w:p>
        </w:tc>
      </w:tr>
      <w:tr w:rsidR="00594CE0" w14:paraId="68E8E741" w14:textId="77777777" w:rsidTr="00561B0D">
        <w:tc>
          <w:tcPr>
            <w:tcW w:w="3618" w:type="dxa"/>
            <w:tcPrChange w:id="1388" w:author="Joe.Mendoza" w:date="2014-11-26T14:51:00Z">
              <w:tcPr>
                <w:tcW w:w="3019" w:type="dxa"/>
              </w:tcPr>
            </w:tcPrChange>
          </w:tcPr>
          <w:p w14:paraId="246630AE" w14:textId="77777777" w:rsidR="00594CE0" w:rsidRDefault="00594CE0" w:rsidP="00594CE0">
            <w:r w:rsidRPr="008B7C40">
              <w:t>Road_Number</w:t>
            </w:r>
          </w:p>
        </w:tc>
        <w:tc>
          <w:tcPr>
            <w:tcW w:w="2353" w:type="dxa"/>
            <w:tcPrChange w:id="1389" w:author="Joe.Mendoza" w:date="2014-11-26T14:51:00Z">
              <w:tcPr>
                <w:tcW w:w="2952" w:type="dxa"/>
              </w:tcPr>
            </w:tcPrChange>
          </w:tcPr>
          <w:p w14:paraId="7F6649CA" w14:textId="77777777" w:rsidR="00594CE0" w:rsidRDefault="00594CE0" w:rsidP="00594CE0">
            <w:r w:rsidRPr="008B7C40">
              <w:t>IIT_CHR_ATTRIB56</w:t>
            </w:r>
          </w:p>
        </w:tc>
        <w:tc>
          <w:tcPr>
            <w:tcW w:w="2552" w:type="dxa"/>
            <w:tcPrChange w:id="1390" w:author="Joe.Mendoza" w:date="2014-11-26T14:51:00Z">
              <w:tcPr>
                <w:tcW w:w="2552" w:type="dxa"/>
              </w:tcPr>
            </w:tcPrChange>
          </w:tcPr>
          <w:p w14:paraId="1229CEA2" w14:textId="570ECD55" w:rsidR="00594CE0" w:rsidRDefault="00DA1743" w:rsidP="00594CE0">
            <w:ins w:id="1391" w:author="Joe.Mendoza" w:date="2014-11-26T14:25:00Z">
              <w:r w:rsidRPr="00DA1743">
                <w:t>Asset: RSD</w:t>
              </w:r>
            </w:ins>
          </w:p>
        </w:tc>
      </w:tr>
      <w:tr w:rsidR="00594CE0" w14:paraId="72F99E56" w14:textId="77777777" w:rsidTr="00561B0D">
        <w:tc>
          <w:tcPr>
            <w:tcW w:w="3618" w:type="dxa"/>
            <w:tcPrChange w:id="1392" w:author="Joe.Mendoza" w:date="2014-11-26T14:51:00Z">
              <w:tcPr>
                <w:tcW w:w="3019" w:type="dxa"/>
              </w:tcPr>
            </w:tcPrChange>
          </w:tcPr>
          <w:p w14:paraId="49FC909D" w14:textId="77777777" w:rsidR="00594CE0" w:rsidRDefault="00594CE0" w:rsidP="00594CE0">
            <w:r w:rsidRPr="008B7C40">
              <w:t>Road_Maintenance_Segment</w:t>
            </w:r>
          </w:p>
        </w:tc>
        <w:tc>
          <w:tcPr>
            <w:tcW w:w="2353" w:type="dxa"/>
            <w:tcPrChange w:id="1393" w:author="Joe.Mendoza" w:date="2014-11-26T14:51:00Z">
              <w:tcPr>
                <w:tcW w:w="2952" w:type="dxa"/>
              </w:tcPr>
            </w:tcPrChange>
          </w:tcPr>
          <w:p w14:paraId="7944B55E" w14:textId="77777777" w:rsidR="00594CE0" w:rsidRDefault="00594CE0" w:rsidP="00594CE0">
            <w:r w:rsidRPr="001D5268">
              <w:t>IIT_CHR_ATTRIB28</w:t>
            </w:r>
          </w:p>
        </w:tc>
        <w:tc>
          <w:tcPr>
            <w:tcW w:w="2552" w:type="dxa"/>
            <w:tcPrChange w:id="1394" w:author="Joe.Mendoza" w:date="2014-11-26T14:51:00Z">
              <w:tcPr>
                <w:tcW w:w="2552" w:type="dxa"/>
              </w:tcPr>
            </w:tcPrChange>
          </w:tcPr>
          <w:p w14:paraId="5BEECB49" w14:textId="31613A95" w:rsidR="00594CE0" w:rsidRDefault="00DA1743" w:rsidP="00594CE0">
            <w:ins w:id="1395" w:author="Joe.Mendoza" w:date="2014-11-26T14:25:00Z">
              <w:r w:rsidRPr="00DA1743">
                <w:t>Asset: RSD</w:t>
              </w:r>
            </w:ins>
          </w:p>
        </w:tc>
      </w:tr>
      <w:tr w:rsidR="00594CE0" w14:paraId="7A4CB9C6" w14:textId="77777777" w:rsidTr="00561B0D">
        <w:tc>
          <w:tcPr>
            <w:tcW w:w="3618" w:type="dxa"/>
            <w:tcPrChange w:id="1396" w:author="Joe.Mendoza" w:date="2014-11-26T14:51:00Z">
              <w:tcPr>
                <w:tcW w:w="3019" w:type="dxa"/>
              </w:tcPr>
            </w:tcPrChange>
          </w:tcPr>
          <w:p w14:paraId="6D3C3BE1" w14:textId="77777777" w:rsidR="00594CE0" w:rsidRDefault="00594CE0" w:rsidP="00594CE0">
            <w:r w:rsidRPr="008B7C40">
              <w:t>Date of creation</w:t>
            </w:r>
          </w:p>
        </w:tc>
        <w:tc>
          <w:tcPr>
            <w:tcW w:w="2353" w:type="dxa"/>
            <w:tcPrChange w:id="1397" w:author="Joe.Mendoza" w:date="2014-11-26T14:51:00Z">
              <w:tcPr>
                <w:tcW w:w="2952" w:type="dxa"/>
              </w:tcPr>
            </w:tcPrChange>
          </w:tcPr>
          <w:p w14:paraId="3AD223A5" w14:textId="77777777" w:rsidR="00594CE0" w:rsidRDefault="00594CE0" w:rsidP="00594CE0">
            <w:r w:rsidRPr="001D5268">
              <w:t>IIT_DATE_ATTRIB86</w:t>
            </w:r>
          </w:p>
        </w:tc>
        <w:tc>
          <w:tcPr>
            <w:tcW w:w="2552" w:type="dxa"/>
            <w:tcPrChange w:id="1398" w:author="Joe.Mendoza" w:date="2014-11-26T14:51:00Z">
              <w:tcPr>
                <w:tcW w:w="2552" w:type="dxa"/>
              </w:tcPr>
            </w:tcPrChange>
          </w:tcPr>
          <w:p w14:paraId="2AAE42FD" w14:textId="24582316" w:rsidR="00594CE0" w:rsidRDefault="00DA1743" w:rsidP="00594CE0">
            <w:ins w:id="1399" w:author="Joe.Mendoza" w:date="2014-11-26T14:25:00Z">
              <w:r w:rsidRPr="00DA1743">
                <w:t>Asset: RSD</w:t>
              </w:r>
            </w:ins>
          </w:p>
        </w:tc>
      </w:tr>
      <w:tr w:rsidR="00594CE0" w14:paraId="00502BA9" w14:textId="77777777" w:rsidTr="00561B0D">
        <w:tc>
          <w:tcPr>
            <w:tcW w:w="3618" w:type="dxa"/>
            <w:tcPrChange w:id="1400" w:author="Joe.Mendoza" w:date="2014-11-26T14:51:00Z">
              <w:tcPr>
                <w:tcW w:w="3019" w:type="dxa"/>
              </w:tcPr>
            </w:tcPrChange>
          </w:tcPr>
          <w:p w14:paraId="6C7FE746" w14:textId="77777777" w:rsidR="00594CE0" w:rsidRDefault="00594CE0" w:rsidP="00594CE0">
            <w:r w:rsidRPr="008B7C40">
              <w:t>Longitude</w:t>
            </w:r>
          </w:p>
        </w:tc>
        <w:tc>
          <w:tcPr>
            <w:tcW w:w="2353" w:type="dxa"/>
            <w:tcPrChange w:id="1401" w:author="Joe.Mendoza" w:date="2014-11-26T14:51:00Z">
              <w:tcPr>
                <w:tcW w:w="2952" w:type="dxa"/>
              </w:tcPr>
            </w:tcPrChange>
          </w:tcPr>
          <w:p w14:paraId="01D85C7F" w14:textId="77777777" w:rsidR="00594CE0" w:rsidRDefault="00594CE0" w:rsidP="00594CE0">
            <w:r w:rsidRPr="001D5268">
              <w:t>IIT_NUM_ATTRIB17</w:t>
            </w:r>
          </w:p>
        </w:tc>
        <w:tc>
          <w:tcPr>
            <w:tcW w:w="2552" w:type="dxa"/>
            <w:tcPrChange w:id="1402" w:author="Joe.Mendoza" w:date="2014-11-26T14:51:00Z">
              <w:tcPr>
                <w:tcW w:w="2552" w:type="dxa"/>
              </w:tcPr>
            </w:tcPrChange>
          </w:tcPr>
          <w:p w14:paraId="6461358C" w14:textId="73F7F36A" w:rsidR="00594CE0" w:rsidRDefault="00DA1743" w:rsidP="00594CE0">
            <w:ins w:id="1403" w:author="Joe.Mendoza" w:date="2014-11-26T14:25:00Z">
              <w:r w:rsidRPr="00DA1743">
                <w:t>Asset: RSD</w:t>
              </w:r>
            </w:ins>
          </w:p>
        </w:tc>
      </w:tr>
      <w:tr w:rsidR="00594CE0" w14:paraId="7F139F5E" w14:textId="77777777" w:rsidTr="00561B0D">
        <w:tc>
          <w:tcPr>
            <w:tcW w:w="3618" w:type="dxa"/>
            <w:tcPrChange w:id="1404" w:author="Joe.Mendoza" w:date="2014-11-26T14:51:00Z">
              <w:tcPr>
                <w:tcW w:w="3019" w:type="dxa"/>
              </w:tcPr>
            </w:tcPrChange>
          </w:tcPr>
          <w:p w14:paraId="1EA796D0" w14:textId="77777777" w:rsidR="00594CE0" w:rsidRDefault="00594CE0" w:rsidP="00594CE0">
            <w:r w:rsidRPr="008B7C40">
              <w:t>Latitude</w:t>
            </w:r>
          </w:p>
        </w:tc>
        <w:tc>
          <w:tcPr>
            <w:tcW w:w="2353" w:type="dxa"/>
            <w:tcPrChange w:id="1405" w:author="Joe.Mendoza" w:date="2014-11-26T14:51:00Z">
              <w:tcPr>
                <w:tcW w:w="2952" w:type="dxa"/>
              </w:tcPr>
            </w:tcPrChange>
          </w:tcPr>
          <w:p w14:paraId="1E5167AF" w14:textId="77777777" w:rsidR="00594CE0" w:rsidRDefault="00594CE0" w:rsidP="00594CE0">
            <w:r w:rsidRPr="001D5268">
              <w:t>IIT_NUM_ATTRIB18</w:t>
            </w:r>
          </w:p>
        </w:tc>
        <w:tc>
          <w:tcPr>
            <w:tcW w:w="2552" w:type="dxa"/>
            <w:tcPrChange w:id="1406" w:author="Joe.Mendoza" w:date="2014-11-26T14:51:00Z">
              <w:tcPr>
                <w:tcW w:w="2552" w:type="dxa"/>
              </w:tcPr>
            </w:tcPrChange>
          </w:tcPr>
          <w:p w14:paraId="34035654" w14:textId="2CFB7659" w:rsidR="00594CE0" w:rsidRDefault="00DA1743" w:rsidP="00594CE0">
            <w:ins w:id="1407" w:author="Joe.Mendoza" w:date="2014-11-26T14:25:00Z">
              <w:r w:rsidRPr="00DA1743">
                <w:t>Asset: RSD</w:t>
              </w:r>
            </w:ins>
          </w:p>
        </w:tc>
      </w:tr>
      <w:tr w:rsidR="00594CE0" w14:paraId="7A50D5F8" w14:textId="77777777" w:rsidTr="00561B0D">
        <w:tc>
          <w:tcPr>
            <w:tcW w:w="3618" w:type="dxa"/>
            <w:tcPrChange w:id="1408" w:author="Joe.Mendoza" w:date="2014-11-26T14:51:00Z">
              <w:tcPr>
                <w:tcW w:w="3019" w:type="dxa"/>
              </w:tcPr>
            </w:tcPrChange>
          </w:tcPr>
          <w:p w14:paraId="2ED5C499" w14:textId="2CBD808C" w:rsidR="00594CE0" w:rsidRDefault="00B305AF" w:rsidP="00594CE0">
            <w:r>
              <w:t>LGA</w:t>
            </w:r>
          </w:p>
        </w:tc>
        <w:tc>
          <w:tcPr>
            <w:tcW w:w="2353" w:type="dxa"/>
            <w:tcPrChange w:id="1409" w:author="Joe.Mendoza" w:date="2014-11-26T14:51:00Z">
              <w:tcPr>
                <w:tcW w:w="2952" w:type="dxa"/>
              </w:tcPr>
            </w:tcPrChange>
          </w:tcPr>
          <w:p w14:paraId="59E3E757" w14:textId="77777777" w:rsidR="00594CE0" w:rsidRDefault="00594CE0" w:rsidP="00594CE0">
            <w:r w:rsidRPr="001D5268">
              <w:t>IIT_CHR_ATTRIB29</w:t>
            </w:r>
          </w:p>
        </w:tc>
        <w:tc>
          <w:tcPr>
            <w:tcW w:w="2552" w:type="dxa"/>
            <w:tcPrChange w:id="1410" w:author="Joe.Mendoza" w:date="2014-11-26T14:51:00Z">
              <w:tcPr>
                <w:tcW w:w="2552" w:type="dxa"/>
              </w:tcPr>
            </w:tcPrChange>
          </w:tcPr>
          <w:p w14:paraId="172ED292" w14:textId="0E3012EE" w:rsidR="00594CE0" w:rsidRDefault="00DA1743">
            <w:ins w:id="1411" w:author="Joe.Mendoza" w:date="2014-11-26T14:25:00Z">
              <w:r w:rsidRPr="00DA1743">
                <w:t>Asset: RSD</w:t>
              </w:r>
            </w:ins>
          </w:p>
        </w:tc>
      </w:tr>
      <w:tr w:rsidR="00594CE0" w:rsidRPr="008B7C40" w14:paraId="04C12C67" w14:textId="77777777" w:rsidTr="00561B0D">
        <w:trPr>
          <w:trHeight w:val="300"/>
          <w:trPrChange w:id="1412" w:author="Joe.Mendoza" w:date="2014-11-26T14:51:00Z">
            <w:trPr>
              <w:trHeight w:val="300"/>
            </w:trPr>
          </w:trPrChange>
        </w:trPr>
        <w:tc>
          <w:tcPr>
            <w:tcW w:w="3618" w:type="dxa"/>
            <w:noWrap/>
            <w:tcPrChange w:id="1413" w:author="Joe.Mendoza" w:date="2014-11-26T14:51:00Z">
              <w:tcPr>
                <w:tcW w:w="3019" w:type="dxa"/>
                <w:noWrap/>
              </w:tcPr>
            </w:tcPrChange>
          </w:tcPr>
          <w:p w14:paraId="0A2D8E5F" w14:textId="77777777" w:rsidR="00594CE0" w:rsidRPr="008B7C40" w:rsidRDefault="00594CE0" w:rsidP="00594CE0">
            <w:pPr>
              <w:rPr>
                <w:rFonts w:ascii="Calibri" w:hAnsi="Calibri"/>
                <w:color w:val="000000"/>
              </w:rPr>
            </w:pPr>
            <w:r>
              <w:rPr>
                <w:rFonts w:ascii="Calibri" w:hAnsi="Calibri"/>
                <w:color w:val="000000"/>
              </w:rPr>
              <w:t>Asset_type_code</w:t>
            </w:r>
          </w:p>
        </w:tc>
        <w:tc>
          <w:tcPr>
            <w:tcW w:w="2353" w:type="dxa"/>
            <w:tcPrChange w:id="1414" w:author="Joe.Mendoza" w:date="2014-11-26T14:51:00Z">
              <w:tcPr>
                <w:tcW w:w="2952" w:type="dxa"/>
              </w:tcPr>
            </w:tcPrChange>
          </w:tcPr>
          <w:p w14:paraId="10BB8EFB" w14:textId="77777777" w:rsidR="00594CE0" w:rsidRPr="008B7C40" w:rsidRDefault="00594CE0" w:rsidP="00594CE0">
            <w:pPr>
              <w:rPr>
                <w:rFonts w:ascii="Calibri" w:hAnsi="Calibri"/>
              </w:rPr>
            </w:pPr>
            <w:r w:rsidRPr="001D5268">
              <w:rPr>
                <w:rFonts w:ascii="Calibri" w:hAnsi="Calibri"/>
              </w:rPr>
              <w:t>IIT_CHR_ATTRIB27</w:t>
            </w:r>
          </w:p>
        </w:tc>
        <w:tc>
          <w:tcPr>
            <w:tcW w:w="2552" w:type="dxa"/>
            <w:tcPrChange w:id="1415" w:author="Joe.Mendoza" w:date="2014-11-26T14:51:00Z">
              <w:tcPr>
                <w:tcW w:w="2552" w:type="dxa"/>
              </w:tcPr>
            </w:tcPrChange>
          </w:tcPr>
          <w:p w14:paraId="0668FD11" w14:textId="18CB7E78" w:rsidR="00594CE0" w:rsidRPr="008B7C40" w:rsidRDefault="00DA1743">
            <w:pPr>
              <w:rPr>
                <w:rFonts w:ascii="Calibri" w:hAnsi="Calibri"/>
              </w:rPr>
            </w:pPr>
            <w:ins w:id="1416" w:author="Joe.Mendoza" w:date="2014-11-26T14:25:00Z">
              <w:r w:rsidRPr="00DA1743">
                <w:rPr>
                  <w:rFonts w:ascii="Calibri" w:hAnsi="Calibri"/>
                </w:rPr>
                <w:t>Asset: RSD</w:t>
              </w:r>
            </w:ins>
          </w:p>
        </w:tc>
      </w:tr>
      <w:tr w:rsidR="00594CE0" w:rsidRPr="008B7C40" w14:paraId="152BD77E" w14:textId="77777777" w:rsidTr="00561B0D">
        <w:trPr>
          <w:trHeight w:val="300"/>
          <w:trPrChange w:id="1417" w:author="Joe.Mendoza" w:date="2014-11-26T14:51:00Z">
            <w:trPr>
              <w:trHeight w:val="300"/>
            </w:trPr>
          </w:trPrChange>
        </w:trPr>
        <w:tc>
          <w:tcPr>
            <w:tcW w:w="3618" w:type="dxa"/>
            <w:noWrap/>
            <w:tcPrChange w:id="1418" w:author="Joe.Mendoza" w:date="2014-11-26T14:51:00Z">
              <w:tcPr>
                <w:tcW w:w="3019" w:type="dxa"/>
                <w:noWrap/>
              </w:tcPr>
            </w:tcPrChange>
          </w:tcPr>
          <w:p w14:paraId="01D119E1" w14:textId="7CF93BE5" w:rsidR="00594CE0" w:rsidRPr="008B7C40" w:rsidRDefault="00594CE0" w:rsidP="00594CE0">
            <w:pPr>
              <w:rPr>
                <w:rFonts w:ascii="Calibri" w:hAnsi="Calibri"/>
                <w:color w:val="000000"/>
              </w:rPr>
            </w:pPr>
            <w:r>
              <w:rPr>
                <w:rFonts w:ascii="Calibri" w:hAnsi="Calibri"/>
                <w:color w:val="000000"/>
              </w:rPr>
              <w:t>Key_</w:t>
            </w:r>
            <w:r w:rsidR="00B305AF">
              <w:rPr>
                <w:rFonts w:ascii="Calibri" w:hAnsi="Calibri"/>
                <w:color w:val="000000"/>
              </w:rPr>
              <w:t>ID</w:t>
            </w:r>
          </w:p>
        </w:tc>
        <w:tc>
          <w:tcPr>
            <w:tcW w:w="2353" w:type="dxa"/>
            <w:tcPrChange w:id="1419" w:author="Joe.Mendoza" w:date="2014-11-26T14:51:00Z">
              <w:tcPr>
                <w:tcW w:w="2952" w:type="dxa"/>
              </w:tcPr>
            </w:tcPrChange>
          </w:tcPr>
          <w:p w14:paraId="4DDA7187" w14:textId="77777777" w:rsidR="00594CE0" w:rsidRPr="008B7C40" w:rsidRDefault="00594CE0" w:rsidP="00594CE0">
            <w:pPr>
              <w:rPr>
                <w:rFonts w:ascii="Calibri" w:hAnsi="Calibri"/>
              </w:rPr>
            </w:pPr>
            <w:r w:rsidRPr="001D5268">
              <w:rPr>
                <w:rFonts w:ascii="Calibri" w:hAnsi="Calibri"/>
              </w:rPr>
              <w:t>IIT_NUM_ATTRIB16</w:t>
            </w:r>
          </w:p>
        </w:tc>
        <w:tc>
          <w:tcPr>
            <w:tcW w:w="2552" w:type="dxa"/>
            <w:tcPrChange w:id="1420" w:author="Joe.Mendoza" w:date="2014-11-26T14:51:00Z">
              <w:tcPr>
                <w:tcW w:w="2552" w:type="dxa"/>
              </w:tcPr>
            </w:tcPrChange>
          </w:tcPr>
          <w:p w14:paraId="50422900" w14:textId="55DB9341" w:rsidR="00594CE0" w:rsidRPr="008B7C40" w:rsidRDefault="00DA1743">
            <w:pPr>
              <w:rPr>
                <w:rFonts w:ascii="Calibri" w:hAnsi="Calibri"/>
              </w:rPr>
            </w:pPr>
            <w:ins w:id="1421" w:author="Joe.Mendoza" w:date="2014-11-26T14:25:00Z">
              <w:r w:rsidRPr="00DA1743">
                <w:rPr>
                  <w:rFonts w:ascii="Calibri" w:hAnsi="Calibri"/>
                </w:rPr>
                <w:t>Asset: RSD</w:t>
              </w:r>
            </w:ins>
          </w:p>
        </w:tc>
      </w:tr>
      <w:tr w:rsidR="00594CE0" w:rsidRPr="008B7C40" w14:paraId="75E8659F" w14:textId="77777777" w:rsidTr="00561B0D">
        <w:trPr>
          <w:trHeight w:val="300"/>
          <w:trPrChange w:id="1422" w:author="Joe.Mendoza" w:date="2014-11-26T14:51:00Z">
            <w:trPr>
              <w:trHeight w:val="300"/>
            </w:trPr>
          </w:trPrChange>
        </w:trPr>
        <w:tc>
          <w:tcPr>
            <w:tcW w:w="3618" w:type="dxa"/>
            <w:noWrap/>
            <w:tcPrChange w:id="1423" w:author="Joe.Mendoza" w:date="2014-11-26T14:51:00Z">
              <w:tcPr>
                <w:tcW w:w="3019" w:type="dxa"/>
                <w:noWrap/>
              </w:tcPr>
            </w:tcPrChange>
          </w:tcPr>
          <w:p w14:paraId="4DF6C53B" w14:textId="77777777" w:rsidR="00594CE0" w:rsidRPr="008B7C40" w:rsidRDefault="00594CE0" w:rsidP="00594CE0">
            <w:pPr>
              <w:rPr>
                <w:rFonts w:ascii="Calibri" w:hAnsi="Calibri"/>
                <w:color w:val="000000"/>
              </w:rPr>
            </w:pPr>
            <w:r w:rsidRPr="001D5268">
              <w:rPr>
                <w:rFonts w:ascii="Calibri" w:hAnsi="Calibri"/>
                <w:color w:val="000000"/>
              </w:rPr>
              <w:t>Asset_description</w:t>
            </w:r>
          </w:p>
        </w:tc>
        <w:tc>
          <w:tcPr>
            <w:tcW w:w="2353" w:type="dxa"/>
            <w:tcPrChange w:id="1424" w:author="Joe.Mendoza" w:date="2014-11-26T14:51:00Z">
              <w:tcPr>
                <w:tcW w:w="2952" w:type="dxa"/>
              </w:tcPr>
            </w:tcPrChange>
          </w:tcPr>
          <w:p w14:paraId="0EF934B7" w14:textId="77777777" w:rsidR="00594CE0" w:rsidRPr="008B7C40" w:rsidRDefault="00594CE0" w:rsidP="00594CE0">
            <w:pPr>
              <w:rPr>
                <w:rFonts w:ascii="Calibri" w:hAnsi="Calibri"/>
              </w:rPr>
            </w:pPr>
            <w:r w:rsidRPr="001D5268">
              <w:rPr>
                <w:rFonts w:ascii="Calibri" w:hAnsi="Calibri"/>
              </w:rPr>
              <w:t>IIT_CHR_ATTRIB58</w:t>
            </w:r>
          </w:p>
        </w:tc>
        <w:tc>
          <w:tcPr>
            <w:tcW w:w="2552" w:type="dxa"/>
            <w:tcPrChange w:id="1425" w:author="Joe.Mendoza" w:date="2014-11-26T14:51:00Z">
              <w:tcPr>
                <w:tcW w:w="2552" w:type="dxa"/>
              </w:tcPr>
            </w:tcPrChange>
          </w:tcPr>
          <w:p w14:paraId="09680083" w14:textId="764B458E" w:rsidR="00594CE0" w:rsidRPr="008B7C40" w:rsidRDefault="00DA1743" w:rsidP="00594CE0">
            <w:pPr>
              <w:rPr>
                <w:rFonts w:ascii="Calibri" w:hAnsi="Calibri"/>
              </w:rPr>
            </w:pPr>
            <w:ins w:id="1426" w:author="Joe.Mendoza" w:date="2014-11-26T14:25:00Z">
              <w:r w:rsidRPr="00DA1743">
                <w:rPr>
                  <w:rFonts w:ascii="Calibri" w:hAnsi="Calibri"/>
                </w:rPr>
                <w:t>Asset: RSD</w:t>
              </w:r>
            </w:ins>
          </w:p>
        </w:tc>
      </w:tr>
      <w:tr w:rsidR="00594CE0" w:rsidRPr="008B7C40" w14:paraId="7FCC6BC6" w14:textId="77777777" w:rsidTr="00561B0D">
        <w:trPr>
          <w:trHeight w:val="300"/>
          <w:trPrChange w:id="1427" w:author="Joe.Mendoza" w:date="2014-11-26T14:51:00Z">
            <w:trPr>
              <w:trHeight w:val="300"/>
            </w:trPr>
          </w:trPrChange>
        </w:trPr>
        <w:tc>
          <w:tcPr>
            <w:tcW w:w="3618" w:type="dxa"/>
            <w:noWrap/>
            <w:hideMark/>
            <w:tcPrChange w:id="1428" w:author="Joe.Mendoza" w:date="2014-11-26T14:51:00Z">
              <w:tcPr>
                <w:tcW w:w="3019" w:type="dxa"/>
                <w:noWrap/>
                <w:hideMark/>
              </w:tcPr>
            </w:tcPrChange>
          </w:tcPr>
          <w:p w14:paraId="73D72B06" w14:textId="37E272DA" w:rsidR="00594CE0" w:rsidRPr="008B7C40" w:rsidRDefault="0052031C" w:rsidP="00594CE0">
            <w:pPr>
              <w:rPr>
                <w:rFonts w:ascii="Calibri" w:hAnsi="Calibri"/>
                <w:color w:val="000000"/>
              </w:rPr>
            </w:pPr>
            <w:r>
              <w:rPr>
                <w:rFonts w:ascii="Calibri" w:hAnsi="Calibri"/>
                <w:color w:val="000000"/>
              </w:rPr>
              <w:t>Request</w:t>
            </w:r>
            <w:r w:rsidR="00594CE0" w:rsidRPr="008B7C40">
              <w:rPr>
                <w:rFonts w:ascii="Calibri" w:hAnsi="Calibri"/>
                <w:color w:val="000000"/>
              </w:rPr>
              <w:t>_ID</w:t>
            </w:r>
          </w:p>
        </w:tc>
        <w:tc>
          <w:tcPr>
            <w:tcW w:w="2353" w:type="dxa"/>
            <w:noWrap/>
            <w:tcPrChange w:id="1429" w:author="Joe.Mendoza" w:date="2014-11-26T14:51:00Z">
              <w:tcPr>
                <w:tcW w:w="2952" w:type="dxa"/>
                <w:noWrap/>
              </w:tcPr>
            </w:tcPrChange>
          </w:tcPr>
          <w:p w14:paraId="209A7B0B" w14:textId="044B6274" w:rsidR="00594CE0" w:rsidRPr="008B7C40" w:rsidRDefault="0052031C" w:rsidP="00594CE0">
            <w:pPr>
              <w:rPr>
                <w:rFonts w:ascii="Calibri" w:hAnsi="Calibri"/>
                <w:color w:val="000000"/>
              </w:rPr>
            </w:pPr>
            <w:r w:rsidRPr="0052031C">
              <w:rPr>
                <w:rFonts w:ascii="Calibri" w:hAnsi="Calibri"/>
                <w:color w:val="000000"/>
              </w:rPr>
              <w:t>IIT_NUM_ATTRIB16</w:t>
            </w:r>
          </w:p>
        </w:tc>
        <w:tc>
          <w:tcPr>
            <w:tcW w:w="2552" w:type="dxa"/>
            <w:tcPrChange w:id="1430" w:author="Joe.Mendoza" w:date="2014-11-26T14:51:00Z">
              <w:tcPr>
                <w:tcW w:w="2552" w:type="dxa"/>
              </w:tcPr>
            </w:tcPrChange>
          </w:tcPr>
          <w:p w14:paraId="616F2432" w14:textId="249DC4CD" w:rsidR="00594CE0" w:rsidRPr="008B7C40" w:rsidRDefault="00DA1743" w:rsidP="00594CE0">
            <w:pPr>
              <w:rPr>
                <w:rFonts w:ascii="Calibri" w:hAnsi="Calibri"/>
                <w:color w:val="000000"/>
              </w:rPr>
            </w:pPr>
            <w:ins w:id="1431" w:author="Joe.Mendoza" w:date="2014-11-26T14:25:00Z">
              <w:r w:rsidRPr="00DA1743">
                <w:rPr>
                  <w:rFonts w:ascii="Calibri" w:hAnsi="Calibri"/>
                  <w:color w:val="000000"/>
                </w:rPr>
                <w:t>Asset: RSRE</w:t>
              </w:r>
            </w:ins>
          </w:p>
        </w:tc>
      </w:tr>
      <w:tr w:rsidR="00594CE0" w:rsidRPr="008B7C40" w14:paraId="28B0C64D" w14:textId="77777777" w:rsidTr="00561B0D">
        <w:trPr>
          <w:trHeight w:val="300"/>
          <w:trPrChange w:id="1432" w:author="Joe.Mendoza" w:date="2014-11-26T14:51:00Z">
            <w:trPr>
              <w:trHeight w:val="300"/>
            </w:trPr>
          </w:trPrChange>
        </w:trPr>
        <w:tc>
          <w:tcPr>
            <w:tcW w:w="3618" w:type="dxa"/>
            <w:noWrap/>
            <w:tcPrChange w:id="1433" w:author="Joe.Mendoza" w:date="2014-11-26T14:51:00Z">
              <w:tcPr>
                <w:tcW w:w="3019" w:type="dxa"/>
                <w:noWrap/>
              </w:tcPr>
            </w:tcPrChange>
          </w:tcPr>
          <w:p w14:paraId="604F946C" w14:textId="57065810" w:rsidR="00594CE0" w:rsidRPr="008B7C40" w:rsidRDefault="0052031C" w:rsidP="00594CE0">
            <w:pPr>
              <w:rPr>
                <w:rFonts w:ascii="Calibri" w:hAnsi="Calibri"/>
                <w:color w:val="000000"/>
              </w:rPr>
            </w:pPr>
            <w:r w:rsidRPr="0052031C">
              <w:rPr>
                <w:rFonts w:ascii="Calibri" w:hAnsi="Calibri"/>
                <w:color w:val="000000"/>
              </w:rPr>
              <w:t>Request Type</w:t>
            </w:r>
          </w:p>
        </w:tc>
        <w:tc>
          <w:tcPr>
            <w:tcW w:w="2353" w:type="dxa"/>
            <w:tcPrChange w:id="1434" w:author="Joe.Mendoza" w:date="2014-11-26T14:51:00Z">
              <w:tcPr>
                <w:tcW w:w="2952" w:type="dxa"/>
              </w:tcPr>
            </w:tcPrChange>
          </w:tcPr>
          <w:p w14:paraId="67FDD90F" w14:textId="2F3FFDE2" w:rsidR="00594CE0" w:rsidRPr="008B7C40" w:rsidRDefault="0052031C" w:rsidP="0052031C">
            <w:pPr>
              <w:rPr>
                <w:rFonts w:ascii="Calibri" w:hAnsi="Calibri"/>
              </w:rPr>
            </w:pPr>
            <w:r w:rsidRPr="0052031C">
              <w:rPr>
                <w:rFonts w:ascii="Calibri" w:hAnsi="Calibri"/>
              </w:rPr>
              <w:t>IIT_CHR_ATTRIB27</w:t>
            </w:r>
          </w:p>
        </w:tc>
        <w:tc>
          <w:tcPr>
            <w:tcW w:w="2552" w:type="dxa"/>
            <w:tcPrChange w:id="1435" w:author="Joe.Mendoza" w:date="2014-11-26T14:51:00Z">
              <w:tcPr>
                <w:tcW w:w="2552" w:type="dxa"/>
              </w:tcPr>
            </w:tcPrChange>
          </w:tcPr>
          <w:p w14:paraId="107D0EE3" w14:textId="63A34307" w:rsidR="00594CE0" w:rsidRPr="008B7C40" w:rsidRDefault="00DA1743" w:rsidP="00594CE0">
            <w:pPr>
              <w:rPr>
                <w:rFonts w:ascii="Calibri" w:hAnsi="Calibri"/>
              </w:rPr>
            </w:pPr>
            <w:ins w:id="1436" w:author="Joe.Mendoza" w:date="2014-11-26T14:25:00Z">
              <w:r w:rsidRPr="00DA1743">
                <w:rPr>
                  <w:rFonts w:ascii="Calibri" w:hAnsi="Calibri"/>
                </w:rPr>
                <w:t>Asset: RSRE</w:t>
              </w:r>
            </w:ins>
          </w:p>
        </w:tc>
      </w:tr>
      <w:tr w:rsidR="0052031C" w:rsidRPr="008B7C40" w14:paraId="261297D1" w14:textId="77777777" w:rsidTr="00561B0D">
        <w:trPr>
          <w:trHeight w:val="300"/>
          <w:trPrChange w:id="1437" w:author="Joe.Mendoza" w:date="2014-11-26T14:51:00Z">
            <w:trPr>
              <w:trHeight w:val="300"/>
            </w:trPr>
          </w:trPrChange>
        </w:trPr>
        <w:tc>
          <w:tcPr>
            <w:tcW w:w="3618" w:type="dxa"/>
            <w:noWrap/>
            <w:tcPrChange w:id="1438" w:author="Joe.Mendoza" w:date="2014-11-26T14:51:00Z">
              <w:tcPr>
                <w:tcW w:w="3019" w:type="dxa"/>
                <w:noWrap/>
              </w:tcPr>
            </w:tcPrChange>
          </w:tcPr>
          <w:p w14:paraId="20B4356B" w14:textId="296D5207" w:rsidR="0052031C" w:rsidRPr="008B7C40" w:rsidRDefault="0052031C" w:rsidP="0052031C">
            <w:pPr>
              <w:rPr>
                <w:rFonts w:ascii="Calibri" w:hAnsi="Calibri"/>
                <w:color w:val="000000"/>
              </w:rPr>
            </w:pPr>
            <w:r w:rsidRPr="0052031C">
              <w:rPr>
                <w:rFonts w:ascii="Calibri" w:hAnsi="Calibri"/>
                <w:color w:val="000000"/>
              </w:rPr>
              <w:t>Request Date Received</w:t>
            </w:r>
          </w:p>
        </w:tc>
        <w:tc>
          <w:tcPr>
            <w:tcW w:w="2353" w:type="dxa"/>
            <w:tcPrChange w:id="1439" w:author="Joe.Mendoza" w:date="2014-11-26T14:51:00Z">
              <w:tcPr>
                <w:tcW w:w="2952" w:type="dxa"/>
              </w:tcPr>
            </w:tcPrChange>
          </w:tcPr>
          <w:p w14:paraId="3C71FB40" w14:textId="61F0A5D1" w:rsidR="0052031C" w:rsidRPr="008B7C40" w:rsidRDefault="0052031C" w:rsidP="0052031C">
            <w:pPr>
              <w:rPr>
                <w:rFonts w:ascii="Calibri" w:hAnsi="Calibri"/>
              </w:rPr>
            </w:pPr>
            <w:r w:rsidRPr="0052031C">
              <w:rPr>
                <w:rFonts w:ascii="Calibri" w:hAnsi="Calibri"/>
              </w:rPr>
              <w:t>IIT_DATE_ATTRIB86</w:t>
            </w:r>
          </w:p>
        </w:tc>
        <w:tc>
          <w:tcPr>
            <w:tcW w:w="2552" w:type="dxa"/>
            <w:tcPrChange w:id="1440" w:author="Joe.Mendoza" w:date="2014-11-26T14:51:00Z">
              <w:tcPr>
                <w:tcW w:w="2552" w:type="dxa"/>
              </w:tcPr>
            </w:tcPrChange>
          </w:tcPr>
          <w:p w14:paraId="7BC0949F" w14:textId="765D448D" w:rsidR="0052031C" w:rsidRPr="008B7C40" w:rsidRDefault="00DA1743" w:rsidP="0052031C">
            <w:pPr>
              <w:rPr>
                <w:rFonts w:ascii="Calibri" w:hAnsi="Calibri"/>
              </w:rPr>
            </w:pPr>
            <w:ins w:id="1441" w:author="Joe.Mendoza" w:date="2014-11-26T14:25:00Z">
              <w:r w:rsidRPr="00DA1743">
                <w:rPr>
                  <w:rFonts w:ascii="Calibri" w:hAnsi="Calibri"/>
                </w:rPr>
                <w:t>Asset: RSRE</w:t>
              </w:r>
            </w:ins>
          </w:p>
        </w:tc>
      </w:tr>
      <w:tr w:rsidR="0052031C" w:rsidRPr="008B7C40" w14:paraId="491161D1" w14:textId="77777777" w:rsidTr="00561B0D">
        <w:trPr>
          <w:trHeight w:val="300"/>
          <w:trPrChange w:id="1442" w:author="Joe.Mendoza" w:date="2014-11-26T14:51:00Z">
            <w:trPr>
              <w:trHeight w:val="300"/>
            </w:trPr>
          </w:trPrChange>
        </w:trPr>
        <w:tc>
          <w:tcPr>
            <w:tcW w:w="3618" w:type="dxa"/>
            <w:noWrap/>
            <w:tcPrChange w:id="1443" w:author="Joe.Mendoza" w:date="2014-11-26T14:51:00Z">
              <w:tcPr>
                <w:tcW w:w="3019" w:type="dxa"/>
                <w:noWrap/>
              </w:tcPr>
            </w:tcPrChange>
          </w:tcPr>
          <w:p w14:paraId="3256F0BD" w14:textId="345D113D" w:rsidR="0052031C" w:rsidRPr="008B7C40" w:rsidRDefault="0052031C" w:rsidP="0052031C">
            <w:pPr>
              <w:rPr>
                <w:rFonts w:ascii="Calibri" w:hAnsi="Calibri"/>
                <w:color w:val="000000"/>
              </w:rPr>
            </w:pPr>
            <w:r w:rsidRPr="0052031C">
              <w:rPr>
                <w:rFonts w:ascii="Calibri" w:hAnsi="Calibri"/>
                <w:color w:val="000000"/>
              </w:rPr>
              <w:t>Request Time Received</w:t>
            </w:r>
          </w:p>
        </w:tc>
        <w:tc>
          <w:tcPr>
            <w:tcW w:w="2353" w:type="dxa"/>
            <w:tcPrChange w:id="1444" w:author="Joe.Mendoza" w:date="2014-11-26T14:51:00Z">
              <w:tcPr>
                <w:tcW w:w="2952" w:type="dxa"/>
              </w:tcPr>
            </w:tcPrChange>
          </w:tcPr>
          <w:p w14:paraId="4C5E44E5" w14:textId="716B10EC" w:rsidR="0052031C" w:rsidRPr="008B7C40" w:rsidRDefault="0052031C" w:rsidP="0052031C">
            <w:pPr>
              <w:rPr>
                <w:rFonts w:ascii="Calibri" w:hAnsi="Calibri"/>
              </w:rPr>
            </w:pPr>
            <w:r w:rsidRPr="0052031C">
              <w:rPr>
                <w:rFonts w:ascii="Calibri" w:hAnsi="Calibri"/>
              </w:rPr>
              <w:t>IIT_DATE_ATTRIB86</w:t>
            </w:r>
          </w:p>
        </w:tc>
        <w:tc>
          <w:tcPr>
            <w:tcW w:w="2552" w:type="dxa"/>
            <w:tcPrChange w:id="1445" w:author="Joe.Mendoza" w:date="2014-11-26T14:51:00Z">
              <w:tcPr>
                <w:tcW w:w="2552" w:type="dxa"/>
              </w:tcPr>
            </w:tcPrChange>
          </w:tcPr>
          <w:p w14:paraId="5785F4E9" w14:textId="6B5C8FF4" w:rsidR="0052031C" w:rsidRPr="008B7C40" w:rsidRDefault="00DA1743">
            <w:pPr>
              <w:rPr>
                <w:rFonts w:ascii="Calibri" w:hAnsi="Calibri"/>
              </w:rPr>
            </w:pPr>
            <w:ins w:id="1446" w:author="Joe.Mendoza" w:date="2014-11-26T14:25:00Z">
              <w:r w:rsidRPr="00DA1743">
                <w:rPr>
                  <w:rFonts w:ascii="Calibri" w:hAnsi="Calibri"/>
                </w:rPr>
                <w:t>Asset: RSRE</w:t>
              </w:r>
            </w:ins>
          </w:p>
        </w:tc>
      </w:tr>
      <w:tr w:rsidR="0052031C" w:rsidRPr="008B7C40" w14:paraId="6829A017" w14:textId="77777777" w:rsidTr="00561B0D">
        <w:trPr>
          <w:trHeight w:val="300"/>
          <w:trPrChange w:id="1447" w:author="Joe.Mendoza" w:date="2014-11-26T14:51:00Z">
            <w:trPr>
              <w:trHeight w:val="300"/>
            </w:trPr>
          </w:trPrChange>
        </w:trPr>
        <w:tc>
          <w:tcPr>
            <w:tcW w:w="3618" w:type="dxa"/>
            <w:noWrap/>
            <w:tcPrChange w:id="1448" w:author="Joe.Mendoza" w:date="2014-11-26T14:51:00Z">
              <w:tcPr>
                <w:tcW w:w="3019" w:type="dxa"/>
                <w:noWrap/>
              </w:tcPr>
            </w:tcPrChange>
          </w:tcPr>
          <w:p w14:paraId="3AE25A3B" w14:textId="33751DAE" w:rsidR="0052031C" w:rsidRPr="008B7C40" w:rsidRDefault="0052031C">
            <w:pPr>
              <w:rPr>
                <w:rFonts w:ascii="Calibri" w:hAnsi="Calibri"/>
                <w:color w:val="000000"/>
              </w:rPr>
            </w:pPr>
            <w:r w:rsidRPr="0052031C">
              <w:rPr>
                <w:rFonts w:ascii="Calibri" w:hAnsi="Calibri"/>
                <w:color w:val="000000"/>
              </w:rPr>
              <w:t>Request Number</w:t>
            </w:r>
          </w:p>
        </w:tc>
        <w:tc>
          <w:tcPr>
            <w:tcW w:w="2353" w:type="dxa"/>
            <w:tcPrChange w:id="1449" w:author="Joe.Mendoza" w:date="2014-11-26T14:51:00Z">
              <w:tcPr>
                <w:tcW w:w="2952" w:type="dxa"/>
              </w:tcPr>
            </w:tcPrChange>
          </w:tcPr>
          <w:p w14:paraId="18AC51F8" w14:textId="3110E3A8" w:rsidR="0052031C" w:rsidRPr="008B7C40" w:rsidRDefault="0052031C" w:rsidP="0052031C">
            <w:pPr>
              <w:rPr>
                <w:rFonts w:ascii="Calibri" w:hAnsi="Calibri"/>
              </w:rPr>
            </w:pPr>
            <w:r w:rsidRPr="0052031C">
              <w:rPr>
                <w:rFonts w:ascii="Calibri" w:hAnsi="Calibri"/>
              </w:rPr>
              <w:t>IIT_CHR_ATTRIB28</w:t>
            </w:r>
          </w:p>
        </w:tc>
        <w:tc>
          <w:tcPr>
            <w:tcW w:w="2552" w:type="dxa"/>
            <w:tcPrChange w:id="1450" w:author="Joe.Mendoza" w:date="2014-11-26T14:51:00Z">
              <w:tcPr>
                <w:tcW w:w="2552" w:type="dxa"/>
              </w:tcPr>
            </w:tcPrChange>
          </w:tcPr>
          <w:p w14:paraId="25D143FA" w14:textId="1C4DD154" w:rsidR="0052031C" w:rsidRPr="008B7C40" w:rsidRDefault="00DA1743" w:rsidP="0052031C">
            <w:pPr>
              <w:rPr>
                <w:rFonts w:ascii="Calibri" w:hAnsi="Calibri"/>
              </w:rPr>
            </w:pPr>
            <w:ins w:id="1451" w:author="Joe.Mendoza" w:date="2014-11-26T14:25:00Z">
              <w:r w:rsidRPr="00DA1743">
                <w:rPr>
                  <w:rFonts w:ascii="Calibri" w:hAnsi="Calibri"/>
                </w:rPr>
                <w:t>Asset: RSRE</w:t>
              </w:r>
            </w:ins>
          </w:p>
        </w:tc>
      </w:tr>
      <w:tr w:rsidR="0052031C" w:rsidRPr="008B7C40" w14:paraId="70F63666" w14:textId="59A7378B" w:rsidTr="00561B0D">
        <w:trPr>
          <w:trHeight w:val="300"/>
          <w:trPrChange w:id="1452" w:author="Joe.Mendoza" w:date="2014-11-26T14:51:00Z">
            <w:trPr>
              <w:trHeight w:val="300"/>
            </w:trPr>
          </w:trPrChange>
        </w:trPr>
        <w:tc>
          <w:tcPr>
            <w:tcW w:w="3618" w:type="dxa"/>
            <w:noWrap/>
            <w:tcPrChange w:id="1453" w:author="Joe.Mendoza" w:date="2014-11-26T14:51:00Z">
              <w:tcPr>
                <w:tcW w:w="3019" w:type="dxa"/>
                <w:noWrap/>
              </w:tcPr>
            </w:tcPrChange>
          </w:tcPr>
          <w:p w14:paraId="1FEF7D21" w14:textId="124FF726" w:rsidR="0052031C" w:rsidRPr="008B7C40" w:rsidRDefault="0052031C" w:rsidP="0052031C">
            <w:pPr>
              <w:rPr>
                <w:rFonts w:ascii="Calibri" w:hAnsi="Calibri"/>
                <w:color w:val="000000"/>
              </w:rPr>
            </w:pPr>
            <w:r w:rsidRPr="0052031C">
              <w:rPr>
                <w:rFonts w:ascii="Calibri" w:hAnsi="Calibri"/>
                <w:color w:val="000000"/>
              </w:rPr>
              <w:t>Request Completion Date</w:t>
            </w:r>
          </w:p>
        </w:tc>
        <w:tc>
          <w:tcPr>
            <w:tcW w:w="2353" w:type="dxa"/>
            <w:tcPrChange w:id="1454" w:author="Joe.Mendoza" w:date="2014-11-26T14:51:00Z">
              <w:tcPr>
                <w:tcW w:w="2952" w:type="dxa"/>
              </w:tcPr>
            </w:tcPrChange>
          </w:tcPr>
          <w:p w14:paraId="41A02E9C" w14:textId="34118A52" w:rsidR="0052031C" w:rsidRPr="008B7C40" w:rsidRDefault="0071663E" w:rsidP="0052031C">
            <w:pPr>
              <w:rPr>
                <w:rFonts w:ascii="Calibri" w:hAnsi="Calibri"/>
              </w:rPr>
            </w:pPr>
            <w:r>
              <w:rPr>
                <w:rFonts w:ascii="Calibri" w:hAnsi="Calibri"/>
              </w:rPr>
              <w:t>IIT_DATE_ATTRIB88</w:t>
            </w:r>
          </w:p>
        </w:tc>
        <w:tc>
          <w:tcPr>
            <w:tcW w:w="2552" w:type="dxa"/>
            <w:tcPrChange w:id="1455" w:author="Joe.Mendoza" w:date="2014-11-26T14:51:00Z">
              <w:tcPr>
                <w:tcW w:w="2552" w:type="dxa"/>
              </w:tcPr>
            </w:tcPrChange>
          </w:tcPr>
          <w:p w14:paraId="3928E56C" w14:textId="1E754D45" w:rsidR="0052031C" w:rsidRPr="008B7C40" w:rsidRDefault="00DA1743" w:rsidP="0052031C">
            <w:pPr>
              <w:rPr>
                <w:rFonts w:ascii="Calibri" w:hAnsi="Calibri"/>
              </w:rPr>
            </w:pPr>
            <w:ins w:id="1456" w:author="Joe.Mendoza" w:date="2014-11-26T14:25:00Z">
              <w:r w:rsidRPr="00DA1743">
                <w:rPr>
                  <w:rFonts w:ascii="Calibri" w:hAnsi="Calibri"/>
                </w:rPr>
                <w:t>Asset: RSRE</w:t>
              </w:r>
            </w:ins>
          </w:p>
        </w:tc>
      </w:tr>
      <w:tr w:rsidR="0052031C" w:rsidRPr="008B7C40" w14:paraId="28148E05" w14:textId="1EAE70E2" w:rsidTr="00561B0D">
        <w:trPr>
          <w:trHeight w:val="300"/>
          <w:trPrChange w:id="1457" w:author="Joe.Mendoza" w:date="2014-11-26T14:51:00Z">
            <w:trPr>
              <w:trHeight w:val="300"/>
            </w:trPr>
          </w:trPrChange>
        </w:trPr>
        <w:tc>
          <w:tcPr>
            <w:tcW w:w="3618" w:type="dxa"/>
            <w:noWrap/>
            <w:tcPrChange w:id="1458" w:author="Joe.Mendoza" w:date="2014-11-26T14:51:00Z">
              <w:tcPr>
                <w:tcW w:w="3019" w:type="dxa"/>
                <w:noWrap/>
              </w:tcPr>
            </w:tcPrChange>
          </w:tcPr>
          <w:p w14:paraId="3091E2EA" w14:textId="2DE17EEC" w:rsidR="0052031C" w:rsidRPr="008B7C40" w:rsidRDefault="0052031C" w:rsidP="0052031C">
            <w:pPr>
              <w:rPr>
                <w:rFonts w:ascii="Calibri" w:hAnsi="Calibri"/>
                <w:color w:val="000000"/>
              </w:rPr>
            </w:pPr>
            <w:r w:rsidRPr="0052031C">
              <w:rPr>
                <w:rFonts w:ascii="Calibri" w:hAnsi="Calibri"/>
                <w:color w:val="000000"/>
              </w:rPr>
              <w:t>Request Completion Time</w:t>
            </w:r>
          </w:p>
        </w:tc>
        <w:tc>
          <w:tcPr>
            <w:tcW w:w="2353" w:type="dxa"/>
            <w:tcPrChange w:id="1459" w:author="Joe.Mendoza" w:date="2014-11-26T14:51:00Z">
              <w:tcPr>
                <w:tcW w:w="2952" w:type="dxa"/>
              </w:tcPr>
            </w:tcPrChange>
          </w:tcPr>
          <w:p w14:paraId="67BAE839" w14:textId="79360E73" w:rsidR="0052031C" w:rsidRPr="008B7C40" w:rsidRDefault="0071663E" w:rsidP="0052031C">
            <w:pPr>
              <w:rPr>
                <w:rFonts w:ascii="Calibri" w:hAnsi="Calibri"/>
              </w:rPr>
            </w:pPr>
            <w:r w:rsidRPr="0071663E">
              <w:rPr>
                <w:rFonts w:ascii="Calibri" w:hAnsi="Calibri"/>
              </w:rPr>
              <w:t>IIT_DATE_ATTRIB89</w:t>
            </w:r>
          </w:p>
        </w:tc>
        <w:tc>
          <w:tcPr>
            <w:tcW w:w="2552" w:type="dxa"/>
            <w:tcPrChange w:id="1460" w:author="Joe.Mendoza" w:date="2014-11-26T14:51:00Z">
              <w:tcPr>
                <w:tcW w:w="2552" w:type="dxa"/>
              </w:tcPr>
            </w:tcPrChange>
          </w:tcPr>
          <w:p w14:paraId="086BBBE9" w14:textId="112BA6D5" w:rsidR="0052031C" w:rsidRPr="008B7C40" w:rsidRDefault="00DA1743" w:rsidP="0052031C">
            <w:pPr>
              <w:rPr>
                <w:rFonts w:ascii="Calibri" w:hAnsi="Calibri"/>
              </w:rPr>
            </w:pPr>
            <w:ins w:id="1461" w:author="Joe.Mendoza" w:date="2014-11-26T14:25:00Z">
              <w:r w:rsidRPr="00DA1743">
                <w:rPr>
                  <w:rFonts w:ascii="Calibri" w:hAnsi="Calibri"/>
                </w:rPr>
                <w:t>Asset: RSRE</w:t>
              </w:r>
            </w:ins>
          </w:p>
        </w:tc>
      </w:tr>
      <w:tr w:rsidR="0052031C" w:rsidRPr="008B7C40" w14:paraId="08CD1670" w14:textId="77777777" w:rsidTr="00561B0D">
        <w:trPr>
          <w:trHeight w:val="300"/>
          <w:trPrChange w:id="1462" w:author="Joe.Mendoza" w:date="2014-11-26T14:51:00Z">
            <w:trPr>
              <w:trHeight w:val="300"/>
            </w:trPr>
          </w:trPrChange>
        </w:trPr>
        <w:tc>
          <w:tcPr>
            <w:tcW w:w="3618" w:type="dxa"/>
            <w:noWrap/>
            <w:tcPrChange w:id="1463" w:author="Joe.Mendoza" w:date="2014-11-26T14:51:00Z">
              <w:tcPr>
                <w:tcW w:w="3019" w:type="dxa"/>
                <w:noWrap/>
              </w:tcPr>
            </w:tcPrChange>
          </w:tcPr>
          <w:p w14:paraId="37992E62" w14:textId="2F005E13" w:rsidR="0052031C" w:rsidRPr="008B7C40" w:rsidRDefault="0052031C" w:rsidP="0052031C">
            <w:pPr>
              <w:rPr>
                <w:rFonts w:ascii="Calibri" w:hAnsi="Calibri"/>
                <w:color w:val="000000"/>
              </w:rPr>
            </w:pPr>
            <w:r w:rsidRPr="0052031C">
              <w:rPr>
                <w:rFonts w:ascii="Calibri" w:hAnsi="Calibri"/>
                <w:color w:val="000000"/>
              </w:rPr>
              <w:t>Request_Comments</w:t>
            </w:r>
          </w:p>
        </w:tc>
        <w:tc>
          <w:tcPr>
            <w:tcW w:w="2353" w:type="dxa"/>
            <w:tcPrChange w:id="1464" w:author="Joe.Mendoza" w:date="2014-11-26T14:51:00Z">
              <w:tcPr>
                <w:tcW w:w="2952" w:type="dxa"/>
              </w:tcPr>
            </w:tcPrChange>
          </w:tcPr>
          <w:p w14:paraId="0A9533E8" w14:textId="1FFA8191" w:rsidR="0052031C" w:rsidRPr="008B7C40" w:rsidRDefault="0052031C" w:rsidP="0052031C">
            <w:pPr>
              <w:rPr>
                <w:rFonts w:ascii="Calibri" w:hAnsi="Calibri"/>
              </w:rPr>
            </w:pPr>
            <w:r w:rsidRPr="0052031C">
              <w:rPr>
                <w:rFonts w:ascii="Calibri" w:hAnsi="Calibri"/>
              </w:rPr>
              <w:t>IIT_CHR_ATTRIB66</w:t>
            </w:r>
          </w:p>
        </w:tc>
        <w:tc>
          <w:tcPr>
            <w:tcW w:w="2552" w:type="dxa"/>
            <w:tcPrChange w:id="1465" w:author="Joe.Mendoza" w:date="2014-11-26T14:51:00Z">
              <w:tcPr>
                <w:tcW w:w="2552" w:type="dxa"/>
              </w:tcPr>
            </w:tcPrChange>
          </w:tcPr>
          <w:p w14:paraId="18F4F7A4" w14:textId="13245528" w:rsidR="0052031C" w:rsidRPr="008B7C40" w:rsidRDefault="00DA1743" w:rsidP="0052031C">
            <w:pPr>
              <w:rPr>
                <w:rFonts w:ascii="Calibri" w:hAnsi="Calibri"/>
              </w:rPr>
            </w:pPr>
            <w:ins w:id="1466" w:author="Joe.Mendoza" w:date="2014-11-26T14:25:00Z">
              <w:r w:rsidRPr="00DA1743">
                <w:rPr>
                  <w:rFonts w:ascii="Calibri" w:hAnsi="Calibri"/>
                </w:rPr>
                <w:t>Asset: RSRE</w:t>
              </w:r>
            </w:ins>
          </w:p>
        </w:tc>
      </w:tr>
      <w:tr w:rsidR="0052031C" w14:paraId="25818799" w14:textId="77777777" w:rsidTr="00561B0D">
        <w:tc>
          <w:tcPr>
            <w:tcW w:w="3618" w:type="dxa"/>
            <w:tcPrChange w:id="1467" w:author="Joe.Mendoza" w:date="2014-11-26T14:51:00Z">
              <w:tcPr>
                <w:tcW w:w="3019" w:type="dxa"/>
              </w:tcPr>
            </w:tcPrChange>
          </w:tcPr>
          <w:p w14:paraId="03D11AFE" w14:textId="2A1DA245" w:rsidR="0052031C" w:rsidRPr="008B7C40" w:rsidRDefault="004A5A21" w:rsidP="0052031C">
            <w:r>
              <w:t>NE_UNIQUE</w:t>
            </w:r>
          </w:p>
        </w:tc>
        <w:tc>
          <w:tcPr>
            <w:tcW w:w="2353" w:type="dxa"/>
            <w:tcPrChange w:id="1468" w:author="Joe.Mendoza" w:date="2014-11-26T14:51:00Z">
              <w:tcPr>
                <w:tcW w:w="2952" w:type="dxa"/>
              </w:tcPr>
            </w:tcPrChange>
          </w:tcPr>
          <w:p w14:paraId="08053933" w14:textId="307F6AC2" w:rsidR="0052031C" w:rsidRDefault="004A5A21" w:rsidP="0052031C">
            <w:r w:rsidRPr="008B7C40">
              <w:t>NE_UNIQUE</w:t>
            </w:r>
          </w:p>
        </w:tc>
        <w:tc>
          <w:tcPr>
            <w:tcW w:w="2552" w:type="dxa"/>
            <w:tcPrChange w:id="1469" w:author="Joe.Mendoza" w:date="2014-11-26T14:51:00Z">
              <w:tcPr>
                <w:tcW w:w="2552" w:type="dxa"/>
              </w:tcPr>
            </w:tcPrChange>
          </w:tcPr>
          <w:p w14:paraId="4B701279" w14:textId="77777777" w:rsidR="0052031C" w:rsidRDefault="0052031C" w:rsidP="0052031C">
            <w:r>
              <w:t>Route</w:t>
            </w:r>
          </w:p>
        </w:tc>
      </w:tr>
      <w:tr w:rsidR="0052031C" w14:paraId="3A7EAEF9" w14:textId="77777777" w:rsidTr="00561B0D">
        <w:tc>
          <w:tcPr>
            <w:tcW w:w="3618" w:type="dxa"/>
            <w:tcPrChange w:id="1470" w:author="Joe.Mendoza" w:date="2014-11-26T14:51:00Z">
              <w:tcPr>
                <w:tcW w:w="3019" w:type="dxa"/>
              </w:tcPr>
            </w:tcPrChange>
          </w:tcPr>
          <w:p w14:paraId="753BB1AD" w14:textId="6D576EB7" w:rsidR="0052031C" w:rsidRPr="008B7C40" w:rsidRDefault="004A5A21" w:rsidP="0052031C">
            <w:r>
              <w:t>NE_DESCR</w:t>
            </w:r>
          </w:p>
        </w:tc>
        <w:tc>
          <w:tcPr>
            <w:tcW w:w="2353" w:type="dxa"/>
            <w:tcPrChange w:id="1471" w:author="Joe.Mendoza" w:date="2014-11-26T14:51:00Z">
              <w:tcPr>
                <w:tcW w:w="2952" w:type="dxa"/>
              </w:tcPr>
            </w:tcPrChange>
          </w:tcPr>
          <w:p w14:paraId="0E1C236D" w14:textId="70B3E594" w:rsidR="0052031C" w:rsidRDefault="004A5A21" w:rsidP="0052031C">
            <w:r w:rsidRPr="008B7C40">
              <w:t>NE_DESCR</w:t>
            </w:r>
          </w:p>
        </w:tc>
        <w:tc>
          <w:tcPr>
            <w:tcW w:w="2552" w:type="dxa"/>
            <w:tcPrChange w:id="1472" w:author="Joe.Mendoza" w:date="2014-11-26T14:51:00Z">
              <w:tcPr>
                <w:tcW w:w="2552" w:type="dxa"/>
              </w:tcPr>
            </w:tcPrChange>
          </w:tcPr>
          <w:p w14:paraId="6887BD86" w14:textId="77777777" w:rsidR="0052031C" w:rsidRDefault="0052031C" w:rsidP="0052031C">
            <w:r>
              <w:t>Route</w:t>
            </w:r>
          </w:p>
        </w:tc>
      </w:tr>
    </w:tbl>
    <w:p w14:paraId="27BE31E8" w14:textId="77777777" w:rsidR="00594CE0" w:rsidRPr="00594CE0" w:rsidRDefault="00594CE0" w:rsidP="00594CE0"/>
    <w:p w14:paraId="3C119071" w14:textId="33C86294" w:rsidR="001F37BB" w:rsidRDefault="001F37BB" w:rsidP="001F37BB">
      <w:pPr>
        <w:pStyle w:val="Heading3"/>
      </w:pPr>
      <w:bookmarkStart w:id="1473" w:name="_Toc404777948"/>
      <w:r>
        <w:t>Accomplishments during a period</w:t>
      </w:r>
      <w:bookmarkEnd w:id="1473"/>
    </w:p>
    <w:p w14:paraId="256B8E43" w14:textId="07245DBA" w:rsidR="0052031C" w:rsidRDefault="0052031C" w:rsidP="0052031C">
      <w:r w:rsidRPr="0052031C">
        <w:t>This report uses data from the Routine Services Data Accomplishment section to determine which Accomplishments have been completed during a period</w:t>
      </w:r>
      <w:r>
        <w:t xml:space="preserve">.  </w:t>
      </w:r>
      <w:r w:rsidRPr="0052031C">
        <w:t xml:space="preserve">If the </w:t>
      </w:r>
      <w:r w:rsidR="00AA260F">
        <w:t>Accomplishment_</w:t>
      </w:r>
      <w:r w:rsidRPr="0052031C">
        <w:t>Date is Null then the</w:t>
      </w:r>
      <w:r>
        <w:t xml:space="preserve"> Accomplishment has not been completed and it should not appear in his report.  </w:t>
      </w:r>
    </w:p>
    <w:p w14:paraId="5764A18B" w14:textId="77777777" w:rsidR="0052031C" w:rsidRDefault="0052031C" w:rsidP="0052031C"/>
    <w:p w14:paraId="04E1034F" w14:textId="6C2A8985" w:rsidR="0052031C" w:rsidRDefault="0052031C" w:rsidP="0052031C">
      <w:r w:rsidRPr="0052031C">
        <w:t>Th</w:t>
      </w:r>
      <w:r>
        <w:t>is report needs to link</w:t>
      </w:r>
      <w:del w:id="1474" w:author="Joe.Mendoza" w:date="2014-11-26T10:52:00Z">
        <w:r w:rsidDel="001C5423">
          <w:delText xml:space="preserve"> the</w:delText>
        </w:r>
      </w:del>
      <w:r>
        <w:t xml:space="preserve"> </w:t>
      </w:r>
      <w:ins w:id="1475" w:author="Joe.Mendoza" w:date="2014-11-26T10:54:00Z">
        <w:r w:rsidR="001C5423">
          <w:t xml:space="preserve">the </w:t>
        </w:r>
      </w:ins>
      <w:r>
        <w:t>RSAM</w:t>
      </w:r>
      <w:ins w:id="1476" w:author="Joe.Mendoza" w:date="2014-11-26T10:52:00Z">
        <w:r w:rsidR="001C5423">
          <w:t xml:space="preserve">, </w:t>
        </w:r>
      </w:ins>
      <w:ins w:id="1477" w:author="Joe.Mendoza" w:date="2014-11-26T10:54:00Z">
        <w:r w:rsidR="001C5423" w:rsidRPr="001C5423">
          <w:t xml:space="preserve">the </w:t>
        </w:r>
      </w:ins>
      <w:ins w:id="1478" w:author="Joe.Mendoza" w:date="2014-11-26T10:52:00Z">
        <w:r w:rsidR="001C5423">
          <w:t xml:space="preserve">RSIC, </w:t>
        </w:r>
      </w:ins>
      <w:ins w:id="1479" w:author="Joe.Mendoza" w:date="2014-11-26T10:54:00Z">
        <w:r w:rsidR="001C5423" w:rsidRPr="001C5423">
          <w:t xml:space="preserve">the </w:t>
        </w:r>
      </w:ins>
      <w:ins w:id="1480" w:author="Joe.Mendoza" w:date="2014-12-10T13:15:00Z">
        <w:r w:rsidR="00F35BEE">
          <w:t>RSIN</w:t>
        </w:r>
      </w:ins>
      <w:ins w:id="1481" w:author="Joe.Mendoza" w:date="2014-11-26T10:53:00Z">
        <w:r w:rsidR="001C5423" w:rsidRPr="001C5423">
          <w:t>,</w:t>
        </w:r>
        <w:r w:rsidR="001C5423">
          <w:t xml:space="preserve"> and </w:t>
        </w:r>
      </w:ins>
      <w:ins w:id="1482" w:author="Joe.Mendoza" w:date="2014-11-26T10:54:00Z">
        <w:r w:rsidR="001C5423">
          <w:t xml:space="preserve">the </w:t>
        </w:r>
      </w:ins>
      <w:ins w:id="1483" w:author="Joe.Mendoza" w:date="2014-11-26T10:53:00Z">
        <w:r w:rsidR="001C5423">
          <w:t>RSRE</w:t>
        </w:r>
      </w:ins>
      <w:r w:rsidRPr="0052031C">
        <w:t xml:space="preserve"> asset</w:t>
      </w:r>
      <w:ins w:id="1484" w:author="Joe.Mendoza" w:date="2014-11-26T10:53:00Z">
        <w:r w:rsidR="001C5423">
          <w:t>s</w:t>
        </w:r>
      </w:ins>
      <w:r w:rsidRPr="0052031C">
        <w:t xml:space="preserve"> back to </w:t>
      </w:r>
      <w:r w:rsidR="009334B7">
        <w:t>RSD</w:t>
      </w:r>
      <w:r w:rsidRPr="0052031C">
        <w:t xml:space="preserve"> in nm_inv_items.  This report will also need to join  nm_members and nm_elements to retrieve relevant location information</w:t>
      </w:r>
      <w:r>
        <w:t>.</w:t>
      </w:r>
    </w:p>
    <w:p w14:paraId="25AF9E88" w14:textId="77777777" w:rsidR="003B329B" w:rsidRDefault="003B329B" w:rsidP="0052031C"/>
    <w:tbl>
      <w:tblPr>
        <w:tblStyle w:val="TableGrid"/>
        <w:tblW w:w="0" w:type="auto"/>
        <w:tblLook w:val="04A0" w:firstRow="1" w:lastRow="0" w:firstColumn="1" w:lastColumn="0" w:noHBand="0" w:noVBand="1"/>
        <w:tblPrChange w:id="1485" w:author="Joe.Mendoza" w:date="2014-11-26T15:38:00Z">
          <w:tblPr>
            <w:tblStyle w:val="TableGrid"/>
            <w:tblW w:w="0" w:type="auto"/>
            <w:tblLook w:val="04A0" w:firstRow="1" w:lastRow="0" w:firstColumn="1" w:lastColumn="0" w:noHBand="0" w:noVBand="1"/>
          </w:tblPr>
        </w:tblPrChange>
      </w:tblPr>
      <w:tblGrid>
        <w:gridCol w:w="3019"/>
        <w:gridCol w:w="2939"/>
        <w:gridCol w:w="2565"/>
        <w:tblGridChange w:id="1486">
          <w:tblGrid>
            <w:gridCol w:w="3019"/>
            <w:gridCol w:w="3655"/>
            <w:gridCol w:w="1849"/>
          </w:tblGrid>
        </w:tblGridChange>
      </w:tblGrid>
      <w:tr w:rsidR="00F2481F" w:rsidRPr="000A3F6B" w14:paraId="26222F38" w14:textId="77777777" w:rsidTr="0065007B">
        <w:tc>
          <w:tcPr>
            <w:tcW w:w="3019" w:type="dxa"/>
            <w:tcPrChange w:id="1487" w:author="Joe.Mendoza" w:date="2014-11-26T15:38:00Z">
              <w:tcPr>
                <w:tcW w:w="3019" w:type="dxa"/>
              </w:tcPr>
            </w:tcPrChange>
          </w:tcPr>
          <w:p w14:paraId="32D70D2A" w14:textId="77777777" w:rsidR="00F2481F" w:rsidRPr="000A3F6B" w:rsidRDefault="00F2481F" w:rsidP="00C00EE3">
            <w:pPr>
              <w:jc w:val="center"/>
              <w:rPr>
                <w:b/>
              </w:rPr>
            </w:pPr>
            <w:r w:rsidRPr="000A3F6B">
              <w:rPr>
                <w:b/>
              </w:rPr>
              <w:t>Column Name</w:t>
            </w:r>
          </w:p>
        </w:tc>
        <w:tc>
          <w:tcPr>
            <w:tcW w:w="2939" w:type="dxa"/>
            <w:tcPrChange w:id="1488" w:author="Joe.Mendoza" w:date="2014-11-26T15:38:00Z">
              <w:tcPr>
                <w:tcW w:w="3655" w:type="dxa"/>
              </w:tcPr>
            </w:tcPrChange>
          </w:tcPr>
          <w:p w14:paraId="7F20DCF8" w14:textId="77777777" w:rsidR="00F2481F" w:rsidRPr="000A3F6B" w:rsidRDefault="00F2481F" w:rsidP="00C00EE3">
            <w:pPr>
              <w:jc w:val="center"/>
              <w:rPr>
                <w:b/>
              </w:rPr>
            </w:pPr>
            <w:r w:rsidRPr="000A3F6B">
              <w:rPr>
                <w:b/>
              </w:rPr>
              <w:t>RAMS Internal Name</w:t>
            </w:r>
          </w:p>
        </w:tc>
        <w:tc>
          <w:tcPr>
            <w:tcW w:w="2565" w:type="dxa"/>
            <w:tcPrChange w:id="1489" w:author="Joe.Mendoza" w:date="2014-11-26T15:38:00Z">
              <w:tcPr>
                <w:tcW w:w="1849" w:type="dxa"/>
              </w:tcPr>
            </w:tcPrChange>
          </w:tcPr>
          <w:p w14:paraId="2ACA18B2" w14:textId="77777777" w:rsidR="00F2481F" w:rsidRPr="000A3F6B" w:rsidRDefault="00F2481F" w:rsidP="00C00EE3">
            <w:pPr>
              <w:jc w:val="center"/>
              <w:rPr>
                <w:b/>
              </w:rPr>
            </w:pPr>
            <w:r w:rsidRPr="000A3F6B">
              <w:rPr>
                <w:b/>
              </w:rPr>
              <w:t>Comments</w:t>
            </w:r>
          </w:p>
        </w:tc>
      </w:tr>
      <w:tr w:rsidR="00F2481F" w:rsidRPr="000A3F6B" w14:paraId="69E39DBD" w14:textId="77777777" w:rsidTr="0065007B">
        <w:tc>
          <w:tcPr>
            <w:tcW w:w="3019" w:type="dxa"/>
            <w:tcPrChange w:id="1490" w:author="Joe.Mendoza" w:date="2014-11-26T15:38:00Z">
              <w:tcPr>
                <w:tcW w:w="3019" w:type="dxa"/>
              </w:tcPr>
            </w:tcPrChange>
          </w:tcPr>
          <w:p w14:paraId="087A46EC" w14:textId="77777777" w:rsidR="00F2481F" w:rsidRPr="000A3F6B" w:rsidRDefault="00F2481F" w:rsidP="00C00EE3">
            <w:r w:rsidRPr="000A3F6B">
              <w:t>Vendor_Code</w:t>
            </w:r>
          </w:p>
        </w:tc>
        <w:tc>
          <w:tcPr>
            <w:tcW w:w="2939" w:type="dxa"/>
            <w:tcPrChange w:id="1491" w:author="Joe.Mendoza" w:date="2014-11-26T15:38:00Z">
              <w:tcPr>
                <w:tcW w:w="3655" w:type="dxa"/>
              </w:tcPr>
            </w:tcPrChange>
          </w:tcPr>
          <w:p w14:paraId="55FF7B76" w14:textId="77777777" w:rsidR="00F2481F" w:rsidRPr="000A3F6B" w:rsidRDefault="00F2481F" w:rsidP="00C00EE3">
            <w:r w:rsidRPr="000A3F6B">
              <w:t>IIT_CHR_ATTRIB26</w:t>
            </w:r>
          </w:p>
        </w:tc>
        <w:tc>
          <w:tcPr>
            <w:tcW w:w="2565" w:type="dxa"/>
            <w:tcPrChange w:id="1492" w:author="Joe.Mendoza" w:date="2014-11-26T15:38:00Z">
              <w:tcPr>
                <w:tcW w:w="1849" w:type="dxa"/>
              </w:tcPr>
            </w:tcPrChange>
          </w:tcPr>
          <w:p w14:paraId="453052C1" w14:textId="07DC5C38" w:rsidR="00F2481F" w:rsidRPr="000A3F6B" w:rsidRDefault="00376E22" w:rsidP="00C00EE3">
            <w:ins w:id="1493" w:author="Joe.Mendoza" w:date="2014-11-26T10:56:00Z">
              <w:r w:rsidRPr="00376E22">
                <w:t>Asset: RSD</w:t>
              </w:r>
            </w:ins>
          </w:p>
        </w:tc>
      </w:tr>
      <w:tr w:rsidR="00F2481F" w:rsidRPr="000A3F6B" w14:paraId="3E22CCCC" w14:textId="77777777" w:rsidTr="0065007B">
        <w:tc>
          <w:tcPr>
            <w:tcW w:w="3019" w:type="dxa"/>
            <w:tcPrChange w:id="1494" w:author="Joe.Mendoza" w:date="2014-11-26T15:38:00Z">
              <w:tcPr>
                <w:tcW w:w="3019" w:type="dxa"/>
              </w:tcPr>
            </w:tcPrChange>
          </w:tcPr>
          <w:p w14:paraId="5C273D84" w14:textId="77777777" w:rsidR="00F2481F" w:rsidRPr="000A3F6B" w:rsidRDefault="00F2481F" w:rsidP="00C00EE3">
            <w:r w:rsidRPr="000A3F6B">
              <w:t>Reference_id</w:t>
            </w:r>
          </w:p>
        </w:tc>
        <w:tc>
          <w:tcPr>
            <w:tcW w:w="2939" w:type="dxa"/>
            <w:tcPrChange w:id="1495" w:author="Joe.Mendoza" w:date="2014-11-26T15:38:00Z">
              <w:tcPr>
                <w:tcW w:w="3655" w:type="dxa"/>
              </w:tcPr>
            </w:tcPrChange>
          </w:tcPr>
          <w:p w14:paraId="686FD355" w14:textId="77777777" w:rsidR="00F2481F" w:rsidRPr="000A3F6B" w:rsidRDefault="00F2481F" w:rsidP="00C00EE3">
            <w:r w:rsidRPr="000A3F6B">
              <w:t>IIT_NUM_ATTRIB25</w:t>
            </w:r>
          </w:p>
        </w:tc>
        <w:tc>
          <w:tcPr>
            <w:tcW w:w="2565" w:type="dxa"/>
            <w:tcPrChange w:id="1496" w:author="Joe.Mendoza" w:date="2014-11-26T15:38:00Z">
              <w:tcPr>
                <w:tcW w:w="1849" w:type="dxa"/>
              </w:tcPr>
            </w:tcPrChange>
          </w:tcPr>
          <w:p w14:paraId="250B50AD" w14:textId="6B3A3CA3" w:rsidR="00F2481F" w:rsidRPr="000A3F6B" w:rsidRDefault="00376E22" w:rsidP="00C00EE3">
            <w:ins w:id="1497" w:author="Joe.Mendoza" w:date="2014-11-26T10:56:00Z">
              <w:r w:rsidRPr="00376E22">
                <w:t>Asset: RSD</w:t>
              </w:r>
            </w:ins>
          </w:p>
        </w:tc>
      </w:tr>
      <w:tr w:rsidR="00F2481F" w:rsidRPr="000A3F6B" w14:paraId="223757AE" w14:textId="77777777" w:rsidTr="0065007B">
        <w:tc>
          <w:tcPr>
            <w:tcW w:w="3019" w:type="dxa"/>
            <w:tcPrChange w:id="1498" w:author="Joe.Mendoza" w:date="2014-11-26T15:38:00Z">
              <w:tcPr>
                <w:tcW w:w="3019" w:type="dxa"/>
              </w:tcPr>
            </w:tcPrChange>
          </w:tcPr>
          <w:p w14:paraId="581780AE" w14:textId="77777777" w:rsidR="00F2481F" w:rsidRPr="000A3F6B" w:rsidRDefault="00F2481F" w:rsidP="00C00EE3">
            <w:r w:rsidRPr="000A3F6B">
              <w:t>Road_Number</w:t>
            </w:r>
          </w:p>
        </w:tc>
        <w:tc>
          <w:tcPr>
            <w:tcW w:w="2939" w:type="dxa"/>
            <w:tcPrChange w:id="1499" w:author="Joe.Mendoza" w:date="2014-11-26T15:38:00Z">
              <w:tcPr>
                <w:tcW w:w="3655" w:type="dxa"/>
              </w:tcPr>
            </w:tcPrChange>
          </w:tcPr>
          <w:p w14:paraId="18B0737F" w14:textId="77777777" w:rsidR="00F2481F" w:rsidRPr="000A3F6B" w:rsidRDefault="00F2481F" w:rsidP="00C00EE3">
            <w:r w:rsidRPr="000A3F6B">
              <w:t>IIT_CHR_ATTRIB56</w:t>
            </w:r>
          </w:p>
        </w:tc>
        <w:tc>
          <w:tcPr>
            <w:tcW w:w="2565" w:type="dxa"/>
            <w:tcPrChange w:id="1500" w:author="Joe.Mendoza" w:date="2014-11-26T15:38:00Z">
              <w:tcPr>
                <w:tcW w:w="1849" w:type="dxa"/>
              </w:tcPr>
            </w:tcPrChange>
          </w:tcPr>
          <w:p w14:paraId="444B9246" w14:textId="4263022C" w:rsidR="00F2481F" w:rsidRPr="000A3F6B" w:rsidRDefault="00376E22" w:rsidP="00C00EE3">
            <w:ins w:id="1501" w:author="Joe.Mendoza" w:date="2014-11-26T10:56:00Z">
              <w:r w:rsidRPr="00376E22">
                <w:t>Asset: RSD</w:t>
              </w:r>
            </w:ins>
          </w:p>
        </w:tc>
      </w:tr>
      <w:tr w:rsidR="00F2481F" w:rsidRPr="000A3F6B" w14:paraId="4A61CBCC" w14:textId="77777777" w:rsidTr="0065007B">
        <w:tc>
          <w:tcPr>
            <w:tcW w:w="3019" w:type="dxa"/>
            <w:tcPrChange w:id="1502" w:author="Joe.Mendoza" w:date="2014-11-26T15:38:00Z">
              <w:tcPr>
                <w:tcW w:w="3019" w:type="dxa"/>
              </w:tcPr>
            </w:tcPrChange>
          </w:tcPr>
          <w:p w14:paraId="402B764B" w14:textId="77777777" w:rsidR="00F2481F" w:rsidRPr="000A3F6B" w:rsidRDefault="00F2481F" w:rsidP="00C00EE3">
            <w:r w:rsidRPr="000A3F6B">
              <w:t>Road_Maintenance_Segment</w:t>
            </w:r>
          </w:p>
        </w:tc>
        <w:tc>
          <w:tcPr>
            <w:tcW w:w="2939" w:type="dxa"/>
            <w:tcPrChange w:id="1503" w:author="Joe.Mendoza" w:date="2014-11-26T15:38:00Z">
              <w:tcPr>
                <w:tcW w:w="3655" w:type="dxa"/>
              </w:tcPr>
            </w:tcPrChange>
          </w:tcPr>
          <w:p w14:paraId="5E65EB0B" w14:textId="77777777" w:rsidR="00F2481F" w:rsidRPr="000A3F6B" w:rsidRDefault="00F2481F" w:rsidP="00C00EE3">
            <w:r w:rsidRPr="000A3F6B">
              <w:t>IIT_CHR_ATTRIB28</w:t>
            </w:r>
          </w:p>
        </w:tc>
        <w:tc>
          <w:tcPr>
            <w:tcW w:w="2565" w:type="dxa"/>
            <w:tcPrChange w:id="1504" w:author="Joe.Mendoza" w:date="2014-11-26T15:38:00Z">
              <w:tcPr>
                <w:tcW w:w="1849" w:type="dxa"/>
              </w:tcPr>
            </w:tcPrChange>
          </w:tcPr>
          <w:p w14:paraId="06F6EFFF" w14:textId="0A9EA176" w:rsidR="00F2481F" w:rsidRPr="000A3F6B" w:rsidRDefault="00376E22" w:rsidP="00C00EE3">
            <w:ins w:id="1505" w:author="Joe.Mendoza" w:date="2014-11-26T10:56:00Z">
              <w:r w:rsidRPr="00376E22">
                <w:t>Asset: RSD</w:t>
              </w:r>
            </w:ins>
          </w:p>
        </w:tc>
      </w:tr>
      <w:tr w:rsidR="00F2481F" w:rsidRPr="000A3F6B" w14:paraId="2A7B42B3" w14:textId="77777777" w:rsidTr="0065007B">
        <w:tc>
          <w:tcPr>
            <w:tcW w:w="3019" w:type="dxa"/>
            <w:tcPrChange w:id="1506" w:author="Joe.Mendoza" w:date="2014-11-26T15:38:00Z">
              <w:tcPr>
                <w:tcW w:w="3019" w:type="dxa"/>
              </w:tcPr>
            </w:tcPrChange>
          </w:tcPr>
          <w:p w14:paraId="24D439DC" w14:textId="77777777" w:rsidR="00F2481F" w:rsidRPr="000A3F6B" w:rsidRDefault="00F2481F" w:rsidP="00C00EE3">
            <w:r w:rsidRPr="000A3F6B">
              <w:t>Date of creation</w:t>
            </w:r>
          </w:p>
        </w:tc>
        <w:tc>
          <w:tcPr>
            <w:tcW w:w="2939" w:type="dxa"/>
            <w:tcPrChange w:id="1507" w:author="Joe.Mendoza" w:date="2014-11-26T15:38:00Z">
              <w:tcPr>
                <w:tcW w:w="3655" w:type="dxa"/>
              </w:tcPr>
            </w:tcPrChange>
          </w:tcPr>
          <w:p w14:paraId="7CBC8436" w14:textId="77777777" w:rsidR="00F2481F" w:rsidRPr="000A3F6B" w:rsidRDefault="00F2481F" w:rsidP="00C00EE3">
            <w:r w:rsidRPr="000A3F6B">
              <w:t>IIT_DATE_ATTRIB86</w:t>
            </w:r>
          </w:p>
        </w:tc>
        <w:tc>
          <w:tcPr>
            <w:tcW w:w="2565" w:type="dxa"/>
            <w:tcPrChange w:id="1508" w:author="Joe.Mendoza" w:date="2014-11-26T15:38:00Z">
              <w:tcPr>
                <w:tcW w:w="1849" w:type="dxa"/>
              </w:tcPr>
            </w:tcPrChange>
          </w:tcPr>
          <w:p w14:paraId="6728FCE8" w14:textId="51D88439" w:rsidR="00F2481F" w:rsidRPr="000A3F6B" w:rsidRDefault="00376E22" w:rsidP="00C00EE3">
            <w:ins w:id="1509" w:author="Joe.Mendoza" w:date="2014-11-26T10:56:00Z">
              <w:r w:rsidRPr="00376E22">
                <w:t>Asset: RSD</w:t>
              </w:r>
            </w:ins>
          </w:p>
        </w:tc>
      </w:tr>
      <w:tr w:rsidR="00F2481F" w:rsidRPr="000A3F6B" w14:paraId="16481C0A" w14:textId="77777777" w:rsidTr="0065007B">
        <w:tc>
          <w:tcPr>
            <w:tcW w:w="3019" w:type="dxa"/>
            <w:tcPrChange w:id="1510" w:author="Joe.Mendoza" w:date="2014-11-26T15:38:00Z">
              <w:tcPr>
                <w:tcW w:w="3019" w:type="dxa"/>
              </w:tcPr>
            </w:tcPrChange>
          </w:tcPr>
          <w:p w14:paraId="55BA8E84" w14:textId="77777777" w:rsidR="00F2481F" w:rsidRPr="000A3F6B" w:rsidRDefault="00F2481F" w:rsidP="00C00EE3">
            <w:r w:rsidRPr="000A3F6B">
              <w:t>Longitude</w:t>
            </w:r>
          </w:p>
        </w:tc>
        <w:tc>
          <w:tcPr>
            <w:tcW w:w="2939" w:type="dxa"/>
            <w:tcPrChange w:id="1511" w:author="Joe.Mendoza" w:date="2014-11-26T15:38:00Z">
              <w:tcPr>
                <w:tcW w:w="3655" w:type="dxa"/>
              </w:tcPr>
            </w:tcPrChange>
          </w:tcPr>
          <w:p w14:paraId="70FA2E59" w14:textId="77777777" w:rsidR="00F2481F" w:rsidRPr="000A3F6B" w:rsidRDefault="00F2481F" w:rsidP="00C00EE3">
            <w:r w:rsidRPr="000A3F6B">
              <w:t>IIT_NUM_ATTRIB17</w:t>
            </w:r>
          </w:p>
        </w:tc>
        <w:tc>
          <w:tcPr>
            <w:tcW w:w="2565" w:type="dxa"/>
            <w:tcPrChange w:id="1512" w:author="Joe.Mendoza" w:date="2014-11-26T15:38:00Z">
              <w:tcPr>
                <w:tcW w:w="1849" w:type="dxa"/>
              </w:tcPr>
            </w:tcPrChange>
          </w:tcPr>
          <w:p w14:paraId="48D108B6" w14:textId="6E044B70" w:rsidR="00F2481F" w:rsidRPr="000A3F6B" w:rsidRDefault="00376E22" w:rsidP="00C00EE3">
            <w:ins w:id="1513" w:author="Joe.Mendoza" w:date="2014-11-26T10:56:00Z">
              <w:r w:rsidRPr="00376E22">
                <w:t>Asset: RSD</w:t>
              </w:r>
            </w:ins>
          </w:p>
        </w:tc>
      </w:tr>
      <w:tr w:rsidR="00F2481F" w:rsidRPr="000A3F6B" w14:paraId="2DD7D79C" w14:textId="77777777" w:rsidTr="0065007B">
        <w:tc>
          <w:tcPr>
            <w:tcW w:w="3019" w:type="dxa"/>
            <w:tcPrChange w:id="1514" w:author="Joe.Mendoza" w:date="2014-11-26T15:38:00Z">
              <w:tcPr>
                <w:tcW w:w="3019" w:type="dxa"/>
              </w:tcPr>
            </w:tcPrChange>
          </w:tcPr>
          <w:p w14:paraId="67687104" w14:textId="771681A4" w:rsidR="00F2481F" w:rsidRPr="000A3F6B" w:rsidRDefault="00F2481F" w:rsidP="00C00EE3">
            <w:r w:rsidRPr="000A3F6B">
              <w:t>Latitude</w:t>
            </w:r>
          </w:p>
        </w:tc>
        <w:tc>
          <w:tcPr>
            <w:tcW w:w="2939" w:type="dxa"/>
            <w:tcPrChange w:id="1515" w:author="Joe.Mendoza" w:date="2014-11-26T15:38:00Z">
              <w:tcPr>
                <w:tcW w:w="3655" w:type="dxa"/>
              </w:tcPr>
            </w:tcPrChange>
          </w:tcPr>
          <w:p w14:paraId="2CC487F0" w14:textId="77777777" w:rsidR="00F2481F" w:rsidRPr="000A3F6B" w:rsidRDefault="00F2481F" w:rsidP="00C00EE3">
            <w:r w:rsidRPr="000A3F6B">
              <w:t>IIT_NUM_ATTRIB18</w:t>
            </w:r>
          </w:p>
        </w:tc>
        <w:tc>
          <w:tcPr>
            <w:tcW w:w="2565" w:type="dxa"/>
            <w:tcPrChange w:id="1516" w:author="Joe.Mendoza" w:date="2014-11-26T15:38:00Z">
              <w:tcPr>
                <w:tcW w:w="1849" w:type="dxa"/>
              </w:tcPr>
            </w:tcPrChange>
          </w:tcPr>
          <w:p w14:paraId="0A9FC1BB" w14:textId="10A6508C" w:rsidR="00F2481F" w:rsidRPr="000A3F6B" w:rsidRDefault="00376E22" w:rsidP="00C00EE3">
            <w:ins w:id="1517" w:author="Joe.Mendoza" w:date="2014-11-26T10:56:00Z">
              <w:r w:rsidRPr="00376E22">
                <w:t>Asset: RSD</w:t>
              </w:r>
            </w:ins>
          </w:p>
        </w:tc>
      </w:tr>
      <w:tr w:rsidR="00F2481F" w:rsidRPr="000A3F6B" w14:paraId="287C0F53" w14:textId="77777777" w:rsidTr="0065007B">
        <w:tc>
          <w:tcPr>
            <w:tcW w:w="3019" w:type="dxa"/>
            <w:tcPrChange w:id="1518" w:author="Joe.Mendoza" w:date="2014-11-26T15:38:00Z">
              <w:tcPr>
                <w:tcW w:w="3019" w:type="dxa"/>
              </w:tcPr>
            </w:tcPrChange>
          </w:tcPr>
          <w:p w14:paraId="4C7749BF" w14:textId="77777777" w:rsidR="00F2481F" w:rsidRPr="000A3F6B" w:rsidRDefault="00F2481F" w:rsidP="00C00EE3">
            <w:r w:rsidRPr="000A3F6B">
              <w:t>LGA</w:t>
            </w:r>
          </w:p>
        </w:tc>
        <w:tc>
          <w:tcPr>
            <w:tcW w:w="2939" w:type="dxa"/>
            <w:tcPrChange w:id="1519" w:author="Joe.Mendoza" w:date="2014-11-26T15:38:00Z">
              <w:tcPr>
                <w:tcW w:w="3655" w:type="dxa"/>
              </w:tcPr>
            </w:tcPrChange>
          </w:tcPr>
          <w:p w14:paraId="17550892" w14:textId="77777777" w:rsidR="00F2481F" w:rsidRPr="000A3F6B" w:rsidRDefault="00F2481F" w:rsidP="00C00EE3">
            <w:r w:rsidRPr="000A3F6B">
              <w:t>IIT_CHR_ATTRIB29</w:t>
            </w:r>
          </w:p>
        </w:tc>
        <w:tc>
          <w:tcPr>
            <w:tcW w:w="2565" w:type="dxa"/>
            <w:tcPrChange w:id="1520" w:author="Joe.Mendoza" w:date="2014-11-26T15:38:00Z">
              <w:tcPr>
                <w:tcW w:w="1849" w:type="dxa"/>
              </w:tcPr>
            </w:tcPrChange>
          </w:tcPr>
          <w:p w14:paraId="343676E5" w14:textId="57D93743" w:rsidR="00F2481F" w:rsidRPr="000A3F6B" w:rsidRDefault="00376E22" w:rsidP="00C00EE3">
            <w:ins w:id="1521" w:author="Joe.Mendoza" w:date="2014-11-26T10:56:00Z">
              <w:r w:rsidRPr="00376E22">
                <w:t>Asset: RSD</w:t>
              </w:r>
            </w:ins>
          </w:p>
        </w:tc>
      </w:tr>
      <w:tr w:rsidR="00F2481F" w:rsidRPr="000A3F6B" w14:paraId="2700913A" w14:textId="77777777" w:rsidTr="0065007B">
        <w:trPr>
          <w:trHeight w:val="300"/>
          <w:trPrChange w:id="1522" w:author="Joe.Mendoza" w:date="2014-11-26T15:38:00Z">
            <w:trPr>
              <w:trHeight w:val="300"/>
            </w:trPr>
          </w:trPrChange>
        </w:trPr>
        <w:tc>
          <w:tcPr>
            <w:tcW w:w="3019" w:type="dxa"/>
            <w:noWrap/>
            <w:tcPrChange w:id="1523" w:author="Joe.Mendoza" w:date="2014-11-26T15:38:00Z">
              <w:tcPr>
                <w:tcW w:w="3019" w:type="dxa"/>
                <w:noWrap/>
              </w:tcPr>
            </w:tcPrChange>
          </w:tcPr>
          <w:p w14:paraId="3A64BEB7" w14:textId="77777777" w:rsidR="00F2481F" w:rsidRPr="000A3F6B" w:rsidRDefault="00F2481F" w:rsidP="00C00EE3">
            <w:pPr>
              <w:rPr>
                <w:color w:val="000000"/>
              </w:rPr>
            </w:pPr>
            <w:r w:rsidRPr="000A3F6B">
              <w:rPr>
                <w:color w:val="000000"/>
              </w:rPr>
              <w:t>Asset_type_code</w:t>
            </w:r>
          </w:p>
        </w:tc>
        <w:tc>
          <w:tcPr>
            <w:tcW w:w="2939" w:type="dxa"/>
            <w:tcPrChange w:id="1524" w:author="Joe.Mendoza" w:date="2014-11-26T15:38:00Z">
              <w:tcPr>
                <w:tcW w:w="3655" w:type="dxa"/>
              </w:tcPr>
            </w:tcPrChange>
          </w:tcPr>
          <w:p w14:paraId="45F54AF9" w14:textId="77777777" w:rsidR="00F2481F" w:rsidRPr="000A3F6B" w:rsidRDefault="00F2481F" w:rsidP="00C00EE3">
            <w:r w:rsidRPr="000A3F6B">
              <w:t>IIT_CHR_ATTRIB27</w:t>
            </w:r>
          </w:p>
        </w:tc>
        <w:tc>
          <w:tcPr>
            <w:tcW w:w="2565" w:type="dxa"/>
            <w:tcPrChange w:id="1525" w:author="Joe.Mendoza" w:date="2014-11-26T15:38:00Z">
              <w:tcPr>
                <w:tcW w:w="1849" w:type="dxa"/>
              </w:tcPr>
            </w:tcPrChange>
          </w:tcPr>
          <w:p w14:paraId="6E49F9C9" w14:textId="3A982210" w:rsidR="00F2481F" w:rsidRPr="000A3F6B" w:rsidRDefault="00376E22" w:rsidP="00C00EE3">
            <w:ins w:id="1526" w:author="Joe.Mendoza" w:date="2014-11-26T10:56:00Z">
              <w:r w:rsidRPr="00376E22">
                <w:t>Asset: RSD</w:t>
              </w:r>
            </w:ins>
          </w:p>
        </w:tc>
      </w:tr>
      <w:tr w:rsidR="00F2481F" w:rsidRPr="000A3F6B" w14:paraId="293AE9AD" w14:textId="77777777" w:rsidTr="0065007B">
        <w:trPr>
          <w:trHeight w:val="70"/>
          <w:trPrChange w:id="1527" w:author="Joe.Mendoza" w:date="2014-11-26T15:38:00Z">
            <w:trPr>
              <w:trHeight w:val="70"/>
            </w:trPr>
          </w:trPrChange>
        </w:trPr>
        <w:tc>
          <w:tcPr>
            <w:tcW w:w="3019" w:type="dxa"/>
            <w:noWrap/>
            <w:tcPrChange w:id="1528" w:author="Joe.Mendoza" w:date="2014-11-26T15:38:00Z">
              <w:tcPr>
                <w:tcW w:w="3019" w:type="dxa"/>
                <w:noWrap/>
              </w:tcPr>
            </w:tcPrChange>
          </w:tcPr>
          <w:p w14:paraId="5BD025A0" w14:textId="77777777" w:rsidR="00F2481F" w:rsidRPr="000A3F6B" w:rsidRDefault="00F2481F" w:rsidP="00C00EE3">
            <w:pPr>
              <w:rPr>
                <w:color w:val="000000"/>
              </w:rPr>
            </w:pPr>
            <w:r w:rsidRPr="000A3F6B">
              <w:rPr>
                <w:color w:val="000000"/>
              </w:rPr>
              <w:lastRenderedPageBreak/>
              <w:t>Key_ID</w:t>
            </w:r>
          </w:p>
        </w:tc>
        <w:tc>
          <w:tcPr>
            <w:tcW w:w="2939" w:type="dxa"/>
            <w:tcPrChange w:id="1529" w:author="Joe.Mendoza" w:date="2014-11-26T15:38:00Z">
              <w:tcPr>
                <w:tcW w:w="3655" w:type="dxa"/>
              </w:tcPr>
            </w:tcPrChange>
          </w:tcPr>
          <w:p w14:paraId="5B4056DF" w14:textId="77777777" w:rsidR="00F2481F" w:rsidRPr="000A3F6B" w:rsidRDefault="00F2481F" w:rsidP="00C00EE3">
            <w:r w:rsidRPr="000A3F6B">
              <w:t>IIT_NUM_ATTRIB16</w:t>
            </w:r>
          </w:p>
        </w:tc>
        <w:tc>
          <w:tcPr>
            <w:tcW w:w="2565" w:type="dxa"/>
            <w:tcPrChange w:id="1530" w:author="Joe.Mendoza" w:date="2014-11-26T15:38:00Z">
              <w:tcPr>
                <w:tcW w:w="1849" w:type="dxa"/>
              </w:tcPr>
            </w:tcPrChange>
          </w:tcPr>
          <w:p w14:paraId="4E518A7E" w14:textId="287F81C0" w:rsidR="00F2481F" w:rsidRPr="000A3F6B" w:rsidRDefault="00376E22" w:rsidP="00C00EE3">
            <w:ins w:id="1531" w:author="Joe.Mendoza" w:date="2014-11-26T10:56:00Z">
              <w:r w:rsidRPr="00376E22">
                <w:t>Asset: RSD</w:t>
              </w:r>
            </w:ins>
          </w:p>
        </w:tc>
      </w:tr>
      <w:tr w:rsidR="00F2481F" w:rsidRPr="000A3F6B" w14:paraId="5DD4D95B" w14:textId="77777777" w:rsidTr="0065007B">
        <w:trPr>
          <w:trHeight w:val="300"/>
          <w:trPrChange w:id="1532" w:author="Joe.Mendoza" w:date="2014-11-26T15:38:00Z">
            <w:trPr>
              <w:trHeight w:val="300"/>
            </w:trPr>
          </w:trPrChange>
        </w:trPr>
        <w:tc>
          <w:tcPr>
            <w:tcW w:w="3019" w:type="dxa"/>
            <w:noWrap/>
            <w:tcPrChange w:id="1533" w:author="Joe.Mendoza" w:date="2014-11-26T15:38:00Z">
              <w:tcPr>
                <w:tcW w:w="3019" w:type="dxa"/>
                <w:noWrap/>
              </w:tcPr>
            </w:tcPrChange>
          </w:tcPr>
          <w:p w14:paraId="54236CE2" w14:textId="77777777" w:rsidR="00F2481F" w:rsidRPr="000A3F6B" w:rsidRDefault="00F2481F" w:rsidP="00C00EE3">
            <w:pPr>
              <w:rPr>
                <w:color w:val="000000"/>
              </w:rPr>
            </w:pPr>
            <w:r w:rsidRPr="000A3F6B">
              <w:rPr>
                <w:color w:val="000000"/>
              </w:rPr>
              <w:t>Asset_description</w:t>
            </w:r>
          </w:p>
        </w:tc>
        <w:tc>
          <w:tcPr>
            <w:tcW w:w="2939" w:type="dxa"/>
            <w:tcPrChange w:id="1534" w:author="Joe.Mendoza" w:date="2014-11-26T15:38:00Z">
              <w:tcPr>
                <w:tcW w:w="3655" w:type="dxa"/>
              </w:tcPr>
            </w:tcPrChange>
          </w:tcPr>
          <w:p w14:paraId="6E150E8A" w14:textId="77777777" w:rsidR="00F2481F" w:rsidRPr="000A3F6B" w:rsidRDefault="00F2481F" w:rsidP="00C00EE3">
            <w:r w:rsidRPr="000A3F6B">
              <w:t>IIT_CHR_ATTRIB58</w:t>
            </w:r>
          </w:p>
        </w:tc>
        <w:tc>
          <w:tcPr>
            <w:tcW w:w="2565" w:type="dxa"/>
            <w:tcPrChange w:id="1535" w:author="Joe.Mendoza" w:date="2014-11-26T15:38:00Z">
              <w:tcPr>
                <w:tcW w:w="1849" w:type="dxa"/>
              </w:tcPr>
            </w:tcPrChange>
          </w:tcPr>
          <w:p w14:paraId="38DBA850" w14:textId="04AC9067" w:rsidR="00F2481F" w:rsidRPr="000A3F6B" w:rsidRDefault="00376E22" w:rsidP="00C00EE3">
            <w:ins w:id="1536" w:author="Joe.Mendoza" w:date="2014-11-26T10:56:00Z">
              <w:r w:rsidRPr="00376E22">
                <w:t>Asset: RSD</w:t>
              </w:r>
            </w:ins>
          </w:p>
        </w:tc>
      </w:tr>
      <w:tr w:rsidR="00F2481F" w:rsidRPr="000A3F6B" w14:paraId="6EAEF8FB" w14:textId="77777777" w:rsidTr="0065007B">
        <w:trPr>
          <w:trHeight w:val="300"/>
          <w:trPrChange w:id="1537" w:author="Joe.Mendoza" w:date="2014-11-26T15:38:00Z">
            <w:trPr>
              <w:trHeight w:val="300"/>
            </w:trPr>
          </w:trPrChange>
        </w:trPr>
        <w:tc>
          <w:tcPr>
            <w:tcW w:w="3019" w:type="dxa"/>
            <w:noWrap/>
            <w:tcPrChange w:id="1538" w:author="Joe.Mendoza" w:date="2014-11-26T15:38:00Z">
              <w:tcPr>
                <w:tcW w:w="3019" w:type="dxa"/>
                <w:noWrap/>
              </w:tcPr>
            </w:tcPrChange>
          </w:tcPr>
          <w:p w14:paraId="49A35F29" w14:textId="77777777" w:rsidR="00F2481F" w:rsidRPr="000A3F6B" w:rsidRDefault="00F2481F" w:rsidP="00C00EE3">
            <w:pPr>
              <w:rPr>
                <w:color w:val="000000"/>
              </w:rPr>
            </w:pPr>
            <w:r w:rsidRPr="000A3F6B">
              <w:rPr>
                <w:color w:val="000000"/>
              </w:rPr>
              <w:t>Defect_Number</w:t>
            </w:r>
          </w:p>
        </w:tc>
        <w:tc>
          <w:tcPr>
            <w:tcW w:w="2939" w:type="dxa"/>
            <w:tcPrChange w:id="1539" w:author="Joe.Mendoza" w:date="2014-11-26T15:38:00Z">
              <w:tcPr>
                <w:tcW w:w="3655" w:type="dxa"/>
              </w:tcPr>
            </w:tcPrChange>
          </w:tcPr>
          <w:p w14:paraId="1B867F57" w14:textId="77777777" w:rsidR="00F2481F" w:rsidRPr="000A3F6B" w:rsidRDefault="00F2481F" w:rsidP="00C00EE3">
            <w:r w:rsidRPr="000A3F6B">
              <w:t>IIT_CHR_ATTRIB27</w:t>
            </w:r>
          </w:p>
        </w:tc>
        <w:tc>
          <w:tcPr>
            <w:tcW w:w="2565" w:type="dxa"/>
            <w:tcPrChange w:id="1540" w:author="Joe.Mendoza" w:date="2014-11-26T15:38:00Z">
              <w:tcPr>
                <w:tcW w:w="1849" w:type="dxa"/>
              </w:tcPr>
            </w:tcPrChange>
          </w:tcPr>
          <w:p w14:paraId="11CFDF1C" w14:textId="2A1F1C24" w:rsidR="00F2481F" w:rsidRPr="000A3F6B" w:rsidRDefault="00376E22" w:rsidP="00C00EE3">
            <w:ins w:id="1541" w:author="Joe.Mendoza" w:date="2014-11-26T10:56:00Z">
              <w:r w:rsidRPr="00376E22">
                <w:t>Asset: RSDE</w:t>
              </w:r>
            </w:ins>
          </w:p>
        </w:tc>
      </w:tr>
      <w:tr w:rsidR="00F2481F" w:rsidRPr="000A3F6B" w14:paraId="79726EA9" w14:textId="77777777" w:rsidTr="0065007B">
        <w:trPr>
          <w:trHeight w:val="300"/>
          <w:trPrChange w:id="1542" w:author="Joe.Mendoza" w:date="2014-11-26T15:38:00Z">
            <w:trPr>
              <w:trHeight w:val="300"/>
            </w:trPr>
          </w:trPrChange>
        </w:trPr>
        <w:tc>
          <w:tcPr>
            <w:tcW w:w="3019" w:type="dxa"/>
            <w:noWrap/>
            <w:tcPrChange w:id="1543" w:author="Joe.Mendoza" w:date="2014-11-26T15:38:00Z">
              <w:tcPr>
                <w:tcW w:w="3019" w:type="dxa"/>
                <w:noWrap/>
              </w:tcPr>
            </w:tcPrChange>
          </w:tcPr>
          <w:p w14:paraId="49929DC9" w14:textId="77777777" w:rsidR="00F2481F" w:rsidRPr="000A3F6B" w:rsidRDefault="00F2481F" w:rsidP="00C00EE3">
            <w:pPr>
              <w:rPr>
                <w:color w:val="000000"/>
              </w:rPr>
            </w:pPr>
            <w:r>
              <w:rPr>
                <w:color w:val="000000"/>
              </w:rPr>
              <w:t>Defect Type</w:t>
            </w:r>
          </w:p>
        </w:tc>
        <w:tc>
          <w:tcPr>
            <w:tcW w:w="2939" w:type="dxa"/>
            <w:tcPrChange w:id="1544" w:author="Joe.Mendoza" w:date="2014-11-26T15:38:00Z">
              <w:tcPr>
                <w:tcW w:w="3655" w:type="dxa"/>
              </w:tcPr>
            </w:tcPrChange>
          </w:tcPr>
          <w:p w14:paraId="18BBF161" w14:textId="39A02DE4" w:rsidR="00F2481F" w:rsidRPr="000A3F6B" w:rsidRDefault="00B92379" w:rsidP="00541438">
            <w:ins w:id="1545" w:author="Joe.Mendoza" w:date="2014-11-26T14:08:00Z">
              <w:r w:rsidRPr="00B92379">
                <w:t>IIT_NUM_ATTRIB24</w:t>
              </w:r>
            </w:ins>
          </w:p>
        </w:tc>
        <w:tc>
          <w:tcPr>
            <w:tcW w:w="2565" w:type="dxa"/>
            <w:tcPrChange w:id="1546" w:author="Joe.Mendoza" w:date="2014-11-26T15:38:00Z">
              <w:tcPr>
                <w:tcW w:w="1849" w:type="dxa"/>
              </w:tcPr>
            </w:tcPrChange>
          </w:tcPr>
          <w:p w14:paraId="7D27C30B" w14:textId="2F57BA72" w:rsidR="00F2481F" w:rsidRPr="000A3F6B" w:rsidRDefault="00376E22" w:rsidP="00C00EE3">
            <w:ins w:id="1547" w:author="Joe.Mendoza" w:date="2014-11-26T10:56:00Z">
              <w:r w:rsidRPr="00376E22">
                <w:t>Asset: RSDE</w:t>
              </w:r>
            </w:ins>
          </w:p>
        </w:tc>
      </w:tr>
      <w:tr w:rsidR="00F2481F" w:rsidRPr="000A3F6B" w14:paraId="4ABB8ED8" w14:textId="77777777" w:rsidTr="0065007B">
        <w:trPr>
          <w:trHeight w:val="300"/>
          <w:trPrChange w:id="1548" w:author="Joe.Mendoza" w:date="2014-11-26T15:38:00Z">
            <w:trPr>
              <w:trHeight w:val="300"/>
            </w:trPr>
          </w:trPrChange>
        </w:trPr>
        <w:tc>
          <w:tcPr>
            <w:tcW w:w="3019" w:type="dxa"/>
            <w:noWrap/>
            <w:tcPrChange w:id="1549" w:author="Joe.Mendoza" w:date="2014-11-26T15:38:00Z">
              <w:tcPr>
                <w:tcW w:w="3019" w:type="dxa"/>
                <w:noWrap/>
              </w:tcPr>
            </w:tcPrChange>
          </w:tcPr>
          <w:p w14:paraId="360C385D" w14:textId="77777777" w:rsidR="00F2481F" w:rsidRPr="000A3F6B" w:rsidRDefault="00F2481F" w:rsidP="00C00EE3">
            <w:pPr>
              <w:rPr>
                <w:color w:val="000000"/>
              </w:rPr>
            </w:pPr>
            <w:r>
              <w:rPr>
                <w:color w:val="000000"/>
              </w:rPr>
              <w:t>Position within Location</w:t>
            </w:r>
          </w:p>
        </w:tc>
        <w:tc>
          <w:tcPr>
            <w:tcW w:w="2939" w:type="dxa"/>
            <w:tcPrChange w:id="1550" w:author="Joe.Mendoza" w:date="2014-11-26T15:38:00Z">
              <w:tcPr>
                <w:tcW w:w="3655" w:type="dxa"/>
              </w:tcPr>
            </w:tcPrChange>
          </w:tcPr>
          <w:p w14:paraId="0DDB2214" w14:textId="10ED5F69" w:rsidR="00F2481F" w:rsidRPr="000A3F6B" w:rsidRDefault="00EA6762" w:rsidP="00C00EE3">
            <w:ins w:id="1551" w:author="Joe.Mendoza" w:date="2014-11-26T14:20:00Z">
              <w:r w:rsidRPr="00EA6762">
                <w:t>IIT_NUM_ATTRIB16</w:t>
              </w:r>
            </w:ins>
          </w:p>
        </w:tc>
        <w:tc>
          <w:tcPr>
            <w:tcW w:w="2565" w:type="dxa"/>
            <w:tcPrChange w:id="1552" w:author="Joe.Mendoza" w:date="2014-11-26T15:38:00Z">
              <w:tcPr>
                <w:tcW w:w="1849" w:type="dxa"/>
              </w:tcPr>
            </w:tcPrChange>
          </w:tcPr>
          <w:p w14:paraId="2AB70806" w14:textId="026B667B" w:rsidR="00F2481F" w:rsidRPr="000A3F6B" w:rsidRDefault="00376E22" w:rsidP="00C00EE3">
            <w:ins w:id="1553" w:author="Joe.Mendoza" w:date="2014-11-26T10:56:00Z">
              <w:r w:rsidRPr="00376E22">
                <w:t>Asset: RSDE</w:t>
              </w:r>
            </w:ins>
          </w:p>
        </w:tc>
      </w:tr>
      <w:tr w:rsidR="00F2481F" w:rsidRPr="000A3F6B" w14:paraId="6C27D1CC" w14:textId="77777777" w:rsidTr="0065007B">
        <w:trPr>
          <w:trHeight w:val="300"/>
          <w:trPrChange w:id="1554" w:author="Joe.Mendoza" w:date="2014-11-26T15:38:00Z">
            <w:trPr>
              <w:trHeight w:val="300"/>
            </w:trPr>
          </w:trPrChange>
        </w:trPr>
        <w:tc>
          <w:tcPr>
            <w:tcW w:w="3019" w:type="dxa"/>
            <w:noWrap/>
            <w:tcPrChange w:id="1555" w:author="Joe.Mendoza" w:date="2014-11-26T15:38:00Z">
              <w:tcPr>
                <w:tcW w:w="3019" w:type="dxa"/>
                <w:noWrap/>
              </w:tcPr>
            </w:tcPrChange>
          </w:tcPr>
          <w:p w14:paraId="1863C4F2" w14:textId="77777777" w:rsidR="00F2481F" w:rsidRDefault="00F2481F" w:rsidP="00C00EE3">
            <w:pPr>
              <w:rPr>
                <w:color w:val="000000"/>
              </w:rPr>
            </w:pPr>
            <w:r>
              <w:rPr>
                <w:color w:val="000000"/>
              </w:rPr>
              <w:t>Incident number</w:t>
            </w:r>
          </w:p>
        </w:tc>
        <w:tc>
          <w:tcPr>
            <w:tcW w:w="2939" w:type="dxa"/>
            <w:tcPrChange w:id="1556" w:author="Joe.Mendoza" w:date="2014-11-26T15:38:00Z">
              <w:tcPr>
                <w:tcW w:w="3655" w:type="dxa"/>
              </w:tcPr>
            </w:tcPrChange>
          </w:tcPr>
          <w:p w14:paraId="46872E89" w14:textId="258CDC87" w:rsidR="00F2481F" w:rsidRPr="000A3F6B" w:rsidRDefault="0071663E" w:rsidP="00C00EE3">
            <w:r w:rsidRPr="0071663E">
              <w:t>IIT_NUM_ATTRIB16</w:t>
            </w:r>
          </w:p>
        </w:tc>
        <w:tc>
          <w:tcPr>
            <w:tcW w:w="2565" w:type="dxa"/>
            <w:tcPrChange w:id="1557" w:author="Joe.Mendoza" w:date="2014-11-26T15:38:00Z">
              <w:tcPr>
                <w:tcW w:w="1849" w:type="dxa"/>
              </w:tcPr>
            </w:tcPrChange>
          </w:tcPr>
          <w:p w14:paraId="4B112791" w14:textId="02E60596" w:rsidR="00F2481F" w:rsidRPr="000A3F6B" w:rsidRDefault="0071663E" w:rsidP="00C00EE3">
            <w:r w:rsidRPr="0071663E">
              <w:t>Asset: RSIC</w:t>
            </w:r>
          </w:p>
        </w:tc>
      </w:tr>
      <w:tr w:rsidR="00F2481F" w:rsidRPr="000A3F6B" w14:paraId="2B2FDF48" w14:textId="77777777" w:rsidTr="0065007B">
        <w:trPr>
          <w:trHeight w:val="300"/>
          <w:trPrChange w:id="1558" w:author="Joe.Mendoza" w:date="2014-11-26T15:38:00Z">
            <w:trPr>
              <w:trHeight w:val="300"/>
            </w:trPr>
          </w:trPrChange>
        </w:trPr>
        <w:tc>
          <w:tcPr>
            <w:tcW w:w="3019" w:type="dxa"/>
            <w:noWrap/>
            <w:tcPrChange w:id="1559" w:author="Joe.Mendoza" w:date="2014-11-26T15:38:00Z">
              <w:tcPr>
                <w:tcW w:w="3019" w:type="dxa"/>
                <w:noWrap/>
              </w:tcPr>
            </w:tcPrChange>
          </w:tcPr>
          <w:p w14:paraId="4EA85D12" w14:textId="77777777" w:rsidR="00F2481F" w:rsidRDefault="00F2481F" w:rsidP="00C00EE3">
            <w:pPr>
              <w:rPr>
                <w:color w:val="000000"/>
              </w:rPr>
            </w:pPr>
            <w:r>
              <w:rPr>
                <w:color w:val="000000"/>
              </w:rPr>
              <w:t>Incident Type</w:t>
            </w:r>
          </w:p>
        </w:tc>
        <w:tc>
          <w:tcPr>
            <w:tcW w:w="2939" w:type="dxa"/>
            <w:tcPrChange w:id="1560" w:author="Joe.Mendoza" w:date="2014-11-26T15:38:00Z">
              <w:tcPr>
                <w:tcW w:w="3655" w:type="dxa"/>
              </w:tcPr>
            </w:tcPrChange>
          </w:tcPr>
          <w:p w14:paraId="2C074CFD" w14:textId="5E23077A" w:rsidR="00F2481F" w:rsidRPr="000A3F6B" w:rsidRDefault="00EA6762" w:rsidP="00C00EE3">
            <w:ins w:id="1561" w:author="Joe.Mendoza" w:date="2014-11-26T14:21:00Z">
              <w:r w:rsidRPr="00EA6762">
                <w:t>IIT_CHR_ATTRIB27</w:t>
              </w:r>
            </w:ins>
          </w:p>
        </w:tc>
        <w:tc>
          <w:tcPr>
            <w:tcW w:w="2565" w:type="dxa"/>
            <w:tcPrChange w:id="1562" w:author="Joe.Mendoza" w:date="2014-11-26T15:38:00Z">
              <w:tcPr>
                <w:tcW w:w="1849" w:type="dxa"/>
              </w:tcPr>
            </w:tcPrChange>
          </w:tcPr>
          <w:p w14:paraId="2F214A65" w14:textId="5BB9D659" w:rsidR="00F2481F" w:rsidRPr="000A3F6B" w:rsidRDefault="00EA6762" w:rsidP="00C00EE3">
            <w:ins w:id="1563" w:author="Joe.Mendoza" w:date="2014-11-26T14:22:00Z">
              <w:r>
                <w:t xml:space="preserve">Asset: </w:t>
              </w:r>
              <w:r w:rsidRPr="00EA6762">
                <w:t>RSIC</w:t>
              </w:r>
            </w:ins>
          </w:p>
        </w:tc>
      </w:tr>
      <w:tr w:rsidR="00F2481F" w:rsidRPr="000A3F6B" w14:paraId="3C3A1D6B" w14:textId="77777777" w:rsidTr="0065007B">
        <w:trPr>
          <w:trHeight w:val="300"/>
          <w:trPrChange w:id="1564" w:author="Joe.Mendoza" w:date="2014-11-26T15:38:00Z">
            <w:trPr>
              <w:trHeight w:val="300"/>
            </w:trPr>
          </w:trPrChange>
        </w:trPr>
        <w:tc>
          <w:tcPr>
            <w:tcW w:w="3019" w:type="dxa"/>
            <w:noWrap/>
            <w:tcPrChange w:id="1565" w:author="Joe.Mendoza" w:date="2014-11-26T15:38:00Z">
              <w:tcPr>
                <w:tcW w:w="3019" w:type="dxa"/>
                <w:noWrap/>
              </w:tcPr>
            </w:tcPrChange>
          </w:tcPr>
          <w:p w14:paraId="669597C8" w14:textId="77777777" w:rsidR="00F2481F" w:rsidRDefault="00F2481F" w:rsidP="00C00EE3">
            <w:pPr>
              <w:rPr>
                <w:color w:val="000000"/>
              </w:rPr>
            </w:pPr>
            <w:r>
              <w:rPr>
                <w:color w:val="000000"/>
              </w:rPr>
              <w:t>Incident Description</w:t>
            </w:r>
          </w:p>
        </w:tc>
        <w:tc>
          <w:tcPr>
            <w:tcW w:w="2939" w:type="dxa"/>
            <w:tcPrChange w:id="1566" w:author="Joe.Mendoza" w:date="2014-11-26T15:38:00Z">
              <w:tcPr>
                <w:tcW w:w="3655" w:type="dxa"/>
              </w:tcPr>
            </w:tcPrChange>
          </w:tcPr>
          <w:p w14:paraId="13ECD091" w14:textId="3F65AAAE" w:rsidR="00F2481F" w:rsidRPr="000A3F6B" w:rsidRDefault="00EA6762" w:rsidP="00C00EE3">
            <w:ins w:id="1567" w:author="Joe.Mendoza" w:date="2014-11-26T14:22:00Z">
              <w:r w:rsidRPr="00EA6762">
                <w:t>IIT_DATE_ATTRIB88</w:t>
              </w:r>
            </w:ins>
          </w:p>
        </w:tc>
        <w:tc>
          <w:tcPr>
            <w:tcW w:w="2565" w:type="dxa"/>
            <w:tcPrChange w:id="1568" w:author="Joe.Mendoza" w:date="2014-11-26T15:38:00Z">
              <w:tcPr>
                <w:tcW w:w="1849" w:type="dxa"/>
              </w:tcPr>
            </w:tcPrChange>
          </w:tcPr>
          <w:p w14:paraId="7F09F648" w14:textId="2FF7B3C2" w:rsidR="00F2481F" w:rsidRPr="000A3F6B" w:rsidRDefault="00EA6762" w:rsidP="00C00EE3">
            <w:ins w:id="1569" w:author="Joe.Mendoza" w:date="2014-11-26T14:22:00Z">
              <w:r w:rsidRPr="00EA6762">
                <w:t>Asset: RSIC</w:t>
              </w:r>
            </w:ins>
          </w:p>
        </w:tc>
      </w:tr>
      <w:tr w:rsidR="00F2481F" w:rsidRPr="000A3F6B" w14:paraId="471DC223" w14:textId="77777777" w:rsidTr="0065007B">
        <w:trPr>
          <w:trHeight w:val="300"/>
          <w:trPrChange w:id="1570" w:author="Joe.Mendoza" w:date="2014-11-26T15:38:00Z">
            <w:trPr>
              <w:trHeight w:val="300"/>
            </w:trPr>
          </w:trPrChange>
        </w:trPr>
        <w:tc>
          <w:tcPr>
            <w:tcW w:w="3019" w:type="dxa"/>
            <w:noWrap/>
            <w:tcPrChange w:id="1571" w:author="Joe.Mendoza" w:date="2014-11-26T15:38:00Z">
              <w:tcPr>
                <w:tcW w:w="3019" w:type="dxa"/>
                <w:noWrap/>
              </w:tcPr>
            </w:tcPrChange>
          </w:tcPr>
          <w:p w14:paraId="1C87760D" w14:textId="77777777" w:rsidR="00F2481F" w:rsidRDefault="00F2481F" w:rsidP="00C00EE3">
            <w:pPr>
              <w:rPr>
                <w:color w:val="000000"/>
              </w:rPr>
            </w:pPr>
            <w:r>
              <w:rPr>
                <w:color w:val="000000"/>
              </w:rPr>
              <w:t>Request Id</w:t>
            </w:r>
          </w:p>
        </w:tc>
        <w:tc>
          <w:tcPr>
            <w:tcW w:w="2939" w:type="dxa"/>
            <w:tcPrChange w:id="1572" w:author="Joe.Mendoza" w:date="2014-11-26T15:38:00Z">
              <w:tcPr>
                <w:tcW w:w="3655" w:type="dxa"/>
              </w:tcPr>
            </w:tcPrChange>
          </w:tcPr>
          <w:p w14:paraId="13C8A4F2" w14:textId="4EB3B022" w:rsidR="00F2481F" w:rsidRPr="000A3F6B" w:rsidRDefault="00EA6762" w:rsidP="00C00EE3">
            <w:ins w:id="1573" w:author="Joe.Mendoza" w:date="2014-11-26T14:24:00Z">
              <w:r w:rsidRPr="00EA6762">
                <w:t>IIT_NUM_ATTRIB16</w:t>
              </w:r>
            </w:ins>
          </w:p>
        </w:tc>
        <w:tc>
          <w:tcPr>
            <w:tcW w:w="2565" w:type="dxa"/>
            <w:tcPrChange w:id="1574" w:author="Joe.Mendoza" w:date="2014-11-26T15:38:00Z">
              <w:tcPr>
                <w:tcW w:w="1849" w:type="dxa"/>
              </w:tcPr>
            </w:tcPrChange>
          </w:tcPr>
          <w:p w14:paraId="136C91B0" w14:textId="37D46797" w:rsidR="00F2481F" w:rsidRPr="000A3F6B" w:rsidRDefault="00EA6762" w:rsidP="00C00EE3">
            <w:ins w:id="1575" w:author="Joe.Mendoza" w:date="2014-11-26T14:24:00Z">
              <w:r>
                <w:t xml:space="preserve">Asset: </w:t>
              </w:r>
              <w:r w:rsidRPr="00EA6762">
                <w:t>RSRE</w:t>
              </w:r>
            </w:ins>
          </w:p>
        </w:tc>
      </w:tr>
      <w:tr w:rsidR="00F2481F" w:rsidRPr="000A3F6B" w14:paraId="72BC64B9" w14:textId="77777777" w:rsidTr="0065007B">
        <w:trPr>
          <w:trHeight w:val="300"/>
          <w:trPrChange w:id="1576" w:author="Joe.Mendoza" w:date="2014-11-26T15:38:00Z">
            <w:trPr>
              <w:trHeight w:val="300"/>
            </w:trPr>
          </w:trPrChange>
        </w:trPr>
        <w:tc>
          <w:tcPr>
            <w:tcW w:w="3019" w:type="dxa"/>
            <w:noWrap/>
            <w:tcPrChange w:id="1577" w:author="Joe.Mendoza" w:date="2014-11-26T15:38:00Z">
              <w:tcPr>
                <w:tcW w:w="3019" w:type="dxa"/>
                <w:noWrap/>
              </w:tcPr>
            </w:tcPrChange>
          </w:tcPr>
          <w:p w14:paraId="5BAD9134" w14:textId="77777777" w:rsidR="00F2481F" w:rsidRDefault="00F2481F" w:rsidP="00C00EE3">
            <w:pPr>
              <w:rPr>
                <w:color w:val="000000"/>
              </w:rPr>
            </w:pPr>
            <w:r>
              <w:rPr>
                <w:color w:val="000000"/>
              </w:rPr>
              <w:t>Request Type</w:t>
            </w:r>
          </w:p>
        </w:tc>
        <w:tc>
          <w:tcPr>
            <w:tcW w:w="2939" w:type="dxa"/>
            <w:tcPrChange w:id="1578" w:author="Joe.Mendoza" w:date="2014-11-26T15:38:00Z">
              <w:tcPr>
                <w:tcW w:w="3655" w:type="dxa"/>
              </w:tcPr>
            </w:tcPrChange>
          </w:tcPr>
          <w:p w14:paraId="2CA86596" w14:textId="020320D2" w:rsidR="00F2481F" w:rsidRPr="000A3F6B" w:rsidRDefault="00EA6762" w:rsidP="00C00EE3">
            <w:ins w:id="1579" w:author="Joe.Mendoza" w:date="2014-11-26T14:24:00Z">
              <w:r w:rsidRPr="00EA6762">
                <w:t>IIT_CHR_ATTRIB27</w:t>
              </w:r>
            </w:ins>
          </w:p>
        </w:tc>
        <w:tc>
          <w:tcPr>
            <w:tcW w:w="2565" w:type="dxa"/>
            <w:tcPrChange w:id="1580" w:author="Joe.Mendoza" w:date="2014-11-26T15:38:00Z">
              <w:tcPr>
                <w:tcW w:w="1849" w:type="dxa"/>
              </w:tcPr>
            </w:tcPrChange>
          </w:tcPr>
          <w:p w14:paraId="534E0255" w14:textId="197BD036" w:rsidR="00F2481F" w:rsidRPr="000A3F6B" w:rsidRDefault="00EA6762" w:rsidP="00C00EE3">
            <w:ins w:id="1581" w:author="Joe.Mendoza" w:date="2014-11-26T14:24:00Z">
              <w:r w:rsidRPr="00EA6762">
                <w:t>Asset: RSRE</w:t>
              </w:r>
            </w:ins>
          </w:p>
        </w:tc>
      </w:tr>
      <w:tr w:rsidR="00F2481F" w:rsidRPr="000A3F6B" w14:paraId="1B934655" w14:textId="77777777" w:rsidTr="0065007B">
        <w:trPr>
          <w:trHeight w:val="300"/>
          <w:trPrChange w:id="1582" w:author="Joe.Mendoza" w:date="2014-11-26T15:38:00Z">
            <w:trPr>
              <w:trHeight w:val="300"/>
            </w:trPr>
          </w:trPrChange>
        </w:trPr>
        <w:tc>
          <w:tcPr>
            <w:tcW w:w="3019" w:type="dxa"/>
            <w:noWrap/>
            <w:tcPrChange w:id="1583" w:author="Joe.Mendoza" w:date="2014-11-26T15:38:00Z">
              <w:tcPr>
                <w:tcW w:w="3019" w:type="dxa"/>
                <w:noWrap/>
              </w:tcPr>
            </w:tcPrChange>
          </w:tcPr>
          <w:p w14:paraId="4070F1FC" w14:textId="77777777" w:rsidR="00F2481F" w:rsidRDefault="00F2481F" w:rsidP="00C00EE3">
            <w:pPr>
              <w:rPr>
                <w:color w:val="000000"/>
              </w:rPr>
            </w:pPr>
            <w:r>
              <w:rPr>
                <w:color w:val="000000"/>
              </w:rPr>
              <w:t>Request Comments</w:t>
            </w:r>
          </w:p>
        </w:tc>
        <w:tc>
          <w:tcPr>
            <w:tcW w:w="2939" w:type="dxa"/>
            <w:tcPrChange w:id="1584" w:author="Joe.Mendoza" w:date="2014-11-26T15:38:00Z">
              <w:tcPr>
                <w:tcW w:w="3655" w:type="dxa"/>
              </w:tcPr>
            </w:tcPrChange>
          </w:tcPr>
          <w:p w14:paraId="48003639" w14:textId="1CF33227" w:rsidR="00F2481F" w:rsidRPr="000A3F6B" w:rsidRDefault="00EA6762">
            <w:pPr>
              <w:tabs>
                <w:tab w:val="left" w:pos="1140"/>
              </w:tabs>
              <w:pPrChange w:id="1585" w:author="Joe.Mendoza" w:date="2014-11-26T14:24:00Z">
                <w:pPr/>
              </w:pPrChange>
            </w:pPr>
            <w:ins w:id="1586" w:author="Joe.Mendoza" w:date="2014-11-26T14:24:00Z">
              <w:r w:rsidRPr="00EA6762">
                <w:t>IIT_CHR_ATTRIB66</w:t>
              </w:r>
            </w:ins>
          </w:p>
        </w:tc>
        <w:tc>
          <w:tcPr>
            <w:tcW w:w="2565" w:type="dxa"/>
            <w:tcPrChange w:id="1587" w:author="Joe.Mendoza" w:date="2014-11-26T15:38:00Z">
              <w:tcPr>
                <w:tcW w:w="1849" w:type="dxa"/>
              </w:tcPr>
            </w:tcPrChange>
          </w:tcPr>
          <w:p w14:paraId="4B2D1534" w14:textId="1510B069" w:rsidR="00F2481F" w:rsidRPr="000A3F6B" w:rsidRDefault="00EA6762" w:rsidP="00C00EE3">
            <w:ins w:id="1588" w:author="Joe.Mendoza" w:date="2014-11-26T14:24:00Z">
              <w:r w:rsidRPr="00EA6762">
                <w:t>Asset: RSRE</w:t>
              </w:r>
            </w:ins>
          </w:p>
        </w:tc>
      </w:tr>
      <w:tr w:rsidR="00F2481F" w:rsidRPr="000A3F6B" w14:paraId="36881430" w14:textId="77777777" w:rsidTr="0065007B">
        <w:trPr>
          <w:trHeight w:val="300"/>
          <w:trPrChange w:id="1589" w:author="Joe.Mendoza" w:date="2014-11-26T15:38:00Z">
            <w:trPr>
              <w:trHeight w:val="300"/>
            </w:trPr>
          </w:trPrChange>
        </w:trPr>
        <w:tc>
          <w:tcPr>
            <w:tcW w:w="3019" w:type="dxa"/>
            <w:noWrap/>
            <w:tcPrChange w:id="1590" w:author="Joe.Mendoza" w:date="2014-11-26T15:38:00Z">
              <w:tcPr>
                <w:tcW w:w="3019" w:type="dxa"/>
                <w:noWrap/>
              </w:tcPr>
            </w:tcPrChange>
          </w:tcPr>
          <w:p w14:paraId="7BFDE791" w14:textId="77777777" w:rsidR="00F2481F" w:rsidRDefault="00F2481F" w:rsidP="00C00EE3">
            <w:pPr>
              <w:rPr>
                <w:color w:val="000000"/>
              </w:rPr>
            </w:pPr>
            <w:r>
              <w:rPr>
                <w:color w:val="000000"/>
              </w:rPr>
              <w:t>Inspection Id</w:t>
            </w:r>
          </w:p>
        </w:tc>
        <w:tc>
          <w:tcPr>
            <w:tcW w:w="2939" w:type="dxa"/>
            <w:tcPrChange w:id="1591" w:author="Joe.Mendoza" w:date="2014-11-26T15:38:00Z">
              <w:tcPr>
                <w:tcW w:w="3655" w:type="dxa"/>
              </w:tcPr>
            </w:tcPrChange>
          </w:tcPr>
          <w:p w14:paraId="56A9AAD3" w14:textId="0BF1C381" w:rsidR="00F2481F" w:rsidRPr="000A3F6B" w:rsidRDefault="00EA6762" w:rsidP="00C00EE3">
            <w:ins w:id="1592" w:author="Joe.Mendoza" w:date="2014-11-26T14:23:00Z">
              <w:r w:rsidRPr="00EA6762">
                <w:t>IIT_NUM_ATTRIB16</w:t>
              </w:r>
            </w:ins>
          </w:p>
        </w:tc>
        <w:tc>
          <w:tcPr>
            <w:tcW w:w="2565" w:type="dxa"/>
            <w:tcPrChange w:id="1593" w:author="Joe.Mendoza" w:date="2014-11-26T15:38:00Z">
              <w:tcPr>
                <w:tcW w:w="1849" w:type="dxa"/>
              </w:tcPr>
            </w:tcPrChange>
          </w:tcPr>
          <w:p w14:paraId="460B31F3" w14:textId="61F64984" w:rsidR="00F2481F" w:rsidRPr="000A3F6B" w:rsidRDefault="00EA6762" w:rsidP="00C00EE3">
            <w:ins w:id="1594" w:author="Joe.Mendoza" w:date="2014-11-26T14:22:00Z">
              <w:r>
                <w:t xml:space="preserve">Asset: </w:t>
              </w:r>
            </w:ins>
            <w:ins w:id="1595" w:author="Joe.Mendoza" w:date="2014-12-10T13:15:00Z">
              <w:r w:rsidR="00F35BEE">
                <w:t>RSIN</w:t>
              </w:r>
            </w:ins>
          </w:p>
        </w:tc>
      </w:tr>
      <w:tr w:rsidR="00F2481F" w:rsidRPr="000A3F6B" w14:paraId="76CFD851" w14:textId="77777777" w:rsidTr="0065007B">
        <w:trPr>
          <w:trHeight w:val="300"/>
          <w:trPrChange w:id="1596" w:author="Joe.Mendoza" w:date="2014-11-26T15:38:00Z">
            <w:trPr>
              <w:trHeight w:val="300"/>
            </w:trPr>
          </w:trPrChange>
        </w:trPr>
        <w:tc>
          <w:tcPr>
            <w:tcW w:w="3019" w:type="dxa"/>
            <w:noWrap/>
            <w:tcPrChange w:id="1597" w:author="Joe.Mendoza" w:date="2014-11-26T15:38:00Z">
              <w:tcPr>
                <w:tcW w:w="3019" w:type="dxa"/>
                <w:noWrap/>
              </w:tcPr>
            </w:tcPrChange>
          </w:tcPr>
          <w:p w14:paraId="1D7B5845" w14:textId="77777777" w:rsidR="00F2481F" w:rsidRDefault="00F2481F" w:rsidP="00C00EE3">
            <w:pPr>
              <w:rPr>
                <w:color w:val="000000"/>
              </w:rPr>
            </w:pPr>
            <w:r>
              <w:rPr>
                <w:color w:val="000000"/>
              </w:rPr>
              <w:t>Inspection Number</w:t>
            </w:r>
          </w:p>
        </w:tc>
        <w:tc>
          <w:tcPr>
            <w:tcW w:w="2939" w:type="dxa"/>
            <w:tcPrChange w:id="1598" w:author="Joe.Mendoza" w:date="2014-11-26T15:38:00Z">
              <w:tcPr>
                <w:tcW w:w="3655" w:type="dxa"/>
              </w:tcPr>
            </w:tcPrChange>
          </w:tcPr>
          <w:p w14:paraId="1FF618F3" w14:textId="3F17FFBD" w:rsidR="00F2481F" w:rsidRPr="000A3F6B" w:rsidRDefault="00EA6762" w:rsidP="00C00EE3">
            <w:ins w:id="1599" w:author="Joe.Mendoza" w:date="2014-11-26T14:23:00Z">
              <w:r w:rsidRPr="00EA6762">
                <w:t>IIT_CHR_ATTRIB27</w:t>
              </w:r>
            </w:ins>
          </w:p>
        </w:tc>
        <w:tc>
          <w:tcPr>
            <w:tcW w:w="2565" w:type="dxa"/>
            <w:tcPrChange w:id="1600" w:author="Joe.Mendoza" w:date="2014-11-26T15:38:00Z">
              <w:tcPr>
                <w:tcW w:w="1849" w:type="dxa"/>
              </w:tcPr>
            </w:tcPrChange>
          </w:tcPr>
          <w:p w14:paraId="3F27D980" w14:textId="0709FF10" w:rsidR="00F2481F" w:rsidRPr="000A3F6B" w:rsidRDefault="00EA6762" w:rsidP="00C00EE3">
            <w:ins w:id="1601" w:author="Joe.Mendoza" w:date="2014-11-26T14:23:00Z">
              <w:r w:rsidRPr="00EA6762">
                <w:t xml:space="preserve">Asset: </w:t>
              </w:r>
            </w:ins>
            <w:ins w:id="1602" w:author="Joe.Mendoza" w:date="2014-12-10T13:15:00Z">
              <w:r w:rsidR="00F35BEE">
                <w:t>RSIN</w:t>
              </w:r>
            </w:ins>
          </w:p>
        </w:tc>
      </w:tr>
      <w:tr w:rsidR="00F2481F" w:rsidRPr="000A3F6B" w14:paraId="72A40FE4" w14:textId="77777777" w:rsidTr="0065007B">
        <w:trPr>
          <w:trHeight w:val="300"/>
          <w:trPrChange w:id="1603" w:author="Joe.Mendoza" w:date="2014-11-26T15:38:00Z">
            <w:trPr>
              <w:trHeight w:val="300"/>
            </w:trPr>
          </w:trPrChange>
        </w:trPr>
        <w:tc>
          <w:tcPr>
            <w:tcW w:w="3019" w:type="dxa"/>
            <w:noWrap/>
            <w:tcPrChange w:id="1604" w:author="Joe.Mendoza" w:date="2014-11-26T15:38:00Z">
              <w:tcPr>
                <w:tcW w:w="3019" w:type="dxa"/>
                <w:noWrap/>
              </w:tcPr>
            </w:tcPrChange>
          </w:tcPr>
          <w:p w14:paraId="1EAA8CF2" w14:textId="77777777" w:rsidR="00F2481F" w:rsidRDefault="00F2481F" w:rsidP="00C00EE3">
            <w:pPr>
              <w:rPr>
                <w:color w:val="000000"/>
              </w:rPr>
            </w:pPr>
            <w:r>
              <w:rPr>
                <w:color w:val="000000"/>
              </w:rPr>
              <w:t>Inspection Type</w:t>
            </w:r>
          </w:p>
        </w:tc>
        <w:tc>
          <w:tcPr>
            <w:tcW w:w="2939" w:type="dxa"/>
            <w:tcPrChange w:id="1605" w:author="Joe.Mendoza" w:date="2014-11-26T15:38:00Z">
              <w:tcPr>
                <w:tcW w:w="3655" w:type="dxa"/>
              </w:tcPr>
            </w:tcPrChange>
          </w:tcPr>
          <w:p w14:paraId="0FEDDA96" w14:textId="1C3EB7EB" w:rsidR="00F2481F" w:rsidRPr="000A3F6B" w:rsidRDefault="00EA6762" w:rsidP="00C00EE3">
            <w:ins w:id="1606" w:author="Joe.Mendoza" w:date="2014-11-26T14:23:00Z">
              <w:r w:rsidRPr="00EA6762">
                <w:t>IIT_CHR_ATTRIB28</w:t>
              </w:r>
            </w:ins>
          </w:p>
        </w:tc>
        <w:tc>
          <w:tcPr>
            <w:tcW w:w="2565" w:type="dxa"/>
            <w:tcPrChange w:id="1607" w:author="Joe.Mendoza" w:date="2014-11-26T15:38:00Z">
              <w:tcPr>
                <w:tcW w:w="1849" w:type="dxa"/>
              </w:tcPr>
            </w:tcPrChange>
          </w:tcPr>
          <w:p w14:paraId="32E76896" w14:textId="57380B1D" w:rsidR="00F2481F" w:rsidRPr="000A3F6B" w:rsidRDefault="00EA6762" w:rsidP="00C00EE3">
            <w:ins w:id="1608" w:author="Joe.Mendoza" w:date="2014-11-26T14:23:00Z">
              <w:r w:rsidRPr="00EA6762">
                <w:t xml:space="preserve">Asset: </w:t>
              </w:r>
            </w:ins>
            <w:ins w:id="1609" w:author="Joe.Mendoza" w:date="2014-12-10T13:15:00Z">
              <w:r w:rsidR="00F35BEE">
                <w:t>RSIN</w:t>
              </w:r>
            </w:ins>
          </w:p>
        </w:tc>
      </w:tr>
      <w:tr w:rsidR="00F2481F" w:rsidRPr="000A3F6B" w14:paraId="2089FBD7" w14:textId="77777777" w:rsidTr="0065007B">
        <w:trPr>
          <w:trHeight w:val="300"/>
          <w:trPrChange w:id="1610" w:author="Joe.Mendoza" w:date="2014-11-26T15:38:00Z">
            <w:trPr>
              <w:trHeight w:val="300"/>
            </w:trPr>
          </w:trPrChange>
        </w:trPr>
        <w:tc>
          <w:tcPr>
            <w:tcW w:w="3019" w:type="dxa"/>
            <w:noWrap/>
            <w:tcPrChange w:id="1611" w:author="Joe.Mendoza" w:date="2014-11-26T15:38:00Z">
              <w:tcPr>
                <w:tcW w:w="3019" w:type="dxa"/>
                <w:noWrap/>
              </w:tcPr>
            </w:tcPrChange>
          </w:tcPr>
          <w:p w14:paraId="1B029005" w14:textId="77777777" w:rsidR="00F2481F" w:rsidRDefault="00F2481F" w:rsidP="00C00EE3">
            <w:pPr>
              <w:rPr>
                <w:color w:val="000000"/>
              </w:rPr>
            </w:pPr>
            <w:r>
              <w:rPr>
                <w:color w:val="000000"/>
              </w:rPr>
              <w:t>Inspection Comments</w:t>
            </w:r>
          </w:p>
        </w:tc>
        <w:tc>
          <w:tcPr>
            <w:tcW w:w="2939" w:type="dxa"/>
            <w:tcPrChange w:id="1612" w:author="Joe.Mendoza" w:date="2014-11-26T15:38:00Z">
              <w:tcPr>
                <w:tcW w:w="3655" w:type="dxa"/>
              </w:tcPr>
            </w:tcPrChange>
          </w:tcPr>
          <w:p w14:paraId="4C5BE2C3" w14:textId="421A26B2" w:rsidR="00F2481F" w:rsidRPr="000A3F6B" w:rsidRDefault="00EA6762" w:rsidP="00C00EE3">
            <w:ins w:id="1613" w:author="Joe.Mendoza" w:date="2014-11-26T14:23:00Z">
              <w:r w:rsidRPr="00EA6762">
                <w:t>IIT_CHR_ATTRIB66</w:t>
              </w:r>
            </w:ins>
          </w:p>
        </w:tc>
        <w:tc>
          <w:tcPr>
            <w:tcW w:w="2565" w:type="dxa"/>
            <w:tcPrChange w:id="1614" w:author="Joe.Mendoza" w:date="2014-11-26T15:38:00Z">
              <w:tcPr>
                <w:tcW w:w="1849" w:type="dxa"/>
              </w:tcPr>
            </w:tcPrChange>
          </w:tcPr>
          <w:p w14:paraId="7C172F99" w14:textId="0EBD97DA" w:rsidR="00F2481F" w:rsidRPr="000A3F6B" w:rsidRDefault="00EA6762" w:rsidP="00C00EE3">
            <w:ins w:id="1615" w:author="Joe.Mendoza" w:date="2014-11-26T14:23:00Z">
              <w:r w:rsidRPr="00EA6762">
                <w:t xml:space="preserve">Asset: </w:t>
              </w:r>
            </w:ins>
            <w:ins w:id="1616" w:author="Joe.Mendoza" w:date="2014-12-10T13:15:00Z">
              <w:r w:rsidR="00F35BEE">
                <w:t>RSIN</w:t>
              </w:r>
            </w:ins>
          </w:p>
        </w:tc>
      </w:tr>
      <w:tr w:rsidR="00F2481F" w:rsidRPr="000A3F6B" w14:paraId="5AC49BA5" w14:textId="77777777" w:rsidTr="0065007B">
        <w:trPr>
          <w:trHeight w:val="300"/>
          <w:trPrChange w:id="1617" w:author="Joe.Mendoza" w:date="2014-11-26T15:38:00Z">
            <w:trPr>
              <w:trHeight w:val="300"/>
            </w:trPr>
          </w:trPrChange>
        </w:trPr>
        <w:tc>
          <w:tcPr>
            <w:tcW w:w="3019" w:type="dxa"/>
            <w:noWrap/>
            <w:tcPrChange w:id="1618" w:author="Joe.Mendoza" w:date="2014-11-26T15:38:00Z">
              <w:tcPr>
                <w:tcW w:w="3019" w:type="dxa"/>
                <w:noWrap/>
              </w:tcPr>
            </w:tcPrChange>
          </w:tcPr>
          <w:p w14:paraId="688F394D" w14:textId="77777777" w:rsidR="00F2481F" w:rsidRPr="000A3F6B" w:rsidRDefault="00F2481F" w:rsidP="00C00EE3">
            <w:pPr>
              <w:rPr>
                <w:color w:val="000000"/>
              </w:rPr>
            </w:pPr>
            <w:r w:rsidRPr="000A3F6B">
              <w:rPr>
                <w:color w:val="000000"/>
              </w:rPr>
              <w:t>Accomplishment ID</w:t>
            </w:r>
          </w:p>
        </w:tc>
        <w:tc>
          <w:tcPr>
            <w:tcW w:w="2939" w:type="dxa"/>
            <w:noWrap/>
            <w:tcPrChange w:id="1619" w:author="Joe.Mendoza" w:date="2014-11-26T15:38:00Z">
              <w:tcPr>
                <w:tcW w:w="3655" w:type="dxa"/>
                <w:noWrap/>
              </w:tcPr>
            </w:tcPrChange>
          </w:tcPr>
          <w:p w14:paraId="599622C7" w14:textId="77777777" w:rsidR="00F2481F" w:rsidRPr="000A3F6B" w:rsidRDefault="00F2481F" w:rsidP="00C00EE3">
            <w:pPr>
              <w:rPr>
                <w:color w:val="000000"/>
              </w:rPr>
            </w:pPr>
            <w:r w:rsidRPr="000A3F6B">
              <w:rPr>
                <w:color w:val="000000"/>
              </w:rPr>
              <w:t>IIT_NUM_ATTRIB24</w:t>
            </w:r>
          </w:p>
        </w:tc>
        <w:tc>
          <w:tcPr>
            <w:tcW w:w="2565" w:type="dxa"/>
            <w:tcPrChange w:id="1620" w:author="Joe.Mendoza" w:date="2014-11-26T15:38:00Z">
              <w:tcPr>
                <w:tcW w:w="1849" w:type="dxa"/>
              </w:tcPr>
            </w:tcPrChange>
          </w:tcPr>
          <w:p w14:paraId="6FC10408" w14:textId="49B4A80A" w:rsidR="00F2481F" w:rsidRPr="000A3F6B" w:rsidRDefault="00B92379" w:rsidP="00C00EE3">
            <w:pPr>
              <w:rPr>
                <w:color w:val="000000"/>
              </w:rPr>
            </w:pPr>
            <w:ins w:id="1621" w:author="Joe.Mendoza" w:date="2014-11-26T14:06:00Z">
              <w:r>
                <w:rPr>
                  <w:color w:val="000000"/>
                </w:rPr>
                <w:t xml:space="preserve">Asset: </w:t>
              </w:r>
              <w:r w:rsidRPr="00B92379">
                <w:rPr>
                  <w:color w:val="000000"/>
                </w:rPr>
                <w:t>RSAM</w:t>
              </w:r>
            </w:ins>
          </w:p>
        </w:tc>
      </w:tr>
      <w:tr w:rsidR="00F2481F" w:rsidRPr="000A3F6B" w14:paraId="7C14E981" w14:textId="77777777" w:rsidTr="0065007B">
        <w:trPr>
          <w:trHeight w:val="300"/>
          <w:trPrChange w:id="1622" w:author="Joe.Mendoza" w:date="2014-11-26T15:38:00Z">
            <w:trPr>
              <w:trHeight w:val="300"/>
            </w:trPr>
          </w:trPrChange>
        </w:trPr>
        <w:tc>
          <w:tcPr>
            <w:tcW w:w="3019" w:type="dxa"/>
            <w:noWrap/>
            <w:tcPrChange w:id="1623" w:author="Joe.Mendoza" w:date="2014-11-26T15:38:00Z">
              <w:tcPr>
                <w:tcW w:w="3019" w:type="dxa"/>
                <w:noWrap/>
              </w:tcPr>
            </w:tcPrChange>
          </w:tcPr>
          <w:p w14:paraId="4393E2C8" w14:textId="77777777" w:rsidR="00F2481F" w:rsidRPr="000A3F6B" w:rsidRDefault="00F2481F" w:rsidP="00C00EE3">
            <w:pPr>
              <w:rPr>
                <w:color w:val="000000"/>
              </w:rPr>
            </w:pPr>
            <w:r w:rsidRPr="000A3F6B">
              <w:rPr>
                <w:color w:val="000000"/>
              </w:rPr>
              <w:t>Accomplishment Date</w:t>
            </w:r>
          </w:p>
        </w:tc>
        <w:tc>
          <w:tcPr>
            <w:tcW w:w="2939" w:type="dxa"/>
            <w:tcPrChange w:id="1624" w:author="Joe.Mendoza" w:date="2014-11-26T15:38:00Z">
              <w:tcPr>
                <w:tcW w:w="3655" w:type="dxa"/>
              </w:tcPr>
            </w:tcPrChange>
          </w:tcPr>
          <w:p w14:paraId="1B6FE455" w14:textId="77777777" w:rsidR="00F2481F" w:rsidRPr="000A3F6B" w:rsidRDefault="00F2481F" w:rsidP="00C00EE3">
            <w:r w:rsidRPr="000A3F6B">
              <w:t>IIT_DATE_ATTRIB86</w:t>
            </w:r>
          </w:p>
        </w:tc>
        <w:tc>
          <w:tcPr>
            <w:tcW w:w="2565" w:type="dxa"/>
            <w:tcPrChange w:id="1625" w:author="Joe.Mendoza" w:date="2014-11-26T15:38:00Z">
              <w:tcPr>
                <w:tcW w:w="1849" w:type="dxa"/>
              </w:tcPr>
            </w:tcPrChange>
          </w:tcPr>
          <w:p w14:paraId="2E9743E8" w14:textId="28F607DA" w:rsidR="00F2481F" w:rsidRPr="000A3F6B" w:rsidRDefault="00B92379" w:rsidP="00C00EE3">
            <w:ins w:id="1626" w:author="Joe.Mendoza" w:date="2014-11-26T14:06:00Z">
              <w:r w:rsidRPr="00B92379">
                <w:t>Asset: RSAM</w:t>
              </w:r>
            </w:ins>
          </w:p>
        </w:tc>
      </w:tr>
      <w:tr w:rsidR="00F2481F" w:rsidRPr="000A3F6B" w14:paraId="6253E9DA" w14:textId="77777777" w:rsidTr="0065007B">
        <w:trPr>
          <w:trHeight w:val="300"/>
          <w:trPrChange w:id="1627" w:author="Joe.Mendoza" w:date="2014-11-26T15:38:00Z">
            <w:trPr>
              <w:trHeight w:val="300"/>
            </w:trPr>
          </w:trPrChange>
        </w:trPr>
        <w:tc>
          <w:tcPr>
            <w:tcW w:w="3019" w:type="dxa"/>
            <w:noWrap/>
            <w:tcPrChange w:id="1628" w:author="Joe.Mendoza" w:date="2014-11-26T15:38:00Z">
              <w:tcPr>
                <w:tcW w:w="3019" w:type="dxa"/>
                <w:noWrap/>
              </w:tcPr>
            </w:tcPrChange>
          </w:tcPr>
          <w:p w14:paraId="494EEBFB" w14:textId="77777777" w:rsidR="00F2481F" w:rsidRPr="000A3F6B" w:rsidRDefault="00F2481F" w:rsidP="00C00EE3">
            <w:pPr>
              <w:rPr>
                <w:color w:val="000000"/>
              </w:rPr>
            </w:pPr>
            <w:r w:rsidRPr="000A3F6B">
              <w:rPr>
                <w:color w:val="000000"/>
              </w:rPr>
              <w:t>Activity</w:t>
            </w:r>
          </w:p>
        </w:tc>
        <w:tc>
          <w:tcPr>
            <w:tcW w:w="2939" w:type="dxa"/>
            <w:tcPrChange w:id="1629" w:author="Joe.Mendoza" w:date="2014-11-26T15:38:00Z">
              <w:tcPr>
                <w:tcW w:w="3655" w:type="dxa"/>
              </w:tcPr>
            </w:tcPrChange>
          </w:tcPr>
          <w:p w14:paraId="73BFC83C" w14:textId="77777777" w:rsidR="00F2481F" w:rsidRPr="000A3F6B" w:rsidRDefault="00F2481F" w:rsidP="00C00EE3">
            <w:r w:rsidRPr="000A3F6B">
              <w:t>IIT_NUM_ATTRIB16</w:t>
            </w:r>
          </w:p>
        </w:tc>
        <w:tc>
          <w:tcPr>
            <w:tcW w:w="2565" w:type="dxa"/>
            <w:tcPrChange w:id="1630" w:author="Joe.Mendoza" w:date="2014-11-26T15:38:00Z">
              <w:tcPr>
                <w:tcW w:w="1849" w:type="dxa"/>
              </w:tcPr>
            </w:tcPrChange>
          </w:tcPr>
          <w:p w14:paraId="1F718DA6" w14:textId="748C0002" w:rsidR="00F2481F" w:rsidRPr="000A3F6B" w:rsidRDefault="00B92379" w:rsidP="00C00EE3">
            <w:ins w:id="1631" w:author="Joe.Mendoza" w:date="2014-11-26T14:07:00Z">
              <w:r w:rsidRPr="00B92379">
                <w:t>Asset: RSAM</w:t>
              </w:r>
            </w:ins>
          </w:p>
        </w:tc>
      </w:tr>
      <w:tr w:rsidR="00F2481F" w:rsidRPr="000A3F6B" w14:paraId="66E96126" w14:textId="77777777" w:rsidTr="0065007B">
        <w:trPr>
          <w:trHeight w:val="300"/>
          <w:trPrChange w:id="1632" w:author="Joe.Mendoza" w:date="2014-11-26T15:38:00Z">
            <w:trPr>
              <w:trHeight w:val="300"/>
            </w:trPr>
          </w:trPrChange>
        </w:trPr>
        <w:tc>
          <w:tcPr>
            <w:tcW w:w="3019" w:type="dxa"/>
            <w:noWrap/>
            <w:tcPrChange w:id="1633" w:author="Joe.Mendoza" w:date="2014-11-26T15:38:00Z">
              <w:tcPr>
                <w:tcW w:w="3019" w:type="dxa"/>
                <w:noWrap/>
              </w:tcPr>
            </w:tcPrChange>
          </w:tcPr>
          <w:p w14:paraId="483F3426" w14:textId="77777777" w:rsidR="00F2481F" w:rsidRPr="000A3F6B" w:rsidRDefault="00F2481F" w:rsidP="00C00EE3">
            <w:pPr>
              <w:rPr>
                <w:color w:val="000000"/>
              </w:rPr>
            </w:pPr>
            <w:r w:rsidRPr="000A3F6B">
              <w:rPr>
                <w:color w:val="000000"/>
              </w:rPr>
              <w:t>Activity Name</w:t>
            </w:r>
          </w:p>
        </w:tc>
        <w:tc>
          <w:tcPr>
            <w:tcW w:w="2939" w:type="dxa"/>
            <w:tcPrChange w:id="1634" w:author="Joe.Mendoza" w:date="2014-11-26T15:38:00Z">
              <w:tcPr>
                <w:tcW w:w="3655" w:type="dxa"/>
              </w:tcPr>
            </w:tcPrChange>
          </w:tcPr>
          <w:p w14:paraId="3BC07B7C" w14:textId="77777777" w:rsidR="00F2481F" w:rsidRPr="000A3F6B" w:rsidRDefault="00F2481F" w:rsidP="00C00EE3">
            <w:r w:rsidRPr="000A3F6B">
              <w:t>IIT_CHR_ATTRIB56</w:t>
            </w:r>
          </w:p>
        </w:tc>
        <w:tc>
          <w:tcPr>
            <w:tcW w:w="2565" w:type="dxa"/>
            <w:tcPrChange w:id="1635" w:author="Joe.Mendoza" w:date="2014-11-26T15:38:00Z">
              <w:tcPr>
                <w:tcW w:w="1849" w:type="dxa"/>
              </w:tcPr>
            </w:tcPrChange>
          </w:tcPr>
          <w:p w14:paraId="624E0A2E" w14:textId="293DD1A0" w:rsidR="00F2481F" w:rsidRPr="000A3F6B" w:rsidRDefault="00B92379" w:rsidP="00C00EE3">
            <w:ins w:id="1636" w:author="Joe.Mendoza" w:date="2014-11-26T14:07:00Z">
              <w:r w:rsidRPr="00B92379">
                <w:t>Asset: RSAM</w:t>
              </w:r>
            </w:ins>
          </w:p>
        </w:tc>
      </w:tr>
      <w:tr w:rsidR="00F2481F" w:rsidRPr="000A3F6B" w14:paraId="4FDB97C3" w14:textId="77777777" w:rsidTr="0065007B">
        <w:trPr>
          <w:trHeight w:val="300"/>
          <w:trPrChange w:id="1637" w:author="Joe.Mendoza" w:date="2014-11-26T15:38:00Z">
            <w:trPr>
              <w:trHeight w:val="300"/>
            </w:trPr>
          </w:trPrChange>
        </w:trPr>
        <w:tc>
          <w:tcPr>
            <w:tcW w:w="3019" w:type="dxa"/>
            <w:noWrap/>
            <w:tcPrChange w:id="1638" w:author="Joe.Mendoza" w:date="2014-11-26T15:38:00Z">
              <w:tcPr>
                <w:tcW w:w="3019" w:type="dxa"/>
                <w:noWrap/>
              </w:tcPr>
            </w:tcPrChange>
          </w:tcPr>
          <w:p w14:paraId="2240D1DD" w14:textId="77777777" w:rsidR="00F2481F" w:rsidRPr="000A3F6B" w:rsidRDefault="00F2481F" w:rsidP="00C00EE3">
            <w:pPr>
              <w:rPr>
                <w:color w:val="000000"/>
              </w:rPr>
            </w:pPr>
            <w:r w:rsidRPr="000A3F6B">
              <w:rPr>
                <w:color w:val="000000"/>
              </w:rPr>
              <w:t>Activity Type</w:t>
            </w:r>
          </w:p>
        </w:tc>
        <w:tc>
          <w:tcPr>
            <w:tcW w:w="2939" w:type="dxa"/>
            <w:tcPrChange w:id="1639" w:author="Joe.Mendoza" w:date="2014-11-26T15:38:00Z">
              <w:tcPr>
                <w:tcW w:w="3655" w:type="dxa"/>
              </w:tcPr>
            </w:tcPrChange>
          </w:tcPr>
          <w:p w14:paraId="2BBFC3B5" w14:textId="77777777" w:rsidR="00F2481F" w:rsidRPr="000A3F6B" w:rsidRDefault="00F2481F" w:rsidP="00C00EE3">
            <w:r w:rsidRPr="000A3F6B">
              <w:t>IIT_CHR_ATTRIB28</w:t>
            </w:r>
          </w:p>
        </w:tc>
        <w:tc>
          <w:tcPr>
            <w:tcW w:w="2565" w:type="dxa"/>
            <w:tcPrChange w:id="1640" w:author="Joe.Mendoza" w:date="2014-11-26T15:38:00Z">
              <w:tcPr>
                <w:tcW w:w="1849" w:type="dxa"/>
              </w:tcPr>
            </w:tcPrChange>
          </w:tcPr>
          <w:p w14:paraId="76C3C7F9" w14:textId="7BD0C721" w:rsidR="00F2481F" w:rsidRPr="000A3F6B" w:rsidRDefault="00B92379" w:rsidP="00C00EE3">
            <w:ins w:id="1641" w:author="Joe.Mendoza" w:date="2014-11-26T14:07:00Z">
              <w:r w:rsidRPr="00B92379">
                <w:t>Asset: RSAM</w:t>
              </w:r>
            </w:ins>
          </w:p>
        </w:tc>
      </w:tr>
      <w:tr w:rsidR="00F2481F" w:rsidRPr="000A3F6B" w14:paraId="7A7FF3AF" w14:textId="77777777" w:rsidTr="0065007B">
        <w:trPr>
          <w:trHeight w:val="300"/>
          <w:trPrChange w:id="1642" w:author="Joe.Mendoza" w:date="2014-11-26T15:38:00Z">
            <w:trPr>
              <w:trHeight w:val="300"/>
            </w:trPr>
          </w:trPrChange>
        </w:trPr>
        <w:tc>
          <w:tcPr>
            <w:tcW w:w="3019" w:type="dxa"/>
            <w:noWrap/>
            <w:tcPrChange w:id="1643" w:author="Joe.Mendoza" w:date="2014-11-26T15:38:00Z">
              <w:tcPr>
                <w:tcW w:w="3019" w:type="dxa"/>
                <w:noWrap/>
              </w:tcPr>
            </w:tcPrChange>
          </w:tcPr>
          <w:p w14:paraId="3659FADE" w14:textId="77777777" w:rsidR="00F2481F" w:rsidRPr="000A3F6B" w:rsidRDefault="00F2481F" w:rsidP="00C00EE3">
            <w:pPr>
              <w:rPr>
                <w:color w:val="000000"/>
              </w:rPr>
            </w:pPr>
            <w:r w:rsidRPr="000A3F6B">
              <w:rPr>
                <w:color w:val="000000"/>
              </w:rPr>
              <w:t>Quantity Accomplished</w:t>
            </w:r>
          </w:p>
        </w:tc>
        <w:tc>
          <w:tcPr>
            <w:tcW w:w="2939" w:type="dxa"/>
            <w:tcPrChange w:id="1644" w:author="Joe.Mendoza" w:date="2014-11-26T15:38:00Z">
              <w:tcPr>
                <w:tcW w:w="3655" w:type="dxa"/>
              </w:tcPr>
            </w:tcPrChange>
          </w:tcPr>
          <w:p w14:paraId="34F9E71F" w14:textId="77777777" w:rsidR="00F2481F" w:rsidRPr="000A3F6B" w:rsidRDefault="00F2481F" w:rsidP="00C00EE3">
            <w:r w:rsidRPr="000A3F6B">
              <w:t>IIT_NUM_ATTRIB17</w:t>
            </w:r>
          </w:p>
        </w:tc>
        <w:tc>
          <w:tcPr>
            <w:tcW w:w="2565" w:type="dxa"/>
            <w:tcPrChange w:id="1645" w:author="Joe.Mendoza" w:date="2014-11-26T15:38:00Z">
              <w:tcPr>
                <w:tcW w:w="1849" w:type="dxa"/>
              </w:tcPr>
            </w:tcPrChange>
          </w:tcPr>
          <w:p w14:paraId="72246D3F" w14:textId="75FF7F25" w:rsidR="00F2481F" w:rsidRPr="000A3F6B" w:rsidRDefault="00B92379" w:rsidP="00C00EE3">
            <w:ins w:id="1646" w:author="Joe.Mendoza" w:date="2014-11-26T14:07:00Z">
              <w:r w:rsidRPr="00B92379">
                <w:t>Asset: RSAM</w:t>
              </w:r>
            </w:ins>
          </w:p>
        </w:tc>
      </w:tr>
      <w:tr w:rsidR="00F2481F" w:rsidRPr="000A3F6B" w14:paraId="4DB6AB09" w14:textId="77777777" w:rsidTr="0065007B">
        <w:trPr>
          <w:trHeight w:val="300"/>
          <w:trPrChange w:id="1647" w:author="Joe.Mendoza" w:date="2014-11-26T15:38:00Z">
            <w:trPr>
              <w:trHeight w:val="300"/>
            </w:trPr>
          </w:trPrChange>
        </w:trPr>
        <w:tc>
          <w:tcPr>
            <w:tcW w:w="3019" w:type="dxa"/>
            <w:noWrap/>
            <w:tcPrChange w:id="1648" w:author="Joe.Mendoza" w:date="2014-11-26T15:38:00Z">
              <w:tcPr>
                <w:tcW w:w="3019" w:type="dxa"/>
                <w:noWrap/>
              </w:tcPr>
            </w:tcPrChange>
          </w:tcPr>
          <w:p w14:paraId="19B46CB3" w14:textId="77777777" w:rsidR="00F2481F" w:rsidRPr="000A3F6B" w:rsidRDefault="00F2481F" w:rsidP="00C00EE3">
            <w:pPr>
              <w:rPr>
                <w:color w:val="000000"/>
              </w:rPr>
            </w:pPr>
            <w:r w:rsidRPr="000A3F6B">
              <w:rPr>
                <w:color w:val="000000"/>
              </w:rPr>
              <w:t>Unit Of Measure</w:t>
            </w:r>
          </w:p>
        </w:tc>
        <w:tc>
          <w:tcPr>
            <w:tcW w:w="2939" w:type="dxa"/>
            <w:tcPrChange w:id="1649" w:author="Joe.Mendoza" w:date="2014-11-26T15:38:00Z">
              <w:tcPr>
                <w:tcW w:w="3655" w:type="dxa"/>
              </w:tcPr>
            </w:tcPrChange>
          </w:tcPr>
          <w:p w14:paraId="39BAC6B3" w14:textId="77777777" w:rsidR="00F2481F" w:rsidRPr="000A3F6B" w:rsidRDefault="00F2481F" w:rsidP="00C00EE3">
            <w:r w:rsidRPr="000A3F6B">
              <w:t>IIT_CHR_ATTRIB29</w:t>
            </w:r>
          </w:p>
        </w:tc>
        <w:tc>
          <w:tcPr>
            <w:tcW w:w="2565" w:type="dxa"/>
            <w:tcPrChange w:id="1650" w:author="Joe.Mendoza" w:date="2014-11-26T15:38:00Z">
              <w:tcPr>
                <w:tcW w:w="1849" w:type="dxa"/>
              </w:tcPr>
            </w:tcPrChange>
          </w:tcPr>
          <w:p w14:paraId="4D65994B" w14:textId="2A53CF88" w:rsidR="00F2481F" w:rsidRPr="000A3F6B" w:rsidRDefault="00B92379" w:rsidP="00C00EE3">
            <w:ins w:id="1651" w:author="Joe.Mendoza" w:date="2014-11-26T14:07:00Z">
              <w:r w:rsidRPr="00B92379">
                <w:t>Asset: RSAM</w:t>
              </w:r>
            </w:ins>
          </w:p>
        </w:tc>
      </w:tr>
      <w:tr w:rsidR="00F2481F" w:rsidRPr="000A3F6B" w14:paraId="52AABF5D" w14:textId="77777777" w:rsidTr="0065007B">
        <w:trPr>
          <w:trHeight w:val="300"/>
          <w:trPrChange w:id="1652" w:author="Joe.Mendoza" w:date="2014-11-26T15:38:00Z">
            <w:trPr>
              <w:trHeight w:val="300"/>
            </w:trPr>
          </w:trPrChange>
        </w:trPr>
        <w:tc>
          <w:tcPr>
            <w:tcW w:w="3019" w:type="dxa"/>
            <w:noWrap/>
            <w:tcPrChange w:id="1653" w:author="Joe.Mendoza" w:date="2014-11-26T15:38:00Z">
              <w:tcPr>
                <w:tcW w:w="3019" w:type="dxa"/>
                <w:noWrap/>
              </w:tcPr>
            </w:tcPrChange>
          </w:tcPr>
          <w:p w14:paraId="73CC5B79" w14:textId="77777777" w:rsidR="00F2481F" w:rsidRPr="000A3F6B" w:rsidRDefault="00F2481F" w:rsidP="00C00EE3">
            <w:pPr>
              <w:rPr>
                <w:color w:val="000000"/>
              </w:rPr>
            </w:pPr>
            <w:r w:rsidRPr="000A3F6B">
              <w:rPr>
                <w:color w:val="000000"/>
              </w:rPr>
              <w:t>Second Quantity</w:t>
            </w:r>
          </w:p>
        </w:tc>
        <w:tc>
          <w:tcPr>
            <w:tcW w:w="2939" w:type="dxa"/>
            <w:tcPrChange w:id="1654" w:author="Joe.Mendoza" w:date="2014-11-26T15:38:00Z">
              <w:tcPr>
                <w:tcW w:w="3655" w:type="dxa"/>
              </w:tcPr>
            </w:tcPrChange>
          </w:tcPr>
          <w:p w14:paraId="01DE1DAF" w14:textId="77777777" w:rsidR="00F2481F" w:rsidRPr="000A3F6B" w:rsidRDefault="00F2481F" w:rsidP="00C00EE3">
            <w:r w:rsidRPr="000A3F6B">
              <w:t>IIT_NUM_ATTRIB18</w:t>
            </w:r>
          </w:p>
        </w:tc>
        <w:tc>
          <w:tcPr>
            <w:tcW w:w="2565" w:type="dxa"/>
            <w:tcPrChange w:id="1655" w:author="Joe.Mendoza" w:date="2014-11-26T15:38:00Z">
              <w:tcPr>
                <w:tcW w:w="1849" w:type="dxa"/>
              </w:tcPr>
            </w:tcPrChange>
          </w:tcPr>
          <w:p w14:paraId="41256544" w14:textId="1E4586F6" w:rsidR="00F2481F" w:rsidRPr="000A3F6B" w:rsidRDefault="00B92379" w:rsidP="00C00EE3">
            <w:ins w:id="1656" w:author="Joe.Mendoza" w:date="2014-11-26T14:07:00Z">
              <w:r w:rsidRPr="00B92379">
                <w:t>Asset: RSAM</w:t>
              </w:r>
            </w:ins>
          </w:p>
        </w:tc>
      </w:tr>
      <w:tr w:rsidR="00F2481F" w:rsidRPr="000A3F6B" w14:paraId="549E4E1E" w14:textId="77777777" w:rsidTr="0065007B">
        <w:trPr>
          <w:trHeight w:val="300"/>
          <w:trPrChange w:id="1657" w:author="Joe.Mendoza" w:date="2014-11-26T15:38:00Z">
            <w:trPr>
              <w:trHeight w:val="300"/>
            </w:trPr>
          </w:trPrChange>
        </w:trPr>
        <w:tc>
          <w:tcPr>
            <w:tcW w:w="3019" w:type="dxa"/>
            <w:noWrap/>
            <w:tcPrChange w:id="1658" w:author="Joe.Mendoza" w:date="2014-11-26T15:38:00Z">
              <w:tcPr>
                <w:tcW w:w="3019" w:type="dxa"/>
                <w:noWrap/>
              </w:tcPr>
            </w:tcPrChange>
          </w:tcPr>
          <w:p w14:paraId="7B7C4592" w14:textId="77777777" w:rsidR="00F2481F" w:rsidRPr="000A3F6B" w:rsidRDefault="00F2481F" w:rsidP="00C00EE3">
            <w:pPr>
              <w:rPr>
                <w:color w:val="000000"/>
              </w:rPr>
            </w:pPr>
            <w:r w:rsidRPr="000A3F6B">
              <w:rPr>
                <w:color w:val="000000"/>
              </w:rPr>
              <w:t>Second Unit of Measure</w:t>
            </w:r>
          </w:p>
        </w:tc>
        <w:tc>
          <w:tcPr>
            <w:tcW w:w="2939" w:type="dxa"/>
            <w:tcPrChange w:id="1659" w:author="Joe.Mendoza" w:date="2014-11-26T15:38:00Z">
              <w:tcPr>
                <w:tcW w:w="3655" w:type="dxa"/>
              </w:tcPr>
            </w:tcPrChange>
          </w:tcPr>
          <w:p w14:paraId="6985FCBB" w14:textId="77777777" w:rsidR="00F2481F" w:rsidRPr="000A3F6B" w:rsidRDefault="00F2481F" w:rsidP="00C00EE3">
            <w:r w:rsidRPr="000A3F6B">
              <w:t>IIT_CHR_ATTRIB30</w:t>
            </w:r>
          </w:p>
        </w:tc>
        <w:tc>
          <w:tcPr>
            <w:tcW w:w="2565" w:type="dxa"/>
            <w:tcPrChange w:id="1660" w:author="Joe.Mendoza" w:date="2014-11-26T15:38:00Z">
              <w:tcPr>
                <w:tcW w:w="1849" w:type="dxa"/>
              </w:tcPr>
            </w:tcPrChange>
          </w:tcPr>
          <w:p w14:paraId="543D742A" w14:textId="63B11A40" w:rsidR="00F2481F" w:rsidRPr="000A3F6B" w:rsidRDefault="00B92379" w:rsidP="00C00EE3">
            <w:ins w:id="1661" w:author="Joe.Mendoza" w:date="2014-11-26T14:07:00Z">
              <w:r w:rsidRPr="00B92379">
                <w:t>Asset: RSAM</w:t>
              </w:r>
            </w:ins>
          </w:p>
        </w:tc>
      </w:tr>
      <w:tr w:rsidR="00F2481F" w:rsidRPr="000A3F6B" w14:paraId="28AF68D5" w14:textId="77777777" w:rsidTr="0065007B">
        <w:trPr>
          <w:trHeight w:val="300"/>
          <w:trPrChange w:id="1662" w:author="Joe.Mendoza" w:date="2014-11-26T15:38:00Z">
            <w:trPr>
              <w:trHeight w:val="300"/>
            </w:trPr>
          </w:trPrChange>
        </w:trPr>
        <w:tc>
          <w:tcPr>
            <w:tcW w:w="3019" w:type="dxa"/>
            <w:noWrap/>
            <w:tcPrChange w:id="1663" w:author="Joe.Mendoza" w:date="2014-11-26T15:38:00Z">
              <w:tcPr>
                <w:tcW w:w="3019" w:type="dxa"/>
                <w:noWrap/>
              </w:tcPr>
            </w:tcPrChange>
          </w:tcPr>
          <w:p w14:paraId="5827AD16" w14:textId="77777777" w:rsidR="00F2481F" w:rsidRPr="000A3F6B" w:rsidRDefault="00F2481F" w:rsidP="00C00EE3">
            <w:pPr>
              <w:rPr>
                <w:color w:val="000000"/>
              </w:rPr>
            </w:pPr>
            <w:r w:rsidRPr="000A3F6B">
              <w:rPr>
                <w:color w:val="000000"/>
              </w:rPr>
              <w:t>Accomplishment_Comments</w:t>
            </w:r>
          </w:p>
        </w:tc>
        <w:tc>
          <w:tcPr>
            <w:tcW w:w="2939" w:type="dxa"/>
            <w:tcPrChange w:id="1664" w:author="Joe.Mendoza" w:date="2014-11-26T15:38:00Z">
              <w:tcPr>
                <w:tcW w:w="3655" w:type="dxa"/>
              </w:tcPr>
            </w:tcPrChange>
          </w:tcPr>
          <w:p w14:paraId="05281D2E" w14:textId="77777777" w:rsidR="00F2481F" w:rsidRPr="000A3F6B" w:rsidRDefault="00F2481F" w:rsidP="00C00EE3">
            <w:pPr>
              <w:rPr>
                <w:highlight w:val="yellow"/>
              </w:rPr>
            </w:pPr>
            <w:r w:rsidRPr="000A3F6B">
              <w:t>IIT_CHR_ATTRIB57</w:t>
            </w:r>
          </w:p>
        </w:tc>
        <w:tc>
          <w:tcPr>
            <w:tcW w:w="2565" w:type="dxa"/>
            <w:tcPrChange w:id="1665" w:author="Joe.Mendoza" w:date="2014-11-26T15:38:00Z">
              <w:tcPr>
                <w:tcW w:w="1849" w:type="dxa"/>
              </w:tcPr>
            </w:tcPrChange>
          </w:tcPr>
          <w:p w14:paraId="6EF42EAC" w14:textId="03926B36" w:rsidR="00F2481F" w:rsidRPr="000A3F6B" w:rsidRDefault="00B92379" w:rsidP="00C00EE3">
            <w:pPr>
              <w:rPr>
                <w:highlight w:val="yellow"/>
              </w:rPr>
            </w:pPr>
            <w:ins w:id="1666" w:author="Joe.Mendoza" w:date="2014-11-26T14:07:00Z">
              <w:r w:rsidRPr="00B92379">
                <w:t>Asset: RSAM</w:t>
              </w:r>
            </w:ins>
          </w:p>
        </w:tc>
      </w:tr>
      <w:tr w:rsidR="00F2481F" w:rsidRPr="000A3F6B" w14:paraId="0AE359C0" w14:textId="77777777" w:rsidTr="0065007B">
        <w:trPr>
          <w:trHeight w:val="300"/>
          <w:trPrChange w:id="1667" w:author="Joe.Mendoza" w:date="2014-11-26T15:38:00Z">
            <w:trPr>
              <w:trHeight w:val="300"/>
            </w:trPr>
          </w:trPrChange>
        </w:trPr>
        <w:tc>
          <w:tcPr>
            <w:tcW w:w="3019" w:type="dxa"/>
            <w:noWrap/>
            <w:tcPrChange w:id="1668" w:author="Joe.Mendoza" w:date="2014-11-26T15:38:00Z">
              <w:tcPr>
                <w:tcW w:w="3019" w:type="dxa"/>
                <w:noWrap/>
              </w:tcPr>
            </w:tcPrChange>
          </w:tcPr>
          <w:p w14:paraId="6C558007" w14:textId="77777777" w:rsidR="00F2481F" w:rsidRPr="000A3F6B" w:rsidRDefault="00F2481F" w:rsidP="00C00EE3">
            <w:pPr>
              <w:rPr>
                <w:color w:val="000000"/>
              </w:rPr>
            </w:pPr>
            <w:r w:rsidRPr="000A3F6B">
              <w:rPr>
                <w:color w:val="000000"/>
              </w:rPr>
              <w:t>Time Work</w:t>
            </w:r>
          </w:p>
        </w:tc>
        <w:tc>
          <w:tcPr>
            <w:tcW w:w="2939" w:type="dxa"/>
            <w:tcPrChange w:id="1669" w:author="Joe.Mendoza" w:date="2014-11-26T15:38:00Z">
              <w:tcPr>
                <w:tcW w:w="3655" w:type="dxa"/>
              </w:tcPr>
            </w:tcPrChange>
          </w:tcPr>
          <w:p w14:paraId="271D85C7" w14:textId="77777777" w:rsidR="00F2481F" w:rsidRPr="000A3F6B" w:rsidRDefault="00F2481F" w:rsidP="00C00EE3">
            <w:r w:rsidRPr="000A3F6B">
              <w:t>IIT_NUM_ATTRIB19</w:t>
            </w:r>
          </w:p>
        </w:tc>
        <w:tc>
          <w:tcPr>
            <w:tcW w:w="2565" w:type="dxa"/>
            <w:tcPrChange w:id="1670" w:author="Joe.Mendoza" w:date="2014-11-26T15:38:00Z">
              <w:tcPr>
                <w:tcW w:w="1849" w:type="dxa"/>
              </w:tcPr>
            </w:tcPrChange>
          </w:tcPr>
          <w:p w14:paraId="32A1F93D" w14:textId="5D2CF395" w:rsidR="00F2481F" w:rsidRPr="000A3F6B" w:rsidRDefault="00B92379" w:rsidP="00C00EE3">
            <w:ins w:id="1671" w:author="Joe.Mendoza" w:date="2014-11-26T14:07:00Z">
              <w:r w:rsidRPr="00B92379">
                <w:t>Asset: RSAM</w:t>
              </w:r>
            </w:ins>
          </w:p>
        </w:tc>
      </w:tr>
      <w:tr w:rsidR="00F2481F" w:rsidRPr="000A3F6B" w14:paraId="2D8EAE6C" w14:textId="77777777" w:rsidTr="0065007B">
        <w:trPr>
          <w:trHeight w:val="300"/>
          <w:trPrChange w:id="1672" w:author="Joe.Mendoza" w:date="2014-11-26T15:38:00Z">
            <w:trPr>
              <w:trHeight w:val="300"/>
            </w:trPr>
          </w:trPrChange>
        </w:trPr>
        <w:tc>
          <w:tcPr>
            <w:tcW w:w="3019" w:type="dxa"/>
            <w:noWrap/>
            <w:tcPrChange w:id="1673" w:author="Joe.Mendoza" w:date="2014-11-26T15:38:00Z">
              <w:tcPr>
                <w:tcW w:w="3019" w:type="dxa"/>
                <w:noWrap/>
              </w:tcPr>
            </w:tcPrChange>
          </w:tcPr>
          <w:p w14:paraId="4EF6E441" w14:textId="77777777" w:rsidR="00F2481F" w:rsidRPr="000A3F6B" w:rsidRDefault="00F2481F" w:rsidP="00C00EE3">
            <w:pPr>
              <w:rPr>
                <w:color w:val="000000"/>
              </w:rPr>
            </w:pPr>
            <w:r w:rsidRPr="000A3F6B">
              <w:rPr>
                <w:color w:val="000000"/>
              </w:rPr>
              <w:t>Completed (Yes/No)</w:t>
            </w:r>
          </w:p>
        </w:tc>
        <w:tc>
          <w:tcPr>
            <w:tcW w:w="2939" w:type="dxa"/>
            <w:tcPrChange w:id="1674" w:author="Joe.Mendoza" w:date="2014-11-26T15:38:00Z">
              <w:tcPr>
                <w:tcW w:w="3655" w:type="dxa"/>
              </w:tcPr>
            </w:tcPrChange>
          </w:tcPr>
          <w:p w14:paraId="709F72B8" w14:textId="77777777" w:rsidR="00F2481F" w:rsidRPr="000A3F6B" w:rsidRDefault="00F2481F" w:rsidP="00C00EE3">
            <w:r w:rsidRPr="000A3F6B">
              <w:t>IIT_CHR_ATTRIB31</w:t>
            </w:r>
          </w:p>
        </w:tc>
        <w:tc>
          <w:tcPr>
            <w:tcW w:w="2565" w:type="dxa"/>
            <w:tcPrChange w:id="1675" w:author="Joe.Mendoza" w:date="2014-11-26T15:38:00Z">
              <w:tcPr>
                <w:tcW w:w="1849" w:type="dxa"/>
              </w:tcPr>
            </w:tcPrChange>
          </w:tcPr>
          <w:p w14:paraId="3000E645" w14:textId="25614E35" w:rsidR="00F2481F" w:rsidRPr="000A3F6B" w:rsidRDefault="00B92379" w:rsidP="00C00EE3">
            <w:ins w:id="1676" w:author="Joe.Mendoza" w:date="2014-11-26T14:07:00Z">
              <w:r w:rsidRPr="00B92379">
                <w:t>Asset: RSAM</w:t>
              </w:r>
            </w:ins>
          </w:p>
        </w:tc>
      </w:tr>
      <w:tr w:rsidR="00F2481F" w:rsidRPr="000A3F6B" w14:paraId="1F746CED" w14:textId="77777777" w:rsidTr="0065007B">
        <w:tc>
          <w:tcPr>
            <w:tcW w:w="3019" w:type="dxa"/>
            <w:tcPrChange w:id="1677" w:author="Joe.Mendoza" w:date="2014-11-26T15:38:00Z">
              <w:tcPr>
                <w:tcW w:w="3019" w:type="dxa"/>
              </w:tcPr>
            </w:tcPrChange>
          </w:tcPr>
          <w:p w14:paraId="55C63867" w14:textId="546DAA81" w:rsidR="00F2481F" w:rsidRPr="000A3F6B" w:rsidRDefault="004A5A21" w:rsidP="00C00EE3">
            <w:r w:rsidRPr="000A3F6B">
              <w:t>NE_UNIQUE</w:t>
            </w:r>
          </w:p>
        </w:tc>
        <w:tc>
          <w:tcPr>
            <w:tcW w:w="2939" w:type="dxa"/>
            <w:tcPrChange w:id="1678" w:author="Joe.Mendoza" w:date="2014-11-26T15:38:00Z">
              <w:tcPr>
                <w:tcW w:w="3655" w:type="dxa"/>
              </w:tcPr>
            </w:tcPrChange>
          </w:tcPr>
          <w:p w14:paraId="306EB916" w14:textId="52492692" w:rsidR="00F2481F" w:rsidRPr="000A3F6B" w:rsidRDefault="004A5A21" w:rsidP="00C00EE3">
            <w:r w:rsidRPr="000A3F6B">
              <w:t>NE_UNIQUE</w:t>
            </w:r>
          </w:p>
        </w:tc>
        <w:tc>
          <w:tcPr>
            <w:tcW w:w="2565" w:type="dxa"/>
            <w:tcPrChange w:id="1679" w:author="Joe.Mendoza" w:date="2014-11-26T15:38:00Z">
              <w:tcPr>
                <w:tcW w:w="1849" w:type="dxa"/>
              </w:tcPr>
            </w:tcPrChange>
          </w:tcPr>
          <w:p w14:paraId="22BF4986" w14:textId="77777777" w:rsidR="00F2481F" w:rsidRPr="000A3F6B" w:rsidRDefault="00F2481F" w:rsidP="00C00EE3">
            <w:r w:rsidRPr="000A3F6B">
              <w:t>Route</w:t>
            </w:r>
          </w:p>
        </w:tc>
      </w:tr>
      <w:tr w:rsidR="00F2481F" w:rsidRPr="000A3F6B" w14:paraId="0CB718D0" w14:textId="77777777" w:rsidTr="0065007B">
        <w:tc>
          <w:tcPr>
            <w:tcW w:w="3019" w:type="dxa"/>
            <w:tcPrChange w:id="1680" w:author="Joe.Mendoza" w:date="2014-11-26T15:38:00Z">
              <w:tcPr>
                <w:tcW w:w="3019" w:type="dxa"/>
              </w:tcPr>
            </w:tcPrChange>
          </w:tcPr>
          <w:p w14:paraId="5083925E" w14:textId="180CAD13" w:rsidR="00F2481F" w:rsidRPr="000A3F6B" w:rsidRDefault="004A5A21" w:rsidP="00C00EE3">
            <w:r w:rsidRPr="000A3F6B">
              <w:t>NE_DESCR</w:t>
            </w:r>
          </w:p>
        </w:tc>
        <w:tc>
          <w:tcPr>
            <w:tcW w:w="2939" w:type="dxa"/>
            <w:tcPrChange w:id="1681" w:author="Joe.Mendoza" w:date="2014-11-26T15:38:00Z">
              <w:tcPr>
                <w:tcW w:w="3655" w:type="dxa"/>
              </w:tcPr>
            </w:tcPrChange>
          </w:tcPr>
          <w:p w14:paraId="62930AEB" w14:textId="0E13B8FA" w:rsidR="00F2481F" w:rsidRPr="000A3F6B" w:rsidRDefault="004A5A21" w:rsidP="00C00EE3">
            <w:r w:rsidRPr="000A3F6B">
              <w:t>NE_DESCR</w:t>
            </w:r>
          </w:p>
        </w:tc>
        <w:tc>
          <w:tcPr>
            <w:tcW w:w="2565" w:type="dxa"/>
            <w:tcPrChange w:id="1682" w:author="Joe.Mendoza" w:date="2014-11-26T15:38:00Z">
              <w:tcPr>
                <w:tcW w:w="1849" w:type="dxa"/>
              </w:tcPr>
            </w:tcPrChange>
          </w:tcPr>
          <w:p w14:paraId="3E16D35B" w14:textId="77777777" w:rsidR="00F2481F" w:rsidRPr="000A3F6B" w:rsidRDefault="00F2481F" w:rsidP="00C00EE3">
            <w:r w:rsidRPr="000A3F6B">
              <w:t>Route</w:t>
            </w:r>
          </w:p>
        </w:tc>
      </w:tr>
    </w:tbl>
    <w:p w14:paraId="5D619149" w14:textId="77777777" w:rsidR="003B329B" w:rsidRDefault="003B329B" w:rsidP="0052031C"/>
    <w:p w14:paraId="122EF7C7" w14:textId="5B395BC9" w:rsidR="00481FFE" w:rsidRDefault="00481FFE">
      <w:r>
        <w:br w:type="page"/>
      </w:r>
    </w:p>
    <w:p w14:paraId="4283029D" w14:textId="77777777" w:rsidR="0052031C" w:rsidRPr="0052031C" w:rsidRDefault="0052031C" w:rsidP="0052031C"/>
    <w:p w14:paraId="71ED32F2" w14:textId="2B6D9A90" w:rsidR="001F37BB" w:rsidRDefault="001F37BB" w:rsidP="001F37BB">
      <w:pPr>
        <w:pStyle w:val="Heading2"/>
      </w:pPr>
      <w:bookmarkStart w:id="1683" w:name="_Toc404777949"/>
      <w:r>
        <w:t>3</w:t>
      </w:r>
      <w:r w:rsidRPr="001F37BB">
        <w:rPr>
          <w:vertAlign w:val="superscript"/>
        </w:rPr>
        <w:t>rd</w:t>
      </w:r>
      <w:r>
        <w:t xml:space="preserve"> Party Service Provider Reports</w:t>
      </w:r>
      <w:bookmarkEnd w:id="1683"/>
    </w:p>
    <w:p w14:paraId="6B604244" w14:textId="2B1A2950" w:rsidR="0004370A" w:rsidRPr="0004370A" w:rsidRDefault="0004370A" w:rsidP="0004370A">
      <w:pPr>
        <w:pStyle w:val="Heading3"/>
        <w:numPr>
          <w:ilvl w:val="2"/>
          <w:numId w:val="18"/>
        </w:numPr>
      </w:pPr>
      <w:bookmarkStart w:id="1684" w:name="_Toc404777950"/>
      <w:r>
        <w:t xml:space="preserve">Performance </w:t>
      </w:r>
      <w:r w:rsidR="003B329B">
        <w:t>During</w:t>
      </w:r>
      <w:r>
        <w:t xml:space="preserve"> A Selected Period.</w:t>
      </w:r>
      <w:bookmarkEnd w:id="1684"/>
    </w:p>
    <w:p w14:paraId="305FD3AF" w14:textId="77777777" w:rsidR="0004370A" w:rsidRPr="0004370A" w:rsidRDefault="0004370A" w:rsidP="0004370A"/>
    <w:p w14:paraId="02CF3E25" w14:textId="13BED21A" w:rsidR="00481FFE" w:rsidRDefault="00481FFE" w:rsidP="00481FFE">
      <w:r>
        <w:t xml:space="preserve">This report uses data from the Routine Services Data </w:t>
      </w:r>
      <w:r w:rsidR="00F2481F">
        <w:t>Defects</w:t>
      </w:r>
      <w:r>
        <w:t xml:space="preserve"> section</w:t>
      </w:r>
      <w:ins w:id="1685" w:author="Joe.Mendoza" w:date="2014-11-26T14:27:00Z">
        <w:r w:rsidR="00054F86">
          <w:t xml:space="preserve">, the Requests section, the </w:t>
        </w:r>
      </w:ins>
      <w:ins w:id="1686" w:author="Joe.Mendoza" w:date="2014-11-26T14:32:00Z">
        <w:r w:rsidR="00EF53A1">
          <w:t>accomplishments</w:t>
        </w:r>
      </w:ins>
      <w:ins w:id="1687" w:author="Joe.Mendoza" w:date="2014-11-26T14:27:00Z">
        <w:r w:rsidR="00054F86">
          <w:t xml:space="preserve"> section and the inspections section</w:t>
        </w:r>
      </w:ins>
      <w:del w:id="1688" w:author="Joe.Mendoza" w:date="2014-11-26T14:28:00Z">
        <w:r w:rsidDel="00054F86">
          <w:delText xml:space="preserve"> to determine which </w:delText>
        </w:r>
        <w:r w:rsidR="00F2481F" w:rsidDel="00054F86">
          <w:delText>Defects</w:delText>
        </w:r>
        <w:r w:rsidDel="00054F86">
          <w:delText xml:space="preserve"> have been completed during a period</w:delText>
        </w:r>
      </w:del>
      <w:ins w:id="1689" w:author="Joe.Mendoza" w:date="2014-11-26T14:28:00Z">
        <w:r w:rsidR="00054F86">
          <w:t xml:space="preserve"> to </w:t>
        </w:r>
      </w:ins>
      <w:ins w:id="1690" w:author="Joe.Mendoza" w:date="2014-11-26T14:32:00Z">
        <w:r w:rsidR="00EF53A1">
          <w:t>determine</w:t>
        </w:r>
      </w:ins>
      <w:ins w:id="1691" w:author="Joe.Mendoza" w:date="2014-11-26T14:28:00Z">
        <w:r w:rsidR="00054F86">
          <w:t xml:space="preserve"> several metrics</w:t>
        </w:r>
      </w:ins>
      <w:r>
        <w:t xml:space="preserve">.   It should be grouped by provider and be able to be filtered by </w:t>
      </w:r>
      <w:del w:id="1692" w:author="Joe.Mendoza" w:date="2014-11-26T14:38:00Z">
        <w:r w:rsidR="00F2481F" w:rsidDel="00324321">
          <w:delText>Date_Rasied</w:delText>
        </w:r>
      </w:del>
      <w:ins w:id="1693" w:author="Joe.Mendoza" w:date="2014-11-26T14:38:00Z">
        <w:r w:rsidR="00324321">
          <w:t>the various completion dates</w:t>
        </w:r>
      </w:ins>
      <w:r>
        <w:t xml:space="preserve"> </w:t>
      </w:r>
      <w:ins w:id="1694" w:author="Joe.Mendoza" w:date="2014-11-26T14:39:00Z">
        <w:r w:rsidR="00324321">
          <w:t>mentioned in the table below</w:t>
        </w:r>
      </w:ins>
      <w:del w:id="1695" w:author="Joe.Mendoza" w:date="2014-11-26T14:39:00Z">
        <w:r w:rsidDel="00324321">
          <w:delText xml:space="preserve">for </w:delText>
        </w:r>
      </w:del>
      <w:del w:id="1696" w:author="Joe.Mendoza" w:date="2014-11-26T14:38:00Z">
        <w:r w:rsidDel="00324321">
          <w:delText xml:space="preserve">a </w:delText>
        </w:r>
        <w:r w:rsidR="00F2481F" w:rsidDel="00324321">
          <w:delText>pe</w:delText>
        </w:r>
        <w:r w:rsidDel="00324321">
          <w:delText>riod</w:delText>
        </w:r>
      </w:del>
      <w:r>
        <w:t>.</w:t>
      </w:r>
    </w:p>
    <w:p w14:paraId="638FCFC8" w14:textId="77777777" w:rsidR="00481FFE" w:rsidRDefault="00481FFE" w:rsidP="00481FFE"/>
    <w:p w14:paraId="5E0488BD" w14:textId="6A87B1AE" w:rsidR="001F37BB" w:rsidRDefault="00481FFE" w:rsidP="00481FFE">
      <w:r>
        <w:t>This report needs to link the RSAM</w:t>
      </w:r>
      <w:ins w:id="1697" w:author="Joe.Mendoza" w:date="2014-11-26T14:35:00Z">
        <w:r w:rsidR="00EF53A1">
          <w:t xml:space="preserve">, </w:t>
        </w:r>
        <w:r w:rsidR="00EF53A1" w:rsidRPr="00EF53A1">
          <w:t>RSDE</w:t>
        </w:r>
      </w:ins>
      <w:ins w:id="1698" w:author="Joe.Mendoza" w:date="2014-11-26T14:38:00Z">
        <w:r w:rsidR="00324321">
          <w:t xml:space="preserve"> and </w:t>
        </w:r>
      </w:ins>
      <w:ins w:id="1699" w:author="Joe.Mendoza" w:date="2014-12-10T13:15:00Z">
        <w:r w:rsidR="00F35BEE">
          <w:t>RSIN</w:t>
        </w:r>
      </w:ins>
      <w:r>
        <w:t xml:space="preserve"> asset</w:t>
      </w:r>
      <w:ins w:id="1700" w:author="Joe.Mendoza" w:date="2014-11-26T14:38:00Z">
        <w:r w:rsidR="00324321">
          <w:t>s</w:t>
        </w:r>
      </w:ins>
      <w:r>
        <w:t xml:space="preserve"> back to </w:t>
      </w:r>
      <w:r w:rsidR="009334B7">
        <w:t>RSD</w:t>
      </w:r>
      <w:r>
        <w:t xml:space="preserve"> in nm_inv_items.  </w:t>
      </w:r>
    </w:p>
    <w:p w14:paraId="3E6D3262" w14:textId="77777777" w:rsidR="00FE71B5" w:rsidRPr="001F37BB" w:rsidRDefault="00FE71B5" w:rsidP="00481FFE"/>
    <w:tbl>
      <w:tblPr>
        <w:tblStyle w:val="TableGrid"/>
        <w:tblW w:w="0" w:type="auto"/>
        <w:tblLook w:val="04A0" w:firstRow="1" w:lastRow="0" w:firstColumn="1" w:lastColumn="0" w:noHBand="0" w:noVBand="1"/>
      </w:tblPr>
      <w:tblGrid>
        <w:gridCol w:w="2906"/>
        <w:gridCol w:w="2905"/>
        <w:gridCol w:w="2712"/>
      </w:tblGrid>
      <w:tr w:rsidR="009B15EE" w:rsidRPr="00AB6569" w:rsidDel="00054F86" w14:paraId="3C09576D" w14:textId="4FEBA4D8" w:rsidTr="009B15EE">
        <w:trPr>
          <w:del w:id="1701" w:author="Joe.Mendoza" w:date="2014-11-26T14:26:00Z"/>
        </w:trPr>
        <w:tc>
          <w:tcPr>
            <w:tcW w:w="2906" w:type="dxa"/>
          </w:tcPr>
          <w:p w14:paraId="1C94CEFC" w14:textId="58C4845A" w:rsidR="009B15EE" w:rsidRPr="00AB6569" w:rsidDel="00054F86" w:rsidRDefault="009B15EE" w:rsidP="00B010B5">
            <w:pPr>
              <w:jc w:val="center"/>
              <w:rPr>
                <w:del w:id="1702" w:author="Joe.Mendoza" w:date="2014-11-26T14:26:00Z"/>
                <w:b/>
              </w:rPr>
            </w:pPr>
            <w:del w:id="1703" w:author="Joe.Mendoza" w:date="2014-11-26T14:26:00Z">
              <w:r w:rsidRPr="00AB6569" w:rsidDel="00054F86">
                <w:rPr>
                  <w:b/>
                </w:rPr>
                <w:delText>Column Name</w:delText>
              </w:r>
            </w:del>
          </w:p>
        </w:tc>
        <w:tc>
          <w:tcPr>
            <w:tcW w:w="2905" w:type="dxa"/>
          </w:tcPr>
          <w:p w14:paraId="13D56261" w14:textId="06164418" w:rsidR="009B15EE" w:rsidRPr="00AB6569" w:rsidDel="00054F86" w:rsidRDefault="009B15EE" w:rsidP="00B010B5">
            <w:pPr>
              <w:jc w:val="center"/>
              <w:rPr>
                <w:del w:id="1704" w:author="Joe.Mendoza" w:date="2014-11-26T14:26:00Z"/>
                <w:b/>
              </w:rPr>
            </w:pPr>
            <w:del w:id="1705" w:author="Joe.Mendoza" w:date="2014-11-26T14:26:00Z">
              <w:r w:rsidRPr="00AB6569" w:rsidDel="00054F86">
                <w:rPr>
                  <w:b/>
                </w:rPr>
                <w:delText>RAMS Internal Name</w:delText>
              </w:r>
            </w:del>
          </w:p>
        </w:tc>
        <w:tc>
          <w:tcPr>
            <w:tcW w:w="2712" w:type="dxa"/>
          </w:tcPr>
          <w:p w14:paraId="7C2BEBFE" w14:textId="1F3F0691" w:rsidR="009B15EE" w:rsidRPr="00AB6569" w:rsidDel="00054F86" w:rsidRDefault="009B15EE" w:rsidP="00B010B5">
            <w:pPr>
              <w:jc w:val="center"/>
              <w:rPr>
                <w:del w:id="1706" w:author="Joe.Mendoza" w:date="2014-11-26T14:26:00Z"/>
                <w:b/>
              </w:rPr>
            </w:pPr>
            <w:del w:id="1707" w:author="Joe.Mendoza" w:date="2014-11-26T14:26:00Z">
              <w:r w:rsidRPr="00AB6569" w:rsidDel="00054F86">
                <w:rPr>
                  <w:b/>
                </w:rPr>
                <w:delText>Comments</w:delText>
              </w:r>
            </w:del>
          </w:p>
        </w:tc>
      </w:tr>
      <w:tr w:rsidR="009B15EE" w:rsidRPr="00AB6569" w:rsidDel="00054F86" w14:paraId="430CFA42" w14:textId="6CC41257" w:rsidTr="009B15EE">
        <w:trPr>
          <w:del w:id="1708" w:author="Joe.Mendoza" w:date="2014-11-26T14:26:00Z"/>
        </w:trPr>
        <w:tc>
          <w:tcPr>
            <w:tcW w:w="2906" w:type="dxa"/>
          </w:tcPr>
          <w:p w14:paraId="4D6BB6A8" w14:textId="1E1FC6D7" w:rsidR="009B15EE" w:rsidRPr="00AB6569" w:rsidDel="00054F86" w:rsidRDefault="009B15EE" w:rsidP="00B010B5">
            <w:pPr>
              <w:rPr>
                <w:del w:id="1709" w:author="Joe.Mendoza" w:date="2014-11-26T14:26:00Z"/>
              </w:rPr>
            </w:pPr>
            <w:del w:id="1710" w:author="Joe.Mendoza" w:date="2014-11-26T14:26:00Z">
              <w:r w:rsidRPr="00AB6569" w:rsidDel="00054F86">
                <w:delText>Provider</w:delText>
              </w:r>
            </w:del>
          </w:p>
        </w:tc>
        <w:tc>
          <w:tcPr>
            <w:tcW w:w="2905" w:type="dxa"/>
          </w:tcPr>
          <w:p w14:paraId="384B1E81" w14:textId="441BEDD0" w:rsidR="009B15EE" w:rsidRPr="00AB6569" w:rsidDel="00054F86" w:rsidRDefault="009B15EE" w:rsidP="00B010B5">
            <w:pPr>
              <w:rPr>
                <w:del w:id="1711" w:author="Joe.Mendoza" w:date="2014-11-26T14:26:00Z"/>
              </w:rPr>
            </w:pPr>
          </w:p>
        </w:tc>
        <w:tc>
          <w:tcPr>
            <w:tcW w:w="2712" w:type="dxa"/>
          </w:tcPr>
          <w:p w14:paraId="34DDFBAD" w14:textId="7E7F17E1" w:rsidR="009B15EE" w:rsidRPr="00AB6569" w:rsidDel="00054F86" w:rsidRDefault="00216358" w:rsidP="00B010B5">
            <w:pPr>
              <w:rPr>
                <w:del w:id="1712" w:author="Joe.Mendoza" w:date="2014-11-26T14:26:00Z"/>
              </w:rPr>
            </w:pPr>
            <w:del w:id="1713" w:author="Joe.Mendoza" w:date="2014-11-26T14:26:00Z">
              <w:r w:rsidDel="00054F86">
                <w:delText>Vendor Code</w:delText>
              </w:r>
              <w:r w:rsidR="001D21D0" w:rsidDel="00054F86">
                <w:delText xml:space="preserve"> Decoded</w:delText>
              </w:r>
            </w:del>
          </w:p>
        </w:tc>
      </w:tr>
      <w:tr w:rsidR="009B15EE" w:rsidRPr="00AB6569" w:rsidDel="00054F86" w14:paraId="371604E5" w14:textId="7B32BB97" w:rsidTr="009B15EE">
        <w:trPr>
          <w:del w:id="1714" w:author="Joe.Mendoza" w:date="2014-11-26T14:26:00Z"/>
        </w:trPr>
        <w:tc>
          <w:tcPr>
            <w:tcW w:w="2906" w:type="dxa"/>
          </w:tcPr>
          <w:p w14:paraId="63E98AB8" w14:textId="39007A55" w:rsidR="009B15EE" w:rsidRPr="00AB6569" w:rsidDel="00054F86" w:rsidRDefault="009B15EE" w:rsidP="00B010B5">
            <w:pPr>
              <w:rPr>
                <w:del w:id="1715" w:author="Joe.Mendoza" w:date="2014-11-26T14:26:00Z"/>
              </w:rPr>
            </w:pPr>
            <w:del w:id="1716" w:author="Joe.Mendoza" w:date="2014-11-26T14:26:00Z">
              <w:r w:rsidRPr="00AB6569" w:rsidDel="00054F86">
                <w:delText>Date_range_begins</w:delText>
              </w:r>
            </w:del>
          </w:p>
        </w:tc>
        <w:tc>
          <w:tcPr>
            <w:tcW w:w="2905" w:type="dxa"/>
          </w:tcPr>
          <w:p w14:paraId="117B9F65" w14:textId="6261E9EA" w:rsidR="009B15EE" w:rsidRPr="00AB6569" w:rsidDel="00054F86" w:rsidRDefault="009B15EE" w:rsidP="00B010B5">
            <w:pPr>
              <w:rPr>
                <w:del w:id="1717" w:author="Joe.Mendoza" w:date="2014-11-26T14:26:00Z"/>
              </w:rPr>
            </w:pPr>
            <w:del w:id="1718" w:author="Joe.Mendoza" w:date="2014-11-26T14:26:00Z">
              <w:r w:rsidRPr="00AB6569" w:rsidDel="00054F86">
                <w:delText>Min(IIT_DATE_ATTRIB86)</w:delText>
              </w:r>
            </w:del>
          </w:p>
        </w:tc>
        <w:tc>
          <w:tcPr>
            <w:tcW w:w="2712" w:type="dxa"/>
          </w:tcPr>
          <w:p w14:paraId="4E9EA468" w14:textId="6157AA72" w:rsidR="009B15EE" w:rsidRPr="00AB6569" w:rsidDel="00054F86" w:rsidRDefault="009B15EE" w:rsidP="00B010B5">
            <w:pPr>
              <w:rPr>
                <w:del w:id="1719" w:author="Joe.Mendoza" w:date="2014-11-26T14:26:00Z"/>
              </w:rPr>
            </w:pPr>
          </w:p>
        </w:tc>
      </w:tr>
      <w:tr w:rsidR="009B15EE" w:rsidRPr="00AB6569" w:rsidDel="00054F86" w14:paraId="10D089DC" w14:textId="0D5C44D7" w:rsidTr="009B15EE">
        <w:trPr>
          <w:del w:id="1720" w:author="Joe.Mendoza" w:date="2014-11-26T14:26:00Z"/>
        </w:trPr>
        <w:tc>
          <w:tcPr>
            <w:tcW w:w="2906" w:type="dxa"/>
          </w:tcPr>
          <w:p w14:paraId="62C69A3C" w14:textId="64538A70" w:rsidR="009B15EE" w:rsidRPr="00AB6569" w:rsidDel="00054F86" w:rsidRDefault="009B15EE" w:rsidP="00B010B5">
            <w:pPr>
              <w:rPr>
                <w:del w:id="1721" w:author="Joe.Mendoza" w:date="2014-11-26T14:26:00Z"/>
              </w:rPr>
            </w:pPr>
            <w:del w:id="1722" w:author="Joe.Mendoza" w:date="2014-11-26T14:26:00Z">
              <w:r w:rsidRPr="00AB6569" w:rsidDel="00054F86">
                <w:delText>Date_range_end</w:delText>
              </w:r>
            </w:del>
          </w:p>
        </w:tc>
        <w:tc>
          <w:tcPr>
            <w:tcW w:w="2905" w:type="dxa"/>
          </w:tcPr>
          <w:p w14:paraId="7817CFDA" w14:textId="73F2CAD1" w:rsidR="009B15EE" w:rsidRPr="00AB6569" w:rsidDel="00054F86" w:rsidRDefault="009B15EE" w:rsidP="00B010B5">
            <w:pPr>
              <w:rPr>
                <w:del w:id="1723" w:author="Joe.Mendoza" w:date="2014-11-26T14:26:00Z"/>
              </w:rPr>
            </w:pPr>
            <w:del w:id="1724" w:author="Joe.Mendoza" w:date="2014-11-26T14:26:00Z">
              <w:r w:rsidRPr="00AB6569" w:rsidDel="00054F86">
                <w:delText>Max(IIT_DATE_ATTRIB86)</w:delText>
              </w:r>
            </w:del>
          </w:p>
        </w:tc>
        <w:tc>
          <w:tcPr>
            <w:tcW w:w="2712" w:type="dxa"/>
          </w:tcPr>
          <w:p w14:paraId="448DD927" w14:textId="445BB5DA" w:rsidR="009B15EE" w:rsidRPr="00AB6569" w:rsidDel="00054F86" w:rsidRDefault="009B15EE" w:rsidP="00B010B5">
            <w:pPr>
              <w:rPr>
                <w:del w:id="1725" w:author="Joe.Mendoza" w:date="2014-11-26T14:26:00Z"/>
              </w:rPr>
            </w:pPr>
          </w:p>
        </w:tc>
      </w:tr>
      <w:tr w:rsidR="009B15EE" w:rsidRPr="00AB6569" w:rsidDel="00054F86" w14:paraId="4E044D5A" w14:textId="5C69A524" w:rsidTr="009B15EE">
        <w:trPr>
          <w:del w:id="1726" w:author="Joe.Mendoza" w:date="2014-11-26T14:26:00Z"/>
        </w:trPr>
        <w:tc>
          <w:tcPr>
            <w:tcW w:w="2906" w:type="dxa"/>
          </w:tcPr>
          <w:p w14:paraId="2B45647C" w14:textId="27C99B03" w:rsidR="009B15EE" w:rsidRPr="00AB6569" w:rsidDel="00054F86" w:rsidRDefault="009B15EE" w:rsidP="00B010B5">
            <w:pPr>
              <w:rPr>
                <w:del w:id="1727" w:author="Joe.Mendoza" w:date="2014-11-26T14:26:00Z"/>
              </w:rPr>
            </w:pPr>
            <w:del w:id="1728" w:author="Joe.Mendoza" w:date="2014-11-26T14:26:00Z">
              <w:r w:rsidRPr="00AB6569" w:rsidDel="00054F86">
                <w:delText>Average Days</w:delText>
              </w:r>
            </w:del>
          </w:p>
        </w:tc>
        <w:tc>
          <w:tcPr>
            <w:tcW w:w="2905" w:type="dxa"/>
          </w:tcPr>
          <w:p w14:paraId="202CBF4B" w14:textId="7C4C90B0" w:rsidR="009B15EE" w:rsidRPr="00AB6569" w:rsidDel="00054F86" w:rsidRDefault="009B15EE" w:rsidP="00B010B5">
            <w:pPr>
              <w:rPr>
                <w:del w:id="1729" w:author="Joe.Mendoza" w:date="2014-11-26T14:26:00Z"/>
              </w:rPr>
            </w:pPr>
            <w:del w:id="1730" w:author="Joe.Mendoza" w:date="2014-11-26T14:26:00Z">
              <w:r w:rsidRPr="00AB6569" w:rsidDel="00054F86">
                <w:delText>Avg(Request Completion Date - Request Date Received)</w:delText>
              </w:r>
              <w:r w:rsidR="008C0552" w:rsidDel="00054F86">
                <w:delText>.</w:delText>
              </w:r>
            </w:del>
          </w:p>
        </w:tc>
        <w:tc>
          <w:tcPr>
            <w:tcW w:w="2712" w:type="dxa"/>
          </w:tcPr>
          <w:p w14:paraId="6FB35657" w14:textId="20579E89" w:rsidR="009B15EE" w:rsidRPr="00AB6569" w:rsidDel="00054F86" w:rsidRDefault="009B15EE" w:rsidP="00B010B5">
            <w:pPr>
              <w:rPr>
                <w:del w:id="1731" w:author="Joe.Mendoza" w:date="2014-11-26T14:26:00Z"/>
              </w:rPr>
            </w:pPr>
            <w:del w:id="1732" w:author="Joe.Mendoza" w:date="2014-11-26T14:26:00Z">
              <w:r w:rsidRPr="00AB6569" w:rsidDel="00054F86">
                <w:delText>Request Completion Date not null</w:delText>
              </w:r>
            </w:del>
          </w:p>
        </w:tc>
      </w:tr>
      <w:tr w:rsidR="009B15EE" w:rsidRPr="00AB6569" w:rsidDel="00054F86" w14:paraId="41E1C934" w14:textId="1A7D0B52" w:rsidTr="009B15EE">
        <w:trPr>
          <w:del w:id="1733" w:author="Joe.Mendoza" w:date="2014-11-26T14:26:00Z"/>
        </w:trPr>
        <w:tc>
          <w:tcPr>
            <w:tcW w:w="2906" w:type="dxa"/>
          </w:tcPr>
          <w:p w14:paraId="16185861" w14:textId="5BF138D5" w:rsidR="009B15EE" w:rsidRPr="00AB6569" w:rsidDel="00054F86" w:rsidRDefault="009B15EE" w:rsidP="00B010B5">
            <w:pPr>
              <w:rPr>
                <w:del w:id="1734" w:author="Joe.Mendoza" w:date="2014-11-26T14:26:00Z"/>
              </w:rPr>
            </w:pPr>
            <w:del w:id="1735" w:author="Joe.Mendoza" w:date="2014-11-26T14:26:00Z">
              <w:r w:rsidDel="00054F86">
                <w:delText>Defects fixed</w:delText>
              </w:r>
            </w:del>
          </w:p>
        </w:tc>
        <w:tc>
          <w:tcPr>
            <w:tcW w:w="2905" w:type="dxa"/>
          </w:tcPr>
          <w:p w14:paraId="3F033D2E" w14:textId="501E2CA7" w:rsidR="009B15EE" w:rsidRPr="00AB6569" w:rsidDel="00054F86" w:rsidRDefault="008C0552" w:rsidP="00B010B5">
            <w:pPr>
              <w:rPr>
                <w:del w:id="1736" w:author="Joe.Mendoza" w:date="2014-11-26T14:26:00Z"/>
              </w:rPr>
            </w:pPr>
            <w:del w:id="1737" w:author="Joe.Mendoza" w:date="2014-11-26T14:26:00Z">
              <w:r w:rsidRPr="008C0552" w:rsidDel="00054F86">
                <w:delText>Sum(Request Completion Date)</w:delText>
              </w:r>
            </w:del>
          </w:p>
        </w:tc>
        <w:tc>
          <w:tcPr>
            <w:tcW w:w="2712" w:type="dxa"/>
          </w:tcPr>
          <w:p w14:paraId="7A4EF389" w14:textId="30A3E460" w:rsidR="009B15EE" w:rsidRPr="00AB6569" w:rsidDel="00054F86" w:rsidRDefault="008C0552" w:rsidP="00B010B5">
            <w:pPr>
              <w:rPr>
                <w:del w:id="1738" w:author="Joe.Mendoza" w:date="2014-11-26T14:26:00Z"/>
              </w:rPr>
            </w:pPr>
            <w:del w:id="1739" w:author="Joe.Mendoza" w:date="2014-11-26T14:26:00Z">
              <w:r w:rsidRPr="008C0552" w:rsidDel="00054F86">
                <w:delText xml:space="preserve">Request Completion Date is </w:delText>
              </w:r>
              <w:r w:rsidDel="00054F86">
                <w:delText xml:space="preserve">not </w:delText>
              </w:r>
              <w:r w:rsidRPr="008C0552" w:rsidDel="00054F86">
                <w:delText>null</w:delText>
              </w:r>
            </w:del>
          </w:p>
        </w:tc>
      </w:tr>
      <w:tr w:rsidR="009B15EE" w:rsidRPr="00AB6569" w:rsidDel="00054F86" w14:paraId="7FCC4FF9" w14:textId="4F4C0288" w:rsidTr="009B15EE">
        <w:trPr>
          <w:del w:id="1740" w:author="Joe.Mendoza" w:date="2014-11-26T14:26:00Z"/>
        </w:trPr>
        <w:tc>
          <w:tcPr>
            <w:tcW w:w="2906" w:type="dxa"/>
          </w:tcPr>
          <w:p w14:paraId="0DF0A23D" w14:textId="4A281777" w:rsidR="009B15EE" w:rsidDel="00054F86" w:rsidRDefault="009B15EE" w:rsidP="00B010B5">
            <w:pPr>
              <w:rPr>
                <w:del w:id="1741" w:author="Joe.Mendoza" w:date="2014-11-26T14:26:00Z"/>
              </w:rPr>
            </w:pPr>
            <w:del w:id="1742" w:author="Joe.Mendoza" w:date="2014-11-26T14:26:00Z">
              <w:r w:rsidDel="00054F86">
                <w:delText>Defect Number</w:delText>
              </w:r>
            </w:del>
          </w:p>
        </w:tc>
        <w:tc>
          <w:tcPr>
            <w:tcW w:w="2905" w:type="dxa"/>
          </w:tcPr>
          <w:p w14:paraId="638CC989" w14:textId="7F18FF6D" w:rsidR="009B15EE" w:rsidRPr="00AB6569" w:rsidDel="00054F86" w:rsidRDefault="001D21D0" w:rsidP="00B010B5">
            <w:pPr>
              <w:rPr>
                <w:del w:id="1743" w:author="Joe.Mendoza" w:date="2014-11-26T14:26:00Z"/>
              </w:rPr>
            </w:pPr>
            <w:del w:id="1744" w:author="Joe.Mendoza" w:date="2014-11-26T14:26:00Z">
              <w:r w:rsidRPr="001D21D0" w:rsidDel="00054F86">
                <w:delText>IIT_CHR_ATTRIB27</w:delText>
              </w:r>
            </w:del>
          </w:p>
        </w:tc>
        <w:tc>
          <w:tcPr>
            <w:tcW w:w="2712" w:type="dxa"/>
          </w:tcPr>
          <w:p w14:paraId="2B1C82A2" w14:textId="7D0BF892" w:rsidR="009B15EE" w:rsidRPr="00AB6569" w:rsidDel="00054F86" w:rsidRDefault="00D0039D" w:rsidP="00B010B5">
            <w:pPr>
              <w:rPr>
                <w:del w:id="1745" w:author="Joe.Mendoza" w:date="2014-11-26T14:26:00Z"/>
              </w:rPr>
            </w:pPr>
            <w:del w:id="1746" w:author="Joe.Mendoza" w:date="2014-11-26T14:26:00Z">
              <w:r w:rsidRPr="00D0039D" w:rsidDel="00054F86">
                <w:delText>Asset: RSDE</w:delText>
              </w:r>
            </w:del>
          </w:p>
        </w:tc>
      </w:tr>
      <w:tr w:rsidR="009B15EE" w:rsidRPr="00AB6569" w:rsidDel="00054F86" w14:paraId="2FB5AC54" w14:textId="3E975E46" w:rsidTr="009B15EE">
        <w:trPr>
          <w:del w:id="1747" w:author="Joe.Mendoza" w:date="2014-11-26T14:26:00Z"/>
        </w:trPr>
        <w:tc>
          <w:tcPr>
            <w:tcW w:w="2906" w:type="dxa"/>
          </w:tcPr>
          <w:p w14:paraId="5C24FC77" w14:textId="320A013C" w:rsidR="009B15EE" w:rsidDel="00054F86" w:rsidRDefault="009B15EE" w:rsidP="00B010B5">
            <w:pPr>
              <w:rPr>
                <w:del w:id="1748" w:author="Joe.Mendoza" w:date="2014-11-26T14:26:00Z"/>
              </w:rPr>
            </w:pPr>
            <w:commentRangeStart w:id="1749"/>
            <w:del w:id="1750" w:author="Joe.Mendoza" w:date="2014-11-26T14:26:00Z">
              <w:r w:rsidDel="00054F86">
                <w:delText>Accomplishment details</w:delText>
              </w:r>
              <w:commentRangeEnd w:id="1749"/>
              <w:r w:rsidR="001D21D0" w:rsidDel="00054F86">
                <w:rPr>
                  <w:rStyle w:val="CommentReference"/>
                  <w:rFonts w:eastAsia="Times New Roman" w:cs="Times New Roman"/>
                  <w:lang w:val="en-US"/>
                </w:rPr>
                <w:commentReference w:id="1749"/>
              </w:r>
            </w:del>
          </w:p>
        </w:tc>
        <w:tc>
          <w:tcPr>
            <w:tcW w:w="2905" w:type="dxa"/>
          </w:tcPr>
          <w:p w14:paraId="11F6488F" w14:textId="44DE2EDE" w:rsidR="009B15EE" w:rsidRPr="00AB6569" w:rsidDel="00054F86" w:rsidRDefault="009B15EE" w:rsidP="00B010B5">
            <w:pPr>
              <w:rPr>
                <w:del w:id="1751" w:author="Joe.Mendoza" w:date="2014-11-26T14:26:00Z"/>
              </w:rPr>
            </w:pPr>
          </w:p>
        </w:tc>
        <w:tc>
          <w:tcPr>
            <w:tcW w:w="2712" w:type="dxa"/>
          </w:tcPr>
          <w:p w14:paraId="304A5BEF" w14:textId="1AB8CCD9" w:rsidR="009B15EE" w:rsidRPr="00AB6569" w:rsidDel="00054F86" w:rsidRDefault="009B15EE" w:rsidP="00B010B5">
            <w:pPr>
              <w:rPr>
                <w:del w:id="1752" w:author="Joe.Mendoza" w:date="2014-11-26T14:26:00Z"/>
              </w:rPr>
            </w:pPr>
          </w:p>
        </w:tc>
      </w:tr>
      <w:tr w:rsidR="009B15EE" w:rsidRPr="00AB6569" w:rsidDel="00054F86" w14:paraId="0FCE88CF" w14:textId="27BBD059" w:rsidTr="009B15EE">
        <w:trPr>
          <w:del w:id="1753" w:author="Joe.Mendoza" w:date="2014-11-26T14:26:00Z"/>
        </w:trPr>
        <w:tc>
          <w:tcPr>
            <w:tcW w:w="2906" w:type="dxa"/>
          </w:tcPr>
          <w:p w14:paraId="67A0D773" w14:textId="50087B2C" w:rsidR="009B15EE" w:rsidDel="00054F86" w:rsidRDefault="009B15EE" w:rsidP="00B010B5">
            <w:pPr>
              <w:rPr>
                <w:del w:id="1754" w:author="Joe.Mendoza" w:date="2014-11-26T14:26:00Z"/>
              </w:rPr>
            </w:pPr>
            <w:del w:id="1755" w:author="Joe.Mendoza" w:date="2014-11-26T14:26:00Z">
              <w:r w:rsidDel="00054F86">
                <w:delText>Vendor Code</w:delText>
              </w:r>
            </w:del>
          </w:p>
        </w:tc>
        <w:tc>
          <w:tcPr>
            <w:tcW w:w="2905" w:type="dxa"/>
          </w:tcPr>
          <w:p w14:paraId="207634D1" w14:textId="706A155B" w:rsidR="009B15EE" w:rsidRPr="00AB6569" w:rsidDel="00054F86" w:rsidRDefault="001D21D0" w:rsidP="00B010B5">
            <w:pPr>
              <w:rPr>
                <w:del w:id="1756" w:author="Joe.Mendoza" w:date="2014-11-26T14:26:00Z"/>
              </w:rPr>
            </w:pPr>
            <w:del w:id="1757" w:author="Joe.Mendoza" w:date="2014-11-26T14:26:00Z">
              <w:r w:rsidRPr="001D21D0" w:rsidDel="00054F86">
                <w:delText>IIT_CHR_ATTRIB26</w:delText>
              </w:r>
            </w:del>
          </w:p>
        </w:tc>
        <w:tc>
          <w:tcPr>
            <w:tcW w:w="2712" w:type="dxa"/>
          </w:tcPr>
          <w:p w14:paraId="71D4E7D3" w14:textId="30C2441D" w:rsidR="009B15EE" w:rsidRPr="00AB6569" w:rsidDel="00054F86" w:rsidRDefault="001D21D0" w:rsidP="00B010B5">
            <w:pPr>
              <w:rPr>
                <w:del w:id="1758" w:author="Joe.Mendoza" w:date="2014-11-26T14:26:00Z"/>
              </w:rPr>
            </w:pPr>
            <w:del w:id="1759" w:author="Joe.Mendoza" w:date="2014-11-26T14:26:00Z">
              <w:r w:rsidDel="00054F86">
                <w:delText>Asset: RSD</w:delText>
              </w:r>
            </w:del>
          </w:p>
        </w:tc>
      </w:tr>
      <w:tr w:rsidR="009B15EE" w:rsidRPr="00AB6569" w:rsidDel="00054F86" w14:paraId="78CA8BFD" w14:textId="09B78C76" w:rsidTr="009B15EE">
        <w:trPr>
          <w:del w:id="1760" w:author="Joe.Mendoza" w:date="2014-11-26T14:26:00Z"/>
        </w:trPr>
        <w:tc>
          <w:tcPr>
            <w:tcW w:w="2906" w:type="dxa"/>
          </w:tcPr>
          <w:p w14:paraId="01632A1F" w14:textId="6B34A891" w:rsidR="009B15EE" w:rsidDel="00054F86" w:rsidRDefault="009B15EE" w:rsidP="00B010B5">
            <w:pPr>
              <w:rPr>
                <w:del w:id="1761" w:author="Joe.Mendoza" w:date="2014-11-26T14:26:00Z"/>
              </w:rPr>
            </w:pPr>
            <w:del w:id="1762" w:author="Joe.Mendoza" w:date="2014-11-26T14:26:00Z">
              <w:r w:rsidDel="00054F86">
                <w:delText>Reference ID</w:delText>
              </w:r>
            </w:del>
          </w:p>
        </w:tc>
        <w:tc>
          <w:tcPr>
            <w:tcW w:w="2905" w:type="dxa"/>
          </w:tcPr>
          <w:p w14:paraId="54538E39" w14:textId="5E33B264" w:rsidR="009B15EE" w:rsidRPr="00AB6569" w:rsidDel="00054F86" w:rsidRDefault="001D21D0" w:rsidP="00B010B5">
            <w:pPr>
              <w:rPr>
                <w:del w:id="1763" w:author="Joe.Mendoza" w:date="2014-11-26T14:26:00Z"/>
              </w:rPr>
            </w:pPr>
            <w:del w:id="1764" w:author="Joe.Mendoza" w:date="2014-11-26T14:26:00Z">
              <w:r w:rsidRPr="001D21D0" w:rsidDel="00054F86">
                <w:delText>IIT_NUM_ATTRIB25</w:delText>
              </w:r>
            </w:del>
          </w:p>
        </w:tc>
        <w:tc>
          <w:tcPr>
            <w:tcW w:w="2712" w:type="dxa"/>
          </w:tcPr>
          <w:p w14:paraId="24840BEF" w14:textId="004F9FF1" w:rsidR="009B15EE" w:rsidRPr="00AB6569" w:rsidDel="00054F86" w:rsidRDefault="001D21D0" w:rsidP="00B010B5">
            <w:pPr>
              <w:rPr>
                <w:del w:id="1765" w:author="Joe.Mendoza" w:date="2014-11-26T14:26:00Z"/>
              </w:rPr>
            </w:pPr>
            <w:del w:id="1766" w:author="Joe.Mendoza" w:date="2014-11-26T14:26:00Z">
              <w:r w:rsidRPr="001D21D0" w:rsidDel="00054F86">
                <w:delText>Asset: RSD</w:delText>
              </w:r>
            </w:del>
          </w:p>
        </w:tc>
      </w:tr>
      <w:tr w:rsidR="009B15EE" w:rsidRPr="00AB6569" w:rsidDel="00054F86" w14:paraId="5E0BE625" w14:textId="21B38AF7" w:rsidTr="009B15EE">
        <w:trPr>
          <w:del w:id="1767" w:author="Joe.Mendoza" w:date="2014-11-26T14:26:00Z"/>
        </w:trPr>
        <w:tc>
          <w:tcPr>
            <w:tcW w:w="2906" w:type="dxa"/>
          </w:tcPr>
          <w:p w14:paraId="0D6963A5" w14:textId="61944F47" w:rsidR="009B15EE" w:rsidDel="00054F86" w:rsidRDefault="009B15EE" w:rsidP="00B010B5">
            <w:pPr>
              <w:rPr>
                <w:del w:id="1768" w:author="Joe.Mendoza" w:date="2014-11-26T14:26:00Z"/>
              </w:rPr>
            </w:pPr>
            <w:del w:id="1769" w:author="Joe.Mendoza" w:date="2014-11-26T14:26:00Z">
              <w:r w:rsidDel="00054F86">
                <w:delText>Date of fix</w:delText>
              </w:r>
            </w:del>
          </w:p>
        </w:tc>
        <w:tc>
          <w:tcPr>
            <w:tcW w:w="2905" w:type="dxa"/>
          </w:tcPr>
          <w:p w14:paraId="1F2078CD" w14:textId="11B238CB" w:rsidR="009B15EE" w:rsidRPr="00AB6569" w:rsidDel="00054F86" w:rsidRDefault="001D21D0" w:rsidP="00B010B5">
            <w:pPr>
              <w:rPr>
                <w:del w:id="1770" w:author="Joe.Mendoza" w:date="2014-11-26T14:26:00Z"/>
              </w:rPr>
            </w:pPr>
            <w:del w:id="1771" w:author="Joe.Mendoza" w:date="2014-11-26T14:26:00Z">
              <w:r w:rsidRPr="001D21D0" w:rsidDel="00054F86">
                <w:delText>IIT_DATE_ATTRIB88</w:delText>
              </w:r>
            </w:del>
          </w:p>
        </w:tc>
        <w:tc>
          <w:tcPr>
            <w:tcW w:w="2712" w:type="dxa"/>
          </w:tcPr>
          <w:p w14:paraId="3BC70B5E" w14:textId="7D397E69" w:rsidR="009B15EE" w:rsidRPr="00AB6569" w:rsidDel="00054F86" w:rsidRDefault="001D21D0" w:rsidP="00B010B5">
            <w:pPr>
              <w:rPr>
                <w:del w:id="1772" w:author="Joe.Mendoza" w:date="2014-11-26T14:26:00Z"/>
              </w:rPr>
            </w:pPr>
            <w:del w:id="1773" w:author="Joe.Mendoza" w:date="2014-11-26T14:26:00Z">
              <w:r w:rsidDel="00054F86">
                <w:delText>Asset: RSDE</w:delText>
              </w:r>
            </w:del>
          </w:p>
        </w:tc>
      </w:tr>
      <w:tr w:rsidR="009B15EE" w:rsidRPr="00AB6569" w:rsidDel="00054F86" w14:paraId="3D36F0B5" w14:textId="2DD2A7F1" w:rsidTr="009B15EE">
        <w:trPr>
          <w:del w:id="1774" w:author="Joe.Mendoza" w:date="2014-11-26T14:26:00Z"/>
        </w:trPr>
        <w:tc>
          <w:tcPr>
            <w:tcW w:w="2906" w:type="dxa"/>
          </w:tcPr>
          <w:p w14:paraId="098900D9" w14:textId="7FE6F347" w:rsidR="009B15EE" w:rsidDel="00054F86" w:rsidRDefault="009B15EE" w:rsidP="00B010B5">
            <w:pPr>
              <w:rPr>
                <w:del w:id="1775" w:author="Joe.Mendoza" w:date="2014-11-26T14:26:00Z"/>
              </w:rPr>
            </w:pPr>
            <w:del w:id="1776" w:author="Joe.Mendoza" w:date="2014-11-26T14:26:00Z">
              <w:r w:rsidDel="00054F86">
                <w:delText>Latitude</w:delText>
              </w:r>
            </w:del>
          </w:p>
        </w:tc>
        <w:tc>
          <w:tcPr>
            <w:tcW w:w="2905" w:type="dxa"/>
          </w:tcPr>
          <w:p w14:paraId="67F22B6B" w14:textId="5A0FEAEB" w:rsidR="009B15EE" w:rsidRPr="00AB6569" w:rsidDel="00054F86" w:rsidRDefault="001D21D0" w:rsidP="00B010B5">
            <w:pPr>
              <w:rPr>
                <w:del w:id="1777" w:author="Joe.Mendoza" w:date="2014-11-26T14:26:00Z"/>
              </w:rPr>
            </w:pPr>
            <w:del w:id="1778" w:author="Joe.Mendoza" w:date="2014-11-26T14:26:00Z">
              <w:r w:rsidRPr="001D21D0" w:rsidDel="00054F86">
                <w:delText>IIT_NUM_ATTRIB17</w:delText>
              </w:r>
            </w:del>
          </w:p>
        </w:tc>
        <w:tc>
          <w:tcPr>
            <w:tcW w:w="2712" w:type="dxa"/>
          </w:tcPr>
          <w:p w14:paraId="5078969D" w14:textId="2FB42A97" w:rsidR="009B15EE" w:rsidRPr="00AB6569" w:rsidDel="00054F86" w:rsidRDefault="001D21D0" w:rsidP="00B010B5">
            <w:pPr>
              <w:rPr>
                <w:del w:id="1779" w:author="Joe.Mendoza" w:date="2014-11-26T14:26:00Z"/>
              </w:rPr>
            </w:pPr>
            <w:del w:id="1780" w:author="Joe.Mendoza" w:date="2014-11-26T14:26:00Z">
              <w:r w:rsidRPr="001D21D0" w:rsidDel="00054F86">
                <w:delText>Asset: RSD</w:delText>
              </w:r>
            </w:del>
          </w:p>
        </w:tc>
      </w:tr>
      <w:tr w:rsidR="009B15EE" w:rsidRPr="00AB6569" w:rsidDel="00054F86" w14:paraId="23577D44" w14:textId="4682F0CE" w:rsidTr="009B15EE">
        <w:trPr>
          <w:del w:id="1781" w:author="Joe.Mendoza" w:date="2014-11-26T14:26:00Z"/>
        </w:trPr>
        <w:tc>
          <w:tcPr>
            <w:tcW w:w="2906" w:type="dxa"/>
          </w:tcPr>
          <w:p w14:paraId="7FBD2A44" w14:textId="05818E2A" w:rsidR="009B15EE" w:rsidDel="00054F86" w:rsidRDefault="009B15EE" w:rsidP="00B010B5">
            <w:pPr>
              <w:rPr>
                <w:del w:id="1782" w:author="Joe.Mendoza" w:date="2014-11-26T14:26:00Z"/>
              </w:rPr>
            </w:pPr>
            <w:del w:id="1783" w:author="Joe.Mendoza" w:date="2014-11-26T14:26:00Z">
              <w:r w:rsidDel="00054F86">
                <w:delText>Longitude</w:delText>
              </w:r>
            </w:del>
          </w:p>
        </w:tc>
        <w:tc>
          <w:tcPr>
            <w:tcW w:w="2905" w:type="dxa"/>
          </w:tcPr>
          <w:p w14:paraId="170B5CBB" w14:textId="56378AEB" w:rsidR="009B15EE" w:rsidRPr="00AB6569" w:rsidDel="00054F86" w:rsidRDefault="001D21D0" w:rsidP="00B010B5">
            <w:pPr>
              <w:rPr>
                <w:del w:id="1784" w:author="Joe.Mendoza" w:date="2014-11-26T14:26:00Z"/>
              </w:rPr>
            </w:pPr>
            <w:del w:id="1785" w:author="Joe.Mendoza" w:date="2014-11-26T14:26:00Z">
              <w:r w:rsidRPr="001D21D0" w:rsidDel="00054F86">
                <w:delText>IIT_NUM_ATTRIB1</w:delText>
              </w:r>
              <w:r w:rsidDel="00054F86">
                <w:delText>8</w:delText>
              </w:r>
            </w:del>
          </w:p>
        </w:tc>
        <w:tc>
          <w:tcPr>
            <w:tcW w:w="2712" w:type="dxa"/>
          </w:tcPr>
          <w:p w14:paraId="29F1264F" w14:textId="2BD932E9" w:rsidR="009B15EE" w:rsidRPr="00AB6569" w:rsidDel="00054F86" w:rsidRDefault="001D21D0" w:rsidP="00B010B5">
            <w:pPr>
              <w:rPr>
                <w:del w:id="1786" w:author="Joe.Mendoza" w:date="2014-11-26T14:26:00Z"/>
              </w:rPr>
            </w:pPr>
            <w:del w:id="1787" w:author="Joe.Mendoza" w:date="2014-11-26T14:26:00Z">
              <w:r w:rsidRPr="001D21D0" w:rsidDel="00054F86">
                <w:delText>Asset: RSD</w:delText>
              </w:r>
            </w:del>
          </w:p>
        </w:tc>
      </w:tr>
      <w:tr w:rsidR="009B15EE" w:rsidRPr="00AB6569" w:rsidDel="00054F86" w14:paraId="443DD62A" w14:textId="5A26FA5F" w:rsidTr="009B15EE">
        <w:trPr>
          <w:del w:id="1788" w:author="Joe.Mendoza" w:date="2014-11-26T14:26:00Z"/>
        </w:trPr>
        <w:tc>
          <w:tcPr>
            <w:tcW w:w="2906" w:type="dxa"/>
          </w:tcPr>
          <w:p w14:paraId="6E6D6800" w14:textId="285CF8B6" w:rsidR="009B15EE" w:rsidDel="00054F86" w:rsidRDefault="009B15EE" w:rsidP="00B010B5">
            <w:pPr>
              <w:rPr>
                <w:del w:id="1789" w:author="Joe.Mendoza" w:date="2014-11-26T14:26:00Z"/>
              </w:rPr>
            </w:pPr>
            <w:del w:id="1790" w:author="Joe.Mendoza" w:date="2014-11-26T14:26:00Z">
              <w:r w:rsidDel="00054F86">
                <w:delText>LGA</w:delText>
              </w:r>
            </w:del>
          </w:p>
        </w:tc>
        <w:tc>
          <w:tcPr>
            <w:tcW w:w="2905" w:type="dxa"/>
          </w:tcPr>
          <w:p w14:paraId="763BC115" w14:textId="11BE2AD9" w:rsidR="009B15EE" w:rsidRPr="00AB6569" w:rsidDel="00054F86" w:rsidRDefault="001D21D0" w:rsidP="00B010B5">
            <w:pPr>
              <w:rPr>
                <w:del w:id="1791" w:author="Joe.Mendoza" w:date="2014-11-26T14:26:00Z"/>
              </w:rPr>
            </w:pPr>
            <w:del w:id="1792" w:author="Joe.Mendoza" w:date="2014-11-26T14:26:00Z">
              <w:r w:rsidRPr="001D21D0" w:rsidDel="00054F86">
                <w:delText>IIT_CHR_ATTRIB29</w:delText>
              </w:r>
            </w:del>
          </w:p>
        </w:tc>
        <w:tc>
          <w:tcPr>
            <w:tcW w:w="2712" w:type="dxa"/>
          </w:tcPr>
          <w:p w14:paraId="6D6B30D9" w14:textId="477E7A4F" w:rsidR="009B15EE" w:rsidRPr="00AB6569" w:rsidDel="00054F86" w:rsidRDefault="00D0039D" w:rsidP="00B010B5">
            <w:pPr>
              <w:rPr>
                <w:del w:id="1793" w:author="Joe.Mendoza" w:date="2014-11-26T14:26:00Z"/>
              </w:rPr>
            </w:pPr>
            <w:del w:id="1794" w:author="Joe.Mendoza" w:date="2014-11-26T14:26:00Z">
              <w:r w:rsidRPr="00D0039D" w:rsidDel="00054F86">
                <w:delText>Asset: RSD</w:delText>
              </w:r>
            </w:del>
          </w:p>
        </w:tc>
      </w:tr>
      <w:tr w:rsidR="009B15EE" w:rsidRPr="00AB6569" w:rsidDel="00054F86" w14:paraId="1A91AE3A" w14:textId="1FF73425" w:rsidTr="009B15EE">
        <w:trPr>
          <w:del w:id="1795" w:author="Joe.Mendoza" w:date="2014-11-26T14:26:00Z"/>
        </w:trPr>
        <w:tc>
          <w:tcPr>
            <w:tcW w:w="2906" w:type="dxa"/>
          </w:tcPr>
          <w:p w14:paraId="134DE14D" w14:textId="245FE7E7" w:rsidR="009B15EE" w:rsidDel="00054F86" w:rsidRDefault="009B15EE" w:rsidP="00B010B5">
            <w:pPr>
              <w:rPr>
                <w:del w:id="1796" w:author="Joe.Mendoza" w:date="2014-11-26T14:26:00Z"/>
              </w:rPr>
            </w:pPr>
            <w:del w:id="1797" w:author="Joe.Mendoza" w:date="2014-11-26T14:26:00Z">
              <w:r w:rsidDel="00054F86">
                <w:delText>Asset Type Code</w:delText>
              </w:r>
            </w:del>
          </w:p>
        </w:tc>
        <w:tc>
          <w:tcPr>
            <w:tcW w:w="2905" w:type="dxa"/>
          </w:tcPr>
          <w:p w14:paraId="2DC90ADC" w14:textId="0E505725" w:rsidR="009B15EE" w:rsidRPr="00AB6569" w:rsidDel="00054F86" w:rsidRDefault="001D21D0" w:rsidP="00B010B5">
            <w:pPr>
              <w:rPr>
                <w:del w:id="1798" w:author="Joe.Mendoza" w:date="2014-11-26T14:26:00Z"/>
              </w:rPr>
            </w:pPr>
            <w:del w:id="1799" w:author="Joe.Mendoza" w:date="2014-11-26T14:26:00Z">
              <w:r w:rsidRPr="001D21D0" w:rsidDel="00054F86">
                <w:delText>IIT_CHR_ATTRIB27</w:delText>
              </w:r>
            </w:del>
          </w:p>
        </w:tc>
        <w:tc>
          <w:tcPr>
            <w:tcW w:w="2712" w:type="dxa"/>
          </w:tcPr>
          <w:p w14:paraId="14B26321" w14:textId="3B2BF232" w:rsidR="009B15EE" w:rsidRPr="00AB6569" w:rsidDel="00054F86" w:rsidRDefault="00D0039D" w:rsidP="00B010B5">
            <w:pPr>
              <w:rPr>
                <w:del w:id="1800" w:author="Joe.Mendoza" w:date="2014-11-26T14:26:00Z"/>
              </w:rPr>
            </w:pPr>
            <w:del w:id="1801" w:author="Joe.Mendoza" w:date="2014-11-26T14:26:00Z">
              <w:r w:rsidRPr="00D0039D" w:rsidDel="00054F86">
                <w:delText>Asset: RSD</w:delText>
              </w:r>
            </w:del>
          </w:p>
        </w:tc>
      </w:tr>
      <w:tr w:rsidR="009B15EE" w:rsidRPr="00AB6569" w:rsidDel="00054F86" w14:paraId="7C704F4C" w14:textId="4323F540" w:rsidTr="009B15EE">
        <w:trPr>
          <w:del w:id="1802" w:author="Joe.Mendoza" w:date="2014-11-26T14:26:00Z"/>
        </w:trPr>
        <w:tc>
          <w:tcPr>
            <w:tcW w:w="2906" w:type="dxa"/>
          </w:tcPr>
          <w:p w14:paraId="61D59440" w14:textId="699829F5" w:rsidR="009B15EE" w:rsidDel="00054F86" w:rsidRDefault="0062189F" w:rsidP="00B010B5">
            <w:pPr>
              <w:rPr>
                <w:del w:id="1803" w:author="Joe.Mendoza" w:date="2014-11-26T14:26:00Z"/>
              </w:rPr>
            </w:pPr>
            <w:del w:id="1804" w:author="Joe.Mendoza" w:date="2014-11-26T14:26:00Z">
              <w:r w:rsidDel="00054F86">
                <w:delText>Key_ID</w:delText>
              </w:r>
              <w:r w:rsidR="009B15EE" w:rsidDel="00054F86">
                <w:delText xml:space="preserve"> (Asset Description)</w:delText>
              </w:r>
            </w:del>
          </w:p>
        </w:tc>
        <w:tc>
          <w:tcPr>
            <w:tcW w:w="2905" w:type="dxa"/>
          </w:tcPr>
          <w:p w14:paraId="59A54965" w14:textId="0D8E96E4" w:rsidR="009B15EE" w:rsidRPr="00AB6569" w:rsidDel="00054F86" w:rsidRDefault="00D0039D" w:rsidP="00B010B5">
            <w:pPr>
              <w:rPr>
                <w:del w:id="1805" w:author="Joe.Mendoza" w:date="2014-11-26T14:26:00Z"/>
              </w:rPr>
            </w:pPr>
            <w:del w:id="1806" w:author="Joe.Mendoza" w:date="2014-11-26T14:26:00Z">
              <w:r w:rsidRPr="00D0039D" w:rsidDel="00054F86">
                <w:delText>IIT_NUM_ATTRIB16</w:delText>
              </w:r>
            </w:del>
          </w:p>
        </w:tc>
        <w:tc>
          <w:tcPr>
            <w:tcW w:w="2712" w:type="dxa"/>
          </w:tcPr>
          <w:p w14:paraId="34FD81FB" w14:textId="323F581C" w:rsidR="009B15EE" w:rsidRPr="00AB6569" w:rsidDel="00054F86" w:rsidRDefault="00D0039D" w:rsidP="00B010B5">
            <w:pPr>
              <w:rPr>
                <w:del w:id="1807" w:author="Joe.Mendoza" w:date="2014-11-26T14:26:00Z"/>
              </w:rPr>
            </w:pPr>
            <w:del w:id="1808" w:author="Joe.Mendoza" w:date="2014-11-26T14:26:00Z">
              <w:r w:rsidRPr="00D0039D" w:rsidDel="00054F86">
                <w:delText>Asset: RSD</w:delText>
              </w:r>
            </w:del>
          </w:p>
        </w:tc>
      </w:tr>
      <w:tr w:rsidR="009B15EE" w:rsidRPr="00AB6569" w:rsidDel="00054F86" w14:paraId="4A4B9B1C" w14:textId="1E730E75" w:rsidTr="009B15EE">
        <w:trPr>
          <w:del w:id="1809" w:author="Joe.Mendoza" w:date="2014-11-26T14:26:00Z"/>
        </w:trPr>
        <w:tc>
          <w:tcPr>
            <w:tcW w:w="2906" w:type="dxa"/>
          </w:tcPr>
          <w:p w14:paraId="7B9F23FF" w14:textId="5584723D" w:rsidR="009B15EE" w:rsidRPr="00AB6569" w:rsidDel="00054F86" w:rsidRDefault="009B15EE" w:rsidP="00B010B5">
            <w:pPr>
              <w:rPr>
                <w:del w:id="1810" w:author="Joe.Mendoza" w:date="2014-11-26T14:26:00Z"/>
              </w:rPr>
            </w:pPr>
            <w:del w:id="1811" w:author="Joe.Mendoza" w:date="2014-11-26T14:26:00Z">
              <w:r w:rsidDel="00054F86">
                <w:delText>Defects Open</w:delText>
              </w:r>
            </w:del>
          </w:p>
        </w:tc>
        <w:tc>
          <w:tcPr>
            <w:tcW w:w="2905" w:type="dxa"/>
          </w:tcPr>
          <w:p w14:paraId="2334E48D" w14:textId="551F6DC5" w:rsidR="009B15EE" w:rsidRPr="00AB6569" w:rsidDel="00054F86" w:rsidRDefault="009B15EE" w:rsidP="00B010B5">
            <w:pPr>
              <w:rPr>
                <w:del w:id="1812" w:author="Joe.Mendoza" w:date="2014-11-26T14:26:00Z"/>
              </w:rPr>
            </w:pPr>
            <w:del w:id="1813" w:author="Joe.Mendoza" w:date="2014-11-26T14:26:00Z">
              <w:r w:rsidRPr="00AB6569" w:rsidDel="00054F86">
                <w:delText>Sum(Request Completion Date)</w:delText>
              </w:r>
            </w:del>
          </w:p>
        </w:tc>
        <w:tc>
          <w:tcPr>
            <w:tcW w:w="2712" w:type="dxa"/>
          </w:tcPr>
          <w:p w14:paraId="3F30B2E4" w14:textId="31C2EFB7" w:rsidR="009B15EE" w:rsidRPr="00AB6569" w:rsidDel="00054F86" w:rsidRDefault="009B15EE" w:rsidP="00B010B5">
            <w:pPr>
              <w:rPr>
                <w:del w:id="1814" w:author="Joe.Mendoza" w:date="2014-11-26T14:26:00Z"/>
              </w:rPr>
            </w:pPr>
            <w:del w:id="1815" w:author="Joe.Mendoza" w:date="2014-11-26T14:26:00Z">
              <w:r w:rsidRPr="00AB6569" w:rsidDel="00054F86">
                <w:delText>Request Completion Date is null</w:delText>
              </w:r>
            </w:del>
          </w:p>
        </w:tc>
      </w:tr>
      <w:tr w:rsidR="009B15EE" w:rsidRPr="00AB6569" w:rsidDel="00054F86" w14:paraId="2C4921FF" w14:textId="0DA1FC24" w:rsidTr="009B15EE">
        <w:trPr>
          <w:del w:id="1816" w:author="Joe.Mendoza" w:date="2014-11-26T14:26:00Z"/>
        </w:trPr>
        <w:tc>
          <w:tcPr>
            <w:tcW w:w="2906" w:type="dxa"/>
          </w:tcPr>
          <w:p w14:paraId="518A698C" w14:textId="3EFE6337" w:rsidR="009B15EE" w:rsidDel="00054F86" w:rsidRDefault="009B15EE" w:rsidP="00B010B5">
            <w:pPr>
              <w:rPr>
                <w:del w:id="1817" w:author="Joe.Mendoza" w:date="2014-11-26T14:26:00Z"/>
              </w:rPr>
            </w:pPr>
            <w:del w:id="1818" w:author="Joe.Mendoza" w:date="2014-11-26T14:26:00Z">
              <w:r w:rsidRPr="00AB6569" w:rsidDel="00054F86">
                <w:rPr>
                  <w:color w:val="000000"/>
                </w:rPr>
                <w:delText>Asset_description</w:delText>
              </w:r>
            </w:del>
          </w:p>
        </w:tc>
        <w:tc>
          <w:tcPr>
            <w:tcW w:w="2905" w:type="dxa"/>
          </w:tcPr>
          <w:p w14:paraId="45FFFAAC" w14:textId="4030FE1C" w:rsidR="009B15EE" w:rsidRPr="00AB6569" w:rsidDel="00054F86" w:rsidRDefault="001D21D0" w:rsidP="00B010B5">
            <w:pPr>
              <w:rPr>
                <w:del w:id="1819" w:author="Joe.Mendoza" w:date="2014-11-26T14:26:00Z"/>
              </w:rPr>
            </w:pPr>
            <w:del w:id="1820" w:author="Joe.Mendoza" w:date="2014-11-26T14:26:00Z">
              <w:r w:rsidRPr="001D21D0" w:rsidDel="00054F86">
                <w:delText>IIT_CHR_ATTRIB27</w:delText>
              </w:r>
            </w:del>
          </w:p>
        </w:tc>
        <w:tc>
          <w:tcPr>
            <w:tcW w:w="2712" w:type="dxa"/>
          </w:tcPr>
          <w:p w14:paraId="08407806" w14:textId="32915CCD" w:rsidR="009B15EE" w:rsidRPr="00AB6569" w:rsidDel="00054F86" w:rsidRDefault="001D21D0" w:rsidP="00B010B5">
            <w:pPr>
              <w:rPr>
                <w:del w:id="1821" w:author="Joe.Mendoza" w:date="2014-11-26T14:26:00Z"/>
              </w:rPr>
            </w:pPr>
            <w:del w:id="1822" w:author="Joe.Mendoza" w:date="2014-11-26T14:26:00Z">
              <w:r w:rsidRPr="001D21D0" w:rsidDel="00054F86">
                <w:delText>Asset: RSD</w:delText>
              </w:r>
            </w:del>
          </w:p>
        </w:tc>
      </w:tr>
      <w:tr w:rsidR="009B15EE" w:rsidRPr="00AB6569" w:rsidDel="00054F86" w14:paraId="1AC09CD0" w14:textId="20AEB863" w:rsidTr="009B15EE">
        <w:trPr>
          <w:del w:id="1823" w:author="Joe.Mendoza" w:date="2014-11-26T14:26:00Z"/>
        </w:trPr>
        <w:tc>
          <w:tcPr>
            <w:tcW w:w="2906" w:type="dxa"/>
          </w:tcPr>
          <w:p w14:paraId="0CAA06BC" w14:textId="1A52B87D" w:rsidR="009B15EE" w:rsidRPr="00AB6569" w:rsidDel="00054F86" w:rsidRDefault="009B15EE" w:rsidP="00B010B5">
            <w:pPr>
              <w:rPr>
                <w:del w:id="1824" w:author="Joe.Mendoza" w:date="2014-11-26T14:26:00Z"/>
                <w:color w:val="000000"/>
              </w:rPr>
            </w:pPr>
            <w:del w:id="1825" w:author="Joe.Mendoza" w:date="2014-11-26T14:26:00Z">
              <w:r w:rsidRPr="00AB6569" w:rsidDel="00054F86">
                <w:rPr>
                  <w:color w:val="000000"/>
                </w:rPr>
                <w:delText>Defect_Number</w:delText>
              </w:r>
            </w:del>
          </w:p>
        </w:tc>
        <w:tc>
          <w:tcPr>
            <w:tcW w:w="2905" w:type="dxa"/>
          </w:tcPr>
          <w:p w14:paraId="71D11EA1" w14:textId="727C4ADB" w:rsidR="009B15EE" w:rsidRPr="00AB6569" w:rsidDel="00054F86" w:rsidRDefault="001D21D0" w:rsidP="00B010B5">
            <w:pPr>
              <w:rPr>
                <w:del w:id="1826" w:author="Joe.Mendoza" w:date="2014-11-26T14:26:00Z"/>
              </w:rPr>
            </w:pPr>
            <w:del w:id="1827" w:author="Joe.Mendoza" w:date="2014-11-26T14:26:00Z">
              <w:r w:rsidRPr="001D21D0" w:rsidDel="00054F86">
                <w:delText>IIT_CHR_ATTRIB27</w:delText>
              </w:r>
            </w:del>
          </w:p>
        </w:tc>
        <w:tc>
          <w:tcPr>
            <w:tcW w:w="2712" w:type="dxa"/>
          </w:tcPr>
          <w:p w14:paraId="7E90F980" w14:textId="25509D49" w:rsidR="009B15EE" w:rsidRPr="00AB6569" w:rsidDel="00054F86" w:rsidRDefault="001D21D0" w:rsidP="00B010B5">
            <w:pPr>
              <w:rPr>
                <w:del w:id="1828" w:author="Joe.Mendoza" w:date="2014-11-26T14:26:00Z"/>
              </w:rPr>
            </w:pPr>
            <w:del w:id="1829" w:author="Joe.Mendoza" w:date="2014-11-26T14:26:00Z">
              <w:r w:rsidRPr="001D21D0" w:rsidDel="00054F86">
                <w:delText>Asset: RSDE</w:delText>
              </w:r>
            </w:del>
          </w:p>
        </w:tc>
      </w:tr>
      <w:tr w:rsidR="009B15EE" w:rsidRPr="00AB6569" w:rsidDel="00054F86" w14:paraId="0A92B027" w14:textId="0D6A03F9" w:rsidTr="009B15EE">
        <w:trPr>
          <w:del w:id="1830" w:author="Joe.Mendoza" w:date="2014-11-26T14:26:00Z"/>
        </w:trPr>
        <w:tc>
          <w:tcPr>
            <w:tcW w:w="2906" w:type="dxa"/>
          </w:tcPr>
          <w:p w14:paraId="14247EA0" w14:textId="69E470A6" w:rsidR="009B15EE" w:rsidRPr="00AB6569" w:rsidDel="00054F86" w:rsidRDefault="009B15EE" w:rsidP="00B010B5">
            <w:pPr>
              <w:rPr>
                <w:del w:id="1831" w:author="Joe.Mendoza" w:date="2014-11-26T14:26:00Z"/>
                <w:color w:val="000000"/>
              </w:rPr>
            </w:pPr>
            <w:del w:id="1832" w:author="Joe.Mendoza" w:date="2014-11-26T14:26:00Z">
              <w:r w:rsidRPr="00AB6569" w:rsidDel="00054F86">
                <w:rPr>
                  <w:color w:val="000000"/>
                </w:rPr>
                <w:delText>Defect_ID</w:delText>
              </w:r>
            </w:del>
          </w:p>
        </w:tc>
        <w:tc>
          <w:tcPr>
            <w:tcW w:w="2905" w:type="dxa"/>
          </w:tcPr>
          <w:p w14:paraId="571A7985" w14:textId="7BC28377" w:rsidR="009B15EE" w:rsidRPr="00AB6569" w:rsidDel="00054F86" w:rsidRDefault="001D21D0" w:rsidP="00B010B5">
            <w:pPr>
              <w:rPr>
                <w:del w:id="1833" w:author="Joe.Mendoza" w:date="2014-11-26T14:26:00Z"/>
              </w:rPr>
            </w:pPr>
            <w:del w:id="1834" w:author="Joe.Mendoza" w:date="2014-11-26T14:26:00Z">
              <w:r w:rsidRPr="001D21D0" w:rsidDel="00054F86">
                <w:delText>IIT_NUM_ATTRIB24</w:delText>
              </w:r>
            </w:del>
          </w:p>
        </w:tc>
        <w:tc>
          <w:tcPr>
            <w:tcW w:w="2712" w:type="dxa"/>
          </w:tcPr>
          <w:p w14:paraId="2DB4C267" w14:textId="703A7366" w:rsidR="009B15EE" w:rsidRPr="00AB6569" w:rsidDel="00054F86" w:rsidRDefault="001D21D0" w:rsidP="00B010B5">
            <w:pPr>
              <w:rPr>
                <w:del w:id="1835" w:author="Joe.Mendoza" w:date="2014-11-26T14:26:00Z"/>
              </w:rPr>
            </w:pPr>
            <w:del w:id="1836" w:author="Joe.Mendoza" w:date="2014-11-26T14:26:00Z">
              <w:r w:rsidRPr="001D21D0" w:rsidDel="00054F86">
                <w:delText>Asset: RSDE</w:delText>
              </w:r>
            </w:del>
          </w:p>
        </w:tc>
      </w:tr>
      <w:tr w:rsidR="009B15EE" w:rsidRPr="00AB6569" w:rsidDel="00054F86" w14:paraId="6DBEBE7C" w14:textId="5DF87A57" w:rsidTr="009B15EE">
        <w:trPr>
          <w:del w:id="1837" w:author="Joe.Mendoza" w:date="2014-11-26T14:26:00Z"/>
        </w:trPr>
        <w:tc>
          <w:tcPr>
            <w:tcW w:w="2906" w:type="dxa"/>
          </w:tcPr>
          <w:p w14:paraId="387C8DA1" w14:textId="37271AEF" w:rsidR="009B15EE" w:rsidRPr="00AB6569" w:rsidDel="00054F86" w:rsidRDefault="009B15EE" w:rsidP="00B010B5">
            <w:pPr>
              <w:rPr>
                <w:del w:id="1838" w:author="Joe.Mendoza" w:date="2014-11-26T14:26:00Z"/>
                <w:color w:val="000000"/>
              </w:rPr>
            </w:pPr>
            <w:del w:id="1839" w:author="Joe.Mendoza" w:date="2014-11-26T14:26:00Z">
              <w:r w:rsidRPr="00AB6569" w:rsidDel="00054F86">
                <w:rPr>
                  <w:color w:val="000000"/>
                </w:rPr>
                <w:delText>Date_Raised</w:delText>
              </w:r>
            </w:del>
          </w:p>
        </w:tc>
        <w:tc>
          <w:tcPr>
            <w:tcW w:w="2905" w:type="dxa"/>
          </w:tcPr>
          <w:p w14:paraId="1D521B94" w14:textId="7241147E" w:rsidR="009B15EE" w:rsidRPr="00AB6569" w:rsidDel="00054F86" w:rsidRDefault="001D21D0" w:rsidP="00B010B5">
            <w:pPr>
              <w:rPr>
                <w:del w:id="1840" w:author="Joe.Mendoza" w:date="2014-11-26T14:26:00Z"/>
              </w:rPr>
            </w:pPr>
            <w:del w:id="1841" w:author="Joe.Mendoza" w:date="2014-11-26T14:26:00Z">
              <w:r w:rsidRPr="001D21D0" w:rsidDel="00054F86">
                <w:delText>IIT_DATE_ATTRIB86</w:delText>
              </w:r>
            </w:del>
          </w:p>
        </w:tc>
        <w:tc>
          <w:tcPr>
            <w:tcW w:w="2712" w:type="dxa"/>
          </w:tcPr>
          <w:p w14:paraId="71F8B82E" w14:textId="45BC2587" w:rsidR="009B15EE" w:rsidRPr="00AB6569" w:rsidDel="00054F86" w:rsidRDefault="001D21D0" w:rsidP="00B010B5">
            <w:pPr>
              <w:rPr>
                <w:del w:id="1842" w:author="Joe.Mendoza" w:date="2014-11-26T14:26:00Z"/>
              </w:rPr>
            </w:pPr>
            <w:del w:id="1843" w:author="Joe.Mendoza" w:date="2014-11-26T14:26:00Z">
              <w:r w:rsidRPr="001D21D0" w:rsidDel="00054F86">
                <w:delText>Asset: RSDE</w:delText>
              </w:r>
            </w:del>
          </w:p>
        </w:tc>
      </w:tr>
      <w:tr w:rsidR="009B15EE" w:rsidRPr="00AB6569" w:rsidDel="00054F86" w14:paraId="72C6C460" w14:textId="3695FB62" w:rsidTr="009B15EE">
        <w:trPr>
          <w:del w:id="1844" w:author="Joe.Mendoza" w:date="2014-11-26T14:26:00Z"/>
        </w:trPr>
        <w:tc>
          <w:tcPr>
            <w:tcW w:w="2906" w:type="dxa"/>
          </w:tcPr>
          <w:p w14:paraId="499E8BF7" w14:textId="207A54B1" w:rsidR="009B15EE" w:rsidRPr="00AB6569" w:rsidDel="00054F86" w:rsidRDefault="009B15EE" w:rsidP="00B010B5">
            <w:pPr>
              <w:rPr>
                <w:del w:id="1845" w:author="Joe.Mendoza" w:date="2014-11-26T14:26:00Z"/>
                <w:color w:val="000000"/>
              </w:rPr>
            </w:pPr>
            <w:del w:id="1846" w:author="Joe.Mendoza" w:date="2014-11-26T14:26:00Z">
              <w:r w:rsidRPr="00AB6569" w:rsidDel="00054F86">
                <w:rPr>
                  <w:color w:val="000000"/>
                </w:rPr>
                <w:delText>Time_Raised</w:delText>
              </w:r>
            </w:del>
          </w:p>
        </w:tc>
        <w:tc>
          <w:tcPr>
            <w:tcW w:w="2905" w:type="dxa"/>
          </w:tcPr>
          <w:p w14:paraId="626C5261" w14:textId="100FD229" w:rsidR="009B15EE" w:rsidRPr="00AB6569" w:rsidDel="00054F86" w:rsidRDefault="001D21D0" w:rsidP="00B010B5">
            <w:pPr>
              <w:rPr>
                <w:del w:id="1847" w:author="Joe.Mendoza" w:date="2014-11-26T14:26:00Z"/>
              </w:rPr>
            </w:pPr>
            <w:del w:id="1848" w:author="Joe.Mendoza" w:date="2014-11-26T14:26:00Z">
              <w:r w:rsidRPr="001D21D0" w:rsidDel="00054F86">
                <w:delText>IIT_DATE_ATTRIB8</w:delText>
              </w:r>
              <w:r w:rsidDel="00054F86">
                <w:delText>7</w:delText>
              </w:r>
            </w:del>
          </w:p>
        </w:tc>
        <w:tc>
          <w:tcPr>
            <w:tcW w:w="2712" w:type="dxa"/>
          </w:tcPr>
          <w:p w14:paraId="70A1304C" w14:textId="49FE29CA" w:rsidR="009B15EE" w:rsidRPr="00AB6569" w:rsidDel="00054F86" w:rsidRDefault="001D21D0" w:rsidP="00B010B5">
            <w:pPr>
              <w:rPr>
                <w:del w:id="1849" w:author="Joe.Mendoza" w:date="2014-11-26T14:26:00Z"/>
              </w:rPr>
            </w:pPr>
            <w:del w:id="1850" w:author="Joe.Mendoza" w:date="2014-11-26T14:26:00Z">
              <w:r w:rsidRPr="001D21D0" w:rsidDel="00054F86">
                <w:delText>Asset: RSDE</w:delText>
              </w:r>
            </w:del>
          </w:p>
        </w:tc>
      </w:tr>
      <w:tr w:rsidR="009B15EE" w:rsidRPr="00AB6569" w:rsidDel="00054F86" w14:paraId="52055797" w14:textId="79FD6AB0" w:rsidTr="009B15EE">
        <w:trPr>
          <w:del w:id="1851" w:author="Joe.Mendoza" w:date="2014-11-26T14:26:00Z"/>
        </w:trPr>
        <w:tc>
          <w:tcPr>
            <w:tcW w:w="2906" w:type="dxa"/>
          </w:tcPr>
          <w:p w14:paraId="4E687EF3" w14:textId="32D99FA4" w:rsidR="009B15EE" w:rsidRPr="00AB6569" w:rsidDel="00054F86" w:rsidRDefault="009B15EE" w:rsidP="00B010B5">
            <w:pPr>
              <w:rPr>
                <w:del w:id="1852" w:author="Joe.Mendoza" w:date="2014-11-26T14:26:00Z"/>
                <w:color w:val="000000"/>
              </w:rPr>
            </w:pPr>
            <w:del w:id="1853" w:author="Joe.Mendoza" w:date="2014-11-26T14:26:00Z">
              <w:r w:rsidRPr="00AB6569" w:rsidDel="00054F86">
                <w:rPr>
                  <w:color w:val="000000"/>
                </w:rPr>
                <w:delText>Cause_Of_Defect</w:delText>
              </w:r>
            </w:del>
          </w:p>
        </w:tc>
        <w:tc>
          <w:tcPr>
            <w:tcW w:w="2905" w:type="dxa"/>
          </w:tcPr>
          <w:p w14:paraId="19DB15A8" w14:textId="61CE2387" w:rsidR="009B15EE" w:rsidRPr="00AB6569" w:rsidDel="00054F86" w:rsidRDefault="001D21D0" w:rsidP="00B010B5">
            <w:pPr>
              <w:rPr>
                <w:del w:id="1854" w:author="Joe.Mendoza" w:date="2014-11-26T14:26:00Z"/>
              </w:rPr>
            </w:pPr>
            <w:del w:id="1855" w:author="Joe.Mendoza" w:date="2014-11-26T14:26:00Z">
              <w:r w:rsidRPr="001D21D0" w:rsidDel="00054F86">
                <w:delText>IIT_CHR_ATTRIB28</w:delText>
              </w:r>
            </w:del>
          </w:p>
        </w:tc>
        <w:tc>
          <w:tcPr>
            <w:tcW w:w="2712" w:type="dxa"/>
          </w:tcPr>
          <w:p w14:paraId="04DA9EA8" w14:textId="3C35E0CA" w:rsidR="009B15EE" w:rsidRPr="00AB6569" w:rsidDel="00054F86" w:rsidRDefault="001D21D0" w:rsidP="00B010B5">
            <w:pPr>
              <w:rPr>
                <w:del w:id="1856" w:author="Joe.Mendoza" w:date="2014-11-26T14:26:00Z"/>
              </w:rPr>
            </w:pPr>
            <w:del w:id="1857" w:author="Joe.Mendoza" w:date="2014-11-26T14:26:00Z">
              <w:r w:rsidRPr="001D21D0" w:rsidDel="00054F86">
                <w:delText>Asset: RSDE</w:delText>
              </w:r>
            </w:del>
          </w:p>
        </w:tc>
      </w:tr>
      <w:tr w:rsidR="009B15EE" w:rsidRPr="00AB6569" w:rsidDel="00054F86" w14:paraId="5E80FCF6" w14:textId="79F29820" w:rsidTr="009B15EE">
        <w:trPr>
          <w:del w:id="1858" w:author="Joe.Mendoza" w:date="2014-11-26T14:26:00Z"/>
        </w:trPr>
        <w:tc>
          <w:tcPr>
            <w:tcW w:w="2906" w:type="dxa"/>
          </w:tcPr>
          <w:p w14:paraId="31FE1D6A" w14:textId="09F2E2D1" w:rsidR="009B15EE" w:rsidRPr="00AB6569" w:rsidDel="00054F86" w:rsidRDefault="009B15EE" w:rsidP="00B010B5">
            <w:pPr>
              <w:rPr>
                <w:del w:id="1859" w:author="Joe.Mendoza" w:date="2014-11-26T14:26:00Z"/>
                <w:color w:val="000000"/>
              </w:rPr>
            </w:pPr>
            <w:del w:id="1860" w:author="Joe.Mendoza" w:date="2014-11-26T14:26:00Z">
              <w:r w:rsidRPr="00AB6569" w:rsidDel="00054F86">
                <w:rPr>
                  <w:color w:val="000000"/>
                </w:rPr>
                <w:delText>Reoccurring_Defect_(Yes/No)</w:delText>
              </w:r>
            </w:del>
          </w:p>
        </w:tc>
        <w:tc>
          <w:tcPr>
            <w:tcW w:w="2905" w:type="dxa"/>
          </w:tcPr>
          <w:p w14:paraId="7CBB3203" w14:textId="45F42F96" w:rsidR="009B15EE" w:rsidRPr="00AB6569" w:rsidDel="00054F86" w:rsidRDefault="001D21D0" w:rsidP="00B010B5">
            <w:pPr>
              <w:rPr>
                <w:del w:id="1861" w:author="Joe.Mendoza" w:date="2014-11-26T14:26:00Z"/>
              </w:rPr>
            </w:pPr>
            <w:del w:id="1862" w:author="Joe.Mendoza" w:date="2014-11-26T14:26:00Z">
              <w:r w:rsidRPr="001D21D0" w:rsidDel="00054F86">
                <w:delText>IIT_CHR_ATTRIB29</w:delText>
              </w:r>
            </w:del>
          </w:p>
        </w:tc>
        <w:tc>
          <w:tcPr>
            <w:tcW w:w="2712" w:type="dxa"/>
          </w:tcPr>
          <w:p w14:paraId="347A9A5F" w14:textId="43D26828" w:rsidR="009B15EE" w:rsidRPr="00AB6569" w:rsidDel="00054F86" w:rsidRDefault="001D21D0" w:rsidP="00B010B5">
            <w:pPr>
              <w:rPr>
                <w:del w:id="1863" w:author="Joe.Mendoza" w:date="2014-11-26T14:26:00Z"/>
              </w:rPr>
            </w:pPr>
            <w:del w:id="1864" w:author="Joe.Mendoza" w:date="2014-11-26T14:26:00Z">
              <w:r w:rsidRPr="001D21D0" w:rsidDel="00054F86">
                <w:delText>Asset: RSDE</w:delText>
              </w:r>
            </w:del>
          </w:p>
        </w:tc>
      </w:tr>
      <w:tr w:rsidR="009B15EE" w:rsidRPr="00AB6569" w:rsidDel="00054F86" w14:paraId="6AC87616" w14:textId="1832EAAB" w:rsidTr="009B15EE">
        <w:trPr>
          <w:del w:id="1865" w:author="Joe.Mendoza" w:date="2014-11-26T14:26:00Z"/>
        </w:trPr>
        <w:tc>
          <w:tcPr>
            <w:tcW w:w="2906" w:type="dxa"/>
          </w:tcPr>
          <w:p w14:paraId="15754A07" w14:textId="6AC2FC68" w:rsidR="009B15EE" w:rsidRPr="00AB6569" w:rsidDel="00054F86" w:rsidRDefault="009B15EE" w:rsidP="00B010B5">
            <w:pPr>
              <w:rPr>
                <w:del w:id="1866" w:author="Joe.Mendoza" w:date="2014-11-26T14:26:00Z"/>
                <w:color w:val="000000"/>
              </w:rPr>
            </w:pPr>
            <w:del w:id="1867" w:author="Joe.Mendoza" w:date="2014-11-26T14:26:00Z">
              <w:r w:rsidRPr="00AB6569" w:rsidDel="00054F86">
                <w:rPr>
                  <w:color w:val="000000"/>
                </w:rPr>
                <w:delText>Defect_Type</w:delText>
              </w:r>
            </w:del>
          </w:p>
        </w:tc>
        <w:tc>
          <w:tcPr>
            <w:tcW w:w="2905" w:type="dxa"/>
          </w:tcPr>
          <w:p w14:paraId="4FA5AE28" w14:textId="555A1A7D" w:rsidR="009B15EE" w:rsidRPr="00AB6569" w:rsidDel="00054F86" w:rsidRDefault="001D21D0" w:rsidP="00F34BF7">
            <w:pPr>
              <w:rPr>
                <w:del w:id="1868" w:author="Joe.Mendoza" w:date="2014-11-26T14:26:00Z"/>
              </w:rPr>
            </w:pPr>
            <w:del w:id="1869" w:author="Joe.Mendoza" w:date="2014-11-26T14:26:00Z">
              <w:r w:rsidRPr="001D21D0" w:rsidDel="00054F86">
                <w:delText>IIT_CHR_ATTRIB30</w:delText>
              </w:r>
            </w:del>
          </w:p>
        </w:tc>
        <w:tc>
          <w:tcPr>
            <w:tcW w:w="2712" w:type="dxa"/>
          </w:tcPr>
          <w:p w14:paraId="2217168A" w14:textId="7CB71F26" w:rsidR="009B15EE" w:rsidRPr="00AB6569" w:rsidDel="00054F86" w:rsidRDefault="001D21D0" w:rsidP="00B010B5">
            <w:pPr>
              <w:rPr>
                <w:del w:id="1870" w:author="Joe.Mendoza" w:date="2014-11-26T14:26:00Z"/>
              </w:rPr>
            </w:pPr>
            <w:del w:id="1871" w:author="Joe.Mendoza" w:date="2014-11-26T14:26:00Z">
              <w:r w:rsidRPr="001D21D0" w:rsidDel="00054F86">
                <w:delText>Asset: RSDE</w:delText>
              </w:r>
            </w:del>
          </w:p>
        </w:tc>
      </w:tr>
      <w:tr w:rsidR="00054F86" w:rsidRPr="00AD12B1" w14:paraId="64D66FE2" w14:textId="77777777" w:rsidTr="00054F86">
        <w:trPr>
          <w:ins w:id="1872" w:author="Joe.Mendoza" w:date="2014-11-26T14:27:00Z"/>
        </w:trPr>
        <w:tc>
          <w:tcPr>
            <w:tcW w:w="2906" w:type="dxa"/>
          </w:tcPr>
          <w:p w14:paraId="71CA3A7E" w14:textId="77777777" w:rsidR="00054F86" w:rsidRPr="00AD12B1" w:rsidRDefault="00054F86" w:rsidP="00541438">
            <w:pPr>
              <w:jc w:val="center"/>
              <w:rPr>
                <w:ins w:id="1873" w:author="Joe.Mendoza" w:date="2014-11-26T14:27:00Z"/>
                <w:b/>
              </w:rPr>
            </w:pPr>
            <w:ins w:id="1874" w:author="Joe.Mendoza" w:date="2014-11-26T14:27:00Z">
              <w:r w:rsidRPr="00AD12B1">
                <w:rPr>
                  <w:b/>
                </w:rPr>
                <w:t>Column Name</w:t>
              </w:r>
            </w:ins>
          </w:p>
        </w:tc>
        <w:tc>
          <w:tcPr>
            <w:tcW w:w="2905" w:type="dxa"/>
          </w:tcPr>
          <w:p w14:paraId="7632EA88" w14:textId="77777777" w:rsidR="00054F86" w:rsidRPr="00AD12B1" w:rsidRDefault="00054F86" w:rsidP="00541438">
            <w:pPr>
              <w:jc w:val="center"/>
              <w:rPr>
                <w:ins w:id="1875" w:author="Joe.Mendoza" w:date="2014-11-26T14:27:00Z"/>
                <w:b/>
              </w:rPr>
            </w:pPr>
            <w:ins w:id="1876" w:author="Joe.Mendoza" w:date="2014-11-26T14:27:00Z">
              <w:r w:rsidRPr="00AD12B1">
                <w:rPr>
                  <w:b/>
                </w:rPr>
                <w:t>RAMS Internal Name</w:t>
              </w:r>
            </w:ins>
          </w:p>
        </w:tc>
        <w:tc>
          <w:tcPr>
            <w:tcW w:w="2712" w:type="dxa"/>
          </w:tcPr>
          <w:p w14:paraId="1A5C5FDD" w14:textId="77777777" w:rsidR="00054F86" w:rsidRPr="00AD12B1" w:rsidRDefault="00054F86" w:rsidP="00541438">
            <w:pPr>
              <w:jc w:val="center"/>
              <w:rPr>
                <w:ins w:id="1877" w:author="Joe.Mendoza" w:date="2014-11-26T14:27:00Z"/>
                <w:b/>
              </w:rPr>
            </w:pPr>
            <w:ins w:id="1878" w:author="Joe.Mendoza" w:date="2014-11-26T14:27:00Z">
              <w:r w:rsidRPr="00AD12B1">
                <w:rPr>
                  <w:b/>
                </w:rPr>
                <w:t>Comments</w:t>
              </w:r>
            </w:ins>
          </w:p>
        </w:tc>
      </w:tr>
      <w:tr w:rsidR="00054F86" w:rsidRPr="00AD12B1" w14:paraId="50BA8279" w14:textId="77777777" w:rsidTr="00054F86">
        <w:trPr>
          <w:ins w:id="1879" w:author="Joe.Mendoza" w:date="2014-11-26T14:27:00Z"/>
        </w:trPr>
        <w:tc>
          <w:tcPr>
            <w:tcW w:w="2906" w:type="dxa"/>
          </w:tcPr>
          <w:p w14:paraId="118F1FB3" w14:textId="77777777" w:rsidR="00054F86" w:rsidRPr="00AD12B1" w:rsidRDefault="00054F86" w:rsidP="00541438">
            <w:pPr>
              <w:rPr>
                <w:ins w:id="1880" w:author="Joe.Mendoza" w:date="2014-11-26T14:27:00Z"/>
              </w:rPr>
            </w:pPr>
            <w:ins w:id="1881" w:author="Joe.Mendoza" w:date="2014-11-26T14:27:00Z">
              <w:r w:rsidRPr="00AD12B1">
                <w:t>Provider</w:t>
              </w:r>
            </w:ins>
          </w:p>
        </w:tc>
        <w:tc>
          <w:tcPr>
            <w:tcW w:w="2905" w:type="dxa"/>
          </w:tcPr>
          <w:p w14:paraId="3ABFCD66" w14:textId="77777777" w:rsidR="00054F86" w:rsidRPr="00AD12B1" w:rsidRDefault="00054F86" w:rsidP="00541438">
            <w:pPr>
              <w:rPr>
                <w:ins w:id="1882" w:author="Joe.Mendoza" w:date="2014-11-26T14:27:00Z"/>
              </w:rPr>
            </w:pPr>
          </w:p>
        </w:tc>
        <w:tc>
          <w:tcPr>
            <w:tcW w:w="2712" w:type="dxa"/>
          </w:tcPr>
          <w:p w14:paraId="6B37A4CF" w14:textId="77777777" w:rsidR="00054F86" w:rsidRPr="00AD12B1" w:rsidRDefault="00054F86" w:rsidP="00541438">
            <w:pPr>
              <w:rPr>
                <w:ins w:id="1883" w:author="Joe.Mendoza" w:date="2014-11-26T14:27:00Z"/>
              </w:rPr>
            </w:pPr>
            <w:ins w:id="1884" w:author="Joe.Mendoza" w:date="2014-11-26T14:27:00Z">
              <w:r w:rsidRPr="00AD12B1">
                <w:t>Vendor Code Decoded</w:t>
              </w:r>
            </w:ins>
          </w:p>
        </w:tc>
      </w:tr>
      <w:tr w:rsidR="00054F86" w:rsidRPr="00AD12B1" w14:paraId="3BCEDE14" w14:textId="77777777" w:rsidTr="00054F86">
        <w:trPr>
          <w:ins w:id="1885" w:author="Joe.Mendoza" w:date="2014-11-26T14:27:00Z"/>
        </w:trPr>
        <w:tc>
          <w:tcPr>
            <w:tcW w:w="2906" w:type="dxa"/>
          </w:tcPr>
          <w:p w14:paraId="1E2C3DBE" w14:textId="77777777" w:rsidR="00054F86" w:rsidRPr="00AD12B1" w:rsidRDefault="00054F86" w:rsidP="00541438">
            <w:pPr>
              <w:rPr>
                <w:ins w:id="1886" w:author="Joe.Mendoza" w:date="2014-11-26T14:27:00Z"/>
              </w:rPr>
            </w:pPr>
            <w:ins w:id="1887" w:author="Joe.Mendoza" w:date="2014-11-26T14:27:00Z">
              <w:r w:rsidRPr="00AD12B1">
                <w:t>Date_range_begins</w:t>
              </w:r>
            </w:ins>
          </w:p>
        </w:tc>
        <w:tc>
          <w:tcPr>
            <w:tcW w:w="2905" w:type="dxa"/>
          </w:tcPr>
          <w:p w14:paraId="22495713" w14:textId="77777777" w:rsidR="00054F86" w:rsidRPr="00AD12B1" w:rsidRDefault="00054F86" w:rsidP="00541438">
            <w:pPr>
              <w:rPr>
                <w:ins w:id="1888" w:author="Joe.Mendoza" w:date="2014-11-26T14:27:00Z"/>
              </w:rPr>
            </w:pPr>
            <w:ins w:id="1889" w:author="Joe.Mendoza" w:date="2014-11-26T14:27:00Z">
              <w:r w:rsidRPr="00AD12B1">
                <w:t>Min(IIT_DATE_ATTRIB86)</w:t>
              </w:r>
            </w:ins>
          </w:p>
        </w:tc>
        <w:tc>
          <w:tcPr>
            <w:tcW w:w="2712" w:type="dxa"/>
          </w:tcPr>
          <w:p w14:paraId="729E3E74" w14:textId="77777777" w:rsidR="00054F86" w:rsidRPr="00AD12B1" w:rsidRDefault="00054F86" w:rsidP="00541438">
            <w:pPr>
              <w:rPr>
                <w:ins w:id="1890" w:author="Joe.Mendoza" w:date="2014-11-26T14:27:00Z"/>
              </w:rPr>
            </w:pPr>
          </w:p>
        </w:tc>
      </w:tr>
      <w:tr w:rsidR="00054F86" w:rsidRPr="00AD12B1" w14:paraId="2540C566" w14:textId="77777777" w:rsidTr="00054F86">
        <w:trPr>
          <w:ins w:id="1891" w:author="Joe.Mendoza" w:date="2014-11-26T14:27:00Z"/>
        </w:trPr>
        <w:tc>
          <w:tcPr>
            <w:tcW w:w="2906" w:type="dxa"/>
          </w:tcPr>
          <w:p w14:paraId="0A2A7B83" w14:textId="77777777" w:rsidR="00054F86" w:rsidRPr="00AD12B1" w:rsidRDefault="00054F86" w:rsidP="00541438">
            <w:pPr>
              <w:rPr>
                <w:ins w:id="1892" w:author="Joe.Mendoza" w:date="2014-11-26T14:27:00Z"/>
              </w:rPr>
            </w:pPr>
            <w:ins w:id="1893" w:author="Joe.Mendoza" w:date="2014-11-26T14:27:00Z">
              <w:r w:rsidRPr="00AD12B1">
                <w:t>Date_range_end</w:t>
              </w:r>
            </w:ins>
          </w:p>
        </w:tc>
        <w:tc>
          <w:tcPr>
            <w:tcW w:w="2905" w:type="dxa"/>
          </w:tcPr>
          <w:p w14:paraId="1AD106B1" w14:textId="77777777" w:rsidR="00054F86" w:rsidRPr="00AD12B1" w:rsidRDefault="00054F86" w:rsidP="00541438">
            <w:pPr>
              <w:rPr>
                <w:ins w:id="1894" w:author="Joe.Mendoza" w:date="2014-11-26T14:27:00Z"/>
              </w:rPr>
            </w:pPr>
            <w:ins w:id="1895" w:author="Joe.Mendoza" w:date="2014-11-26T14:27:00Z">
              <w:r w:rsidRPr="00AD12B1">
                <w:t>Max(IIT_DATE_ATTRIB86)</w:t>
              </w:r>
            </w:ins>
          </w:p>
        </w:tc>
        <w:tc>
          <w:tcPr>
            <w:tcW w:w="2712" w:type="dxa"/>
          </w:tcPr>
          <w:p w14:paraId="5FFA6D52" w14:textId="77777777" w:rsidR="00054F86" w:rsidRPr="00AD12B1" w:rsidRDefault="00054F86" w:rsidP="00541438">
            <w:pPr>
              <w:rPr>
                <w:ins w:id="1896" w:author="Joe.Mendoza" w:date="2014-11-26T14:27:00Z"/>
              </w:rPr>
            </w:pPr>
          </w:p>
        </w:tc>
      </w:tr>
      <w:tr w:rsidR="00054F86" w:rsidRPr="00AD12B1" w14:paraId="1A358350" w14:textId="77777777" w:rsidTr="00054F86">
        <w:trPr>
          <w:ins w:id="1897" w:author="Joe.Mendoza" w:date="2014-11-26T14:27:00Z"/>
        </w:trPr>
        <w:tc>
          <w:tcPr>
            <w:tcW w:w="2906" w:type="dxa"/>
          </w:tcPr>
          <w:p w14:paraId="40E18F07" w14:textId="77777777" w:rsidR="00054F86" w:rsidRPr="00AD12B1" w:rsidRDefault="00054F86" w:rsidP="00541438">
            <w:pPr>
              <w:rPr>
                <w:ins w:id="1898" w:author="Joe.Mendoza" w:date="2014-11-26T14:27:00Z"/>
              </w:rPr>
            </w:pPr>
            <w:ins w:id="1899" w:author="Joe.Mendoza" w:date="2014-11-26T14:27:00Z">
              <w:r w:rsidRPr="00AD12B1">
                <w:t>Average Days</w:t>
              </w:r>
            </w:ins>
          </w:p>
        </w:tc>
        <w:tc>
          <w:tcPr>
            <w:tcW w:w="2905" w:type="dxa"/>
          </w:tcPr>
          <w:p w14:paraId="2838E97E" w14:textId="77777777" w:rsidR="00054F86" w:rsidRPr="00AD12B1" w:rsidRDefault="00054F86" w:rsidP="00541438">
            <w:pPr>
              <w:rPr>
                <w:ins w:id="1900" w:author="Joe.Mendoza" w:date="2014-11-26T14:27:00Z"/>
              </w:rPr>
            </w:pPr>
            <w:ins w:id="1901" w:author="Joe.Mendoza" w:date="2014-11-26T14:27:00Z">
              <w:r w:rsidRPr="00AD12B1">
                <w:t>Avg(Request Completion Date - Request Date Received).</w:t>
              </w:r>
            </w:ins>
          </w:p>
        </w:tc>
        <w:tc>
          <w:tcPr>
            <w:tcW w:w="2712" w:type="dxa"/>
          </w:tcPr>
          <w:p w14:paraId="2A625A78" w14:textId="77777777" w:rsidR="00054F86" w:rsidRPr="00AD12B1" w:rsidRDefault="00054F86" w:rsidP="00541438">
            <w:pPr>
              <w:rPr>
                <w:ins w:id="1902" w:author="Joe.Mendoza" w:date="2014-11-26T14:27:00Z"/>
              </w:rPr>
            </w:pPr>
            <w:ins w:id="1903" w:author="Joe.Mendoza" w:date="2014-11-26T14:27:00Z">
              <w:r w:rsidRPr="00AD12B1">
                <w:t>Request Completion Date not null</w:t>
              </w:r>
            </w:ins>
          </w:p>
        </w:tc>
      </w:tr>
      <w:tr w:rsidR="00EF53A1" w:rsidRPr="00AD12B1" w14:paraId="3057441A" w14:textId="77777777" w:rsidTr="00054F86">
        <w:trPr>
          <w:ins w:id="1904" w:author="Joe.Mendoza" w:date="2014-11-26T14:27:00Z"/>
        </w:trPr>
        <w:tc>
          <w:tcPr>
            <w:tcW w:w="2906" w:type="dxa"/>
          </w:tcPr>
          <w:p w14:paraId="11FB661D" w14:textId="77777777" w:rsidR="00EF53A1" w:rsidRPr="00AD12B1" w:rsidRDefault="00EF53A1" w:rsidP="00EF53A1">
            <w:pPr>
              <w:rPr>
                <w:ins w:id="1905" w:author="Joe.Mendoza" w:date="2014-11-26T14:27:00Z"/>
              </w:rPr>
            </w:pPr>
            <w:ins w:id="1906" w:author="Joe.Mendoza" w:date="2014-11-26T14:27:00Z">
              <w:r w:rsidRPr="00AD12B1">
                <w:t>Defects fixed</w:t>
              </w:r>
            </w:ins>
          </w:p>
        </w:tc>
        <w:tc>
          <w:tcPr>
            <w:tcW w:w="2905" w:type="dxa"/>
          </w:tcPr>
          <w:p w14:paraId="74891609" w14:textId="4BEE52ED" w:rsidR="00EF53A1" w:rsidRPr="00AD12B1" w:rsidRDefault="00DF2595" w:rsidP="00EF53A1">
            <w:pPr>
              <w:rPr>
                <w:ins w:id="1907" w:author="Joe.Mendoza" w:date="2014-11-26T14:27:00Z"/>
              </w:rPr>
            </w:pPr>
            <w:ins w:id="1908" w:author="Joe.Mendoza" w:date="2014-12-16T09:54:00Z">
              <w:r>
                <w:t>Count</w:t>
              </w:r>
            </w:ins>
            <w:ins w:id="1909" w:author="Joe.Mendoza" w:date="2014-11-26T14:35:00Z">
              <w:r w:rsidR="00EF53A1">
                <w:t>(Defect</w:t>
              </w:r>
              <w:r w:rsidR="00EF53A1" w:rsidRPr="00EF53A1">
                <w:t xml:space="preserve"> Completion Date)</w:t>
              </w:r>
            </w:ins>
          </w:p>
        </w:tc>
        <w:tc>
          <w:tcPr>
            <w:tcW w:w="2712" w:type="dxa"/>
          </w:tcPr>
          <w:p w14:paraId="4A1F5D9E" w14:textId="5929FCB5" w:rsidR="00EF53A1" w:rsidRPr="00AD12B1" w:rsidRDefault="00EF53A1" w:rsidP="00EF53A1">
            <w:pPr>
              <w:rPr>
                <w:ins w:id="1910" w:author="Joe.Mendoza" w:date="2014-11-26T14:27:00Z"/>
              </w:rPr>
            </w:pPr>
            <w:ins w:id="1911" w:author="Joe.Mendoza" w:date="2014-11-26T14:35:00Z">
              <w:r>
                <w:t>Request Defect</w:t>
              </w:r>
              <w:r w:rsidRPr="00AD12B1">
                <w:t xml:space="preserve"> Date is not null</w:t>
              </w:r>
            </w:ins>
          </w:p>
        </w:tc>
      </w:tr>
      <w:tr w:rsidR="00EF53A1" w:rsidRPr="00AD12B1" w14:paraId="653D11B8" w14:textId="77777777" w:rsidTr="00054F86">
        <w:trPr>
          <w:ins w:id="1912" w:author="Joe.Mendoza" w:date="2014-11-26T14:27:00Z"/>
        </w:trPr>
        <w:tc>
          <w:tcPr>
            <w:tcW w:w="2906" w:type="dxa"/>
          </w:tcPr>
          <w:p w14:paraId="1EDC5AC9" w14:textId="77777777" w:rsidR="00EF53A1" w:rsidRPr="00AD12B1" w:rsidRDefault="00EF53A1" w:rsidP="00EF53A1">
            <w:pPr>
              <w:rPr>
                <w:ins w:id="1913" w:author="Joe.Mendoza" w:date="2014-11-26T14:27:00Z"/>
              </w:rPr>
            </w:pPr>
            <w:ins w:id="1914" w:author="Joe.Mendoza" w:date="2014-11-26T14:27:00Z">
              <w:r>
                <w:t>Requests completed</w:t>
              </w:r>
            </w:ins>
          </w:p>
        </w:tc>
        <w:tc>
          <w:tcPr>
            <w:tcW w:w="2905" w:type="dxa"/>
          </w:tcPr>
          <w:p w14:paraId="0693937C" w14:textId="6F1A5C83" w:rsidR="00EF53A1" w:rsidRPr="00AD12B1" w:rsidRDefault="00DF2595" w:rsidP="00EF53A1">
            <w:pPr>
              <w:rPr>
                <w:ins w:id="1915" w:author="Joe.Mendoza" w:date="2014-11-26T14:27:00Z"/>
              </w:rPr>
            </w:pPr>
            <w:ins w:id="1916" w:author="Joe.Mendoza" w:date="2014-12-16T09:54:00Z">
              <w:r w:rsidRPr="00DF2595">
                <w:t xml:space="preserve">Count </w:t>
              </w:r>
            </w:ins>
            <w:ins w:id="1917" w:author="Joe.Mendoza" w:date="2014-11-26T14:33:00Z">
              <w:r w:rsidR="00EF53A1" w:rsidRPr="00EF53A1">
                <w:t>(Request Completion Date)</w:t>
              </w:r>
            </w:ins>
          </w:p>
        </w:tc>
        <w:tc>
          <w:tcPr>
            <w:tcW w:w="2712" w:type="dxa"/>
          </w:tcPr>
          <w:p w14:paraId="668DB3F1" w14:textId="0434A6F2" w:rsidR="00EF53A1" w:rsidRPr="00AD12B1" w:rsidRDefault="00EF53A1" w:rsidP="00EF53A1">
            <w:pPr>
              <w:rPr>
                <w:ins w:id="1918" w:author="Joe.Mendoza" w:date="2014-11-26T14:27:00Z"/>
              </w:rPr>
            </w:pPr>
            <w:ins w:id="1919" w:author="Joe.Mendoza" w:date="2014-11-26T14:33:00Z">
              <w:r w:rsidRPr="00AD12B1">
                <w:t>Request Completion Date is not null</w:t>
              </w:r>
            </w:ins>
          </w:p>
        </w:tc>
      </w:tr>
      <w:tr w:rsidR="00EF53A1" w:rsidRPr="00AD12B1" w14:paraId="5E162769" w14:textId="77777777" w:rsidTr="00054F86">
        <w:trPr>
          <w:ins w:id="1920" w:author="Joe.Mendoza" w:date="2014-11-26T14:27:00Z"/>
        </w:trPr>
        <w:tc>
          <w:tcPr>
            <w:tcW w:w="2906" w:type="dxa"/>
          </w:tcPr>
          <w:p w14:paraId="72DDB2A2" w14:textId="77777777" w:rsidR="00EF53A1" w:rsidRPr="00AD12B1" w:rsidRDefault="00EF53A1" w:rsidP="00EF53A1">
            <w:pPr>
              <w:rPr>
                <w:ins w:id="1921" w:author="Joe.Mendoza" w:date="2014-11-26T14:27:00Z"/>
              </w:rPr>
            </w:pPr>
            <w:ins w:id="1922" w:author="Joe.Mendoza" w:date="2014-11-26T14:27:00Z">
              <w:r>
                <w:t>Inspections conducted</w:t>
              </w:r>
            </w:ins>
          </w:p>
        </w:tc>
        <w:tc>
          <w:tcPr>
            <w:tcW w:w="2905" w:type="dxa"/>
          </w:tcPr>
          <w:p w14:paraId="3E1AD52E" w14:textId="4E424D39" w:rsidR="00EF53A1" w:rsidRPr="00AD12B1" w:rsidRDefault="00DF2595" w:rsidP="00541438">
            <w:pPr>
              <w:rPr>
                <w:ins w:id="1923" w:author="Joe.Mendoza" w:date="2014-11-26T14:27:00Z"/>
              </w:rPr>
            </w:pPr>
            <w:ins w:id="1924" w:author="Joe.Mendoza" w:date="2014-12-16T09:54:00Z">
              <w:r w:rsidRPr="00DF2595">
                <w:t xml:space="preserve">Count </w:t>
              </w:r>
            </w:ins>
            <w:ins w:id="1925" w:author="Joe.Mendoza" w:date="2014-11-26T14:34:00Z">
              <w:r w:rsidR="00EF53A1">
                <w:t>(Inspections</w:t>
              </w:r>
              <w:r w:rsidR="00EF53A1" w:rsidRPr="00EF53A1">
                <w:t xml:space="preserve"> Completion Date)</w:t>
              </w:r>
            </w:ins>
          </w:p>
        </w:tc>
        <w:tc>
          <w:tcPr>
            <w:tcW w:w="2712" w:type="dxa"/>
          </w:tcPr>
          <w:p w14:paraId="267127F2" w14:textId="1086DE02" w:rsidR="00EF53A1" w:rsidRPr="00AD12B1" w:rsidRDefault="00EF53A1">
            <w:pPr>
              <w:rPr>
                <w:ins w:id="1926" w:author="Joe.Mendoza" w:date="2014-11-26T14:27:00Z"/>
              </w:rPr>
            </w:pPr>
            <w:ins w:id="1927" w:author="Joe.Mendoza" w:date="2014-11-26T14:34:00Z">
              <w:r w:rsidRPr="00EF53A1">
                <w:t xml:space="preserve">Inspections </w:t>
              </w:r>
              <w:r w:rsidRPr="00AD12B1">
                <w:t>Completion Date is not null</w:t>
              </w:r>
            </w:ins>
          </w:p>
        </w:tc>
      </w:tr>
      <w:tr w:rsidR="00EF53A1" w:rsidRPr="00AD12B1" w14:paraId="72D4FC0F" w14:textId="77777777" w:rsidTr="00054F86">
        <w:trPr>
          <w:ins w:id="1928" w:author="Joe.Mendoza" w:date="2014-11-26T14:27:00Z"/>
        </w:trPr>
        <w:tc>
          <w:tcPr>
            <w:tcW w:w="2906" w:type="dxa"/>
          </w:tcPr>
          <w:p w14:paraId="12F2BF57" w14:textId="77777777" w:rsidR="00EF53A1" w:rsidRPr="00AD12B1" w:rsidRDefault="00EF53A1" w:rsidP="00EF53A1">
            <w:pPr>
              <w:rPr>
                <w:ins w:id="1929" w:author="Joe.Mendoza" w:date="2014-11-26T14:27:00Z"/>
              </w:rPr>
            </w:pPr>
            <w:ins w:id="1930" w:author="Joe.Mendoza" w:date="2014-11-26T14:27:00Z">
              <w:r>
                <w:t>Accomplishments completed</w:t>
              </w:r>
            </w:ins>
          </w:p>
        </w:tc>
        <w:tc>
          <w:tcPr>
            <w:tcW w:w="2905" w:type="dxa"/>
          </w:tcPr>
          <w:p w14:paraId="05A31811" w14:textId="3980C7A4" w:rsidR="00EF53A1" w:rsidRPr="00AD12B1" w:rsidRDefault="00DF2595" w:rsidP="00EF53A1">
            <w:pPr>
              <w:rPr>
                <w:ins w:id="1931" w:author="Joe.Mendoza" w:date="2014-11-26T14:27:00Z"/>
              </w:rPr>
            </w:pPr>
            <w:ins w:id="1932" w:author="Joe.Mendoza" w:date="2014-12-16T09:54:00Z">
              <w:r w:rsidRPr="00DF2595">
                <w:t xml:space="preserve">Count </w:t>
              </w:r>
            </w:ins>
            <w:ins w:id="1933" w:author="Joe.Mendoza" w:date="2014-11-26T14:36:00Z">
              <w:r w:rsidR="00EF53A1">
                <w:t>(</w:t>
              </w:r>
              <w:r w:rsidR="00EF53A1" w:rsidRPr="00EF53A1">
                <w:t>Completed (Yes/No)</w:t>
              </w:r>
            </w:ins>
            <w:ins w:id="1934" w:author="Joe.Mendoza" w:date="2014-11-26T14:37:00Z">
              <w:r w:rsidR="00EF53A1">
                <w:t xml:space="preserve"> = YES</w:t>
              </w:r>
            </w:ins>
            <w:ins w:id="1935" w:author="Joe.Mendoza" w:date="2014-11-26T14:36:00Z">
              <w:r w:rsidR="00EF53A1">
                <w:t xml:space="preserve">) </w:t>
              </w:r>
            </w:ins>
          </w:p>
        </w:tc>
        <w:tc>
          <w:tcPr>
            <w:tcW w:w="2712" w:type="dxa"/>
          </w:tcPr>
          <w:p w14:paraId="5CDF0523" w14:textId="63C20198" w:rsidR="00EF53A1" w:rsidRPr="00AD12B1" w:rsidRDefault="00EF53A1" w:rsidP="00EF53A1">
            <w:pPr>
              <w:rPr>
                <w:ins w:id="1936" w:author="Joe.Mendoza" w:date="2014-11-26T14:27:00Z"/>
              </w:rPr>
            </w:pPr>
            <w:ins w:id="1937" w:author="Joe.Mendoza" w:date="2014-11-26T14:36:00Z">
              <w:r w:rsidRPr="00EF53A1">
                <w:t>Accomplishment Date</w:t>
              </w:r>
            </w:ins>
            <w:ins w:id="1938" w:author="Joe.Mendoza" w:date="2014-11-26T14:37:00Z">
              <w:r>
                <w:t xml:space="preserve"> is not null</w:t>
              </w:r>
            </w:ins>
          </w:p>
        </w:tc>
      </w:tr>
    </w:tbl>
    <w:p w14:paraId="37081DA6" w14:textId="77777777" w:rsidR="00481FFE" w:rsidRDefault="00481FFE"/>
    <w:p w14:paraId="5EFC597A" w14:textId="77777777" w:rsidR="00481FFE" w:rsidRDefault="00481FFE"/>
    <w:p w14:paraId="508F5929" w14:textId="77777777" w:rsidR="00957E68" w:rsidRDefault="00957E68" w:rsidP="00957E68">
      <w:pPr>
        <w:pStyle w:val="Heading1"/>
      </w:pPr>
      <w:bookmarkStart w:id="1939" w:name="_Toc368641133"/>
      <w:bookmarkStart w:id="1940" w:name="_Toc368641136"/>
      <w:bookmarkStart w:id="1941" w:name="_Toc368641137"/>
      <w:bookmarkStart w:id="1942" w:name="_Toc368641138"/>
      <w:bookmarkStart w:id="1943" w:name="_Toc368641139"/>
      <w:bookmarkStart w:id="1944" w:name="_Toc368641140"/>
      <w:bookmarkStart w:id="1945" w:name="_Toc368641141"/>
      <w:bookmarkStart w:id="1946" w:name="_Toc404777951"/>
      <w:bookmarkEnd w:id="1939"/>
      <w:bookmarkEnd w:id="1940"/>
      <w:bookmarkEnd w:id="1941"/>
      <w:bookmarkEnd w:id="1942"/>
      <w:bookmarkEnd w:id="1943"/>
      <w:bookmarkEnd w:id="1944"/>
      <w:bookmarkEnd w:id="1945"/>
      <w:r>
        <w:t>Documentation Requirements</w:t>
      </w:r>
      <w:bookmarkEnd w:id="1946"/>
    </w:p>
    <w:p w14:paraId="265C4FEA" w14:textId="77777777" w:rsidR="00957E68" w:rsidRDefault="00957E68" w:rsidP="00957E68"/>
    <w:p w14:paraId="3E728B91" w14:textId="22EB9836" w:rsidR="00957E68" w:rsidRPr="00957E68" w:rsidRDefault="00957E68" w:rsidP="00957E68">
      <w:r>
        <w:t>Documentation is required to administer and run the interface.  It needs to include detail on the</w:t>
      </w:r>
      <w:r w:rsidR="00FE71B5">
        <w:t xml:space="preserve"> Installation and use of the </w:t>
      </w:r>
      <w:r w:rsidR="007D51F4">
        <w:t>assets, the CSV Loader, the GIS themes and the reports that have been detailed in this document.</w:t>
      </w:r>
    </w:p>
    <w:p w14:paraId="4B60FF0F" w14:textId="77777777" w:rsidR="00957E68" w:rsidRDefault="00957E68" w:rsidP="00904245"/>
    <w:p w14:paraId="6325C3EE" w14:textId="3CC6A207" w:rsidR="00A72EC7" w:rsidRDefault="00A72EC7">
      <w:pPr>
        <w:rPr>
          <w:ins w:id="1947" w:author="Joe.Mendoza" w:date="2014-11-26T14:53:00Z"/>
        </w:rPr>
      </w:pPr>
      <w:ins w:id="1948" w:author="Joe.Mendoza" w:date="2014-11-26T14:53:00Z">
        <w:r>
          <w:br w:type="page"/>
        </w:r>
      </w:ins>
    </w:p>
    <w:p w14:paraId="2B42CA80" w14:textId="77777777" w:rsidR="00545979" w:rsidRDefault="00545979" w:rsidP="00904245"/>
    <w:p w14:paraId="3ADA675D" w14:textId="77777777" w:rsidR="005D17CB" w:rsidRPr="00002ECB" w:rsidRDefault="005D17CB" w:rsidP="005D17CB">
      <w:pPr>
        <w:pStyle w:val="Heading1"/>
      </w:pPr>
      <w:bookmarkStart w:id="1949" w:name="_Toc404777952"/>
      <w:r>
        <w:t>Assumptions</w:t>
      </w:r>
      <w:bookmarkEnd w:id="1949"/>
    </w:p>
    <w:p w14:paraId="67BC35D2" w14:textId="77777777" w:rsidR="005D17CB" w:rsidRDefault="005D17CB" w:rsidP="00904245"/>
    <w:p w14:paraId="48E0C61A" w14:textId="77777777" w:rsidR="00091DD3" w:rsidRDefault="00376827" w:rsidP="00E77FF3">
      <w:pPr>
        <w:pStyle w:val="ListParagraph"/>
        <w:numPr>
          <w:ilvl w:val="0"/>
          <w:numId w:val="22"/>
        </w:numPr>
      </w:pPr>
      <w:r>
        <w:t xml:space="preserve">The technologies being used will be limited to </w:t>
      </w:r>
      <w:r w:rsidR="00091DD3">
        <w:t xml:space="preserve">Exor, </w:t>
      </w:r>
      <w:r>
        <w:t>Exor Spatial Ma</w:t>
      </w:r>
      <w:r w:rsidR="00091DD3">
        <w:t>nager</w:t>
      </w:r>
    </w:p>
    <w:p w14:paraId="033A9CC1" w14:textId="51F25A04" w:rsidR="00795314" w:rsidRDefault="00F2481F" w:rsidP="00E77FF3">
      <w:pPr>
        <w:pStyle w:val="ListParagraph"/>
        <w:numPr>
          <w:ilvl w:val="0"/>
          <w:numId w:val="22"/>
        </w:numPr>
      </w:pPr>
      <w:r>
        <w:t xml:space="preserve">Views will be provided to report against.  </w:t>
      </w:r>
      <w:r w:rsidR="00091DD3">
        <w:t xml:space="preserve"> </w:t>
      </w:r>
      <w:r>
        <w:t xml:space="preserve">The external reporting </w:t>
      </w:r>
      <w:del w:id="1950" w:author="Joe.Mendoza" w:date="2014-11-26T15:30:00Z">
        <w:r w:rsidDel="004A5A21">
          <w:delText xml:space="preserve">method </w:delText>
        </w:r>
      </w:del>
      <w:r>
        <w:t xml:space="preserve">is not in scope </w:t>
      </w:r>
      <w:ins w:id="1951" w:author="Joe.Mendoza" w:date="2014-11-26T15:30:00Z">
        <w:r w:rsidR="004A5A21">
          <w:t>for</w:t>
        </w:r>
      </w:ins>
      <w:del w:id="1952" w:author="Joe.Mendoza" w:date="2014-11-26T15:30:00Z">
        <w:r w:rsidDel="004A5A21">
          <w:delText>of</w:delText>
        </w:r>
      </w:del>
      <w:r>
        <w:t xml:space="preserve"> this part of the project.</w:t>
      </w:r>
    </w:p>
    <w:p w14:paraId="39F074ED" w14:textId="6446A4A5" w:rsidR="00376827" w:rsidRDefault="00445061" w:rsidP="00E77FF3">
      <w:pPr>
        <w:pStyle w:val="ListParagraph"/>
        <w:numPr>
          <w:ilvl w:val="0"/>
          <w:numId w:val="22"/>
        </w:numPr>
      </w:pPr>
      <w:r>
        <w:t>RMS will provide access to the technologies needed to implement this design.</w:t>
      </w:r>
    </w:p>
    <w:p w14:paraId="46E76AB4" w14:textId="3C5F4FD1" w:rsidR="004622FF" w:rsidDel="00A72EC7" w:rsidRDefault="004622FF" w:rsidP="00E77FF3">
      <w:pPr>
        <w:pStyle w:val="ListParagraph"/>
        <w:rPr>
          <w:del w:id="1953" w:author="Joe.Mendoza" w:date="2014-11-26T14:53:00Z"/>
        </w:rPr>
      </w:pPr>
    </w:p>
    <w:p w14:paraId="7A9C45F7" w14:textId="3ACBD8E3" w:rsidR="00FA4573" w:rsidDel="00A72EC7" w:rsidRDefault="00FA4573">
      <w:pPr>
        <w:rPr>
          <w:del w:id="1954" w:author="Joe.Mendoza" w:date="2014-11-26T14:53:00Z"/>
        </w:rPr>
      </w:pPr>
      <w:del w:id="1955" w:author="Joe.Mendoza" w:date="2014-11-26T14:53:00Z">
        <w:r w:rsidDel="00A72EC7">
          <w:br w:type="page"/>
        </w:r>
      </w:del>
    </w:p>
    <w:p w14:paraId="3ED0E7E3" w14:textId="77777777" w:rsidR="008E455F" w:rsidRDefault="008E455F" w:rsidP="00904245"/>
    <w:p w14:paraId="58351B3A" w14:textId="77777777" w:rsidR="007A0B00" w:rsidRDefault="007A0B00" w:rsidP="00904245">
      <w:pPr>
        <w:pStyle w:val="Heading1"/>
      </w:pPr>
      <w:bookmarkStart w:id="1956" w:name="_Toc404777953"/>
      <w:r>
        <w:t>Conclusion</w:t>
      </w:r>
      <w:bookmarkEnd w:id="1956"/>
    </w:p>
    <w:p w14:paraId="086272A4" w14:textId="77777777" w:rsidR="007A0B00" w:rsidRDefault="007A0B00" w:rsidP="00904245"/>
    <w:p w14:paraId="3C425B27" w14:textId="77777777" w:rsidR="00FA4573" w:rsidRDefault="00FA4573" w:rsidP="00FA4573">
      <w:r>
        <w:t xml:space="preserve">This document is the result of a series of conversations between Bentley Systems and RMS with the objective of creating means to import data, update data and report on data in the RAMS system.  </w:t>
      </w:r>
    </w:p>
    <w:p w14:paraId="58AFCBCC" w14:textId="77777777" w:rsidR="00FA4573" w:rsidRDefault="00FA4573" w:rsidP="00FA4573"/>
    <w:p w14:paraId="6B2A28C6" w14:textId="77777777" w:rsidR="00FA4573" w:rsidRDefault="00FA4573" w:rsidP="00FA4573">
      <w:r>
        <w:t>During these discussions Bentley Systems and RMS has established the scope of this project and the requirements that will need to be met in order for the project to be successful.</w:t>
      </w:r>
    </w:p>
    <w:p w14:paraId="4B6B21B3" w14:textId="77777777" w:rsidR="00FA4573" w:rsidRDefault="00FA4573" w:rsidP="00FA4573"/>
    <w:p w14:paraId="1DC16811" w14:textId="436E40D9" w:rsidR="0036423C" w:rsidRDefault="00FA4573" w:rsidP="00FA4573">
      <w:r>
        <w:t xml:space="preserve">Using the </w:t>
      </w:r>
      <w:r w:rsidRPr="00FA4573">
        <w:t>Functional Specification</w:t>
      </w:r>
      <w:r>
        <w:t xml:space="preserve"> recorded above Bentley Systems will create a series of items to meet the requirements.  </w:t>
      </w:r>
    </w:p>
    <w:p w14:paraId="77BA9CB8" w14:textId="77777777" w:rsidR="00FA4573" w:rsidRDefault="00FA4573" w:rsidP="00FA4573"/>
    <w:p w14:paraId="4D1B4185" w14:textId="77777777" w:rsidR="00FA4573" w:rsidRDefault="00FA4573" w:rsidP="00FA4573">
      <w:pPr>
        <w:sectPr w:rsidR="00FA4573" w:rsidSect="0071663E">
          <w:pgSz w:w="12240" w:h="15840"/>
          <w:pgMar w:top="1440" w:right="1800" w:bottom="1440" w:left="1800" w:header="720" w:footer="720" w:gutter="0"/>
          <w:cols w:space="720"/>
          <w:docGrid w:linePitch="360"/>
        </w:sectPr>
      </w:pPr>
    </w:p>
    <w:p w14:paraId="1FC214B1" w14:textId="77777777" w:rsidR="00ED4138" w:rsidRDefault="00ED4138" w:rsidP="00904245">
      <w:pPr>
        <w:pStyle w:val="Heading1"/>
      </w:pPr>
      <w:r>
        <w:rPr>
          <w:rFonts w:cstheme="minorHAnsi"/>
        </w:rPr>
        <w:lastRenderedPageBreak/>
        <w:tab/>
      </w:r>
      <w:bookmarkStart w:id="1957" w:name="_Toc404777954"/>
      <w:r>
        <w:t xml:space="preserve">Appendix </w:t>
      </w:r>
      <w:r w:rsidR="002B43D5">
        <w:t>A</w:t>
      </w:r>
      <w:bookmarkEnd w:id="1957"/>
    </w:p>
    <w:p w14:paraId="73A08CD6" w14:textId="77777777" w:rsidR="00055385" w:rsidRDefault="00055385" w:rsidP="00904245"/>
    <w:p w14:paraId="18ADB304" w14:textId="6A93F1C4" w:rsidR="00794F95" w:rsidRDefault="002B43D5" w:rsidP="00E77FF3">
      <w:r>
        <w:t>Column Definition for the CSV Loader file.</w:t>
      </w:r>
      <w:r w:rsidR="00811097">
        <w:t xml:space="preserve">  </w:t>
      </w:r>
      <w:r w:rsidR="00F2481F">
        <w:t>This will be a pipe/bar (|) delimited file.</w:t>
      </w:r>
    </w:p>
    <w:p w14:paraId="5AB97066" w14:textId="77777777" w:rsidR="00794F95" w:rsidRDefault="00794F95" w:rsidP="00E77FF3"/>
    <w:p w14:paraId="10860131" w14:textId="77777777" w:rsidR="00811097" w:rsidRDefault="00811097" w:rsidP="00E77FF3">
      <w:r>
        <w:t>The format for the Date fields are: DD/MM/YYYY</w:t>
      </w:r>
    </w:p>
    <w:p w14:paraId="7FE8722A" w14:textId="77777777" w:rsidR="00055385" w:rsidRDefault="00811097" w:rsidP="00811097">
      <w:pPr>
        <w:pStyle w:val="ListParagraph"/>
        <w:numPr>
          <w:ilvl w:val="1"/>
          <w:numId w:val="15"/>
        </w:numPr>
        <w:spacing w:line="240" w:lineRule="auto"/>
      </w:pPr>
      <w:r>
        <w:t xml:space="preserve"> For example: 08/11/2013</w:t>
      </w:r>
    </w:p>
    <w:p w14:paraId="1370AC66" w14:textId="01247F36" w:rsidR="00811097" w:rsidRDefault="00811097" w:rsidP="00811097">
      <w:pPr>
        <w:pStyle w:val="ListParagraph"/>
        <w:numPr>
          <w:ilvl w:val="0"/>
          <w:numId w:val="15"/>
        </w:numPr>
        <w:spacing w:line="240" w:lineRule="auto"/>
      </w:pPr>
      <w:r>
        <w:t>The time fields that immediately follow a Date field are identified as Varchar2 with a Size of 5.  The expected format is: hh:mm</w:t>
      </w:r>
      <w:r w:rsidR="008A149D">
        <w:t xml:space="preserve"> </w:t>
      </w:r>
    </w:p>
    <w:p w14:paraId="64927156" w14:textId="77777777" w:rsidR="00811097" w:rsidRDefault="00811097" w:rsidP="00811097">
      <w:pPr>
        <w:pStyle w:val="ListParagraph"/>
        <w:numPr>
          <w:ilvl w:val="1"/>
          <w:numId w:val="15"/>
        </w:numPr>
        <w:spacing w:line="240" w:lineRule="auto"/>
      </w:pPr>
      <w:r>
        <w:t>For example: 13:00</w:t>
      </w:r>
    </w:p>
    <w:p w14:paraId="6112D77E" w14:textId="77777777" w:rsidR="002B43D5" w:rsidRDefault="002B43D5" w:rsidP="00904245"/>
    <w:tbl>
      <w:tblPr>
        <w:tblStyle w:val="TableGrid"/>
        <w:tblW w:w="14154" w:type="dxa"/>
        <w:tblLook w:val="04A0" w:firstRow="1" w:lastRow="0" w:firstColumn="1" w:lastColumn="0" w:noHBand="0" w:noVBand="1"/>
      </w:tblPr>
      <w:tblGrid>
        <w:gridCol w:w="920"/>
        <w:gridCol w:w="3221"/>
        <w:gridCol w:w="1135"/>
        <w:gridCol w:w="787"/>
        <w:gridCol w:w="1448"/>
        <w:gridCol w:w="2477"/>
        <w:gridCol w:w="4166"/>
        <w:tblGridChange w:id="1958">
          <w:tblGrid>
            <w:gridCol w:w="920"/>
            <w:gridCol w:w="3221"/>
            <w:gridCol w:w="1135"/>
            <w:gridCol w:w="787"/>
            <w:gridCol w:w="1448"/>
            <w:gridCol w:w="2477"/>
            <w:gridCol w:w="4166"/>
          </w:tblGrid>
        </w:tblGridChange>
      </w:tblGrid>
      <w:tr w:rsidR="00C35710" w:rsidRPr="008615E6" w14:paraId="153BD9F8" w14:textId="77777777" w:rsidTr="008615E6">
        <w:trPr>
          <w:trHeight w:val="300"/>
        </w:trPr>
        <w:tc>
          <w:tcPr>
            <w:tcW w:w="920" w:type="dxa"/>
            <w:noWrap/>
            <w:hideMark/>
          </w:tcPr>
          <w:p w14:paraId="4742EFDF" w14:textId="77777777" w:rsidR="008615E6" w:rsidRPr="008615E6" w:rsidRDefault="008615E6" w:rsidP="008615E6">
            <w:pPr>
              <w:rPr>
                <w:rFonts w:ascii="Calibri" w:hAnsi="Calibri"/>
                <w:b/>
                <w:bCs/>
                <w:color w:val="000000"/>
              </w:rPr>
            </w:pPr>
            <w:r w:rsidRPr="008615E6">
              <w:rPr>
                <w:rFonts w:ascii="Calibri" w:hAnsi="Calibri"/>
                <w:b/>
                <w:bCs/>
                <w:color w:val="000000"/>
              </w:rPr>
              <w:t>Column ID</w:t>
            </w:r>
          </w:p>
        </w:tc>
        <w:tc>
          <w:tcPr>
            <w:tcW w:w="3221" w:type="dxa"/>
            <w:noWrap/>
            <w:hideMark/>
          </w:tcPr>
          <w:p w14:paraId="6DF92C14" w14:textId="77777777" w:rsidR="008615E6" w:rsidRPr="008615E6" w:rsidRDefault="008615E6" w:rsidP="008615E6">
            <w:pPr>
              <w:rPr>
                <w:rFonts w:ascii="Calibri" w:hAnsi="Calibri"/>
                <w:b/>
                <w:bCs/>
                <w:color w:val="000000"/>
              </w:rPr>
            </w:pPr>
            <w:r w:rsidRPr="008615E6">
              <w:rPr>
                <w:rFonts w:ascii="Calibri" w:hAnsi="Calibri"/>
                <w:b/>
                <w:bCs/>
                <w:color w:val="000000"/>
              </w:rPr>
              <w:t>Name</w:t>
            </w:r>
          </w:p>
        </w:tc>
        <w:tc>
          <w:tcPr>
            <w:tcW w:w="1135" w:type="dxa"/>
            <w:noWrap/>
            <w:hideMark/>
          </w:tcPr>
          <w:p w14:paraId="0B1CF4F4" w14:textId="77777777" w:rsidR="008615E6" w:rsidRPr="008615E6" w:rsidRDefault="008615E6" w:rsidP="008615E6">
            <w:pPr>
              <w:jc w:val="center"/>
              <w:rPr>
                <w:rFonts w:ascii="Calibri" w:hAnsi="Calibri"/>
                <w:b/>
                <w:bCs/>
                <w:color w:val="000000"/>
              </w:rPr>
            </w:pPr>
            <w:r w:rsidRPr="008615E6">
              <w:rPr>
                <w:rFonts w:ascii="Calibri" w:hAnsi="Calibri"/>
                <w:b/>
                <w:bCs/>
                <w:color w:val="000000"/>
              </w:rPr>
              <w:t>Type</w:t>
            </w:r>
          </w:p>
        </w:tc>
        <w:tc>
          <w:tcPr>
            <w:tcW w:w="787" w:type="dxa"/>
            <w:noWrap/>
            <w:hideMark/>
          </w:tcPr>
          <w:p w14:paraId="70EDE784" w14:textId="77777777" w:rsidR="008615E6" w:rsidRPr="008615E6" w:rsidRDefault="008615E6" w:rsidP="008615E6">
            <w:pPr>
              <w:jc w:val="center"/>
              <w:rPr>
                <w:rFonts w:ascii="Calibri" w:hAnsi="Calibri"/>
                <w:b/>
                <w:bCs/>
                <w:color w:val="000000"/>
              </w:rPr>
            </w:pPr>
            <w:r w:rsidRPr="008615E6">
              <w:rPr>
                <w:rFonts w:ascii="Calibri" w:hAnsi="Calibri"/>
                <w:b/>
                <w:bCs/>
                <w:color w:val="000000"/>
              </w:rPr>
              <w:t>Size</w:t>
            </w:r>
          </w:p>
        </w:tc>
        <w:tc>
          <w:tcPr>
            <w:tcW w:w="1448" w:type="dxa"/>
            <w:noWrap/>
            <w:hideMark/>
          </w:tcPr>
          <w:p w14:paraId="71D7999A" w14:textId="77777777" w:rsidR="008615E6" w:rsidRPr="008615E6" w:rsidRDefault="008615E6" w:rsidP="008615E6">
            <w:pPr>
              <w:jc w:val="center"/>
              <w:rPr>
                <w:rFonts w:ascii="Calibri" w:hAnsi="Calibri"/>
                <w:b/>
                <w:bCs/>
                <w:color w:val="000000"/>
              </w:rPr>
            </w:pPr>
            <w:r w:rsidRPr="008615E6">
              <w:rPr>
                <w:rFonts w:ascii="Calibri" w:hAnsi="Calibri"/>
                <w:b/>
                <w:bCs/>
                <w:color w:val="000000"/>
              </w:rPr>
              <w:t>Related RSD Asset</w:t>
            </w:r>
          </w:p>
        </w:tc>
        <w:tc>
          <w:tcPr>
            <w:tcW w:w="2477" w:type="dxa"/>
            <w:noWrap/>
            <w:hideMark/>
          </w:tcPr>
          <w:p w14:paraId="772CA373" w14:textId="77777777" w:rsidR="008615E6" w:rsidRPr="008615E6" w:rsidRDefault="008615E6" w:rsidP="008615E6">
            <w:pPr>
              <w:jc w:val="center"/>
              <w:rPr>
                <w:rFonts w:ascii="Calibri" w:hAnsi="Calibri"/>
                <w:b/>
                <w:bCs/>
                <w:color w:val="000000"/>
              </w:rPr>
            </w:pPr>
            <w:r w:rsidRPr="008615E6">
              <w:rPr>
                <w:rFonts w:ascii="Calibri" w:hAnsi="Calibri"/>
                <w:b/>
                <w:bCs/>
                <w:color w:val="000000"/>
              </w:rPr>
              <w:t>Mandatory</w:t>
            </w:r>
          </w:p>
        </w:tc>
        <w:tc>
          <w:tcPr>
            <w:tcW w:w="4166" w:type="dxa"/>
            <w:noWrap/>
            <w:hideMark/>
          </w:tcPr>
          <w:p w14:paraId="06877262" w14:textId="77777777" w:rsidR="008615E6" w:rsidRPr="008615E6" w:rsidRDefault="008615E6" w:rsidP="008615E6">
            <w:pPr>
              <w:jc w:val="center"/>
              <w:rPr>
                <w:rFonts w:ascii="Calibri" w:hAnsi="Calibri"/>
                <w:b/>
                <w:bCs/>
                <w:color w:val="000000"/>
              </w:rPr>
            </w:pPr>
            <w:r w:rsidRPr="008615E6">
              <w:rPr>
                <w:rFonts w:ascii="Calibri" w:hAnsi="Calibri"/>
                <w:b/>
                <w:bCs/>
                <w:color w:val="000000"/>
              </w:rPr>
              <w:t>Comments</w:t>
            </w:r>
          </w:p>
        </w:tc>
      </w:tr>
      <w:tr w:rsidR="00C35710" w:rsidRPr="008615E6" w14:paraId="540E033B" w14:textId="77777777" w:rsidTr="008615E6">
        <w:trPr>
          <w:trHeight w:val="300"/>
        </w:trPr>
        <w:tc>
          <w:tcPr>
            <w:tcW w:w="920" w:type="dxa"/>
            <w:noWrap/>
            <w:hideMark/>
          </w:tcPr>
          <w:p w14:paraId="3425B3B2" w14:textId="77777777" w:rsidR="008615E6" w:rsidRPr="008615E6" w:rsidRDefault="008615E6" w:rsidP="008615E6">
            <w:pPr>
              <w:jc w:val="center"/>
              <w:rPr>
                <w:rFonts w:ascii="Calibri" w:hAnsi="Calibri"/>
                <w:color w:val="000000"/>
              </w:rPr>
            </w:pPr>
            <w:r w:rsidRPr="008615E6">
              <w:rPr>
                <w:rFonts w:ascii="Calibri" w:hAnsi="Calibri"/>
                <w:color w:val="000000"/>
              </w:rPr>
              <w:t>1</w:t>
            </w:r>
          </w:p>
        </w:tc>
        <w:tc>
          <w:tcPr>
            <w:tcW w:w="3221" w:type="dxa"/>
            <w:noWrap/>
            <w:hideMark/>
          </w:tcPr>
          <w:p w14:paraId="256B7AC6" w14:textId="77777777" w:rsidR="008615E6" w:rsidRPr="008615E6" w:rsidRDefault="008615E6" w:rsidP="008615E6">
            <w:pPr>
              <w:rPr>
                <w:rFonts w:ascii="Calibri" w:hAnsi="Calibri"/>
                <w:color w:val="000000"/>
              </w:rPr>
            </w:pPr>
            <w:r w:rsidRPr="008615E6">
              <w:rPr>
                <w:rFonts w:ascii="Calibri" w:hAnsi="Calibri"/>
                <w:color w:val="000000"/>
              </w:rPr>
              <w:t>Vendor Code</w:t>
            </w:r>
          </w:p>
        </w:tc>
        <w:tc>
          <w:tcPr>
            <w:tcW w:w="1135" w:type="dxa"/>
            <w:noWrap/>
            <w:hideMark/>
          </w:tcPr>
          <w:p w14:paraId="2751BFDE"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063A7B7F" w14:textId="77777777" w:rsidR="008615E6" w:rsidRPr="008615E6" w:rsidRDefault="008615E6" w:rsidP="008615E6">
            <w:pPr>
              <w:jc w:val="center"/>
              <w:rPr>
                <w:rFonts w:ascii="Calibri" w:hAnsi="Calibri"/>
                <w:color w:val="000000"/>
              </w:rPr>
            </w:pPr>
            <w:r w:rsidRPr="008615E6">
              <w:rPr>
                <w:rFonts w:ascii="Calibri" w:hAnsi="Calibri"/>
                <w:color w:val="000000"/>
              </w:rPr>
              <w:t>4</w:t>
            </w:r>
          </w:p>
        </w:tc>
        <w:tc>
          <w:tcPr>
            <w:tcW w:w="1448" w:type="dxa"/>
            <w:noWrap/>
            <w:hideMark/>
          </w:tcPr>
          <w:p w14:paraId="0CA0746E" w14:textId="77777777" w:rsidR="008615E6" w:rsidRPr="008615E6" w:rsidRDefault="008615E6" w:rsidP="008615E6">
            <w:pPr>
              <w:jc w:val="center"/>
              <w:rPr>
                <w:rFonts w:ascii="Calibri" w:hAnsi="Calibri"/>
                <w:color w:val="000000"/>
              </w:rPr>
            </w:pPr>
            <w:r w:rsidRPr="008615E6">
              <w:rPr>
                <w:rFonts w:ascii="Calibri" w:hAnsi="Calibri"/>
                <w:color w:val="000000"/>
              </w:rPr>
              <w:t>RSD</w:t>
            </w:r>
          </w:p>
        </w:tc>
        <w:tc>
          <w:tcPr>
            <w:tcW w:w="2477" w:type="dxa"/>
            <w:noWrap/>
            <w:hideMark/>
          </w:tcPr>
          <w:p w14:paraId="029F69C5" w14:textId="77777777" w:rsidR="008615E6" w:rsidRPr="008615E6" w:rsidRDefault="008615E6" w:rsidP="008615E6">
            <w:pPr>
              <w:jc w:val="center"/>
              <w:rPr>
                <w:rFonts w:ascii="Calibri" w:hAnsi="Calibri"/>
                <w:color w:val="000000"/>
              </w:rPr>
            </w:pPr>
            <w:r w:rsidRPr="008615E6">
              <w:rPr>
                <w:rFonts w:ascii="Calibri" w:hAnsi="Calibri"/>
                <w:color w:val="000000"/>
              </w:rPr>
              <w:t>Yes – For ALL</w:t>
            </w:r>
          </w:p>
        </w:tc>
        <w:tc>
          <w:tcPr>
            <w:tcW w:w="4166" w:type="dxa"/>
            <w:noWrap/>
            <w:hideMark/>
          </w:tcPr>
          <w:p w14:paraId="38A95AD2" w14:textId="77777777" w:rsidR="008615E6" w:rsidRPr="008615E6" w:rsidRDefault="008615E6" w:rsidP="008615E6">
            <w:pPr>
              <w:jc w:val="center"/>
              <w:rPr>
                <w:rFonts w:ascii="Calibri" w:hAnsi="Calibri"/>
                <w:color w:val="000000"/>
              </w:rPr>
            </w:pPr>
          </w:p>
        </w:tc>
      </w:tr>
      <w:tr w:rsidR="00C35710" w:rsidRPr="008615E6" w14:paraId="72DA6F66" w14:textId="77777777" w:rsidTr="008615E6">
        <w:trPr>
          <w:trHeight w:val="300"/>
        </w:trPr>
        <w:tc>
          <w:tcPr>
            <w:tcW w:w="920" w:type="dxa"/>
            <w:noWrap/>
            <w:hideMark/>
          </w:tcPr>
          <w:p w14:paraId="389ED037" w14:textId="77777777" w:rsidR="008615E6" w:rsidRPr="008615E6" w:rsidRDefault="008615E6" w:rsidP="008615E6">
            <w:pPr>
              <w:jc w:val="center"/>
              <w:rPr>
                <w:rFonts w:ascii="Calibri" w:hAnsi="Calibri"/>
                <w:color w:val="000000"/>
              </w:rPr>
            </w:pPr>
            <w:r w:rsidRPr="008615E6">
              <w:rPr>
                <w:rFonts w:ascii="Calibri" w:hAnsi="Calibri"/>
                <w:color w:val="000000"/>
              </w:rPr>
              <w:t>2</w:t>
            </w:r>
          </w:p>
        </w:tc>
        <w:tc>
          <w:tcPr>
            <w:tcW w:w="3221" w:type="dxa"/>
            <w:noWrap/>
            <w:hideMark/>
          </w:tcPr>
          <w:p w14:paraId="3FA6A965" w14:textId="77777777" w:rsidR="008615E6" w:rsidRPr="008615E6" w:rsidRDefault="008615E6" w:rsidP="008615E6">
            <w:pPr>
              <w:rPr>
                <w:rFonts w:ascii="Calibri" w:hAnsi="Calibri"/>
                <w:color w:val="000000"/>
              </w:rPr>
            </w:pPr>
            <w:r w:rsidRPr="008615E6">
              <w:rPr>
                <w:rFonts w:ascii="Calibri" w:hAnsi="Calibri"/>
                <w:color w:val="000000"/>
              </w:rPr>
              <w:t>Reference_id</w:t>
            </w:r>
          </w:p>
        </w:tc>
        <w:tc>
          <w:tcPr>
            <w:tcW w:w="1135" w:type="dxa"/>
            <w:noWrap/>
            <w:hideMark/>
          </w:tcPr>
          <w:p w14:paraId="77BD523E" w14:textId="77777777" w:rsidR="008615E6" w:rsidRPr="008615E6" w:rsidRDefault="008615E6" w:rsidP="008615E6">
            <w:pPr>
              <w:jc w:val="center"/>
              <w:rPr>
                <w:rFonts w:ascii="Calibri" w:hAnsi="Calibri"/>
                <w:color w:val="000000"/>
              </w:rPr>
            </w:pPr>
            <w:r w:rsidRPr="008615E6">
              <w:rPr>
                <w:rFonts w:ascii="Calibri" w:hAnsi="Calibri"/>
                <w:color w:val="000000"/>
              </w:rPr>
              <w:t>Number</w:t>
            </w:r>
          </w:p>
        </w:tc>
        <w:tc>
          <w:tcPr>
            <w:tcW w:w="787" w:type="dxa"/>
            <w:noWrap/>
            <w:hideMark/>
          </w:tcPr>
          <w:p w14:paraId="35090A76" w14:textId="77777777" w:rsidR="008615E6" w:rsidRPr="008615E6" w:rsidRDefault="008615E6" w:rsidP="008615E6">
            <w:pPr>
              <w:jc w:val="center"/>
              <w:rPr>
                <w:rFonts w:ascii="Calibri" w:hAnsi="Calibri"/>
                <w:color w:val="000000"/>
              </w:rPr>
            </w:pPr>
            <w:r w:rsidRPr="008615E6">
              <w:rPr>
                <w:rFonts w:ascii="Calibri" w:hAnsi="Calibri"/>
                <w:color w:val="000000"/>
              </w:rPr>
              <w:t>8</w:t>
            </w:r>
          </w:p>
        </w:tc>
        <w:tc>
          <w:tcPr>
            <w:tcW w:w="1448" w:type="dxa"/>
            <w:noWrap/>
            <w:hideMark/>
          </w:tcPr>
          <w:p w14:paraId="36E3271C" w14:textId="77777777" w:rsidR="008615E6" w:rsidRPr="008615E6" w:rsidRDefault="008615E6" w:rsidP="008615E6">
            <w:pPr>
              <w:jc w:val="center"/>
              <w:rPr>
                <w:rFonts w:ascii="Calibri" w:hAnsi="Calibri"/>
                <w:color w:val="000000"/>
              </w:rPr>
            </w:pPr>
            <w:r w:rsidRPr="008615E6">
              <w:rPr>
                <w:rFonts w:ascii="Calibri" w:hAnsi="Calibri"/>
                <w:color w:val="000000"/>
              </w:rPr>
              <w:t>RSD</w:t>
            </w:r>
          </w:p>
        </w:tc>
        <w:tc>
          <w:tcPr>
            <w:tcW w:w="2477" w:type="dxa"/>
            <w:noWrap/>
            <w:hideMark/>
          </w:tcPr>
          <w:p w14:paraId="436039A2" w14:textId="77777777" w:rsidR="008615E6" w:rsidRPr="008615E6" w:rsidRDefault="008615E6" w:rsidP="008615E6">
            <w:pPr>
              <w:jc w:val="center"/>
              <w:rPr>
                <w:rFonts w:ascii="Calibri" w:hAnsi="Calibri"/>
                <w:color w:val="000000"/>
              </w:rPr>
            </w:pPr>
            <w:r w:rsidRPr="008615E6">
              <w:rPr>
                <w:rFonts w:ascii="Calibri" w:hAnsi="Calibri"/>
                <w:color w:val="000000"/>
              </w:rPr>
              <w:t>Yes – For ALL</w:t>
            </w:r>
          </w:p>
        </w:tc>
        <w:tc>
          <w:tcPr>
            <w:tcW w:w="4166" w:type="dxa"/>
            <w:noWrap/>
            <w:hideMark/>
          </w:tcPr>
          <w:p w14:paraId="5D8FDB3C" w14:textId="77777777" w:rsidR="008615E6" w:rsidRPr="008615E6" w:rsidRDefault="008615E6" w:rsidP="008615E6">
            <w:pPr>
              <w:jc w:val="center"/>
              <w:rPr>
                <w:rFonts w:ascii="Calibri" w:hAnsi="Calibri"/>
                <w:color w:val="000000"/>
              </w:rPr>
            </w:pPr>
          </w:p>
        </w:tc>
      </w:tr>
      <w:tr w:rsidR="00C35710" w:rsidRPr="008615E6" w14:paraId="7C7FEFA3" w14:textId="77777777" w:rsidTr="008615E6">
        <w:trPr>
          <w:trHeight w:val="300"/>
        </w:trPr>
        <w:tc>
          <w:tcPr>
            <w:tcW w:w="920" w:type="dxa"/>
            <w:noWrap/>
            <w:hideMark/>
          </w:tcPr>
          <w:p w14:paraId="40F09DC1" w14:textId="77777777" w:rsidR="008615E6" w:rsidRPr="008615E6" w:rsidRDefault="008615E6" w:rsidP="008615E6">
            <w:pPr>
              <w:jc w:val="center"/>
              <w:rPr>
                <w:rFonts w:ascii="Calibri" w:hAnsi="Calibri"/>
                <w:color w:val="000000"/>
              </w:rPr>
            </w:pPr>
            <w:r w:rsidRPr="008615E6">
              <w:rPr>
                <w:rFonts w:ascii="Calibri" w:hAnsi="Calibri"/>
                <w:color w:val="000000"/>
              </w:rPr>
              <w:t>3</w:t>
            </w:r>
          </w:p>
        </w:tc>
        <w:tc>
          <w:tcPr>
            <w:tcW w:w="3221" w:type="dxa"/>
            <w:noWrap/>
            <w:hideMark/>
          </w:tcPr>
          <w:p w14:paraId="69E0DF22" w14:textId="77777777" w:rsidR="008615E6" w:rsidRPr="008615E6" w:rsidRDefault="008615E6" w:rsidP="008615E6">
            <w:pPr>
              <w:rPr>
                <w:rFonts w:ascii="Calibri" w:hAnsi="Calibri"/>
                <w:color w:val="000000"/>
              </w:rPr>
            </w:pPr>
            <w:r w:rsidRPr="008615E6">
              <w:rPr>
                <w:rFonts w:ascii="Calibri" w:hAnsi="Calibri"/>
                <w:color w:val="000000"/>
              </w:rPr>
              <w:t>Road_Number</w:t>
            </w:r>
          </w:p>
        </w:tc>
        <w:tc>
          <w:tcPr>
            <w:tcW w:w="1135" w:type="dxa"/>
            <w:noWrap/>
            <w:hideMark/>
          </w:tcPr>
          <w:p w14:paraId="72DD1C60"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279686D6" w14:textId="77777777" w:rsidR="008615E6" w:rsidRPr="008615E6" w:rsidRDefault="008615E6" w:rsidP="008615E6">
            <w:pPr>
              <w:jc w:val="center"/>
              <w:rPr>
                <w:rFonts w:ascii="Calibri" w:hAnsi="Calibri"/>
                <w:color w:val="000000"/>
              </w:rPr>
            </w:pPr>
            <w:r w:rsidRPr="008615E6">
              <w:rPr>
                <w:rFonts w:ascii="Calibri" w:hAnsi="Calibri"/>
                <w:color w:val="000000"/>
              </w:rPr>
              <w:t>125</w:t>
            </w:r>
          </w:p>
        </w:tc>
        <w:tc>
          <w:tcPr>
            <w:tcW w:w="1448" w:type="dxa"/>
            <w:noWrap/>
            <w:hideMark/>
          </w:tcPr>
          <w:p w14:paraId="54BF923D" w14:textId="77777777" w:rsidR="008615E6" w:rsidRPr="008615E6" w:rsidRDefault="008615E6" w:rsidP="008615E6">
            <w:pPr>
              <w:jc w:val="center"/>
              <w:rPr>
                <w:rFonts w:ascii="Calibri" w:hAnsi="Calibri"/>
                <w:color w:val="000000"/>
              </w:rPr>
            </w:pPr>
            <w:r w:rsidRPr="008615E6">
              <w:rPr>
                <w:rFonts w:ascii="Calibri" w:hAnsi="Calibri"/>
                <w:color w:val="000000"/>
              </w:rPr>
              <w:t>RSD</w:t>
            </w:r>
          </w:p>
        </w:tc>
        <w:tc>
          <w:tcPr>
            <w:tcW w:w="2477" w:type="dxa"/>
            <w:noWrap/>
            <w:hideMark/>
          </w:tcPr>
          <w:p w14:paraId="545A0779" w14:textId="77777777" w:rsidR="008615E6" w:rsidRPr="008615E6" w:rsidRDefault="008615E6" w:rsidP="008615E6">
            <w:pPr>
              <w:jc w:val="center"/>
              <w:rPr>
                <w:rFonts w:ascii="Calibri" w:hAnsi="Calibri"/>
                <w:color w:val="000000"/>
              </w:rPr>
            </w:pPr>
            <w:r w:rsidRPr="008615E6">
              <w:rPr>
                <w:rFonts w:ascii="Calibri" w:hAnsi="Calibri"/>
                <w:color w:val="000000"/>
              </w:rPr>
              <w:t>Yes – For ALL</w:t>
            </w:r>
          </w:p>
        </w:tc>
        <w:tc>
          <w:tcPr>
            <w:tcW w:w="4166" w:type="dxa"/>
            <w:noWrap/>
            <w:hideMark/>
          </w:tcPr>
          <w:p w14:paraId="1CDD9A94" w14:textId="77777777" w:rsidR="008615E6" w:rsidRPr="008615E6" w:rsidRDefault="008615E6" w:rsidP="008615E6">
            <w:pPr>
              <w:jc w:val="center"/>
              <w:rPr>
                <w:rFonts w:ascii="Calibri" w:hAnsi="Calibri"/>
                <w:color w:val="000000"/>
              </w:rPr>
            </w:pPr>
          </w:p>
        </w:tc>
      </w:tr>
      <w:tr w:rsidR="00C35710" w:rsidRPr="008615E6" w14:paraId="13D5E3F3" w14:textId="77777777" w:rsidTr="008615E6">
        <w:trPr>
          <w:trHeight w:val="300"/>
        </w:trPr>
        <w:tc>
          <w:tcPr>
            <w:tcW w:w="920" w:type="dxa"/>
            <w:noWrap/>
            <w:hideMark/>
          </w:tcPr>
          <w:p w14:paraId="5319322E" w14:textId="77777777" w:rsidR="008615E6" w:rsidRPr="008615E6" w:rsidRDefault="008615E6" w:rsidP="008615E6">
            <w:pPr>
              <w:jc w:val="center"/>
              <w:rPr>
                <w:rFonts w:ascii="Calibri" w:hAnsi="Calibri"/>
                <w:color w:val="000000"/>
              </w:rPr>
            </w:pPr>
            <w:r w:rsidRPr="008615E6">
              <w:rPr>
                <w:rFonts w:ascii="Calibri" w:hAnsi="Calibri"/>
                <w:color w:val="000000"/>
              </w:rPr>
              <w:t>3</w:t>
            </w:r>
          </w:p>
        </w:tc>
        <w:tc>
          <w:tcPr>
            <w:tcW w:w="3221" w:type="dxa"/>
            <w:noWrap/>
            <w:hideMark/>
          </w:tcPr>
          <w:p w14:paraId="08A6F332" w14:textId="77777777" w:rsidR="008615E6" w:rsidRPr="008615E6" w:rsidRDefault="008615E6" w:rsidP="008615E6">
            <w:pPr>
              <w:rPr>
                <w:rFonts w:ascii="Calibri" w:hAnsi="Calibri"/>
                <w:color w:val="000000"/>
              </w:rPr>
            </w:pPr>
            <w:r w:rsidRPr="008615E6">
              <w:rPr>
                <w:rFonts w:ascii="Calibri" w:hAnsi="Calibri"/>
                <w:color w:val="000000"/>
              </w:rPr>
              <w:t>Asset_type_code</w:t>
            </w:r>
          </w:p>
        </w:tc>
        <w:tc>
          <w:tcPr>
            <w:tcW w:w="1135" w:type="dxa"/>
            <w:noWrap/>
            <w:hideMark/>
          </w:tcPr>
          <w:p w14:paraId="07CC6889"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47D2F90E" w14:textId="77777777" w:rsidR="008615E6" w:rsidRPr="008615E6" w:rsidRDefault="008615E6" w:rsidP="008615E6">
            <w:pPr>
              <w:jc w:val="center"/>
              <w:rPr>
                <w:rFonts w:ascii="Calibri" w:hAnsi="Calibri"/>
                <w:color w:val="000000"/>
              </w:rPr>
            </w:pPr>
            <w:r w:rsidRPr="008615E6">
              <w:rPr>
                <w:rFonts w:ascii="Calibri" w:hAnsi="Calibri"/>
                <w:color w:val="000000"/>
              </w:rPr>
              <w:t>5</w:t>
            </w:r>
          </w:p>
        </w:tc>
        <w:tc>
          <w:tcPr>
            <w:tcW w:w="1448" w:type="dxa"/>
            <w:noWrap/>
            <w:hideMark/>
          </w:tcPr>
          <w:p w14:paraId="03A96B27" w14:textId="77777777" w:rsidR="008615E6" w:rsidRPr="008615E6" w:rsidRDefault="008615E6" w:rsidP="008615E6">
            <w:pPr>
              <w:jc w:val="center"/>
              <w:rPr>
                <w:rFonts w:ascii="Calibri" w:hAnsi="Calibri"/>
                <w:color w:val="000000"/>
              </w:rPr>
            </w:pPr>
            <w:r w:rsidRPr="008615E6">
              <w:rPr>
                <w:rFonts w:ascii="Calibri" w:hAnsi="Calibri"/>
                <w:color w:val="000000"/>
              </w:rPr>
              <w:t>RSD</w:t>
            </w:r>
          </w:p>
        </w:tc>
        <w:tc>
          <w:tcPr>
            <w:tcW w:w="2477" w:type="dxa"/>
            <w:noWrap/>
            <w:hideMark/>
          </w:tcPr>
          <w:p w14:paraId="15805B36" w14:textId="055A91CB" w:rsidR="008615E6" w:rsidRPr="008615E6" w:rsidRDefault="00420815" w:rsidP="008615E6">
            <w:pPr>
              <w:jc w:val="center"/>
              <w:rPr>
                <w:rFonts w:ascii="Calibri" w:hAnsi="Calibri"/>
                <w:color w:val="000000"/>
              </w:rPr>
            </w:pPr>
            <w:r w:rsidRPr="00420815">
              <w:rPr>
                <w:rFonts w:ascii="Calibri" w:hAnsi="Calibri"/>
                <w:color w:val="000000"/>
              </w:rPr>
              <w:t>Yes – For ALL</w:t>
            </w:r>
          </w:p>
        </w:tc>
        <w:tc>
          <w:tcPr>
            <w:tcW w:w="4166" w:type="dxa"/>
            <w:noWrap/>
            <w:hideMark/>
          </w:tcPr>
          <w:p w14:paraId="7837E840" w14:textId="77777777" w:rsidR="008615E6" w:rsidRPr="008615E6" w:rsidRDefault="008615E6" w:rsidP="008615E6">
            <w:pPr>
              <w:jc w:val="center"/>
              <w:rPr>
                <w:rFonts w:ascii="Times New Roman" w:hAnsi="Times New Roman"/>
                <w:sz w:val="20"/>
                <w:szCs w:val="20"/>
              </w:rPr>
            </w:pPr>
          </w:p>
        </w:tc>
      </w:tr>
      <w:tr w:rsidR="00C35710" w:rsidRPr="008615E6" w14:paraId="06861F11" w14:textId="77777777" w:rsidTr="008615E6">
        <w:trPr>
          <w:trHeight w:val="300"/>
        </w:trPr>
        <w:tc>
          <w:tcPr>
            <w:tcW w:w="920" w:type="dxa"/>
            <w:noWrap/>
            <w:hideMark/>
          </w:tcPr>
          <w:p w14:paraId="0F96AF22" w14:textId="77777777" w:rsidR="008615E6" w:rsidRPr="008615E6" w:rsidRDefault="008615E6" w:rsidP="008615E6">
            <w:pPr>
              <w:jc w:val="center"/>
              <w:rPr>
                <w:rFonts w:ascii="Calibri" w:hAnsi="Calibri"/>
                <w:color w:val="000000"/>
              </w:rPr>
            </w:pPr>
            <w:r w:rsidRPr="008615E6">
              <w:rPr>
                <w:rFonts w:ascii="Calibri" w:hAnsi="Calibri"/>
                <w:color w:val="000000"/>
              </w:rPr>
              <w:t>4</w:t>
            </w:r>
          </w:p>
        </w:tc>
        <w:tc>
          <w:tcPr>
            <w:tcW w:w="3221" w:type="dxa"/>
            <w:noWrap/>
            <w:hideMark/>
          </w:tcPr>
          <w:p w14:paraId="22C95444" w14:textId="2CB89B6B" w:rsidR="008615E6" w:rsidRPr="008615E6" w:rsidRDefault="008615E6" w:rsidP="008615E6">
            <w:pPr>
              <w:rPr>
                <w:rFonts w:ascii="Calibri" w:hAnsi="Calibri"/>
                <w:color w:val="000000"/>
              </w:rPr>
            </w:pPr>
            <w:r w:rsidRPr="008615E6">
              <w:rPr>
                <w:rFonts w:ascii="Calibri" w:hAnsi="Calibri"/>
                <w:color w:val="000000"/>
              </w:rPr>
              <w:t>Key_</w:t>
            </w:r>
            <w:r w:rsidR="009A5790">
              <w:rPr>
                <w:rFonts w:ascii="Calibri" w:hAnsi="Calibri"/>
                <w:color w:val="000000"/>
              </w:rPr>
              <w:t>ID</w:t>
            </w:r>
          </w:p>
        </w:tc>
        <w:tc>
          <w:tcPr>
            <w:tcW w:w="1135" w:type="dxa"/>
            <w:noWrap/>
            <w:hideMark/>
          </w:tcPr>
          <w:p w14:paraId="20B26EED" w14:textId="77777777" w:rsidR="008615E6" w:rsidRPr="008615E6" w:rsidRDefault="008615E6" w:rsidP="008615E6">
            <w:pPr>
              <w:jc w:val="center"/>
              <w:rPr>
                <w:rFonts w:ascii="Calibri" w:hAnsi="Calibri"/>
                <w:color w:val="000000"/>
              </w:rPr>
            </w:pPr>
            <w:r w:rsidRPr="008615E6">
              <w:rPr>
                <w:rFonts w:ascii="Calibri" w:hAnsi="Calibri"/>
                <w:color w:val="000000"/>
              </w:rPr>
              <w:t>Number</w:t>
            </w:r>
          </w:p>
        </w:tc>
        <w:tc>
          <w:tcPr>
            <w:tcW w:w="787" w:type="dxa"/>
            <w:noWrap/>
            <w:hideMark/>
          </w:tcPr>
          <w:p w14:paraId="785632BE" w14:textId="77777777" w:rsidR="008615E6" w:rsidRPr="008615E6" w:rsidRDefault="008615E6" w:rsidP="008615E6">
            <w:pPr>
              <w:jc w:val="center"/>
              <w:rPr>
                <w:rFonts w:ascii="Calibri" w:hAnsi="Calibri"/>
                <w:color w:val="000000"/>
              </w:rPr>
            </w:pPr>
          </w:p>
        </w:tc>
        <w:tc>
          <w:tcPr>
            <w:tcW w:w="1448" w:type="dxa"/>
            <w:noWrap/>
            <w:hideMark/>
          </w:tcPr>
          <w:p w14:paraId="1DE58927" w14:textId="77777777" w:rsidR="008615E6" w:rsidRPr="008615E6" w:rsidRDefault="008615E6" w:rsidP="008615E6">
            <w:pPr>
              <w:jc w:val="center"/>
              <w:rPr>
                <w:rFonts w:ascii="Calibri" w:hAnsi="Calibri"/>
                <w:color w:val="000000"/>
              </w:rPr>
            </w:pPr>
            <w:r w:rsidRPr="008615E6">
              <w:rPr>
                <w:rFonts w:ascii="Calibri" w:hAnsi="Calibri"/>
                <w:color w:val="000000"/>
              </w:rPr>
              <w:t>RSD</w:t>
            </w:r>
          </w:p>
        </w:tc>
        <w:tc>
          <w:tcPr>
            <w:tcW w:w="2477" w:type="dxa"/>
            <w:noWrap/>
            <w:hideMark/>
          </w:tcPr>
          <w:p w14:paraId="09CB66D3" w14:textId="56DAAEAD" w:rsidR="008615E6" w:rsidRPr="008615E6" w:rsidRDefault="008615E6" w:rsidP="008615E6">
            <w:pPr>
              <w:jc w:val="center"/>
              <w:rPr>
                <w:rFonts w:ascii="Calibri" w:hAnsi="Calibri"/>
                <w:color w:val="000000"/>
              </w:rPr>
            </w:pPr>
          </w:p>
        </w:tc>
        <w:tc>
          <w:tcPr>
            <w:tcW w:w="4166" w:type="dxa"/>
            <w:noWrap/>
            <w:hideMark/>
          </w:tcPr>
          <w:p w14:paraId="5B347555" w14:textId="55EB53AD" w:rsidR="008615E6" w:rsidRPr="008615E6" w:rsidRDefault="00B54110" w:rsidP="008615E6">
            <w:pPr>
              <w:jc w:val="center"/>
              <w:rPr>
                <w:rFonts w:ascii="Calibri" w:hAnsi="Calibri"/>
                <w:color w:val="000000"/>
              </w:rPr>
            </w:pPr>
            <w:r w:rsidRPr="00B54110">
              <w:rPr>
                <w:rFonts w:ascii="Calibri" w:hAnsi="Calibri"/>
                <w:color w:val="000000"/>
              </w:rPr>
              <w:t>Retrieved from RAMS Using other data if not supplied</w:t>
            </w:r>
          </w:p>
        </w:tc>
      </w:tr>
      <w:tr w:rsidR="00C35710" w:rsidRPr="008615E6" w14:paraId="142F75F1" w14:textId="77777777" w:rsidTr="008615E6">
        <w:trPr>
          <w:trHeight w:val="300"/>
        </w:trPr>
        <w:tc>
          <w:tcPr>
            <w:tcW w:w="920" w:type="dxa"/>
            <w:noWrap/>
            <w:hideMark/>
          </w:tcPr>
          <w:p w14:paraId="626272D7" w14:textId="77777777" w:rsidR="008615E6" w:rsidRPr="008615E6" w:rsidRDefault="008615E6" w:rsidP="008615E6">
            <w:pPr>
              <w:jc w:val="center"/>
              <w:rPr>
                <w:rFonts w:ascii="Calibri" w:hAnsi="Calibri"/>
                <w:color w:val="000000"/>
              </w:rPr>
            </w:pPr>
            <w:r w:rsidRPr="008615E6">
              <w:rPr>
                <w:rFonts w:ascii="Calibri" w:hAnsi="Calibri"/>
                <w:color w:val="000000"/>
              </w:rPr>
              <w:t>5</w:t>
            </w:r>
          </w:p>
        </w:tc>
        <w:tc>
          <w:tcPr>
            <w:tcW w:w="3221" w:type="dxa"/>
            <w:noWrap/>
            <w:hideMark/>
          </w:tcPr>
          <w:p w14:paraId="75DC8DA0" w14:textId="77777777" w:rsidR="008615E6" w:rsidRPr="008615E6" w:rsidRDefault="008615E6" w:rsidP="008615E6">
            <w:pPr>
              <w:rPr>
                <w:rFonts w:ascii="Calibri" w:hAnsi="Calibri"/>
                <w:color w:val="000000"/>
              </w:rPr>
            </w:pPr>
            <w:r w:rsidRPr="008615E6">
              <w:rPr>
                <w:rFonts w:ascii="Calibri" w:hAnsi="Calibri"/>
                <w:color w:val="000000"/>
              </w:rPr>
              <w:t>Asset_description</w:t>
            </w:r>
          </w:p>
        </w:tc>
        <w:tc>
          <w:tcPr>
            <w:tcW w:w="1135" w:type="dxa"/>
            <w:noWrap/>
            <w:hideMark/>
          </w:tcPr>
          <w:p w14:paraId="29322611"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03EB263B" w14:textId="77777777" w:rsidR="008615E6" w:rsidRPr="008615E6" w:rsidRDefault="008615E6" w:rsidP="008615E6">
            <w:pPr>
              <w:jc w:val="center"/>
              <w:rPr>
                <w:rFonts w:ascii="Calibri" w:hAnsi="Calibri"/>
                <w:color w:val="000000"/>
              </w:rPr>
            </w:pPr>
            <w:r w:rsidRPr="008615E6">
              <w:rPr>
                <w:rFonts w:ascii="Calibri" w:hAnsi="Calibri"/>
                <w:color w:val="000000"/>
              </w:rPr>
              <w:t>125</w:t>
            </w:r>
          </w:p>
        </w:tc>
        <w:tc>
          <w:tcPr>
            <w:tcW w:w="1448" w:type="dxa"/>
            <w:noWrap/>
            <w:hideMark/>
          </w:tcPr>
          <w:p w14:paraId="6F2666EB" w14:textId="77777777" w:rsidR="008615E6" w:rsidRPr="008615E6" w:rsidRDefault="008615E6" w:rsidP="008615E6">
            <w:pPr>
              <w:jc w:val="center"/>
              <w:rPr>
                <w:rFonts w:ascii="Calibri" w:hAnsi="Calibri"/>
                <w:color w:val="000000"/>
              </w:rPr>
            </w:pPr>
            <w:r w:rsidRPr="008615E6">
              <w:rPr>
                <w:rFonts w:ascii="Calibri" w:hAnsi="Calibri"/>
                <w:color w:val="000000"/>
              </w:rPr>
              <w:t>RSD</w:t>
            </w:r>
          </w:p>
        </w:tc>
        <w:tc>
          <w:tcPr>
            <w:tcW w:w="2477" w:type="dxa"/>
            <w:noWrap/>
            <w:hideMark/>
          </w:tcPr>
          <w:p w14:paraId="2F473C22" w14:textId="77777777" w:rsidR="008615E6" w:rsidRPr="008615E6" w:rsidRDefault="008615E6" w:rsidP="008615E6">
            <w:pPr>
              <w:jc w:val="center"/>
              <w:rPr>
                <w:rFonts w:ascii="Calibri" w:hAnsi="Calibri"/>
                <w:color w:val="000000"/>
              </w:rPr>
            </w:pPr>
          </w:p>
        </w:tc>
        <w:tc>
          <w:tcPr>
            <w:tcW w:w="4166" w:type="dxa"/>
            <w:noWrap/>
            <w:hideMark/>
          </w:tcPr>
          <w:p w14:paraId="5ADABA71" w14:textId="5FE63BD7" w:rsidR="008615E6" w:rsidRPr="008615E6" w:rsidRDefault="00420815" w:rsidP="008615E6">
            <w:pPr>
              <w:jc w:val="center"/>
              <w:rPr>
                <w:rFonts w:ascii="Calibri" w:hAnsi="Calibri"/>
                <w:color w:val="000000"/>
              </w:rPr>
            </w:pPr>
            <w:r w:rsidRPr="00420815">
              <w:rPr>
                <w:rFonts w:ascii="Calibri" w:hAnsi="Calibri"/>
                <w:color w:val="000000"/>
              </w:rPr>
              <w:t>Retrieved from RAMS Using other data if not supplied</w:t>
            </w:r>
          </w:p>
        </w:tc>
      </w:tr>
      <w:tr w:rsidR="00C35710" w:rsidRPr="008615E6" w14:paraId="3C3240CB" w14:textId="77777777" w:rsidTr="008615E6">
        <w:trPr>
          <w:trHeight w:val="300"/>
        </w:trPr>
        <w:tc>
          <w:tcPr>
            <w:tcW w:w="920" w:type="dxa"/>
            <w:noWrap/>
            <w:hideMark/>
          </w:tcPr>
          <w:p w14:paraId="7BCC5FCF" w14:textId="77777777" w:rsidR="008615E6" w:rsidRPr="008615E6" w:rsidRDefault="008615E6" w:rsidP="008615E6">
            <w:pPr>
              <w:jc w:val="center"/>
              <w:rPr>
                <w:rFonts w:ascii="Calibri" w:hAnsi="Calibri"/>
                <w:color w:val="000000"/>
              </w:rPr>
            </w:pPr>
            <w:r w:rsidRPr="008615E6">
              <w:rPr>
                <w:rFonts w:ascii="Calibri" w:hAnsi="Calibri"/>
                <w:color w:val="000000"/>
              </w:rPr>
              <w:t>6</w:t>
            </w:r>
          </w:p>
        </w:tc>
        <w:tc>
          <w:tcPr>
            <w:tcW w:w="3221" w:type="dxa"/>
            <w:noWrap/>
            <w:hideMark/>
          </w:tcPr>
          <w:p w14:paraId="6A84906B" w14:textId="77777777" w:rsidR="008615E6" w:rsidRPr="008615E6" w:rsidRDefault="008615E6" w:rsidP="008615E6">
            <w:pPr>
              <w:rPr>
                <w:rFonts w:ascii="Calibri" w:hAnsi="Calibri"/>
                <w:color w:val="000000"/>
              </w:rPr>
            </w:pPr>
            <w:r w:rsidRPr="008615E6">
              <w:rPr>
                <w:rFonts w:ascii="Calibri" w:hAnsi="Calibri"/>
                <w:color w:val="000000"/>
              </w:rPr>
              <w:t>Road_Maintenance_Segment</w:t>
            </w:r>
          </w:p>
        </w:tc>
        <w:tc>
          <w:tcPr>
            <w:tcW w:w="1135" w:type="dxa"/>
            <w:noWrap/>
            <w:hideMark/>
          </w:tcPr>
          <w:p w14:paraId="7AA53B66"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2FE4B2CA" w14:textId="77777777" w:rsidR="008615E6" w:rsidRPr="008615E6" w:rsidRDefault="008615E6" w:rsidP="008615E6">
            <w:pPr>
              <w:jc w:val="center"/>
              <w:rPr>
                <w:rFonts w:ascii="Calibri" w:hAnsi="Calibri"/>
                <w:color w:val="000000"/>
              </w:rPr>
            </w:pPr>
            <w:r w:rsidRPr="008615E6">
              <w:rPr>
                <w:rFonts w:ascii="Calibri" w:hAnsi="Calibri"/>
                <w:color w:val="000000"/>
              </w:rPr>
              <w:t>30</w:t>
            </w:r>
          </w:p>
        </w:tc>
        <w:tc>
          <w:tcPr>
            <w:tcW w:w="1448" w:type="dxa"/>
            <w:noWrap/>
            <w:hideMark/>
          </w:tcPr>
          <w:p w14:paraId="73ABB73C" w14:textId="77777777" w:rsidR="008615E6" w:rsidRPr="008615E6" w:rsidRDefault="008615E6" w:rsidP="008615E6">
            <w:pPr>
              <w:jc w:val="center"/>
              <w:rPr>
                <w:rFonts w:ascii="Calibri" w:hAnsi="Calibri"/>
                <w:color w:val="000000"/>
              </w:rPr>
            </w:pPr>
            <w:r w:rsidRPr="008615E6">
              <w:rPr>
                <w:rFonts w:ascii="Calibri" w:hAnsi="Calibri"/>
                <w:color w:val="000000"/>
              </w:rPr>
              <w:t>RSD</w:t>
            </w:r>
          </w:p>
        </w:tc>
        <w:tc>
          <w:tcPr>
            <w:tcW w:w="2477" w:type="dxa"/>
            <w:noWrap/>
            <w:hideMark/>
          </w:tcPr>
          <w:p w14:paraId="1DA1806B" w14:textId="77777777" w:rsidR="008615E6" w:rsidRPr="008615E6" w:rsidRDefault="008615E6" w:rsidP="008615E6">
            <w:pPr>
              <w:jc w:val="center"/>
              <w:rPr>
                <w:rFonts w:ascii="Calibri" w:hAnsi="Calibri"/>
                <w:color w:val="000000"/>
              </w:rPr>
            </w:pPr>
            <w:r w:rsidRPr="008615E6">
              <w:rPr>
                <w:rFonts w:ascii="Calibri" w:hAnsi="Calibri"/>
                <w:color w:val="000000"/>
              </w:rPr>
              <w:t>Yes - For All</w:t>
            </w:r>
          </w:p>
        </w:tc>
        <w:tc>
          <w:tcPr>
            <w:tcW w:w="4166" w:type="dxa"/>
            <w:noWrap/>
            <w:hideMark/>
          </w:tcPr>
          <w:p w14:paraId="57C85A04" w14:textId="430DF8D6" w:rsidR="008615E6" w:rsidRPr="008615E6" w:rsidRDefault="00420815">
            <w:pPr>
              <w:jc w:val="center"/>
              <w:rPr>
                <w:rFonts w:ascii="Calibri" w:hAnsi="Calibri"/>
                <w:color w:val="000000"/>
              </w:rPr>
            </w:pPr>
            <w:r>
              <w:rPr>
                <w:rFonts w:ascii="Calibri" w:hAnsi="Calibri"/>
                <w:color w:val="000000"/>
              </w:rPr>
              <w:t>Retrieved from RAMS Using other data if not supplied</w:t>
            </w:r>
          </w:p>
        </w:tc>
      </w:tr>
      <w:tr w:rsidR="00C35710" w:rsidRPr="008615E6" w14:paraId="18ECC7C4" w14:textId="77777777" w:rsidTr="008615E6">
        <w:trPr>
          <w:trHeight w:val="300"/>
        </w:trPr>
        <w:tc>
          <w:tcPr>
            <w:tcW w:w="920" w:type="dxa"/>
            <w:noWrap/>
            <w:hideMark/>
          </w:tcPr>
          <w:p w14:paraId="6EEC7074" w14:textId="77777777" w:rsidR="008615E6" w:rsidRPr="008615E6" w:rsidRDefault="008615E6" w:rsidP="008615E6">
            <w:pPr>
              <w:jc w:val="center"/>
              <w:rPr>
                <w:rFonts w:ascii="Calibri" w:hAnsi="Calibri"/>
                <w:color w:val="000000"/>
              </w:rPr>
            </w:pPr>
            <w:r w:rsidRPr="008615E6">
              <w:rPr>
                <w:rFonts w:ascii="Calibri" w:hAnsi="Calibri"/>
                <w:color w:val="000000"/>
              </w:rPr>
              <w:t>7</w:t>
            </w:r>
          </w:p>
        </w:tc>
        <w:tc>
          <w:tcPr>
            <w:tcW w:w="3221" w:type="dxa"/>
            <w:hideMark/>
          </w:tcPr>
          <w:p w14:paraId="7FA301A1" w14:textId="77777777" w:rsidR="008615E6" w:rsidRPr="008615E6" w:rsidRDefault="008615E6" w:rsidP="008615E6">
            <w:pPr>
              <w:rPr>
                <w:rFonts w:ascii="Calibri" w:hAnsi="Calibri"/>
                <w:color w:val="000000"/>
              </w:rPr>
            </w:pPr>
            <w:r w:rsidRPr="008615E6">
              <w:rPr>
                <w:rFonts w:ascii="Calibri" w:hAnsi="Calibri"/>
                <w:color w:val="000000"/>
              </w:rPr>
              <w:t>Date of creation</w:t>
            </w:r>
          </w:p>
        </w:tc>
        <w:tc>
          <w:tcPr>
            <w:tcW w:w="1135" w:type="dxa"/>
            <w:noWrap/>
            <w:hideMark/>
          </w:tcPr>
          <w:p w14:paraId="2B82887B" w14:textId="77777777" w:rsidR="008615E6" w:rsidRPr="008615E6" w:rsidRDefault="008615E6" w:rsidP="008615E6">
            <w:pPr>
              <w:jc w:val="center"/>
              <w:rPr>
                <w:rFonts w:ascii="Calibri" w:hAnsi="Calibri"/>
                <w:color w:val="000000"/>
              </w:rPr>
            </w:pPr>
            <w:r w:rsidRPr="008615E6">
              <w:rPr>
                <w:rFonts w:ascii="Calibri" w:hAnsi="Calibri"/>
                <w:color w:val="000000"/>
              </w:rPr>
              <w:t>Date</w:t>
            </w:r>
          </w:p>
        </w:tc>
        <w:tc>
          <w:tcPr>
            <w:tcW w:w="787" w:type="dxa"/>
            <w:noWrap/>
            <w:hideMark/>
          </w:tcPr>
          <w:p w14:paraId="49BAAE6D" w14:textId="77777777" w:rsidR="008615E6" w:rsidRPr="008615E6" w:rsidRDefault="008615E6" w:rsidP="008615E6">
            <w:pPr>
              <w:jc w:val="center"/>
              <w:rPr>
                <w:rFonts w:ascii="Calibri" w:hAnsi="Calibri"/>
                <w:color w:val="000000"/>
              </w:rPr>
            </w:pPr>
          </w:p>
        </w:tc>
        <w:tc>
          <w:tcPr>
            <w:tcW w:w="1448" w:type="dxa"/>
            <w:noWrap/>
            <w:hideMark/>
          </w:tcPr>
          <w:p w14:paraId="19C259FA" w14:textId="77777777" w:rsidR="008615E6" w:rsidRPr="008615E6" w:rsidRDefault="008615E6" w:rsidP="008615E6">
            <w:pPr>
              <w:jc w:val="center"/>
              <w:rPr>
                <w:rFonts w:ascii="Calibri" w:hAnsi="Calibri"/>
                <w:color w:val="000000"/>
              </w:rPr>
            </w:pPr>
            <w:r w:rsidRPr="008615E6">
              <w:rPr>
                <w:rFonts w:ascii="Calibri" w:hAnsi="Calibri"/>
                <w:color w:val="000000"/>
              </w:rPr>
              <w:t>RSD</w:t>
            </w:r>
          </w:p>
        </w:tc>
        <w:tc>
          <w:tcPr>
            <w:tcW w:w="2477" w:type="dxa"/>
            <w:noWrap/>
            <w:hideMark/>
          </w:tcPr>
          <w:p w14:paraId="50027F25" w14:textId="77777777" w:rsidR="008615E6" w:rsidRPr="008615E6" w:rsidRDefault="008615E6" w:rsidP="008615E6">
            <w:pPr>
              <w:jc w:val="center"/>
              <w:rPr>
                <w:rFonts w:ascii="Calibri" w:hAnsi="Calibri"/>
                <w:color w:val="000000"/>
              </w:rPr>
            </w:pPr>
            <w:r w:rsidRPr="008615E6">
              <w:rPr>
                <w:rFonts w:ascii="Calibri" w:hAnsi="Calibri"/>
                <w:color w:val="000000"/>
              </w:rPr>
              <w:t>Yes - For All</w:t>
            </w:r>
          </w:p>
        </w:tc>
        <w:tc>
          <w:tcPr>
            <w:tcW w:w="4166" w:type="dxa"/>
            <w:noWrap/>
            <w:hideMark/>
          </w:tcPr>
          <w:p w14:paraId="0AD4988B" w14:textId="77777777" w:rsidR="008615E6" w:rsidRPr="008615E6" w:rsidRDefault="008615E6" w:rsidP="008615E6">
            <w:pPr>
              <w:jc w:val="center"/>
              <w:rPr>
                <w:rFonts w:ascii="Calibri" w:hAnsi="Calibri"/>
                <w:color w:val="000000"/>
              </w:rPr>
            </w:pPr>
          </w:p>
        </w:tc>
      </w:tr>
      <w:tr w:rsidR="00C35710" w:rsidRPr="008615E6" w14:paraId="273AD2DE" w14:textId="77777777" w:rsidTr="008615E6">
        <w:trPr>
          <w:trHeight w:val="300"/>
        </w:trPr>
        <w:tc>
          <w:tcPr>
            <w:tcW w:w="920" w:type="dxa"/>
            <w:noWrap/>
            <w:hideMark/>
          </w:tcPr>
          <w:p w14:paraId="4EB877AE" w14:textId="77777777" w:rsidR="008615E6" w:rsidRPr="008615E6" w:rsidRDefault="008615E6" w:rsidP="008615E6">
            <w:pPr>
              <w:jc w:val="center"/>
              <w:rPr>
                <w:rFonts w:ascii="Calibri" w:hAnsi="Calibri"/>
                <w:color w:val="000000"/>
              </w:rPr>
            </w:pPr>
            <w:r w:rsidRPr="008615E6">
              <w:rPr>
                <w:rFonts w:ascii="Calibri" w:hAnsi="Calibri"/>
                <w:color w:val="000000"/>
              </w:rPr>
              <w:t>8</w:t>
            </w:r>
          </w:p>
        </w:tc>
        <w:tc>
          <w:tcPr>
            <w:tcW w:w="3221" w:type="dxa"/>
            <w:hideMark/>
          </w:tcPr>
          <w:p w14:paraId="15D42102" w14:textId="77777777" w:rsidR="008615E6" w:rsidRPr="008615E6" w:rsidRDefault="008615E6" w:rsidP="008615E6">
            <w:pPr>
              <w:rPr>
                <w:rFonts w:ascii="Calibri" w:hAnsi="Calibri"/>
                <w:color w:val="000000"/>
              </w:rPr>
            </w:pPr>
            <w:r w:rsidRPr="008615E6">
              <w:rPr>
                <w:rFonts w:ascii="Calibri" w:hAnsi="Calibri"/>
                <w:color w:val="000000"/>
              </w:rPr>
              <w:t>Time of creation</w:t>
            </w:r>
          </w:p>
        </w:tc>
        <w:tc>
          <w:tcPr>
            <w:tcW w:w="1135" w:type="dxa"/>
            <w:noWrap/>
            <w:hideMark/>
          </w:tcPr>
          <w:p w14:paraId="0603188E"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3FD1B65C" w14:textId="77777777" w:rsidR="008615E6" w:rsidRPr="008615E6" w:rsidRDefault="008615E6" w:rsidP="008615E6">
            <w:pPr>
              <w:jc w:val="center"/>
              <w:rPr>
                <w:rFonts w:ascii="Calibri" w:hAnsi="Calibri"/>
                <w:color w:val="000000"/>
              </w:rPr>
            </w:pPr>
            <w:r w:rsidRPr="008615E6">
              <w:rPr>
                <w:rFonts w:ascii="Calibri" w:hAnsi="Calibri"/>
                <w:color w:val="000000"/>
              </w:rPr>
              <w:t>5</w:t>
            </w:r>
          </w:p>
        </w:tc>
        <w:tc>
          <w:tcPr>
            <w:tcW w:w="1448" w:type="dxa"/>
            <w:noWrap/>
            <w:hideMark/>
          </w:tcPr>
          <w:p w14:paraId="6B4DB8CB" w14:textId="77777777" w:rsidR="008615E6" w:rsidRPr="008615E6" w:rsidRDefault="008615E6" w:rsidP="008615E6">
            <w:pPr>
              <w:jc w:val="center"/>
              <w:rPr>
                <w:rFonts w:ascii="Calibri" w:hAnsi="Calibri"/>
                <w:color w:val="000000"/>
              </w:rPr>
            </w:pPr>
            <w:r w:rsidRPr="008615E6">
              <w:rPr>
                <w:rFonts w:ascii="Calibri" w:hAnsi="Calibri"/>
                <w:color w:val="000000"/>
              </w:rPr>
              <w:t>RSD</w:t>
            </w:r>
          </w:p>
        </w:tc>
        <w:tc>
          <w:tcPr>
            <w:tcW w:w="2477" w:type="dxa"/>
            <w:noWrap/>
            <w:hideMark/>
          </w:tcPr>
          <w:p w14:paraId="1FB727A1" w14:textId="77777777" w:rsidR="008615E6" w:rsidRPr="008615E6" w:rsidRDefault="008615E6" w:rsidP="008615E6">
            <w:pPr>
              <w:jc w:val="center"/>
              <w:rPr>
                <w:rFonts w:ascii="Calibri" w:hAnsi="Calibri"/>
                <w:color w:val="000000"/>
              </w:rPr>
            </w:pPr>
          </w:p>
        </w:tc>
        <w:tc>
          <w:tcPr>
            <w:tcW w:w="4166" w:type="dxa"/>
            <w:noWrap/>
            <w:hideMark/>
          </w:tcPr>
          <w:p w14:paraId="507803E9" w14:textId="77777777" w:rsidR="008615E6" w:rsidRPr="008615E6" w:rsidRDefault="008615E6" w:rsidP="008615E6">
            <w:pPr>
              <w:jc w:val="center"/>
              <w:rPr>
                <w:rFonts w:ascii="Calibri" w:hAnsi="Calibri"/>
                <w:color w:val="000000"/>
              </w:rPr>
            </w:pPr>
            <w:r w:rsidRPr="008615E6">
              <w:rPr>
                <w:rFonts w:ascii="Calibri" w:hAnsi="Calibri"/>
                <w:color w:val="000000"/>
              </w:rPr>
              <w:t>Omission will assume a default of 00:00h</w:t>
            </w:r>
          </w:p>
        </w:tc>
      </w:tr>
      <w:tr w:rsidR="00C35710" w:rsidRPr="008615E6" w14:paraId="23A032A9" w14:textId="77777777" w:rsidTr="008615E6">
        <w:trPr>
          <w:trHeight w:val="300"/>
        </w:trPr>
        <w:tc>
          <w:tcPr>
            <w:tcW w:w="920" w:type="dxa"/>
            <w:noWrap/>
            <w:hideMark/>
          </w:tcPr>
          <w:p w14:paraId="16B86498" w14:textId="77777777" w:rsidR="008615E6" w:rsidRPr="008615E6" w:rsidRDefault="008615E6" w:rsidP="008615E6">
            <w:pPr>
              <w:jc w:val="center"/>
              <w:rPr>
                <w:rFonts w:ascii="Calibri" w:hAnsi="Calibri"/>
                <w:color w:val="000000"/>
              </w:rPr>
            </w:pPr>
            <w:r w:rsidRPr="008615E6">
              <w:rPr>
                <w:rFonts w:ascii="Calibri" w:hAnsi="Calibri"/>
                <w:color w:val="000000"/>
              </w:rPr>
              <w:t>9</w:t>
            </w:r>
          </w:p>
        </w:tc>
        <w:tc>
          <w:tcPr>
            <w:tcW w:w="3221" w:type="dxa"/>
            <w:hideMark/>
          </w:tcPr>
          <w:p w14:paraId="3AF7DBCF" w14:textId="77777777" w:rsidR="008615E6" w:rsidRPr="008615E6" w:rsidRDefault="008615E6" w:rsidP="008615E6">
            <w:pPr>
              <w:rPr>
                <w:rFonts w:ascii="Calibri" w:hAnsi="Calibri"/>
                <w:color w:val="000000"/>
              </w:rPr>
            </w:pPr>
            <w:r w:rsidRPr="008615E6">
              <w:rPr>
                <w:rFonts w:ascii="Calibri" w:hAnsi="Calibri"/>
                <w:color w:val="000000"/>
              </w:rPr>
              <w:t>Longitude</w:t>
            </w:r>
          </w:p>
        </w:tc>
        <w:tc>
          <w:tcPr>
            <w:tcW w:w="1135" w:type="dxa"/>
            <w:noWrap/>
            <w:hideMark/>
          </w:tcPr>
          <w:p w14:paraId="51B85DB4" w14:textId="77777777" w:rsidR="008615E6" w:rsidRPr="008615E6" w:rsidRDefault="008615E6" w:rsidP="008615E6">
            <w:pPr>
              <w:jc w:val="center"/>
              <w:rPr>
                <w:rFonts w:ascii="Calibri" w:hAnsi="Calibri"/>
                <w:color w:val="000000"/>
              </w:rPr>
            </w:pPr>
            <w:r w:rsidRPr="008615E6">
              <w:rPr>
                <w:rFonts w:ascii="Calibri" w:hAnsi="Calibri"/>
                <w:color w:val="000000"/>
              </w:rPr>
              <w:t>Number</w:t>
            </w:r>
          </w:p>
        </w:tc>
        <w:tc>
          <w:tcPr>
            <w:tcW w:w="787" w:type="dxa"/>
            <w:noWrap/>
            <w:hideMark/>
          </w:tcPr>
          <w:p w14:paraId="28EFA380" w14:textId="77777777" w:rsidR="008615E6" w:rsidRPr="008615E6" w:rsidRDefault="008615E6" w:rsidP="008615E6">
            <w:pPr>
              <w:jc w:val="center"/>
              <w:rPr>
                <w:rFonts w:ascii="Calibri" w:hAnsi="Calibri"/>
                <w:color w:val="000000"/>
              </w:rPr>
            </w:pPr>
          </w:p>
        </w:tc>
        <w:tc>
          <w:tcPr>
            <w:tcW w:w="1448" w:type="dxa"/>
            <w:noWrap/>
            <w:hideMark/>
          </w:tcPr>
          <w:p w14:paraId="0C602890" w14:textId="77777777" w:rsidR="008615E6" w:rsidRPr="008615E6" w:rsidRDefault="008615E6" w:rsidP="008615E6">
            <w:pPr>
              <w:jc w:val="center"/>
              <w:rPr>
                <w:rFonts w:ascii="Calibri" w:hAnsi="Calibri"/>
                <w:color w:val="000000"/>
              </w:rPr>
            </w:pPr>
            <w:r w:rsidRPr="008615E6">
              <w:rPr>
                <w:rFonts w:ascii="Calibri" w:hAnsi="Calibri"/>
                <w:color w:val="000000"/>
              </w:rPr>
              <w:t>RSD</w:t>
            </w:r>
          </w:p>
        </w:tc>
        <w:tc>
          <w:tcPr>
            <w:tcW w:w="2477" w:type="dxa"/>
            <w:noWrap/>
            <w:hideMark/>
          </w:tcPr>
          <w:p w14:paraId="6000E597" w14:textId="77777777" w:rsidR="008615E6" w:rsidRPr="008615E6" w:rsidRDefault="008615E6" w:rsidP="008615E6">
            <w:pPr>
              <w:jc w:val="center"/>
              <w:rPr>
                <w:rFonts w:ascii="Calibri" w:hAnsi="Calibri"/>
                <w:color w:val="000000"/>
              </w:rPr>
            </w:pPr>
            <w:r w:rsidRPr="008615E6">
              <w:rPr>
                <w:rFonts w:ascii="Calibri" w:hAnsi="Calibri"/>
                <w:color w:val="000000"/>
              </w:rPr>
              <w:t>Yes - For All</w:t>
            </w:r>
          </w:p>
        </w:tc>
        <w:tc>
          <w:tcPr>
            <w:tcW w:w="4166" w:type="dxa"/>
            <w:noWrap/>
            <w:hideMark/>
          </w:tcPr>
          <w:p w14:paraId="1D74C46C" w14:textId="77777777" w:rsidR="008615E6" w:rsidRPr="008615E6" w:rsidRDefault="008615E6" w:rsidP="008615E6">
            <w:pPr>
              <w:jc w:val="center"/>
              <w:rPr>
                <w:rFonts w:ascii="Calibri" w:hAnsi="Calibri"/>
                <w:color w:val="000000"/>
              </w:rPr>
            </w:pPr>
          </w:p>
        </w:tc>
      </w:tr>
      <w:tr w:rsidR="00C35710" w:rsidRPr="008615E6" w14:paraId="57836F79" w14:textId="77777777" w:rsidTr="008615E6">
        <w:trPr>
          <w:trHeight w:val="300"/>
        </w:trPr>
        <w:tc>
          <w:tcPr>
            <w:tcW w:w="920" w:type="dxa"/>
            <w:noWrap/>
            <w:hideMark/>
          </w:tcPr>
          <w:p w14:paraId="53C4458D" w14:textId="77777777" w:rsidR="008615E6" w:rsidRPr="008615E6" w:rsidRDefault="008615E6" w:rsidP="008615E6">
            <w:pPr>
              <w:jc w:val="center"/>
              <w:rPr>
                <w:rFonts w:ascii="Calibri" w:hAnsi="Calibri"/>
                <w:color w:val="000000"/>
              </w:rPr>
            </w:pPr>
            <w:r w:rsidRPr="008615E6">
              <w:rPr>
                <w:rFonts w:ascii="Calibri" w:hAnsi="Calibri"/>
                <w:color w:val="000000"/>
              </w:rPr>
              <w:t>10</w:t>
            </w:r>
          </w:p>
        </w:tc>
        <w:tc>
          <w:tcPr>
            <w:tcW w:w="3221" w:type="dxa"/>
            <w:hideMark/>
          </w:tcPr>
          <w:p w14:paraId="2BAD08FE" w14:textId="77777777" w:rsidR="008615E6" w:rsidRPr="008615E6" w:rsidRDefault="008615E6" w:rsidP="008615E6">
            <w:pPr>
              <w:rPr>
                <w:rFonts w:ascii="Calibri" w:hAnsi="Calibri"/>
                <w:color w:val="000000"/>
              </w:rPr>
            </w:pPr>
            <w:r w:rsidRPr="008615E6">
              <w:rPr>
                <w:rFonts w:ascii="Calibri" w:hAnsi="Calibri"/>
                <w:color w:val="000000"/>
              </w:rPr>
              <w:t>Latitude</w:t>
            </w:r>
          </w:p>
        </w:tc>
        <w:tc>
          <w:tcPr>
            <w:tcW w:w="1135" w:type="dxa"/>
            <w:noWrap/>
            <w:hideMark/>
          </w:tcPr>
          <w:p w14:paraId="283EB8CA" w14:textId="77777777" w:rsidR="008615E6" w:rsidRPr="008615E6" w:rsidRDefault="008615E6" w:rsidP="008615E6">
            <w:pPr>
              <w:jc w:val="center"/>
              <w:rPr>
                <w:rFonts w:ascii="Calibri" w:hAnsi="Calibri"/>
                <w:color w:val="000000"/>
              </w:rPr>
            </w:pPr>
            <w:r w:rsidRPr="008615E6">
              <w:rPr>
                <w:rFonts w:ascii="Calibri" w:hAnsi="Calibri"/>
                <w:color w:val="000000"/>
              </w:rPr>
              <w:t>Number</w:t>
            </w:r>
          </w:p>
        </w:tc>
        <w:tc>
          <w:tcPr>
            <w:tcW w:w="787" w:type="dxa"/>
            <w:noWrap/>
            <w:hideMark/>
          </w:tcPr>
          <w:p w14:paraId="0943DFEC" w14:textId="77777777" w:rsidR="008615E6" w:rsidRPr="008615E6" w:rsidRDefault="008615E6" w:rsidP="008615E6">
            <w:pPr>
              <w:jc w:val="center"/>
              <w:rPr>
                <w:rFonts w:ascii="Calibri" w:hAnsi="Calibri"/>
                <w:color w:val="000000"/>
              </w:rPr>
            </w:pPr>
          </w:p>
        </w:tc>
        <w:tc>
          <w:tcPr>
            <w:tcW w:w="1448" w:type="dxa"/>
            <w:noWrap/>
            <w:hideMark/>
          </w:tcPr>
          <w:p w14:paraId="0BF21F9A" w14:textId="77777777" w:rsidR="008615E6" w:rsidRPr="008615E6" w:rsidRDefault="008615E6" w:rsidP="008615E6">
            <w:pPr>
              <w:jc w:val="center"/>
              <w:rPr>
                <w:rFonts w:ascii="Calibri" w:hAnsi="Calibri"/>
                <w:color w:val="000000"/>
              </w:rPr>
            </w:pPr>
            <w:r w:rsidRPr="008615E6">
              <w:rPr>
                <w:rFonts w:ascii="Calibri" w:hAnsi="Calibri"/>
                <w:color w:val="000000"/>
              </w:rPr>
              <w:t>RSD</w:t>
            </w:r>
          </w:p>
        </w:tc>
        <w:tc>
          <w:tcPr>
            <w:tcW w:w="2477" w:type="dxa"/>
            <w:noWrap/>
            <w:hideMark/>
          </w:tcPr>
          <w:p w14:paraId="62B319A1" w14:textId="77777777" w:rsidR="008615E6" w:rsidRPr="008615E6" w:rsidRDefault="008615E6" w:rsidP="008615E6">
            <w:pPr>
              <w:jc w:val="center"/>
              <w:rPr>
                <w:rFonts w:ascii="Calibri" w:hAnsi="Calibri"/>
                <w:color w:val="000000"/>
              </w:rPr>
            </w:pPr>
            <w:r w:rsidRPr="008615E6">
              <w:rPr>
                <w:rFonts w:ascii="Calibri" w:hAnsi="Calibri"/>
                <w:color w:val="000000"/>
              </w:rPr>
              <w:t>Yes - For All</w:t>
            </w:r>
          </w:p>
        </w:tc>
        <w:tc>
          <w:tcPr>
            <w:tcW w:w="4166" w:type="dxa"/>
            <w:noWrap/>
            <w:hideMark/>
          </w:tcPr>
          <w:p w14:paraId="0BEB28A8" w14:textId="77777777" w:rsidR="008615E6" w:rsidRPr="008615E6" w:rsidRDefault="008615E6" w:rsidP="008615E6">
            <w:pPr>
              <w:jc w:val="center"/>
              <w:rPr>
                <w:rFonts w:ascii="Calibri" w:hAnsi="Calibri"/>
                <w:color w:val="000000"/>
              </w:rPr>
            </w:pPr>
          </w:p>
        </w:tc>
      </w:tr>
      <w:tr w:rsidR="00C35710" w:rsidRPr="008615E6" w14:paraId="44CEA961" w14:textId="77777777" w:rsidTr="008615E6">
        <w:trPr>
          <w:trHeight w:val="300"/>
        </w:trPr>
        <w:tc>
          <w:tcPr>
            <w:tcW w:w="920" w:type="dxa"/>
            <w:noWrap/>
            <w:hideMark/>
          </w:tcPr>
          <w:p w14:paraId="685868DE" w14:textId="77777777" w:rsidR="008615E6" w:rsidRPr="008615E6" w:rsidRDefault="008615E6" w:rsidP="008615E6">
            <w:pPr>
              <w:jc w:val="center"/>
              <w:rPr>
                <w:rFonts w:ascii="Calibri" w:hAnsi="Calibri"/>
                <w:color w:val="000000"/>
              </w:rPr>
            </w:pPr>
            <w:r w:rsidRPr="008615E6">
              <w:rPr>
                <w:rFonts w:ascii="Calibri" w:hAnsi="Calibri"/>
                <w:color w:val="000000"/>
              </w:rPr>
              <w:t>11</w:t>
            </w:r>
          </w:p>
        </w:tc>
        <w:tc>
          <w:tcPr>
            <w:tcW w:w="3221" w:type="dxa"/>
            <w:hideMark/>
          </w:tcPr>
          <w:p w14:paraId="22BC0CC7" w14:textId="449B071F" w:rsidR="008615E6" w:rsidRPr="008615E6" w:rsidRDefault="00B40FAD" w:rsidP="008615E6">
            <w:pPr>
              <w:rPr>
                <w:rFonts w:ascii="Calibri" w:hAnsi="Calibri"/>
                <w:color w:val="000000"/>
              </w:rPr>
            </w:pPr>
            <w:r>
              <w:rPr>
                <w:rFonts w:ascii="Calibri" w:hAnsi="Calibri"/>
                <w:color w:val="000000"/>
              </w:rPr>
              <w:t>LGA</w:t>
            </w:r>
          </w:p>
        </w:tc>
        <w:tc>
          <w:tcPr>
            <w:tcW w:w="1135" w:type="dxa"/>
            <w:noWrap/>
            <w:hideMark/>
          </w:tcPr>
          <w:p w14:paraId="2342F900"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5B572C25" w14:textId="77777777" w:rsidR="008615E6" w:rsidRPr="008615E6" w:rsidRDefault="008615E6" w:rsidP="008615E6">
            <w:pPr>
              <w:jc w:val="center"/>
              <w:rPr>
                <w:rFonts w:ascii="Calibri" w:hAnsi="Calibri"/>
                <w:color w:val="000000"/>
              </w:rPr>
            </w:pPr>
            <w:r w:rsidRPr="008615E6">
              <w:rPr>
                <w:rFonts w:ascii="Calibri" w:hAnsi="Calibri"/>
                <w:color w:val="000000"/>
              </w:rPr>
              <w:t>50</w:t>
            </w:r>
          </w:p>
        </w:tc>
        <w:tc>
          <w:tcPr>
            <w:tcW w:w="1448" w:type="dxa"/>
            <w:noWrap/>
            <w:hideMark/>
          </w:tcPr>
          <w:p w14:paraId="3A457BA8" w14:textId="77777777" w:rsidR="008615E6" w:rsidRPr="008615E6" w:rsidRDefault="008615E6" w:rsidP="008615E6">
            <w:pPr>
              <w:jc w:val="center"/>
              <w:rPr>
                <w:rFonts w:ascii="Calibri" w:hAnsi="Calibri"/>
                <w:color w:val="000000"/>
              </w:rPr>
            </w:pPr>
            <w:r w:rsidRPr="008615E6">
              <w:rPr>
                <w:rFonts w:ascii="Calibri" w:hAnsi="Calibri"/>
                <w:color w:val="000000"/>
              </w:rPr>
              <w:t>RSD</w:t>
            </w:r>
          </w:p>
        </w:tc>
        <w:tc>
          <w:tcPr>
            <w:tcW w:w="2477" w:type="dxa"/>
            <w:noWrap/>
            <w:hideMark/>
          </w:tcPr>
          <w:p w14:paraId="16A5AB4F" w14:textId="0A6D1592" w:rsidR="008615E6" w:rsidRPr="008615E6" w:rsidRDefault="008615E6" w:rsidP="008615E6">
            <w:pPr>
              <w:jc w:val="center"/>
              <w:rPr>
                <w:rFonts w:ascii="Calibri" w:hAnsi="Calibri"/>
                <w:color w:val="000000"/>
              </w:rPr>
            </w:pPr>
          </w:p>
        </w:tc>
        <w:tc>
          <w:tcPr>
            <w:tcW w:w="4166" w:type="dxa"/>
            <w:noWrap/>
            <w:hideMark/>
          </w:tcPr>
          <w:p w14:paraId="6CA9AFEB" w14:textId="10B7FCD7" w:rsidR="008615E6" w:rsidRPr="008615E6" w:rsidRDefault="00420815" w:rsidP="008615E6">
            <w:pPr>
              <w:jc w:val="center"/>
              <w:rPr>
                <w:rFonts w:ascii="Calibri" w:hAnsi="Calibri"/>
                <w:color w:val="000000"/>
              </w:rPr>
            </w:pPr>
            <w:r w:rsidRPr="00420815">
              <w:rPr>
                <w:rFonts w:ascii="Calibri" w:hAnsi="Calibri"/>
                <w:color w:val="000000"/>
              </w:rPr>
              <w:t xml:space="preserve">Retrieved from RAMS Using other data if </w:t>
            </w:r>
            <w:r w:rsidRPr="00420815">
              <w:rPr>
                <w:rFonts w:ascii="Calibri" w:hAnsi="Calibri"/>
                <w:color w:val="000000"/>
              </w:rPr>
              <w:lastRenderedPageBreak/>
              <w:t>not supplied</w:t>
            </w:r>
          </w:p>
        </w:tc>
      </w:tr>
      <w:tr w:rsidR="00C35710" w:rsidRPr="008615E6" w14:paraId="2EA3F454" w14:textId="77777777" w:rsidTr="008615E6">
        <w:trPr>
          <w:trHeight w:val="300"/>
        </w:trPr>
        <w:tc>
          <w:tcPr>
            <w:tcW w:w="920" w:type="dxa"/>
            <w:noWrap/>
            <w:hideMark/>
          </w:tcPr>
          <w:p w14:paraId="4744D45E" w14:textId="77777777" w:rsidR="008615E6" w:rsidRPr="008615E6" w:rsidRDefault="008615E6" w:rsidP="008615E6">
            <w:pPr>
              <w:jc w:val="center"/>
              <w:rPr>
                <w:rFonts w:ascii="Calibri" w:hAnsi="Calibri"/>
                <w:color w:val="000000"/>
              </w:rPr>
            </w:pPr>
            <w:r w:rsidRPr="008615E6">
              <w:rPr>
                <w:rFonts w:ascii="Calibri" w:hAnsi="Calibri"/>
                <w:color w:val="000000"/>
              </w:rPr>
              <w:lastRenderedPageBreak/>
              <w:t>12</w:t>
            </w:r>
          </w:p>
        </w:tc>
        <w:tc>
          <w:tcPr>
            <w:tcW w:w="3221" w:type="dxa"/>
            <w:noWrap/>
            <w:hideMark/>
          </w:tcPr>
          <w:p w14:paraId="3693E3BB" w14:textId="77777777" w:rsidR="008615E6" w:rsidRPr="008615E6" w:rsidRDefault="008615E6" w:rsidP="008615E6">
            <w:pPr>
              <w:rPr>
                <w:rFonts w:ascii="Calibri" w:hAnsi="Calibri"/>
                <w:color w:val="000000"/>
              </w:rPr>
            </w:pPr>
            <w:r w:rsidRPr="008615E6">
              <w:rPr>
                <w:rFonts w:ascii="Calibri" w:hAnsi="Calibri"/>
                <w:color w:val="000000"/>
              </w:rPr>
              <w:t>Accomplishment_Number</w:t>
            </w:r>
          </w:p>
        </w:tc>
        <w:tc>
          <w:tcPr>
            <w:tcW w:w="1135" w:type="dxa"/>
            <w:noWrap/>
            <w:hideMark/>
          </w:tcPr>
          <w:p w14:paraId="62943EA5"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6C34253E" w14:textId="77777777" w:rsidR="008615E6" w:rsidRPr="008615E6" w:rsidRDefault="008615E6" w:rsidP="008615E6">
            <w:pPr>
              <w:jc w:val="center"/>
              <w:rPr>
                <w:rFonts w:ascii="Calibri" w:hAnsi="Calibri"/>
                <w:color w:val="000000"/>
              </w:rPr>
            </w:pPr>
            <w:r w:rsidRPr="008615E6">
              <w:rPr>
                <w:rFonts w:ascii="Calibri" w:hAnsi="Calibri"/>
                <w:color w:val="000000"/>
              </w:rPr>
              <w:t>30</w:t>
            </w:r>
          </w:p>
        </w:tc>
        <w:tc>
          <w:tcPr>
            <w:tcW w:w="1448" w:type="dxa"/>
            <w:noWrap/>
            <w:hideMark/>
          </w:tcPr>
          <w:p w14:paraId="2785AB8B" w14:textId="77777777" w:rsidR="008615E6" w:rsidRPr="008615E6" w:rsidRDefault="008615E6" w:rsidP="008615E6">
            <w:pPr>
              <w:jc w:val="center"/>
              <w:rPr>
                <w:rFonts w:ascii="Calibri" w:hAnsi="Calibri"/>
                <w:color w:val="000000"/>
              </w:rPr>
            </w:pPr>
            <w:r w:rsidRPr="008615E6">
              <w:rPr>
                <w:rFonts w:ascii="Calibri" w:hAnsi="Calibri"/>
                <w:color w:val="000000"/>
              </w:rPr>
              <w:t>RSAM</w:t>
            </w:r>
          </w:p>
        </w:tc>
        <w:tc>
          <w:tcPr>
            <w:tcW w:w="2477" w:type="dxa"/>
            <w:noWrap/>
            <w:hideMark/>
          </w:tcPr>
          <w:p w14:paraId="4E12BC40" w14:textId="77777777" w:rsidR="008615E6" w:rsidRPr="008615E6" w:rsidRDefault="008615E6" w:rsidP="008615E6">
            <w:pPr>
              <w:jc w:val="center"/>
              <w:rPr>
                <w:rFonts w:ascii="Calibri" w:hAnsi="Calibri"/>
                <w:color w:val="000000"/>
              </w:rPr>
            </w:pPr>
            <w:r w:rsidRPr="008615E6">
              <w:rPr>
                <w:rFonts w:ascii="Calibri" w:hAnsi="Calibri"/>
                <w:color w:val="000000"/>
              </w:rPr>
              <w:t>If Recording an Accomplishment</w:t>
            </w:r>
          </w:p>
        </w:tc>
        <w:tc>
          <w:tcPr>
            <w:tcW w:w="4166" w:type="dxa"/>
            <w:noWrap/>
            <w:hideMark/>
          </w:tcPr>
          <w:p w14:paraId="3FCCCB67" w14:textId="77777777" w:rsidR="008615E6" w:rsidRPr="008615E6" w:rsidRDefault="008615E6" w:rsidP="008615E6">
            <w:pPr>
              <w:jc w:val="center"/>
              <w:rPr>
                <w:rFonts w:ascii="Calibri" w:hAnsi="Calibri"/>
                <w:color w:val="000000"/>
              </w:rPr>
            </w:pPr>
          </w:p>
        </w:tc>
      </w:tr>
      <w:tr w:rsidR="00C35710" w:rsidRPr="008615E6" w14:paraId="43D88E73" w14:textId="77777777" w:rsidTr="008615E6">
        <w:trPr>
          <w:trHeight w:val="300"/>
        </w:trPr>
        <w:tc>
          <w:tcPr>
            <w:tcW w:w="920" w:type="dxa"/>
            <w:noWrap/>
            <w:hideMark/>
          </w:tcPr>
          <w:p w14:paraId="62E1000C" w14:textId="77777777" w:rsidR="008615E6" w:rsidRPr="008615E6" w:rsidRDefault="008615E6" w:rsidP="008615E6">
            <w:pPr>
              <w:jc w:val="center"/>
              <w:rPr>
                <w:rFonts w:ascii="Calibri" w:hAnsi="Calibri"/>
                <w:color w:val="000000"/>
              </w:rPr>
            </w:pPr>
            <w:r w:rsidRPr="008615E6">
              <w:rPr>
                <w:rFonts w:ascii="Calibri" w:hAnsi="Calibri"/>
                <w:color w:val="000000"/>
              </w:rPr>
              <w:t>13</w:t>
            </w:r>
          </w:p>
        </w:tc>
        <w:tc>
          <w:tcPr>
            <w:tcW w:w="3221" w:type="dxa"/>
            <w:noWrap/>
            <w:hideMark/>
          </w:tcPr>
          <w:p w14:paraId="6CCBBBC6" w14:textId="77777777" w:rsidR="008615E6" w:rsidRPr="008615E6" w:rsidRDefault="008615E6" w:rsidP="008615E6">
            <w:pPr>
              <w:rPr>
                <w:rFonts w:ascii="Calibri" w:hAnsi="Calibri"/>
                <w:color w:val="000000"/>
              </w:rPr>
            </w:pPr>
            <w:r w:rsidRPr="008615E6">
              <w:rPr>
                <w:rFonts w:ascii="Calibri" w:hAnsi="Calibri"/>
                <w:color w:val="000000"/>
              </w:rPr>
              <w:t>Accomplishment_ID</w:t>
            </w:r>
          </w:p>
        </w:tc>
        <w:tc>
          <w:tcPr>
            <w:tcW w:w="1135" w:type="dxa"/>
            <w:noWrap/>
            <w:hideMark/>
          </w:tcPr>
          <w:p w14:paraId="5EEF9EF4" w14:textId="77777777" w:rsidR="008615E6" w:rsidRPr="008615E6" w:rsidRDefault="008615E6" w:rsidP="008615E6">
            <w:pPr>
              <w:jc w:val="center"/>
              <w:rPr>
                <w:rFonts w:ascii="Calibri" w:hAnsi="Calibri"/>
                <w:color w:val="000000"/>
              </w:rPr>
            </w:pPr>
            <w:r w:rsidRPr="008615E6">
              <w:rPr>
                <w:rFonts w:ascii="Calibri" w:hAnsi="Calibri"/>
                <w:color w:val="000000"/>
              </w:rPr>
              <w:t>number</w:t>
            </w:r>
          </w:p>
        </w:tc>
        <w:tc>
          <w:tcPr>
            <w:tcW w:w="787" w:type="dxa"/>
            <w:noWrap/>
            <w:hideMark/>
          </w:tcPr>
          <w:p w14:paraId="29B1D294" w14:textId="77777777" w:rsidR="008615E6" w:rsidRPr="008615E6" w:rsidRDefault="008615E6" w:rsidP="008615E6">
            <w:pPr>
              <w:jc w:val="center"/>
              <w:rPr>
                <w:rFonts w:ascii="Calibri" w:hAnsi="Calibri"/>
                <w:color w:val="000000"/>
              </w:rPr>
            </w:pPr>
            <w:r w:rsidRPr="008615E6">
              <w:rPr>
                <w:rFonts w:ascii="Calibri" w:hAnsi="Calibri"/>
                <w:color w:val="000000"/>
              </w:rPr>
              <w:t>8</w:t>
            </w:r>
          </w:p>
        </w:tc>
        <w:tc>
          <w:tcPr>
            <w:tcW w:w="1448" w:type="dxa"/>
            <w:noWrap/>
            <w:hideMark/>
          </w:tcPr>
          <w:p w14:paraId="25E84CBC" w14:textId="77777777" w:rsidR="008615E6" w:rsidRPr="008615E6" w:rsidRDefault="008615E6" w:rsidP="008615E6">
            <w:pPr>
              <w:jc w:val="center"/>
              <w:rPr>
                <w:rFonts w:ascii="Calibri" w:hAnsi="Calibri"/>
                <w:color w:val="000000"/>
              </w:rPr>
            </w:pPr>
            <w:r w:rsidRPr="008615E6">
              <w:rPr>
                <w:rFonts w:ascii="Calibri" w:hAnsi="Calibri"/>
                <w:color w:val="000000"/>
              </w:rPr>
              <w:t>RSAM</w:t>
            </w:r>
          </w:p>
        </w:tc>
        <w:tc>
          <w:tcPr>
            <w:tcW w:w="2477" w:type="dxa"/>
            <w:noWrap/>
            <w:hideMark/>
          </w:tcPr>
          <w:p w14:paraId="5BD4A163" w14:textId="77777777" w:rsidR="008615E6" w:rsidRPr="008615E6" w:rsidRDefault="008615E6" w:rsidP="008615E6">
            <w:pPr>
              <w:jc w:val="center"/>
              <w:rPr>
                <w:rFonts w:ascii="Calibri" w:hAnsi="Calibri"/>
                <w:color w:val="000000"/>
              </w:rPr>
            </w:pPr>
            <w:r w:rsidRPr="008615E6">
              <w:rPr>
                <w:rFonts w:ascii="Calibri" w:hAnsi="Calibri"/>
                <w:color w:val="000000"/>
              </w:rPr>
              <w:t>If Recording an Accomplishment</w:t>
            </w:r>
          </w:p>
        </w:tc>
        <w:tc>
          <w:tcPr>
            <w:tcW w:w="4166" w:type="dxa"/>
            <w:noWrap/>
            <w:hideMark/>
          </w:tcPr>
          <w:p w14:paraId="07402BAF" w14:textId="77777777" w:rsidR="008615E6" w:rsidRPr="008615E6" w:rsidRDefault="008615E6" w:rsidP="008615E6">
            <w:pPr>
              <w:jc w:val="center"/>
              <w:rPr>
                <w:rFonts w:ascii="Calibri" w:hAnsi="Calibri"/>
                <w:color w:val="000000"/>
              </w:rPr>
            </w:pPr>
          </w:p>
        </w:tc>
      </w:tr>
      <w:tr w:rsidR="00C35710" w:rsidRPr="008615E6" w14:paraId="130BB862" w14:textId="77777777" w:rsidTr="008615E6">
        <w:trPr>
          <w:trHeight w:val="300"/>
        </w:trPr>
        <w:tc>
          <w:tcPr>
            <w:tcW w:w="920" w:type="dxa"/>
            <w:noWrap/>
            <w:hideMark/>
          </w:tcPr>
          <w:p w14:paraId="65DD9C41" w14:textId="77777777" w:rsidR="008615E6" w:rsidRPr="008615E6" w:rsidRDefault="008615E6" w:rsidP="008615E6">
            <w:pPr>
              <w:jc w:val="center"/>
              <w:rPr>
                <w:rFonts w:ascii="Calibri" w:hAnsi="Calibri"/>
                <w:color w:val="000000"/>
              </w:rPr>
            </w:pPr>
            <w:r w:rsidRPr="008615E6">
              <w:rPr>
                <w:rFonts w:ascii="Calibri" w:hAnsi="Calibri"/>
                <w:color w:val="000000"/>
              </w:rPr>
              <w:t>14</w:t>
            </w:r>
          </w:p>
        </w:tc>
        <w:tc>
          <w:tcPr>
            <w:tcW w:w="3221" w:type="dxa"/>
            <w:noWrap/>
            <w:hideMark/>
          </w:tcPr>
          <w:p w14:paraId="01C05896" w14:textId="77777777" w:rsidR="008615E6" w:rsidRPr="008615E6" w:rsidRDefault="008615E6" w:rsidP="008615E6">
            <w:pPr>
              <w:rPr>
                <w:rFonts w:ascii="Calibri" w:hAnsi="Calibri"/>
                <w:color w:val="000000"/>
              </w:rPr>
            </w:pPr>
            <w:r w:rsidRPr="008615E6">
              <w:rPr>
                <w:rFonts w:ascii="Calibri" w:hAnsi="Calibri"/>
                <w:color w:val="000000"/>
              </w:rPr>
              <w:t>Accomplishment_Date</w:t>
            </w:r>
          </w:p>
        </w:tc>
        <w:tc>
          <w:tcPr>
            <w:tcW w:w="1135" w:type="dxa"/>
            <w:hideMark/>
          </w:tcPr>
          <w:p w14:paraId="4B132658" w14:textId="77777777" w:rsidR="008615E6" w:rsidRPr="008615E6" w:rsidRDefault="008615E6" w:rsidP="008615E6">
            <w:pPr>
              <w:jc w:val="center"/>
              <w:rPr>
                <w:rFonts w:ascii="Calibri" w:hAnsi="Calibri"/>
                <w:color w:val="000000"/>
              </w:rPr>
            </w:pPr>
            <w:r w:rsidRPr="008615E6">
              <w:rPr>
                <w:rFonts w:ascii="Calibri" w:hAnsi="Calibri"/>
                <w:color w:val="000000"/>
              </w:rPr>
              <w:t>Date</w:t>
            </w:r>
          </w:p>
        </w:tc>
        <w:tc>
          <w:tcPr>
            <w:tcW w:w="787" w:type="dxa"/>
            <w:noWrap/>
            <w:hideMark/>
          </w:tcPr>
          <w:p w14:paraId="38B2CC1F" w14:textId="77777777" w:rsidR="008615E6" w:rsidRPr="008615E6" w:rsidRDefault="008615E6" w:rsidP="008615E6">
            <w:pPr>
              <w:jc w:val="center"/>
              <w:rPr>
                <w:rFonts w:ascii="Calibri" w:hAnsi="Calibri"/>
                <w:color w:val="000000"/>
              </w:rPr>
            </w:pPr>
          </w:p>
        </w:tc>
        <w:tc>
          <w:tcPr>
            <w:tcW w:w="1448" w:type="dxa"/>
            <w:noWrap/>
            <w:hideMark/>
          </w:tcPr>
          <w:p w14:paraId="3E4D9D0D" w14:textId="77777777" w:rsidR="008615E6" w:rsidRPr="008615E6" w:rsidRDefault="008615E6" w:rsidP="008615E6">
            <w:pPr>
              <w:jc w:val="center"/>
              <w:rPr>
                <w:rFonts w:ascii="Calibri" w:hAnsi="Calibri"/>
                <w:color w:val="000000"/>
              </w:rPr>
            </w:pPr>
            <w:r w:rsidRPr="008615E6">
              <w:rPr>
                <w:rFonts w:ascii="Calibri" w:hAnsi="Calibri"/>
                <w:color w:val="000000"/>
              </w:rPr>
              <w:t>RSAM</w:t>
            </w:r>
          </w:p>
        </w:tc>
        <w:tc>
          <w:tcPr>
            <w:tcW w:w="2477" w:type="dxa"/>
            <w:noWrap/>
            <w:hideMark/>
          </w:tcPr>
          <w:p w14:paraId="428EC2C1" w14:textId="77777777" w:rsidR="008615E6" w:rsidRPr="008615E6" w:rsidRDefault="008615E6" w:rsidP="008615E6">
            <w:pPr>
              <w:jc w:val="center"/>
              <w:rPr>
                <w:rFonts w:ascii="Calibri" w:hAnsi="Calibri"/>
                <w:color w:val="000000"/>
              </w:rPr>
            </w:pPr>
            <w:r w:rsidRPr="008615E6">
              <w:rPr>
                <w:rFonts w:ascii="Calibri" w:hAnsi="Calibri"/>
                <w:color w:val="000000"/>
              </w:rPr>
              <w:t>If Recording an Accomplishment</w:t>
            </w:r>
          </w:p>
        </w:tc>
        <w:tc>
          <w:tcPr>
            <w:tcW w:w="4166" w:type="dxa"/>
            <w:noWrap/>
            <w:hideMark/>
          </w:tcPr>
          <w:p w14:paraId="79D24771" w14:textId="77777777" w:rsidR="008615E6" w:rsidRPr="008615E6" w:rsidRDefault="008615E6" w:rsidP="008615E6">
            <w:pPr>
              <w:jc w:val="center"/>
              <w:rPr>
                <w:rFonts w:ascii="Calibri" w:hAnsi="Calibri"/>
                <w:color w:val="000000"/>
              </w:rPr>
            </w:pPr>
          </w:p>
        </w:tc>
      </w:tr>
      <w:tr w:rsidR="00C35710" w:rsidRPr="008615E6" w14:paraId="2237A835" w14:textId="77777777" w:rsidTr="008615E6">
        <w:trPr>
          <w:trHeight w:val="300"/>
        </w:trPr>
        <w:tc>
          <w:tcPr>
            <w:tcW w:w="920" w:type="dxa"/>
            <w:noWrap/>
            <w:hideMark/>
          </w:tcPr>
          <w:p w14:paraId="43AD44AB" w14:textId="77777777" w:rsidR="008615E6" w:rsidRPr="008615E6" w:rsidRDefault="008615E6" w:rsidP="008615E6">
            <w:pPr>
              <w:jc w:val="center"/>
              <w:rPr>
                <w:rFonts w:ascii="Calibri" w:hAnsi="Calibri"/>
                <w:color w:val="000000"/>
              </w:rPr>
            </w:pPr>
            <w:r w:rsidRPr="008615E6">
              <w:rPr>
                <w:rFonts w:ascii="Calibri" w:hAnsi="Calibri"/>
                <w:color w:val="000000"/>
              </w:rPr>
              <w:t>15</w:t>
            </w:r>
          </w:p>
        </w:tc>
        <w:tc>
          <w:tcPr>
            <w:tcW w:w="3221" w:type="dxa"/>
            <w:hideMark/>
          </w:tcPr>
          <w:p w14:paraId="69302F62" w14:textId="77777777" w:rsidR="008615E6" w:rsidRPr="008615E6" w:rsidRDefault="008615E6" w:rsidP="008615E6">
            <w:pPr>
              <w:rPr>
                <w:rFonts w:ascii="Calibri" w:hAnsi="Calibri"/>
                <w:color w:val="000000"/>
              </w:rPr>
            </w:pPr>
            <w:r w:rsidRPr="008615E6">
              <w:rPr>
                <w:rFonts w:ascii="Calibri" w:hAnsi="Calibri"/>
                <w:color w:val="000000"/>
              </w:rPr>
              <w:t>Activity</w:t>
            </w:r>
          </w:p>
        </w:tc>
        <w:tc>
          <w:tcPr>
            <w:tcW w:w="1135" w:type="dxa"/>
            <w:hideMark/>
          </w:tcPr>
          <w:p w14:paraId="7896A594" w14:textId="77777777" w:rsidR="008615E6" w:rsidRPr="008615E6" w:rsidRDefault="008615E6" w:rsidP="008615E6">
            <w:pPr>
              <w:jc w:val="center"/>
              <w:rPr>
                <w:rFonts w:ascii="Calibri" w:hAnsi="Calibri"/>
                <w:color w:val="000000"/>
              </w:rPr>
            </w:pPr>
            <w:r w:rsidRPr="008615E6">
              <w:rPr>
                <w:rFonts w:ascii="Calibri" w:hAnsi="Calibri"/>
                <w:color w:val="000000"/>
              </w:rPr>
              <w:t>Number</w:t>
            </w:r>
          </w:p>
        </w:tc>
        <w:tc>
          <w:tcPr>
            <w:tcW w:w="787" w:type="dxa"/>
            <w:noWrap/>
            <w:hideMark/>
          </w:tcPr>
          <w:p w14:paraId="465B1CF2" w14:textId="77777777" w:rsidR="008615E6" w:rsidRPr="008615E6" w:rsidRDefault="008615E6" w:rsidP="008615E6">
            <w:pPr>
              <w:jc w:val="center"/>
              <w:rPr>
                <w:rFonts w:ascii="Calibri" w:hAnsi="Calibri"/>
                <w:color w:val="000000"/>
              </w:rPr>
            </w:pPr>
          </w:p>
        </w:tc>
        <w:tc>
          <w:tcPr>
            <w:tcW w:w="1448" w:type="dxa"/>
            <w:noWrap/>
            <w:hideMark/>
          </w:tcPr>
          <w:p w14:paraId="30724542" w14:textId="77777777" w:rsidR="008615E6" w:rsidRPr="008615E6" w:rsidRDefault="008615E6" w:rsidP="008615E6">
            <w:pPr>
              <w:jc w:val="center"/>
              <w:rPr>
                <w:rFonts w:ascii="Calibri" w:hAnsi="Calibri"/>
                <w:color w:val="000000"/>
              </w:rPr>
            </w:pPr>
            <w:r w:rsidRPr="008615E6">
              <w:rPr>
                <w:rFonts w:ascii="Calibri" w:hAnsi="Calibri"/>
                <w:color w:val="000000"/>
              </w:rPr>
              <w:t>RSAM</w:t>
            </w:r>
          </w:p>
        </w:tc>
        <w:tc>
          <w:tcPr>
            <w:tcW w:w="2477" w:type="dxa"/>
            <w:noWrap/>
            <w:hideMark/>
          </w:tcPr>
          <w:p w14:paraId="2AD7CA8C" w14:textId="77777777" w:rsidR="008615E6" w:rsidRPr="008615E6" w:rsidRDefault="008615E6" w:rsidP="008615E6">
            <w:pPr>
              <w:jc w:val="center"/>
              <w:rPr>
                <w:rFonts w:ascii="Calibri" w:hAnsi="Calibri"/>
                <w:color w:val="000000"/>
              </w:rPr>
            </w:pPr>
            <w:r w:rsidRPr="008615E6">
              <w:rPr>
                <w:rFonts w:ascii="Calibri" w:hAnsi="Calibri"/>
                <w:color w:val="000000"/>
              </w:rPr>
              <w:t>If Recording an Accomplishment</w:t>
            </w:r>
          </w:p>
        </w:tc>
        <w:tc>
          <w:tcPr>
            <w:tcW w:w="4166" w:type="dxa"/>
            <w:noWrap/>
            <w:hideMark/>
          </w:tcPr>
          <w:p w14:paraId="338220F8" w14:textId="77777777" w:rsidR="008615E6" w:rsidRPr="008615E6" w:rsidRDefault="008615E6" w:rsidP="008615E6">
            <w:pPr>
              <w:jc w:val="center"/>
              <w:rPr>
                <w:rFonts w:ascii="Calibri" w:hAnsi="Calibri"/>
                <w:color w:val="000000"/>
              </w:rPr>
            </w:pPr>
          </w:p>
        </w:tc>
      </w:tr>
      <w:tr w:rsidR="00C35710" w:rsidRPr="008615E6" w14:paraId="4120B036" w14:textId="77777777" w:rsidTr="008615E6">
        <w:trPr>
          <w:trHeight w:val="300"/>
        </w:trPr>
        <w:tc>
          <w:tcPr>
            <w:tcW w:w="920" w:type="dxa"/>
            <w:noWrap/>
            <w:hideMark/>
          </w:tcPr>
          <w:p w14:paraId="4C3CB220" w14:textId="77777777" w:rsidR="008615E6" w:rsidRPr="008615E6" w:rsidRDefault="008615E6" w:rsidP="008615E6">
            <w:pPr>
              <w:jc w:val="center"/>
              <w:rPr>
                <w:rFonts w:ascii="Calibri" w:hAnsi="Calibri"/>
                <w:color w:val="000000"/>
              </w:rPr>
            </w:pPr>
            <w:r w:rsidRPr="008615E6">
              <w:rPr>
                <w:rFonts w:ascii="Calibri" w:hAnsi="Calibri"/>
                <w:color w:val="000000"/>
              </w:rPr>
              <w:t>16</w:t>
            </w:r>
          </w:p>
        </w:tc>
        <w:tc>
          <w:tcPr>
            <w:tcW w:w="3221" w:type="dxa"/>
            <w:hideMark/>
          </w:tcPr>
          <w:p w14:paraId="4F8A4A4B" w14:textId="77777777" w:rsidR="008615E6" w:rsidRPr="008615E6" w:rsidRDefault="008615E6" w:rsidP="008615E6">
            <w:pPr>
              <w:rPr>
                <w:rFonts w:ascii="Calibri" w:hAnsi="Calibri"/>
                <w:color w:val="000000"/>
              </w:rPr>
            </w:pPr>
            <w:r w:rsidRPr="008615E6">
              <w:rPr>
                <w:rFonts w:ascii="Calibri" w:hAnsi="Calibri"/>
                <w:color w:val="000000"/>
              </w:rPr>
              <w:t>Activity_Name</w:t>
            </w:r>
          </w:p>
        </w:tc>
        <w:tc>
          <w:tcPr>
            <w:tcW w:w="1135" w:type="dxa"/>
            <w:hideMark/>
          </w:tcPr>
          <w:p w14:paraId="075102D4"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49E641DA" w14:textId="77777777" w:rsidR="008615E6" w:rsidRPr="008615E6" w:rsidRDefault="008615E6" w:rsidP="008615E6">
            <w:pPr>
              <w:jc w:val="center"/>
              <w:rPr>
                <w:rFonts w:ascii="Calibri" w:hAnsi="Calibri"/>
                <w:color w:val="000000"/>
              </w:rPr>
            </w:pPr>
            <w:r w:rsidRPr="008615E6">
              <w:rPr>
                <w:rFonts w:ascii="Calibri" w:hAnsi="Calibri"/>
                <w:color w:val="000000"/>
              </w:rPr>
              <w:t>255</w:t>
            </w:r>
          </w:p>
        </w:tc>
        <w:tc>
          <w:tcPr>
            <w:tcW w:w="1448" w:type="dxa"/>
            <w:noWrap/>
            <w:hideMark/>
          </w:tcPr>
          <w:p w14:paraId="217922F0" w14:textId="77777777" w:rsidR="008615E6" w:rsidRPr="008615E6" w:rsidRDefault="008615E6" w:rsidP="008615E6">
            <w:pPr>
              <w:jc w:val="center"/>
              <w:rPr>
                <w:rFonts w:ascii="Calibri" w:hAnsi="Calibri"/>
                <w:color w:val="000000"/>
              </w:rPr>
            </w:pPr>
            <w:r w:rsidRPr="008615E6">
              <w:rPr>
                <w:rFonts w:ascii="Calibri" w:hAnsi="Calibri"/>
                <w:color w:val="000000"/>
              </w:rPr>
              <w:t>RSAM</w:t>
            </w:r>
          </w:p>
        </w:tc>
        <w:tc>
          <w:tcPr>
            <w:tcW w:w="2477" w:type="dxa"/>
            <w:noWrap/>
            <w:hideMark/>
          </w:tcPr>
          <w:p w14:paraId="3F3E0364" w14:textId="77777777" w:rsidR="008615E6" w:rsidRPr="008615E6" w:rsidRDefault="008615E6" w:rsidP="008615E6">
            <w:pPr>
              <w:jc w:val="center"/>
              <w:rPr>
                <w:rFonts w:ascii="Calibri" w:hAnsi="Calibri"/>
                <w:color w:val="000000"/>
              </w:rPr>
            </w:pPr>
            <w:r w:rsidRPr="008615E6">
              <w:rPr>
                <w:rFonts w:ascii="Calibri" w:hAnsi="Calibri"/>
                <w:color w:val="000000"/>
              </w:rPr>
              <w:t>If Recording an Accomplishment</w:t>
            </w:r>
          </w:p>
        </w:tc>
        <w:tc>
          <w:tcPr>
            <w:tcW w:w="4166" w:type="dxa"/>
            <w:noWrap/>
            <w:hideMark/>
          </w:tcPr>
          <w:p w14:paraId="4914E1A1" w14:textId="77777777" w:rsidR="008615E6" w:rsidRPr="008615E6" w:rsidRDefault="008615E6" w:rsidP="008615E6">
            <w:pPr>
              <w:jc w:val="center"/>
              <w:rPr>
                <w:rFonts w:ascii="Calibri" w:hAnsi="Calibri"/>
                <w:color w:val="000000"/>
              </w:rPr>
            </w:pPr>
          </w:p>
        </w:tc>
      </w:tr>
      <w:tr w:rsidR="00C35710" w:rsidRPr="008615E6" w14:paraId="4A4E1359" w14:textId="77777777" w:rsidTr="008615E6">
        <w:trPr>
          <w:trHeight w:val="300"/>
        </w:trPr>
        <w:tc>
          <w:tcPr>
            <w:tcW w:w="920" w:type="dxa"/>
            <w:noWrap/>
            <w:hideMark/>
          </w:tcPr>
          <w:p w14:paraId="1E14CF7A" w14:textId="77777777" w:rsidR="008615E6" w:rsidRPr="008615E6" w:rsidRDefault="008615E6" w:rsidP="008615E6">
            <w:pPr>
              <w:jc w:val="center"/>
              <w:rPr>
                <w:rFonts w:ascii="Calibri" w:hAnsi="Calibri"/>
                <w:color w:val="000000"/>
              </w:rPr>
            </w:pPr>
            <w:r w:rsidRPr="008615E6">
              <w:rPr>
                <w:rFonts w:ascii="Calibri" w:hAnsi="Calibri"/>
                <w:color w:val="000000"/>
              </w:rPr>
              <w:t>17</w:t>
            </w:r>
          </w:p>
        </w:tc>
        <w:tc>
          <w:tcPr>
            <w:tcW w:w="3221" w:type="dxa"/>
            <w:hideMark/>
          </w:tcPr>
          <w:p w14:paraId="1F683637" w14:textId="77777777" w:rsidR="008615E6" w:rsidRPr="008615E6" w:rsidRDefault="008615E6" w:rsidP="008615E6">
            <w:pPr>
              <w:rPr>
                <w:rFonts w:ascii="Calibri" w:hAnsi="Calibri"/>
                <w:color w:val="000000"/>
              </w:rPr>
            </w:pPr>
            <w:r w:rsidRPr="008615E6">
              <w:rPr>
                <w:rFonts w:ascii="Calibri" w:hAnsi="Calibri"/>
                <w:color w:val="000000"/>
              </w:rPr>
              <w:t>Activity_Type</w:t>
            </w:r>
          </w:p>
        </w:tc>
        <w:tc>
          <w:tcPr>
            <w:tcW w:w="1135" w:type="dxa"/>
            <w:hideMark/>
          </w:tcPr>
          <w:p w14:paraId="7BF4ACFA"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749CDA38" w14:textId="77777777" w:rsidR="008615E6" w:rsidRPr="008615E6" w:rsidRDefault="008615E6" w:rsidP="008615E6">
            <w:pPr>
              <w:jc w:val="center"/>
              <w:rPr>
                <w:rFonts w:ascii="Calibri" w:hAnsi="Calibri"/>
                <w:color w:val="000000"/>
              </w:rPr>
            </w:pPr>
            <w:r w:rsidRPr="008615E6">
              <w:rPr>
                <w:rFonts w:ascii="Calibri" w:hAnsi="Calibri"/>
                <w:color w:val="000000"/>
              </w:rPr>
              <w:t>30</w:t>
            </w:r>
          </w:p>
        </w:tc>
        <w:tc>
          <w:tcPr>
            <w:tcW w:w="1448" w:type="dxa"/>
            <w:noWrap/>
            <w:hideMark/>
          </w:tcPr>
          <w:p w14:paraId="406C89A9" w14:textId="77777777" w:rsidR="008615E6" w:rsidRPr="008615E6" w:rsidRDefault="008615E6" w:rsidP="008615E6">
            <w:pPr>
              <w:jc w:val="center"/>
              <w:rPr>
                <w:rFonts w:ascii="Calibri" w:hAnsi="Calibri"/>
                <w:color w:val="000000"/>
              </w:rPr>
            </w:pPr>
            <w:r w:rsidRPr="008615E6">
              <w:rPr>
                <w:rFonts w:ascii="Calibri" w:hAnsi="Calibri"/>
                <w:color w:val="000000"/>
              </w:rPr>
              <w:t>RSAM</w:t>
            </w:r>
          </w:p>
        </w:tc>
        <w:tc>
          <w:tcPr>
            <w:tcW w:w="2477" w:type="dxa"/>
            <w:noWrap/>
            <w:hideMark/>
          </w:tcPr>
          <w:p w14:paraId="1EE9E0DA" w14:textId="77777777" w:rsidR="008615E6" w:rsidRPr="008615E6" w:rsidRDefault="008615E6" w:rsidP="008615E6">
            <w:pPr>
              <w:jc w:val="center"/>
              <w:rPr>
                <w:rFonts w:ascii="Calibri" w:hAnsi="Calibri"/>
                <w:color w:val="000000"/>
              </w:rPr>
            </w:pPr>
            <w:r w:rsidRPr="008615E6">
              <w:rPr>
                <w:rFonts w:ascii="Calibri" w:hAnsi="Calibri"/>
                <w:color w:val="000000"/>
              </w:rPr>
              <w:t>If Recording an Accomplishment</w:t>
            </w:r>
          </w:p>
        </w:tc>
        <w:tc>
          <w:tcPr>
            <w:tcW w:w="4166" w:type="dxa"/>
            <w:noWrap/>
            <w:hideMark/>
          </w:tcPr>
          <w:p w14:paraId="0D63D77A" w14:textId="77777777" w:rsidR="008615E6" w:rsidRPr="008615E6" w:rsidRDefault="008615E6" w:rsidP="008615E6">
            <w:pPr>
              <w:jc w:val="center"/>
              <w:rPr>
                <w:rFonts w:ascii="Calibri" w:hAnsi="Calibri"/>
                <w:color w:val="000000"/>
              </w:rPr>
            </w:pPr>
          </w:p>
        </w:tc>
      </w:tr>
      <w:tr w:rsidR="00C35710" w:rsidRPr="008615E6" w14:paraId="4FBCD233" w14:textId="77777777" w:rsidTr="008615E6">
        <w:trPr>
          <w:trHeight w:val="300"/>
        </w:trPr>
        <w:tc>
          <w:tcPr>
            <w:tcW w:w="920" w:type="dxa"/>
            <w:noWrap/>
            <w:hideMark/>
          </w:tcPr>
          <w:p w14:paraId="304927BB" w14:textId="77777777" w:rsidR="008615E6" w:rsidRPr="008615E6" w:rsidRDefault="008615E6" w:rsidP="008615E6">
            <w:pPr>
              <w:jc w:val="center"/>
              <w:rPr>
                <w:rFonts w:ascii="Calibri" w:hAnsi="Calibri"/>
                <w:color w:val="000000"/>
              </w:rPr>
            </w:pPr>
            <w:r w:rsidRPr="008615E6">
              <w:rPr>
                <w:rFonts w:ascii="Calibri" w:hAnsi="Calibri"/>
                <w:color w:val="000000"/>
              </w:rPr>
              <w:t>18</w:t>
            </w:r>
          </w:p>
        </w:tc>
        <w:tc>
          <w:tcPr>
            <w:tcW w:w="3221" w:type="dxa"/>
            <w:hideMark/>
          </w:tcPr>
          <w:p w14:paraId="01860814" w14:textId="77777777" w:rsidR="008615E6" w:rsidRPr="008615E6" w:rsidRDefault="008615E6" w:rsidP="008615E6">
            <w:pPr>
              <w:rPr>
                <w:rFonts w:ascii="Calibri" w:hAnsi="Calibri"/>
                <w:color w:val="000000"/>
              </w:rPr>
            </w:pPr>
            <w:r w:rsidRPr="008615E6">
              <w:rPr>
                <w:rFonts w:ascii="Calibri" w:hAnsi="Calibri"/>
                <w:color w:val="000000"/>
              </w:rPr>
              <w:t>Quantity_Accomplished</w:t>
            </w:r>
          </w:p>
        </w:tc>
        <w:tc>
          <w:tcPr>
            <w:tcW w:w="1135" w:type="dxa"/>
            <w:hideMark/>
          </w:tcPr>
          <w:p w14:paraId="0DF0A443" w14:textId="77777777" w:rsidR="008615E6" w:rsidRPr="008615E6" w:rsidRDefault="008615E6" w:rsidP="008615E6">
            <w:pPr>
              <w:jc w:val="center"/>
              <w:rPr>
                <w:rFonts w:ascii="Calibri" w:hAnsi="Calibri"/>
                <w:color w:val="000000"/>
              </w:rPr>
            </w:pPr>
            <w:r w:rsidRPr="008615E6">
              <w:rPr>
                <w:rFonts w:ascii="Calibri" w:hAnsi="Calibri"/>
                <w:color w:val="000000"/>
              </w:rPr>
              <w:t>Number</w:t>
            </w:r>
          </w:p>
        </w:tc>
        <w:tc>
          <w:tcPr>
            <w:tcW w:w="787" w:type="dxa"/>
            <w:noWrap/>
            <w:hideMark/>
          </w:tcPr>
          <w:p w14:paraId="63DA4C45" w14:textId="77777777" w:rsidR="008615E6" w:rsidRPr="008615E6" w:rsidRDefault="008615E6" w:rsidP="008615E6">
            <w:pPr>
              <w:jc w:val="center"/>
              <w:rPr>
                <w:rFonts w:ascii="Calibri" w:hAnsi="Calibri"/>
                <w:color w:val="000000"/>
              </w:rPr>
            </w:pPr>
          </w:p>
        </w:tc>
        <w:tc>
          <w:tcPr>
            <w:tcW w:w="1448" w:type="dxa"/>
            <w:noWrap/>
            <w:hideMark/>
          </w:tcPr>
          <w:p w14:paraId="48ACE5AB" w14:textId="77777777" w:rsidR="008615E6" w:rsidRPr="008615E6" w:rsidRDefault="008615E6" w:rsidP="008615E6">
            <w:pPr>
              <w:jc w:val="center"/>
              <w:rPr>
                <w:rFonts w:ascii="Calibri" w:hAnsi="Calibri"/>
                <w:color w:val="000000"/>
              </w:rPr>
            </w:pPr>
            <w:r w:rsidRPr="008615E6">
              <w:rPr>
                <w:rFonts w:ascii="Calibri" w:hAnsi="Calibri"/>
                <w:color w:val="000000"/>
              </w:rPr>
              <w:t>RSAM</w:t>
            </w:r>
          </w:p>
        </w:tc>
        <w:tc>
          <w:tcPr>
            <w:tcW w:w="2477" w:type="dxa"/>
            <w:noWrap/>
            <w:hideMark/>
          </w:tcPr>
          <w:p w14:paraId="2BF3B72D" w14:textId="77777777" w:rsidR="008615E6" w:rsidRPr="008615E6" w:rsidRDefault="008615E6" w:rsidP="008615E6">
            <w:pPr>
              <w:jc w:val="center"/>
              <w:rPr>
                <w:rFonts w:ascii="Calibri" w:hAnsi="Calibri"/>
                <w:color w:val="000000"/>
              </w:rPr>
            </w:pPr>
            <w:r w:rsidRPr="008615E6">
              <w:rPr>
                <w:rFonts w:ascii="Calibri" w:hAnsi="Calibri"/>
                <w:color w:val="000000"/>
              </w:rPr>
              <w:t>If Recording an Accomplishment</w:t>
            </w:r>
          </w:p>
        </w:tc>
        <w:tc>
          <w:tcPr>
            <w:tcW w:w="4166" w:type="dxa"/>
            <w:noWrap/>
            <w:hideMark/>
          </w:tcPr>
          <w:p w14:paraId="3FC6FBF6" w14:textId="77777777" w:rsidR="008615E6" w:rsidRPr="008615E6" w:rsidRDefault="008615E6" w:rsidP="008615E6">
            <w:pPr>
              <w:jc w:val="center"/>
              <w:rPr>
                <w:rFonts w:ascii="Calibri" w:hAnsi="Calibri"/>
                <w:color w:val="000000"/>
              </w:rPr>
            </w:pPr>
          </w:p>
        </w:tc>
      </w:tr>
      <w:tr w:rsidR="00C35710" w:rsidRPr="008615E6" w14:paraId="009D97BE" w14:textId="77777777" w:rsidTr="008615E6">
        <w:trPr>
          <w:trHeight w:val="300"/>
        </w:trPr>
        <w:tc>
          <w:tcPr>
            <w:tcW w:w="920" w:type="dxa"/>
            <w:noWrap/>
            <w:hideMark/>
          </w:tcPr>
          <w:p w14:paraId="19D8D375" w14:textId="77777777" w:rsidR="008615E6" w:rsidRPr="008615E6" w:rsidRDefault="008615E6" w:rsidP="008615E6">
            <w:pPr>
              <w:jc w:val="center"/>
              <w:rPr>
                <w:rFonts w:ascii="Calibri" w:hAnsi="Calibri"/>
                <w:color w:val="000000"/>
              </w:rPr>
            </w:pPr>
            <w:r w:rsidRPr="008615E6">
              <w:rPr>
                <w:rFonts w:ascii="Calibri" w:hAnsi="Calibri"/>
                <w:color w:val="000000"/>
              </w:rPr>
              <w:t>19</w:t>
            </w:r>
          </w:p>
        </w:tc>
        <w:tc>
          <w:tcPr>
            <w:tcW w:w="3221" w:type="dxa"/>
            <w:hideMark/>
          </w:tcPr>
          <w:p w14:paraId="2E34FCAE" w14:textId="70082233" w:rsidR="008615E6" w:rsidRPr="008615E6" w:rsidRDefault="008615E6" w:rsidP="008615E6">
            <w:pPr>
              <w:rPr>
                <w:rFonts w:ascii="Calibri" w:hAnsi="Calibri"/>
                <w:color w:val="000000"/>
              </w:rPr>
            </w:pPr>
            <w:r w:rsidRPr="008615E6">
              <w:rPr>
                <w:rFonts w:ascii="Calibri" w:hAnsi="Calibri"/>
                <w:color w:val="000000"/>
              </w:rPr>
              <w:t>Unit_Of_Measure</w:t>
            </w:r>
            <w:ins w:id="1959" w:author="Joe.Mendoza" w:date="2015-01-05T14:38:00Z">
              <w:r w:rsidR="00372AC0">
                <w:rPr>
                  <w:rFonts w:ascii="Calibri" w:hAnsi="Calibri"/>
                  <w:color w:val="000000"/>
                </w:rPr>
                <w:t>_RSAM</w:t>
              </w:r>
            </w:ins>
          </w:p>
        </w:tc>
        <w:tc>
          <w:tcPr>
            <w:tcW w:w="1135" w:type="dxa"/>
            <w:noWrap/>
            <w:hideMark/>
          </w:tcPr>
          <w:p w14:paraId="41CE7C7F"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298AF372" w14:textId="77777777" w:rsidR="008615E6" w:rsidRPr="008615E6" w:rsidRDefault="008615E6" w:rsidP="008615E6">
            <w:pPr>
              <w:jc w:val="center"/>
              <w:rPr>
                <w:rFonts w:ascii="Calibri" w:hAnsi="Calibri"/>
                <w:color w:val="000000"/>
              </w:rPr>
            </w:pPr>
            <w:r w:rsidRPr="008615E6">
              <w:rPr>
                <w:rFonts w:ascii="Calibri" w:hAnsi="Calibri"/>
                <w:color w:val="000000"/>
              </w:rPr>
              <w:t>30</w:t>
            </w:r>
          </w:p>
        </w:tc>
        <w:tc>
          <w:tcPr>
            <w:tcW w:w="1448" w:type="dxa"/>
            <w:noWrap/>
            <w:hideMark/>
          </w:tcPr>
          <w:p w14:paraId="52AA380D" w14:textId="77777777" w:rsidR="008615E6" w:rsidRPr="008615E6" w:rsidRDefault="008615E6" w:rsidP="008615E6">
            <w:pPr>
              <w:jc w:val="center"/>
              <w:rPr>
                <w:rFonts w:ascii="Calibri" w:hAnsi="Calibri"/>
                <w:color w:val="000000"/>
              </w:rPr>
            </w:pPr>
            <w:r w:rsidRPr="008615E6">
              <w:rPr>
                <w:rFonts w:ascii="Calibri" w:hAnsi="Calibri"/>
                <w:color w:val="000000"/>
              </w:rPr>
              <w:t>RSAM</w:t>
            </w:r>
          </w:p>
        </w:tc>
        <w:tc>
          <w:tcPr>
            <w:tcW w:w="2477" w:type="dxa"/>
            <w:noWrap/>
            <w:hideMark/>
          </w:tcPr>
          <w:p w14:paraId="67352A2E" w14:textId="77777777" w:rsidR="008615E6" w:rsidRPr="008615E6" w:rsidRDefault="008615E6" w:rsidP="008615E6">
            <w:pPr>
              <w:jc w:val="center"/>
              <w:rPr>
                <w:rFonts w:ascii="Calibri" w:hAnsi="Calibri"/>
                <w:color w:val="000000"/>
              </w:rPr>
            </w:pPr>
            <w:r w:rsidRPr="008615E6">
              <w:rPr>
                <w:rFonts w:ascii="Calibri" w:hAnsi="Calibri"/>
                <w:color w:val="000000"/>
              </w:rPr>
              <w:t>If Recording an Accomplishment</w:t>
            </w:r>
          </w:p>
        </w:tc>
        <w:tc>
          <w:tcPr>
            <w:tcW w:w="4166" w:type="dxa"/>
            <w:noWrap/>
            <w:hideMark/>
          </w:tcPr>
          <w:p w14:paraId="7DA01048" w14:textId="77777777" w:rsidR="008615E6" w:rsidRPr="008615E6" w:rsidRDefault="008615E6" w:rsidP="008615E6">
            <w:pPr>
              <w:jc w:val="center"/>
              <w:rPr>
                <w:rFonts w:ascii="Calibri" w:hAnsi="Calibri"/>
                <w:color w:val="000000"/>
              </w:rPr>
            </w:pPr>
          </w:p>
        </w:tc>
      </w:tr>
      <w:tr w:rsidR="00C35710" w:rsidRPr="008615E6" w14:paraId="09CFE9FF" w14:textId="77777777" w:rsidTr="008615E6">
        <w:trPr>
          <w:trHeight w:val="300"/>
        </w:trPr>
        <w:tc>
          <w:tcPr>
            <w:tcW w:w="920" w:type="dxa"/>
            <w:noWrap/>
            <w:hideMark/>
          </w:tcPr>
          <w:p w14:paraId="38D2F19F" w14:textId="77777777" w:rsidR="008615E6" w:rsidRPr="008615E6" w:rsidRDefault="008615E6" w:rsidP="008615E6">
            <w:pPr>
              <w:jc w:val="center"/>
              <w:rPr>
                <w:rFonts w:ascii="Calibri" w:hAnsi="Calibri"/>
                <w:color w:val="000000"/>
              </w:rPr>
            </w:pPr>
            <w:r w:rsidRPr="008615E6">
              <w:rPr>
                <w:rFonts w:ascii="Calibri" w:hAnsi="Calibri"/>
                <w:color w:val="000000"/>
              </w:rPr>
              <w:t>20</w:t>
            </w:r>
          </w:p>
        </w:tc>
        <w:tc>
          <w:tcPr>
            <w:tcW w:w="3221" w:type="dxa"/>
            <w:hideMark/>
          </w:tcPr>
          <w:p w14:paraId="0F8C30F0" w14:textId="77777777" w:rsidR="008615E6" w:rsidRPr="008615E6" w:rsidRDefault="008615E6" w:rsidP="008615E6">
            <w:pPr>
              <w:rPr>
                <w:rFonts w:ascii="Calibri" w:hAnsi="Calibri"/>
                <w:color w:val="000000"/>
              </w:rPr>
            </w:pPr>
            <w:r w:rsidRPr="008615E6">
              <w:rPr>
                <w:rFonts w:ascii="Calibri" w:hAnsi="Calibri"/>
                <w:color w:val="000000"/>
              </w:rPr>
              <w:t>Second_Quantity</w:t>
            </w:r>
          </w:p>
        </w:tc>
        <w:tc>
          <w:tcPr>
            <w:tcW w:w="1135" w:type="dxa"/>
            <w:noWrap/>
            <w:hideMark/>
          </w:tcPr>
          <w:p w14:paraId="103E33C4" w14:textId="77777777" w:rsidR="008615E6" w:rsidRPr="008615E6" w:rsidRDefault="008615E6" w:rsidP="008615E6">
            <w:pPr>
              <w:jc w:val="center"/>
              <w:rPr>
                <w:rFonts w:ascii="Calibri" w:hAnsi="Calibri"/>
                <w:color w:val="000000"/>
              </w:rPr>
            </w:pPr>
            <w:r w:rsidRPr="008615E6">
              <w:rPr>
                <w:rFonts w:ascii="Calibri" w:hAnsi="Calibri"/>
                <w:color w:val="000000"/>
              </w:rPr>
              <w:t>Number</w:t>
            </w:r>
          </w:p>
        </w:tc>
        <w:tc>
          <w:tcPr>
            <w:tcW w:w="787" w:type="dxa"/>
            <w:noWrap/>
            <w:hideMark/>
          </w:tcPr>
          <w:p w14:paraId="3D54B21B" w14:textId="77777777" w:rsidR="008615E6" w:rsidRPr="008615E6" w:rsidRDefault="008615E6" w:rsidP="008615E6">
            <w:pPr>
              <w:jc w:val="center"/>
              <w:rPr>
                <w:rFonts w:ascii="Calibri" w:hAnsi="Calibri"/>
                <w:color w:val="000000"/>
              </w:rPr>
            </w:pPr>
          </w:p>
        </w:tc>
        <w:tc>
          <w:tcPr>
            <w:tcW w:w="1448" w:type="dxa"/>
            <w:noWrap/>
            <w:hideMark/>
          </w:tcPr>
          <w:p w14:paraId="75418FB8" w14:textId="77777777" w:rsidR="008615E6" w:rsidRPr="008615E6" w:rsidRDefault="008615E6" w:rsidP="008615E6">
            <w:pPr>
              <w:jc w:val="center"/>
              <w:rPr>
                <w:rFonts w:ascii="Calibri" w:hAnsi="Calibri"/>
                <w:color w:val="000000"/>
              </w:rPr>
            </w:pPr>
            <w:r w:rsidRPr="008615E6">
              <w:rPr>
                <w:rFonts w:ascii="Calibri" w:hAnsi="Calibri"/>
                <w:color w:val="000000"/>
              </w:rPr>
              <w:t>RSAM</w:t>
            </w:r>
          </w:p>
        </w:tc>
        <w:tc>
          <w:tcPr>
            <w:tcW w:w="2477" w:type="dxa"/>
            <w:noWrap/>
            <w:hideMark/>
          </w:tcPr>
          <w:p w14:paraId="6F3384D8" w14:textId="77777777" w:rsidR="008615E6" w:rsidRPr="008615E6" w:rsidRDefault="008615E6" w:rsidP="008615E6">
            <w:pPr>
              <w:jc w:val="center"/>
              <w:rPr>
                <w:rFonts w:ascii="Calibri" w:hAnsi="Calibri"/>
                <w:color w:val="000000"/>
              </w:rPr>
            </w:pPr>
          </w:p>
        </w:tc>
        <w:tc>
          <w:tcPr>
            <w:tcW w:w="4166" w:type="dxa"/>
            <w:noWrap/>
            <w:hideMark/>
          </w:tcPr>
          <w:p w14:paraId="267C4E2D" w14:textId="77777777" w:rsidR="008615E6" w:rsidRPr="008615E6" w:rsidRDefault="008615E6" w:rsidP="008615E6">
            <w:pPr>
              <w:jc w:val="center"/>
              <w:rPr>
                <w:rFonts w:ascii="Times New Roman" w:hAnsi="Times New Roman"/>
                <w:sz w:val="20"/>
                <w:szCs w:val="20"/>
              </w:rPr>
            </w:pPr>
          </w:p>
        </w:tc>
      </w:tr>
      <w:tr w:rsidR="00C35710" w:rsidRPr="008615E6" w14:paraId="5525CBEF" w14:textId="77777777" w:rsidTr="008615E6">
        <w:trPr>
          <w:trHeight w:val="300"/>
        </w:trPr>
        <w:tc>
          <w:tcPr>
            <w:tcW w:w="920" w:type="dxa"/>
            <w:noWrap/>
            <w:hideMark/>
          </w:tcPr>
          <w:p w14:paraId="0850805B" w14:textId="77777777" w:rsidR="008615E6" w:rsidRPr="008615E6" w:rsidRDefault="008615E6" w:rsidP="008615E6">
            <w:pPr>
              <w:jc w:val="center"/>
              <w:rPr>
                <w:rFonts w:ascii="Calibri" w:hAnsi="Calibri"/>
                <w:color w:val="000000"/>
              </w:rPr>
            </w:pPr>
            <w:r w:rsidRPr="008615E6">
              <w:rPr>
                <w:rFonts w:ascii="Calibri" w:hAnsi="Calibri"/>
                <w:color w:val="000000"/>
              </w:rPr>
              <w:t>21</w:t>
            </w:r>
          </w:p>
        </w:tc>
        <w:tc>
          <w:tcPr>
            <w:tcW w:w="3221" w:type="dxa"/>
            <w:hideMark/>
          </w:tcPr>
          <w:p w14:paraId="1358D6B0" w14:textId="4E10BD3F" w:rsidR="008615E6" w:rsidRPr="008615E6" w:rsidRDefault="008615E6" w:rsidP="008615E6">
            <w:pPr>
              <w:rPr>
                <w:rFonts w:ascii="Calibri" w:hAnsi="Calibri"/>
                <w:color w:val="000000"/>
              </w:rPr>
            </w:pPr>
            <w:r w:rsidRPr="008615E6">
              <w:rPr>
                <w:rFonts w:ascii="Calibri" w:hAnsi="Calibri"/>
                <w:color w:val="000000"/>
              </w:rPr>
              <w:t>Second_Unit_of_Measure</w:t>
            </w:r>
            <w:ins w:id="1960" w:author="Joe.Mendoza" w:date="2015-01-05T14:44:00Z">
              <w:r w:rsidR="0084580E">
                <w:rPr>
                  <w:rFonts w:ascii="Calibri" w:hAnsi="Calibri"/>
                  <w:color w:val="000000"/>
                </w:rPr>
                <w:t>_RSAM</w:t>
              </w:r>
            </w:ins>
          </w:p>
        </w:tc>
        <w:tc>
          <w:tcPr>
            <w:tcW w:w="1135" w:type="dxa"/>
            <w:noWrap/>
            <w:hideMark/>
          </w:tcPr>
          <w:p w14:paraId="5230D72F"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36BBF739" w14:textId="77777777" w:rsidR="008615E6" w:rsidRPr="008615E6" w:rsidRDefault="008615E6" w:rsidP="008615E6">
            <w:pPr>
              <w:jc w:val="center"/>
              <w:rPr>
                <w:rFonts w:ascii="Calibri" w:hAnsi="Calibri"/>
                <w:color w:val="000000"/>
              </w:rPr>
            </w:pPr>
            <w:r w:rsidRPr="008615E6">
              <w:rPr>
                <w:rFonts w:ascii="Calibri" w:hAnsi="Calibri"/>
                <w:color w:val="000000"/>
              </w:rPr>
              <w:t>30</w:t>
            </w:r>
          </w:p>
        </w:tc>
        <w:tc>
          <w:tcPr>
            <w:tcW w:w="1448" w:type="dxa"/>
            <w:noWrap/>
            <w:hideMark/>
          </w:tcPr>
          <w:p w14:paraId="640814AE" w14:textId="77777777" w:rsidR="008615E6" w:rsidRPr="008615E6" w:rsidRDefault="008615E6" w:rsidP="008615E6">
            <w:pPr>
              <w:jc w:val="center"/>
              <w:rPr>
                <w:rFonts w:ascii="Calibri" w:hAnsi="Calibri"/>
                <w:color w:val="000000"/>
              </w:rPr>
            </w:pPr>
            <w:r w:rsidRPr="008615E6">
              <w:rPr>
                <w:rFonts w:ascii="Calibri" w:hAnsi="Calibri"/>
                <w:color w:val="000000"/>
              </w:rPr>
              <w:t>RSAM</w:t>
            </w:r>
          </w:p>
        </w:tc>
        <w:tc>
          <w:tcPr>
            <w:tcW w:w="2477" w:type="dxa"/>
            <w:noWrap/>
            <w:hideMark/>
          </w:tcPr>
          <w:p w14:paraId="250E4249" w14:textId="77777777" w:rsidR="008615E6" w:rsidRPr="008615E6" w:rsidRDefault="008615E6" w:rsidP="008615E6">
            <w:pPr>
              <w:jc w:val="center"/>
              <w:rPr>
                <w:rFonts w:ascii="Calibri" w:hAnsi="Calibri"/>
                <w:color w:val="000000"/>
              </w:rPr>
            </w:pPr>
          </w:p>
        </w:tc>
        <w:tc>
          <w:tcPr>
            <w:tcW w:w="4166" w:type="dxa"/>
            <w:noWrap/>
            <w:hideMark/>
          </w:tcPr>
          <w:p w14:paraId="2F11B3A7" w14:textId="77777777" w:rsidR="008615E6" w:rsidRPr="008615E6" w:rsidRDefault="008615E6" w:rsidP="008615E6">
            <w:pPr>
              <w:jc w:val="center"/>
              <w:rPr>
                <w:rFonts w:ascii="Times New Roman" w:hAnsi="Times New Roman"/>
                <w:sz w:val="20"/>
                <w:szCs w:val="20"/>
              </w:rPr>
            </w:pPr>
          </w:p>
        </w:tc>
      </w:tr>
      <w:tr w:rsidR="00C35710" w:rsidRPr="008615E6" w14:paraId="2ADEB795" w14:textId="77777777" w:rsidTr="008615E6">
        <w:trPr>
          <w:trHeight w:val="300"/>
        </w:trPr>
        <w:tc>
          <w:tcPr>
            <w:tcW w:w="920" w:type="dxa"/>
            <w:noWrap/>
            <w:hideMark/>
          </w:tcPr>
          <w:p w14:paraId="260D677E" w14:textId="77777777" w:rsidR="008615E6" w:rsidRPr="008615E6" w:rsidRDefault="008615E6" w:rsidP="008615E6">
            <w:pPr>
              <w:jc w:val="center"/>
              <w:rPr>
                <w:rFonts w:ascii="Calibri" w:hAnsi="Calibri"/>
                <w:color w:val="000000"/>
              </w:rPr>
            </w:pPr>
            <w:r w:rsidRPr="008615E6">
              <w:rPr>
                <w:rFonts w:ascii="Calibri" w:hAnsi="Calibri"/>
                <w:color w:val="000000"/>
              </w:rPr>
              <w:t>22</w:t>
            </w:r>
          </w:p>
        </w:tc>
        <w:tc>
          <w:tcPr>
            <w:tcW w:w="3221" w:type="dxa"/>
            <w:hideMark/>
          </w:tcPr>
          <w:p w14:paraId="6B48142E" w14:textId="77777777" w:rsidR="008615E6" w:rsidRPr="008615E6" w:rsidRDefault="008615E6" w:rsidP="008615E6">
            <w:pPr>
              <w:rPr>
                <w:rFonts w:ascii="Calibri" w:hAnsi="Calibri"/>
                <w:color w:val="000000"/>
              </w:rPr>
            </w:pPr>
            <w:r w:rsidRPr="008615E6">
              <w:rPr>
                <w:rFonts w:ascii="Calibri" w:hAnsi="Calibri"/>
                <w:color w:val="000000"/>
              </w:rPr>
              <w:t>Accomplishment_Comments</w:t>
            </w:r>
          </w:p>
        </w:tc>
        <w:tc>
          <w:tcPr>
            <w:tcW w:w="1135" w:type="dxa"/>
            <w:noWrap/>
            <w:hideMark/>
          </w:tcPr>
          <w:p w14:paraId="473B0685"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3E76060A" w14:textId="77777777" w:rsidR="008615E6" w:rsidRPr="008615E6" w:rsidRDefault="008615E6" w:rsidP="008615E6">
            <w:pPr>
              <w:jc w:val="center"/>
              <w:rPr>
                <w:rFonts w:ascii="Calibri" w:hAnsi="Calibri"/>
                <w:color w:val="000000"/>
              </w:rPr>
            </w:pPr>
            <w:r w:rsidRPr="008615E6">
              <w:rPr>
                <w:rFonts w:ascii="Calibri" w:hAnsi="Calibri"/>
                <w:color w:val="000000"/>
              </w:rPr>
              <w:t>255</w:t>
            </w:r>
          </w:p>
        </w:tc>
        <w:tc>
          <w:tcPr>
            <w:tcW w:w="1448" w:type="dxa"/>
            <w:noWrap/>
            <w:hideMark/>
          </w:tcPr>
          <w:p w14:paraId="50D292C9" w14:textId="77777777" w:rsidR="008615E6" w:rsidRPr="008615E6" w:rsidRDefault="008615E6" w:rsidP="008615E6">
            <w:pPr>
              <w:jc w:val="center"/>
              <w:rPr>
                <w:rFonts w:ascii="Calibri" w:hAnsi="Calibri"/>
                <w:color w:val="000000"/>
              </w:rPr>
            </w:pPr>
            <w:r w:rsidRPr="008615E6">
              <w:rPr>
                <w:rFonts w:ascii="Calibri" w:hAnsi="Calibri"/>
                <w:color w:val="000000"/>
              </w:rPr>
              <w:t>RSAM</w:t>
            </w:r>
          </w:p>
        </w:tc>
        <w:tc>
          <w:tcPr>
            <w:tcW w:w="2477" w:type="dxa"/>
            <w:noWrap/>
            <w:hideMark/>
          </w:tcPr>
          <w:p w14:paraId="39560B1A" w14:textId="77777777" w:rsidR="008615E6" w:rsidRPr="008615E6" w:rsidRDefault="008615E6" w:rsidP="008615E6">
            <w:pPr>
              <w:jc w:val="center"/>
              <w:rPr>
                <w:rFonts w:ascii="Calibri" w:hAnsi="Calibri"/>
                <w:color w:val="000000"/>
              </w:rPr>
            </w:pPr>
            <w:r w:rsidRPr="008615E6">
              <w:rPr>
                <w:rFonts w:ascii="Calibri" w:hAnsi="Calibri"/>
                <w:color w:val="000000"/>
              </w:rPr>
              <w:t>If Recording an Accomplishment</w:t>
            </w:r>
          </w:p>
        </w:tc>
        <w:tc>
          <w:tcPr>
            <w:tcW w:w="4166" w:type="dxa"/>
            <w:noWrap/>
            <w:hideMark/>
          </w:tcPr>
          <w:p w14:paraId="34F4B55E" w14:textId="77777777" w:rsidR="008615E6" w:rsidRPr="008615E6" w:rsidRDefault="008615E6" w:rsidP="008615E6">
            <w:pPr>
              <w:jc w:val="center"/>
              <w:rPr>
                <w:rFonts w:ascii="Calibri" w:hAnsi="Calibri"/>
                <w:color w:val="000000"/>
              </w:rPr>
            </w:pPr>
          </w:p>
        </w:tc>
      </w:tr>
      <w:tr w:rsidR="00C35710" w:rsidRPr="008615E6" w14:paraId="545189BF" w14:textId="77777777" w:rsidTr="008615E6">
        <w:trPr>
          <w:trHeight w:val="300"/>
        </w:trPr>
        <w:tc>
          <w:tcPr>
            <w:tcW w:w="920" w:type="dxa"/>
            <w:noWrap/>
            <w:hideMark/>
          </w:tcPr>
          <w:p w14:paraId="3D35A034" w14:textId="77777777" w:rsidR="008615E6" w:rsidRPr="008615E6" w:rsidRDefault="008615E6" w:rsidP="008615E6">
            <w:pPr>
              <w:jc w:val="center"/>
              <w:rPr>
                <w:rFonts w:ascii="Calibri" w:hAnsi="Calibri"/>
                <w:color w:val="000000"/>
              </w:rPr>
            </w:pPr>
            <w:r w:rsidRPr="008615E6">
              <w:rPr>
                <w:rFonts w:ascii="Calibri" w:hAnsi="Calibri"/>
                <w:color w:val="000000"/>
              </w:rPr>
              <w:t>23</w:t>
            </w:r>
          </w:p>
        </w:tc>
        <w:tc>
          <w:tcPr>
            <w:tcW w:w="3221" w:type="dxa"/>
            <w:hideMark/>
          </w:tcPr>
          <w:p w14:paraId="4D4FB2E5" w14:textId="77777777" w:rsidR="008615E6" w:rsidRPr="008615E6" w:rsidRDefault="008615E6" w:rsidP="008615E6">
            <w:pPr>
              <w:rPr>
                <w:rFonts w:ascii="Calibri" w:hAnsi="Calibri"/>
                <w:color w:val="000000"/>
              </w:rPr>
            </w:pPr>
            <w:r w:rsidRPr="008615E6">
              <w:rPr>
                <w:rFonts w:ascii="Calibri" w:hAnsi="Calibri"/>
                <w:color w:val="000000"/>
              </w:rPr>
              <w:t>Time_Work</w:t>
            </w:r>
          </w:p>
        </w:tc>
        <w:tc>
          <w:tcPr>
            <w:tcW w:w="1135" w:type="dxa"/>
            <w:noWrap/>
            <w:hideMark/>
          </w:tcPr>
          <w:p w14:paraId="058EEA64" w14:textId="77777777" w:rsidR="008615E6" w:rsidRPr="008615E6" w:rsidRDefault="008615E6" w:rsidP="008615E6">
            <w:pPr>
              <w:jc w:val="center"/>
              <w:rPr>
                <w:rFonts w:ascii="Calibri" w:hAnsi="Calibri"/>
                <w:color w:val="000000"/>
              </w:rPr>
            </w:pPr>
            <w:r w:rsidRPr="008615E6">
              <w:rPr>
                <w:rFonts w:ascii="Calibri" w:hAnsi="Calibri"/>
                <w:color w:val="000000"/>
              </w:rPr>
              <w:t>Number</w:t>
            </w:r>
          </w:p>
        </w:tc>
        <w:tc>
          <w:tcPr>
            <w:tcW w:w="787" w:type="dxa"/>
            <w:noWrap/>
            <w:hideMark/>
          </w:tcPr>
          <w:p w14:paraId="56C2A0B8" w14:textId="77777777" w:rsidR="008615E6" w:rsidRPr="008615E6" w:rsidRDefault="008615E6" w:rsidP="008615E6">
            <w:pPr>
              <w:jc w:val="center"/>
              <w:rPr>
                <w:rFonts w:ascii="Calibri" w:hAnsi="Calibri"/>
                <w:color w:val="000000"/>
              </w:rPr>
            </w:pPr>
          </w:p>
        </w:tc>
        <w:tc>
          <w:tcPr>
            <w:tcW w:w="1448" w:type="dxa"/>
            <w:noWrap/>
            <w:hideMark/>
          </w:tcPr>
          <w:p w14:paraId="039C9B00" w14:textId="77777777" w:rsidR="008615E6" w:rsidRPr="008615E6" w:rsidRDefault="008615E6" w:rsidP="008615E6">
            <w:pPr>
              <w:jc w:val="center"/>
              <w:rPr>
                <w:rFonts w:ascii="Calibri" w:hAnsi="Calibri"/>
                <w:color w:val="000000"/>
              </w:rPr>
            </w:pPr>
            <w:r w:rsidRPr="008615E6">
              <w:rPr>
                <w:rFonts w:ascii="Calibri" w:hAnsi="Calibri"/>
                <w:color w:val="000000"/>
              </w:rPr>
              <w:t>RSAM</w:t>
            </w:r>
          </w:p>
        </w:tc>
        <w:tc>
          <w:tcPr>
            <w:tcW w:w="2477" w:type="dxa"/>
            <w:noWrap/>
            <w:hideMark/>
          </w:tcPr>
          <w:p w14:paraId="29F2EE8C" w14:textId="77777777" w:rsidR="008615E6" w:rsidRPr="008615E6" w:rsidRDefault="008615E6" w:rsidP="008615E6">
            <w:pPr>
              <w:jc w:val="center"/>
              <w:rPr>
                <w:rFonts w:ascii="Calibri" w:hAnsi="Calibri"/>
                <w:color w:val="000000"/>
              </w:rPr>
            </w:pPr>
            <w:r w:rsidRPr="008615E6">
              <w:rPr>
                <w:rFonts w:ascii="Calibri" w:hAnsi="Calibri"/>
                <w:color w:val="000000"/>
              </w:rPr>
              <w:t>If Recording an Accomplishment</w:t>
            </w:r>
          </w:p>
        </w:tc>
        <w:tc>
          <w:tcPr>
            <w:tcW w:w="4166" w:type="dxa"/>
            <w:noWrap/>
            <w:hideMark/>
          </w:tcPr>
          <w:p w14:paraId="67B63664" w14:textId="77777777" w:rsidR="008615E6" w:rsidRPr="008615E6" w:rsidRDefault="008615E6" w:rsidP="008615E6">
            <w:pPr>
              <w:jc w:val="center"/>
              <w:rPr>
                <w:rFonts w:ascii="Calibri" w:hAnsi="Calibri"/>
                <w:color w:val="000000"/>
              </w:rPr>
            </w:pPr>
          </w:p>
        </w:tc>
      </w:tr>
      <w:tr w:rsidR="00C35710" w:rsidRPr="008615E6" w14:paraId="2FBEA13E" w14:textId="77777777" w:rsidTr="008615E6">
        <w:trPr>
          <w:trHeight w:val="300"/>
        </w:trPr>
        <w:tc>
          <w:tcPr>
            <w:tcW w:w="920" w:type="dxa"/>
            <w:noWrap/>
            <w:hideMark/>
          </w:tcPr>
          <w:p w14:paraId="571E420C" w14:textId="77777777" w:rsidR="008615E6" w:rsidRPr="008615E6" w:rsidRDefault="008615E6" w:rsidP="008615E6">
            <w:pPr>
              <w:jc w:val="center"/>
              <w:rPr>
                <w:rFonts w:ascii="Calibri" w:hAnsi="Calibri"/>
                <w:color w:val="000000"/>
              </w:rPr>
            </w:pPr>
            <w:r w:rsidRPr="008615E6">
              <w:rPr>
                <w:rFonts w:ascii="Calibri" w:hAnsi="Calibri"/>
                <w:color w:val="000000"/>
              </w:rPr>
              <w:t>24</w:t>
            </w:r>
          </w:p>
        </w:tc>
        <w:tc>
          <w:tcPr>
            <w:tcW w:w="3221" w:type="dxa"/>
            <w:hideMark/>
          </w:tcPr>
          <w:p w14:paraId="3ED8A226" w14:textId="77777777" w:rsidR="008615E6" w:rsidRPr="008615E6" w:rsidRDefault="008615E6" w:rsidP="008615E6">
            <w:pPr>
              <w:rPr>
                <w:rFonts w:ascii="Calibri" w:hAnsi="Calibri"/>
                <w:color w:val="000000"/>
              </w:rPr>
            </w:pPr>
            <w:r w:rsidRPr="008615E6">
              <w:rPr>
                <w:rFonts w:ascii="Calibri" w:hAnsi="Calibri"/>
                <w:color w:val="000000"/>
              </w:rPr>
              <w:t>Completed_(Yes/No)</w:t>
            </w:r>
          </w:p>
        </w:tc>
        <w:tc>
          <w:tcPr>
            <w:tcW w:w="1135" w:type="dxa"/>
            <w:noWrap/>
            <w:hideMark/>
          </w:tcPr>
          <w:p w14:paraId="17D152D7" w14:textId="77777777" w:rsidR="008615E6" w:rsidRPr="008615E6" w:rsidRDefault="008615E6" w:rsidP="008615E6">
            <w:pPr>
              <w:jc w:val="center"/>
              <w:rPr>
                <w:rFonts w:ascii="Calibri" w:hAnsi="Calibri"/>
                <w:color w:val="000000"/>
              </w:rPr>
            </w:pPr>
            <w:r w:rsidRPr="008615E6">
              <w:rPr>
                <w:rFonts w:ascii="Calibri" w:hAnsi="Calibri"/>
                <w:color w:val="000000"/>
              </w:rPr>
              <w:t>Varchar2</w:t>
            </w:r>
          </w:p>
        </w:tc>
        <w:tc>
          <w:tcPr>
            <w:tcW w:w="787" w:type="dxa"/>
            <w:noWrap/>
            <w:hideMark/>
          </w:tcPr>
          <w:p w14:paraId="5463BD13" w14:textId="77777777" w:rsidR="008615E6" w:rsidRPr="008615E6" w:rsidRDefault="008615E6" w:rsidP="008615E6">
            <w:pPr>
              <w:jc w:val="center"/>
              <w:rPr>
                <w:rFonts w:ascii="Calibri" w:hAnsi="Calibri"/>
                <w:color w:val="000000"/>
              </w:rPr>
            </w:pPr>
            <w:r w:rsidRPr="008615E6">
              <w:rPr>
                <w:rFonts w:ascii="Calibri" w:hAnsi="Calibri"/>
                <w:color w:val="000000"/>
              </w:rPr>
              <w:t>1</w:t>
            </w:r>
          </w:p>
        </w:tc>
        <w:tc>
          <w:tcPr>
            <w:tcW w:w="1448" w:type="dxa"/>
            <w:noWrap/>
            <w:hideMark/>
          </w:tcPr>
          <w:p w14:paraId="115959DF" w14:textId="77777777" w:rsidR="008615E6" w:rsidRPr="008615E6" w:rsidRDefault="008615E6" w:rsidP="008615E6">
            <w:pPr>
              <w:jc w:val="center"/>
              <w:rPr>
                <w:rFonts w:ascii="Calibri" w:hAnsi="Calibri"/>
                <w:color w:val="000000"/>
              </w:rPr>
            </w:pPr>
            <w:r w:rsidRPr="008615E6">
              <w:rPr>
                <w:rFonts w:ascii="Calibri" w:hAnsi="Calibri"/>
                <w:color w:val="000000"/>
              </w:rPr>
              <w:t>RSAM</w:t>
            </w:r>
          </w:p>
        </w:tc>
        <w:tc>
          <w:tcPr>
            <w:tcW w:w="2477" w:type="dxa"/>
            <w:noWrap/>
            <w:hideMark/>
          </w:tcPr>
          <w:p w14:paraId="2BD97CEE" w14:textId="77777777" w:rsidR="008615E6" w:rsidRPr="008615E6" w:rsidRDefault="008615E6" w:rsidP="008615E6">
            <w:pPr>
              <w:jc w:val="center"/>
              <w:rPr>
                <w:rFonts w:ascii="Calibri" w:hAnsi="Calibri"/>
                <w:color w:val="000000"/>
              </w:rPr>
            </w:pPr>
            <w:r w:rsidRPr="008615E6">
              <w:rPr>
                <w:rFonts w:ascii="Calibri" w:hAnsi="Calibri"/>
                <w:color w:val="000000"/>
              </w:rPr>
              <w:t>If Recording an Accomplishment</w:t>
            </w:r>
          </w:p>
        </w:tc>
        <w:tc>
          <w:tcPr>
            <w:tcW w:w="4166" w:type="dxa"/>
            <w:noWrap/>
            <w:hideMark/>
          </w:tcPr>
          <w:p w14:paraId="519A83C9" w14:textId="77777777" w:rsidR="008615E6" w:rsidRPr="008615E6" w:rsidRDefault="008615E6" w:rsidP="008615E6">
            <w:pPr>
              <w:jc w:val="center"/>
              <w:rPr>
                <w:rFonts w:ascii="Calibri" w:hAnsi="Calibri"/>
                <w:color w:val="000000"/>
              </w:rPr>
            </w:pPr>
            <w:r w:rsidRPr="008615E6">
              <w:rPr>
                <w:rFonts w:ascii="Calibri" w:hAnsi="Calibri"/>
                <w:color w:val="000000"/>
              </w:rPr>
              <w:t>Y or N</w:t>
            </w:r>
          </w:p>
        </w:tc>
      </w:tr>
      <w:tr w:rsidR="00C35710" w:rsidRPr="008615E6" w14:paraId="79F11EE0" w14:textId="77777777" w:rsidTr="008615E6">
        <w:trPr>
          <w:trHeight w:val="300"/>
        </w:trPr>
        <w:tc>
          <w:tcPr>
            <w:tcW w:w="920" w:type="dxa"/>
            <w:noWrap/>
            <w:hideMark/>
          </w:tcPr>
          <w:p w14:paraId="3F3C9E97" w14:textId="77777777" w:rsidR="008615E6" w:rsidRPr="008615E6" w:rsidRDefault="008615E6" w:rsidP="008615E6">
            <w:pPr>
              <w:jc w:val="center"/>
              <w:rPr>
                <w:rFonts w:ascii="Calibri" w:hAnsi="Calibri"/>
                <w:color w:val="000000"/>
              </w:rPr>
            </w:pPr>
            <w:r w:rsidRPr="008615E6">
              <w:rPr>
                <w:rFonts w:ascii="Calibri" w:hAnsi="Calibri"/>
                <w:color w:val="000000"/>
              </w:rPr>
              <w:t>25</w:t>
            </w:r>
          </w:p>
        </w:tc>
        <w:tc>
          <w:tcPr>
            <w:tcW w:w="3221" w:type="dxa"/>
            <w:noWrap/>
            <w:hideMark/>
          </w:tcPr>
          <w:p w14:paraId="139CE33F" w14:textId="77777777" w:rsidR="008615E6" w:rsidRPr="008615E6" w:rsidRDefault="008615E6" w:rsidP="008615E6">
            <w:pPr>
              <w:rPr>
                <w:rFonts w:ascii="Calibri" w:hAnsi="Calibri"/>
                <w:color w:val="000000"/>
              </w:rPr>
            </w:pPr>
            <w:r w:rsidRPr="008615E6">
              <w:rPr>
                <w:rFonts w:ascii="Calibri" w:hAnsi="Calibri"/>
                <w:color w:val="000000"/>
              </w:rPr>
              <w:t>Defect_Number</w:t>
            </w:r>
          </w:p>
        </w:tc>
        <w:tc>
          <w:tcPr>
            <w:tcW w:w="1135" w:type="dxa"/>
            <w:hideMark/>
          </w:tcPr>
          <w:p w14:paraId="04C699F1"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520C72EA" w14:textId="77777777" w:rsidR="008615E6" w:rsidRPr="008615E6" w:rsidRDefault="008615E6" w:rsidP="008615E6">
            <w:pPr>
              <w:jc w:val="center"/>
              <w:rPr>
                <w:rFonts w:ascii="Calibri" w:hAnsi="Calibri"/>
              </w:rPr>
            </w:pPr>
            <w:r w:rsidRPr="008615E6">
              <w:rPr>
                <w:rFonts w:ascii="Calibri" w:hAnsi="Calibri"/>
              </w:rPr>
              <w:t>12</w:t>
            </w:r>
          </w:p>
        </w:tc>
        <w:tc>
          <w:tcPr>
            <w:tcW w:w="1448" w:type="dxa"/>
            <w:noWrap/>
            <w:hideMark/>
          </w:tcPr>
          <w:p w14:paraId="42A155F9"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hideMark/>
          </w:tcPr>
          <w:p w14:paraId="426BF890" w14:textId="77777777" w:rsidR="008615E6" w:rsidRPr="008615E6" w:rsidRDefault="008615E6" w:rsidP="008615E6">
            <w:pPr>
              <w:jc w:val="center"/>
              <w:rPr>
                <w:rFonts w:ascii="Calibri" w:hAnsi="Calibri"/>
                <w:color w:val="000000"/>
              </w:rPr>
            </w:pPr>
            <w:r w:rsidRPr="008615E6">
              <w:rPr>
                <w:rFonts w:ascii="Calibri" w:hAnsi="Calibri"/>
                <w:color w:val="000000"/>
              </w:rPr>
              <w:t>If Recording a Defect</w:t>
            </w:r>
          </w:p>
        </w:tc>
        <w:tc>
          <w:tcPr>
            <w:tcW w:w="4166" w:type="dxa"/>
            <w:noWrap/>
            <w:hideMark/>
          </w:tcPr>
          <w:p w14:paraId="432B949D" w14:textId="77777777" w:rsidR="008615E6" w:rsidRPr="008615E6" w:rsidRDefault="008615E6" w:rsidP="008615E6">
            <w:pPr>
              <w:jc w:val="center"/>
              <w:rPr>
                <w:rFonts w:ascii="Calibri" w:hAnsi="Calibri"/>
                <w:color w:val="000000"/>
              </w:rPr>
            </w:pPr>
          </w:p>
        </w:tc>
      </w:tr>
      <w:tr w:rsidR="00C35710" w:rsidRPr="008615E6" w14:paraId="641DF5FC" w14:textId="77777777" w:rsidTr="008615E6">
        <w:trPr>
          <w:trHeight w:val="300"/>
        </w:trPr>
        <w:tc>
          <w:tcPr>
            <w:tcW w:w="920" w:type="dxa"/>
            <w:noWrap/>
            <w:hideMark/>
          </w:tcPr>
          <w:p w14:paraId="323A8165" w14:textId="77777777" w:rsidR="008615E6" w:rsidRPr="008615E6" w:rsidRDefault="008615E6" w:rsidP="008615E6">
            <w:pPr>
              <w:jc w:val="center"/>
              <w:rPr>
                <w:rFonts w:ascii="Calibri" w:hAnsi="Calibri"/>
                <w:color w:val="000000"/>
              </w:rPr>
            </w:pPr>
            <w:r w:rsidRPr="008615E6">
              <w:rPr>
                <w:rFonts w:ascii="Calibri" w:hAnsi="Calibri"/>
                <w:color w:val="000000"/>
              </w:rPr>
              <w:t>26</w:t>
            </w:r>
          </w:p>
        </w:tc>
        <w:tc>
          <w:tcPr>
            <w:tcW w:w="3221" w:type="dxa"/>
            <w:noWrap/>
            <w:hideMark/>
          </w:tcPr>
          <w:p w14:paraId="0982C9A6" w14:textId="77777777" w:rsidR="008615E6" w:rsidRPr="008615E6" w:rsidRDefault="008615E6" w:rsidP="008615E6">
            <w:pPr>
              <w:rPr>
                <w:rFonts w:ascii="Calibri" w:hAnsi="Calibri"/>
                <w:color w:val="000000"/>
              </w:rPr>
            </w:pPr>
            <w:r w:rsidRPr="008615E6">
              <w:rPr>
                <w:rFonts w:ascii="Calibri" w:hAnsi="Calibri"/>
                <w:color w:val="000000"/>
              </w:rPr>
              <w:t>Defect_ID</w:t>
            </w:r>
          </w:p>
        </w:tc>
        <w:tc>
          <w:tcPr>
            <w:tcW w:w="1135" w:type="dxa"/>
            <w:noWrap/>
            <w:hideMark/>
          </w:tcPr>
          <w:p w14:paraId="797EA37E" w14:textId="77777777" w:rsidR="008615E6" w:rsidRPr="008615E6" w:rsidRDefault="008615E6" w:rsidP="008615E6">
            <w:pPr>
              <w:jc w:val="center"/>
              <w:rPr>
                <w:rFonts w:ascii="Calibri" w:hAnsi="Calibri"/>
                <w:color w:val="000000"/>
              </w:rPr>
            </w:pPr>
            <w:r w:rsidRPr="008615E6">
              <w:rPr>
                <w:rFonts w:ascii="Calibri" w:hAnsi="Calibri"/>
                <w:color w:val="000000"/>
              </w:rPr>
              <w:t>number</w:t>
            </w:r>
          </w:p>
        </w:tc>
        <w:tc>
          <w:tcPr>
            <w:tcW w:w="787" w:type="dxa"/>
            <w:hideMark/>
          </w:tcPr>
          <w:p w14:paraId="0A530FD7" w14:textId="77777777" w:rsidR="008615E6" w:rsidRPr="008615E6" w:rsidRDefault="008615E6" w:rsidP="008615E6">
            <w:pPr>
              <w:jc w:val="center"/>
              <w:rPr>
                <w:rFonts w:ascii="Calibri" w:hAnsi="Calibri"/>
              </w:rPr>
            </w:pPr>
            <w:r w:rsidRPr="008615E6">
              <w:rPr>
                <w:rFonts w:ascii="Calibri" w:hAnsi="Calibri"/>
              </w:rPr>
              <w:t>8</w:t>
            </w:r>
          </w:p>
        </w:tc>
        <w:tc>
          <w:tcPr>
            <w:tcW w:w="1448" w:type="dxa"/>
            <w:noWrap/>
            <w:hideMark/>
          </w:tcPr>
          <w:p w14:paraId="2F935059"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hideMark/>
          </w:tcPr>
          <w:p w14:paraId="417E245F" w14:textId="77777777" w:rsidR="008615E6" w:rsidRPr="008615E6" w:rsidRDefault="008615E6" w:rsidP="008615E6">
            <w:pPr>
              <w:jc w:val="center"/>
              <w:rPr>
                <w:rFonts w:ascii="Calibri" w:hAnsi="Calibri"/>
                <w:color w:val="000000"/>
              </w:rPr>
            </w:pPr>
            <w:r w:rsidRPr="008615E6">
              <w:rPr>
                <w:rFonts w:ascii="Calibri" w:hAnsi="Calibri"/>
                <w:color w:val="000000"/>
              </w:rPr>
              <w:t>If Recording a Defect</w:t>
            </w:r>
          </w:p>
        </w:tc>
        <w:tc>
          <w:tcPr>
            <w:tcW w:w="4166" w:type="dxa"/>
            <w:hideMark/>
          </w:tcPr>
          <w:p w14:paraId="1F4639A3" w14:textId="77777777" w:rsidR="008615E6" w:rsidRPr="008615E6" w:rsidRDefault="008615E6" w:rsidP="008615E6">
            <w:pPr>
              <w:jc w:val="center"/>
              <w:rPr>
                <w:rFonts w:ascii="Calibri" w:hAnsi="Calibri"/>
              </w:rPr>
            </w:pPr>
            <w:r w:rsidRPr="008615E6">
              <w:rPr>
                <w:rFonts w:ascii="Calibri" w:hAnsi="Calibri"/>
              </w:rPr>
              <w:t>Number or Varchar2</w:t>
            </w:r>
          </w:p>
        </w:tc>
      </w:tr>
      <w:tr w:rsidR="00C35710" w:rsidRPr="008615E6" w14:paraId="4F0B63AE" w14:textId="77777777" w:rsidTr="008615E6">
        <w:trPr>
          <w:trHeight w:val="300"/>
        </w:trPr>
        <w:tc>
          <w:tcPr>
            <w:tcW w:w="920" w:type="dxa"/>
            <w:noWrap/>
            <w:hideMark/>
          </w:tcPr>
          <w:p w14:paraId="6C72A13B" w14:textId="77777777" w:rsidR="008615E6" w:rsidRPr="008615E6" w:rsidRDefault="008615E6" w:rsidP="008615E6">
            <w:pPr>
              <w:jc w:val="center"/>
              <w:rPr>
                <w:rFonts w:ascii="Calibri" w:hAnsi="Calibri"/>
                <w:color w:val="000000"/>
              </w:rPr>
            </w:pPr>
            <w:r w:rsidRPr="008615E6">
              <w:rPr>
                <w:rFonts w:ascii="Calibri" w:hAnsi="Calibri"/>
                <w:color w:val="000000"/>
              </w:rPr>
              <w:t>27</w:t>
            </w:r>
          </w:p>
        </w:tc>
        <w:tc>
          <w:tcPr>
            <w:tcW w:w="3221" w:type="dxa"/>
            <w:noWrap/>
            <w:hideMark/>
          </w:tcPr>
          <w:p w14:paraId="04A048BA" w14:textId="77777777" w:rsidR="008615E6" w:rsidRPr="008615E6" w:rsidRDefault="008615E6" w:rsidP="008615E6">
            <w:pPr>
              <w:rPr>
                <w:rFonts w:ascii="Calibri" w:hAnsi="Calibri"/>
                <w:color w:val="000000"/>
              </w:rPr>
            </w:pPr>
            <w:r w:rsidRPr="008615E6">
              <w:rPr>
                <w:rFonts w:ascii="Calibri" w:hAnsi="Calibri"/>
                <w:color w:val="000000"/>
              </w:rPr>
              <w:t>Date_Raised</w:t>
            </w:r>
          </w:p>
        </w:tc>
        <w:tc>
          <w:tcPr>
            <w:tcW w:w="1135" w:type="dxa"/>
            <w:hideMark/>
          </w:tcPr>
          <w:p w14:paraId="1412B774" w14:textId="77777777" w:rsidR="008615E6" w:rsidRPr="008615E6" w:rsidRDefault="008615E6" w:rsidP="008615E6">
            <w:pPr>
              <w:jc w:val="center"/>
              <w:rPr>
                <w:rFonts w:ascii="Calibri" w:hAnsi="Calibri"/>
              </w:rPr>
            </w:pPr>
            <w:r w:rsidRPr="008615E6">
              <w:rPr>
                <w:rFonts w:ascii="Calibri" w:hAnsi="Calibri"/>
              </w:rPr>
              <w:t>Date</w:t>
            </w:r>
          </w:p>
        </w:tc>
        <w:tc>
          <w:tcPr>
            <w:tcW w:w="787" w:type="dxa"/>
            <w:hideMark/>
          </w:tcPr>
          <w:p w14:paraId="2D14933E" w14:textId="77777777" w:rsidR="008615E6" w:rsidRPr="008615E6" w:rsidRDefault="008615E6" w:rsidP="008615E6">
            <w:pPr>
              <w:jc w:val="center"/>
              <w:rPr>
                <w:rFonts w:ascii="Calibri" w:hAnsi="Calibri"/>
              </w:rPr>
            </w:pPr>
          </w:p>
        </w:tc>
        <w:tc>
          <w:tcPr>
            <w:tcW w:w="1448" w:type="dxa"/>
            <w:noWrap/>
            <w:hideMark/>
          </w:tcPr>
          <w:p w14:paraId="09616A8C"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hideMark/>
          </w:tcPr>
          <w:p w14:paraId="79413919" w14:textId="77777777" w:rsidR="008615E6" w:rsidRPr="008615E6" w:rsidRDefault="008615E6" w:rsidP="008615E6">
            <w:pPr>
              <w:jc w:val="center"/>
              <w:rPr>
                <w:rFonts w:ascii="Calibri" w:hAnsi="Calibri"/>
                <w:color w:val="000000"/>
              </w:rPr>
            </w:pPr>
            <w:r w:rsidRPr="008615E6">
              <w:rPr>
                <w:rFonts w:ascii="Calibri" w:hAnsi="Calibri"/>
                <w:color w:val="000000"/>
              </w:rPr>
              <w:t>If Recording a Defect</w:t>
            </w:r>
          </w:p>
        </w:tc>
        <w:tc>
          <w:tcPr>
            <w:tcW w:w="4166" w:type="dxa"/>
            <w:noWrap/>
            <w:hideMark/>
          </w:tcPr>
          <w:p w14:paraId="563875C8" w14:textId="77777777" w:rsidR="008615E6" w:rsidRPr="008615E6" w:rsidRDefault="008615E6" w:rsidP="008615E6">
            <w:pPr>
              <w:jc w:val="center"/>
              <w:rPr>
                <w:rFonts w:ascii="Calibri" w:hAnsi="Calibri"/>
                <w:color w:val="000000"/>
              </w:rPr>
            </w:pPr>
          </w:p>
        </w:tc>
      </w:tr>
      <w:tr w:rsidR="00C35710" w:rsidRPr="008615E6" w14:paraId="1C0899E9" w14:textId="77777777" w:rsidTr="008615E6">
        <w:trPr>
          <w:trHeight w:val="300"/>
        </w:trPr>
        <w:tc>
          <w:tcPr>
            <w:tcW w:w="920" w:type="dxa"/>
            <w:noWrap/>
            <w:hideMark/>
          </w:tcPr>
          <w:p w14:paraId="02FBE4E1" w14:textId="77777777" w:rsidR="008615E6" w:rsidRPr="008615E6" w:rsidRDefault="008615E6" w:rsidP="008615E6">
            <w:pPr>
              <w:jc w:val="center"/>
              <w:rPr>
                <w:rFonts w:ascii="Calibri" w:hAnsi="Calibri"/>
                <w:color w:val="000000"/>
              </w:rPr>
            </w:pPr>
            <w:r w:rsidRPr="008615E6">
              <w:rPr>
                <w:rFonts w:ascii="Calibri" w:hAnsi="Calibri"/>
                <w:color w:val="000000"/>
              </w:rPr>
              <w:t>28</w:t>
            </w:r>
          </w:p>
        </w:tc>
        <w:tc>
          <w:tcPr>
            <w:tcW w:w="3221" w:type="dxa"/>
            <w:noWrap/>
            <w:hideMark/>
          </w:tcPr>
          <w:p w14:paraId="148836FA" w14:textId="77777777" w:rsidR="008615E6" w:rsidRPr="008615E6" w:rsidRDefault="008615E6" w:rsidP="008615E6">
            <w:pPr>
              <w:rPr>
                <w:rFonts w:ascii="Calibri" w:hAnsi="Calibri"/>
                <w:color w:val="000000"/>
              </w:rPr>
            </w:pPr>
            <w:r w:rsidRPr="008615E6">
              <w:rPr>
                <w:rFonts w:ascii="Calibri" w:hAnsi="Calibri"/>
                <w:color w:val="000000"/>
              </w:rPr>
              <w:t>Time_Raised</w:t>
            </w:r>
          </w:p>
        </w:tc>
        <w:tc>
          <w:tcPr>
            <w:tcW w:w="1135" w:type="dxa"/>
            <w:hideMark/>
          </w:tcPr>
          <w:p w14:paraId="48B1C0E1"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66416116" w14:textId="77777777" w:rsidR="008615E6" w:rsidRPr="008615E6" w:rsidRDefault="008615E6" w:rsidP="008615E6">
            <w:pPr>
              <w:jc w:val="center"/>
              <w:rPr>
                <w:rFonts w:ascii="Calibri" w:hAnsi="Calibri"/>
              </w:rPr>
            </w:pPr>
            <w:r w:rsidRPr="008615E6">
              <w:rPr>
                <w:rFonts w:ascii="Calibri" w:hAnsi="Calibri"/>
              </w:rPr>
              <w:t>5</w:t>
            </w:r>
          </w:p>
        </w:tc>
        <w:tc>
          <w:tcPr>
            <w:tcW w:w="1448" w:type="dxa"/>
            <w:noWrap/>
            <w:hideMark/>
          </w:tcPr>
          <w:p w14:paraId="753671AA"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hideMark/>
          </w:tcPr>
          <w:p w14:paraId="44B37D72" w14:textId="77777777" w:rsidR="008615E6" w:rsidRPr="008615E6" w:rsidRDefault="008615E6" w:rsidP="008615E6">
            <w:pPr>
              <w:jc w:val="center"/>
              <w:rPr>
                <w:rFonts w:ascii="Calibri" w:hAnsi="Calibri"/>
                <w:color w:val="000000"/>
              </w:rPr>
            </w:pPr>
          </w:p>
        </w:tc>
        <w:tc>
          <w:tcPr>
            <w:tcW w:w="4166" w:type="dxa"/>
            <w:noWrap/>
            <w:hideMark/>
          </w:tcPr>
          <w:p w14:paraId="34E04D77" w14:textId="77777777" w:rsidR="008615E6" w:rsidRPr="008615E6" w:rsidRDefault="008615E6" w:rsidP="008615E6">
            <w:pPr>
              <w:jc w:val="center"/>
              <w:rPr>
                <w:rFonts w:ascii="Calibri" w:hAnsi="Calibri"/>
                <w:color w:val="000000"/>
              </w:rPr>
            </w:pPr>
            <w:r w:rsidRPr="008615E6">
              <w:rPr>
                <w:rFonts w:ascii="Calibri" w:hAnsi="Calibri"/>
                <w:color w:val="000000"/>
              </w:rPr>
              <w:t>Omission will assume a default of 00:00h</w:t>
            </w:r>
          </w:p>
        </w:tc>
      </w:tr>
      <w:tr w:rsidR="00C35710" w:rsidRPr="008615E6" w14:paraId="7CF7FFF4" w14:textId="77777777" w:rsidTr="008615E6">
        <w:trPr>
          <w:trHeight w:val="300"/>
        </w:trPr>
        <w:tc>
          <w:tcPr>
            <w:tcW w:w="920" w:type="dxa"/>
            <w:noWrap/>
            <w:hideMark/>
          </w:tcPr>
          <w:p w14:paraId="110544A8" w14:textId="77777777" w:rsidR="008615E6" w:rsidRPr="008615E6" w:rsidRDefault="008615E6" w:rsidP="008615E6">
            <w:pPr>
              <w:jc w:val="center"/>
              <w:rPr>
                <w:rFonts w:ascii="Calibri" w:hAnsi="Calibri"/>
                <w:color w:val="000000"/>
              </w:rPr>
            </w:pPr>
            <w:r w:rsidRPr="008615E6">
              <w:rPr>
                <w:rFonts w:ascii="Calibri" w:hAnsi="Calibri"/>
                <w:color w:val="000000"/>
              </w:rPr>
              <w:lastRenderedPageBreak/>
              <w:t>29</w:t>
            </w:r>
          </w:p>
        </w:tc>
        <w:tc>
          <w:tcPr>
            <w:tcW w:w="3221" w:type="dxa"/>
            <w:noWrap/>
            <w:hideMark/>
          </w:tcPr>
          <w:p w14:paraId="12279FAD" w14:textId="77777777" w:rsidR="008615E6" w:rsidRPr="008615E6" w:rsidRDefault="008615E6" w:rsidP="008615E6">
            <w:pPr>
              <w:rPr>
                <w:rFonts w:ascii="Calibri" w:hAnsi="Calibri"/>
                <w:color w:val="000000"/>
              </w:rPr>
            </w:pPr>
            <w:r w:rsidRPr="008615E6">
              <w:rPr>
                <w:rFonts w:ascii="Calibri" w:hAnsi="Calibri"/>
                <w:color w:val="000000"/>
              </w:rPr>
              <w:t>Cause_Of_Defect</w:t>
            </w:r>
          </w:p>
        </w:tc>
        <w:tc>
          <w:tcPr>
            <w:tcW w:w="1135" w:type="dxa"/>
            <w:hideMark/>
          </w:tcPr>
          <w:p w14:paraId="15255DA2"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5585C2A7" w14:textId="77777777" w:rsidR="008615E6" w:rsidRPr="008615E6" w:rsidRDefault="008615E6" w:rsidP="008615E6">
            <w:pPr>
              <w:jc w:val="center"/>
              <w:rPr>
                <w:rFonts w:ascii="Calibri" w:hAnsi="Calibri"/>
              </w:rPr>
            </w:pPr>
            <w:r w:rsidRPr="008615E6">
              <w:rPr>
                <w:rFonts w:ascii="Calibri" w:hAnsi="Calibri"/>
              </w:rPr>
              <w:t>30</w:t>
            </w:r>
          </w:p>
        </w:tc>
        <w:tc>
          <w:tcPr>
            <w:tcW w:w="1448" w:type="dxa"/>
            <w:noWrap/>
            <w:hideMark/>
          </w:tcPr>
          <w:p w14:paraId="0789605B"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hideMark/>
          </w:tcPr>
          <w:p w14:paraId="3C4234D0" w14:textId="77777777" w:rsidR="008615E6" w:rsidRPr="008615E6" w:rsidRDefault="008615E6" w:rsidP="008615E6">
            <w:pPr>
              <w:jc w:val="center"/>
              <w:rPr>
                <w:rFonts w:ascii="Calibri" w:hAnsi="Calibri"/>
                <w:color w:val="000000"/>
              </w:rPr>
            </w:pPr>
            <w:r w:rsidRPr="008615E6">
              <w:rPr>
                <w:rFonts w:ascii="Calibri" w:hAnsi="Calibri"/>
                <w:color w:val="000000"/>
              </w:rPr>
              <w:t>If Recording a Defect</w:t>
            </w:r>
          </w:p>
        </w:tc>
        <w:tc>
          <w:tcPr>
            <w:tcW w:w="4166" w:type="dxa"/>
            <w:noWrap/>
            <w:hideMark/>
          </w:tcPr>
          <w:p w14:paraId="52F0DA6A" w14:textId="77777777" w:rsidR="008615E6" w:rsidRPr="008615E6" w:rsidRDefault="008615E6" w:rsidP="008615E6">
            <w:pPr>
              <w:jc w:val="center"/>
              <w:rPr>
                <w:rFonts w:ascii="Calibri" w:hAnsi="Calibri"/>
                <w:color w:val="000000"/>
              </w:rPr>
            </w:pPr>
          </w:p>
        </w:tc>
      </w:tr>
      <w:tr w:rsidR="00C35710" w:rsidRPr="008615E6" w14:paraId="335F750B" w14:textId="77777777" w:rsidTr="008615E6">
        <w:trPr>
          <w:trHeight w:val="300"/>
        </w:trPr>
        <w:tc>
          <w:tcPr>
            <w:tcW w:w="920" w:type="dxa"/>
            <w:noWrap/>
            <w:hideMark/>
          </w:tcPr>
          <w:p w14:paraId="51231F9D" w14:textId="77777777" w:rsidR="008615E6" w:rsidRPr="008615E6" w:rsidRDefault="008615E6" w:rsidP="008615E6">
            <w:pPr>
              <w:jc w:val="center"/>
              <w:rPr>
                <w:rFonts w:ascii="Calibri" w:hAnsi="Calibri"/>
                <w:color w:val="000000"/>
              </w:rPr>
            </w:pPr>
            <w:r w:rsidRPr="008615E6">
              <w:rPr>
                <w:rFonts w:ascii="Calibri" w:hAnsi="Calibri"/>
                <w:color w:val="000000"/>
              </w:rPr>
              <w:t>30</w:t>
            </w:r>
          </w:p>
        </w:tc>
        <w:tc>
          <w:tcPr>
            <w:tcW w:w="3221" w:type="dxa"/>
            <w:noWrap/>
            <w:hideMark/>
          </w:tcPr>
          <w:p w14:paraId="4B809A22" w14:textId="77777777" w:rsidR="008615E6" w:rsidRPr="008615E6" w:rsidRDefault="008615E6" w:rsidP="008615E6">
            <w:pPr>
              <w:rPr>
                <w:rFonts w:ascii="Calibri" w:hAnsi="Calibri"/>
                <w:color w:val="000000"/>
              </w:rPr>
            </w:pPr>
            <w:r w:rsidRPr="008615E6">
              <w:rPr>
                <w:rFonts w:ascii="Calibri" w:hAnsi="Calibri"/>
                <w:color w:val="000000"/>
              </w:rPr>
              <w:t>Reoccurring_Defect_(Yes/No)</w:t>
            </w:r>
          </w:p>
        </w:tc>
        <w:tc>
          <w:tcPr>
            <w:tcW w:w="1135" w:type="dxa"/>
            <w:hideMark/>
          </w:tcPr>
          <w:p w14:paraId="1FA5EADD"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3B2FD1F7" w14:textId="77777777" w:rsidR="008615E6" w:rsidRPr="008615E6" w:rsidRDefault="008615E6" w:rsidP="008615E6">
            <w:pPr>
              <w:jc w:val="center"/>
              <w:rPr>
                <w:rFonts w:ascii="Calibri" w:hAnsi="Calibri"/>
              </w:rPr>
            </w:pPr>
            <w:r w:rsidRPr="008615E6">
              <w:rPr>
                <w:rFonts w:ascii="Calibri" w:hAnsi="Calibri"/>
              </w:rPr>
              <w:t>1</w:t>
            </w:r>
          </w:p>
        </w:tc>
        <w:tc>
          <w:tcPr>
            <w:tcW w:w="1448" w:type="dxa"/>
            <w:noWrap/>
            <w:hideMark/>
          </w:tcPr>
          <w:p w14:paraId="3496B49E"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hideMark/>
          </w:tcPr>
          <w:p w14:paraId="149BDA9B" w14:textId="77777777" w:rsidR="008615E6" w:rsidRPr="008615E6" w:rsidRDefault="008615E6" w:rsidP="008615E6">
            <w:pPr>
              <w:jc w:val="center"/>
              <w:rPr>
                <w:rFonts w:ascii="Calibri" w:hAnsi="Calibri"/>
                <w:color w:val="000000"/>
              </w:rPr>
            </w:pPr>
            <w:r w:rsidRPr="008615E6">
              <w:rPr>
                <w:rFonts w:ascii="Calibri" w:hAnsi="Calibri"/>
                <w:color w:val="000000"/>
              </w:rPr>
              <w:t>If Recording a Defect</w:t>
            </w:r>
          </w:p>
        </w:tc>
        <w:tc>
          <w:tcPr>
            <w:tcW w:w="4166" w:type="dxa"/>
            <w:noWrap/>
            <w:hideMark/>
          </w:tcPr>
          <w:p w14:paraId="3A1E318B" w14:textId="77777777" w:rsidR="008615E6" w:rsidRPr="008615E6" w:rsidRDefault="008615E6" w:rsidP="008615E6">
            <w:pPr>
              <w:jc w:val="center"/>
              <w:rPr>
                <w:rFonts w:ascii="Calibri" w:hAnsi="Calibri"/>
                <w:color w:val="000000"/>
              </w:rPr>
            </w:pPr>
            <w:r w:rsidRPr="008615E6">
              <w:rPr>
                <w:rFonts w:ascii="Calibri" w:hAnsi="Calibri"/>
                <w:color w:val="000000"/>
              </w:rPr>
              <w:t>Y or N</w:t>
            </w:r>
          </w:p>
        </w:tc>
      </w:tr>
      <w:tr w:rsidR="00C35710" w:rsidRPr="008615E6" w14:paraId="503F2B4A" w14:textId="77777777" w:rsidTr="008615E6">
        <w:trPr>
          <w:trHeight w:val="300"/>
        </w:trPr>
        <w:tc>
          <w:tcPr>
            <w:tcW w:w="920" w:type="dxa"/>
            <w:noWrap/>
            <w:hideMark/>
          </w:tcPr>
          <w:p w14:paraId="7019EEC6" w14:textId="77777777" w:rsidR="008615E6" w:rsidRPr="008615E6" w:rsidRDefault="008615E6" w:rsidP="008615E6">
            <w:pPr>
              <w:jc w:val="center"/>
              <w:rPr>
                <w:rFonts w:ascii="Calibri" w:hAnsi="Calibri"/>
                <w:color w:val="000000"/>
              </w:rPr>
            </w:pPr>
            <w:r w:rsidRPr="008615E6">
              <w:rPr>
                <w:rFonts w:ascii="Calibri" w:hAnsi="Calibri"/>
                <w:color w:val="000000"/>
              </w:rPr>
              <w:t>31</w:t>
            </w:r>
          </w:p>
        </w:tc>
        <w:tc>
          <w:tcPr>
            <w:tcW w:w="3221" w:type="dxa"/>
            <w:noWrap/>
            <w:hideMark/>
          </w:tcPr>
          <w:p w14:paraId="2DEA2295" w14:textId="77777777" w:rsidR="008615E6" w:rsidRPr="008615E6" w:rsidRDefault="008615E6" w:rsidP="008615E6">
            <w:pPr>
              <w:rPr>
                <w:rFonts w:ascii="Calibri" w:hAnsi="Calibri"/>
                <w:color w:val="000000"/>
              </w:rPr>
            </w:pPr>
            <w:r w:rsidRPr="008615E6">
              <w:rPr>
                <w:rFonts w:ascii="Calibri" w:hAnsi="Calibri"/>
                <w:color w:val="000000"/>
              </w:rPr>
              <w:t>Defect_Type</w:t>
            </w:r>
          </w:p>
        </w:tc>
        <w:tc>
          <w:tcPr>
            <w:tcW w:w="1135" w:type="dxa"/>
            <w:hideMark/>
          </w:tcPr>
          <w:p w14:paraId="0A3D8353"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74E3CEC8" w14:textId="77777777" w:rsidR="008615E6" w:rsidRPr="008615E6" w:rsidRDefault="008615E6" w:rsidP="008615E6">
            <w:pPr>
              <w:jc w:val="center"/>
              <w:rPr>
                <w:rFonts w:ascii="Calibri" w:hAnsi="Calibri"/>
              </w:rPr>
            </w:pPr>
            <w:r w:rsidRPr="008615E6">
              <w:rPr>
                <w:rFonts w:ascii="Calibri" w:hAnsi="Calibri"/>
              </w:rPr>
              <w:t>50</w:t>
            </w:r>
          </w:p>
        </w:tc>
        <w:tc>
          <w:tcPr>
            <w:tcW w:w="1448" w:type="dxa"/>
            <w:noWrap/>
            <w:hideMark/>
          </w:tcPr>
          <w:p w14:paraId="6280C15F"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hideMark/>
          </w:tcPr>
          <w:p w14:paraId="008736F4" w14:textId="77777777" w:rsidR="008615E6" w:rsidRPr="008615E6" w:rsidRDefault="008615E6" w:rsidP="008615E6">
            <w:pPr>
              <w:jc w:val="center"/>
              <w:rPr>
                <w:rFonts w:ascii="Calibri" w:hAnsi="Calibri"/>
                <w:color w:val="000000"/>
              </w:rPr>
            </w:pPr>
            <w:r w:rsidRPr="008615E6">
              <w:rPr>
                <w:rFonts w:ascii="Calibri" w:hAnsi="Calibri"/>
                <w:color w:val="000000"/>
              </w:rPr>
              <w:t>If Recording a Defect</w:t>
            </w:r>
          </w:p>
        </w:tc>
        <w:tc>
          <w:tcPr>
            <w:tcW w:w="4166" w:type="dxa"/>
            <w:noWrap/>
            <w:hideMark/>
          </w:tcPr>
          <w:p w14:paraId="5E53CF28" w14:textId="77777777" w:rsidR="008615E6" w:rsidRPr="008615E6" w:rsidRDefault="008615E6" w:rsidP="008615E6">
            <w:pPr>
              <w:jc w:val="center"/>
              <w:rPr>
                <w:rFonts w:ascii="Calibri" w:hAnsi="Calibri"/>
                <w:color w:val="000000"/>
              </w:rPr>
            </w:pPr>
          </w:p>
        </w:tc>
      </w:tr>
      <w:tr w:rsidR="00C35710" w:rsidRPr="008615E6" w14:paraId="7344D25A" w14:textId="77777777" w:rsidTr="008615E6">
        <w:trPr>
          <w:trHeight w:val="300"/>
        </w:trPr>
        <w:tc>
          <w:tcPr>
            <w:tcW w:w="920" w:type="dxa"/>
            <w:noWrap/>
            <w:hideMark/>
          </w:tcPr>
          <w:p w14:paraId="226CA18F" w14:textId="77777777" w:rsidR="008615E6" w:rsidRPr="008615E6" w:rsidRDefault="008615E6" w:rsidP="008615E6">
            <w:pPr>
              <w:jc w:val="center"/>
              <w:rPr>
                <w:rFonts w:ascii="Calibri" w:hAnsi="Calibri"/>
                <w:color w:val="000000"/>
              </w:rPr>
            </w:pPr>
            <w:r w:rsidRPr="008615E6">
              <w:rPr>
                <w:rFonts w:ascii="Calibri" w:hAnsi="Calibri"/>
                <w:color w:val="000000"/>
              </w:rPr>
              <w:t>32</w:t>
            </w:r>
          </w:p>
        </w:tc>
        <w:tc>
          <w:tcPr>
            <w:tcW w:w="3221" w:type="dxa"/>
            <w:noWrap/>
            <w:hideMark/>
          </w:tcPr>
          <w:p w14:paraId="3C7E9F1A" w14:textId="77777777" w:rsidR="008615E6" w:rsidRPr="008615E6" w:rsidRDefault="008615E6" w:rsidP="008615E6">
            <w:pPr>
              <w:rPr>
                <w:rFonts w:ascii="Calibri" w:hAnsi="Calibri"/>
                <w:color w:val="000000"/>
              </w:rPr>
            </w:pPr>
            <w:r w:rsidRPr="008615E6">
              <w:rPr>
                <w:rFonts w:ascii="Calibri" w:hAnsi="Calibri"/>
                <w:color w:val="000000"/>
              </w:rPr>
              <w:t>Position_within_Location</w:t>
            </w:r>
          </w:p>
        </w:tc>
        <w:tc>
          <w:tcPr>
            <w:tcW w:w="1135" w:type="dxa"/>
            <w:hideMark/>
          </w:tcPr>
          <w:p w14:paraId="60AA6C1B" w14:textId="77777777" w:rsidR="008615E6" w:rsidRPr="008615E6" w:rsidRDefault="008615E6" w:rsidP="008615E6">
            <w:pPr>
              <w:jc w:val="center"/>
              <w:rPr>
                <w:rFonts w:ascii="Calibri" w:hAnsi="Calibri"/>
              </w:rPr>
            </w:pPr>
            <w:r w:rsidRPr="008615E6">
              <w:rPr>
                <w:rFonts w:ascii="Calibri" w:hAnsi="Calibri"/>
              </w:rPr>
              <w:t>Number</w:t>
            </w:r>
          </w:p>
        </w:tc>
        <w:tc>
          <w:tcPr>
            <w:tcW w:w="787" w:type="dxa"/>
            <w:hideMark/>
          </w:tcPr>
          <w:p w14:paraId="0502227A" w14:textId="77777777" w:rsidR="008615E6" w:rsidRPr="008615E6" w:rsidRDefault="008615E6" w:rsidP="008615E6">
            <w:pPr>
              <w:jc w:val="center"/>
              <w:rPr>
                <w:rFonts w:ascii="Calibri" w:hAnsi="Calibri"/>
              </w:rPr>
            </w:pPr>
          </w:p>
        </w:tc>
        <w:tc>
          <w:tcPr>
            <w:tcW w:w="1448" w:type="dxa"/>
            <w:noWrap/>
            <w:hideMark/>
          </w:tcPr>
          <w:p w14:paraId="3DF14D8E"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hideMark/>
          </w:tcPr>
          <w:p w14:paraId="6D391301" w14:textId="77777777" w:rsidR="008615E6" w:rsidRPr="008615E6" w:rsidRDefault="008615E6" w:rsidP="008615E6">
            <w:pPr>
              <w:jc w:val="center"/>
              <w:rPr>
                <w:rFonts w:ascii="Calibri" w:hAnsi="Calibri"/>
                <w:color w:val="000000"/>
              </w:rPr>
            </w:pPr>
            <w:r w:rsidRPr="008615E6">
              <w:rPr>
                <w:rFonts w:ascii="Calibri" w:hAnsi="Calibri"/>
                <w:color w:val="000000"/>
              </w:rPr>
              <w:t>If Recording a Defect</w:t>
            </w:r>
          </w:p>
        </w:tc>
        <w:tc>
          <w:tcPr>
            <w:tcW w:w="4166" w:type="dxa"/>
            <w:noWrap/>
            <w:hideMark/>
          </w:tcPr>
          <w:p w14:paraId="419B0613" w14:textId="77777777" w:rsidR="008615E6" w:rsidRPr="008615E6" w:rsidRDefault="008615E6" w:rsidP="008615E6">
            <w:pPr>
              <w:jc w:val="center"/>
              <w:rPr>
                <w:rFonts w:ascii="Calibri" w:hAnsi="Calibri"/>
                <w:color w:val="000000"/>
              </w:rPr>
            </w:pPr>
          </w:p>
        </w:tc>
      </w:tr>
      <w:tr w:rsidR="00C35710" w:rsidRPr="008615E6" w14:paraId="5E87930A" w14:textId="77777777" w:rsidTr="008615E6">
        <w:trPr>
          <w:trHeight w:val="300"/>
        </w:trPr>
        <w:tc>
          <w:tcPr>
            <w:tcW w:w="920" w:type="dxa"/>
            <w:noWrap/>
            <w:hideMark/>
          </w:tcPr>
          <w:p w14:paraId="3246C387" w14:textId="77777777" w:rsidR="008615E6" w:rsidRPr="008615E6" w:rsidRDefault="008615E6" w:rsidP="008615E6">
            <w:pPr>
              <w:jc w:val="center"/>
              <w:rPr>
                <w:rFonts w:ascii="Calibri" w:hAnsi="Calibri"/>
                <w:color w:val="000000"/>
              </w:rPr>
            </w:pPr>
            <w:r w:rsidRPr="008615E6">
              <w:rPr>
                <w:rFonts w:ascii="Calibri" w:hAnsi="Calibri"/>
                <w:color w:val="000000"/>
              </w:rPr>
              <w:t>33</w:t>
            </w:r>
          </w:p>
        </w:tc>
        <w:tc>
          <w:tcPr>
            <w:tcW w:w="3221" w:type="dxa"/>
            <w:noWrap/>
            <w:hideMark/>
          </w:tcPr>
          <w:p w14:paraId="5FC7DD32" w14:textId="77777777" w:rsidR="008615E6" w:rsidRPr="008615E6" w:rsidRDefault="008615E6" w:rsidP="008615E6">
            <w:pPr>
              <w:rPr>
                <w:rFonts w:ascii="Calibri" w:hAnsi="Calibri"/>
                <w:color w:val="000000"/>
              </w:rPr>
            </w:pPr>
            <w:r w:rsidRPr="008615E6">
              <w:rPr>
                <w:rFonts w:ascii="Calibri" w:hAnsi="Calibri"/>
                <w:color w:val="000000"/>
              </w:rPr>
              <w:t>Defect_Completion_Date</w:t>
            </w:r>
          </w:p>
        </w:tc>
        <w:tc>
          <w:tcPr>
            <w:tcW w:w="1135" w:type="dxa"/>
            <w:hideMark/>
          </w:tcPr>
          <w:p w14:paraId="117DA820" w14:textId="77777777" w:rsidR="008615E6" w:rsidRPr="008615E6" w:rsidRDefault="008615E6" w:rsidP="008615E6">
            <w:pPr>
              <w:jc w:val="center"/>
              <w:rPr>
                <w:rFonts w:ascii="Calibri" w:hAnsi="Calibri"/>
              </w:rPr>
            </w:pPr>
            <w:r w:rsidRPr="008615E6">
              <w:rPr>
                <w:rFonts w:ascii="Calibri" w:hAnsi="Calibri"/>
              </w:rPr>
              <w:t>Date</w:t>
            </w:r>
          </w:p>
        </w:tc>
        <w:tc>
          <w:tcPr>
            <w:tcW w:w="787" w:type="dxa"/>
            <w:hideMark/>
          </w:tcPr>
          <w:p w14:paraId="1CA788C0" w14:textId="77777777" w:rsidR="008615E6" w:rsidRPr="008615E6" w:rsidRDefault="008615E6" w:rsidP="008615E6">
            <w:pPr>
              <w:jc w:val="center"/>
              <w:rPr>
                <w:rFonts w:ascii="Calibri" w:hAnsi="Calibri"/>
              </w:rPr>
            </w:pPr>
          </w:p>
        </w:tc>
        <w:tc>
          <w:tcPr>
            <w:tcW w:w="1448" w:type="dxa"/>
            <w:noWrap/>
            <w:hideMark/>
          </w:tcPr>
          <w:p w14:paraId="6235FF45"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hideMark/>
          </w:tcPr>
          <w:p w14:paraId="4C8EEBE2" w14:textId="59A55611" w:rsidR="008615E6" w:rsidRPr="008615E6" w:rsidRDefault="008615E6" w:rsidP="008615E6">
            <w:pPr>
              <w:jc w:val="center"/>
              <w:rPr>
                <w:rFonts w:ascii="Calibri" w:hAnsi="Calibri"/>
                <w:color w:val="000000"/>
              </w:rPr>
            </w:pPr>
            <w:del w:id="1961" w:author="Joe.Mendoza" w:date="2015-02-10T13:55:00Z">
              <w:r w:rsidRPr="008615E6" w:rsidDel="00C26E5E">
                <w:rPr>
                  <w:rFonts w:ascii="Calibri" w:hAnsi="Calibri"/>
                  <w:color w:val="000000"/>
                </w:rPr>
                <w:delText>If Recording a Defect</w:delText>
              </w:r>
            </w:del>
          </w:p>
        </w:tc>
        <w:tc>
          <w:tcPr>
            <w:tcW w:w="4166" w:type="dxa"/>
            <w:noWrap/>
            <w:hideMark/>
          </w:tcPr>
          <w:p w14:paraId="21FC1392" w14:textId="77777777" w:rsidR="008615E6" w:rsidRPr="008615E6" w:rsidRDefault="008615E6" w:rsidP="008615E6">
            <w:pPr>
              <w:jc w:val="center"/>
              <w:rPr>
                <w:rFonts w:ascii="Calibri" w:hAnsi="Calibri"/>
                <w:color w:val="000000"/>
              </w:rPr>
            </w:pPr>
          </w:p>
        </w:tc>
      </w:tr>
      <w:tr w:rsidR="00C35710" w:rsidRPr="008615E6" w14:paraId="004CAEF6" w14:textId="77777777" w:rsidTr="008615E6">
        <w:trPr>
          <w:trHeight w:val="300"/>
        </w:trPr>
        <w:tc>
          <w:tcPr>
            <w:tcW w:w="920" w:type="dxa"/>
            <w:noWrap/>
            <w:hideMark/>
          </w:tcPr>
          <w:p w14:paraId="1220E005" w14:textId="77777777" w:rsidR="008615E6" w:rsidRPr="008615E6" w:rsidRDefault="008615E6" w:rsidP="008615E6">
            <w:pPr>
              <w:jc w:val="center"/>
              <w:rPr>
                <w:rFonts w:ascii="Calibri" w:hAnsi="Calibri"/>
                <w:color w:val="000000"/>
              </w:rPr>
            </w:pPr>
            <w:r w:rsidRPr="008615E6">
              <w:rPr>
                <w:rFonts w:ascii="Calibri" w:hAnsi="Calibri"/>
                <w:color w:val="000000"/>
              </w:rPr>
              <w:t>34</w:t>
            </w:r>
          </w:p>
        </w:tc>
        <w:tc>
          <w:tcPr>
            <w:tcW w:w="3221" w:type="dxa"/>
            <w:noWrap/>
            <w:hideMark/>
          </w:tcPr>
          <w:p w14:paraId="123EDD30" w14:textId="77777777" w:rsidR="008615E6" w:rsidRPr="008615E6" w:rsidRDefault="008615E6" w:rsidP="008615E6">
            <w:pPr>
              <w:rPr>
                <w:rFonts w:ascii="Calibri" w:hAnsi="Calibri"/>
                <w:color w:val="000000"/>
              </w:rPr>
            </w:pPr>
            <w:r w:rsidRPr="008615E6">
              <w:rPr>
                <w:rFonts w:ascii="Calibri" w:hAnsi="Calibri"/>
                <w:color w:val="000000"/>
              </w:rPr>
              <w:t>Defect_Completion_Time</w:t>
            </w:r>
          </w:p>
        </w:tc>
        <w:tc>
          <w:tcPr>
            <w:tcW w:w="1135" w:type="dxa"/>
            <w:hideMark/>
          </w:tcPr>
          <w:p w14:paraId="10B824DA"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036A6B55" w14:textId="77777777" w:rsidR="008615E6" w:rsidRPr="008615E6" w:rsidRDefault="008615E6" w:rsidP="008615E6">
            <w:pPr>
              <w:jc w:val="center"/>
              <w:rPr>
                <w:rFonts w:ascii="Calibri" w:hAnsi="Calibri"/>
              </w:rPr>
            </w:pPr>
            <w:r w:rsidRPr="008615E6">
              <w:rPr>
                <w:rFonts w:ascii="Calibri" w:hAnsi="Calibri"/>
              </w:rPr>
              <w:t>5</w:t>
            </w:r>
          </w:p>
        </w:tc>
        <w:tc>
          <w:tcPr>
            <w:tcW w:w="1448" w:type="dxa"/>
            <w:noWrap/>
            <w:hideMark/>
          </w:tcPr>
          <w:p w14:paraId="24A44ED5"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hideMark/>
          </w:tcPr>
          <w:p w14:paraId="4E7108A3" w14:textId="77777777" w:rsidR="008615E6" w:rsidRPr="008615E6" w:rsidRDefault="008615E6" w:rsidP="008615E6">
            <w:pPr>
              <w:jc w:val="center"/>
              <w:rPr>
                <w:rFonts w:ascii="Calibri" w:hAnsi="Calibri"/>
                <w:color w:val="000000"/>
              </w:rPr>
            </w:pPr>
          </w:p>
        </w:tc>
        <w:tc>
          <w:tcPr>
            <w:tcW w:w="4166" w:type="dxa"/>
            <w:noWrap/>
            <w:hideMark/>
          </w:tcPr>
          <w:p w14:paraId="61652516" w14:textId="77777777" w:rsidR="008615E6" w:rsidRPr="008615E6" w:rsidRDefault="008615E6" w:rsidP="008615E6">
            <w:pPr>
              <w:jc w:val="center"/>
              <w:rPr>
                <w:rFonts w:ascii="Calibri" w:hAnsi="Calibri"/>
                <w:color w:val="000000"/>
              </w:rPr>
            </w:pPr>
            <w:r w:rsidRPr="008615E6">
              <w:rPr>
                <w:rFonts w:ascii="Calibri" w:hAnsi="Calibri"/>
                <w:color w:val="000000"/>
              </w:rPr>
              <w:t xml:space="preserve"> Omission will assume a default of 00:00h</w:t>
            </w:r>
          </w:p>
        </w:tc>
      </w:tr>
      <w:tr w:rsidR="00C35710" w:rsidRPr="008615E6" w14:paraId="38CB14A5" w14:textId="77777777" w:rsidTr="00C26E5E">
        <w:tblPrEx>
          <w:tblW w:w="14154" w:type="dxa"/>
          <w:tblPrExChange w:id="1962" w:author="Joe.Mendoza" w:date="2015-02-10T13:55:00Z">
            <w:tblPrEx>
              <w:tblW w:w="14154" w:type="dxa"/>
            </w:tblPrEx>
          </w:tblPrExChange>
        </w:tblPrEx>
        <w:trPr>
          <w:trHeight w:val="300"/>
          <w:trPrChange w:id="1963" w:author="Joe.Mendoza" w:date="2015-02-10T13:55:00Z">
            <w:trPr>
              <w:trHeight w:val="300"/>
            </w:trPr>
          </w:trPrChange>
        </w:trPr>
        <w:tc>
          <w:tcPr>
            <w:tcW w:w="920" w:type="dxa"/>
            <w:noWrap/>
            <w:hideMark/>
            <w:tcPrChange w:id="1964" w:author="Joe.Mendoza" w:date="2015-02-10T13:55:00Z">
              <w:tcPr>
                <w:tcW w:w="920" w:type="dxa"/>
                <w:noWrap/>
                <w:hideMark/>
              </w:tcPr>
            </w:tcPrChange>
          </w:tcPr>
          <w:p w14:paraId="18E0D169" w14:textId="77777777" w:rsidR="008615E6" w:rsidRPr="008615E6" w:rsidRDefault="008615E6" w:rsidP="008615E6">
            <w:pPr>
              <w:jc w:val="center"/>
              <w:rPr>
                <w:rFonts w:ascii="Calibri" w:hAnsi="Calibri"/>
                <w:color w:val="000000"/>
              </w:rPr>
            </w:pPr>
            <w:r w:rsidRPr="008615E6">
              <w:rPr>
                <w:rFonts w:ascii="Calibri" w:hAnsi="Calibri"/>
                <w:color w:val="000000"/>
              </w:rPr>
              <w:t>35</w:t>
            </w:r>
          </w:p>
        </w:tc>
        <w:tc>
          <w:tcPr>
            <w:tcW w:w="3221" w:type="dxa"/>
            <w:noWrap/>
            <w:hideMark/>
            <w:tcPrChange w:id="1965" w:author="Joe.Mendoza" w:date="2015-02-10T13:55:00Z">
              <w:tcPr>
                <w:tcW w:w="3221" w:type="dxa"/>
                <w:noWrap/>
                <w:hideMark/>
              </w:tcPr>
            </w:tcPrChange>
          </w:tcPr>
          <w:p w14:paraId="03CE6BE9" w14:textId="77777777" w:rsidR="008615E6" w:rsidRPr="008615E6" w:rsidRDefault="008615E6" w:rsidP="008615E6">
            <w:pPr>
              <w:rPr>
                <w:rFonts w:ascii="Calibri" w:hAnsi="Calibri"/>
                <w:color w:val="000000"/>
              </w:rPr>
            </w:pPr>
            <w:r w:rsidRPr="008615E6">
              <w:rPr>
                <w:rFonts w:ascii="Calibri" w:hAnsi="Calibri"/>
                <w:color w:val="000000"/>
              </w:rPr>
              <w:t>Estimated_Quantity_for_repair</w:t>
            </w:r>
          </w:p>
        </w:tc>
        <w:tc>
          <w:tcPr>
            <w:tcW w:w="1135" w:type="dxa"/>
            <w:hideMark/>
            <w:tcPrChange w:id="1966" w:author="Joe.Mendoza" w:date="2015-02-10T13:55:00Z">
              <w:tcPr>
                <w:tcW w:w="1135" w:type="dxa"/>
                <w:hideMark/>
              </w:tcPr>
            </w:tcPrChange>
          </w:tcPr>
          <w:p w14:paraId="210E856C" w14:textId="77777777" w:rsidR="008615E6" w:rsidRPr="008615E6" w:rsidRDefault="008615E6" w:rsidP="008615E6">
            <w:pPr>
              <w:jc w:val="center"/>
              <w:rPr>
                <w:rFonts w:ascii="Calibri" w:hAnsi="Calibri"/>
              </w:rPr>
            </w:pPr>
            <w:r w:rsidRPr="008615E6">
              <w:rPr>
                <w:rFonts w:ascii="Calibri" w:hAnsi="Calibri"/>
              </w:rPr>
              <w:t>Number</w:t>
            </w:r>
          </w:p>
        </w:tc>
        <w:tc>
          <w:tcPr>
            <w:tcW w:w="787" w:type="dxa"/>
            <w:hideMark/>
            <w:tcPrChange w:id="1967" w:author="Joe.Mendoza" w:date="2015-02-10T13:55:00Z">
              <w:tcPr>
                <w:tcW w:w="787" w:type="dxa"/>
                <w:hideMark/>
              </w:tcPr>
            </w:tcPrChange>
          </w:tcPr>
          <w:p w14:paraId="4521399C" w14:textId="77777777" w:rsidR="008615E6" w:rsidRPr="008615E6" w:rsidRDefault="008615E6" w:rsidP="008615E6">
            <w:pPr>
              <w:jc w:val="center"/>
              <w:rPr>
                <w:rFonts w:ascii="Calibri" w:hAnsi="Calibri"/>
              </w:rPr>
            </w:pPr>
          </w:p>
        </w:tc>
        <w:tc>
          <w:tcPr>
            <w:tcW w:w="1448" w:type="dxa"/>
            <w:noWrap/>
            <w:hideMark/>
            <w:tcPrChange w:id="1968" w:author="Joe.Mendoza" w:date="2015-02-10T13:55:00Z">
              <w:tcPr>
                <w:tcW w:w="1448" w:type="dxa"/>
                <w:noWrap/>
                <w:hideMark/>
              </w:tcPr>
            </w:tcPrChange>
          </w:tcPr>
          <w:p w14:paraId="26ABFCA0"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tcPrChange w:id="1969" w:author="Joe.Mendoza" w:date="2015-02-10T13:55:00Z">
              <w:tcPr>
                <w:tcW w:w="2477" w:type="dxa"/>
                <w:noWrap/>
              </w:tcPr>
            </w:tcPrChange>
          </w:tcPr>
          <w:p w14:paraId="2F074FA2" w14:textId="514B5FA3" w:rsidR="008615E6" w:rsidRPr="008615E6" w:rsidRDefault="008615E6" w:rsidP="008615E6">
            <w:pPr>
              <w:jc w:val="center"/>
              <w:rPr>
                <w:rFonts w:ascii="Calibri" w:hAnsi="Calibri"/>
                <w:color w:val="000000"/>
              </w:rPr>
            </w:pPr>
            <w:del w:id="1970" w:author="Joe.Mendoza" w:date="2015-02-10T13:55:00Z">
              <w:r w:rsidRPr="008615E6" w:rsidDel="00C26E5E">
                <w:rPr>
                  <w:rFonts w:ascii="Calibri" w:hAnsi="Calibri"/>
                  <w:color w:val="000000"/>
                </w:rPr>
                <w:delText>If Recording a Defect</w:delText>
              </w:r>
            </w:del>
          </w:p>
        </w:tc>
        <w:tc>
          <w:tcPr>
            <w:tcW w:w="4166" w:type="dxa"/>
            <w:noWrap/>
            <w:hideMark/>
            <w:tcPrChange w:id="1971" w:author="Joe.Mendoza" w:date="2015-02-10T13:55:00Z">
              <w:tcPr>
                <w:tcW w:w="4166" w:type="dxa"/>
                <w:noWrap/>
                <w:hideMark/>
              </w:tcPr>
            </w:tcPrChange>
          </w:tcPr>
          <w:p w14:paraId="4686B498" w14:textId="77777777" w:rsidR="008615E6" w:rsidRPr="008615E6" w:rsidRDefault="008615E6" w:rsidP="008615E6">
            <w:pPr>
              <w:jc w:val="center"/>
              <w:rPr>
                <w:rFonts w:ascii="Calibri" w:hAnsi="Calibri"/>
                <w:color w:val="000000"/>
              </w:rPr>
            </w:pPr>
          </w:p>
        </w:tc>
      </w:tr>
      <w:tr w:rsidR="00C35710" w:rsidRPr="008615E6" w14:paraId="50AF50CE" w14:textId="77777777" w:rsidTr="00C26E5E">
        <w:tblPrEx>
          <w:tblW w:w="14154" w:type="dxa"/>
          <w:tblPrExChange w:id="1972" w:author="Joe.Mendoza" w:date="2015-02-10T13:55:00Z">
            <w:tblPrEx>
              <w:tblW w:w="14154" w:type="dxa"/>
            </w:tblPrEx>
          </w:tblPrExChange>
        </w:tblPrEx>
        <w:trPr>
          <w:trHeight w:val="300"/>
          <w:trPrChange w:id="1973" w:author="Joe.Mendoza" w:date="2015-02-10T13:55:00Z">
            <w:trPr>
              <w:trHeight w:val="300"/>
            </w:trPr>
          </w:trPrChange>
        </w:trPr>
        <w:tc>
          <w:tcPr>
            <w:tcW w:w="920" w:type="dxa"/>
            <w:noWrap/>
            <w:hideMark/>
            <w:tcPrChange w:id="1974" w:author="Joe.Mendoza" w:date="2015-02-10T13:55:00Z">
              <w:tcPr>
                <w:tcW w:w="920" w:type="dxa"/>
                <w:noWrap/>
                <w:hideMark/>
              </w:tcPr>
            </w:tcPrChange>
          </w:tcPr>
          <w:p w14:paraId="61E3C738" w14:textId="77777777" w:rsidR="008615E6" w:rsidRPr="008615E6" w:rsidRDefault="008615E6" w:rsidP="008615E6">
            <w:pPr>
              <w:jc w:val="center"/>
              <w:rPr>
                <w:rFonts w:ascii="Calibri" w:hAnsi="Calibri"/>
                <w:color w:val="000000"/>
              </w:rPr>
            </w:pPr>
            <w:r w:rsidRPr="008615E6">
              <w:rPr>
                <w:rFonts w:ascii="Calibri" w:hAnsi="Calibri"/>
                <w:color w:val="000000"/>
              </w:rPr>
              <w:t>36</w:t>
            </w:r>
          </w:p>
        </w:tc>
        <w:tc>
          <w:tcPr>
            <w:tcW w:w="3221" w:type="dxa"/>
            <w:noWrap/>
            <w:hideMark/>
            <w:tcPrChange w:id="1975" w:author="Joe.Mendoza" w:date="2015-02-10T13:55:00Z">
              <w:tcPr>
                <w:tcW w:w="3221" w:type="dxa"/>
                <w:noWrap/>
                <w:hideMark/>
              </w:tcPr>
            </w:tcPrChange>
          </w:tcPr>
          <w:p w14:paraId="7A5EA1E8" w14:textId="0314FECF" w:rsidR="008615E6" w:rsidRPr="008615E6" w:rsidRDefault="008615E6" w:rsidP="008615E6">
            <w:pPr>
              <w:rPr>
                <w:rFonts w:ascii="Calibri" w:hAnsi="Calibri"/>
                <w:color w:val="000000"/>
              </w:rPr>
            </w:pPr>
            <w:r w:rsidRPr="008615E6">
              <w:rPr>
                <w:rFonts w:ascii="Calibri" w:hAnsi="Calibri"/>
                <w:color w:val="000000"/>
              </w:rPr>
              <w:t>Unit_of_Measure</w:t>
            </w:r>
            <w:ins w:id="1976" w:author="Joe.Mendoza" w:date="2015-01-05T14:38:00Z">
              <w:r w:rsidR="00372AC0">
                <w:rPr>
                  <w:rFonts w:ascii="Calibri" w:hAnsi="Calibri"/>
                  <w:color w:val="000000"/>
                </w:rPr>
                <w:t>_RSDE</w:t>
              </w:r>
            </w:ins>
          </w:p>
        </w:tc>
        <w:tc>
          <w:tcPr>
            <w:tcW w:w="1135" w:type="dxa"/>
            <w:hideMark/>
            <w:tcPrChange w:id="1977" w:author="Joe.Mendoza" w:date="2015-02-10T13:55:00Z">
              <w:tcPr>
                <w:tcW w:w="1135" w:type="dxa"/>
                <w:hideMark/>
              </w:tcPr>
            </w:tcPrChange>
          </w:tcPr>
          <w:p w14:paraId="1B763712"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Change w:id="1978" w:author="Joe.Mendoza" w:date="2015-02-10T13:55:00Z">
              <w:tcPr>
                <w:tcW w:w="787" w:type="dxa"/>
                <w:hideMark/>
              </w:tcPr>
            </w:tcPrChange>
          </w:tcPr>
          <w:p w14:paraId="212B75B2" w14:textId="77777777" w:rsidR="008615E6" w:rsidRPr="008615E6" w:rsidRDefault="008615E6" w:rsidP="008615E6">
            <w:pPr>
              <w:jc w:val="center"/>
              <w:rPr>
                <w:rFonts w:ascii="Calibri" w:hAnsi="Calibri"/>
              </w:rPr>
            </w:pPr>
            <w:r w:rsidRPr="008615E6">
              <w:rPr>
                <w:rFonts w:ascii="Calibri" w:hAnsi="Calibri"/>
              </w:rPr>
              <w:t>30</w:t>
            </w:r>
          </w:p>
        </w:tc>
        <w:tc>
          <w:tcPr>
            <w:tcW w:w="1448" w:type="dxa"/>
            <w:noWrap/>
            <w:hideMark/>
            <w:tcPrChange w:id="1979" w:author="Joe.Mendoza" w:date="2015-02-10T13:55:00Z">
              <w:tcPr>
                <w:tcW w:w="1448" w:type="dxa"/>
                <w:noWrap/>
                <w:hideMark/>
              </w:tcPr>
            </w:tcPrChange>
          </w:tcPr>
          <w:p w14:paraId="1B4F046F"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tcPrChange w:id="1980" w:author="Joe.Mendoza" w:date="2015-02-10T13:55:00Z">
              <w:tcPr>
                <w:tcW w:w="2477" w:type="dxa"/>
                <w:noWrap/>
              </w:tcPr>
            </w:tcPrChange>
          </w:tcPr>
          <w:p w14:paraId="4169D6D6" w14:textId="53A0C4A8" w:rsidR="008615E6" w:rsidRPr="008615E6" w:rsidRDefault="008615E6" w:rsidP="008615E6">
            <w:pPr>
              <w:jc w:val="center"/>
              <w:rPr>
                <w:rFonts w:ascii="Calibri" w:hAnsi="Calibri"/>
                <w:color w:val="000000"/>
              </w:rPr>
            </w:pPr>
            <w:del w:id="1981" w:author="Joe.Mendoza" w:date="2015-02-10T13:55:00Z">
              <w:r w:rsidRPr="008615E6" w:rsidDel="00C26E5E">
                <w:rPr>
                  <w:rFonts w:ascii="Calibri" w:hAnsi="Calibri"/>
                  <w:color w:val="000000"/>
                </w:rPr>
                <w:delText>If Recording a Defect</w:delText>
              </w:r>
            </w:del>
          </w:p>
        </w:tc>
        <w:tc>
          <w:tcPr>
            <w:tcW w:w="4166" w:type="dxa"/>
            <w:noWrap/>
            <w:hideMark/>
            <w:tcPrChange w:id="1982" w:author="Joe.Mendoza" w:date="2015-02-10T13:55:00Z">
              <w:tcPr>
                <w:tcW w:w="4166" w:type="dxa"/>
                <w:noWrap/>
                <w:hideMark/>
              </w:tcPr>
            </w:tcPrChange>
          </w:tcPr>
          <w:p w14:paraId="1463B8A5" w14:textId="77777777" w:rsidR="008615E6" w:rsidRPr="008615E6" w:rsidRDefault="008615E6" w:rsidP="008615E6">
            <w:pPr>
              <w:jc w:val="center"/>
              <w:rPr>
                <w:rFonts w:ascii="Calibri" w:hAnsi="Calibri"/>
                <w:color w:val="000000"/>
              </w:rPr>
            </w:pPr>
          </w:p>
        </w:tc>
      </w:tr>
      <w:tr w:rsidR="00C35710" w:rsidRPr="008615E6" w14:paraId="6C3A4043" w14:textId="77777777" w:rsidTr="00FF64D3">
        <w:tblPrEx>
          <w:tblW w:w="14154" w:type="dxa"/>
          <w:tblPrExChange w:id="1983" w:author="Joe.Mendoza" w:date="2015-02-10T10:49:00Z">
            <w:tblPrEx>
              <w:tblW w:w="14154" w:type="dxa"/>
            </w:tblPrEx>
          </w:tblPrExChange>
        </w:tblPrEx>
        <w:trPr>
          <w:trHeight w:val="300"/>
          <w:trPrChange w:id="1984" w:author="Joe.Mendoza" w:date="2015-02-10T10:49:00Z">
            <w:trPr>
              <w:trHeight w:val="300"/>
            </w:trPr>
          </w:trPrChange>
        </w:trPr>
        <w:tc>
          <w:tcPr>
            <w:tcW w:w="920" w:type="dxa"/>
            <w:noWrap/>
            <w:hideMark/>
            <w:tcPrChange w:id="1985" w:author="Joe.Mendoza" w:date="2015-02-10T10:49:00Z">
              <w:tcPr>
                <w:tcW w:w="920" w:type="dxa"/>
                <w:noWrap/>
                <w:hideMark/>
              </w:tcPr>
            </w:tcPrChange>
          </w:tcPr>
          <w:p w14:paraId="70BBD7E2" w14:textId="77777777" w:rsidR="008615E6" w:rsidRPr="008615E6" w:rsidRDefault="008615E6" w:rsidP="008615E6">
            <w:pPr>
              <w:jc w:val="center"/>
              <w:rPr>
                <w:rFonts w:ascii="Calibri" w:hAnsi="Calibri"/>
                <w:color w:val="000000"/>
              </w:rPr>
            </w:pPr>
            <w:r w:rsidRPr="008615E6">
              <w:rPr>
                <w:rFonts w:ascii="Calibri" w:hAnsi="Calibri"/>
                <w:color w:val="000000"/>
              </w:rPr>
              <w:t>37</w:t>
            </w:r>
          </w:p>
        </w:tc>
        <w:tc>
          <w:tcPr>
            <w:tcW w:w="3221" w:type="dxa"/>
            <w:noWrap/>
            <w:hideMark/>
            <w:tcPrChange w:id="1986" w:author="Joe.Mendoza" w:date="2015-02-10T10:49:00Z">
              <w:tcPr>
                <w:tcW w:w="3221" w:type="dxa"/>
                <w:noWrap/>
                <w:hideMark/>
              </w:tcPr>
            </w:tcPrChange>
          </w:tcPr>
          <w:p w14:paraId="7155EC43" w14:textId="77777777" w:rsidR="008615E6" w:rsidRPr="008615E6" w:rsidRDefault="008615E6" w:rsidP="008615E6">
            <w:pPr>
              <w:rPr>
                <w:rFonts w:ascii="Calibri" w:hAnsi="Calibri"/>
                <w:color w:val="000000"/>
              </w:rPr>
            </w:pPr>
            <w:r w:rsidRPr="008615E6">
              <w:rPr>
                <w:rFonts w:ascii="Calibri" w:hAnsi="Calibri"/>
                <w:color w:val="000000"/>
              </w:rPr>
              <w:t>Estimated_Second_Quantity</w:t>
            </w:r>
          </w:p>
        </w:tc>
        <w:tc>
          <w:tcPr>
            <w:tcW w:w="1135" w:type="dxa"/>
            <w:hideMark/>
            <w:tcPrChange w:id="1987" w:author="Joe.Mendoza" w:date="2015-02-10T10:49:00Z">
              <w:tcPr>
                <w:tcW w:w="1135" w:type="dxa"/>
                <w:hideMark/>
              </w:tcPr>
            </w:tcPrChange>
          </w:tcPr>
          <w:p w14:paraId="0855CD97" w14:textId="77777777" w:rsidR="008615E6" w:rsidRPr="008615E6" w:rsidRDefault="008615E6" w:rsidP="008615E6">
            <w:pPr>
              <w:jc w:val="center"/>
              <w:rPr>
                <w:rFonts w:ascii="Calibri" w:hAnsi="Calibri"/>
              </w:rPr>
            </w:pPr>
            <w:r w:rsidRPr="008615E6">
              <w:rPr>
                <w:rFonts w:ascii="Calibri" w:hAnsi="Calibri"/>
              </w:rPr>
              <w:t>Number</w:t>
            </w:r>
          </w:p>
        </w:tc>
        <w:tc>
          <w:tcPr>
            <w:tcW w:w="787" w:type="dxa"/>
            <w:hideMark/>
            <w:tcPrChange w:id="1988" w:author="Joe.Mendoza" w:date="2015-02-10T10:49:00Z">
              <w:tcPr>
                <w:tcW w:w="787" w:type="dxa"/>
                <w:hideMark/>
              </w:tcPr>
            </w:tcPrChange>
          </w:tcPr>
          <w:p w14:paraId="5EBCC816" w14:textId="77777777" w:rsidR="008615E6" w:rsidRPr="008615E6" w:rsidRDefault="008615E6" w:rsidP="008615E6">
            <w:pPr>
              <w:jc w:val="center"/>
              <w:rPr>
                <w:rFonts w:ascii="Calibri" w:hAnsi="Calibri"/>
              </w:rPr>
            </w:pPr>
          </w:p>
        </w:tc>
        <w:tc>
          <w:tcPr>
            <w:tcW w:w="1448" w:type="dxa"/>
            <w:noWrap/>
            <w:hideMark/>
            <w:tcPrChange w:id="1989" w:author="Joe.Mendoza" w:date="2015-02-10T10:49:00Z">
              <w:tcPr>
                <w:tcW w:w="1448" w:type="dxa"/>
                <w:noWrap/>
                <w:hideMark/>
              </w:tcPr>
            </w:tcPrChange>
          </w:tcPr>
          <w:p w14:paraId="0B54D09B"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tcPrChange w:id="1990" w:author="Joe.Mendoza" w:date="2015-02-10T10:49:00Z">
              <w:tcPr>
                <w:tcW w:w="2477" w:type="dxa"/>
                <w:noWrap/>
              </w:tcPr>
            </w:tcPrChange>
          </w:tcPr>
          <w:p w14:paraId="4FD39144" w14:textId="7328FC47" w:rsidR="008615E6" w:rsidRPr="008615E6" w:rsidRDefault="008615E6" w:rsidP="008615E6">
            <w:pPr>
              <w:jc w:val="center"/>
              <w:rPr>
                <w:rFonts w:ascii="Calibri" w:hAnsi="Calibri"/>
                <w:color w:val="000000"/>
              </w:rPr>
            </w:pPr>
            <w:del w:id="1991" w:author="Joe.Mendoza" w:date="2015-02-10T10:49:00Z">
              <w:r w:rsidRPr="008615E6" w:rsidDel="00FF64D3">
                <w:rPr>
                  <w:rFonts w:ascii="Calibri" w:hAnsi="Calibri"/>
                  <w:color w:val="000000"/>
                </w:rPr>
                <w:delText>If Recording a Defect</w:delText>
              </w:r>
            </w:del>
          </w:p>
        </w:tc>
        <w:tc>
          <w:tcPr>
            <w:tcW w:w="4166" w:type="dxa"/>
            <w:noWrap/>
            <w:hideMark/>
            <w:tcPrChange w:id="1992" w:author="Joe.Mendoza" w:date="2015-02-10T10:49:00Z">
              <w:tcPr>
                <w:tcW w:w="4166" w:type="dxa"/>
                <w:noWrap/>
                <w:hideMark/>
              </w:tcPr>
            </w:tcPrChange>
          </w:tcPr>
          <w:p w14:paraId="0278B812" w14:textId="77777777" w:rsidR="008615E6" w:rsidRPr="008615E6" w:rsidRDefault="008615E6" w:rsidP="008615E6">
            <w:pPr>
              <w:jc w:val="center"/>
              <w:rPr>
                <w:rFonts w:ascii="Calibri" w:hAnsi="Calibri"/>
                <w:color w:val="000000"/>
              </w:rPr>
            </w:pPr>
          </w:p>
        </w:tc>
      </w:tr>
      <w:tr w:rsidR="00C35710" w:rsidRPr="008615E6" w14:paraId="1FFACE68" w14:textId="77777777" w:rsidTr="00FF64D3">
        <w:tblPrEx>
          <w:tblW w:w="14154" w:type="dxa"/>
          <w:tblPrExChange w:id="1993" w:author="Joe.Mendoza" w:date="2015-02-10T10:49:00Z">
            <w:tblPrEx>
              <w:tblW w:w="14154" w:type="dxa"/>
            </w:tblPrEx>
          </w:tblPrExChange>
        </w:tblPrEx>
        <w:trPr>
          <w:trHeight w:val="300"/>
          <w:trPrChange w:id="1994" w:author="Joe.Mendoza" w:date="2015-02-10T10:49:00Z">
            <w:trPr>
              <w:trHeight w:val="300"/>
            </w:trPr>
          </w:trPrChange>
        </w:trPr>
        <w:tc>
          <w:tcPr>
            <w:tcW w:w="920" w:type="dxa"/>
            <w:noWrap/>
            <w:hideMark/>
            <w:tcPrChange w:id="1995" w:author="Joe.Mendoza" w:date="2015-02-10T10:49:00Z">
              <w:tcPr>
                <w:tcW w:w="920" w:type="dxa"/>
                <w:noWrap/>
                <w:hideMark/>
              </w:tcPr>
            </w:tcPrChange>
          </w:tcPr>
          <w:p w14:paraId="11C02D40" w14:textId="77777777" w:rsidR="008615E6" w:rsidRPr="008615E6" w:rsidRDefault="008615E6" w:rsidP="008615E6">
            <w:pPr>
              <w:jc w:val="center"/>
              <w:rPr>
                <w:rFonts w:ascii="Calibri" w:hAnsi="Calibri"/>
                <w:color w:val="000000"/>
              </w:rPr>
            </w:pPr>
            <w:r w:rsidRPr="008615E6">
              <w:rPr>
                <w:rFonts w:ascii="Calibri" w:hAnsi="Calibri"/>
                <w:color w:val="000000"/>
              </w:rPr>
              <w:t>38</w:t>
            </w:r>
          </w:p>
        </w:tc>
        <w:tc>
          <w:tcPr>
            <w:tcW w:w="3221" w:type="dxa"/>
            <w:noWrap/>
            <w:hideMark/>
            <w:tcPrChange w:id="1996" w:author="Joe.Mendoza" w:date="2015-02-10T10:49:00Z">
              <w:tcPr>
                <w:tcW w:w="3221" w:type="dxa"/>
                <w:noWrap/>
                <w:hideMark/>
              </w:tcPr>
            </w:tcPrChange>
          </w:tcPr>
          <w:p w14:paraId="1494B1D1" w14:textId="7338F153" w:rsidR="008615E6" w:rsidRPr="008615E6" w:rsidRDefault="008615E6" w:rsidP="008615E6">
            <w:pPr>
              <w:rPr>
                <w:rFonts w:ascii="Calibri" w:hAnsi="Calibri"/>
                <w:color w:val="000000"/>
              </w:rPr>
            </w:pPr>
            <w:r w:rsidRPr="008615E6">
              <w:rPr>
                <w:rFonts w:ascii="Calibri" w:hAnsi="Calibri"/>
                <w:color w:val="000000"/>
              </w:rPr>
              <w:t>Second_Unit_of_Measure</w:t>
            </w:r>
            <w:ins w:id="1997" w:author="Joe.Mendoza" w:date="2015-01-05T14:44:00Z">
              <w:r w:rsidR="0084580E">
                <w:rPr>
                  <w:rFonts w:ascii="Calibri" w:hAnsi="Calibri"/>
                  <w:color w:val="000000"/>
                </w:rPr>
                <w:t>_RSDE</w:t>
              </w:r>
            </w:ins>
          </w:p>
        </w:tc>
        <w:tc>
          <w:tcPr>
            <w:tcW w:w="1135" w:type="dxa"/>
            <w:hideMark/>
            <w:tcPrChange w:id="1998" w:author="Joe.Mendoza" w:date="2015-02-10T10:49:00Z">
              <w:tcPr>
                <w:tcW w:w="1135" w:type="dxa"/>
                <w:hideMark/>
              </w:tcPr>
            </w:tcPrChange>
          </w:tcPr>
          <w:p w14:paraId="27764FEE"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Change w:id="1999" w:author="Joe.Mendoza" w:date="2015-02-10T10:49:00Z">
              <w:tcPr>
                <w:tcW w:w="787" w:type="dxa"/>
                <w:hideMark/>
              </w:tcPr>
            </w:tcPrChange>
          </w:tcPr>
          <w:p w14:paraId="00E52F5D" w14:textId="77777777" w:rsidR="008615E6" w:rsidRPr="008615E6" w:rsidRDefault="008615E6" w:rsidP="008615E6">
            <w:pPr>
              <w:jc w:val="center"/>
              <w:rPr>
                <w:rFonts w:ascii="Calibri" w:hAnsi="Calibri"/>
              </w:rPr>
            </w:pPr>
            <w:r w:rsidRPr="008615E6">
              <w:rPr>
                <w:rFonts w:ascii="Calibri" w:hAnsi="Calibri"/>
              </w:rPr>
              <w:t>30</w:t>
            </w:r>
          </w:p>
        </w:tc>
        <w:tc>
          <w:tcPr>
            <w:tcW w:w="1448" w:type="dxa"/>
            <w:noWrap/>
            <w:hideMark/>
            <w:tcPrChange w:id="2000" w:author="Joe.Mendoza" w:date="2015-02-10T10:49:00Z">
              <w:tcPr>
                <w:tcW w:w="1448" w:type="dxa"/>
                <w:noWrap/>
                <w:hideMark/>
              </w:tcPr>
            </w:tcPrChange>
          </w:tcPr>
          <w:p w14:paraId="7356A45A"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tcPrChange w:id="2001" w:author="Joe.Mendoza" w:date="2015-02-10T10:49:00Z">
              <w:tcPr>
                <w:tcW w:w="2477" w:type="dxa"/>
                <w:noWrap/>
              </w:tcPr>
            </w:tcPrChange>
          </w:tcPr>
          <w:p w14:paraId="5DEBF8EC" w14:textId="066326B5" w:rsidR="008615E6" w:rsidRPr="008615E6" w:rsidRDefault="008615E6" w:rsidP="008615E6">
            <w:pPr>
              <w:jc w:val="center"/>
              <w:rPr>
                <w:rFonts w:ascii="Calibri" w:hAnsi="Calibri"/>
                <w:color w:val="000000"/>
              </w:rPr>
            </w:pPr>
            <w:del w:id="2002" w:author="Joe.Mendoza" w:date="2015-02-10T10:49:00Z">
              <w:r w:rsidRPr="008615E6" w:rsidDel="00FF64D3">
                <w:rPr>
                  <w:rFonts w:ascii="Calibri" w:hAnsi="Calibri"/>
                  <w:color w:val="000000"/>
                </w:rPr>
                <w:delText>If Recording a Defect</w:delText>
              </w:r>
            </w:del>
          </w:p>
        </w:tc>
        <w:tc>
          <w:tcPr>
            <w:tcW w:w="4166" w:type="dxa"/>
            <w:noWrap/>
            <w:hideMark/>
            <w:tcPrChange w:id="2003" w:author="Joe.Mendoza" w:date="2015-02-10T10:49:00Z">
              <w:tcPr>
                <w:tcW w:w="4166" w:type="dxa"/>
                <w:noWrap/>
                <w:hideMark/>
              </w:tcPr>
            </w:tcPrChange>
          </w:tcPr>
          <w:p w14:paraId="40B94E3A" w14:textId="77777777" w:rsidR="008615E6" w:rsidRPr="008615E6" w:rsidRDefault="008615E6" w:rsidP="008615E6">
            <w:pPr>
              <w:jc w:val="center"/>
              <w:rPr>
                <w:rFonts w:ascii="Calibri" w:hAnsi="Calibri"/>
                <w:color w:val="000000"/>
              </w:rPr>
            </w:pPr>
          </w:p>
        </w:tc>
      </w:tr>
      <w:tr w:rsidR="00C35710" w:rsidRPr="008615E6" w14:paraId="2FC29CC9" w14:textId="77777777" w:rsidTr="008615E6">
        <w:trPr>
          <w:trHeight w:val="300"/>
        </w:trPr>
        <w:tc>
          <w:tcPr>
            <w:tcW w:w="920" w:type="dxa"/>
            <w:noWrap/>
            <w:hideMark/>
          </w:tcPr>
          <w:p w14:paraId="73CD1C42" w14:textId="77777777" w:rsidR="008615E6" w:rsidRPr="008615E6" w:rsidRDefault="008615E6" w:rsidP="008615E6">
            <w:pPr>
              <w:jc w:val="center"/>
              <w:rPr>
                <w:rFonts w:ascii="Calibri" w:hAnsi="Calibri"/>
                <w:color w:val="000000"/>
              </w:rPr>
            </w:pPr>
            <w:r w:rsidRPr="008615E6">
              <w:rPr>
                <w:rFonts w:ascii="Calibri" w:hAnsi="Calibri"/>
                <w:color w:val="000000"/>
              </w:rPr>
              <w:t>39</w:t>
            </w:r>
          </w:p>
        </w:tc>
        <w:tc>
          <w:tcPr>
            <w:tcW w:w="3221" w:type="dxa"/>
            <w:noWrap/>
            <w:hideMark/>
          </w:tcPr>
          <w:p w14:paraId="1EC1FDD3" w14:textId="77777777" w:rsidR="008615E6" w:rsidRPr="008615E6" w:rsidRDefault="008615E6" w:rsidP="008615E6">
            <w:pPr>
              <w:rPr>
                <w:rFonts w:ascii="Calibri" w:hAnsi="Calibri"/>
                <w:color w:val="000000"/>
              </w:rPr>
            </w:pPr>
            <w:r w:rsidRPr="008615E6">
              <w:rPr>
                <w:rFonts w:ascii="Calibri" w:hAnsi="Calibri"/>
                <w:color w:val="000000"/>
              </w:rPr>
              <w:t>Defect_Comments</w:t>
            </w:r>
          </w:p>
        </w:tc>
        <w:tc>
          <w:tcPr>
            <w:tcW w:w="1135" w:type="dxa"/>
            <w:hideMark/>
          </w:tcPr>
          <w:p w14:paraId="13334638"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31199F85" w14:textId="77777777" w:rsidR="008615E6" w:rsidRPr="008615E6" w:rsidRDefault="008615E6" w:rsidP="008615E6">
            <w:pPr>
              <w:jc w:val="center"/>
              <w:rPr>
                <w:rFonts w:ascii="Calibri" w:hAnsi="Calibri"/>
              </w:rPr>
            </w:pPr>
            <w:r w:rsidRPr="008615E6">
              <w:rPr>
                <w:rFonts w:ascii="Calibri" w:hAnsi="Calibri"/>
              </w:rPr>
              <w:t>255</w:t>
            </w:r>
          </w:p>
        </w:tc>
        <w:tc>
          <w:tcPr>
            <w:tcW w:w="1448" w:type="dxa"/>
            <w:noWrap/>
            <w:hideMark/>
          </w:tcPr>
          <w:p w14:paraId="3F098E9A" w14:textId="77777777" w:rsidR="008615E6" w:rsidRPr="008615E6" w:rsidRDefault="008615E6" w:rsidP="008615E6">
            <w:pPr>
              <w:jc w:val="center"/>
              <w:rPr>
                <w:rFonts w:ascii="Calibri" w:hAnsi="Calibri"/>
                <w:color w:val="000000"/>
              </w:rPr>
            </w:pPr>
            <w:r w:rsidRPr="008615E6">
              <w:rPr>
                <w:rFonts w:ascii="Calibri" w:hAnsi="Calibri"/>
                <w:color w:val="000000"/>
              </w:rPr>
              <w:t>RSDE</w:t>
            </w:r>
          </w:p>
        </w:tc>
        <w:tc>
          <w:tcPr>
            <w:tcW w:w="2477" w:type="dxa"/>
            <w:noWrap/>
            <w:hideMark/>
          </w:tcPr>
          <w:p w14:paraId="6CB08940" w14:textId="77777777" w:rsidR="008615E6" w:rsidRPr="008615E6" w:rsidRDefault="008615E6" w:rsidP="008615E6">
            <w:pPr>
              <w:jc w:val="center"/>
              <w:rPr>
                <w:rFonts w:ascii="Calibri" w:hAnsi="Calibri"/>
                <w:color w:val="000000"/>
              </w:rPr>
            </w:pPr>
            <w:r w:rsidRPr="008615E6">
              <w:rPr>
                <w:rFonts w:ascii="Calibri" w:hAnsi="Calibri"/>
                <w:color w:val="000000"/>
              </w:rPr>
              <w:t>If Recording a Defect</w:t>
            </w:r>
          </w:p>
        </w:tc>
        <w:tc>
          <w:tcPr>
            <w:tcW w:w="4166" w:type="dxa"/>
            <w:noWrap/>
            <w:hideMark/>
          </w:tcPr>
          <w:p w14:paraId="4B8E5E40" w14:textId="77777777" w:rsidR="008615E6" w:rsidRPr="008615E6" w:rsidRDefault="008615E6" w:rsidP="008615E6">
            <w:pPr>
              <w:jc w:val="center"/>
              <w:rPr>
                <w:rFonts w:ascii="Calibri" w:hAnsi="Calibri"/>
                <w:color w:val="000000"/>
              </w:rPr>
            </w:pPr>
          </w:p>
        </w:tc>
      </w:tr>
      <w:tr w:rsidR="00C35710" w:rsidRPr="008615E6" w14:paraId="0F075550" w14:textId="77777777" w:rsidTr="008615E6">
        <w:trPr>
          <w:trHeight w:val="300"/>
        </w:trPr>
        <w:tc>
          <w:tcPr>
            <w:tcW w:w="920" w:type="dxa"/>
            <w:noWrap/>
            <w:hideMark/>
          </w:tcPr>
          <w:p w14:paraId="58059533" w14:textId="77777777" w:rsidR="008615E6" w:rsidRPr="008615E6" w:rsidRDefault="008615E6" w:rsidP="008615E6">
            <w:pPr>
              <w:jc w:val="center"/>
              <w:rPr>
                <w:rFonts w:ascii="Calibri" w:hAnsi="Calibri"/>
                <w:color w:val="000000"/>
              </w:rPr>
            </w:pPr>
            <w:r w:rsidRPr="008615E6">
              <w:rPr>
                <w:rFonts w:ascii="Calibri" w:hAnsi="Calibri"/>
                <w:color w:val="000000"/>
              </w:rPr>
              <w:t>40</w:t>
            </w:r>
          </w:p>
        </w:tc>
        <w:tc>
          <w:tcPr>
            <w:tcW w:w="3221" w:type="dxa"/>
            <w:noWrap/>
            <w:hideMark/>
          </w:tcPr>
          <w:p w14:paraId="6939989F" w14:textId="77777777" w:rsidR="008615E6" w:rsidRPr="008615E6" w:rsidRDefault="008615E6" w:rsidP="008615E6">
            <w:pPr>
              <w:rPr>
                <w:rFonts w:ascii="Calibri" w:hAnsi="Calibri"/>
                <w:color w:val="000000"/>
              </w:rPr>
            </w:pPr>
            <w:r w:rsidRPr="008615E6">
              <w:rPr>
                <w:rFonts w:ascii="Calibri" w:hAnsi="Calibri"/>
                <w:color w:val="000000"/>
              </w:rPr>
              <w:t>Incident_ID</w:t>
            </w:r>
          </w:p>
        </w:tc>
        <w:tc>
          <w:tcPr>
            <w:tcW w:w="1135" w:type="dxa"/>
            <w:hideMark/>
          </w:tcPr>
          <w:p w14:paraId="61A0F675" w14:textId="77777777" w:rsidR="008615E6" w:rsidRPr="008615E6" w:rsidRDefault="008615E6" w:rsidP="008615E6">
            <w:pPr>
              <w:jc w:val="center"/>
              <w:rPr>
                <w:rFonts w:ascii="Calibri" w:hAnsi="Calibri"/>
              </w:rPr>
            </w:pPr>
            <w:r w:rsidRPr="008615E6">
              <w:rPr>
                <w:rFonts w:ascii="Calibri" w:hAnsi="Calibri"/>
              </w:rPr>
              <w:t>Number</w:t>
            </w:r>
          </w:p>
        </w:tc>
        <w:tc>
          <w:tcPr>
            <w:tcW w:w="787" w:type="dxa"/>
            <w:hideMark/>
          </w:tcPr>
          <w:p w14:paraId="771BD984" w14:textId="77777777" w:rsidR="008615E6" w:rsidRPr="008615E6" w:rsidRDefault="008615E6" w:rsidP="008615E6">
            <w:pPr>
              <w:jc w:val="center"/>
              <w:rPr>
                <w:rFonts w:ascii="Calibri" w:hAnsi="Calibri"/>
              </w:rPr>
            </w:pPr>
            <w:r w:rsidRPr="008615E6">
              <w:rPr>
                <w:rFonts w:ascii="Calibri" w:hAnsi="Calibri"/>
              </w:rPr>
              <w:t>8</w:t>
            </w:r>
          </w:p>
        </w:tc>
        <w:tc>
          <w:tcPr>
            <w:tcW w:w="1448" w:type="dxa"/>
            <w:noWrap/>
            <w:hideMark/>
          </w:tcPr>
          <w:p w14:paraId="02749631" w14:textId="77777777" w:rsidR="008615E6" w:rsidRPr="008615E6" w:rsidRDefault="008615E6" w:rsidP="008615E6">
            <w:pPr>
              <w:jc w:val="center"/>
              <w:rPr>
                <w:rFonts w:ascii="Calibri" w:hAnsi="Calibri"/>
                <w:color w:val="000000"/>
              </w:rPr>
            </w:pPr>
            <w:r w:rsidRPr="008615E6">
              <w:rPr>
                <w:rFonts w:ascii="Calibri" w:hAnsi="Calibri"/>
                <w:color w:val="000000"/>
              </w:rPr>
              <w:t>RSIC</w:t>
            </w:r>
          </w:p>
        </w:tc>
        <w:tc>
          <w:tcPr>
            <w:tcW w:w="2477" w:type="dxa"/>
            <w:noWrap/>
            <w:hideMark/>
          </w:tcPr>
          <w:p w14:paraId="4DB28561" w14:textId="77777777" w:rsidR="008615E6" w:rsidRPr="008615E6" w:rsidRDefault="008615E6" w:rsidP="008615E6">
            <w:pPr>
              <w:jc w:val="center"/>
              <w:rPr>
                <w:rFonts w:ascii="Calibri" w:hAnsi="Calibri"/>
                <w:color w:val="000000"/>
              </w:rPr>
            </w:pPr>
            <w:r w:rsidRPr="008615E6">
              <w:rPr>
                <w:rFonts w:ascii="Calibri" w:hAnsi="Calibri"/>
                <w:color w:val="000000"/>
              </w:rPr>
              <w:t>If Recording an Incident</w:t>
            </w:r>
          </w:p>
        </w:tc>
        <w:tc>
          <w:tcPr>
            <w:tcW w:w="4166" w:type="dxa"/>
            <w:noWrap/>
            <w:hideMark/>
          </w:tcPr>
          <w:p w14:paraId="54B3C131" w14:textId="77777777" w:rsidR="008615E6" w:rsidRPr="008615E6" w:rsidRDefault="008615E6" w:rsidP="008615E6">
            <w:pPr>
              <w:jc w:val="center"/>
              <w:rPr>
                <w:rFonts w:ascii="Calibri" w:hAnsi="Calibri"/>
                <w:color w:val="000000"/>
              </w:rPr>
            </w:pPr>
          </w:p>
        </w:tc>
      </w:tr>
      <w:tr w:rsidR="00C35710" w:rsidRPr="008615E6" w14:paraId="374D7D93" w14:textId="77777777" w:rsidTr="008615E6">
        <w:trPr>
          <w:trHeight w:val="300"/>
        </w:trPr>
        <w:tc>
          <w:tcPr>
            <w:tcW w:w="920" w:type="dxa"/>
            <w:noWrap/>
            <w:hideMark/>
          </w:tcPr>
          <w:p w14:paraId="27608FBE" w14:textId="77777777" w:rsidR="008615E6" w:rsidRPr="008615E6" w:rsidRDefault="008615E6" w:rsidP="008615E6">
            <w:pPr>
              <w:jc w:val="center"/>
              <w:rPr>
                <w:rFonts w:ascii="Calibri" w:hAnsi="Calibri"/>
                <w:color w:val="000000"/>
              </w:rPr>
            </w:pPr>
            <w:r w:rsidRPr="008615E6">
              <w:rPr>
                <w:rFonts w:ascii="Calibri" w:hAnsi="Calibri"/>
                <w:color w:val="000000"/>
              </w:rPr>
              <w:t>41</w:t>
            </w:r>
          </w:p>
        </w:tc>
        <w:tc>
          <w:tcPr>
            <w:tcW w:w="3221" w:type="dxa"/>
            <w:noWrap/>
            <w:hideMark/>
          </w:tcPr>
          <w:p w14:paraId="3E772FE9" w14:textId="77777777" w:rsidR="008615E6" w:rsidRPr="008615E6" w:rsidRDefault="008615E6" w:rsidP="008615E6">
            <w:pPr>
              <w:rPr>
                <w:rFonts w:ascii="Calibri" w:hAnsi="Calibri"/>
                <w:color w:val="000000"/>
              </w:rPr>
            </w:pPr>
            <w:r w:rsidRPr="008615E6">
              <w:rPr>
                <w:rFonts w:ascii="Calibri" w:hAnsi="Calibri"/>
                <w:color w:val="000000"/>
              </w:rPr>
              <w:t>Incident_Type</w:t>
            </w:r>
          </w:p>
        </w:tc>
        <w:tc>
          <w:tcPr>
            <w:tcW w:w="1135" w:type="dxa"/>
            <w:hideMark/>
          </w:tcPr>
          <w:p w14:paraId="7D75C6D9"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2A5A5E6E" w14:textId="77777777" w:rsidR="008615E6" w:rsidRPr="008615E6" w:rsidRDefault="008615E6" w:rsidP="008615E6">
            <w:pPr>
              <w:jc w:val="center"/>
              <w:rPr>
                <w:rFonts w:ascii="Calibri" w:hAnsi="Calibri"/>
              </w:rPr>
            </w:pPr>
            <w:r w:rsidRPr="008615E6">
              <w:rPr>
                <w:rFonts w:ascii="Calibri" w:hAnsi="Calibri"/>
              </w:rPr>
              <w:t>30</w:t>
            </w:r>
          </w:p>
        </w:tc>
        <w:tc>
          <w:tcPr>
            <w:tcW w:w="1448" w:type="dxa"/>
            <w:noWrap/>
            <w:hideMark/>
          </w:tcPr>
          <w:p w14:paraId="67E57581" w14:textId="77777777" w:rsidR="008615E6" w:rsidRPr="008615E6" w:rsidRDefault="008615E6" w:rsidP="008615E6">
            <w:pPr>
              <w:jc w:val="center"/>
              <w:rPr>
                <w:rFonts w:ascii="Calibri" w:hAnsi="Calibri"/>
                <w:color w:val="000000"/>
              </w:rPr>
            </w:pPr>
            <w:r w:rsidRPr="008615E6">
              <w:rPr>
                <w:rFonts w:ascii="Calibri" w:hAnsi="Calibri"/>
                <w:color w:val="000000"/>
              </w:rPr>
              <w:t>RSIC</w:t>
            </w:r>
          </w:p>
        </w:tc>
        <w:tc>
          <w:tcPr>
            <w:tcW w:w="2477" w:type="dxa"/>
            <w:noWrap/>
            <w:hideMark/>
          </w:tcPr>
          <w:p w14:paraId="68D9C401" w14:textId="77777777" w:rsidR="008615E6" w:rsidRPr="008615E6" w:rsidRDefault="008615E6" w:rsidP="008615E6">
            <w:pPr>
              <w:jc w:val="center"/>
              <w:rPr>
                <w:rFonts w:ascii="Calibri" w:hAnsi="Calibri"/>
                <w:color w:val="000000"/>
              </w:rPr>
            </w:pPr>
          </w:p>
        </w:tc>
        <w:tc>
          <w:tcPr>
            <w:tcW w:w="4166" w:type="dxa"/>
            <w:noWrap/>
            <w:hideMark/>
          </w:tcPr>
          <w:p w14:paraId="05415B05" w14:textId="77777777" w:rsidR="008615E6" w:rsidRPr="008615E6" w:rsidRDefault="008615E6" w:rsidP="008615E6">
            <w:pPr>
              <w:jc w:val="center"/>
              <w:rPr>
                <w:rFonts w:ascii="Times New Roman" w:hAnsi="Times New Roman"/>
                <w:sz w:val="20"/>
                <w:szCs w:val="20"/>
              </w:rPr>
            </w:pPr>
          </w:p>
        </w:tc>
      </w:tr>
      <w:tr w:rsidR="00C35710" w:rsidRPr="008615E6" w14:paraId="7DEF7053" w14:textId="77777777" w:rsidTr="008615E6">
        <w:trPr>
          <w:trHeight w:val="300"/>
        </w:trPr>
        <w:tc>
          <w:tcPr>
            <w:tcW w:w="920" w:type="dxa"/>
            <w:noWrap/>
            <w:hideMark/>
          </w:tcPr>
          <w:p w14:paraId="32D73111" w14:textId="77777777" w:rsidR="008615E6" w:rsidRPr="008615E6" w:rsidRDefault="008615E6" w:rsidP="008615E6">
            <w:pPr>
              <w:jc w:val="center"/>
              <w:rPr>
                <w:rFonts w:ascii="Calibri" w:hAnsi="Calibri"/>
                <w:color w:val="000000"/>
              </w:rPr>
            </w:pPr>
            <w:r w:rsidRPr="008615E6">
              <w:rPr>
                <w:rFonts w:ascii="Calibri" w:hAnsi="Calibri"/>
                <w:color w:val="000000"/>
              </w:rPr>
              <w:t>42</w:t>
            </w:r>
          </w:p>
        </w:tc>
        <w:tc>
          <w:tcPr>
            <w:tcW w:w="3221" w:type="dxa"/>
            <w:noWrap/>
            <w:hideMark/>
          </w:tcPr>
          <w:p w14:paraId="048229A7" w14:textId="77777777" w:rsidR="008615E6" w:rsidRPr="008615E6" w:rsidRDefault="008615E6" w:rsidP="008615E6">
            <w:pPr>
              <w:rPr>
                <w:rFonts w:ascii="Calibri" w:hAnsi="Calibri"/>
                <w:color w:val="000000"/>
              </w:rPr>
            </w:pPr>
            <w:r w:rsidRPr="008615E6">
              <w:rPr>
                <w:rFonts w:ascii="Calibri" w:hAnsi="Calibri"/>
                <w:color w:val="000000"/>
              </w:rPr>
              <w:t>Date_Call_Received</w:t>
            </w:r>
          </w:p>
        </w:tc>
        <w:tc>
          <w:tcPr>
            <w:tcW w:w="1135" w:type="dxa"/>
            <w:hideMark/>
          </w:tcPr>
          <w:p w14:paraId="1084A24B" w14:textId="77777777" w:rsidR="008615E6" w:rsidRPr="008615E6" w:rsidRDefault="008615E6" w:rsidP="008615E6">
            <w:pPr>
              <w:jc w:val="center"/>
              <w:rPr>
                <w:rFonts w:ascii="Calibri" w:hAnsi="Calibri"/>
              </w:rPr>
            </w:pPr>
            <w:r w:rsidRPr="008615E6">
              <w:rPr>
                <w:rFonts w:ascii="Calibri" w:hAnsi="Calibri"/>
              </w:rPr>
              <w:t>Date</w:t>
            </w:r>
          </w:p>
        </w:tc>
        <w:tc>
          <w:tcPr>
            <w:tcW w:w="787" w:type="dxa"/>
            <w:hideMark/>
          </w:tcPr>
          <w:p w14:paraId="4B52DAAE" w14:textId="77777777" w:rsidR="008615E6" w:rsidRPr="008615E6" w:rsidRDefault="008615E6" w:rsidP="008615E6">
            <w:pPr>
              <w:jc w:val="center"/>
              <w:rPr>
                <w:rFonts w:ascii="Calibri" w:hAnsi="Calibri"/>
              </w:rPr>
            </w:pPr>
          </w:p>
        </w:tc>
        <w:tc>
          <w:tcPr>
            <w:tcW w:w="1448" w:type="dxa"/>
            <w:noWrap/>
            <w:hideMark/>
          </w:tcPr>
          <w:p w14:paraId="449C3155" w14:textId="77777777" w:rsidR="008615E6" w:rsidRPr="008615E6" w:rsidRDefault="008615E6" w:rsidP="008615E6">
            <w:pPr>
              <w:jc w:val="center"/>
              <w:rPr>
                <w:rFonts w:ascii="Calibri" w:hAnsi="Calibri"/>
                <w:color w:val="000000"/>
              </w:rPr>
            </w:pPr>
            <w:r w:rsidRPr="008615E6">
              <w:rPr>
                <w:rFonts w:ascii="Calibri" w:hAnsi="Calibri"/>
                <w:color w:val="000000"/>
              </w:rPr>
              <w:t>RSIC</w:t>
            </w:r>
          </w:p>
        </w:tc>
        <w:tc>
          <w:tcPr>
            <w:tcW w:w="2477" w:type="dxa"/>
            <w:noWrap/>
            <w:hideMark/>
          </w:tcPr>
          <w:p w14:paraId="371D67D7" w14:textId="77777777" w:rsidR="008615E6" w:rsidRPr="008615E6" w:rsidRDefault="008615E6" w:rsidP="008615E6">
            <w:pPr>
              <w:jc w:val="center"/>
              <w:rPr>
                <w:rFonts w:ascii="Calibri" w:hAnsi="Calibri"/>
                <w:color w:val="000000"/>
              </w:rPr>
            </w:pPr>
            <w:r w:rsidRPr="008615E6">
              <w:rPr>
                <w:rFonts w:ascii="Calibri" w:hAnsi="Calibri"/>
                <w:color w:val="000000"/>
              </w:rPr>
              <w:t>If Recording an Incident</w:t>
            </w:r>
          </w:p>
        </w:tc>
        <w:tc>
          <w:tcPr>
            <w:tcW w:w="4166" w:type="dxa"/>
            <w:noWrap/>
            <w:hideMark/>
          </w:tcPr>
          <w:p w14:paraId="7E257466" w14:textId="77777777" w:rsidR="008615E6" w:rsidRPr="008615E6" w:rsidRDefault="008615E6" w:rsidP="008615E6">
            <w:pPr>
              <w:jc w:val="center"/>
              <w:rPr>
                <w:rFonts w:ascii="Calibri" w:hAnsi="Calibri"/>
                <w:color w:val="000000"/>
              </w:rPr>
            </w:pPr>
          </w:p>
        </w:tc>
      </w:tr>
      <w:tr w:rsidR="00C35710" w:rsidRPr="008615E6" w14:paraId="0EF7678A" w14:textId="77777777" w:rsidTr="008615E6">
        <w:trPr>
          <w:trHeight w:val="300"/>
        </w:trPr>
        <w:tc>
          <w:tcPr>
            <w:tcW w:w="920" w:type="dxa"/>
            <w:noWrap/>
            <w:hideMark/>
          </w:tcPr>
          <w:p w14:paraId="65B52958" w14:textId="77777777" w:rsidR="008615E6" w:rsidRPr="008615E6" w:rsidRDefault="008615E6" w:rsidP="008615E6">
            <w:pPr>
              <w:jc w:val="center"/>
              <w:rPr>
                <w:rFonts w:ascii="Calibri" w:hAnsi="Calibri"/>
                <w:color w:val="000000"/>
              </w:rPr>
            </w:pPr>
            <w:r w:rsidRPr="008615E6">
              <w:rPr>
                <w:rFonts w:ascii="Calibri" w:hAnsi="Calibri"/>
                <w:color w:val="000000"/>
              </w:rPr>
              <w:t>43</w:t>
            </w:r>
          </w:p>
        </w:tc>
        <w:tc>
          <w:tcPr>
            <w:tcW w:w="3221" w:type="dxa"/>
            <w:noWrap/>
            <w:hideMark/>
          </w:tcPr>
          <w:p w14:paraId="72000549" w14:textId="77777777" w:rsidR="008615E6" w:rsidRPr="008615E6" w:rsidRDefault="008615E6" w:rsidP="008615E6">
            <w:pPr>
              <w:rPr>
                <w:rFonts w:ascii="Calibri" w:hAnsi="Calibri"/>
                <w:color w:val="000000"/>
              </w:rPr>
            </w:pPr>
            <w:r w:rsidRPr="008615E6">
              <w:rPr>
                <w:rFonts w:ascii="Calibri" w:hAnsi="Calibri"/>
                <w:color w:val="000000"/>
              </w:rPr>
              <w:t>Time_Call_Received</w:t>
            </w:r>
          </w:p>
        </w:tc>
        <w:tc>
          <w:tcPr>
            <w:tcW w:w="1135" w:type="dxa"/>
            <w:hideMark/>
          </w:tcPr>
          <w:p w14:paraId="05D7A614"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3D0AF7C0" w14:textId="77777777" w:rsidR="008615E6" w:rsidRPr="008615E6" w:rsidRDefault="008615E6" w:rsidP="008615E6">
            <w:pPr>
              <w:jc w:val="center"/>
              <w:rPr>
                <w:rFonts w:ascii="Calibri" w:hAnsi="Calibri"/>
              </w:rPr>
            </w:pPr>
            <w:r w:rsidRPr="008615E6">
              <w:rPr>
                <w:rFonts w:ascii="Calibri" w:hAnsi="Calibri"/>
              </w:rPr>
              <w:t>5</w:t>
            </w:r>
          </w:p>
        </w:tc>
        <w:tc>
          <w:tcPr>
            <w:tcW w:w="1448" w:type="dxa"/>
            <w:noWrap/>
            <w:hideMark/>
          </w:tcPr>
          <w:p w14:paraId="68CF5A36" w14:textId="77777777" w:rsidR="008615E6" w:rsidRPr="008615E6" w:rsidRDefault="008615E6" w:rsidP="008615E6">
            <w:pPr>
              <w:jc w:val="center"/>
              <w:rPr>
                <w:rFonts w:ascii="Calibri" w:hAnsi="Calibri"/>
                <w:color w:val="000000"/>
              </w:rPr>
            </w:pPr>
            <w:r w:rsidRPr="008615E6">
              <w:rPr>
                <w:rFonts w:ascii="Calibri" w:hAnsi="Calibri"/>
                <w:color w:val="000000"/>
              </w:rPr>
              <w:t>RSIC</w:t>
            </w:r>
          </w:p>
        </w:tc>
        <w:tc>
          <w:tcPr>
            <w:tcW w:w="2477" w:type="dxa"/>
            <w:noWrap/>
            <w:hideMark/>
          </w:tcPr>
          <w:p w14:paraId="75C4C52C" w14:textId="77777777" w:rsidR="008615E6" w:rsidRPr="008615E6" w:rsidRDefault="008615E6" w:rsidP="008615E6">
            <w:pPr>
              <w:jc w:val="center"/>
              <w:rPr>
                <w:rFonts w:ascii="Calibri" w:hAnsi="Calibri"/>
                <w:color w:val="000000"/>
              </w:rPr>
            </w:pPr>
          </w:p>
        </w:tc>
        <w:tc>
          <w:tcPr>
            <w:tcW w:w="4166" w:type="dxa"/>
            <w:noWrap/>
            <w:hideMark/>
          </w:tcPr>
          <w:p w14:paraId="18CD16FB" w14:textId="77777777" w:rsidR="008615E6" w:rsidRPr="008615E6" w:rsidRDefault="008615E6" w:rsidP="008615E6">
            <w:pPr>
              <w:jc w:val="center"/>
              <w:rPr>
                <w:rFonts w:ascii="Calibri" w:hAnsi="Calibri"/>
                <w:color w:val="000000"/>
              </w:rPr>
            </w:pPr>
            <w:r w:rsidRPr="008615E6">
              <w:rPr>
                <w:rFonts w:ascii="Calibri" w:hAnsi="Calibri"/>
                <w:color w:val="000000"/>
              </w:rPr>
              <w:t xml:space="preserve"> Omission will assume a default of 00:00h</w:t>
            </w:r>
          </w:p>
        </w:tc>
      </w:tr>
      <w:tr w:rsidR="00C35710" w:rsidRPr="008615E6" w14:paraId="46B9AD5F" w14:textId="77777777" w:rsidTr="008615E6">
        <w:trPr>
          <w:trHeight w:val="300"/>
        </w:trPr>
        <w:tc>
          <w:tcPr>
            <w:tcW w:w="920" w:type="dxa"/>
            <w:noWrap/>
            <w:hideMark/>
          </w:tcPr>
          <w:p w14:paraId="444BD021" w14:textId="77777777" w:rsidR="008615E6" w:rsidRPr="008615E6" w:rsidRDefault="008615E6" w:rsidP="008615E6">
            <w:pPr>
              <w:jc w:val="center"/>
              <w:rPr>
                <w:rFonts w:ascii="Calibri" w:hAnsi="Calibri"/>
                <w:color w:val="000000"/>
              </w:rPr>
            </w:pPr>
            <w:r w:rsidRPr="008615E6">
              <w:rPr>
                <w:rFonts w:ascii="Calibri" w:hAnsi="Calibri"/>
                <w:color w:val="000000"/>
              </w:rPr>
              <w:t>44</w:t>
            </w:r>
          </w:p>
        </w:tc>
        <w:tc>
          <w:tcPr>
            <w:tcW w:w="3221" w:type="dxa"/>
            <w:noWrap/>
            <w:hideMark/>
          </w:tcPr>
          <w:p w14:paraId="2B7C6844" w14:textId="77777777" w:rsidR="008615E6" w:rsidRPr="008615E6" w:rsidRDefault="008615E6" w:rsidP="008615E6">
            <w:pPr>
              <w:rPr>
                <w:rFonts w:ascii="Calibri" w:hAnsi="Calibri"/>
                <w:color w:val="000000"/>
              </w:rPr>
            </w:pPr>
            <w:r w:rsidRPr="008615E6">
              <w:rPr>
                <w:rFonts w:ascii="Calibri" w:hAnsi="Calibri"/>
                <w:color w:val="000000"/>
              </w:rPr>
              <w:t>Incident_Description</w:t>
            </w:r>
          </w:p>
        </w:tc>
        <w:tc>
          <w:tcPr>
            <w:tcW w:w="1135" w:type="dxa"/>
            <w:hideMark/>
          </w:tcPr>
          <w:p w14:paraId="5EB8D038"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7318D42D" w14:textId="77777777" w:rsidR="008615E6" w:rsidRPr="008615E6" w:rsidRDefault="008615E6" w:rsidP="008615E6">
            <w:pPr>
              <w:jc w:val="center"/>
              <w:rPr>
                <w:rFonts w:ascii="Calibri" w:hAnsi="Calibri"/>
              </w:rPr>
            </w:pPr>
            <w:r w:rsidRPr="008615E6">
              <w:rPr>
                <w:rFonts w:ascii="Calibri" w:hAnsi="Calibri"/>
              </w:rPr>
              <w:t>255</w:t>
            </w:r>
          </w:p>
        </w:tc>
        <w:tc>
          <w:tcPr>
            <w:tcW w:w="1448" w:type="dxa"/>
            <w:noWrap/>
            <w:hideMark/>
          </w:tcPr>
          <w:p w14:paraId="1A90A867" w14:textId="77777777" w:rsidR="008615E6" w:rsidRPr="008615E6" w:rsidRDefault="008615E6" w:rsidP="008615E6">
            <w:pPr>
              <w:jc w:val="center"/>
              <w:rPr>
                <w:rFonts w:ascii="Calibri" w:hAnsi="Calibri"/>
                <w:color w:val="000000"/>
              </w:rPr>
            </w:pPr>
            <w:r w:rsidRPr="008615E6">
              <w:rPr>
                <w:rFonts w:ascii="Calibri" w:hAnsi="Calibri"/>
                <w:color w:val="000000"/>
              </w:rPr>
              <w:t>RSIC</w:t>
            </w:r>
          </w:p>
        </w:tc>
        <w:tc>
          <w:tcPr>
            <w:tcW w:w="2477" w:type="dxa"/>
            <w:noWrap/>
            <w:hideMark/>
          </w:tcPr>
          <w:p w14:paraId="3A993A2E" w14:textId="77777777" w:rsidR="008615E6" w:rsidRPr="008615E6" w:rsidRDefault="008615E6" w:rsidP="008615E6">
            <w:pPr>
              <w:jc w:val="center"/>
              <w:rPr>
                <w:rFonts w:ascii="Calibri" w:hAnsi="Calibri"/>
                <w:color w:val="000000"/>
              </w:rPr>
            </w:pPr>
            <w:r w:rsidRPr="008615E6">
              <w:rPr>
                <w:rFonts w:ascii="Calibri" w:hAnsi="Calibri"/>
                <w:color w:val="000000"/>
              </w:rPr>
              <w:t>If Recording an Incident</w:t>
            </w:r>
          </w:p>
        </w:tc>
        <w:tc>
          <w:tcPr>
            <w:tcW w:w="4166" w:type="dxa"/>
            <w:noWrap/>
            <w:hideMark/>
          </w:tcPr>
          <w:p w14:paraId="2359CA7C" w14:textId="77777777" w:rsidR="008615E6" w:rsidRPr="008615E6" w:rsidRDefault="008615E6" w:rsidP="008615E6">
            <w:pPr>
              <w:jc w:val="center"/>
              <w:rPr>
                <w:rFonts w:ascii="Calibri" w:hAnsi="Calibri"/>
                <w:color w:val="000000"/>
              </w:rPr>
            </w:pPr>
          </w:p>
        </w:tc>
      </w:tr>
      <w:tr w:rsidR="00C35710" w:rsidRPr="008615E6" w14:paraId="31102F04" w14:textId="77777777" w:rsidTr="008615E6">
        <w:trPr>
          <w:trHeight w:val="300"/>
        </w:trPr>
        <w:tc>
          <w:tcPr>
            <w:tcW w:w="920" w:type="dxa"/>
            <w:noWrap/>
            <w:hideMark/>
          </w:tcPr>
          <w:p w14:paraId="5C3CE370" w14:textId="77777777" w:rsidR="008615E6" w:rsidRPr="008615E6" w:rsidRDefault="008615E6" w:rsidP="008615E6">
            <w:pPr>
              <w:jc w:val="center"/>
              <w:rPr>
                <w:rFonts w:ascii="Calibri" w:hAnsi="Calibri"/>
                <w:color w:val="000000"/>
              </w:rPr>
            </w:pPr>
            <w:r w:rsidRPr="008615E6">
              <w:rPr>
                <w:rFonts w:ascii="Calibri" w:hAnsi="Calibri"/>
                <w:color w:val="000000"/>
              </w:rPr>
              <w:t>45</w:t>
            </w:r>
          </w:p>
        </w:tc>
        <w:tc>
          <w:tcPr>
            <w:tcW w:w="3221" w:type="dxa"/>
            <w:noWrap/>
            <w:hideMark/>
          </w:tcPr>
          <w:p w14:paraId="26EE15EF" w14:textId="77777777" w:rsidR="008615E6" w:rsidRPr="008615E6" w:rsidRDefault="008615E6" w:rsidP="008615E6">
            <w:pPr>
              <w:rPr>
                <w:rFonts w:ascii="Calibri" w:hAnsi="Calibri"/>
                <w:color w:val="000000"/>
              </w:rPr>
            </w:pPr>
            <w:r w:rsidRPr="008615E6">
              <w:rPr>
                <w:rFonts w:ascii="Calibri" w:hAnsi="Calibri"/>
                <w:color w:val="000000"/>
              </w:rPr>
              <w:t>Advice_Received_From</w:t>
            </w:r>
          </w:p>
        </w:tc>
        <w:tc>
          <w:tcPr>
            <w:tcW w:w="1135" w:type="dxa"/>
            <w:hideMark/>
          </w:tcPr>
          <w:p w14:paraId="16CC27ED"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3124681F" w14:textId="77777777" w:rsidR="008615E6" w:rsidRPr="008615E6" w:rsidRDefault="008615E6" w:rsidP="008615E6">
            <w:pPr>
              <w:jc w:val="center"/>
              <w:rPr>
                <w:rFonts w:ascii="Calibri" w:hAnsi="Calibri"/>
              </w:rPr>
            </w:pPr>
            <w:r w:rsidRPr="008615E6">
              <w:rPr>
                <w:rFonts w:ascii="Calibri" w:hAnsi="Calibri"/>
              </w:rPr>
              <w:t>50</w:t>
            </w:r>
          </w:p>
        </w:tc>
        <w:tc>
          <w:tcPr>
            <w:tcW w:w="1448" w:type="dxa"/>
            <w:noWrap/>
            <w:hideMark/>
          </w:tcPr>
          <w:p w14:paraId="5CBB2981" w14:textId="77777777" w:rsidR="008615E6" w:rsidRPr="008615E6" w:rsidRDefault="008615E6" w:rsidP="008615E6">
            <w:pPr>
              <w:jc w:val="center"/>
              <w:rPr>
                <w:rFonts w:ascii="Calibri" w:hAnsi="Calibri"/>
                <w:color w:val="000000"/>
              </w:rPr>
            </w:pPr>
            <w:r w:rsidRPr="008615E6">
              <w:rPr>
                <w:rFonts w:ascii="Calibri" w:hAnsi="Calibri"/>
                <w:color w:val="000000"/>
              </w:rPr>
              <w:t>RSIC</w:t>
            </w:r>
          </w:p>
        </w:tc>
        <w:tc>
          <w:tcPr>
            <w:tcW w:w="2477" w:type="dxa"/>
            <w:noWrap/>
            <w:hideMark/>
          </w:tcPr>
          <w:p w14:paraId="13341534" w14:textId="77777777" w:rsidR="008615E6" w:rsidRPr="008615E6" w:rsidRDefault="008615E6" w:rsidP="008615E6">
            <w:pPr>
              <w:jc w:val="center"/>
              <w:rPr>
                <w:rFonts w:ascii="Calibri" w:hAnsi="Calibri"/>
                <w:color w:val="000000"/>
              </w:rPr>
            </w:pPr>
          </w:p>
        </w:tc>
        <w:tc>
          <w:tcPr>
            <w:tcW w:w="4166" w:type="dxa"/>
            <w:noWrap/>
            <w:hideMark/>
          </w:tcPr>
          <w:p w14:paraId="501E2F7A" w14:textId="77777777" w:rsidR="008615E6" w:rsidRPr="008615E6" w:rsidRDefault="008615E6" w:rsidP="008615E6">
            <w:pPr>
              <w:jc w:val="center"/>
              <w:rPr>
                <w:rFonts w:ascii="Times New Roman" w:hAnsi="Times New Roman"/>
                <w:sz w:val="20"/>
                <w:szCs w:val="20"/>
              </w:rPr>
            </w:pPr>
          </w:p>
        </w:tc>
      </w:tr>
      <w:tr w:rsidR="00C35710" w:rsidRPr="008615E6" w14:paraId="27D7DE87" w14:textId="77777777" w:rsidTr="008615E6">
        <w:trPr>
          <w:trHeight w:val="300"/>
        </w:trPr>
        <w:tc>
          <w:tcPr>
            <w:tcW w:w="920" w:type="dxa"/>
            <w:noWrap/>
            <w:hideMark/>
          </w:tcPr>
          <w:p w14:paraId="54E8822C" w14:textId="77777777" w:rsidR="008615E6" w:rsidRPr="008615E6" w:rsidRDefault="008615E6" w:rsidP="008615E6">
            <w:pPr>
              <w:jc w:val="center"/>
              <w:rPr>
                <w:rFonts w:ascii="Calibri" w:hAnsi="Calibri"/>
                <w:color w:val="000000"/>
              </w:rPr>
            </w:pPr>
            <w:r w:rsidRPr="008615E6">
              <w:rPr>
                <w:rFonts w:ascii="Calibri" w:hAnsi="Calibri"/>
                <w:color w:val="000000"/>
              </w:rPr>
              <w:t>46</w:t>
            </w:r>
          </w:p>
        </w:tc>
        <w:tc>
          <w:tcPr>
            <w:tcW w:w="3221" w:type="dxa"/>
            <w:noWrap/>
            <w:hideMark/>
          </w:tcPr>
          <w:p w14:paraId="76D6A407" w14:textId="77777777" w:rsidR="008615E6" w:rsidRPr="008615E6" w:rsidRDefault="008615E6" w:rsidP="008615E6">
            <w:pPr>
              <w:rPr>
                <w:rFonts w:ascii="Calibri" w:hAnsi="Calibri"/>
                <w:color w:val="000000"/>
              </w:rPr>
            </w:pPr>
            <w:r w:rsidRPr="008615E6">
              <w:rPr>
                <w:rFonts w:ascii="Calibri" w:hAnsi="Calibri"/>
                <w:color w:val="000000"/>
              </w:rPr>
              <w:t>Condition_At_Time_Of_Incident_</w:t>
            </w:r>
          </w:p>
        </w:tc>
        <w:tc>
          <w:tcPr>
            <w:tcW w:w="1135" w:type="dxa"/>
            <w:hideMark/>
          </w:tcPr>
          <w:p w14:paraId="235F9CC7"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260E3811" w14:textId="77777777" w:rsidR="008615E6" w:rsidRPr="008615E6" w:rsidRDefault="008615E6" w:rsidP="008615E6">
            <w:pPr>
              <w:jc w:val="center"/>
              <w:rPr>
                <w:rFonts w:ascii="Calibri" w:hAnsi="Calibri"/>
              </w:rPr>
            </w:pPr>
            <w:r w:rsidRPr="008615E6">
              <w:rPr>
                <w:rFonts w:ascii="Calibri" w:hAnsi="Calibri"/>
              </w:rPr>
              <w:t>50</w:t>
            </w:r>
          </w:p>
        </w:tc>
        <w:tc>
          <w:tcPr>
            <w:tcW w:w="1448" w:type="dxa"/>
            <w:noWrap/>
            <w:hideMark/>
          </w:tcPr>
          <w:p w14:paraId="0A899961" w14:textId="77777777" w:rsidR="008615E6" w:rsidRPr="008615E6" w:rsidRDefault="008615E6" w:rsidP="008615E6">
            <w:pPr>
              <w:jc w:val="center"/>
              <w:rPr>
                <w:rFonts w:ascii="Calibri" w:hAnsi="Calibri"/>
                <w:color w:val="000000"/>
              </w:rPr>
            </w:pPr>
            <w:r w:rsidRPr="008615E6">
              <w:rPr>
                <w:rFonts w:ascii="Calibri" w:hAnsi="Calibri"/>
                <w:color w:val="000000"/>
              </w:rPr>
              <w:t>RSIC</w:t>
            </w:r>
          </w:p>
        </w:tc>
        <w:tc>
          <w:tcPr>
            <w:tcW w:w="2477" w:type="dxa"/>
            <w:noWrap/>
            <w:hideMark/>
          </w:tcPr>
          <w:p w14:paraId="5BCDD05D" w14:textId="77777777" w:rsidR="008615E6" w:rsidRPr="008615E6" w:rsidRDefault="008615E6" w:rsidP="008615E6">
            <w:pPr>
              <w:jc w:val="center"/>
              <w:rPr>
                <w:rFonts w:ascii="Calibri" w:hAnsi="Calibri"/>
                <w:color w:val="000000"/>
              </w:rPr>
            </w:pPr>
          </w:p>
        </w:tc>
        <w:tc>
          <w:tcPr>
            <w:tcW w:w="4166" w:type="dxa"/>
            <w:noWrap/>
            <w:hideMark/>
          </w:tcPr>
          <w:p w14:paraId="01BF6D7C" w14:textId="77777777" w:rsidR="008615E6" w:rsidRPr="008615E6" w:rsidRDefault="008615E6" w:rsidP="008615E6">
            <w:pPr>
              <w:jc w:val="center"/>
              <w:rPr>
                <w:rFonts w:ascii="Times New Roman" w:hAnsi="Times New Roman"/>
                <w:sz w:val="20"/>
                <w:szCs w:val="20"/>
              </w:rPr>
            </w:pPr>
          </w:p>
        </w:tc>
      </w:tr>
      <w:tr w:rsidR="00C35710" w:rsidRPr="008615E6" w14:paraId="16A5D19C" w14:textId="77777777" w:rsidTr="008615E6">
        <w:trPr>
          <w:trHeight w:val="300"/>
        </w:trPr>
        <w:tc>
          <w:tcPr>
            <w:tcW w:w="920" w:type="dxa"/>
            <w:noWrap/>
            <w:hideMark/>
          </w:tcPr>
          <w:p w14:paraId="1F80A887" w14:textId="77777777" w:rsidR="008615E6" w:rsidRPr="008615E6" w:rsidRDefault="008615E6" w:rsidP="008615E6">
            <w:pPr>
              <w:jc w:val="center"/>
              <w:rPr>
                <w:rFonts w:ascii="Calibri" w:hAnsi="Calibri"/>
                <w:color w:val="000000"/>
              </w:rPr>
            </w:pPr>
            <w:r w:rsidRPr="008615E6">
              <w:rPr>
                <w:rFonts w:ascii="Calibri" w:hAnsi="Calibri"/>
                <w:color w:val="000000"/>
              </w:rPr>
              <w:t>47</w:t>
            </w:r>
          </w:p>
        </w:tc>
        <w:tc>
          <w:tcPr>
            <w:tcW w:w="3221" w:type="dxa"/>
            <w:noWrap/>
            <w:hideMark/>
          </w:tcPr>
          <w:p w14:paraId="25CE1877" w14:textId="77777777" w:rsidR="008615E6" w:rsidRPr="008615E6" w:rsidRDefault="008615E6" w:rsidP="008615E6">
            <w:pPr>
              <w:rPr>
                <w:rFonts w:ascii="Calibri" w:hAnsi="Calibri"/>
                <w:color w:val="000000"/>
              </w:rPr>
            </w:pPr>
            <w:r w:rsidRPr="008615E6">
              <w:rPr>
                <w:rFonts w:ascii="Calibri" w:hAnsi="Calibri"/>
                <w:color w:val="000000"/>
              </w:rPr>
              <w:t>Action_Required</w:t>
            </w:r>
          </w:p>
        </w:tc>
        <w:tc>
          <w:tcPr>
            <w:tcW w:w="1135" w:type="dxa"/>
            <w:hideMark/>
          </w:tcPr>
          <w:p w14:paraId="6E8D4367"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3C5FACC5" w14:textId="77777777" w:rsidR="008615E6" w:rsidRPr="008615E6" w:rsidRDefault="008615E6" w:rsidP="008615E6">
            <w:pPr>
              <w:jc w:val="center"/>
              <w:rPr>
                <w:rFonts w:ascii="Calibri" w:hAnsi="Calibri"/>
              </w:rPr>
            </w:pPr>
            <w:r w:rsidRPr="008615E6">
              <w:rPr>
                <w:rFonts w:ascii="Calibri" w:hAnsi="Calibri"/>
              </w:rPr>
              <w:t>50</w:t>
            </w:r>
          </w:p>
        </w:tc>
        <w:tc>
          <w:tcPr>
            <w:tcW w:w="1448" w:type="dxa"/>
            <w:noWrap/>
            <w:hideMark/>
          </w:tcPr>
          <w:p w14:paraId="3D73E034" w14:textId="77777777" w:rsidR="008615E6" w:rsidRPr="008615E6" w:rsidRDefault="008615E6" w:rsidP="008615E6">
            <w:pPr>
              <w:jc w:val="center"/>
              <w:rPr>
                <w:rFonts w:ascii="Calibri" w:hAnsi="Calibri"/>
                <w:color w:val="000000"/>
              </w:rPr>
            </w:pPr>
            <w:r w:rsidRPr="008615E6">
              <w:rPr>
                <w:rFonts w:ascii="Calibri" w:hAnsi="Calibri"/>
                <w:color w:val="000000"/>
              </w:rPr>
              <w:t>RSIC</w:t>
            </w:r>
          </w:p>
        </w:tc>
        <w:tc>
          <w:tcPr>
            <w:tcW w:w="2477" w:type="dxa"/>
            <w:noWrap/>
            <w:hideMark/>
          </w:tcPr>
          <w:p w14:paraId="216CEE2E" w14:textId="77777777" w:rsidR="008615E6" w:rsidRPr="008615E6" w:rsidRDefault="008615E6" w:rsidP="008615E6">
            <w:pPr>
              <w:jc w:val="center"/>
              <w:rPr>
                <w:rFonts w:ascii="Calibri" w:hAnsi="Calibri"/>
                <w:color w:val="000000"/>
              </w:rPr>
            </w:pPr>
          </w:p>
        </w:tc>
        <w:tc>
          <w:tcPr>
            <w:tcW w:w="4166" w:type="dxa"/>
            <w:noWrap/>
            <w:hideMark/>
          </w:tcPr>
          <w:p w14:paraId="6AFA1288" w14:textId="77777777" w:rsidR="008615E6" w:rsidRPr="008615E6" w:rsidRDefault="008615E6" w:rsidP="008615E6">
            <w:pPr>
              <w:jc w:val="center"/>
              <w:rPr>
                <w:rFonts w:ascii="Times New Roman" w:hAnsi="Times New Roman"/>
                <w:sz w:val="20"/>
                <w:szCs w:val="20"/>
              </w:rPr>
            </w:pPr>
          </w:p>
        </w:tc>
      </w:tr>
      <w:tr w:rsidR="00C35710" w:rsidRPr="008615E6" w14:paraId="0D39C313" w14:textId="77777777" w:rsidTr="008615E6">
        <w:trPr>
          <w:trHeight w:val="300"/>
        </w:trPr>
        <w:tc>
          <w:tcPr>
            <w:tcW w:w="920" w:type="dxa"/>
            <w:noWrap/>
            <w:hideMark/>
          </w:tcPr>
          <w:p w14:paraId="72671E38" w14:textId="77777777" w:rsidR="008615E6" w:rsidRPr="008615E6" w:rsidRDefault="008615E6" w:rsidP="008615E6">
            <w:pPr>
              <w:jc w:val="center"/>
              <w:rPr>
                <w:rFonts w:ascii="Calibri" w:hAnsi="Calibri"/>
                <w:color w:val="000000"/>
              </w:rPr>
            </w:pPr>
            <w:r w:rsidRPr="008615E6">
              <w:rPr>
                <w:rFonts w:ascii="Calibri" w:hAnsi="Calibri"/>
                <w:color w:val="000000"/>
              </w:rPr>
              <w:t>48</w:t>
            </w:r>
          </w:p>
        </w:tc>
        <w:tc>
          <w:tcPr>
            <w:tcW w:w="3221" w:type="dxa"/>
            <w:noWrap/>
            <w:hideMark/>
          </w:tcPr>
          <w:p w14:paraId="78FF2E4C" w14:textId="77777777" w:rsidR="008615E6" w:rsidRPr="008615E6" w:rsidRDefault="008615E6" w:rsidP="008615E6">
            <w:pPr>
              <w:rPr>
                <w:rFonts w:ascii="Calibri" w:hAnsi="Calibri"/>
                <w:color w:val="000000"/>
              </w:rPr>
            </w:pPr>
            <w:r w:rsidRPr="008615E6">
              <w:rPr>
                <w:rFonts w:ascii="Calibri" w:hAnsi="Calibri"/>
                <w:color w:val="000000"/>
              </w:rPr>
              <w:t>Damage_To_Property</w:t>
            </w:r>
          </w:p>
        </w:tc>
        <w:tc>
          <w:tcPr>
            <w:tcW w:w="1135" w:type="dxa"/>
            <w:hideMark/>
          </w:tcPr>
          <w:p w14:paraId="709FFF6F"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45173FD5" w14:textId="77777777" w:rsidR="008615E6" w:rsidRPr="008615E6" w:rsidRDefault="008615E6" w:rsidP="008615E6">
            <w:pPr>
              <w:jc w:val="center"/>
              <w:rPr>
                <w:rFonts w:ascii="Calibri" w:hAnsi="Calibri"/>
              </w:rPr>
            </w:pPr>
            <w:r w:rsidRPr="008615E6">
              <w:rPr>
                <w:rFonts w:ascii="Calibri" w:hAnsi="Calibri"/>
              </w:rPr>
              <w:t>30</w:t>
            </w:r>
          </w:p>
        </w:tc>
        <w:tc>
          <w:tcPr>
            <w:tcW w:w="1448" w:type="dxa"/>
            <w:noWrap/>
            <w:hideMark/>
          </w:tcPr>
          <w:p w14:paraId="27F8A79F" w14:textId="77777777" w:rsidR="008615E6" w:rsidRPr="008615E6" w:rsidRDefault="008615E6" w:rsidP="008615E6">
            <w:pPr>
              <w:jc w:val="center"/>
              <w:rPr>
                <w:rFonts w:ascii="Calibri" w:hAnsi="Calibri"/>
                <w:color w:val="000000"/>
              </w:rPr>
            </w:pPr>
            <w:r w:rsidRPr="008615E6">
              <w:rPr>
                <w:rFonts w:ascii="Calibri" w:hAnsi="Calibri"/>
                <w:color w:val="000000"/>
              </w:rPr>
              <w:t>RSIC</w:t>
            </w:r>
          </w:p>
        </w:tc>
        <w:tc>
          <w:tcPr>
            <w:tcW w:w="2477" w:type="dxa"/>
            <w:noWrap/>
            <w:hideMark/>
          </w:tcPr>
          <w:p w14:paraId="09433F0E" w14:textId="77777777" w:rsidR="008615E6" w:rsidRPr="008615E6" w:rsidRDefault="008615E6" w:rsidP="008615E6">
            <w:pPr>
              <w:jc w:val="center"/>
              <w:rPr>
                <w:rFonts w:ascii="Calibri" w:hAnsi="Calibri"/>
                <w:color w:val="000000"/>
              </w:rPr>
            </w:pPr>
            <w:r w:rsidRPr="008615E6">
              <w:rPr>
                <w:rFonts w:ascii="Calibri" w:hAnsi="Calibri"/>
                <w:color w:val="000000"/>
              </w:rPr>
              <w:t>If Recording an Incident</w:t>
            </w:r>
          </w:p>
        </w:tc>
        <w:tc>
          <w:tcPr>
            <w:tcW w:w="4166" w:type="dxa"/>
            <w:noWrap/>
            <w:hideMark/>
          </w:tcPr>
          <w:p w14:paraId="73D6A9B7" w14:textId="77777777" w:rsidR="008615E6" w:rsidRPr="008615E6" w:rsidRDefault="008615E6" w:rsidP="008615E6">
            <w:pPr>
              <w:jc w:val="center"/>
              <w:rPr>
                <w:rFonts w:ascii="Calibri" w:hAnsi="Calibri"/>
                <w:color w:val="000000"/>
              </w:rPr>
            </w:pPr>
          </w:p>
        </w:tc>
      </w:tr>
      <w:tr w:rsidR="00C35710" w:rsidRPr="008615E6" w14:paraId="2133C6B9" w14:textId="77777777" w:rsidTr="008615E6">
        <w:trPr>
          <w:trHeight w:val="300"/>
        </w:trPr>
        <w:tc>
          <w:tcPr>
            <w:tcW w:w="920" w:type="dxa"/>
            <w:noWrap/>
            <w:hideMark/>
          </w:tcPr>
          <w:p w14:paraId="7BFD7176" w14:textId="77777777" w:rsidR="008615E6" w:rsidRPr="008615E6" w:rsidRDefault="008615E6" w:rsidP="008615E6">
            <w:pPr>
              <w:jc w:val="center"/>
              <w:rPr>
                <w:rFonts w:ascii="Calibri" w:hAnsi="Calibri"/>
                <w:color w:val="000000"/>
              </w:rPr>
            </w:pPr>
            <w:r w:rsidRPr="008615E6">
              <w:rPr>
                <w:rFonts w:ascii="Calibri" w:hAnsi="Calibri"/>
                <w:color w:val="000000"/>
              </w:rPr>
              <w:t>49</w:t>
            </w:r>
          </w:p>
        </w:tc>
        <w:tc>
          <w:tcPr>
            <w:tcW w:w="3221" w:type="dxa"/>
            <w:noWrap/>
            <w:hideMark/>
          </w:tcPr>
          <w:p w14:paraId="44F6B999" w14:textId="77777777" w:rsidR="008615E6" w:rsidRPr="008615E6" w:rsidRDefault="008615E6" w:rsidP="008615E6">
            <w:pPr>
              <w:rPr>
                <w:rFonts w:ascii="Calibri" w:hAnsi="Calibri"/>
                <w:color w:val="000000"/>
              </w:rPr>
            </w:pPr>
            <w:r w:rsidRPr="008615E6">
              <w:rPr>
                <w:rFonts w:ascii="Calibri" w:hAnsi="Calibri"/>
                <w:color w:val="000000"/>
              </w:rPr>
              <w:t>Incident_Completion_Date</w:t>
            </w:r>
          </w:p>
        </w:tc>
        <w:tc>
          <w:tcPr>
            <w:tcW w:w="1135" w:type="dxa"/>
            <w:hideMark/>
          </w:tcPr>
          <w:p w14:paraId="483AF4A1" w14:textId="77777777" w:rsidR="008615E6" w:rsidRPr="008615E6" w:rsidRDefault="008615E6" w:rsidP="008615E6">
            <w:pPr>
              <w:jc w:val="center"/>
              <w:rPr>
                <w:rFonts w:ascii="Calibri" w:hAnsi="Calibri"/>
              </w:rPr>
            </w:pPr>
            <w:r w:rsidRPr="008615E6">
              <w:rPr>
                <w:rFonts w:ascii="Calibri" w:hAnsi="Calibri"/>
              </w:rPr>
              <w:t>Date</w:t>
            </w:r>
          </w:p>
        </w:tc>
        <w:tc>
          <w:tcPr>
            <w:tcW w:w="787" w:type="dxa"/>
            <w:hideMark/>
          </w:tcPr>
          <w:p w14:paraId="18C79A5C" w14:textId="77777777" w:rsidR="008615E6" w:rsidRPr="008615E6" w:rsidRDefault="008615E6" w:rsidP="008615E6">
            <w:pPr>
              <w:jc w:val="center"/>
              <w:rPr>
                <w:rFonts w:ascii="Calibri" w:hAnsi="Calibri"/>
              </w:rPr>
            </w:pPr>
          </w:p>
        </w:tc>
        <w:tc>
          <w:tcPr>
            <w:tcW w:w="1448" w:type="dxa"/>
            <w:noWrap/>
            <w:hideMark/>
          </w:tcPr>
          <w:p w14:paraId="3C79750B" w14:textId="77777777" w:rsidR="008615E6" w:rsidRPr="008615E6" w:rsidRDefault="008615E6" w:rsidP="008615E6">
            <w:pPr>
              <w:jc w:val="center"/>
              <w:rPr>
                <w:rFonts w:ascii="Calibri" w:hAnsi="Calibri"/>
                <w:color w:val="000000"/>
              </w:rPr>
            </w:pPr>
            <w:r w:rsidRPr="008615E6">
              <w:rPr>
                <w:rFonts w:ascii="Calibri" w:hAnsi="Calibri"/>
                <w:color w:val="000000"/>
              </w:rPr>
              <w:t>RSIC</w:t>
            </w:r>
          </w:p>
        </w:tc>
        <w:tc>
          <w:tcPr>
            <w:tcW w:w="2477" w:type="dxa"/>
            <w:noWrap/>
            <w:hideMark/>
          </w:tcPr>
          <w:p w14:paraId="1A8BF4A0" w14:textId="77777777" w:rsidR="008615E6" w:rsidRPr="008615E6" w:rsidRDefault="008615E6" w:rsidP="008615E6">
            <w:pPr>
              <w:jc w:val="center"/>
              <w:rPr>
                <w:rFonts w:ascii="Calibri" w:hAnsi="Calibri"/>
                <w:color w:val="000000"/>
              </w:rPr>
            </w:pPr>
            <w:r w:rsidRPr="008615E6">
              <w:rPr>
                <w:rFonts w:ascii="Calibri" w:hAnsi="Calibri"/>
                <w:color w:val="000000"/>
              </w:rPr>
              <w:t>If Recording an Incident</w:t>
            </w:r>
          </w:p>
        </w:tc>
        <w:tc>
          <w:tcPr>
            <w:tcW w:w="4166" w:type="dxa"/>
            <w:noWrap/>
            <w:hideMark/>
          </w:tcPr>
          <w:p w14:paraId="0634587F" w14:textId="77777777" w:rsidR="008615E6" w:rsidRPr="008615E6" w:rsidRDefault="008615E6" w:rsidP="008615E6">
            <w:pPr>
              <w:jc w:val="center"/>
              <w:rPr>
                <w:rFonts w:ascii="Calibri" w:hAnsi="Calibri"/>
                <w:color w:val="000000"/>
              </w:rPr>
            </w:pPr>
          </w:p>
        </w:tc>
      </w:tr>
      <w:tr w:rsidR="00C35710" w:rsidRPr="008615E6" w14:paraId="2ED9EFFB" w14:textId="77777777" w:rsidTr="008615E6">
        <w:trPr>
          <w:trHeight w:val="300"/>
        </w:trPr>
        <w:tc>
          <w:tcPr>
            <w:tcW w:w="920" w:type="dxa"/>
            <w:noWrap/>
            <w:hideMark/>
          </w:tcPr>
          <w:p w14:paraId="5A5B5EBA" w14:textId="77777777" w:rsidR="008615E6" w:rsidRPr="008615E6" w:rsidRDefault="008615E6" w:rsidP="008615E6">
            <w:pPr>
              <w:jc w:val="center"/>
              <w:rPr>
                <w:rFonts w:ascii="Calibri" w:hAnsi="Calibri"/>
                <w:color w:val="000000"/>
              </w:rPr>
            </w:pPr>
            <w:r w:rsidRPr="008615E6">
              <w:rPr>
                <w:rFonts w:ascii="Calibri" w:hAnsi="Calibri"/>
                <w:color w:val="000000"/>
              </w:rPr>
              <w:t>50</w:t>
            </w:r>
          </w:p>
        </w:tc>
        <w:tc>
          <w:tcPr>
            <w:tcW w:w="3221" w:type="dxa"/>
            <w:noWrap/>
            <w:hideMark/>
          </w:tcPr>
          <w:p w14:paraId="7E4DF642" w14:textId="77777777" w:rsidR="008615E6" w:rsidRPr="008615E6" w:rsidRDefault="008615E6" w:rsidP="008615E6">
            <w:pPr>
              <w:rPr>
                <w:rFonts w:ascii="Calibri" w:hAnsi="Calibri"/>
                <w:color w:val="000000"/>
              </w:rPr>
            </w:pPr>
            <w:r w:rsidRPr="008615E6">
              <w:rPr>
                <w:rFonts w:ascii="Calibri" w:hAnsi="Calibri"/>
                <w:color w:val="000000"/>
              </w:rPr>
              <w:t>Incident_Completion_Time</w:t>
            </w:r>
          </w:p>
        </w:tc>
        <w:tc>
          <w:tcPr>
            <w:tcW w:w="1135" w:type="dxa"/>
            <w:hideMark/>
          </w:tcPr>
          <w:p w14:paraId="0FED4960"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1D24A40B" w14:textId="77777777" w:rsidR="008615E6" w:rsidRPr="008615E6" w:rsidRDefault="008615E6" w:rsidP="008615E6">
            <w:pPr>
              <w:jc w:val="center"/>
              <w:rPr>
                <w:rFonts w:ascii="Calibri" w:hAnsi="Calibri"/>
              </w:rPr>
            </w:pPr>
            <w:r w:rsidRPr="008615E6">
              <w:rPr>
                <w:rFonts w:ascii="Calibri" w:hAnsi="Calibri"/>
              </w:rPr>
              <w:t>5</w:t>
            </w:r>
          </w:p>
        </w:tc>
        <w:tc>
          <w:tcPr>
            <w:tcW w:w="1448" w:type="dxa"/>
            <w:noWrap/>
            <w:hideMark/>
          </w:tcPr>
          <w:p w14:paraId="21B60E5E" w14:textId="77777777" w:rsidR="008615E6" w:rsidRPr="008615E6" w:rsidRDefault="008615E6" w:rsidP="008615E6">
            <w:pPr>
              <w:jc w:val="center"/>
              <w:rPr>
                <w:rFonts w:ascii="Calibri" w:hAnsi="Calibri"/>
                <w:color w:val="000000"/>
              </w:rPr>
            </w:pPr>
            <w:r w:rsidRPr="008615E6">
              <w:rPr>
                <w:rFonts w:ascii="Calibri" w:hAnsi="Calibri"/>
                <w:color w:val="000000"/>
              </w:rPr>
              <w:t>RSIC</w:t>
            </w:r>
          </w:p>
        </w:tc>
        <w:tc>
          <w:tcPr>
            <w:tcW w:w="2477" w:type="dxa"/>
            <w:noWrap/>
            <w:hideMark/>
          </w:tcPr>
          <w:p w14:paraId="6051F3DA" w14:textId="77777777" w:rsidR="008615E6" w:rsidRPr="008615E6" w:rsidRDefault="008615E6" w:rsidP="008615E6">
            <w:pPr>
              <w:jc w:val="center"/>
              <w:rPr>
                <w:rFonts w:ascii="Calibri" w:hAnsi="Calibri"/>
                <w:color w:val="000000"/>
              </w:rPr>
            </w:pPr>
            <w:r w:rsidRPr="008615E6">
              <w:rPr>
                <w:rFonts w:ascii="Calibri" w:hAnsi="Calibri"/>
                <w:color w:val="000000"/>
              </w:rPr>
              <w:t>If Recording an Incident</w:t>
            </w:r>
          </w:p>
        </w:tc>
        <w:tc>
          <w:tcPr>
            <w:tcW w:w="4166" w:type="dxa"/>
            <w:noWrap/>
            <w:hideMark/>
          </w:tcPr>
          <w:p w14:paraId="4304EBE1" w14:textId="77777777" w:rsidR="008615E6" w:rsidRPr="008615E6" w:rsidRDefault="008615E6" w:rsidP="008615E6">
            <w:pPr>
              <w:jc w:val="center"/>
              <w:rPr>
                <w:rFonts w:ascii="Calibri" w:hAnsi="Calibri"/>
                <w:color w:val="000000"/>
              </w:rPr>
            </w:pPr>
            <w:r w:rsidRPr="008615E6">
              <w:rPr>
                <w:rFonts w:ascii="Calibri" w:hAnsi="Calibri"/>
                <w:color w:val="000000"/>
              </w:rPr>
              <w:t xml:space="preserve"> Omission will assume a default of 00:00h</w:t>
            </w:r>
          </w:p>
        </w:tc>
      </w:tr>
      <w:tr w:rsidR="00C35710" w:rsidRPr="008615E6" w14:paraId="63ABDD65" w14:textId="77777777" w:rsidTr="008615E6">
        <w:trPr>
          <w:trHeight w:val="300"/>
        </w:trPr>
        <w:tc>
          <w:tcPr>
            <w:tcW w:w="920" w:type="dxa"/>
            <w:noWrap/>
            <w:hideMark/>
          </w:tcPr>
          <w:p w14:paraId="79D83078" w14:textId="77777777" w:rsidR="008615E6" w:rsidRPr="008615E6" w:rsidRDefault="008615E6" w:rsidP="008615E6">
            <w:pPr>
              <w:jc w:val="center"/>
              <w:rPr>
                <w:rFonts w:ascii="Calibri" w:hAnsi="Calibri"/>
                <w:color w:val="000000"/>
              </w:rPr>
            </w:pPr>
            <w:r w:rsidRPr="008615E6">
              <w:rPr>
                <w:rFonts w:ascii="Calibri" w:hAnsi="Calibri"/>
                <w:color w:val="000000"/>
              </w:rPr>
              <w:t>51</w:t>
            </w:r>
          </w:p>
        </w:tc>
        <w:tc>
          <w:tcPr>
            <w:tcW w:w="3221" w:type="dxa"/>
            <w:noWrap/>
            <w:hideMark/>
          </w:tcPr>
          <w:p w14:paraId="75C865F3" w14:textId="77777777" w:rsidR="008615E6" w:rsidRPr="008615E6" w:rsidRDefault="008615E6" w:rsidP="008615E6">
            <w:pPr>
              <w:rPr>
                <w:rFonts w:ascii="Calibri" w:hAnsi="Calibri"/>
                <w:color w:val="000000"/>
              </w:rPr>
            </w:pPr>
            <w:r w:rsidRPr="008615E6">
              <w:rPr>
                <w:rFonts w:ascii="Calibri" w:hAnsi="Calibri"/>
                <w:color w:val="000000"/>
              </w:rPr>
              <w:t>Inspection_Number</w:t>
            </w:r>
          </w:p>
        </w:tc>
        <w:tc>
          <w:tcPr>
            <w:tcW w:w="1135" w:type="dxa"/>
            <w:hideMark/>
          </w:tcPr>
          <w:p w14:paraId="23FC0CF2"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17896886" w14:textId="77777777" w:rsidR="008615E6" w:rsidRPr="008615E6" w:rsidRDefault="008615E6" w:rsidP="008615E6">
            <w:pPr>
              <w:jc w:val="center"/>
              <w:rPr>
                <w:rFonts w:ascii="Calibri" w:hAnsi="Calibri"/>
              </w:rPr>
            </w:pPr>
            <w:r w:rsidRPr="008615E6">
              <w:rPr>
                <w:rFonts w:ascii="Calibri" w:hAnsi="Calibri"/>
              </w:rPr>
              <w:t>30</w:t>
            </w:r>
          </w:p>
        </w:tc>
        <w:tc>
          <w:tcPr>
            <w:tcW w:w="1448" w:type="dxa"/>
            <w:noWrap/>
            <w:hideMark/>
          </w:tcPr>
          <w:p w14:paraId="0D7B9089" w14:textId="77612647" w:rsidR="008615E6" w:rsidRPr="008615E6" w:rsidRDefault="008615E6" w:rsidP="008615E6">
            <w:pPr>
              <w:jc w:val="center"/>
              <w:rPr>
                <w:rFonts w:ascii="Calibri" w:hAnsi="Calibri"/>
                <w:color w:val="000000"/>
              </w:rPr>
            </w:pPr>
            <w:del w:id="2004" w:author="Joe.Mendoza" w:date="2014-12-10T13:15:00Z">
              <w:r w:rsidRPr="008615E6" w:rsidDel="00F35BEE">
                <w:rPr>
                  <w:rFonts w:ascii="Calibri" w:hAnsi="Calibri"/>
                  <w:color w:val="000000"/>
                </w:rPr>
                <w:delText>RSIS</w:delText>
              </w:r>
            </w:del>
            <w:ins w:id="2005" w:author="Joe.Mendoza" w:date="2014-12-10T13:15:00Z">
              <w:r w:rsidR="00F35BEE">
                <w:rPr>
                  <w:rFonts w:ascii="Calibri" w:hAnsi="Calibri"/>
                  <w:color w:val="000000"/>
                </w:rPr>
                <w:t>RSIN</w:t>
              </w:r>
            </w:ins>
          </w:p>
        </w:tc>
        <w:tc>
          <w:tcPr>
            <w:tcW w:w="2477" w:type="dxa"/>
            <w:noWrap/>
            <w:hideMark/>
          </w:tcPr>
          <w:p w14:paraId="58647F8E" w14:textId="77777777" w:rsidR="008615E6" w:rsidRPr="008615E6" w:rsidRDefault="008615E6" w:rsidP="008615E6">
            <w:pPr>
              <w:jc w:val="center"/>
              <w:rPr>
                <w:rFonts w:ascii="Calibri" w:hAnsi="Calibri"/>
                <w:color w:val="000000"/>
              </w:rPr>
            </w:pPr>
            <w:r w:rsidRPr="008615E6">
              <w:rPr>
                <w:rFonts w:ascii="Calibri" w:hAnsi="Calibri"/>
                <w:color w:val="000000"/>
              </w:rPr>
              <w:t>If Recording an Inspection</w:t>
            </w:r>
          </w:p>
        </w:tc>
        <w:tc>
          <w:tcPr>
            <w:tcW w:w="4166" w:type="dxa"/>
            <w:noWrap/>
            <w:hideMark/>
          </w:tcPr>
          <w:p w14:paraId="227E55BC" w14:textId="77777777" w:rsidR="008615E6" w:rsidRPr="008615E6" w:rsidRDefault="008615E6" w:rsidP="008615E6">
            <w:pPr>
              <w:jc w:val="center"/>
              <w:rPr>
                <w:rFonts w:ascii="Calibri" w:hAnsi="Calibri"/>
                <w:color w:val="000000"/>
              </w:rPr>
            </w:pPr>
          </w:p>
        </w:tc>
      </w:tr>
      <w:tr w:rsidR="00C35710" w:rsidRPr="008615E6" w14:paraId="612AF7B7" w14:textId="77777777" w:rsidTr="008615E6">
        <w:trPr>
          <w:trHeight w:val="300"/>
        </w:trPr>
        <w:tc>
          <w:tcPr>
            <w:tcW w:w="920" w:type="dxa"/>
            <w:noWrap/>
            <w:hideMark/>
          </w:tcPr>
          <w:p w14:paraId="53594C33" w14:textId="77777777" w:rsidR="008615E6" w:rsidRPr="008615E6" w:rsidRDefault="008615E6" w:rsidP="008615E6">
            <w:pPr>
              <w:jc w:val="center"/>
              <w:rPr>
                <w:rFonts w:ascii="Calibri" w:hAnsi="Calibri"/>
                <w:color w:val="000000"/>
              </w:rPr>
            </w:pPr>
            <w:r w:rsidRPr="008615E6">
              <w:rPr>
                <w:rFonts w:ascii="Calibri" w:hAnsi="Calibri"/>
                <w:color w:val="000000"/>
              </w:rPr>
              <w:t>52</w:t>
            </w:r>
          </w:p>
        </w:tc>
        <w:tc>
          <w:tcPr>
            <w:tcW w:w="3221" w:type="dxa"/>
            <w:noWrap/>
            <w:hideMark/>
          </w:tcPr>
          <w:p w14:paraId="23CD1892" w14:textId="77777777" w:rsidR="008615E6" w:rsidRPr="008615E6" w:rsidRDefault="008615E6" w:rsidP="008615E6">
            <w:pPr>
              <w:rPr>
                <w:rFonts w:ascii="Calibri" w:hAnsi="Calibri"/>
                <w:color w:val="000000"/>
              </w:rPr>
            </w:pPr>
            <w:r w:rsidRPr="008615E6">
              <w:rPr>
                <w:rFonts w:ascii="Calibri" w:hAnsi="Calibri"/>
                <w:color w:val="000000"/>
              </w:rPr>
              <w:t>Inspection_ID</w:t>
            </w:r>
          </w:p>
        </w:tc>
        <w:tc>
          <w:tcPr>
            <w:tcW w:w="1135" w:type="dxa"/>
            <w:hideMark/>
          </w:tcPr>
          <w:p w14:paraId="0E345CED" w14:textId="77777777" w:rsidR="008615E6" w:rsidRPr="008615E6" w:rsidRDefault="008615E6" w:rsidP="008615E6">
            <w:pPr>
              <w:jc w:val="center"/>
              <w:rPr>
                <w:rFonts w:ascii="Calibri" w:hAnsi="Calibri"/>
              </w:rPr>
            </w:pPr>
            <w:r w:rsidRPr="008615E6">
              <w:rPr>
                <w:rFonts w:ascii="Calibri" w:hAnsi="Calibri"/>
              </w:rPr>
              <w:t>Number</w:t>
            </w:r>
          </w:p>
        </w:tc>
        <w:tc>
          <w:tcPr>
            <w:tcW w:w="787" w:type="dxa"/>
            <w:hideMark/>
          </w:tcPr>
          <w:p w14:paraId="09DDB94E" w14:textId="77777777" w:rsidR="008615E6" w:rsidRPr="008615E6" w:rsidRDefault="008615E6" w:rsidP="008615E6">
            <w:pPr>
              <w:jc w:val="center"/>
              <w:rPr>
                <w:rFonts w:ascii="Calibri" w:hAnsi="Calibri"/>
              </w:rPr>
            </w:pPr>
          </w:p>
        </w:tc>
        <w:tc>
          <w:tcPr>
            <w:tcW w:w="1448" w:type="dxa"/>
            <w:noWrap/>
            <w:hideMark/>
          </w:tcPr>
          <w:p w14:paraId="1A1AAA93" w14:textId="65066362" w:rsidR="008615E6" w:rsidRPr="008615E6" w:rsidRDefault="008615E6" w:rsidP="008615E6">
            <w:pPr>
              <w:jc w:val="center"/>
              <w:rPr>
                <w:rFonts w:ascii="Calibri" w:hAnsi="Calibri"/>
                <w:color w:val="000000"/>
              </w:rPr>
            </w:pPr>
            <w:del w:id="2006" w:author="Joe.Mendoza" w:date="2014-12-10T13:15:00Z">
              <w:r w:rsidRPr="008615E6" w:rsidDel="00F35BEE">
                <w:rPr>
                  <w:rFonts w:ascii="Calibri" w:hAnsi="Calibri"/>
                  <w:color w:val="000000"/>
                </w:rPr>
                <w:delText>RSIS</w:delText>
              </w:r>
            </w:del>
            <w:ins w:id="2007" w:author="Joe.Mendoza" w:date="2014-12-10T13:15:00Z">
              <w:r w:rsidR="00F35BEE">
                <w:rPr>
                  <w:rFonts w:ascii="Calibri" w:hAnsi="Calibri"/>
                  <w:color w:val="000000"/>
                </w:rPr>
                <w:t>RSIN</w:t>
              </w:r>
            </w:ins>
          </w:p>
        </w:tc>
        <w:tc>
          <w:tcPr>
            <w:tcW w:w="2477" w:type="dxa"/>
            <w:noWrap/>
            <w:hideMark/>
          </w:tcPr>
          <w:p w14:paraId="0C0E7696" w14:textId="77777777" w:rsidR="008615E6" w:rsidRPr="008615E6" w:rsidRDefault="008615E6" w:rsidP="008615E6">
            <w:pPr>
              <w:jc w:val="center"/>
              <w:rPr>
                <w:rFonts w:ascii="Calibri" w:hAnsi="Calibri"/>
                <w:color w:val="000000"/>
              </w:rPr>
            </w:pPr>
            <w:r w:rsidRPr="008615E6">
              <w:rPr>
                <w:rFonts w:ascii="Calibri" w:hAnsi="Calibri"/>
                <w:color w:val="000000"/>
              </w:rPr>
              <w:t>If Recording an Inspection</w:t>
            </w:r>
          </w:p>
        </w:tc>
        <w:tc>
          <w:tcPr>
            <w:tcW w:w="4166" w:type="dxa"/>
            <w:noWrap/>
            <w:hideMark/>
          </w:tcPr>
          <w:p w14:paraId="21E82047" w14:textId="77777777" w:rsidR="008615E6" w:rsidRPr="008615E6" w:rsidRDefault="008615E6" w:rsidP="008615E6">
            <w:pPr>
              <w:jc w:val="center"/>
              <w:rPr>
                <w:rFonts w:ascii="Calibri" w:hAnsi="Calibri"/>
                <w:color w:val="000000"/>
              </w:rPr>
            </w:pPr>
          </w:p>
        </w:tc>
      </w:tr>
      <w:tr w:rsidR="00C35710" w:rsidRPr="008615E6" w14:paraId="322931CF" w14:textId="77777777" w:rsidTr="008615E6">
        <w:trPr>
          <w:trHeight w:val="300"/>
        </w:trPr>
        <w:tc>
          <w:tcPr>
            <w:tcW w:w="920" w:type="dxa"/>
            <w:noWrap/>
            <w:hideMark/>
          </w:tcPr>
          <w:p w14:paraId="486E22F6" w14:textId="77777777" w:rsidR="008615E6" w:rsidRPr="008615E6" w:rsidRDefault="008615E6" w:rsidP="008615E6">
            <w:pPr>
              <w:jc w:val="center"/>
              <w:rPr>
                <w:rFonts w:ascii="Calibri" w:hAnsi="Calibri"/>
                <w:color w:val="000000"/>
              </w:rPr>
            </w:pPr>
            <w:r w:rsidRPr="008615E6">
              <w:rPr>
                <w:rFonts w:ascii="Calibri" w:hAnsi="Calibri"/>
                <w:color w:val="000000"/>
              </w:rPr>
              <w:t>53</w:t>
            </w:r>
          </w:p>
        </w:tc>
        <w:tc>
          <w:tcPr>
            <w:tcW w:w="3221" w:type="dxa"/>
            <w:noWrap/>
            <w:hideMark/>
          </w:tcPr>
          <w:p w14:paraId="44401E65" w14:textId="77777777" w:rsidR="008615E6" w:rsidRPr="008615E6" w:rsidRDefault="008615E6" w:rsidP="008615E6">
            <w:pPr>
              <w:rPr>
                <w:rFonts w:ascii="Calibri" w:hAnsi="Calibri"/>
                <w:color w:val="000000"/>
              </w:rPr>
            </w:pPr>
            <w:r w:rsidRPr="008615E6">
              <w:rPr>
                <w:rFonts w:ascii="Calibri" w:hAnsi="Calibri"/>
                <w:color w:val="000000"/>
              </w:rPr>
              <w:t>Inspection_Type</w:t>
            </w:r>
          </w:p>
        </w:tc>
        <w:tc>
          <w:tcPr>
            <w:tcW w:w="1135" w:type="dxa"/>
            <w:hideMark/>
          </w:tcPr>
          <w:p w14:paraId="6ADAD929"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68C9FD3E" w14:textId="77777777" w:rsidR="008615E6" w:rsidRPr="008615E6" w:rsidRDefault="008615E6" w:rsidP="008615E6">
            <w:pPr>
              <w:jc w:val="center"/>
              <w:rPr>
                <w:rFonts w:ascii="Calibri" w:hAnsi="Calibri"/>
              </w:rPr>
            </w:pPr>
            <w:r w:rsidRPr="008615E6">
              <w:rPr>
                <w:rFonts w:ascii="Calibri" w:hAnsi="Calibri"/>
              </w:rPr>
              <w:t>30</w:t>
            </w:r>
          </w:p>
        </w:tc>
        <w:tc>
          <w:tcPr>
            <w:tcW w:w="1448" w:type="dxa"/>
            <w:noWrap/>
            <w:hideMark/>
          </w:tcPr>
          <w:p w14:paraId="28051D66" w14:textId="411F8E87" w:rsidR="008615E6" w:rsidRPr="008615E6" w:rsidRDefault="008615E6" w:rsidP="008615E6">
            <w:pPr>
              <w:jc w:val="center"/>
              <w:rPr>
                <w:rFonts w:ascii="Calibri" w:hAnsi="Calibri"/>
                <w:color w:val="000000"/>
              </w:rPr>
            </w:pPr>
            <w:del w:id="2008" w:author="Joe.Mendoza" w:date="2014-12-10T13:15:00Z">
              <w:r w:rsidRPr="008615E6" w:rsidDel="00F35BEE">
                <w:rPr>
                  <w:rFonts w:ascii="Calibri" w:hAnsi="Calibri"/>
                  <w:color w:val="000000"/>
                </w:rPr>
                <w:delText>RSIS</w:delText>
              </w:r>
            </w:del>
            <w:ins w:id="2009" w:author="Joe.Mendoza" w:date="2014-12-10T13:15:00Z">
              <w:r w:rsidR="00F35BEE">
                <w:rPr>
                  <w:rFonts w:ascii="Calibri" w:hAnsi="Calibri"/>
                  <w:color w:val="000000"/>
                </w:rPr>
                <w:t>RSIN</w:t>
              </w:r>
            </w:ins>
          </w:p>
        </w:tc>
        <w:tc>
          <w:tcPr>
            <w:tcW w:w="2477" w:type="dxa"/>
            <w:noWrap/>
            <w:hideMark/>
          </w:tcPr>
          <w:p w14:paraId="67459EC7" w14:textId="77777777" w:rsidR="008615E6" w:rsidRPr="008615E6" w:rsidRDefault="008615E6" w:rsidP="008615E6">
            <w:pPr>
              <w:jc w:val="center"/>
              <w:rPr>
                <w:rFonts w:ascii="Calibri" w:hAnsi="Calibri"/>
                <w:color w:val="000000"/>
              </w:rPr>
            </w:pPr>
            <w:r w:rsidRPr="008615E6">
              <w:rPr>
                <w:rFonts w:ascii="Calibri" w:hAnsi="Calibri"/>
                <w:color w:val="000000"/>
              </w:rPr>
              <w:t xml:space="preserve">If Recording an </w:t>
            </w:r>
            <w:r w:rsidRPr="008615E6">
              <w:rPr>
                <w:rFonts w:ascii="Calibri" w:hAnsi="Calibri"/>
                <w:color w:val="000000"/>
              </w:rPr>
              <w:lastRenderedPageBreak/>
              <w:t>Inspection</w:t>
            </w:r>
          </w:p>
        </w:tc>
        <w:tc>
          <w:tcPr>
            <w:tcW w:w="4166" w:type="dxa"/>
            <w:noWrap/>
            <w:hideMark/>
          </w:tcPr>
          <w:p w14:paraId="74E9387E" w14:textId="77777777" w:rsidR="008615E6" w:rsidRPr="008615E6" w:rsidRDefault="008615E6" w:rsidP="008615E6">
            <w:pPr>
              <w:jc w:val="center"/>
              <w:rPr>
                <w:rFonts w:ascii="Calibri" w:hAnsi="Calibri"/>
                <w:color w:val="000000"/>
              </w:rPr>
            </w:pPr>
          </w:p>
        </w:tc>
      </w:tr>
      <w:tr w:rsidR="00C35710" w:rsidRPr="008615E6" w14:paraId="7EC3D2C0" w14:textId="77777777" w:rsidTr="008615E6">
        <w:trPr>
          <w:trHeight w:val="300"/>
        </w:trPr>
        <w:tc>
          <w:tcPr>
            <w:tcW w:w="920" w:type="dxa"/>
            <w:noWrap/>
            <w:hideMark/>
          </w:tcPr>
          <w:p w14:paraId="7168ABBC" w14:textId="77777777" w:rsidR="008615E6" w:rsidRPr="008615E6" w:rsidRDefault="008615E6" w:rsidP="008615E6">
            <w:pPr>
              <w:jc w:val="center"/>
              <w:rPr>
                <w:rFonts w:ascii="Calibri" w:hAnsi="Calibri"/>
                <w:color w:val="000000"/>
              </w:rPr>
            </w:pPr>
            <w:r w:rsidRPr="008615E6">
              <w:rPr>
                <w:rFonts w:ascii="Calibri" w:hAnsi="Calibri"/>
                <w:color w:val="000000"/>
              </w:rPr>
              <w:lastRenderedPageBreak/>
              <w:t>54</w:t>
            </w:r>
          </w:p>
        </w:tc>
        <w:tc>
          <w:tcPr>
            <w:tcW w:w="3221" w:type="dxa"/>
            <w:noWrap/>
            <w:hideMark/>
          </w:tcPr>
          <w:p w14:paraId="57914DD2" w14:textId="77777777" w:rsidR="008615E6" w:rsidRPr="008615E6" w:rsidRDefault="008615E6" w:rsidP="008615E6">
            <w:pPr>
              <w:rPr>
                <w:rFonts w:ascii="Calibri" w:hAnsi="Calibri"/>
                <w:color w:val="000000"/>
              </w:rPr>
            </w:pPr>
            <w:r w:rsidRPr="008615E6">
              <w:rPr>
                <w:rFonts w:ascii="Calibri" w:hAnsi="Calibri"/>
                <w:color w:val="000000"/>
              </w:rPr>
              <w:t>Target_Date</w:t>
            </w:r>
          </w:p>
        </w:tc>
        <w:tc>
          <w:tcPr>
            <w:tcW w:w="1135" w:type="dxa"/>
            <w:hideMark/>
          </w:tcPr>
          <w:p w14:paraId="7C635B4F" w14:textId="77777777" w:rsidR="008615E6" w:rsidRPr="008615E6" w:rsidRDefault="008615E6" w:rsidP="008615E6">
            <w:pPr>
              <w:jc w:val="center"/>
              <w:rPr>
                <w:rFonts w:ascii="Calibri" w:hAnsi="Calibri"/>
              </w:rPr>
            </w:pPr>
            <w:r w:rsidRPr="008615E6">
              <w:rPr>
                <w:rFonts w:ascii="Calibri" w:hAnsi="Calibri"/>
              </w:rPr>
              <w:t>Date</w:t>
            </w:r>
          </w:p>
        </w:tc>
        <w:tc>
          <w:tcPr>
            <w:tcW w:w="787" w:type="dxa"/>
            <w:hideMark/>
          </w:tcPr>
          <w:p w14:paraId="0AB2E6BB" w14:textId="77777777" w:rsidR="008615E6" w:rsidRPr="008615E6" w:rsidRDefault="008615E6" w:rsidP="008615E6">
            <w:pPr>
              <w:jc w:val="center"/>
              <w:rPr>
                <w:rFonts w:ascii="Calibri" w:hAnsi="Calibri"/>
              </w:rPr>
            </w:pPr>
          </w:p>
        </w:tc>
        <w:tc>
          <w:tcPr>
            <w:tcW w:w="1448" w:type="dxa"/>
            <w:noWrap/>
            <w:hideMark/>
          </w:tcPr>
          <w:p w14:paraId="0C4A3F52" w14:textId="72ABA868" w:rsidR="008615E6" w:rsidRPr="008615E6" w:rsidRDefault="008615E6" w:rsidP="008615E6">
            <w:pPr>
              <w:jc w:val="center"/>
              <w:rPr>
                <w:rFonts w:ascii="Calibri" w:hAnsi="Calibri"/>
                <w:color w:val="000000"/>
              </w:rPr>
            </w:pPr>
            <w:del w:id="2010" w:author="Joe.Mendoza" w:date="2014-12-10T13:15:00Z">
              <w:r w:rsidRPr="008615E6" w:rsidDel="00F35BEE">
                <w:rPr>
                  <w:rFonts w:ascii="Calibri" w:hAnsi="Calibri"/>
                  <w:color w:val="000000"/>
                </w:rPr>
                <w:delText>RSIS</w:delText>
              </w:r>
            </w:del>
            <w:ins w:id="2011" w:author="Joe.Mendoza" w:date="2014-12-10T13:15:00Z">
              <w:r w:rsidR="00F35BEE">
                <w:rPr>
                  <w:rFonts w:ascii="Calibri" w:hAnsi="Calibri"/>
                  <w:color w:val="000000"/>
                </w:rPr>
                <w:t>RSIN</w:t>
              </w:r>
            </w:ins>
          </w:p>
        </w:tc>
        <w:tc>
          <w:tcPr>
            <w:tcW w:w="2477" w:type="dxa"/>
            <w:noWrap/>
            <w:hideMark/>
          </w:tcPr>
          <w:p w14:paraId="176BE6C9" w14:textId="77777777" w:rsidR="008615E6" w:rsidRPr="008615E6" w:rsidRDefault="008615E6" w:rsidP="008615E6">
            <w:pPr>
              <w:jc w:val="center"/>
              <w:rPr>
                <w:rFonts w:ascii="Calibri" w:hAnsi="Calibri"/>
                <w:color w:val="000000"/>
              </w:rPr>
            </w:pPr>
            <w:r w:rsidRPr="008615E6">
              <w:rPr>
                <w:rFonts w:ascii="Calibri" w:hAnsi="Calibri"/>
                <w:color w:val="000000"/>
              </w:rPr>
              <w:t>If Recording an Inspection</w:t>
            </w:r>
          </w:p>
        </w:tc>
        <w:tc>
          <w:tcPr>
            <w:tcW w:w="4166" w:type="dxa"/>
            <w:noWrap/>
            <w:hideMark/>
          </w:tcPr>
          <w:p w14:paraId="21817720" w14:textId="77777777" w:rsidR="008615E6" w:rsidRPr="008615E6" w:rsidRDefault="008615E6" w:rsidP="008615E6">
            <w:pPr>
              <w:jc w:val="center"/>
              <w:rPr>
                <w:rFonts w:ascii="Calibri" w:hAnsi="Calibri"/>
                <w:color w:val="000000"/>
              </w:rPr>
            </w:pPr>
          </w:p>
        </w:tc>
      </w:tr>
      <w:tr w:rsidR="00C35710" w:rsidRPr="008615E6" w14:paraId="7CEC8127" w14:textId="77777777" w:rsidTr="008615E6">
        <w:trPr>
          <w:trHeight w:val="300"/>
        </w:trPr>
        <w:tc>
          <w:tcPr>
            <w:tcW w:w="920" w:type="dxa"/>
            <w:noWrap/>
            <w:hideMark/>
          </w:tcPr>
          <w:p w14:paraId="3978FE92" w14:textId="77777777" w:rsidR="008615E6" w:rsidRPr="008615E6" w:rsidRDefault="008615E6" w:rsidP="008615E6">
            <w:pPr>
              <w:jc w:val="center"/>
              <w:rPr>
                <w:rFonts w:ascii="Calibri" w:hAnsi="Calibri"/>
                <w:color w:val="000000"/>
              </w:rPr>
            </w:pPr>
            <w:r w:rsidRPr="008615E6">
              <w:rPr>
                <w:rFonts w:ascii="Calibri" w:hAnsi="Calibri"/>
                <w:color w:val="000000"/>
              </w:rPr>
              <w:t>55</w:t>
            </w:r>
          </w:p>
        </w:tc>
        <w:tc>
          <w:tcPr>
            <w:tcW w:w="3221" w:type="dxa"/>
            <w:noWrap/>
            <w:hideMark/>
          </w:tcPr>
          <w:p w14:paraId="71CAF363" w14:textId="77777777" w:rsidR="008615E6" w:rsidRPr="008615E6" w:rsidRDefault="008615E6" w:rsidP="008615E6">
            <w:pPr>
              <w:rPr>
                <w:rFonts w:ascii="Calibri" w:hAnsi="Calibri"/>
                <w:color w:val="000000"/>
              </w:rPr>
            </w:pPr>
            <w:r w:rsidRPr="008615E6">
              <w:rPr>
                <w:rFonts w:ascii="Calibri" w:hAnsi="Calibri"/>
                <w:color w:val="000000"/>
              </w:rPr>
              <w:t>Target_Time</w:t>
            </w:r>
          </w:p>
        </w:tc>
        <w:tc>
          <w:tcPr>
            <w:tcW w:w="1135" w:type="dxa"/>
            <w:hideMark/>
          </w:tcPr>
          <w:p w14:paraId="11E820B1"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113AE65E" w14:textId="77777777" w:rsidR="008615E6" w:rsidRPr="008615E6" w:rsidRDefault="008615E6" w:rsidP="008615E6">
            <w:pPr>
              <w:jc w:val="center"/>
              <w:rPr>
                <w:rFonts w:ascii="Calibri" w:hAnsi="Calibri"/>
              </w:rPr>
            </w:pPr>
            <w:r w:rsidRPr="008615E6">
              <w:rPr>
                <w:rFonts w:ascii="Calibri" w:hAnsi="Calibri"/>
              </w:rPr>
              <w:t>5</w:t>
            </w:r>
          </w:p>
        </w:tc>
        <w:tc>
          <w:tcPr>
            <w:tcW w:w="1448" w:type="dxa"/>
            <w:noWrap/>
            <w:hideMark/>
          </w:tcPr>
          <w:p w14:paraId="1BA4633E" w14:textId="3E68960B" w:rsidR="008615E6" w:rsidRPr="008615E6" w:rsidRDefault="008615E6" w:rsidP="008615E6">
            <w:pPr>
              <w:jc w:val="center"/>
              <w:rPr>
                <w:rFonts w:ascii="Calibri" w:hAnsi="Calibri"/>
                <w:color w:val="000000"/>
              </w:rPr>
            </w:pPr>
            <w:del w:id="2012" w:author="Joe.Mendoza" w:date="2014-12-10T13:15:00Z">
              <w:r w:rsidRPr="008615E6" w:rsidDel="00F35BEE">
                <w:rPr>
                  <w:rFonts w:ascii="Calibri" w:hAnsi="Calibri"/>
                  <w:color w:val="000000"/>
                </w:rPr>
                <w:delText>RSIS</w:delText>
              </w:r>
            </w:del>
            <w:ins w:id="2013" w:author="Joe.Mendoza" w:date="2014-12-10T13:15:00Z">
              <w:r w:rsidR="00F35BEE">
                <w:rPr>
                  <w:rFonts w:ascii="Calibri" w:hAnsi="Calibri"/>
                  <w:color w:val="000000"/>
                </w:rPr>
                <w:t>RSIN</w:t>
              </w:r>
            </w:ins>
          </w:p>
        </w:tc>
        <w:tc>
          <w:tcPr>
            <w:tcW w:w="2477" w:type="dxa"/>
            <w:noWrap/>
            <w:hideMark/>
          </w:tcPr>
          <w:p w14:paraId="0C7FF2C1" w14:textId="77777777" w:rsidR="008615E6" w:rsidRPr="008615E6" w:rsidRDefault="008615E6" w:rsidP="008615E6">
            <w:pPr>
              <w:jc w:val="center"/>
              <w:rPr>
                <w:rFonts w:ascii="Calibri" w:hAnsi="Calibri"/>
                <w:color w:val="000000"/>
              </w:rPr>
            </w:pPr>
          </w:p>
        </w:tc>
        <w:tc>
          <w:tcPr>
            <w:tcW w:w="4166" w:type="dxa"/>
            <w:noWrap/>
            <w:hideMark/>
          </w:tcPr>
          <w:p w14:paraId="2390968E" w14:textId="77777777" w:rsidR="008615E6" w:rsidRPr="008615E6" w:rsidRDefault="008615E6" w:rsidP="008615E6">
            <w:pPr>
              <w:jc w:val="center"/>
              <w:rPr>
                <w:rFonts w:ascii="Calibri" w:hAnsi="Calibri"/>
                <w:color w:val="000000"/>
              </w:rPr>
            </w:pPr>
            <w:r w:rsidRPr="008615E6">
              <w:rPr>
                <w:rFonts w:ascii="Calibri" w:hAnsi="Calibri"/>
                <w:color w:val="000000"/>
              </w:rPr>
              <w:t xml:space="preserve"> Omission will assume a default of 00:00h</w:t>
            </w:r>
          </w:p>
        </w:tc>
      </w:tr>
      <w:tr w:rsidR="00C35710" w:rsidRPr="008615E6" w14:paraId="4C1F2A2A" w14:textId="77777777" w:rsidTr="008615E6">
        <w:trPr>
          <w:trHeight w:val="300"/>
        </w:trPr>
        <w:tc>
          <w:tcPr>
            <w:tcW w:w="920" w:type="dxa"/>
            <w:noWrap/>
            <w:hideMark/>
          </w:tcPr>
          <w:p w14:paraId="18239E85" w14:textId="77777777" w:rsidR="008615E6" w:rsidRPr="008615E6" w:rsidRDefault="008615E6" w:rsidP="008615E6">
            <w:pPr>
              <w:jc w:val="center"/>
              <w:rPr>
                <w:rFonts w:ascii="Calibri" w:hAnsi="Calibri"/>
                <w:color w:val="000000"/>
              </w:rPr>
            </w:pPr>
            <w:r w:rsidRPr="008615E6">
              <w:rPr>
                <w:rFonts w:ascii="Calibri" w:hAnsi="Calibri"/>
                <w:color w:val="000000"/>
              </w:rPr>
              <w:t>56</w:t>
            </w:r>
          </w:p>
        </w:tc>
        <w:tc>
          <w:tcPr>
            <w:tcW w:w="3221" w:type="dxa"/>
            <w:noWrap/>
            <w:hideMark/>
          </w:tcPr>
          <w:p w14:paraId="298516C8" w14:textId="77777777" w:rsidR="008615E6" w:rsidRPr="008615E6" w:rsidRDefault="008615E6" w:rsidP="008615E6">
            <w:pPr>
              <w:rPr>
                <w:rFonts w:ascii="Calibri" w:hAnsi="Calibri"/>
                <w:color w:val="000000"/>
              </w:rPr>
            </w:pPr>
            <w:r w:rsidRPr="008615E6">
              <w:rPr>
                <w:rFonts w:ascii="Calibri" w:hAnsi="Calibri"/>
                <w:color w:val="000000"/>
              </w:rPr>
              <w:t>Inspection_Completion_Date</w:t>
            </w:r>
          </w:p>
        </w:tc>
        <w:tc>
          <w:tcPr>
            <w:tcW w:w="1135" w:type="dxa"/>
            <w:hideMark/>
          </w:tcPr>
          <w:p w14:paraId="71C7AE8D" w14:textId="77777777" w:rsidR="008615E6" w:rsidRPr="008615E6" w:rsidRDefault="008615E6" w:rsidP="008615E6">
            <w:pPr>
              <w:jc w:val="center"/>
              <w:rPr>
                <w:rFonts w:ascii="Calibri" w:hAnsi="Calibri"/>
              </w:rPr>
            </w:pPr>
            <w:r w:rsidRPr="008615E6">
              <w:rPr>
                <w:rFonts w:ascii="Calibri" w:hAnsi="Calibri"/>
              </w:rPr>
              <w:t>Date</w:t>
            </w:r>
          </w:p>
        </w:tc>
        <w:tc>
          <w:tcPr>
            <w:tcW w:w="787" w:type="dxa"/>
            <w:hideMark/>
          </w:tcPr>
          <w:p w14:paraId="14804465" w14:textId="77777777" w:rsidR="008615E6" w:rsidRPr="008615E6" w:rsidRDefault="008615E6" w:rsidP="008615E6">
            <w:pPr>
              <w:jc w:val="center"/>
              <w:rPr>
                <w:rFonts w:ascii="Calibri" w:hAnsi="Calibri"/>
              </w:rPr>
            </w:pPr>
          </w:p>
        </w:tc>
        <w:tc>
          <w:tcPr>
            <w:tcW w:w="1448" w:type="dxa"/>
            <w:noWrap/>
            <w:hideMark/>
          </w:tcPr>
          <w:p w14:paraId="17CCA332" w14:textId="4D50EC00" w:rsidR="008615E6" w:rsidRPr="008615E6" w:rsidRDefault="008615E6" w:rsidP="008615E6">
            <w:pPr>
              <w:jc w:val="center"/>
              <w:rPr>
                <w:rFonts w:ascii="Calibri" w:hAnsi="Calibri"/>
                <w:color w:val="000000"/>
              </w:rPr>
            </w:pPr>
            <w:del w:id="2014" w:author="Joe.Mendoza" w:date="2014-12-10T13:15:00Z">
              <w:r w:rsidRPr="008615E6" w:rsidDel="00F35BEE">
                <w:rPr>
                  <w:rFonts w:ascii="Calibri" w:hAnsi="Calibri"/>
                  <w:color w:val="000000"/>
                </w:rPr>
                <w:delText>RSIS</w:delText>
              </w:r>
            </w:del>
            <w:ins w:id="2015" w:author="Joe.Mendoza" w:date="2014-12-10T13:15:00Z">
              <w:r w:rsidR="00F35BEE">
                <w:rPr>
                  <w:rFonts w:ascii="Calibri" w:hAnsi="Calibri"/>
                  <w:color w:val="000000"/>
                </w:rPr>
                <w:t>RSIN</w:t>
              </w:r>
            </w:ins>
          </w:p>
        </w:tc>
        <w:tc>
          <w:tcPr>
            <w:tcW w:w="2477" w:type="dxa"/>
            <w:noWrap/>
            <w:hideMark/>
          </w:tcPr>
          <w:p w14:paraId="209D7A1A" w14:textId="77777777" w:rsidR="008615E6" w:rsidRPr="008615E6" w:rsidRDefault="008615E6" w:rsidP="008615E6">
            <w:pPr>
              <w:jc w:val="center"/>
              <w:rPr>
                <w:rFonts w:ascii="Calibri" w:hAnsi="Calibri"/>
                <w:color w:val="000000"/>
              </w:rPr>
            </w:pPr>
            <w:r w:rsidRPr="008615E6">
              <w:rPr>
                <w:rFonts w:ascii="Calibri" w:hAnsi="Calibri"/>
                <w:color w:val="000000"/>
              </w:rPr>
              <w:t>If Recording an Inspection</w:t>
            </w:r>
          </w:p>
        </w:tc>
        <w:tc>
          <w:tcPr>
            <w:tcW w:w="4166" w:type="dxa"/>
            <w:noWrap/>
            <w:hideMark/>
          </w:tcPr>
          <w:p w14:paraId="5461EF1E" w14:textId="77777777" w:rsidR="008615E6" w:rsidRPr="008615E6" w:rsidRDefault="008615E6" w:rsidP="008615E6">
            <w:pPr>
              <w:jc w:val="center"/>
              <w:rPr>
                <w:rFonts w:ascii="Calibri" w:hAnsi="Calibri"/>
                <w:color w:val="000000"/>
              </w:rPr>
            </w:pPr>
          </w:p>
        </w:tc>
      </w:tr>
      <w:tr w:rsidR="00C35710" w:rsidRPr="008615E6" w14:paraId="32A2F009" w14:textId="77777777" w:rsidTr="008615E6">
        <w:trPr>
          <w:trHeight w:val="300"/>
        </w:trPr>
        <w:tc>
          <w:tcPr>
            <w:tcW w:w="920" w:type="dxa"/>
            <w:noWrap/>
            <w:hideMark/>
          </w:tcPr>
          <w:p w14:paraId="62A1660C" w14:textId="77777777" w:rsidR="008615E6" w:rsidRPr="008615E6" w:rsidRDefault="008615E6" w:rsidP="008615E6">
            <w:pPr>
              <w:jc w:val="center"/>
              <w:rPr>
                <w:rFonts w:ascii="Calibri" w:hAnsi="Calibri"/>
                <w:color w:val="000000"/>
              </w:rPr>
            </w:pPr>
            <w:r w:rsidRPr="008615E6">
              <w:rPr>
                <w:rFonts w:ascii="Calibri" w:hAnsi="Calibri"/>
                <w:color w:val="000000"/>
              </w:rPr>
              <w:t>57</w:t>
            </w:r>
          </w:p>
        </w:tc>
        <w:tc>
          <w:tcPr>
            <w:tcW w:w="3221" w:type="dxa"/>
            <w:noWrap/>
            <w:hideMark/>
          </w:tcPr>
          <w:p w14:paraId="64D4BD90" w14:textId="77777777" w:rsidR="008615E6" w:rsidRPr="008615E6" w:rsidRDefault="008615E6" w:rsidP="008615E6">
            <w:pPr>
              <w:rPr>
                <w:rFonts w:ascii="Calibri" w:hAnsi="Calibri"/>
                <w:color w:val="000000"/>
              </w:rPr>
            </w:pPr>
            <w:r w:rsidRPr="008615E6">
              <w:rPr>
                <w:rFonts w:ascii="Calibri" w:hAnsi="Calibri"/>
                <w:color w:val="000000"/>
              </w:rPr>
              <w:t>Inspection_Completion_Time</w:t>
            </w:r>
          </w:p>
        </w:tc>
        <w:tc>
          <w:tcPr>
            <w:tcW w:w="1135" w:type="dxa"/>
            <w:hideMark/>
          </w:tcPr>
          <w:p w14:paraId="50792A08"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534E6440" w14:textId="77777777" w:rsidR="008615E6" w:rsidRPr="008615E6" w:rsidRDefault="008615E6" w:rsidP="008615E6">
            <w:pPr>
              <w:jc w:val="center"/>
              <w:rPr>
                <w:rFonts w:ascii="Calibri" w:hAnsi="Calibri"/>
              </w:rPr>
            </w:pPr>
            <w:r w:rsidRPr="008615E6">
              <w:rPr>
                <w:rFonts w:ascii="Calibri" w:hAnsi="Calibri"/>
              </w:rPr>
              <w:t>5</w:t>
            </w:r>
          </w:p>
        </w:tc>
        <w:tc>
          <w:tcPr>
            <w:tcW w:w="1448" w:type="dxa"/>
            <w:noWrap/>
            <w:hideMark/>
          </w:tcPr>
          <w:p w14:paraId="0168C1F2" w14:textId="347AAB32" w:rsidR="008615E6" w:rsidRPr="008615E6" w:rsidRDefault="008615E6" w:rsidP="008615E6">
            <w:pPr>
              <w:jc w:val="center"/>
              <w:rPr>
                <w:rFonts w:ascii="Calibri" w:hAnsi="Calibri"/>
                <w:color w:val="000000"/>
              </w:rPr>
            </w:pPr>
            <w:del w:id="2016" w:author="Joe.Mendoza" w:date="2014-12-10T13:15:00Z">
              <w:r w:rsidRPr="008615E6" w:rsidDel="00F35BEE">
                <w:rPr>
                  <w:rFonts w:ascii="Calibri" w:hAnsi="Calibri"/>
                  <w:color w:val="000000"/>
                </w:rPr>
                <w:delText>RSIS</w:delText>
              </w:r>
            </w:del>
            <w:ins w:id="2017" w:author="Joe.Mendoza" w:date="2014-12-10T13:15:00Z">
              <w:r w:rsidR="00F35BEE">
                <w:rPr>
                  <w:rFonts w:ascii="Calibri" w:hAnsi="Calibri"/>
                  <w:color w:val="000000"/>
                </w:rPr>
                <w:t>RSIN</w:t>
              </w:r>
            </w:ins>
          </w:p>
        </w:tc>
        <w:tc>
          <w:tcPr>
            <w:tcW w:w="2477" w:type="dxa"/>
            <w:noWrap/>
            <w:hideMark/>
          </w:tcPr>
          <w:p w14:paraId="2AE51A76" w14:textId="77777777" w:rsidR="008615E6" w:rsidRPr="008615E6" w:rsidRDefault="008615E6" w:rsidP="008615E6">
            <w:pPr>
              <w:jc w:val="center"/>
              <w:rPr>
                <w:rFonts w:ascii="Calibri" w:hAnsi="Calibri"/>
                <w:color w:val="000000"/>
              </w:rPr>
            </w:pPr>
          </w:p>
        </w:tc>
        <w:tc>
          <w:tcPr>
            <w:tcW w:w="4166" w:type="dxa"/>
            <w:noWrap/>
            <w:hideMark/>
          </w:tcPr>
          <w:p w14:paraId="3234E787" w14:textId="77777777" w:rsidR="008615E6" w:rsidRPr="008615E6" w:rsidRDefault="008615E6" w:rsidP="008615E6">
            <w:pPr>
              <w:jc w:val="center"/>
              <w:rPr>
                <w:rFonts w:ascii="Calibri" w:hAnsi="Calibri"/>
                <w:color w:val="000000"/>
              </w:rPr>
            </w:pPr>
            <w:r w:rsidRPr="008615E6">
              <w:rPr>
                <w:rFonts w:ascii="Calibri" w:hAnsi="Calibri"/>
                <w:color w:val="000000"/>
              </w:rPr>
              <w:t xml:space="preserve"> Omission will assume a default of 00:00h</w:t>
            </w:r>
          </w:p>
        </w:tc>
      </w:tr>
      <w:tr w:rsidR="00C35710" w:rsidRPr="008615E6" w14:paraId="0147F741" w14:textId="77777777" w:rsidTr="008615E6">
        <w:trPr>
          <w:trHeight w:val="300"/>
        </w:trPr>
        <w:tc>
          <w:tcPr>
            <w:tcW w:w="920" w:type="dxa"/>
            <w:noWrap/>
            <w:hideMark/>
          </w:tcPr>
          <w:p w14:paraId="2FDF5E21" w14:textId="77777777" w:rsidR="008615E6" w:rsidRPr="008615E6" w:rsidRDefault="008615E6" w:rsidP="008615E6">
            <w:pPr>
              <w:jc w:val="center"/>
              <w:rPr>
                <w:rFonts w:ascii="Calibri" w:hAnsi="Calibri"/>
                <w:color w:val="000000"/>
              </w:rPr>
            </w:pPr>
            <w:r w:rsidRPr="008615E6">
              <w:rPr>
                <w:rFonts w:ascii="Calibri" w:hAnsi="Calibri"/>
                <w:color w:val="000000"/>
              </w:rPr>
              <w:t>58</w:t>
            </w:r>
          </w:p>
        </w:tc>
        <w:tc>
          <w:tcPr>
            <w:tcW w:w="3221" w:type="dxa"/>
            <w:noWrap/>
            <w:hideMark/>
          </w:tcPr>
          <w:p w14:paraId="272AD372" w14:textId="77777777" w:rsidR="008615E6" w:rsidRPr="008615E6" w:rsidRDefault="008615E6" w:rsidP="008615E6">
            <w:pPr>
              <w:rPr>
                <w:rFonts w:ascii="Calibri" w:hAnsi="Calibri"/>
                <w:color w:val="000000"/>
              </w:rPr>
            </w:pPr>
            <w:r w:rsidRPr="008615E6">
              <w:rPr>
                <w:rFonts w:ascii="Calibri" w:hAnsi="Calibri"/>
                <w:color w:val="000000"/>
              </w:rPr>
              <w:t>Inspection_Comments</w:t>
            </w:r>
          </w:p>
        </w:tc>
        <w:tc>
          <w:tcPr>
            <w:tcW w:w="1135" w:type="dxa"/>
            <w:hideMark/>
          </w:tcPr>
          <w:p w14:paraId="30FE8821"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2FB935AA" w14:textId="77777777" w:rsidR="008615E6" w:rsidRPr="008615E6" w:rsidRDefault="008615E6" w:rsidP="008615E6">
            <w:pPr>
              <w:jc w:val="center"/>
              <w:rPr>
                <w:rFonts w:ascii="Calibri" w:hAnsi="Calibri"/>
              </w:rPr>
            </w:pPr>
            <w:r w:rsidRPr="008615E6">
              <w:rPr>
                <w:rFonts w:ascii="Calibri" w:hAnsi="Calibri"/>
              </w:rPr>
              <w:t>255</w:t>
            </w:r>
          </w:p>
        </w:tc>
        <w:tc>
          <w:tcPr>
            <w:tcW w:w="1448" w:type="dxa"/>
            <w:noWrap/>
            <w:hideMark/>
          </w:tcPr>
          <w:p w14:paraId="6F4C8A84" w14:textId="610665EB" w:rsidR="008615E6" w:rsidRPr="008615E6" w:rsidRDefault="008615E6" w:rsidP="008615E6">
            <w:pPr>
              <w:jc w:val="center"/>
              <w:rPr>
                <w:rFonts w:ascii="Calibri" w:hAnsi="Calibri"/>
                <w:color w:val="000000"/>
              </w:rPr>
            </w:pPr>
            <w:del w:id="2018" w:author="Joe.Mendoza" w:date="2014-12-10T13:15:00Z">
              <w:r w:rsidRPr="008615E6" w:rsidDel="00F35BEE">
                <w:rPr>
                  <w:rFonts w:ascii="Calibri" w:hAnsi="Calibri"/>
                  <w:color w:val="000000"/>
                </w:rPr>
                <w:delText>RSIS</w:delText>
              </w:r>
            </w:del>
            <w:ins w:id="2019" w:author="Joe.Mendoza" w:date="2014-12-10T13:15:00Z">
              <w:r w:rsidR="00F35BEE">
                <w:rPr>
                  <w:rFonts w:ascii="Calibri" w:hAnsi="Calibri"/>
                  <w:color w:val="000000"/>
                </w:rPr>
                <w:t>RSIN</w:t>
              </w:r>
            </w:ins>
          </w:p>
        </w:tc>
        <w:tc>
          <w:tcPr>
            <w:tcW w:w="2477" w:type="dxa"/>
            <w:noWrap/>
            <w:hideMark/>
          </w:tcPr>
          <w:p w14:paraId="666AE4A5" w14:textId="5ABAD75E" w:rsidR="008615E6" w:rsidRPr="008615E6" w:rsidRDefault="008615E6" w:rsidP="008615E6">
            <w:pPr>
              <w:jc w:val="center"/>
              <w:rPr>
                <w:rFonts w:ascii="Calibri" w:hAnsi="Calibri"/>
                <w:color w:val="000000"/>
              </w:rPr>
            </w:pPr>
            <w:del w:id="2020" w:author="Joe.Mendoza" w:date="2015-02-10T14:54:00Z">
              <w:r w:rsidRPr="008615E6" w:rsidDel="007063BE">
                <w:rPr>
                  <w:rFonts w:ascii="Calibri" w:hAnsi="Calibri"/>
                  <w:color w:val="000000"/>
                </w:rPr>
                <w:delText>If Recording an Inspection</w:delText>
              </w:r>
            </w:del>
          </w:p>
        </w:tc>
        <w:tc>
          <w:tcPr>
            <w:tcW w:w="4166" w:type="dxa"/>
            <w:noWrap/>
            <w:hideMark/>
          </w:tcPr>
          <w:p w14:paraId="2DD28BBF" w14:textId="77777777" w:rsidR="008615E6" w:rsidRPr="008615E6" w:rsidRDefault="008615E6" w:rsidP="008615E6">
            <w:pPr>
              <w:jc w:val="center"/>
              <w:rPr>
                <w:rFonts w:ascii="Calibri" w:hAnsi="Calibri"/>
                <w:color w:val="000000"/>
              </w:rPr>
            </w:pPr>
          </w:p>
        </w:tc>
      </w:tr>
      <w:tr w:rsidR="00C35710" w:rsidRPr="008615E6" w14:paraId="504F2237" w14:textId="77777777" w:rsidTr="008615E6">
        <w:trPr>
          <w:trHeight w:val="300"/>
        </w:trPr>
        <w:tc>
          <w:tcPr>
            <w:tcW w:w="920" w:type="dxa"/>
            <w:noWrap/>
            <w:hideMark/>
          </w:tcPr>
          <w:p w14:paraId="40E53C6C" w14:textId="77777777" w:rsidR="008615E6" w:rsidRPr="008615E6" w:rsidRDefault="008615E6" w:rsidP="008615E6">
            <w:pPr>
              <w:jc w:val="center"/>
              <w:rPr>
                <w:rFonts w:ascii="Calibri" w:hAnsi="Calibri"/>
                <w:color w:val="000000"/>
              </w:rPr>
            </w:pPr>
            <w:r w:rsidRPr="008615E6">
              <w:rPr>
                <w:rFonts w:ascii="Calibri" w:hAnsi="Calibri"/>
                <w:color w:val="000000"/>
              </w:rPr>
              <w:t>59</w:t>
            </w:r>
          </w:p>
        </w:tc>
        <w:tc>
          <w:tcPr>
            <w:tcW w:w="3221" w:type="dxa"/>
            <w:noWrap/>
            <w:hideMark/>
          </w:tcPr>
          <w:p w14:paraId="354BE3D6" w14:textId="77777777" w:rsidR="008615E6" w:rsidRPr="008615E6" w:rsidRDefault="008615E6" w:rsidP="008615E6">
            <w:pPr>
              <w:rPr>
                <w:rFonts w:ascii="Calibri" w:hAnsi="Calibri"/>
                <w:color w:val="000000"/>
              </w:rPr>
            </w:pPr>
            <w:r w:rsidRPr="008615E6">
              <w:rPr>
                <w:rFonts w:ascii="Calibri" w:hAnsi="Calibri"/>
                <w:color w:val="000000"/>
              </w:rPr>
              <w:t>Request_ID</w:t>
            </w:r>
          </w:p>
        </w:tc>
        <w:tc>
          <w:tcPr>
            <w:tcW w:w="1135" w:type="dxa"/>
            <w:hideMark/>
          </w:tcPr>
          <w:p w14:paraId="3B705D90" w14:textId="77777777" w:rsidR="008615E6" w:rsidRPr="008615E6" w:rsidRDefault="008615E6" w:rsidP="008615E6">
            <w:pPr>
              <w:jc w:val="center"/>
              <w:rPr>
                <w:rFonts w:ascii="Calibri" w:hAnsi="Calibri"/>
              </w:rPr>
            </w:pPr>
            <w:r w:rsidRPr="008615E6">
              <w:rPr>
                <w:rFonts w:ascii="Calibri" w:hAnsi="Calibri"/>
              </w:rPr>
              <w:t>Number</w:t>
            </w:r>
          </w:p>
        </w:tc>
        <w:tc>
          <w:tcPr>
            <w:tcW w:w="787" w:type="dxa"/>
            <w:hideMark/>
          </w:tcPr>
          <w:p w14:paraId="60C22877" w14:textId="77777777" w:rsidR="008615E6" w:rsidRPr="008615E6" w:rsidRDefault="008615E6" w:rsidP="008615E6">
            <w:pPr>
              <w:jc w:val="center"/>
              <w:rPr>
                <w:rFonts w:ascii="Calibri" w:hAnsi="Calibri"/>
              </w:rPr>
            </w:pPr>
            <w:r w:rsidRPr="008615E6">
              <w:rPr>
                <w:rFonts w:ascii="Calibri" w:hAnsi="Calibri"/>
              </w:rPr>
              <w:t>8</w:t>
            </w:r>
          </w:p>
        </w:tc>
        <w:tc>
          <w:tcPr>
            <w:tcW w:w="1448" w:type="dxa"/>
            <w:noWrap/>
            <w:hideMark/>
          </w:tcPr>
          <w:p w14:paraId="13973E31" w14:textId="77777777" w:rsidR="008615E6" w:rsidRPr="008615E6" w:rsidRDefault="008615E6" w:rsidP="008615E6">
            <w:pPr>
              <w:jc w:val="center"/>
              <w:rPr>
                <w:rFonts w:ascii="Calibri" w:hAnsi="Calibri"/>
                <w:color w:val="000000"/>
              </w:rPr>
            </w:pPr>
            <w:r w:rsidRPr="008615E6">
              <w:rPr>
                <w:rFonts w:ascii="Calibri" w:hAnsi="Calibri"/>
                <w:color w:val="000000"/>
              </w:rPr>
              <w:t>RSRE</w:t>
            </w:r>
          </w:p>
        </w:tc>
        <w:tc>
          <w:tcPr>
            <w:tcW w:w="2477" w:type="dxa"/>
            <w:noWrap/>
            <w:hideMark/>
          </w:tcPr>
          <w:p w14:paraId="2C3992ED" w14:textId="77777777" w:rsidR="008615E6" w:rsidRPr="008615E6" w:rsidRDefault="008615E6" w:rsidP="008615E6">
            <w:pPr>
              <w:jc w:val="center"/>
              <w:rPr>
                <w:rFonts w:ascii="Calibri" w:hAnsi="Calibri"/>
                <w:color w:val="000000"/>
              </w:rPr>
            </w:pPr>
            <w:r w:rsidRPr="008615E6">
              <w:rPr>
                <w:rFonts w:ascii="Calibri" w:hAnsi="Calibri"/>
                <w:color w:val="000000"/>
              </w:rPr>
              <w:t>If Recording a Request</w:t>
            </w:r>
          </w:p>
        </w:tc>
        <w:tc>
          <w:tcPr>
            <w:tcW w:w="4166" w:type="dxa"/>
            <w:noWrap/>
            <w:hideMark/>
          </w:tcPr>
          <w:p w14:paraId="37C65F9F" w14:textId="77777777" w:rsidR="008615E6" w:rsidRPr="008615E6" w:rsidRDefault="008615E6" w:rsidP="008615E6">
            <w:pPr>
              <w:jc w:val="center"/>
              <w:rPr>
                <w:rFonts w:ascii="Calibri" w:hAnsi="Calibri"/>
                <w:color w:val="000000"/>
              </w:rPr>
            </w:pPr>
          </w:p>
        </w:tc>
      </w:tr>
      <w:tr w:rsidR="00C35710" w:rsidRPr="008615E6" w14:paraId="06B7EC19" w14:textId="77777777" w:rsidTr="008615E6">
        <w:trPr>
          <w:trHeight w:val="300"/>
        </w:trPr>
        <w:tc>
          <w:tcPr>
            <w:tcW w:w="920" w:type="dxa"/>
            <w:noWrap/>
            <w:hideMark/>
          </w:tcPr>
          <w:p w14:paraId="06E06E74" w14:textId="77777777" w:rsidR="008615E6" w:rsidRPr="008615E6" w:rsidRDefault="008615E6" w:rsidP="008615E6">
            <w:pPr>
              <w:jc w:val="center"/>
              <w:rPr>
                <w:rFonts w:ascii="Calibri" w:hAnsi="Calibri"/>
                <w:color w:val="000000"/>
              </w:rPr>
            </w:pPr>
            <w:r w:rsidRPr="008615E6">
              <w:rPr>
                <w:rFonts w:ascii="Calibri" w:hAnsi="Calibri"/>
                <w:color w:val="000000"/>
              </w:rPr>
              <w:t>60</w:t>
            </w:r>
          </w:p>
        </w:tc>
        <w:tc>
          <w:tcPr>
            <w:tcW w:w="3221" w:type="dxa"/>
            <w:noWrap/>
            <w:hideMark/>
          </w:tcPr>
          <w:p w14:paraId="6AF9FCC7" w14:textId="77777777" w:rsidR="008615E6" w:rsidRPr="008615E6" w:rsidRDefault="008615E6" w:rsidP="008615E6">
            <w:pPr>
              <w:rPr>
                <w:rFonts w:ascii="Calibri" w:hAnsi="Calibri"/>
                <w:color w:val="000000"/>
              </w:rPr>
            </w:pPr>
            <w:r w:rsidRPr="008615E6">
              <w:rPr>
                <w:rFonts w:ascii="Calibri" w:hAnsi="Calibri"/>
                <w:color w:val="000000"/>
              </w:rPr>
              <w:t>Request_Type</w:t>
            </w:r>
          </w:p>
        </w:tc>
        <w:tc>
          <w:tcPr>
            <w:tcW w:w="1135" w:type="dxa"/>
            <w:hideMark/>
          </w:tcPr>
          <w:p w14:paraId="136357AE"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65276B93" w14:textId="77777777" w:rsidR="008615E6" w:rsidRPr="008615E6" w:rsidRDefault="008615E6" w:rsidP="008615E6">
            <w:pPr>
              <w:jc w:val="center"/>
              <w:rPr>
                <w:rFonts w:ascii="Calibri" w:hAnsi="Calibri"/>
              </w:rPr>
            </w:pPr>
            <w:r w:rsidRPr="008615E6">
              <w:rPr>
                <w:rFonts w:ascii="Calibri" w:hAnsi="Calibri"/>
              </w:rPr>
              <w:t>30</w:t>
            </w:r>
          </w:p>
        </w:tc>
        <w:tc>
          <w:tcPr>
            <w:tcW w:w="1448" w:type="dxa"/>
            <w:noWrap/>
            <w:hideMark/>
          </w:tcPr>
          <w:p w14:paraId="3456DD8A" w14:textId="77777777" w:rsidR="008615E6" w:rsidRPr="008615E6" w:rsidRDefault="008615E6" w:rsidP="008615E6">
            <w:pPr>
              <w:jc w:val="center"/>
              <w:rPr>
                <w:rFonts w:ascii="Calibri" w:hAnsi="Calibri"/>
                <w:color w:val="000000"/>
              </w:rPr>
            </w:pPr>
            <w:r w:rsidRPr="008615E6">
              <w:rPr>
                <w:rFonts w:ascii="Calibri" w:hAnsi="Calibri"/>
                <w:color w:val="000000"/>
              </w:rPr>
              <w:t>RSRE</w:t>
            </w:r>
          </w:p>
        </w:tc>
        <w:tc>
          <w:tcPr>
            <w:tcW w:w="2477" w:type="dxa"/>
            <w:noWrap/>
            <w:hideMark/>
          </w:tcPr>
          <w:p w14:paraId="037DC9A2" w14:textId="77777777" w:rsidR="008615E6" w:rsidRPr="008615E6" w:rsidRDefault="008615E6" w:rsidP="008615E6">
            <w:pPr>
              <w:jc w:val="center"/>
              <w:rPr>
                <w:rFonts w:ascii="Calibri" w:hAnsi="Calibri"/>
                <w:color w:val="000000"/>
              </w:rPr>
            </w:pPr>
          </w:p>
        </w:tc>
        <w:tc>
          <w:tcPr>
            <w:tcW w:w="4166" w:type="dxa"/>
            <w:noWrap/>
            <w:hideMark/>
          </w:tcPr>
          <w:p w14:paraId="0BACFECE" w14:textId="77777777" w:rsidR="008615E6" w:rsidRPr="008615E6" w:rsidRDefault="008615E6" w:rsidP="008615E6">
            <w:pPr>
              <w:jc w:val="center"/>
              <w:rPr>
                <w:rFonts w:ascii="Times New Roman" w:hAnsi="Times New Roman"/>
                <w:sz w:val="20"/>
                <w:szCs w:val="20"/>
              </w:rPr>
            </w:pPr>
          </w:p>
        </w:tc>
      </w:tr>
      <w:tr w:rsidR="00C35710" w:rsidRPr="008615E6" w14:paraId="7BADBAC8" w14:textId="77777777" w:rsidTr="008615E6">
        <w:trPr>
          <w:trHeight w:val="300"/>
        </w:trPr>
        <w:tc>
          <w:tcPr>
            <w:tcW w:w="920" w:type="dxa"/>
            <w:noWrap/>
            <w:hideMark/>
          </w:tcPr>
          <w:p w14:paraId="58E92497" w14:textId="77777777" w:rsidR="008615E6" w:rsidRPr="008615E6" w:rsidRDefault="008615E6" w:rsidP="008615E6">
            <w:pPr>
              <w:jc w:val="center"/>
              <w:rPr>
                <w:rFonts w:ascii="Calibri" w:hAnsi="Calibri"/>
                <w:color w:val="000000"/>
              </w:rPr>
            </w:pPr>
            <w:r w:rsidRPr="008615E6">
              <w:rPr>
                <w:rFonts w:ascii="Calibri" w:hAnsi="Calibri"/>
                <w:color w:val="000000"/>
              </w:rPr>
              <w:t>61</w:t>
            </w:r>
          </w:p>
        </w:tc>
        <w:tc>
          <w:tcPr>
            <w:tcW w:w="3221" w:type="dxa"/>
            <w:noWrap/>
            <w:hideMark/>
          </w:tcPr>
          <w:p w14:paraId="032DA6D3" w14:textId="77777777" w:rsidR="008615E6" w:rsidRPr="008615E6" w:rsidRDefault="008615E6" w:rsidP="008615E6">
            <w:pPr>
              <w:rPr>
                <w:rFonts w:ascii="Calibri" w:hAnsi="Calibri"/>
                <w:color w:val="000000"/>
              </w:rPr>
            </w:pPr>
            <w:r w:rsidRPr="008615E6">
              <w:rPr>
                <w:rFonts w:ascii="Calibri" w:hAnsi="Calibri"/>
                <w:color w:val="000000"/>
              </w:rPr>
              <w:t>Request_Date_Received</w:t>
            </w:r>
          </w:p>
        </w:tc>
        <w:tc>
          <w:tcPr>
            <w:tcW w:w="1135" w:type="dxa"/>
            <w:hideMark/>
          </w:tcPr>
          <w:p w14:paraId="0965AAB2" w14:textId="77777777" w:rsidR="008615E6" w:rsidRPr="008615E6" w:rsidRDefault="008615E6" w:rsidP="008615E6">
            <w:pPr>
              <w:jc w:val="center"/>
              <w:rPr>
                <w:rFonts w:ascii="Calibri" w:hAnsi="Calibri"/>
              </w:rPr>
            </w:pPr>
            <w:r w:rsidRPr="008615E6">
              <w:rPr>
                <w:rFonts w:ascii="Calibri" w:hAnsi="Calibri"/>
              </w:rPr>
              <w:t>Date</w:t>
            </w:r>
          </w:p>
        </w:tc>
        <w:tc>
          <w:tcPr>
            <w:tcW w:w="787" w:type="dxa"/>
            <w:hideMark/>
          </w:tcPr>
          <w:p w14:paraId="1C52316E" w14:textId="77777777" w:rsidR="008615E6" w:rsidRPr="008615E6" w:rsidRDefault="008615E6" w:rsidP="008615E6">
            <w:pPr>
              <w:jc w:val="center"/>
              <w:rPr>
                <w:rFonts w:ascii="Calibri" w:hAnsi="Calibri"/>
              </w:rPr>
            </w:pPr>
          </w:p>
        </w:tc>
        <w:tc>
          <w:tcPr>
            <w:tcW w:w="1448" w:type="dxa"/>
            <w:noWrap/>
            <w:hideMark/>
          </w:tcPr>
          <w:p w14:paraId="183F0D5D" w14:textId="77777777" w:rsidR="008615E6" w:rsidRPr="008615E6" w:rsidRDefault="008615E6" w:rsidP="008615E6">
            <w:pPr>
              <w:jc w:val="center"/>
              <w:rPr>
                <w:rFonts w:ascii="Calibri" w:hAnsi="Calibri"/>
                <w:color w:val="000000"/>
              </w:rPr>
            </w:pPr>
            <w:r w:rsidRPr="008615E6">
              <w:rPr>
                <w:rFonts w:ascii="Calibri" w:hAnsi="Calibri"/>
                <w:color w:val="000000"/>
              </w:rPr>
              <w:t>RSRE</w:t>
            </w:r>
          </w:p>
        </w:tc>
        <w:tc>
          <w:tcPr>
            <w:tcW w:w="2477" w:type="dxa"/>
            <w:noWrap/>
            <w:hideMark/>
          </w:tcPr>
          <w:p w14:paraId="45F06D28" w14:textId="77777777" w:rsidR="008615E6" w:rsidRPr="008615E6" w:rsidRDefault="008615E6" w:rsidP="008615E6">
            <w:pPr>
              <w:jc w:val="center"/>
              <w:rPr>
                <w:rFonts w:ascii="Calibri" w:hAnsi="Calibri"/>
                <w:color w:val="000000"/>
              </w:rPr>
            </w:pPr>
            <w:r w:rsidRPr="008615E6">
              <w:rPr>
                <w:rFonts w:ascii="Calibri" w:hAnsi="Calibri"/>
                <w:color w:val="000000"/>
              </w:rPr>
              <w:t>If Recording a Request</w:t>
            </w:r>
          </w:p>
        </w:tc>
        <w:tc>
          <w:tcPr>
            <w:tcW w:w="4166" w:type="dxa"/>
            <w:noWrap/>
            <w:hideMark/>
          </w:tcPr>
          <w:p w14:paraId="33987ADA" w14:textId="77777777" w:rsidR="008615E6" w:rsidRPr="008615E6" w:rsidRDefault="008615E6" w:rsidP="008615E6">
            <w:pPr>
              <w:jc w:val="center"/>
              <w:rPr>
                <w:rFonts w:ascii="Calibri" w:hAnsi="Calibri"/>
                <w:color w:val="000000"/>
              </w:rPr>
            </w:pPr>
          </w:p>
        </w:tc>
      </w:tr>
      <w:tr w:rsidR="00C35710" w:rsidRPr="008615E6" w14:paraId="2F76F45D" w14:textId="77777777" w:rsidTr="008615E6">
        <w:trPr>
          <w:trHeight w:val="300"/>
        </w:trPr>
        <w:tc>
          <w:tcPr>
            <w:tcW w:w="920" w:type="dxa"/>
            <w:noWrap/>
            <w:hideMark/>
          </w:tcPr>
          <w:p w14:paraId="52E396B2" w14:textId="77777777" w:rsidR="008615E6" w:rsidRPr="008615E6" w:rsidRDefault="008615E6" w:rsidP="008615E6">
            <w:pPr>
              <w:jc w:val="center"/>
              <w:rPr>
                <w:rFonts w:ascii="Calibri" w:hAnsi="Calibri"/>
                <w:color w:val="000000"/>
              </w:rPr>
            </w:pPr>
            <w:r w:rsidRPr="008615E6">
              <w:rPr>
                <w:rFonts w:ascii="Calibri" w:hAnsi="Calibri"/>
                <w:color w:val="000000"/>
              </w:rPr>
              <w:t>62</w:t>
            </w:r>
          </w:p>
        </w:tc>
        <w:tc>
          <w:tcPr>
            <w:tcW w:w="3221" w:type="dxa"/>
            <w:noWrap/>
            <w:hideMark/>
          </w:tcPr>
          <w:p w14:paraId="0019173D" w14:textId="77777777" w:rsidR="008615E6" w:rsidRPr="008615E6" w:rsidRDefault="008615E6" w:rsidP="008615E6">
            <w:pPr>
              <w:rPr>
                <w:rFonts w:ascii="Calibri" w:hAnsi="Calibri"/>
                <w:color w:val="000000"/>
              </w:rPr>
            </w:pPr>
            <w:r w:rsidRPr="008615E6">
              <w:rPr>
                <w:rFonts w:ascii="Calibri" w:hAnsi="Calibri"/>
                <w:color w:val="000000"/>
              </w:rPr>
              <w:t>Request_Time_Received</w:t>
            </w:r>
          </w:p>
        </w:tc>
        <w:tc>
          <w:tcPr>
            <w:tcW w:w="1135" w:type="dxa"/>
            <w:hideMark/>
          </w:tcPr>
          <w:p w14:paraId="5D9D3A34"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73CEBBD3" w14:textId="77777777" w:rsidR="008615E6" w:rsidRPr="008615E6" w:rsidRDefault="008615E6" w:rsidP="008615E6">
            <w:pPr>
              <w:jc w:val="center"/>
              <w:rPr>
                <w:rFonts w:ascii="Calibri" w:hAnsi="Calibri"/>
              </w:rPr>
            </w:pPr>
            <w:r w:rsidRPr="008615E6">
              <w:rPr>
                <w:rFonts w:ascii="Calibri" w:hAnsi="Calibri"/>
              </w:rPr>
              <w:t>5</w:t>
            </w:r>
          </w:p>
        </w:tc>
        <w:tc>
          <w:tcPr>
            <w:tcW w:w="1448" w:type="dxa"/>
            <w:noWrap/>
            <w:hideMark/>
          </w:tcPr>
          <w:p w14:paraId="5D087A72" w14:textId="77777777" w:rsidR="008615E6" w:rsidRPr="008615E6" w:rsidRDefault="008615E6" w:rsidP="008615E6">
            <w:pPr>
              <w:jc w:val="center"/>
              <w:rPr>
                <w:rFonts w:ascii="Calibri" w:hAnsi="Calibri"/>
                <w:color w:val="000000"/>
              </w:rPr>
            </w:pPr>
            <w:r w:rsidRPr="008615E6">
              <w:rPr>
                <w:rFonts w:ascii="Calibri" w:hAnsi="Calibri"/>
                <w:color w:val="000000"/>
              </w:rPr>
              <w:t>RSRE</w:t>
            </w:r>
          </w:p>
        </w:tc>
        <w:tc>
          <w:tcPr>
            <w:tcW w:w="2477" w:type="dxa"/>
            <w:noWrap/>
            <w:hideMark/>
          </w:tcPr>
          <w:p w14:paraId="294E5DBA" w14:textId="77777777" w:rsidR="008615E6" w:rsidRPr="008615E6" w:rsidRDefault="008615E6" w:rsidP="008615E6">
            <w:pPr>
              <w:jc w:val="center"/>
              <w:rPr>
                <w:rFonts w:ascii="Calibri" w:hAnsi="Calibri"/>
                <w:color w:val="000000"/>
              </w:rPr>
            </w:pPr>
            <w:r w:rsidRPr="008615E6">
              <w:rPr>
                <w:rFonts w:ascii="Calibri" w:hAnsi="Calibri"/>
                <w:color w:val="000000"/>
              </w:rPr>
              <w:t>If Recording a Request</w:t>
            </w:r>
          </w:p>
        </w:tc>
        <w:tc>
          <w:tcPr>
            <w:tcW w:w="4166" w:type="dxa"/>
            <w:noWrap/>
            <w:hideMark/>
          </w:tcPr>
          <w:p w14:paraId="3E6E7B24" w14:textId="77777777" w:rsidR="008615E6" w:rsidRPr="008615E6" w:rsidRDefault="008615E6" w:rsidP="008615E6">
            <w:pPr>
              <w:jc w:val="center"/>
              <w:rPr>
                <w:rFonts w:ascii="Calibri" w:hAnsi="Calibri"/>
                <w:color w:val="000000"/>
              </w:rPr>
            </w:pPr>
            <w:r w:rsidRPr="008615E6">
              <w:rPr>
                <w:rFonts w:ascii="Calibri" w:hAnsi="Calibri"/>
                <w:color w:val="000000"/>
              </w:rPr>
              <w:t xml:space="preserve"> Omission will assume a default of 00:00h</w:t>
            </w:r>
          </w:p>
        </w:tc>
      </w:tr>
      <w:tr w:rsidR="00C35710" w:rsidRPr="008615E6" w14:paraId="36942B13" w14:textId="77777777" w:rsidTr="008615E6">
        <w:trPr>
          <w:trHeight w:val="300"/>
        </w:trPr>
        <w:tc>
          <w:tcPr>
            <w:tcW w:w="920" w:type="dxa"/>
            <w:noWrap/>
            <w:hideMark/>
          </w:tcPr>
          <w:p w14:paraId="018956ED" w14:textId="77777777" w:rsidR="008615E6" w:rsidRPr="008615E6" w:rsidRDefault="008615E6" w:rsidP="008615E6">
            <w:pPr>
              <w:jc w:val="center"/>
              <w:rPr>
                <w:rFonts w:ascii="Calibri" w:hAnsi="Calibri"/>
                <w:color w:val="000000"/>
              </w:rPr>
            </w:pPr>
            <w:r w:rsidRPr="008615E6">
              <w:rPr>
                <w:rFonts w:ascii="Calibri" w:hAnsi="Calibri"/>
                <w:color w:val="000000"/>
              </w:rPr>
              <w:t>63</w:t>
            </w:r>
          </w:p>
        </w:tc>
        <w:tc>
          <w:tcPr>
            <w:tcW w:w="3221" w:type="dxa"/>
            <w:noWrap/>
            <w:hideMark/>
          </w:tcPr>
          <w:p w14:paraId="0CD86BFC" w14:textId="77777777" w:rsidR="008615E6" w:rsidRPr="008615E6" w:rsidRDefault="008615E6" w:rsidP="008615E6">
            <w:pPr>
              <w:rPr>
                <w:rFonts w:ascii="Calibri" w:hAnsi="Calibri"/>
                <w:color w:val="000000"/>
              </w:rPr>
            </w:pPr>
            <w:r w:rsidRPr="008615E6">
              <w:rPr>
                <w:rFonts w:ascii="Calibri" w:hAnsi="Calibri"/>
                <w:color w:val="000000"/>
              </w:rPr>
              <w:t>Request_Number</w:t>
            </w:r>
          </w:p>
        </w:tc>
        <w:tc>
          <w:tcPr>
            <w:tcW w:w="1135" w:type="dxa"/>
            <w:hideMark/>
          </w:tcPr>
          <w:p w14:paraId="65B36AA1"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2F0E7DCA" w14:textId="77777777" w:rsidR="008615E6" w:rsidRPr="008615E6" w:rsidRDefault="008615E6" w:rsidP="008615E6">
            <w:pPr>
              <w:jc w:val="center"/>
              <w:rPr>
                <w:rFonts w:ascii="Calibri" w:hAnsi="Calibri"/>
              </w:rPr>
            </w:pPr>
            <w:r w:rsidRPr="008615E6">
              <w:rPr>
                <w:rFonts w:ascii="Calibri" w:hAnsi="Calibri"/>
              </w:rPr>
              <w:t>30</w:t>
            </w:r>
          </w:p>
        </w:tc>
        <w:tc>
          <w:tcPr>
            <w:tcW w:w="1448" w:type="dxa"/>
            <w:noWrap/>
            <w:hideMark/>
          </w:tcPr>
          <w:p w14:paraId="59FC81B4" w14:textId="77777777" w:rsidR="008615E6" w:rsidRPr="008615E6" w:rsidRDefault="008615E6" w:rsidP="008615E6">
            <w:pPr>
              <w:jc w:val="center"/>
              <w:rPr>
                <w:rFonts w:ascii="Calibri" w:hAnsi="Calibri"/>
                <w:color w:val="000000"/>
              </w:rPr>
            </w:pPr>
            <w:r w:rsidRPr="008615E6">
              <w:rPr>
                <w:rFonts w:ascii="Calibri" w:hAnsi="Calibri"/>
                <w:color w:val="000000"/>
              </w:rPr>
              <w:t>RSRE</w:t>
            </w:r>
          </w:p>
        </w:tc>
        <w:tc>
          <w:tcPr>
            <w:tcW w:w="2477" w:type="dxa"/>
            <w:noWrap/>
            <w:hideMark/>
          </w:tcPr>
          <w:p w14:paraId="4708AFA1" w14:textId="77777777" w:rsidR="008615E6" w:rsidRPr="008615E6" w:rsidRDefault="008615E6" w:rsidP="008615E6">
            <w:pPr>
              <w:jc w:val="center"/>
              <w:rPr>
                <w:rFonts w:ascii="Calibri" w:hAnsi="Calibri"/>
                <w:color w:val="000000"/>
              </w:rPr>
            </w:pPr>
            <w:r w:rsidRPr="008615E6">
              <w:rPr>
                <w:rFonts w:ascii="Calibri" w:hAnsi="Calibri"/>
                <w:color w:val="000000"/>
              </w:rPr>
              <w:t>If Recording a Request</w:t>
            </w:r>
          </w:p>
        </w:tc>
        <w:tc>
          <w:tcPr>
            <w:tcW w:w="4166" w:type="dxa"/>
            <w:noWrap/>
            <w:hideMark/>
          </w:tcPr>
          <w:p w14:paraId="33469A24" w14:textId="77777777" w:rsidR="008615E6" w:rsidRPr="008615E6" w:rsidRDefault="008615E6" w:rsidP="008615E6">
            <w:pPr>
              <w:jc w:val="center"/>
              <w:rPr>
                <w:rFonts w:ascii="Calibri" w:hAnsi="Calibri"/>
                <w:color w:val="000000"/>
              </w:rPr>
            </w:pPr>
          </w:p>
        </w:tc>
      </w:tr>
      <w:tr w:rsidR="00C35710" w:rsidRPr="008615E6" w14:paraId="5BC02254" w14:textId="77777777" w:rsidTr="008615E6">
        <w:trPr>
          <w:trHeight w:val="300"/>
        </w:trPr>
        <w:tc>
          <w:tcPr>
            <w:tcW w:w="920" w:type="dxa"/>
            <w:noWrap/>
            <w:hideMark/>
          </w:tcPr>
          <w:p w14:paraId="6D454321" w14:textId="77777777" w:rsidR="008615E6" w:rsidRPr="008615E6" w:rsidRDefault="008615E6" w:rsidP="008615E6">
            <w:pPr>
              <w:jc w:val="center"/>
              <w:rPr>
                <w:rFonts w:ascii="Calibri" w:hAnsi="Calibri"/>
                <w:color w:val="000000"/>
              </w:rPr>
            </w:pPr>
            <w:r w:rsidRPr="008615E6">
              <w:rPr>
                <w:rFonts w:ascii="Calibri" w:hAnsi="Calibri"/>
                <w:color w:val="000000"/>
              </w:rPr>
              <w:t>64</w:t>
            </w:r>
          </w:p>
        </w:tc>
        <w:tc>
          <w:tcPr>
            <w:tcW w:w="3221" w:type="dxa"/>
            <w:noWrap/>
            <w:hideMark/>
          </w:tcPr>
          <w:p w14:paraId="152D30EB" w14:textId="77777777" w:rsidR="008615E6" w:rsidRPr="008615E6" w:rsidRDefault="008615E6" w:rsidP="008615E6">
            <w:pPr>
              <w:rPr>
                <w:rFonts w:ascii="Calibri" w:hAnsi="Calibri"/>
                <w:color w:val="000000"/>
              </w:rPr>
            </w:pPr>
            <w:r w:rsidRPr="008615E6">
              <w:rPr>
                <w:rFonts w:ascii="Calibri" w:hAnsi="Calibri"/>
                <w:color w:val="000000"/>
              </w:rPr>
              <w:t>Request_Completion_Date</w:t>
            </w:r>
          </w:p>
        </w:tc>
        <w:tc>
          <w:tcPr>
            <w:tcW w:w="1135" w:type="dxa"/>
            <w:hideMark/>
          </w:tcPr>
          <w:p w14:paraId="01BA5874" w14:textId="77777777" w:rsidR="008615E6" w:rsidRPr="008615E6" w:rsidRDefault="008615E6" w:rsidP="008615E6">
            <w:pPr>
              <w:jc w:val="center"/>
              <w:rPr>
                <w:rFonts w:ascii="Calibri" w:hAnsi="Calibri"/>
              </w:rPr>
            </w:pPr>
            <w:r w:rsidRPr="008615E6">
              <w:rPr>
                <w:rFonts w:ascii="Calibri" w:hAnsi="Calibri"/>
              </w:rPr>
              <w:t>Date</w:t>
            </w:r>
          </w:p>
        </w:tc>
        <w:tc>
          <w:tcPr>
            <w:tcW w:w="787" w:type="dxa"/>
            <w:hideMark/>
          </w:tcPr>
          <w:p w14:paraId="64E00CA4" w14:textId="77777777" w:rsidR="008615E6" w:rsidRPr="008615E6" w:rsidRDefault="008615E6" w:rsidP="008615E6">
            <w:pPr>
              <w:jc w:val="center"/>
              <w:rPr>
                <w:rFonts w:ascii="Calibri" w:hAnsi="Calibri"/>
              </w:rPr>
            </w:pPr>
          </w:p>
        </w:tc>
        <w:tc>
          <w:tcPr>
            <w:tcW w:w="1448" w:type="dxa"/>
            <w:noWrap/>
            <w:hideMark/>
          </w:tcPr>
          <w:p w14:paraId="0251D9C2" w14:textId="77777777" w:rsidR="008615E6" w:rsidRPr="008615E6" w:rsidRDefault="008615E6" w:rsidP="008615E6">
            <w:pPr>
              <w:jc w:val="center"/>
              <w:rPr>
                <w:rFonts w:ascii="Calibri" w:hAnsi="Calibri"/>
                <w:color w:val="000000"/>
              </w:rPr>
            </w:pPr>
            <w:r w:rsidRPr="008615E6">
              <w:rPr>
                <w:rFonts w:ascii="Calibri" w:hAnsi="Calibri"/>
                <w:color w:val="000000"/>
              </w:rPr>
              <w:t>RSRE</w:t>
            </w:r>
          </w:p>
        </w:tc>
        <w:tc>
          <w:tcPr>
            <w:tcW w:w="2477" w:type="dxa"/>
            <w:noWrap/>
            <w:hideMark/>
          </w:tcPr>
          <w:p w14:paraId="191B9A5B" w14:textId="77777777" w:rsidR="008615E6" w:rsidRPr="008615E6" w:rsidRDefault="008615E6" w:rsidP="008615E6">
            <w:pPr>
              <w:jc w:val="center"/>
              <w:rPr>
                <w:rFonts w:ascii="Calibri" w:hAnsi="Calibri"/>
                <w:color w:val="000000"/>
              </w:rPr>
            </w:pPr>
            <w:r w:rsidRPr="008615E6">
              <w:rPr>
                <w:rFonts w:ascii="Calibri" w:hAnsi="Calibri"/>
                <w:color w:val="000000"/>
              </w:rPr>
              <w:t>If Recording a Request</w:t>
            </w:r>
          </w:p>
        </w:tc>
        <w:tc>
          <w:tcPr>
            <w:tcW w:w="4166" w:type="dxa"/>
            <w:noWrap/>
            <w:hideMark/>
          </w:tcPr>
          <w:p w14:paraId="52FD5559" w14:textId="77777777" w:rsidR="008615E6" w:rsidRPr="008615E6" w:rsidRDefault="008615E6" w:rsidP="008615E6">
            <w:pPr>
              <w:jc w:val="center"/>
              <w:rPr>
                <w:rFonts w:ascii="Calibri" w:hAnsi="Calibri"/>
                <w:color w:val="000000"/>
              </w:rPr>
            </w:pPr>
          </w:p>
        </w:tc>
      </w:tr>
      <w:tr w:rsidR="00C35710" w:rsidRPr="008615E6" w14:paraId="5F259DFB" w14:textId="77777777" w:rsidTr="008615E6">
        <w:trPr>
          <w:trHeight w:val="300"/>
        </w:trPr>
        <w:tc>
          <w:tcPr>
            <w:tcW w:w="920" w:type="dxa"/>
            <w:noWrap/>
            <w:hideMark/>
          </w:tcPr>
          <w:p w14:paraId="74F1D90A" w14:textId="77777777" w:rsidR="008615E6" w:rsidRPr="008615E6" w:rsidRDefault="008615E6" w:rsidP="008615E6">
            <w:pPr>
              <w:jc w:val="center"/>
              <w:rPr>
                <w:rFonts w:ascii="Calibri" w:hAnsi="Calibri"/>
                <w:color w:val="000000"/>
              </w:rPr>
            </w:pPr>
            <w:r w:rsidRPr="008615E6">
              <w:rPr>
                <w:rFonts w:ascii="Calibri" w:hAnsi="Calibri"/>
                <w:color w:val="000000"/>
              </w:rPr>
              <w:t>65</w:t>
            </w:r>
          </w:p>
        </w:tc>
        <w:tc>
          <w:tcPr>
            <w:tcW w:w="3221" w:type="dxa"/>
            <w:noWrap/>
            <w:hideMark/>
          </w:tcPr>
          <w:p w14:paraId="7D203D61" w14:textId="77777777" w:rsidR="008615E6" w:rsidRPr="008615E6" w:rsidRDefault="008615E6" w:rsidP="008615E6">
            <w:pPr>
              <w:rPr>
                <w:rFonts w:ascii="Calibri" w:hAnsi="Calibri"/>
                <w:color w:val="000000"/>
              </w:rPr>
            </w:pPr>
            <w:r w:rsidRPr="008615E6">
              <w:rPr>
                <w:rFonts w:ascii="Calibri" w:hAnsi="Calibri"/>
                <w:color w:val="000000"/>
              </w:rPr>
              <w:t>Request_Completion_Time</w:t>
            </w:r>
          </w:p>
        </w:tc>
        <w:tc>
          <w:tcPr>
            <w:tcW w:w="1135" w:type="dxa"/>
            <w:hideMark/>
          </w:tcPr>
          <w:p w14:paraId="58DFB00B"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18716EF0" w14:textId="77777777" w:rsidR="008615E6" w:rsidRPr="008615E6" w:rsidRDefault="008615E6" w:rsidP="008615E6">
            <w:pPr>
              <w:jc w:val="center"/>
              <w:rPr>
                <w:rFonts w:ascii="Calibri" w:hAnsi="Calibri"/>
              </w:rPr>
            </w:pPr>
            <w:r w:rsidRPr="008615E6">
              <w:rPr>
                <w:rFonts w:ascii="Calibri" w:hAnsi="Calibri"/>
              </w:rPr>
              <w:t>5</w:t>
            </w:r>
          </w:p>
        </w:tc>
        <w:tc>
          <w:tcPr>
            <w:tcW w:w="1448" w:type="dxa"/>
            <w:noWrap/>
            <w:hideMark/>
          </w:tcPr>
          <w:p w14:paraId="52B9B7F7" w14:textId="77777777" w:rsidR="008615E6" w:rsidRPr="008615E6" w:rsidRDefault="008615E6" w:rsidP="008615E6">
            <w:pPr>
              <w:jc w:val="center"/>
              <w:rPr>
                <w:rFonts w:ascii="Calibri" w:hAnsi="Calibri"/>
                <w:color w:val="000000"/>
              </w:rPr>
            </w:pPr>
            <w:r w:rsidRPr="008615E6">
              <w:rPr>
                <w:rFonts w:ascii="Calibri" w:hAnsi="Calibri"/>
                <w:color w:val="000000"/>
              </w:rPr>
              <w:t>RSRE</w:t>
            </w:r>
          </w:p>
        </w:tc>
        <w:tc>
          <w:tcPr>
            <w:tcW w:w="2477" w:type="dxa"/>
            <w:noWrap/>
            <w:hideMark/>
          </w:tcPr>
          <w:p w14:paraId="39D36336" w14:textId="77777777" w:rsidR="008615E6" w:rsidRPr="008615E6" w:rsidRDefault="008615E6" w:rsidP="008615E6">
            <w:pPr>
              <w:jc w:val="center"/>
              <w:rPr>
                <w:rFonts w:ascii="Calibri" w:hAnsi="Calibri"/>
                <w:color w:val="000000"/>
              </w:rPr>
            </w:pPr>
            <w:r w:rsidRPr="008615E6">
              <w:rPr>
                <w:rFonts w:ascii="Calibri" w:hAnsi="Calibri"/>
                <w:color w:val="000000"/>
              </w:rPr>
              <w:t>If Recording a Request</w:t>
            </w:r>
          </w:p>
        </w:tc>
        <w:tc>
          <w:tcPr>
            <w:tcW w:w="4166" w:type="dxa"/>
            <w:noWrap/>
            <w:hideMark/>
          </w:tcPr>
          <w:p w14:paraId="7D91D858" w14:textId="77777777" w:rsidR="008615E6" w:rsidRPr="008615E6" w:rsidRDefault="008615E6" w:rsidP="008615E6">
            <w:pPr>
              <w:jc w:val="center"/>
              <w:rPr>
                <w:rFonts w:ascii="Calibri" w:hAnsi="Calibri"/>
                <w:color w:val="000000"/>
              </w:rPr>
            </w:pPr>
            <w:r w:rsidRPr="008615E6">
              <w:rPr>
                <w:rFonts w:ascii="Calibri" w:hAnsi="Calibri"/>
                <w:color w:val="000000"/>
              </w:rPr>
              <w:t xml:space="preserve"> Omission will assume a default of 00:00h</w:t>
            </w:r>
          </w:p>
        </w:tc>
      </w:tr>
      <w:tr w:rsidR="00C35710" w:rsidRPr="008615E6" w14:paraId="2FA04084" w14:textId="77777777" w:rsidTr="008615E6">
        <w:trPr>
          <w:trHeight w:val="300"/>
        </w:trPr>
        <w:tc>
          <w:tcPr>
            <w:tcW w:w="920" w:type="dxa"/>
            <w:noWrap/>
            <w:hideMark/>
          </w:tcPr>
          <w:p w14:paraId="412A8352" w14:textId="77777777" w:rsidR="008615E6" w:rsidRPr="008615E6" w:rsidRDefault="008615E6" w:rsidP="008615E6">
            <w:pPr>
              <w:jc w:val="center"/>
              <w:rPr>
                <w:rFonts w:ascii="Calibri" w:hAnsi="Calibri"/>
                <w:color w:val="000000"/>
              </w:rPr>
            </w:pPr>
            <w:r w:rsidRPr="008615E6">
              <w:rPr>
                <w:rFonts w:ascii="Calibri" w:hAnsi="Calibri"/>
                <w:color w:val="000000"/>
              </w:rPr>
              <w:t>66</w:t>
            </w:r>
          </w:p>
        </w:tc>
        <w:tc>
          <w:tcPr>
            <w:tcW w:w="3221" w:type="dxa"/>
            <w:noWrap/>
            <w:hideMark/>
          </w:tcPr>
          <w:p w14:paraId="16FCB22A" w14:textId="77777777" w:rsidR="008615E6" w:rsidRPr="008615E6" w:rsidRDefault="008615E6" w:rsidP="008615E6">
            <w:pPr>
              <w:rPr>
                <w:rFonts w:ascii="Calibri" w:hAnsi="Calibri"/>
                <w:color w:val="000000"/>
              </w:rPr>
            </w:pPr>
            <w:r w:rsidRPr="008615E6">
              <w:rPr>
                <w:rFonts w:ascii="Calibri" w:hAnsi="Calibri"/>
                <w:color w:val="000000"/>
              </w:rPr>
              <w:t>Request_Comments</w:t>
            </w:r>
          </w:p>
        </w:tc>
        <w:tc>
          <w:tcPr>
            <w:tcW w:w="1135" w:type="dxa"/>
            <w:hideMark/>
          </w:tcPr>
          <w:p w14:paraId="774BB2C5" w14:textId="77777777" w:rsidR="008615E6" w:rsidRPr="008615E6" w:rsidRDefault="008615E6" w:rsidP="008615E6">
            <w:pPr>
              <w:jc w:val="center"/>
              <w:rPr>
                <w:rFonts w:ascii="Calibri" w:hAnsi="Calibri"/>
              </w:rPr>
            </w:pPr>
            <w:r w:rsidRPr="008615E6">
              <w:rPr>
                <w:rFonts w:ascii="Calibri" w:hAnsi="Calibri"/>
              </w:rPr>
              <w:t>Varchar2</w:t>
            </w:r>
          </w:p>
        </w:tc>
        <w:tc>
          <w:tcPr>
            <w:tcW w:w="787" w:type="dxa"/>
            <w:hideMark/>
          </w:tcPr>
          <w:p w14:paraId="2E1634A4" w14:textId="77777777" w:rsidR="008615E6" w:rsidRPr="008615E6" w:rsidRDefault="008615E6" w:rsidP="008615E6">
            <w:pPr>
              <w:jc w:val="center"/>
              <w:rPr>
                <w:rFonts w:ascii="Calibri" w:hAnsi="Calibri"/>
              </w:rPr>
            </w:pPr>
            <w:r w:rsidRPr="008615E6">
              <w:rPr>
                <w:rFonts w:ascii="Calibri" w:hAnsi="Calibri"/>
              </w:rPr>
              <w:t>255</w:t>
            </w:r>
          </w:p>
        </w:tc>
        <w:tc>
          <w:tcPr>
            <w:tcW w:w="1448" w:type="dxa"/>
            <w:noWrap/>
            <w:hideMark/>
          </w:tcPr>
          <w:p w14:paraId="24EE41D6" w14:textId="77777777" w:rsidR="008615E6" w:rsidRPr="008615E6" w:rsidRDefault="008615E6" w:rsidP="008615E6">
            <w:pPr>
              <w:jc w:val="center"/>
              <w:rPr>
                <w:rFonts w:ascii="Calibri" w:hAnsi="Calibri"/>
                <w:color w:val="000000"/>
              </w:rPr>
            </w:pPr>
            <w:r w:rsidRPr="008615E6">
              <w:rPr>
                <w:rFonts w:ascii="Calibri" w:hAnsi="Calibri"/>
                <w:color w:val="000000"/>
              </w:rPr>
              <w:t>RSRE</w:t>
            </w:r>
          </w:p>
        </w:tc>
        <w:tc>
          <w:tcPr>
            <w:tcW w:w="2477" w:type="dxa"/>
            <w:noWrap/>
            <w:hideMark/>
          </w:tcPr>
          <w:p w14:paraId="63606271" w14:textId="4CE50990" w:rsidR="008615E6" w:rsidRPr="008615E6" w:rsidRDefault="008615E6" w:rsidP="008615E6">
            <w:pPr>
              <w:jc w:val="center"/>
              <w:rPr>
                <w:rFonts w:ascii="Calibri" w:hAnsi="Calibri"/>
                <w:color w:val="000000"/>
              </w:rPr>
            </w:pPr>
            <w:del w:id="2021" w:author="Joe.Mendoza" w:date="2015-02-10T14:54:00Z">
              <w:r w:rsidRPr="008615E6" w:rsidDel="007063BE">
                <w:rPr>
                  <w:rFonts w:ascii="Calibri" w:hAnsi="Calibri"/>
                  <w:color w:val="000000"/>
                </w:rPr>
                <w:delText>If Recording a Request</w:delText>
              </w:r>
            </w:del>
          </w:p>
        </w:tc>
        <w:tc>
          <w:tcPr>
            <w:tcW w:w="4166" w:type="dxa"/>
            <w:noWrap/>
            <w:hideMark/>
          </w:tcPr>
          <w:p w14:paraId="03AD6FA2" w14:textId="77777777" w:rsidR="008615E6" w:rsidRPr="008615E6" w:rsidRDefault="008615E6" w:rsidP="008615E6">
            <w:pPr>
              <w:jc w:val="center"/>
              <w:rPr>
                <w:rFonts w:ascii="Calibri" w:hAnsi="Calibri"/>
                <w:color w:val="000000"/>
              </w:rPr>
            </w:pPr>
          </w:p>
        </w:tc>
      </w:tr>
    </w:tbl>
    <w:p w14:paraId="05BC1FF5" w14:textId="77777777" w:rsidR="002B43D5" w:rsidRDefault="002B43D5" w:rsidP="00904245"/>
    <w:p w14:paraId="1D22A82A" w14:textId="77777777" w:rsidR="00ED4138" w:rsidRDefault="00ED4138" w:rsidP="00904245"/>
    <w:sectPr w:rsidR="00ED4138" w:rsidSect="00E77FF3">
      <w:pgSz w:w="16839" w:h="11907" w:orient="landscape" w:code="9"/>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49" w:author="Joe.Mendoza" w:date="2014-11-25T13:46:00Z" w:initials="JM">
    <w:p w14:paraId="5C6B8261" w14:textId="60DDE214" w:rsidR="00C26E5E" w:rsidRDefault="00C26E5E">
      <w:pPr>
        <w:pStyle w:val="CommentText"/>
      </w:pPr>
      <w:r>
        <w:rPr>
          <w:rStyle w:val="CommentReference"/>
        </w:rPr>
        <w:annotationRef/>
      </w:r>
      <w:r>
        <w:t>Which Field is this?</w:t>
      </w:r>
    </w:p>
    <w:p w14:paraId="635413F1" w14:textId="77777777" w:rsidR="00C26E5E" w:rsidRDefault="00C26E5E">
      <w:pPr>
        <w:pStyle w:val="CommentText"/>
      </w:pPr>
    </w:p>
    <w:p w14:paraId="2B8DE669" w14:textId="675B1ED2" w:rsidR="00C26E5E" w:rsidRDefault="00C26E5E">
      <w:pPr>
        <w:pStyle w:val="CommentText"/>
      </w:pPr>
      <w:r>
        <w:t xml:space="preserve">Activy, </w:t>
      </w:r>
    </w:p>
    <w:p w14:paraId="7273D5CC" w14:textId="4899C25F" w:rsidR="00C26E5E" w:rsidRDefault="00C26E5E">
      <w:pPr>
        <w:pStyle w:val="CommentText"/>
      </w:pPr>
      <w:r>
        <w:t>Activity name</w:t>
      </w:r>
    </w:p>
    <w:p w14:paraId="21800DAF" w14:textId="296E3005" w:rsidR="00C26E5E" w:rsidRDefault="00C26E5E">
      <w:pPr>
        <w:pStyle w:val="CommentText"/>
      </w:pPr>
      <w:r>
        <w:t>Activity type</w:t>
      </w:r>
    </w:p>
    <w:p w14:paraId="772389E6" w14:textId="77777777" w:rsidR="00C26E5E" w:rsidRDefault="00C26E5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2389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D1F54" w14:textId="77777777" w:rsidR="00325539" w:rsidRDefault="00325539" w:rsidP="00904245">
      <w:r>
        <w:separator/>
      </w:r>
    </w:p>
  </w:endnote>
  <w:endnote w:type="continuationSeparator" w:id="0">
    <w:p w14:paraId="224E505B" w14:textId="77777777" w:rsidR="00325539" w:rsidRDefault="00325539" w:rsidP="0090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DB6D5" w14:textId="77777777" w:rsidR="00C26E5E" w:rsidRDefault="00C26E5E"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BCC04B6" w14:textId="77777777" w:rsidR="00C26E5E" w:rsidRDefault="00C26E5E" w:rsidP="0090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2D76" w14:textId="77777777" w:rsidR="00C26E5E" w:rsidRDefault="00C26E5E" w:rsidP="00904245">
    <w:pPr>
      <w:pStyle w:val="Footer"/>
      <w:pBdr>
        <w:bottom w:val="single" w:sz="6" w:space="1" w:color="auto"/>
      </w:pBdr>
      <w:rPr>
        <w:rStyle w:val="PageNumber"/>
        <w:sz w:val="20"/>
        <w:szCs w:val="20"/>
      </w:rPr>
    </w:pPr>
  </w:p>
  <w:p w14:paraId="4A9CDA23" w14:textId="77777777" w:rsidR="00C26E5E" w:rsidRPr="00704503" w:rsidRDefault="00C26E5E"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7063BE">
      <w:rPr>
        <w:rStyle w:val="PageNumber"/>
        <w:noProof/>
        <w:sz w:val="20"/>
        <w:szCs w:val="20"/>
      </w:rPr>
      <w:t>39</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r>
      <w:rPr>
        <w:sz w:val="20"/>
        <w:szCs w:val="20"/>
      </w:rPr>
      <w:t>September, 2014</w:t>
    </w:r>
    <w:r w:rsidRPr="00704503">
      <w:rPr>
        <w:sz w:val="20"/>
        <w:szCs w:val="20"/>
      </w:rPr>
      <w:tab/>
    </w:r>
  </w:p>
  <w:p w14:paraId="7E695B7C" w14:textId="77777777" w:rsidR="00C26E5E" w:rsidRPr="00704503" w:rsidRDefault="00C26E5E" w:rsidP="00904245">
    <w:pPr>
      <w:rPr>
        <w:sz w:val="20"/>
        <w:szCs w:val="20"/>
      </w:rPr>
    </w:pPr>
    <w:r w:rsidRPr="00704503">
      <w:rPr>
        <w:sz w:val="20"/>
        <w:szCs w:val="20"/>
      </w:rPr>
      <w:t>The information contained in this proposal is proprietary of Bentley Systems, Incorporated.</w:t>
    </w:r>
  </w:p>
  <w:p w14:paraId="2AE79E08" w14:textId="77777777" w:rsidR="00C26E5E" w:rsidRPr="00704503" w:rsidRDefault="00C26E5E"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DBFEF" w14:textId="77777777" w:rsidR="00325539" w:rsidRDefault="00325539" w:rsidP="00904245">
      <w:r>
        <w:separator/>
      </w:r>
    </w:p>
  </w:footnote>
  <w:footnote w:type="continuationSeparator" w:id="0">
    <w:p w14:paraId="19D87A9B" w14:textId="77777777" w:rsidR="00325539" w:rsidRDefault="00325539" w:rsidP="0090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AF0B5" w14:textId="77777777" w:rsidR="00C26E5E" w:rsidRDefault="00C26E5E" w:rsidP="00904245">
    <w:pPr>
      <w:pStyle w:val="Header"/>
    </w:pPr>
    <w:r>
      <w:rPr>
        <w:noProof/>
      </w:rPr>
      <w:drawing>
        <wp:anchor distT="0" distB="0" distL="114300" distR="114300" simplePos="0" relativeHeight="251658240" behindDoc="0" locked="0" layoutInCell="1" allowOverlap="1" wp14:anchorId="648B5609" wp14:editId="50708F87">
          <wp:simplePos x="0" y="0"/>
          <wp:positionH relativeFrom="column">
            <wp:posOffset>3559175</wp:posOffset>
          </wp:positionH>
          <wp:positionV relativeFrom="paragraph">
            <wp:posOffset>-409575</wp:posOffset>
          </wp:positionV>
          <wp:extent cx="2000250" cy="492760"/>
          <wp:effectExtent l="19050" t="0" r="0" b="0"/>
          <wp:wrapNone/>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r w:rsidRPr="002D3E16">
      <w:t>REFLECT WITH INSIGHT FOR RAMS</w:t>
    </w:r>
  </w:p>
  <w:p w14:paraId="50A14A1C" w14:textId="77777777" w:rsidR="00C26E5E" w:rsidRDefault="00C26E5E" w:rsidP="00904245">
    <w:pPr>
      <w:pStyle w:val="Header"/>
    </w:pPr>
  </w:p>
  <w:p w14:paraId="56A505D6" w14:textId="77777777" w:rsidR="00C26E5E" w:rsidRDefault="00C26E5E" w:rsidP="00904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36E34" w14:textId="77777777" w:rsidR="00C26E5E" w:rsidRDefault="00C26E5E" w:rsidP="000348F6">
    <w:pPr>
      <w:pStyle w:val="Header"/>
      <w:jc w:val="both"/>
    </w:pPr>
    <w:r>
      <w:rPr>
        <w:noProof/>
      </w:rPr>
      <w:drawing>
        <wp:anchor distT="0" distB="0" distL="114300" distR="114300" simplePos="0" relativeHeight="251656192" behindDoc="0" locked="0" layoutInCell="1" allowOverlap="1" wp14:anchorId="093F1C57" wp14:editId="552EF777">
          <wp:simplePos x="0" y="0"/>
          <wp:positionH relativeFrom="column">
            <wp:posOffset>3416244</wp:posOffset>
          </wp:positionH>
          <wp:positionV relativeFrom="paragraph">
            <wp:posOffset>-306125</wp:posOffset>
          </wp:positionV>
          <wp:extent cx="2000581" cy="492981"/>
          <wp:effectExtent l="19050" t="0" r="0" b="0"/>
          <wp:wrapNone/>
          <wp:docPr id="3"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t xml:space="preserve">Reflect With Insight for RAMS </w:t>
    </w:r>
  </w:p>
  <w:p w14:paraId="74077005" w14:textId="77777777" w:rsidR="00C26E5E" w:rsidRDefault="00C26E5E" w:rsidP="000348F6">
    <w:pPr>
      <w:pStyle w:val="Header"/>
      <w:jc w:val="both"/>
    </w:pPr>
    <w:r>
      <w:t>Interface Design</w:t>
    </w:r>
  </w:p>
  <w:p w14:paraId="5C615352" w14:textId="77777777" w:rsidR="00C26E5E" w:rsidRDefault="00C26E5E" w:rsidP="00904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1F4A"/>
    <w:multiLevelType w:val="hybridMultilevel"/>
    <w:tmpl w:val="3C109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7">
    <w:nsid w:val="38531177"/>
    <w:multiLevelType w:val="multilevel"/>
    <w:tmpl w:val="C6261FC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ind w:left="0" w:firstLine="0"/>
      </w:pPr>
      <w:rPr>
        <w:rFonts w:hint="default"/>
        <w:b/>
        <w:i w:val="0"/>
        <w:sz w:val="24"/>
      </w:rPr>
    </w:lvl>
    <w:lvl w:ilvl="2">
      <w:start w:val="1"/>
      <w:numFmt w:val="decimal"/>
      <w:lvlRestart w:val="0"/>
      <w:pStyle w:val="Heading3"/>
      <w:lvlText w:val="%1.%2.%3"/>
      <w:lvlJc w:val="left"/>
      <w:pPr>
        <w:tabs>
          <w:tab w:val="num" w:pos="16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38A83425"/>
    <w:multiLevelType w:val="hybridMultilevel"/>
    <w:tmpl w:val="5B1E0B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AB02A19"/>
    <w:multiLevelType w:val="hybridMultilevel"/>
    <w:tmpl w:val="949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452485"/>
    <w:multiLevelType w:val="hybridMultilevel"/>
    <w:tmpl w:val="6DF02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565B2C2C"/>
    <w:multiLevelType w:val="hybridMultilevel"/>
    <w:tmpl w:val="52E8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1B3EFD"/>
    <w:multiLevelType w:val="hybridMultilevel"/>
    <w:tmpl w:val="5D3E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8249BF"/>
    <w:multiLevelType w:val="hybridMultilevel"/>
    <w:tmpl w:val="D8BA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11"/>
  </w:num>
  <w:num w:numId="4">
    <w:abstractNumId w:val="6"/>
  </w:num>
  <w:num w:numId="5">
    <w:abstractNumId w:val="1"/>
  </w:num>
  <w:num w:numId="6">
    <w:abstractNumId w:val="4"/>
  </w:num>
  <w:num w:numId="7">
    <w:abstractNumId w:val="3"/>
  </w:num>
  <w:num w:numId="8">
    <w:abstractNumId w:val="9"/>
  </w:num>
  <w:num w:numId="9">
    <w:abstractNumId w:val="13"/>
  </w:num>
  <w:num w:numId="10">
    <w:abstractNumId w:val="5"/>
  </w:num>
  <w:num w:numId="11">
    <w:abstractNumId w:val="2"/>
  </w:num>
  <w:num w:numId="12">
    <w:abstractNumId w:val="16"/>
  </w:num>
  <w:num w:numId="13">
    <w:abstractNumId w:val="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4"/>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Mendoza">
    <w15:presenceInfo w15:providerId="None" w15:userId="Joe.Mendo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0DD2"/>
    <w:rsid w:val="0001319E"/>
    <w:rsid w:val="00014600"/>
    <w:rsid w:val="000173FB"/>
    <w:rsid w:val="00017BA3"/>
    <w:rsid w:val="00024785"/>
    <w:rsid w:val="0002601A"/>
    <w:rsid w:val="0002799F"/>
    <w:rsid w:val="00030930"/>
    <w:rsid w:val="00031560"/>
    <w:rsid w:val="000333C8"/>
    <w:rsid w:val="0003372F"/>
    <w:rsid w:val="000348F6"/>
    <w:rsid w:val="00034DBB"/>
    <w:rsid w:val="00036078"/>
    <w:rsid w:val="000429CC"/>
    <w:rsid w:val="000431D7"/>
    <w:rsid w:val="0004370A"/>
    <w:rsid w:val="0004545F"/>
    <w:rsid w:val="00047767"/>
    <w:rsid w:val="0005097C"/>
    <w:rsid w:val="00051904"/>
    <w:rsid w:val="0005199A"/>
    <w:rsid w:val="00051D96"/>
    <w:rsid w:val="000546BA"/>
    <w:rsid w:val="00054F86"/>
    <w:rsid w:val="00055385"/>
    <w:rsid w:val="00057F8C"/>
    <w:rsid w:val="00060D7C"/>
    <w:rsid w:val="00064BD9"/>
    <w:rsid w:val="0006642E"/>
    <w:rsid w:val="00066ADC"/>
    <w:rsid w:val="00066F59"/>
    <w:rsid w:val="00071AC9"/>
    <w:rsid w:val="00071EE0"/>
    <w:rsid w:val="00076483"/>
    <w:rsid w:val="00080631"/>
    <w:rsid w:val="00084C58"/>
    <w:rsid w:val="0009104C"/>
    <w:rsid w:val="00091DD3"/>
    <w:rsid w:val="00096925"/>
    <w:rsid w:val="000A13C5"/>
    <w:rsid w:val="000A302D"/>
    <w:rsid w:val="000A40D0"/>
    <w:rsid w:val="000A6AE3"/>
    <w:rsid w:val="000B001A"/>
    <w:rsid w:val="000B1460"/>
    <w:rsid w:val="000B7624"/>
    <w:rsid w:val="000C10CA"/>
    <w:rsid w:val="000C1341"/>
    <w:rsid w:val="000C6A3A"/>
    <w:rsid w:val="000D04DE"/>
    <w:rsid w:val="000D7DE3"/>
    <w:rsid w:val="000E001D"/>
    <w:rsid w:val="000E3277"/>
    <w:rsid w:val="000E37BB"/>
    <w:rsid w:val="000F02DE"/>
    <w:rsid w:val="000F2721"/>
    <w:rsid w:val="000F456F"/>
    <w:rsid w:val="000F4D1E"/>
    <w:rsid w:val="00102794"/>
    <w:rsid w:val="00107EE4"/>
    <w:rsid w:val="00117BBF"/>
    <w:rsid w:val="00131584"/>
    <w:rsid w:val="00132162"/>
    <w:rsid w:val="0013218F"/>
    <w:rsid w:val="001356F8"/>
    <w:rsid w:val="001402A4"/>
    <w:rsid w:val="00145770"/>
    <w:rsid w:val="001469AD"/>
    <w:rsid w:val="00153444"/>
    <w:rsid w:val="00153B1C"/>
    <w:rsid w:val="00154B94"/>
    <w:rsid w:val="00157824"/>
    <w:rsid w:val="001633D3"/>
    <w:rsid w:val="00171BCD"/>
    <w:rsid w:val="00171F7D"/>
    <w:rsid w:val="00172BA7"/>
    <w:rsid w:val="001747AC"/>
    <w:rsid w:val="00174CA3"/>
    <w:rsid w:val="00176FCC"/>
    <w:rsid w:val="001805DD"/>
    <w:rsid w:val="00180C5F"/>
    <w:rsid w:val="001821DA"/>
    <w:rsid w:val="00192A3D"/>
    <w:rsid w:val="00192CAC"/>
    <w:rsid w:val="001943EF"/>
    <w:rsid w:val="0019747E"/>
    <w:rsid w:val="001B1B5D"/>
    <w:rsid w:val="001B2AEC"/>
    <w:rsid w:val="001B4C2A"/>
    <w:rsid w:val="001C0F77"/>
    <w:rsid w:val="001C3825"/>
    <w:rsid w:val="001C5423"/>
    <w:rsid w:val="001D21D0"/>
    <w:rsid w:val="001D29AF"/>
    <w:rsid w:val="001D5268"/>
    <w:rsid w:val="001D5CBF"/>
    <w:rsid w:val="001D5DEA"/>
    <w:rsid w:val="001F06D7"/>
    <w:rsid w:val="001F37BB"/>
    <w:rsid w:val="0020632A"/>
    <w:rsid w:val="00206A5A"/>
    <w:rsid w:val="00206DCD"/>
    <w:rsid w:val="00207454"/>
    <w:rsid w:val="002107C5"/>
    <w:rsid w:val="00215925"/>
    <w:rsid w:val="00216358"/>
    <w:rsid w:val="002166C3"/>
    <w:rsid w:val="00216DC2"/>
    <w:rsid w:val="00222661"/>
    <w:rsid w:val="0023171E"/>
    <w:rsid w:val="00232900"/>
    <w:rsid w:val="0023487F"/>
    <w:rsid w:val="00237EFB"/>
    <w:rsid w:val="0024034D"/>
    <w:rsid w:val="00244919"/>
    <w:rsid w:val="002455D4"/>
    <w:rsid w:val="00246370"/>
    <w:rsid w:val="00252E7F"/>
    <w:rsid w:val="00260941"/>
    <w:rsid w:val="00263501"/>
    <w:rsid w:val="00264B4C"/>
    <w:rsid w:val="00274569"/>
    <w:rsid w:val="00280019"/>
    <w:rsid w:val="0028423A"/>
    <w:rsid w:val="00286513"/>
    <w:rsid w:val="002910B5"/>
    <w:rsid w:val="002A2740"/>
    <w:rsid w:val="002A65C7"/>
    <w:rsid w:val="002B3310"/>
    <w:rsid w:val="002B43D5"/>
    <w:rsid w:val="002B55DD"/>
    <w:rsid w:val="002B6D98"/>
    <w:rsid w:val="002C0008"/>
    <w:rsid w:val="002C2C93"/>
    <w:rsid w:val="002D1907"/>
    <w:rsid w:val="002D25CE"/>
    <w:rsid w:val="002D3E16"/>
    <w:rsid w:val="002D6364"/>
    <w:rsid w:val="002E0AE1"/>
    <w:rsid w:val="002E1C7D"/>
    <w:rsid w:val="002E76A8"/>
    <w:rsid w:val="00301416"/>
    <w:rsid w:val="0030323F"/>
    <w:rsid w:val="0030450D"/>
    <w:rsid w:val="00304D86"/>
    <w:rsid w:val="00304DCA"/>
    <w:rsid w:val="003053BC"/>
    <w:rsid w:val="00306EF8"/>
    <w:rsid w:val="003109C9"/>
    <w:rsid w:val="00310D4C"/>
    <w:rsid w:val="003147B2"/>
    <w:rsid w:val="0031632E"/>
    <w:rsid w:val="003213A8"/>
    <w:rsid w:val="003219C4"/>
    <w:rsid w:val="00324321"/>
    <w:rsid w:val="00325539"/>
    <w:rsid w:val="00325B20"/>
    <w:rsid w:val="00326B4C"/>
    <w:rsid w:val="00327B57"/>
    <w:rsid w:val="003336B8"/>
    <w:rsid w:val="00342F04"/>
    <w:rsid w:val="003454D1"/>
    <w:rsid w:val="00350C8F"/>
    <w:rsid w:val="00356A57"/>
    <w:rsid w:val="003611C3"/>
    <w:rsid w:val="00362761"/>
    <w:rsid w:val="00362EF7"/>
    <w:rsid w:val="0036382A"/>
    <w:rsid w:val="0036423C"/>
    <w:rsid w:val="003669A8"/>
    <w:rsid w:val="00372AC0"/>
    <w:rsid w:val="003767A0"/>
    <w:rsid w:val="00376827"/>
    <w:rsid w:val="00376B57"/>
    <w:rsid w:val="00376E22"/>
    <w:rsid w:val="00382266"/>
    <w:rsid w:val="003828D2"/>
    <w:rsid w:val="00383A1B"/>
    <w:rsid w:val="003861F7"/>
    <w:rsid w:val="00392EB4"/>
    <w:rsid w:val="0039362B"/>
    <w:rsid w:val="003940E8"/>
    <w:rsid w:val="003A0066"/>
    <w:rsid w:val="003A0AE8"/>
    <w:rsid w:val="003A73E4"/>
    <w:rsid w:val="003A73EC"/>
    <w:rsid w:val="003B02CB"/>
    <w:rsid w:val="003B1267"/>
    <w:rsid w:val="003B2024"/>
    <w:rsid w:val="003B329B"/>
    <w:rsid w:val="003B3F98"/>
    <w:rsid w:val="003C1221"/>
    <w:rsid w:val="003C42F2"/>
    <w:rsid w:val="003C448F"/>
    <w:rsid w:val="003C595C"/>
    <w:rsid w:val="003C76B4"/>
    <w:rsid w:val="003C7BEA"/>
    <w:rsid w:val="003D049B"/>
    <w:rsid w:val="003D1964"/>
    <w:rsid w:val="003D24E6"/>
    <w:rsid w:val="003E15D9"/>
    <w:rsid w:val="003E18C5"/>
    <w:rsid w:val="003E47B9"/>
    <w:rsid w:val="003F23A0"/>
    <w:rsid w:val="003F5D58"/>
    <w:rsid w:val="00402ECD"/>
    <w:rsid w:val="00404D22"/>
    <w:rsid w:val="00415E17"/>
    <w:rsid w:val="00416E59"/>
    <w:rsid w:val="004203F7"/>
    <w:rsid w:val="00420815"/>
    <w:rsid w:val="00425CE0"/>
    <w:rsid w:val="00431C29"/>
    <w:rsid w:val="004331B4"/>
    <w:rsid w:val="00433F27"/>
    <w:rsid w:val="00434011"/>
    <w:rsid w:val="00436E8E"/>
    <w:rsid w:val="00440EDF"/>
    <w:rsid w:val="00442C87"/>
    <w:rsid w:val="004444C7"/>
    <w:rsid w:val="00445061"/>
    <w:rsid w:val="00445EBC"/>
    <w:rsid w:val="00453939"/>
    <w:rsid w:val="004607F0"/>
    <w:rsid w:val="004622FF"/>
    <w:rsid w:val="00463AAA"/>
    <w:rsid w:val="00470FC5"/>
    <w:rsid w:val="00481FFE"/>
    <w:rsid w:val="004833CA"/>
    <w:rsid w:val="0049318F"/>
    <w:rsid w:val="00494918"/>
    <w:rsid w:val="00496155"/>
    <w:rsid w:val="00496F7A"/>
    <w:rsid w:val="004976E4"/>
    <w:rsid w:val="00497A6A"/>
    <w:rsid w:val="004A0F90"/>
    <w:rsid w:val="004A5167"/>
    <w:rsid w:val="004A5A21"/>
    <w:rsid w:val="004A5AC4"/>
    <w:rsid w:val="004A69B1"/>
    <w:rsid w:val="004A6AC7"/>
    <w:rsid w:val="004B26DB"/>
    <w:rsid w:val="004C1260"/>
    <w:rsid w:val="004C41C2"/>
    <w:rsid w:val="004C704A"/>
    <w:rsid w:val="004D263D"/>
    <w:rsid w:val="004D30ED"/>
    <w:rsid w:val="004D7D04"/>
    <w:rsid w:val="004E34B5"/>
    <w:rsid w:val="004E48D6"/>
    <w:rsid w:val="004E502F"/>
    <w:rsid w:val="004E5DE6"/>
    <w:rsid w:val="004F2D40"/>
    <w:rsid w:val="004F784E"/>
    <w:rsid w:val="00500191"/>
    <w:rsid w:val="005001B4"/>
    <w:rsid w:val="005113F6"/>
    <w:rsid w:val="005152A5"/>
    <w:rsid w:val="005167C0"/>
    <w:rsid w:val="0051739E"/>
    <w:rsid w:val="0052031C"/>
    <w:rsid w:val="00520A43"/>
    <w:rsid w:val="00525687"/>
    <w:rsid w:val="0053214B"/>
    <w:rsid w:val="00533783"/>
    <w:rsid w:val="00541438"/>
    <w:rsid w:val="005415DD"/>
    <w:rsid w:val="00542FF5"/>
    <w:rsid w:val="00544DA6"/>
    <w:rsid w:val="00545979"/>
    <w:rsid w:val="005523BE"/>
    <w:rsid w:val="00555723"/>
    <w:rsid w:val="005562A0"/>
    <w:rsid w:val="0056041D"/>
    <w:rsid w:val="0056174C"/>
    <w:rsid w:val="00561B0D"/>
    <w:rsid w:val="00562551"/>
    <w:rsid w:val="00571640"/>
    <w:rsid w:val="0057434C"/>
    <w:rsid w:val="00575817"/>
    <w:rsid w:val="005761D6"/>
    <w:rsid w:val="00576A39"/>
    <w:rsid w:val="0058316F"/>
    <w:rsid w:val="005853EC"/>
    <w:rsid w:val="005857FC"/>
    <w:rsid w:val="00590047"/>
    <w:rsid w:val="00594CE0"/>
    <w:rsid w:val="00595519"/>
    <w:rsid w:val="0059575A"/>
    <w:rsid w:val="005B0ADB"/>
    <w:rsid w:val="005B0BD7"/>
    <w:rsid w:val="005B3126"/>
    <w:rsid w:val="005C4F7B"/>
    <w:rsid w:val="005C7B29"/>
    <w:rsid w:val="005D17CB"/>
    <w:rsid w:val="005E1690"/>
    <w:rsid w:val="005E4AAF"/>
    <w:rsid w:val="005F16D4"/>
    <w:rsid w:val="005F2254"/>
    <w:rsid w:val="005F4CAD"/>
    <w:rsid w:val="00600109"/>
    <w:rsid w:val="00602A1B"/>
    <w:rsid w:val="0060335D"/>
    <w:rsid w:val="006068F8"/>
    <w:rsid w:val="00606AD0"/>
    <w:rsid w:val="00612176"/>
    <w:rsid w:val="00614D87"/>
    <w:rsid w:val="00617349"/>
    <w:rsid w:val="0062189F"/>
    <w:rsid w:val="00622804"/>
    <w:rsid w:val="006248F7"/>
    <w:rsid w:val="0062603B"/>
    <w:rsid w:val="00626ECB"/>
    <w:rsid w:val="006323A4"/>
    <w:rsid w:val="006348C9"/>
    <w:rsid w:val="00636956"/>
    <w:rsid w:val="00640D42"/>
    <w:rsid w:val="0064108F"/>
    <w:rsid w:val="00644062"/>
    <w:rsid w:val="00647B96"/>
    <w:rsid w:val="0065007B"/>
    <w:rsid w:val="0065650D"/>
    <w:rsid w:val="00657792"/>
    <w:rsid w:val="00661496"/>
    <w:rsid w:val="00661530"/>
    <w:rsid w:val="00663AD3"/>
    <w:rsid w:val="006669F0"/>
    <w:rsid w:val="006710B8"/>
    <w:rsid w:val="00676A84"/>
    <w:rsid w:val="00677A8D"/>
    <w:rsid w:val="00680559"/>
    <w:rsid w:val="00681EBF"/>
    <w:rsid w:val="00682D0E"/>
    <w:rsid w:val="006A009D"/>
    <w:rsid w:val="006A5CD3"/>
    <w:rsid w:val="006C0E8E"/>
    <w:rsid w:val="006C3067"/>
    <w:rsid w:val="006D129F"/>
    <w:rsid w:val="006D35AD"/>
    <w:rsid w:val="006E4D5B"/>
    <w:rsid w:val="006E7188"/>
    <w:rsid w:val="006F7D41"/>
    <w:rsid w:val="00702B8A"/>
    <w:rsid w:val="0070380E"/>
    <w:rsid w:val="00703C5F"/>
    <w:rsid w:val="00704503"/>
    <w:rsid w:val="0070506C"/>
    <w:rsid w:val="00705872"/>
    <w:rsid w:val="007063BE"/>
    <w:rsid w:val="0071377C"/>
    <w:rsid w:val="00714F23"/>
    <w:rsid w:val="0071663E"/>
    <w:rsid w:val="0072066D"/>
    <w:rsid w:val="007216E0"/>
    <w:rsid w:val="00723081"/>
    <w:rsid w:val="007240EA"/>
    <w:rsid w:val="00724DE8"/>
    <w:rsid w:val="00727ACA"/>
    <w:rsid w:val="00727E7C"/>
    <w:rsid w:val="00734466"/>
    <w:rsid w:val="0073716E"/>
    <w:rsid w:val="007460FE"/>
    <w:rsid w:val="00746BB8"/>
    <w:rsid w:val="00751F17"/>
    <w:rsid w:val="0075444E"/>
    <w:rsid w:val="00755393"/>
    <w:rsid w:val="00764A20"/>
    <w:rsid w:val="007661C9"/>
    <w:rsid w:val="00777F8E"/>
    <w:rsid w:val="00787B6A"/>
    <w:rsid w:val="007905D3"/>
    <w:rsid w:val="00794F95"/>
    <w:rsid w:val="00795314"/>
    <w:rsid w:val="007957C2"/>
    <w:rsid w:val="00796169"/>
    <w:rsid w:val="00796F1C"/>
    <w:rsid w:val="007A0B00"/>
    <w:rsid w:val="007A45DC"/>
    <w:rsid w:val="007B0E4C"/>
    <w:rsid w:val="007B1751"/>
    <w:rsid w:val="007B474B"/>
    <w:rsid w:val="007D51F4"/>
    <w:rsid w:val="007D6149"/>
    <w:rsid w:val="007E28AF"/>
    <w:rsid w:val="007E5279"/>
    <w:rsid w:val="007E7627"/>
    <w:rsid w:val="007F32DB"/>
    <w:rsid w:val="007F365B"/>
    <w:rsid w:val="007F3C4C"/>
    <w:rsid w:val="007F6B33"/>
    <w:rsid w:val="0080038A"/>
    <w:rsid w:val="00802627"/>
    <w:rsid w:val="00807119"/>
    <w:rsid w:val="00807900"/>
    <w:rsid w:val="00807CA5"/>
    <w:rsid w:val="00811097"/>
    <w:rsid w:val="00815D28"/>
    <w:rsid w:val="00815F8E"/>
    <w:rsid w:val="00820817"/>
    <w:rsid w:val="00821BF3"/>
    <w:rsid w:val="0082506F"/>
    <w:rsid w:val="0082754A"/>
    <w:rsid w:val="00827A90"/>
    <w:rsid w:val="00831CE1"/>
    <w:rsid w:val="0083224D"/>
    <w:rsid w:val="00832497"/>
    <w:rsid w:val="00832617"/>
    <w:rsid w:val="00840522"/>
    <w:rsid w:val="0084193E"/>
    <w:rsid w:val="0084580E"/>
    <w:rsid w:val="008458F7"/>
    <w:rsid w:val="008473B1"/>
    <w:rsid w:val="008511B2"/>
    <w:rsid w:val="008513D7"/>
    <w:rsid w:val="008514F8"/>
    <w:rsid w:val="00853B70"/>
    <w:rsid w:val="008545A2"/>
    <w:rsid w:val="008566DC"/>
    <w:rsid w:val="008615E6"/>
    <w:rsid w:val="00861BAD"/>
    <w:rsid w:val="0086551A"/>
    <w:rsid w:val="00867A50"/>
    <w:rsid w:val="0087148C"/>
    <w:rsid w:val="008744EB"/>
    <w:rsid w:val="00876726"/>
    <w:rsid w:val="00880EA7"/>
    <w:rsid w:val="00881A3C"/>
    <w:rsid w:val="00883764"/>
    <w:rsid w:val="00884383"/>
    <w:rsid w:val="008849E5"/>
    <w:rsid w:val="00886E42"/>
    <w:rsid w:val="00891913"/>
    <w:rsid w:val="008965D3"/>
    <w:rsid w:val="008A149D"/>
    <w:rsid w:val="008A374B"/>
    <w:rsid w:val="008A441C"/>
    <w:rsid w:val="008A4710"/>
    <w:rsid w:val="008A4801"/>
    <w:rsid w:val="008A4CDC"/>
    <w:rsid w:val="008A4FEA"/>
    <w:rsid w:val="008B0159"/>
    <w:rsid w:val="008B4CE5"/>
    <w:rsid w:val="008B57FE"/>
    <w:rsid w:val="008B68EB"/>
    <w:rsid w:val="008B7C40"/>
    <w:rsid w:val="008C0552"/>
    <w:rsid w:val="008C072A"/>
    <w:rsid w:val="008C2F24"/>
    <w:rsid w:val="008D19DC"/>
    <w:rsid w:val="008D2414"/>
    <w:rsid w:val="008D3BB3"/>
    <w:rsid w:val="008D3D6B"/>
    <w:rsid w:val="008D5353"/>
    <w:rsid w:val="008E3069"/>
    <w:rsid w:val="008E3777"/>
    <w:rsid w:val="008E455F"/>
    <w:rsid w:val="008E4A58"/>
    <w:rsid w:val="008E59C1"/>
    <w:rsid w:val="008F4E21"/>
    <w:rsid w:val="008F71C7"/>
    <w:rsid w:val="00904245"/>
    <w:rsid w:val="009150F7"/>
    <w:rsid w:val="009334B7"/>
    <w:rsid w:val="0093460C"/>
    <w:rsid w:val="00935D83"/>
    <w:rsid w:val="009456DE"/>
    <w:rsid w:val="00945D66"/>
    <w:rsid w:val="00950270"/>
    <w:rsid w:val="00951B91"/>
    <w:rsid w:val="009526A4"/>
    <w:rsid w:val="00955EE2"/>
    <w:rsid w:val="0095688B"/>
    <w:rsid w:val="00957E68"/>
    <w:rsid w:val="0096089E"/>
    <w:rsid w:val="00962BC6"/>
    <w:rsid w:val="00967CF4"/>
    <w:rsid w:val="00972B1B"/>
    <w:rsid w:val="00974CCB"/>
    <w:rsid w:val="009778CA"/>
    <w:rsid w:val="00987B8B"/>
    <w:rsid w:val="00993C11"/>
    <w:rsid w:val="009A2CEC"/>
    <w:rsid w:val="009A4976"/>
    <w:rsid w:val="009A5790"/>
    <w:rsid w:val="009A7B76"/>
    <w:rsid w:val="009B15EE"/>
    <w:rsid w:val="009B5827"/>
    <w:rsid w:val="009B655E"/>
    <w:rsid w:val="009C6430"/>
    <w:rsid w:val="009C7F4A"/>
    <w:rsid w:val="009D30BF"/>
    <w:rsid w:val="009D538B"/>
    <w:rsid w:val="009D5513"/>
    <w:rsid w:val="009D5D1B"/>
    <w:rsid w:val="009E0D26"/>
    <w:rsid w:val="009E455E"/>
    <w:rsid w:val="009E5971"/>
    <w:rsid w:val="009F196F"/>
    <w:rsid w:val="009F3042"/>
    <w:rsid w:val="009F7DD4"/>
    <w:rsid w:val="00A06E45"/>
    <w:rsid w:val="00A11EE4"/>
    <w:rsid w:val="00A136DA"/>
    <w:rsid w:val="00A14674"/>
    <w:rsid w:val="00A17AB5"/>
    <w:rsid w:val="00A17FCD"/>
    <w:rsid w:val="00A208B9"/>
    <w:rsid w:val="00A23F0C"/>
    <w:rsid w:val="00A30933"/>
    <w:rsid w:val="00A32815"/>
    <w:rsid w:val="00A32EA3"/>
    <w:rsid w:val="00A34DA8"/>
    <w:rsid w:val="00A36DDD"/>
    <w:rsid w:val="00A404C8"/>
    <w:rsid w:val="00A41FB6"/>
    <w:rsid w:val="00A42BC1"/>
    <w:rsid w:val="00A43A13"/>
    <w:rsid w:val="00A4453A"/>
    <w:rsid w:val="00A4789F"/>
    <w:rsid w:val="00A47EDF"/>
    <w:rsid w:val="00A51FA3"/>
    <w:rsid w:val="00A53E02"/>
    <w:rsid w:val="00A5420A"/>
    <w:rsid w:val="00A55379"/>
    <w:rsid w:val="00A574C7"/>
    <w:rsid w:val="00A642D8"/>
    <w:rsid w:val="00A72EC7"/>
    <w:rsid w:val="00A74296"/>
    <w:rsid w:val="00A75AD7"/>
    <w:rsid w:val="00A87DED"/>
    <w:rsid w:val="00A90BB7"/>
    <w:rsid w:val="00A912CD"/>
    <w:rsid w:val="00A9215D"/>
    <w:rsid w:val="00A923F6"/>
    <w:rsid w:val="00A93358"/>
    <w:rsid w:val="00A9628D"/>
    <w:rsid w:val="00AA260F"/>
    <w:rsid w:val="00AA55EE"/>
    <w:rsid w:val="00AA6118"/>
    <w:rsid w:val="00AB153C"/>
    <w:rsid w:val="00AB195A"/>
    <w:rsid w:val="00AB2152"/>
    <w:rsid w:val="00AB226F"/>
    <w:rsid w:val="00AB45A4"/>
    <w:rsid w:val="00AC01DC"/>
    <w:rsid w:val="00AC1954"/>
    <w:rsid w:val="00AC2C79"/>
    <w:rsid w:val="00AC3210"/>
    <w:rsid w:val="00AC3914"/>
    <w:rsid w:val="00AC4222"/>
    <w:rsid w:val="00AC5538"/>
    <w:rsid w:val="00AC55B2"/>
    <w:rsid w:val="00AD2325"/>
    <w:rsid w:val="00AD2B6F"/>
    <w:rsid w:val="00AD314F"/>
    <w:rsid w:val="00AD359D"/>
    <w:rsid w:val="00AD64B5"/>
    <w:rsid w:val="00AE26C7"/>
    <w:rsid w:val="00AF22EB"/>
    <w:rsid w:val="00B010B5"/>
    <w:rsid w:val="00B073AE"/>
    <w:rsid w:val="00B11EB8"/>
    <w:rsid w:val="00B15FB8"/>
    <w:rsid w:val="00B305AF"/>
    <w:rsid w:val="00B40FAD"/>
    <w:rsid w:val="00B41196"/>
    <w:rsid w:val="00B41C32"/>
    <w:rsid w:val="00B43789"/>
    <w:rsid w:val="00B46A9F"/>
    <w:rsid w:val="00B520D7"/>
    <w:rsid w:val="00B52DA6"/>
    <w:rsid w:val="00B54110"/>
    <w:rsid w:val="00B54B73"/>
    <w:rsid w:val="00B553B7"/>
    <w:rsid w:val="00B572E3"/>
    <w:rsid w:val="00B622BA"/>
    <w:rsid w:val="00B66B7D"/>
    <w:rsid w:val="00B67841"/>
    <w:rsid w:val="00B72478"/>
    <w:rsid w:val="00B73327"/>
    <w:rsid w:val="00B75BC9"/>
    <w:rsid w:val="00B773CA"/>
    <w:rsid w:val="00B80FA1"/>
    <w:rsid w:val="00B85F31"/>
    <w:rsid w:val="00B8785C"/>
    <w:rsid w:val="00B91CBB"/>
    <w:rsid w:val="00B921A5"/>
    <w:rsid w:val="00B92379"/>
    <w:rsid w:val="00BA1F36"/>
    <w:rsid w:val="00BA26C7"/>
    <w:rsid w:val="00BA3336"/>
    <w:rsid w:val="00BA3C2C"/>
    <w:rsid w:val="00BA54D7"/>
    <w:rsid w:val="00BA5AD9"/>
    <w:rsid w:val="00BB160E"/>
    <w:rsid w:val="00BB2784"/>
    <w:rsid w:val="00BB7C4B"/>
    <w:rsid w:val="00BD07B2"/>
    <w:rsid w:val="00BD35F5"/>
    <w:rsid w:val="00BD36ED"/>
    <w:rsid w:val="00BD37BB"/>
    <w:rsid w:val="00BD5B9B"/>
    <w:rsid w:val="00BD670D"/>
    <w:rsid w:val="00BD6918"/>
    <w:rsid w:val="00BD6EBE"/>
    <w:rsid w:val="00BD79B2"/>
    <w:rsid w:val="00BE2EF0"/>
    <w:rsid w:val="00BF2556"/>
    <w:rsid w:val="00BF3725"/>
    <w:rsid w:val="00BF3ABB"/>
    <w:rsid w:val="00C00624"/>
    <w:rsid w:val="00C00EE3"/>
    <w:rsid w:val="00C0142C"/>
    <w:rsid w:val="00C063A7"/>
    <w:rsid w:val="00C06464"/>
    <w:rsid w:val="00C12C28"/>
    <w:rsid w:val="00C217A9"/>
    <w:rsid w:val="00C24715"/>
    <w:rsid w:val="00C26E5E"/>
    <w:rsid w:val="00C31CE3"/>
    <w:rsid w:val="00C34F50"/>
    <w:rsid w:val="00C35710"/>
    <w:rsid w:val="00C35746"/>
    <w:rsid w:val="00C37429"/>
    <w:rsid w:val="00C50141"/>
    <w:rsid w:val="00C53D7B"/>
    <w:rsid w:val="00C557DD"/>
    <w:rsid w:val="00C56A27"/>
    <w:rsid w:val="00C602FA"/>
    <w:rsid w:val="00C61940"/>
    <w:rsid w:val="00C62690"/>
    <w:rsid w:val="00C639E5"/>
    <w:rsid w:val="00C64D42"/>
    <w:rsid w:val="00C64F50"/>
    <w:rsid w:val="00C665CC"/>
    <w:rsid w:val="00C8232D"/>
    <w:rsid w:val="00C8351D"/>
    <w:rsid w:val="00C853D5"/>
    <w:rsid w:val="00C86E42"/>
    <w:rsid w:val="00C90779"/>
    <w:rsid w:val="00C9098E"/>
    <w:rsid w:val="00C91676"/>
    <w:rsid w:val="00C9167F"/>
    <w:rsid w:val="00C91AA7"/>
    <w:rsid w:val="00CA5DBE"/>
    <w:rsid w:val="00CB3AC2"/>
    <w:rsid w:val="00CB6092"/>
    <w:rsid w:val="00CB60C1"/>
    <w:rsid w:val="00CB752E"/>
    <w:rsid w:val="00CC2C99"/>
    <w:rsid w:val="00CC60F8"/>
    <w:rsid w:val="00CC6D28"/>
    <w:rsid w:val="00CD04C0"/>
    <w:rsid w:val="00CD0CF4"/>
    <w:rsid w:val="00CD22D3"/>
    <w:rsid w:val="00CD448C"/>
    <w:rsid w:val="00CD4D17"/>
    <w:rsid w:val="00CD7D20"/>
    <w:rsid w:val="00CE111C"/>
    <w:rsid w:val="00CF3CA8"/>
    <w:rsid w:val="00CF7B62"/>
    <w:rsid w:val="00D0039D"/>
    <w:rsid w:val="00D05AAC"/>
    <w:rsid w:val="00D12864"/>
    <w:rsid w:val="00D12D51"/>
    <w:rsid w:val="00D1342F"/>
    <w:rsid w:val="00D152F4"/>
    <w:rsid w:val="00D171EC"/>
    <w:rsid w:val="00D17A9A"/>
    <w:rsid w:val="00D21073"/>
    <w:rsid w:val="00D22C77"/>
    <w:rsid w:val="00D24B8F"/>
    <w:rsid w:val="00D33827"/>
    <w:rsid w:val="00D33AB0"/>
    <w:rsid w:val="00D3490E"/>
    <w:rsid w:val="00D354D3"/>
    <w:rsid w:val="00D36EE0"/>
    <w:rsid w:val="00D4184E"/>
    <w:rsid w:val="00D4194F"/>
    <w:rsid w:val="00D43745"/>
    <w:rsid w:val="00D43876"/>
    <w:rsid w:val="00D47714"/>
    <w:rsid w:val="00D50E4F"/>
    <w:rsid w:val="00D51E5F"/>
    <w:rsid w:val="00D52C76"/>
    <w:rsid w:val="00D54BAE"/>
    <w:rsid w:val="00D57081"/>
    <w:rsid w:val="00D60B0B"/>
    <w:rsid w:val="00D60EFC"/>
    <w:rsid w:val="00D62FBA"/>
    <w:rsid w:val="00D659CD"/>
    <w:rsid w:val="00D65F4D"/>
    <w:rsid w:val="00D66111"/>
    <w:rsid w:val="00D73DCA"/>
    <w:rsid w:val="00D74ED0"/>
    <w:rsid w:val="00D80848"/>
    <w:rsid w:val="00D80B3C"/>
    <w:rsid w:val="00D8192F"/>
    <w:rsid w:val="00D82BC5"/>
    <w:rsid w:val="00D835B7"/>
    <w:rsid w:val="00D8544D"/>
    <w:rsid w:val="00D87646"/>
    <w:rsid w:val="00D9176A"/>
    <w:rsid w:val="00DA1743"/>
    <w:rsid w:val="00DB0E81"/>
    <w:rsid w:val="00DB4922"/>
    <w:rsid w:val="00DB5EDE"/>
    <w:rsid w:val="00DC4BB2"/>
    <w:rsid w:val="00DC4E8E"/>
    <w:rsid w:val="00DC54C0"/>
    <w:rsid w:val="00DC7706"/>
    <w:rsid w:val="00DD0ED3"/>
    <w:rsid w:val="00DD1A56"/>
    <w:rsid w:val="00DD5A9F"/>
    <w:rsid w:val="00DD69C5"/>
    <w:rsid w:val="00DD7F58"/>
    <w:rsid w:val="00DE4533"/>
    <w:rsid w:val="00DF12EB"/>
    <w:rsid w:val="00DF2595"/>
    <w:rsid w:val="00E014D9"/>
    <w:rsid w:val="00E0217C"/>
    <w:rsid w:val="00E05CE6"/>
    <w:rsid w:val="00E15A50"/>
    <w:rsid w:val="00E20C9C"/>
    <w:rsid w:val="00E25883"/>
    <w:rsid w:val="00E27045"/>
    <w:rsid w:val="00E272A5"/>
    <w:rsid w:val="00E2736B"/>
    <w:rsid w:val="00E30202"/>
    <w:rsid w:val="00E30598"/>
    <w:rsid w:val="00E33247"/>
    <w:rsid w:val="00E3401F"/>
    <w:rsid w:val="00E35A3E"/>
    <w:rsid w:val="00E403F3"/>
    <w:rsid w:val="00E409AE"/>
    <w:rsid w:val="00E4319D"/>
    <w:rsid w:val="00E434C8"/>
    <w:rsid w:val="00E46060"/>
    <w:rsid w:val="00E544B1"/>
    <w:rsid w:val="00E5480B"/>
    <w:rsid w:val="00E54D25"/>
    <w:rsid w:val="00E63BEF"/>
    <w:rsid w:val="00E66089"/>
    <w:rsid w:val="00E7407A"/>
    <w:rsid w:val="00E75C04"/>
    <w:rsid w:val="00E77FF3"/>
    <w:rsid w:val="00E80F51"/>
    <w:rsid w:val="00E81BFB"/>
    <w:rsid w:val="00E82921"/>
    <w:rsid w:val="00E84E97"/>
    <w:rsid w:val="00E85FA1"/>
    <w:rsid w:val="00E866D7"/>
    <w:rsid w:val="00E9033E"/>
    <w:rsid w:val="00E942F1"/>
    <w:rsid w:val="00E94F18"/>
    <w:rsid w:val="00EA32EE"/>
    <w:rsid w:val="00EA6459"/>
    <w:rsid w:val="00EA6762"/>
    <w:rsid w:val="00ED1647"/>
    <w:rsid w:val="00ED2408"/>
    <w:rsid w:val="00ED3844"/>
    <w:rsid w:val="00ED3CF4"/>
    <w:rsid w:val="00ED4138"/>
    <w:rsid w:val="00ED4322"/>
    <w:rsid w:val="00ED5708"/>
    <w:rsid w:val="00ED5B87"/>
    <w:rsid w:val="00ED79D1"/>
    <w:rsid w:val="00ED7E4E"/>
    <w:rsid w:val="00EE0B77"/>
    <w:rsid w:val="00EE387D"/>
    <w:rsid w:val="00EE7B9A"/>
    <w:rsid w:val="00EF4321"/>
    <w:rsid w:val="00EF4427"/>
    <w:rsid w:val="00EF53A1"/>
    <w:rsid w:val="00EF5A7D"/>
    <w:rsid w:val="00F01D3F"/>
    <w:rsid w:val="00F01F85"/>
    <w:rsid w:val="00F073A2"/>
    <w:rsid w:val="00F12858"/>
    <w:rsid w:val="00F148D3"/>
    <w:rsid w:val="00F23015"/>
    <w:rsid w:val="00F2481F"/>
    <w:rsid w:val="00F2664D"/>
    <w:rsid w:val="00F2683D"/>
    <w:rsid w:val="00F27FAA"/>
    <w:rsid w:val="00F315AB"/>
    <w:rsid w:val="00F32CE1"/>
    <w:rsid w:val="00F34BF7"/>
    <w:rsid w:val="00F35034"/>
    <w:rsid w:val="00F35BEE"/>
    <w:rsid w:val="00F41556"/>
    <w:rsid w:val="00F446A4"/>
    <w:rsid w:val="00F51ECD"/>
    <w:rsid w:val="00F52C4F"/>
    <w:rsid w:val="00F53191"/>
    <w:rsid w:val="00F5735A"/>
    <w:rsid w:val="00F61C5F"/>
    <w:rsid w:val="00F62EC6"/>
    <w:rsid w:val="00F63531"/>
    <w:rsid w:val="00F70A57"/>
    <w:rsid w:val="00F74AA0"/>
    <w:rsid w:val="00F75CD3"/>
    <w:rsid w:val="00F76951"/>
    <w:rsid w:val="00F87602"/>
    <w:rsid w:val="00F93F57"/>
    <w:rsid w:val="00FA4573"/>
    <w:rsid w:val="00FB483C"/>
    <w:rsid w:val="00FB6B49"/>
    <w:rsid w:val="00FC09FC"/>
    <w:rsid w:val="00FC0AD1"/>
    <w:rsid w:val="00FC2CFE"/>
    <w:rsid w:val="00FC62B1"/>
    <w:rsid w:val="00FD246C"/>
    <w:rsid w:val="00FD2D35"/>
    <w:rsid w:val="00FD440D"/>
    <w:rsid w:val="00FD577F"/>
    <w:rsid w:val="00FE0418"/>
    <w:rsid w:val="00FE091C"/>
    <w:rsid w:val="00FE0DA6"/>
    <w:rsid w:val="00FE4F32"/>
    <w:rsid w:val="00FE59DE"/>
    <w:rsid w:val="00FE71B5"/>
    <w:rsid w:val="00FF0717"/>
    <w:rsid w:val="00FF0FBB"/>
    <w:rsid w:val="00FF390E"/>
    <w:rsid w:val="00FF64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387A5E"/>
  <w15:docId w15:val="{25FED436-090E-401C-B9B8-53E97C73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CE0"/>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2"/>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outlineLvl w:val="1"/>
    </w:pPr>
    <w:rPr>
      <w:b/>
      <w:sz w:val="24"/>
    </w:rPr>
  </w:style>
  <w:style w:type="paragraph" w:styleId="Heading3">
    <w:name w:val="heading 3"/>
    <w:basedOn w:val="Normal"/>
    <w:next w:val="Normal"/>
    <w:link w:val="Heading3Char"/>
    <w:qFormat/>
    <w:rsid w:val="00751F17"/>
    <w:pPr>
      <w:keepNext/>
      <w:numPr>
        <w:ilvl w:val="2"/>
        <w:numId w:val="2"/>
      </w:numPr>
      <w:outlineLvl w:val="2"/>
    </w:pPr>
    <w:rPr>
      <w:b/>
      <w:sz w:val="24"/>
    </w:rPr>
  </w:style>
  <w:style w:type="paragraph" w:styleId="Heading4">
    <w:name w:val="heading 4"/>
    <w:basedOn w:val="Normal"/>
    <w:next w:val="Normal"/>
    <w:qFormat/>
    <w:rsid w:val="00751F17"/>
    <w:pPr>
      <w:keepNext/>
      <w:numPr>
        <w:ilvl w:val="3"/>
        <w:numId w:val="2"/>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2"/>
      </w:numPr>
      <w:spacing w:before="240" w:after="60"/>
      <w:outlineLvl w:val="4"/>
    </w:pPr>
  </w:style>
  <w:style w:type="paragraph" w:styleId="Heading6">
    <w:name w:val="heading 6"/>
    <w:basedOn w:val="Normal"/>
    <w:next w:val="Normal"/>
    <w:qFormat/>
    <w:rsid w:val="00751F17"/>
    <w:pPr>
      <w:numPr>
        <w:ilvl w:val="5"/>
        <w:numId w:val="2"/>
      </w:numPr>
      <w:spacing w:before="240" w:after="60"/>
      <w:outlineLvl w:val="5"/>
    </w:pPr>
    <w:rPr>
      <w:i/>
    </w:rPr>
  </w:style>
  <w:style w:type="paragraph" w:styleId="Heading7">
    <w:name w:val="heading 7"/>
    <w:basedOn w:val="Normal"/>
    <w:next w:val="Normal"/>
    <w:qFormat/>
    <w:rsid w:val="00751F17"/>
    <w:pPr>
      <w:numPr>
        <w:ilvl w:val="6"/>
        <w:numId w:val="2"/>
      </w:numPr>
      <w:spacing w:before="240" w:after="60"/>
      <w:outlineLvl w:val="6"/>
    </w:pPr>
    <w:rPr>
      <w:rFonts w:ascii="Arial" w:hAnsi="Arial"/>
    </w:rPr>
  </w:style>
  <w:style w:type="paragraph" w:styleId="Heading8">
    <w:name w:val="heading 8"/>
    <w:basedOn w:val="Normal"/>
    <w:next w:val="Normal"/>
    <w:qFormat/>
    <w:rsid w:val="00751F17"/>
    <w:pPr>
      <w:numPr>
        <w:ilvl w:val="7"/>
        <w:numId w:val="2"/>
      </w:numPr>
      <w:spacing w:before="240" w:after="60"/>
      <w:outlineLvl w:val="7"/>
    </w:pPr>
    <w:rPr>
      <w:rFonts w:ascii="Arial" w:hAnsi="Arial"/>
      <w:i/>
    </w:rPr>
  </w:style>
  <w:style w:type="paragraph" w:styleId="Heading9">
    <w:name w:val="heading 9"/>
    <w:basedOn w:val="Normal"/>
    <w:next w:val="Normal"/>
    <w:qFormat/>
    <w:rsid w:val="00751F17"/>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3Char">
    <w:name w:val="Heading 3 Char"/>
    <w:basedOn w:val="DefaultParagraphFont"/>
    <w:link w:val="Heading3"/>
    <w:rsid w:val="001F37BB"/>
    <w:rPr>
      <w:rFonts w:asciiTheme="minorHAnsi" w:hAnsiTheme="minorHAnsi"/>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0750">
      <w:bodyDiv w:val="1"/>
      <w:marLeft w:val="0"/>
      <w:marRight w:val="0"/>
      <w:marTop w:val="0"/>
      <w:marBottom w:val="0"/>
      <w:divBdr>
        <w:top w:val="none" w:sz="0" w:space="0" w:color="auto"/>
        <w:left w:val="none" w:sz="0" w:space="0" w:color="auto"/>
        <w:bottom w:val="none" w:sz="0" w:space="0" w:color="auto"/>
        <w:right w:val="none" w:sz="0" w:space="0" w:color="auto"/>
      </w:divBdr>
    </w:div>
    <w:div w:id="30613709">
      <w:bodyDiv w:val="1"/>
      <w:marLeft w:val="0"/>
      <w:marRight w:val="0"/>
      <w:marTop w:val="0"/>
      <w:marBottom w:val="0"/>
      <w:divBdr>
        <w:top w:val="none" w:sz="0" w:space="0" w:color="auto"/>
        <w:left w:val="none" w:sz="0" w:space="0" w:color="auto"/>
        <w:bottom w:val="none" w:sz="0" w:space="0" w:color="auto"/>
        <w:right w:val="none" w:sz="0" w:space="0" w:color="auto"/>
      </w:divBdr>
    </w:div>
    <w:div w:id="40446527">
      <w:bodyDiv w:val="1"/>
      <w:marLeft w:val="0"/>
      <w:marRight w:val="0"/>
      <w:marTop w:val="0"/>
      <w:marBottom w:val="0"/>
      <w:divBdr>
        <w:top w:val="none" w:sz="0" w:space="0" w:color="auto"/>
        <w:left w:val="none" w:sz="0" w:space="0" w:color="auto"/>
        <w:bottom w:val="none" w:sz="0" w:space="0" w:color="auto"/>
        <w:right w:val="none" w:sz="0" w:space="0" w:color="auto"/>
      </w:divBdr>
    </w:div>
    <w:div w:id="52194761">
      <w:bodyDiv w:val="1"/>
      <w:marLeft w:val="0"/>
      <w:marRight w:val="0"/>
      <w:marTop w:val="0"/>
      <w:marBottom w:val="0"/>
      <w:divBdr>
        <w:top w:val="none" w:sz="0" w:space="0" w:color="auto"/>
        <w:left w:val="none" w:sz="0" w:space="0" w:color="auto"/>
        <w:bottom w:val="none" w:sz="0" w:space="0" w:color="auto"/>
        <w:right w:val="none" w:sz="0" w:space="0" w:color="auto"/>
      </w:divBdr>
    </w:div>
    <w:div w:id="67532796">
      <w:bodyDiv w:val="1"/>
      <w:marLeft w:val="0"/>
      <w:marRight w:val="0"/>
      <w:marTop w:val="0"/>
      <w:marBottom w:val="0"/>
      <w:divBdr>
        <w:top w:val="none" w:sz="0" w:space="0" w:color="auto"/>
        <w:left w:val="none" w:sz="0" w:space="0" w:color="auto"/>
        <w:bottom w:val="none" w:sz="0" w:space="0" w:color="auto"/>
        <w:right w:val="none" w:sz="0" w:space="0" w:color="auto"/>
      </w:divBdr>
    </w:div>
    <w:div w:id="80881198">
      <w:bodyDiv w:val="1"/>
      <w:marLeft w:val="0"/>
      <w:marRight w:val="0"/>
      <w:marTop w:val="0"/>
      <w:marBottom w:val="0"/>
      <w:divBdr>
        <w:top w:val="none" w:sz="0" w:space="0" w:color="auto"/>
        <w:left w:val="none" w:sz="0" w:space="0" w:color="auto"/>
        <w:bottom w:val="none" w:sz="0" w:space="0" w:color="auto"/>
        <w:right w:val="none" w:sz="0" w:space="0" w:color="auto"/>
      </w:divBdr>
    </w:div>
    <w:div w:id="100994905">
      <w:bodyDiv w:val="1"/>
      <w:marLeft w:val="0"/>
      <w:marRight w:val="0"/>
      <w:marTop w:val="0"/>
      <w:marBottom w:val="0"/>
      <w:divBdr>
        <w:top w:val="none" w:sz="0" w:space="0" w:color="auto"/>
        <w:left w:val="none" w:sz="0" w:space="0" w:color="auto"/>
        <w:bottom w:val="none" w:sz="0" w:space="0" w:color="auto"/>
        <w:right w:val="none" w:sz="0" w:space="0" w:color="auto"/>
      </w:divBdr>
    </w:div>
    <w:div w:id="117648815">
      <w:bodyDiv w:val="1"/>
      <w:marLeft w:val="0"/>
      <w:marRight w:val="0"/>
      <w:marTop w:val="0"/>
      <w:marBottom w:val="0"/>
      <w:divBdr>
        <w:top w:val="none" w:sz="0" w:space="0" w:color="auto"/>
        <w:left w:val="none" w:sz="0" w:space="0" w:color="auto"/>
        <w:bottom w:val="none" w:sz="0" w:space="0" w:color="auto"/>
        <w:right w:val="none" w:sz="0" w:space="0" w:color="auto"/>
      </w:divBdr>
    </w:div>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235750011">
      <w:bodyDiv w:val="1"/>
      <w:marLeft w:val="0"/>
      <w:marRight w:val="0"/>
      <w:marTop w:val="0"/>
      <w:marBottom w:val="0"/>
      <w:divBdr>
        <w:top w:val="none" w:sz="0" w:space="0" w:color="auto"/>
        <w:left w:val="none" w:sz="0" w:space="0" w:color="auto"/>
        <w:bottom w:val="none" w:sz="0" w:space="0" w:color="auto"/>
        <w:right w:val="none" w:sz="0" w:space="0" w:color="auto"/>
      </w:divBdr>
    </w:div>
    <w:div w:id="273052643">
      <w:bodyDiv w:val="1"/>
      <w:marLeft w:val="0"/>
      <w:marRight w:val="0"/>
      <w:marTop w:val="0"/>
      <w:marBottom w:val="0"/>
      <w:divBdr>
        <w:top w:val="none" w:sz="0" w:space="0" w:color="auto"/>
        <w:left w:val="none" w:sz="0" w:space="0" w:color="auto"/>
        <w:bottom w:val="none" w:sz="0" w:space="0" w:color="auto"/>
        <w:right w:val="none" w:sz="0" w:space="0" w:color="auto"/>
      </w:divBdr>
    </w:div>
    <w:div w:id="290599749">
      <w:bodyDiv w:val="1"/>
      <w:marLeft w:val="0"/>
      <w:marRight w:val="0"/>
      <w:marTop w:val="0"/>
      <w:marBottom w:val="0"/>
      <w:divBdr>
        <w:top w:val="none" w:sz="0" w:space="0" w:color="auto"/>
        <w:left w:val="none" w:sz="0" w:space="0" w:color="auto"/>
        <w:bottom w:val="none" w:sz="0" w:space="0" w:color="auto"/>
        <w:right w:val="none" w:sz="0" w:space="0" w:color="auto"/>
      </w:divBdr>
    </w:div>
    <w:div w:id="329527536">
      <w:bodyDiv w:val="1"/>
      <w:marLeft w:val="0"/>
      <w:marRight w:val="0"/>
      <w:marTop w:val="0"/>
      <w:marBottom w:val="0"/>
      <w:divBdr>
        <w:top w:val="none" w:sz="0" w:space="0" w:color="auto"/>
        <w:left w:val="none" w:sz="0" w:space="0" w:color="auto"/>
        <w:bottom w:val="none" w:sz="0" w:space="0" w:color="auto"/>
        <w:right w:val="none" w:sz="0" w:space="0" w:color="auto"/>
      </w:divBdr>
    </w:div>
    <w:div w:id="353532531">
      <w:bodyDiv w:val="1"/>
      <w:marLeft w:val="0"/>
      <w:marRight w:val="0"/>
      <w:marTop w:val="0"/>
      <w:marBottom w:val="0"/>
      <w:divBdr>
        <w:top w:val="none" w:sz="0" w:space="0" w:color="auto"/>
        <w:left w:val="none" w:sz="0" w:space="0" w:color="auto"/>
        <w:bottom w:val="none" w:sz="0" w:space="0" w:color="auto"/>
        <w:right w:val="none" w:sz="0" w:space="0" w:color="auto"/>
      </w:divBdr>
    </w:div>
    <w:div w:id="354770916">
      <w:bodyDiv w:val="1"/>
      <w:marLeft w:val="0"/>
      <w:marRight w:val="0"/>
      <w:marTop w:val="0"/>
      <w:marBottom w:val="0"/>
      <w:divBdr>
        <w:top w:val="none" w:sz="0" w:space="0" w:color="auto"/>
        <w:left w:val="none" w:sz="0" w:space="0" w:color="auto"/>
        <w:bottom w:val="none" w:sz="0" w:space="0" w:color="auto"/>
        <w:right w:val="none" w:sz="0" w:space="0" w:color="auto"/>
      </w:divBdr>
    </w:div>
    <w:div w:id="360131151">
      <w:bodyDiv w:val="1"/>
      <w:marLeft w:val="0"/>
      <w:marRight w:val="0"/>
      <w:marTop w:val="0"/>
      <w:marBottom w:val="0"/>
      <w:divBdr>
        <w:top w:val="none" w:sz="0" w:space="0" w:color="auto"/>
        <w:left w:val="none" w:sz="0" w:space="0" w:color="auto"/>
        <w:bottom w:val="none" w:sz="0" w:space="0" w:color="auto"/>
        <w:right w:val="none" w:sz="0" w:space="0" w:color="auto"/>
      </w:divBdr>
    </w:div>
    <w:div w:id="400518140">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44349551">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29956640">
      <w:bodyDiv w:val="1"/>
      <w:marLeft w:val="0"/>
      <w:marRight w:val="0"/>
      <w:marTop w:val="0"/>
      <w:marBottom w:val="0"/>
      <w:divBdr>
        <w:top w:val="none" w:sz="0" w:space="0" w:color="auto"/>
        <w:left w:val="none" w:sz="0" w:space="0" w:color="auto"/>
        <w:bottom w:val="none" w:sz="0" w:space="0" w:color="auto"/>
        <w:right w:val="none" w:sz="0" w:space="0" w:color="auto"/>
      </w:divBdr>
    </w:div>
    <w:div w:id="530068101">
      <w:bodyDiv w:val="1"/>
      <w:marLeft w:val="0"/>
      <w:marRight w:val="0"/>
      <w:marTop w:val="0"/>
      <w:marBottom w:val="0"/>
      <w:divBdr>
        <w:top w:val="none" w:sz="0" w:space="0" w:color="auto"/>
        <w:left w:val="none" w:sz="0" w:space="0" w:color="auto"/>
        <w:bottom w:val="none" w:sz="0" w:space="0" w:color="auto"/>
        <w:right w:val="none" w:sz="0" w:space="0" w:color="auto"/>
      </w:divBdr>
    </w:div>
    <w:div w:id="541791272">
      <w:bodyDiv w:val="1"/>
      <w:marLeft w:val="0"/>
      <w:marRight w:val="0"/>
      <w:marTop w:val="0"/>
      <w:marBottom w:val="0"/>
      <w:divBdr>
        <w:top w:val="none" w:sz="0" w:space="0" w:color="auto"/>
        <w:left w:val="none" w:sz="0" w:space="0" w:color="auto"/>
        <w:bottom w:val="none" w:sz="0" w:space="0" w:color="auto"/>
        <w:right w:val="none" w:sz="0" w:space="0" w:color="auto"/>
      </w:divBdr>
    </w:div>
    <w:div w:id="542249064">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577059511">
      <w:bodyDiv w:val="1"/>
      <w:marLeft w:val="0"/>
      <w:marRight w:val="0"/>
      <w:marTop w:val="0"/>
      <w:marBottom w:val="0"/>
      <w:divBdr>
        <w:top w:val="none" w:sz="0" w:space="0" w:color="auto"/>
        <w:left w:val="none" w:sz="0" w:space="0" w:color="auto"/>
        <w:bottom w:val="none" w:sz="0" w:space="0" w:color="auto"/>
        <w:right w:val="none" w:sz="0" w:space="0" w:color="auto"/>
      </w:divBdr>
    </w:div>
    <w:div w:id="577326142">
      <w:bodyDiv w:val="1"/>
      <w:marLeft w:val="0"/>
      <w:marRight w:val="0"/>
      <w:marTop w:val="0"/>
      <w:marBottom w:val="0"/>
      <w:divBdr>
        <w:top w:val="none" w:sz="0" w:space="0" w:color="auto"/>
        <w:left w:val="none" w:sz="0" w:space="0" w:color="auto"/>
        <w:bottom w:val="none" w:sz="0" w:space="0" w:color="auto"/>
        <w:right w:val="none" w:sz="0" w:space="0" w:color="auto"/>
      </w:divBdr>
    </w:div>
    <w:div w:id="602306117">
      <w:bodyDiv w:val="1"/>
      <w:marLeft w:val="0"/>
      <w:marRight w:val="0"/>
      <w:marTop w:val="0"/>
      <w:marBottom w:val="0"/>
      <w:divBdr>
        <w:top w:val="none" w:sz="0" w:space="0" w:color="auto"/>
        <w:left w:val="none" w:sz="0" w:space="0" w:color="auto"/>
        <w:bottom w:val="none" w:sz="0" w:space="0" w:color="auto"/>
        <w:right w:val="none" w:sz="0" w:space="0" w:color="auto"/>
      </w:divBdr>
    </w:div>
    <w:div w:id="620185473">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660549128">
      <w:bodyDiv w:val="1"/>
      <w:marLeft w:val="0"/>
      <w:marRight w:val="0"/>
      <w:marTop w:val="0"/>
      <w:marBottom w:val="0"/>
      <w:divBdr>
        <w:top w:val="none" w:sz="0" w:space="0" w:color="auto"/>
        <w:left w:val="none" w:sz="0" w:space="0" w:color="auto"/>
        <w:bottom w:val="none" w:sz="0" w:space="0" w:color="auto"/>
        <w:right w:val="none" w:sz="0" w:space="0" w:color="auto"/>
      </w:divBdr>
    </w:div>
    <w:div w:id="668795726">
      <w:bodyDiv w:val="1"/>
      <w:marLeft w:val="0"/>
      <w:marRight w:val="0"/>
      <w:marTop w:val="0"/>
      <w:marBottom w:val="0"/>
      <w:divBdr>
        <w:top w:val="none" w:sz="0" w:space="0" w:color="auto"/>
        <w:left w:val="none" w:sz="0" w:space="0" w:color="auto"/>
        <w:bottom w:val="none" w:sz="0" w:space="0" w:color="auto"/>
        <w:right w:val="none" w:sz="0" w:space="0" w:color="auto"/>
      </w:divBdr>
    </w:div>
    <w:div w:id="675230276">
      <w:bodyDiv w:val="1"/>
      <w:marLeft w:val="0"/>
      <w:marRight w:val="0"/>
      <w:marTop w:val="0"/>
      <w:marBottom w:val="0"/>
      <w:divBdr>
        <w:top w:val="none" w:sz="0" w:space="0" w:color="auto"/>
        <w:left w:val="none" w:sz="0" w:space="0" w:color="auto"/>
        <w:bottom w:val="none" w:sz="0" w:space="0" w:color="auto"/>
        <w:right w:val="none" w:sz="0" w:space="0" w:color="auto"/>
      </w:divBdr>
    </w:div>
    <w:div w:id="710231660">
      <w:bodyDiv w:val="1"/>
      <w:marLeft w:val="0"/>
      <w:marRight w:val="0"/>
      <w:marTop w:val="0"/>
      <w:marBottom w:val="0"/>
      <w:divBdr>
        <w:top w:val="none" w:sz="0" w:space="0" w:color="auto"/>
        <w:left w:val="none" w:sz="0" w:space="0" w:color="auto"/>
        <w:bottom w:val="none" w:sz="0" w:space="0" w:color="auto"/>
        <w:right w:val="none" w:sz="0" w:space="0" w:color="auto"/>
      </w:divBdr>
    </w:div>
    <w:div w:id="710542417">
      <w:bodyDiv w:val="1"/>
      <w:marLeft w:val="0"/>
      <w:marRight w:val="0"/>
      <w:marTop w:val="0"/>
      <w:marBottom w:val="0"/>
      <w:divBdr>
        <w:top w:val="none" w:sz="0" w:space="0" w:color="auto"/>
        <w:left w:val="none" w:sz="0" w:space="0" w:color="auto"/>
        <w:bottom w:val="none" w:sz="0" w:space="0" w:color="auto"/>
        <w:right w:val="none" w:sz="0" w:space="0" w:color="auto"/>
      </w:divBdr>
    </w:div>
    <w:div w:id="723286316">
      <w:bodyDiv w:val="1"/>
      <w:marLeft w:val="0"/>
      <w:marRight w:val="0"/>
      <w:marTop w:val="0"/>
      <w:marBottom w:val="0"/>
      <w:divBdr>
        <w:top w:val="none" w:sz="0" w:space="0" w:color="auto"/>
        <w:left w:val="none" w:sz="0" w:space="0" w:color="auto"/>
        <w:bottom w:val="none" w:sz="0" w:space="0" w:color="auto"/>
        <w:right w:val="none" w:sz="0" w:space="0" w:color="auto"/>
      </w:divBdr>
    </w:div>
    <w:div w:id="729884542">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32392451">
      <w:bodyDiv w:val="1"/>
      <w:marLeft w:val="0"/>
      <w:marRight w:val="0"/>
      <w:marTop w:val="0"/>
      <w:marBottom w:val="0"/>
      <w:divBdr>
        <w:top w:val="none" w:sz="0" w:space="0" w:color="auto"/>
        <w:left w:val="none" w:sz="0" w:space="0" w:color="auto"/>
        <w:bottom w:val="none" w:sz="0" w:space="0" w:color="auto"/>
        <w:right w:val="none" w:sz="0" w:space="0" w:color="auto"/>
      </w:divBdr>
    </w:div>
    <w:div w:id="747121158">
      <w:bodyDiv w:val="1"/>
      <w:marLeft w:val="0"/>
      <w:marRight w:val="0"/>
      <w:marTop w:val="0"/>
      <w:marBottom w:val="0"/>
      <w:divBdr>
        <w:top w:val="none" w:sz="0" w:space="0" w:color="auto"/>
        <w:left w:val="none" w:sz="0" w:space="0" w:color="auto"/>
        <w:bottom w:val="none" w:sz="0" w:space="0" w:color="auto"/>
        <w:right w:val="none" w:sz="0" w:space="0" w:color="auto"/>
      </w:divBdr>
    </w:div>
    <w:div w:id="752705049">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81995512">
      <w:bodyDiv w:val="1"/>
      <w:marLeft w:val="0"/>
      <w:marRight w:val="0"/>
      <w:marTop w:val="0"/>
      <w:marBottom w:val="0"/>
      <w:divBdr>
        <w:top w:val="none" w:sz="0" w:space="0" w:color="auto"/>
        <w:left w:val="none" w:sz="0" w:space="0" w:color="auto"/>
        <w:bottom w:val="none" w:sz="0" w:space="0" w:color="auto"/>
        <w:right w:val="none" w:sz="0" w:space="0" w:color="auto"/>
      </w:divBdr>
    </w:div>
    <w:div w:id="792986082">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798112785">
      <w:bodyDiv w:val="1"/>
      <w:marLeft w:val="0"/>
      <w:marRight w:val="0"/>
      <w:marTop w:val="0"/>
      <w:marBottom w:val="0"/>
      <w:divBdr>
        <w:top w:val="none" w:sz="0" w:space="0" w:color="auto"/>
        <w:left w:val="none" w:sz="0" w:space="0" w:color="auto"/>
        <w:bottom w:val="none" w:sz="0" w:space="0" w:color="auto"/>
        <w:right w:val="none" w:sz="0" w:space="0" w:color="auto"/>
      </w:divBdr>
    </w:div>
    <w:div w:id="811410859">
      <w:bodyDiv w:val="1"/>
      <w:marLeft w:val="0"/>
      <w:marRight w:val="0"/>
      <w:marTop w:val="0"/>
      <w:marBottom w:val="0"/>
      <w:divBdr>
        <w:top w:val="none" w:sz="0" w:space="0" w:color="auto"/>
        <w:left w:val="none" w:sz="0" w:space="0" w:color="auto"/>
        <w:bottom w:val="none" w:sz="0" w:space="0" w:color="auto"/>
        <w:right w:val="none" w:sz="0" w:space="0" w:color="auto"/>
      </w:divBdr>
    </w:div>
    <w:div w:id="813181297">
      <w:bodyDiv w:val="1"/>
      <w:marLeft w:val="0"/>
      <w:marRight w:val="0"/>
      <w:marTop w:val="0"/>
      <w:marBottom w:val="0"/>
      <w:divBdr>
        <w:top w:val="none" w:sz="0" w:space="0" w:color="auto"/>
        <w:left w:val="none" w:sz="0" w:space="0" w:color="auto"/>
        <w:bottom w:val="none" w:sz="0" w:space="0" w:color="auto"/>
        <w:right w:val="none" w:sz="0" w:space="0" w:color="auto"/>
      </w:divBdr>
    </w:div>
    <w:div w:id="827019935">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7985996">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56310471">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869144085">
      <w:bodyDiv w:val="1"/>
      <w:marLeft w:val="0"/>
      <w:marRight w:val="0"/>
      <w:marTop w:val="0"/>
      <w:marBottom w:val="0"/>
      <w:divBdr>
        <w:top w:val="none" w:sz="0" w:space="0" w:color="auto"/>
        <w:left w:val="none" w:sz="0" w:space="0" w:color="auto"/>
        <w:bottom w:val="none" w:sz="0" w:space="0" w:color="auto"/>
        <w:right w:val="none" w:sz="0" w:space="0" w:color="auto"/>
      </w:divBdr>
    </w:div>
    <w:div w:id="872035175">
      <w:bodyDiv w:val="1"/>
      <w:marLeft w:val="0"/>
      <w:marRight w:val="0"/>
      <w:marTop w:val="0"/>
      <w:marBottom w:val="0"/>
      <w:divBdr>
        <w:top w:val="none" w:sz="0" w:space="0" w:color="auto"/>
        <w:left w:val="none" w:sz="0" w:space="0" w:color="auto"/>
        <w:bottom w:val="none" w:sz="0" w:space="0" w:color="auto"/>
        <w:right w:val="none" w:sz="0" w:space="0" w:color="auto"/>
      </w:divBdr>
    </w:div>
    <w:div w:id="878201077">
      <w:bodyDiv w:val="1"/>
      <w:marLeft w:val="0"/>
      <w:marRight w:val="0"/>
      <w:marTop w:val="0"/>
      <w:marBottom w:val="0"/>
      <w:divBdr>
        <w:top w:val="none" w:sz="0" w:space="0" w:color="auto"/>
        <w:left w:val="none" w:sz="0" w:space="0" w:color="auto"/>
        <w:bottom w:val="none" w:sz="0" w:space="0" w:color="auto"/>
        <w:right w:val="none" w:sz="0" w:space="0" w:color="auto"/>
      </w:divBdr>
    </w:div>
    <w:div w:id="893737567">
      <w:bodyDiv w:val="1"/>
      <w:marLeft w:val="0"/>
      <w:marRight w:val="0"/>
      <w:marTop w:val="0"/>
      <w:marBottom w:val="0"/>
      <w:divBdr>
        <w:top w:val="none" w:sz="0" w:space="0" w:color="auto"/>
        <w:left w:val="none" w:sz="0" w:space="0" w:color="auto"/>
        <w:bottom w:val="none" w:sz="0" w:space="0" w:color="auto"/>
        <w:right w:val="none" w:sz="0" w:space="0" w:color="auto"/>
      </w:divBdr>
    </w:div>
    <w:div w:id="930505151">
      <w:bodyDiv w:val="1"/>
      <w:marLeft w:val="0"/>
      <w:marRight w:val="0"/>
      <w:marTop w:val="0"/>
      <w:marBottom w:val="0"/>
      <w:divBdr>
        <w:top w:val="none" w:sz="0" w:space="0" w:color="auto"/>
        <w:left w:val="none" w:sz="0" w:space="0" w:color="auto"/>
        <w:bottom w:val="none" w:sz="0" w:space="0" w:color="auto"/>
        <w:right w:val="none" w:sz="0" w:space="0" w:color="auto"/>
      </w:divBdr>
    </w:div>
    <w:div w:id="95062320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963196211">
      <w:bodyDiv w:val="1"/>
      <w:marLeft w:val="0"/>
      <w:marRight w:val="0"/>
      <w:marTop w:val="0"/>
      <w:marBottom w:val="0"/>
      <w:divBdr>
        <w:top w:val="none" w:sz="0" w:space="0" w:color="auto"/>
        <w:left w:val="none" w:sz="0" w:space="0" w:color="auto"/>
        <w:bottom w:val="none" w:sz="0" w:space="0" w:color="auto"/>
        <w:right w:val="none" w:sz="0" w:space="0" w:color="auto"/>
      </w:divBdr>
    </w:div>
    <w:div w:id="976688586">
      <w:bodyDiv w:val="1"/>
      <w:marLeft w:val="0"/>
      <w:marRight w:val="0"/>
      <w:marTop w:val="0"/>
      <w:marBottom w:val="0"/>
      <w:divBdr>
        <w:top w:val="none" w:sz="0" w:space="0" w:color="auto"/>
        <w:left w:val="none" w:sz="0" w:space="0" w:color="auto"/>
        <w:bottom w:val="none" w:sz="0" w:space="0" w:color="auto"/>
        <w:right w:val="none" w:sz="0" w:space="0" w:color="auto"/>
      </w:divBdr>
    </w:div>
    <w:div w:id="989213076">
      <w:bodyDiv w:val="1"/>
      <w:marLeft w:val="0"/>
      <w:marRight w:val="0"/>
      <w:marTop w:val="0"/>
      <w:marBottom w:val="0"/>
      <w:divBdr>
        <w:top w:val="none" w:sz="0" w:space="0" w:color="auto"/>
        <w:left w:val="none" w:sz="0" w:space="0" w:color="auto"/>
        <w:bottom w:val="none" w:sz="0" w:space="0" w:color="auto"/>
        <w:right w:val="none" w:sz="0" w:space="0" w:color="auto"/>
      </w:divBdr>
    </w:div>
    <w:div w:id="1004236585">
      <w:bodyDiv w:val="1"/>
      <w:marLeft w:val="0"/>
      <w:marRight w:val="0"/>
      <w:marTop w:val="0"/>
      <w:marBottom w:val="0"/>
      <w:divBdr>
        <w:top w:val="none" w:sz="0" w:space="0" w:color="auto"/>
        <w:left w:val="none" w:sz="0" w:space="0" w:color="auto"/>
        <w:bottom w:val="none" w:sz="0" w:space="0" w:color="auto"/>
        <w:right w:val="none" w:sz="0" w:space="0" w:color="auto"/>
      </w:divBdr>
    </w:div>
    <w:div w:id="1012343333">
      <w:bodyDiv w:val="1"/>
      <w:marLeft w:val="0"/>
      <w:marRight w:val="0"/>
      <w:marTop w:val="0"/>
      <w:marBottom w:val="0"/>
      <w:divBdr>
        <w:top w:val="none" w:sz="0" w:space="0" w:color="auto"/>
        <w:left w:val="none" w:sz="0" w:space="0" w:color="auto"/>
        <w:bottom w:val="none" w:sz="0" w:space="0" w:color="auto"/>
        <w:right w:val="none" w:sz="0" w:space="0" w:color="auto"/>
      </w:divBdr>
    </w:div>
    <w:div w:id="1022902134">
      <w:bodyDiv w:val="1"/>
      <w:marLeft w:val="0"/>
      <w:marRight w:val="0"/>
      <w:marTop w:val="0"/>
      <w:marBottom w:val="0"/>
      <w:divBdr>
        <w:top w:val="none" w:sz="0" w:space="0" w:color="auto"/>
        <w:left w:val="none" w:sz="0" w:space="0" w:color="auto"/>
        <w:bottom w:val="none" w:sz="0" w:space="0" w:color="auto"/>
        <w:right w:val="none" w:sz="0" w:space="0" w:color="auto"/>
      </w:divBdr>
    </w:div>
    <w:div w:id="106910906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076829011">
      <w:bodyDiv w:val="1"/>
      <w:marLeft w:val="0"/>
      <w:marRight w:val="0"/>
      <w:marTop w:val="0"/>
      <w:marBottom w:val="0"/>
      <w:divBdr>
        <w:top w:val="none" w:sz="0" w:space="0" w:color="auto"/>
        <w:left w:val="none" w:sz="0" w:space="0" w:color="auto"/>
        <w:bottom w:val="none" w:sz="0" w:space="0" w:color="auto"/>
        <w:right w:val="none" w:sz="0" w:space="0" w:color="auto"/>
      </w:divBdr>
    </w:div>
    <w:div w:id="1109814948">
      <w:bodyDiv w:val="1"/>
      <w:marLeft w:val="0"/>
      <w:marRight w:val="0"/>
      <w:marTop w:val="0"/>
      <w:marBottom w:val="0"/>
      <w:divBdr>
        <w:top w:val="none" w:sz="0" w:space="0" w:color="auto"/>
        <w:left w:val="none" w:sz="0" w:space="0" w:color="auto"/>
        <w:bottom w:val="none" w:sz="0" w:space="0" w:color="auto"/>
        <w:right w:val="none" w:sz="0" w:space="0" w:color="auto"/>
      </w:divBdr>
    </w:div>
    <w:div w:id="1112212468">
      <w:bodyDiv w:val="1"/>
      <w:marLeft w:val="0"/>
      <w:marRight w:val="0"/>
      <w:marTop w:val="0"/>
      <w:marBottom w:val="0"/>
      <w:divBdr>
        <w:top w:val="none" w:sz="0" w:space="0" w:color="auto"/>
        <w:left w:val="none" w:sz="0" w:space="0" w:color="auto"/>
        <w:bottom w:val="none" w:sz="0" w:space="0" w:color="auto"/>
        <w:right w:val="none" w:sz="0" w:space="0" w:color="auto"/>
      </w:divBdr>
    </w:div>
    <w:div w:id="1150561299">
      <w:bodyDiv w:val="1"/>
      <w:marLeft w:val="0"/>
      <w:marRight w:val="0"/>
      <w:marTop w:val="0"/>
      <w:marBottom w:val="0"/>
      <w:divBdr>
        <w:top w:val="none" w:sz="0" w:space="0" w:color="auto"/>
        <w:left w:val="none" w:sz="0" w:space="0" w:color="auto"/>
        <w:bottom w:val="none" w:sz="0" w:space="0" w:color="auto"/>
        <w:right w:val="none" w:sz="0" w:space="0" w:color="auto"/>
      </w:divBdr>
    </w:div>
    <w:div w:id="1155534462">
      <w:bodyDiv w:val="1"/>
      <w:marLeft w:val="0"/>
      <w:marRight w:val="0"/>
      <w:marTop w:val="0"/>
      <w:marBottom w:val="0"/>
      <w:divBdr>
        <w:top w:val="none" w:sz="0" w:space="0" w:color="auto"/>
        <w:left w:val="none" w:sz="0" w:space="0" w:color="auto"/>
        <w:bottom w:val="none" w:sz="0" w:space="0" w:color="auto"/>
        <w:right w:val="none" w:sz="0" w:space="0" w:color="auto"/>
      </w:divBdr>
    </w:div>
    <w:div w:id="1157695766">
      <w:bodyDiv w:val="1"/>
      <w:marLeft w:val="0"/>
      <w:marRight w:val="0"/>
      <w:marTop w:val="0"/>
      <w:marBottom w:val="0"/>
      <w:divBdr>
        <w:top w:val="none" w:sz="0" w:space="0" w:color="auto"/>
        <w:left w:val="none" w:sz="0" w:space="0" w:color="auto"/>
        <w:bottom w:val="none" w:sz="0" w:space="0" w:color="auto"/>
        <w:right w:val="none" w:sz="0" w:space="0" w:color="auto"/>
      </w:divBdr>
    </w:div>
    <w:div w:id="1183472697">
      <w:bodyDiv w:val="1"/>
      <w:marLeft w:val="0"/>
      <w:marRight w:val="0"/>
      <w:marTop w:val="0"/>
      <w:marBottom w:val="0"/>
      <w:divBdr>
        <w:top w:val="none" w:sz="0" w:space="0" w:color="auto"/>
        <w:left w:val="none" w:sz="0" w:space="0" w:color="auto"/>
        <w:bottom w:val="none" w:sz="0" w:space="0" w:color="auto"/>
        <w:right w:val="none" w:sz="0" w:space="0" w:color="auto"/>
      </w:divBdr>
    </w:div>
    <w:div w:id="1207647938">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15846656">
      <w:bodyDiv w:val="1"/>
      <w:marLeft w:val="0"/>
      <w:marRight w:val="0"/>
      <w:marTop w:val="0"/>
      <w:marBottom w:val="0"/>
      <w:divBdr>
        <w:top w:val="none" w:sz="0" w:space="0" w:color="auto"/>
        <w:left w:val="none" w:sz="0" w:space="0" w:color="auto"/>
        <w:bottom w:val="none" w:sz="0" w:space="0" w:color="auto"/>
        <w:right w:val="none" w:sz="0" w:space="0" w:color="auto"/>
      </w:divBdr>
    </w:div>
    <w:div w:id="1221865815">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271663336">
      <w:bodyDiv w:val="1"/>
      <w:marLeft w:val="0"/>
      <w:marRight w:val="0"/>
      <w:marTop w:val="0"/>
      <w:marBottom w:val="0"/>
      <w:divBdr>
        <w:top w:val="none" w:sz="0" w:space="0" w:color="auto"/>
        <w:left w:val="none" w:sz="0" w:space="0" w:color="auto"/>
        <w:bottom w:val="none" w:sz="0" w:space="0" w:color="auto"/>
        <w:right w:val="none" w:sz="0" w:space="0" w:color="auto"/>
      </w:divBdr>
    </w:div>
    <w:div w:id="1297956525">
      <w:bodyDiv w:val="1"/>
      <w:marLeft w:val="0"/>
      <w:marRight w:val="0"/>
      <w:marTop w:val="0"/>
      <w:marBottom w:val="0"/>
      <w:divBdr>
        <w:top w:val="none" w:sz="0" w:space="0" w:color="auto"/>
        <w:left w:val="none" w:sz="0" w:space="0" w:color="auto"/>
        <w:bottom w:val="none" w:sz="0" w:space="0" w:color="auto"/>
        <w:right w:val="none" w:sz="0" w:space="0" w:color="auto"/>
      </w:divBdr>
    </w:div>
    <w:div w:id="1315990006">
      <w:bodyDiv w:val="1"/>
      <w:marLeft w:val="0"/>
      <w:marRight w:val="0"/>
      <w:marTop w:val="0"/>
      <w:marBottom w:val="0"/>
      <w:divBdr>
        <w:top w:val="none" w:sz="0" w:space="0" w:color="auto"/>
        <w:left w:val="none" w:sz="0" w:space="0" w:color="auto"/>
        <w:bottom w:val="none" w:sz="0" w:space="0" w:color="auto"/>
        <w:right w:val="none" w:sz="0" w:space="0" w:color="auto"/>
      </w:divBdr>
    </w:div>
    <w:div w:id="1324814880">
      <w:bodyDiv w:val="1"/>
      <w:marLeft w:val="0"/>
      <w:marRight w:val="0"/>
      <w:marTop w:val="0"/>
      <w:marBottom w:val="0"/>
      <w:divBdr>
        <w:top w:val="none" w:sz="0" w:space="0" w:color="auto"/>
        <w:left w:val="none" w:sz="0" w:space="0" w:color="auto"/>
        <w:bottom w:val="none" w:sz="0" w:space="0" w:color="auto"/>
        <w:right w:val="none" w:sz="0" w:space="0" w:color="auto"/>
      </w:divBdr>
    </w:div>
    <w:div w:id="1331759613">
      <w:bodyDiv w:val="1"/>
      <w:marLeft w:val="0"/>
      <w:marRight w:val="0"/>
      <w:marTop w:val="0"/>
      <w:marBottom w:val="0"/>
      <w:divBdr>
        <w:top w:val="none" w:sz="0" w:space="0" w:color="auto"/>
        <w:left w:val="none" w:sz="0" w:space="0" w:color="auto"/>
        <w:bottom w:val="none" w:sz="0" w:space="0" w:color="auto"/>
        <w:right w:val="none" w:sz="0" w:space="0" w:color="auto"/>
      </w:divBdr>
    </w:div>
    <w:div w:id="1334339609">
      <w:bodyDiv w:val="1"/>
      <w:marLeft w:val="0"/>
      <w:marRight w:val="0"/>
      <w:marTop w:val="0"/>
      <w:marBottom w:val="0"/>
      <w:divBdr>
        <w:top w:val="none" w:sz="0" w:space="0" w:color="auto"/>
        <w:left w:val="none" w:sz="0" w:space="0" w:color="auto"/>
        <w:bottom w:val="none" w:sz="0" w:space="0" w:color="auto"/>
        <w:right w:val="none" w:sz="0" w:space="0" w:color="auto"/>
      </w:divBdr>
    </w:div>
    <w:div w:id="1339850107">
      <w:bodyDiv w:val="1"/>
      <w:marLeft w:val="0"/>
      <w:marRight w:val="0"/>
      <w:marTop w:val="0"/>
      <w:marBottom w:val="0"/>
      <w:divBdr>
        <w:top w:val="none" w:sz="0" w:space="0" w:color="auto"/>
        <w:left w:val="none" w:sz="0" w:space="0" w:color="auto"/>
        <w:bottom w:val="none" w:sz="0" w:space="0" w:color="auto"/>
        <w:right w:val="none" w:sz="0" w:space="0" w:color="auto"/>
      </w:divBdr>
    </w:div>
    <w:div w:id="1385250833">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3847038">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18287515">
      <w:bodyDiv w:val="1"/>
      <w:marLeft w:val="0"/>
      <w:marRight w:val="0"/>
      <w:marTop w:val="0"/>
      <w:marBottom w:val="0"/>
      <w:divBdr>
        <w:top w:val="none" w:sz="0" w:space="0" w:color="auto"/>
        <w:left w:val="none" w:sz="0" w:space="0" w:color="auto"/>
        <w:bottom w:val="none" w:sz="0" w:space="0" w:color="auto"/>
        <w:right w:val="none" w:sz="0" w:space="0" w:color="auto"/>
      </w:divBdr>
    </w:div>
    <w:div w:id="1418400706">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45924970">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65736412">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13449324">
      <w:bodyDiv w:val="1"/>
      <w:marLeft w:val="0"/>
      <w:marRight w:val="0"/>
      <w:marTop w:val="0"/>
      <w:marBottom w:val="0"/>
      <w:divBdr>
        <w:top w:val="none" w:sz="0" w:space="0" w:color="auto"/>
        <w:left w:val="none" w:sz="0" w:space="0" w:color="auto"/>
        <w:bottom w:val="none" w:sz="0" w:space="0" w:color="auto"/>
        <w:right w:val="none" w:sz="0" w:space="0" w:color="auto"/>
      </w:divBdr>
    </w:div>
    <w:div w:id="1518621952">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1746403">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54341734">
      <w:bodyDiv w:val="1"/>
      <w:marLeft w:val="0"/>
      <w:marRight w:val="0"/>
      <w:marTop w:val="0"/>
      <w:marBottom w:val="0"/>
      <w:divBdr>
        <w:top w:val="none" w:sz="0" w:space="0" w:color="auto"/>
        <w:left w:val="none" w:sz="0" w:space="0" w:color="auto"/>
        <w:bottom w:val="none" w:sz="0" w:space="0" w:color="auto"/>
        <w:right w:val="none" w:sz="0" w:space="0" w:color="auto"/>
      </w:divBdr>
    </w:div>
    <w:div w:id="1566986664">
      <w:bodyDiv w:val="1"/>
      <w:marLeft w:val="0"/>
      <w:marRight w:val="0"/>
      <w:marTop w:val="0"/>
      <w:marBottom w:val="0"/>
      <w:divBdr>
        <w:top w:val="none" w:sz="0" w:space="0" w:color="auto"/>
        <w:left w:val="none" w:sz="0" w:space="0" w:color="auto"/>
        <w:bottom w:val="none" w:sz="0" w:space="0" w:color="auto"/>
        <w:right w:val="none" w:sz="0" w:space="0" w:color="auto"/>
      </w:divBdr>
    </w:div>
    <w:div w:id="1570383875">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614361628">
      <w:bodyDiv w:val="1"/>
      <w:marLeft w:val="0"/>
      <w:marRight w:val="0"/>
      <w:marTop w:val="0"/>
      <w:marBottom w:val="0"/>
      <w:divBdr>
        <w:top w:val="none" w:sz="0" w:space="0" w:color="auto"/>
        <w:left w:val="none" w:sz="0" w:space="0" w:color="auto"/>
        <w:bottom w:val="none" w:sz="0" w:space="0" w:color="auto"/>
        <w:right w:val="none" w:sz="0" w:space="0" w:color="auto"/>
      </w:divBdr>
    </w:div>
    <w:div w:id="1621838162">
      <w:bodyDiv w:val="1"/>
      <w:marLeft w:val="0"/>
      <w:marRight w:val="0"/>
      <w:marTop w:val="0"/>
      <w:marBottom w:val="0"/>
      <w:divBdr>
        <w:top w:val="none" w:sz="0" w:space="0" w:color="auto"/>
        <w:left w:val="none" w:sz="0" w:space="0" w:color="auto"/>
        <w:bottom w:val="none" w:sz="0" w:space="0" w:color="auto"/>
        <w:right w:val="none" w:sz="0" w:space="0" w:color="auto"/>
      </w:divBdr>
    </w:div>
    <w:div w:id="1624114703">
      <w:bodyDiv w:val="1"/>
      <w:marLeft w:val="0"/>
      <w:marRight w:val="0"/>
      <w:marTop w:val="0"/>
      <w:marBottom w:val="0"/>
      <w:divBdr>
        <w:top w:val="none" w:sz="0" w:space="0" w:color="auto"/>
        <w:left w:val="none" w:sz="0" w:space="0" w:color="auto"/>
        <w:bottom w:val="none" w:sz="0" w:space="0" w:color="auto"/>
        <w:right w:val="none" w:sz="0" w:space="0" w:color="auto"/>
      </w:divBdr>
    </w:div>
    <w:div w:id="1631134269">
      <w:bodyDiv w:val="1"/>
      <w:marLeft w:val="0"/>
      <w:marRight w:val="0"/>
      <w:marTop w:val="0"/>
      <w:marBottom w:val="0"/>
      <w:divBdr>
        <w:top w:val="none" w:sz="0" w:space="0" w:color="auto"/>
        <w:left w:val="none" w:sz="0" w:space="0" w:color="auto"/>
        <w:bottom w:val="none" w:sz="0" w:space="0" w:color="auto"/>
        <w:right w:val="none" w:sz="0" w:space="0" w:color="auto"/>
      </w:divBdr>
    </w:div>
    <w:div w:id="1679697744">
      <w:bodyDiv w:val="1"/>
      <w:marLeft w:val="0"/>
      <w:marRight w:val="0"/>
      <w:marTop w:val="0"/>
      <w:marBottom w:val="0"/>
      <w:divBdr>
        <w:top w:val="none" w:sz="0" w:space="0" w:color="auto"/>
        <w:left w:val="none" w:sz="0" w:space="0" w:color="auto"/>
        <w:bottom w:val="none" w:sz="0" w:space="0" w:color="auto"/>
        <w:right w:val="none" w:sz="0" w:space="0" w:color="auto"/>
      </w:divBdr>
    </w:div>
    <w:div w:id="1717851447">
      <w:bodyDiv w:val="1"/>
      <w:marLeft w:val="0"/>
      <w:marRight w:val="0"/>
      <w:marTop w:val="0"/>
      <w:marBottom w:val="0"/>
      <w:divBdr>
        <w:top w:val="none" w:sz="0" w:space="0" w:color="auto"/>
        <w:left w:val="none" w:sz="0" w:space="0" w:color="auto"/>
        <w:bottom w:val="none" w:sz="0" w:space="0" w:color="auto"/>
        <w:right w:val="none" w:sz="0" w:space="0" w:color="auto"/>
      </w:divBdr>
    </w:div>
    <w:div w:id="1743135269">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780831517">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826621723">
      <w:bodyDiv w:val="1"/>
      <w:marLeft w:val="0"/>
      <w:marRight w:val="0"/>
      <w:marTop w:val="0"/>
      <w:marBottom w:val="0"/>
      <w:divBdr>
        <w:top w:val="none" w:sz="0" w:space="0" w:color="auto"/>
        <w:left w:val="none" w:sz="0" w:space="0" w:color="auto"/>
        <w:bottom w:val="none" w:sz="0" w:space="0" w:color="auto"/>
        <w:right w:val="none" w:sz="0" w:space="0" w:color="auto"/>
      </w:divBdr>
    </w:div>
    <w:div w:id="1827628141">
      <w:bodyDiv w:val="1"/>
      <w:marLeft w:val="0"/>
      <w:marRight w:val="0"/>
      <w:marTop w:val="0"/>
      <w:marBottom w:val="0"/>
      <w:divBdr>
        <w:top w:val="none" w:sz="0" w:space="0" w:color="auto"/>
        <w:left w:val="none" w:sz="0" w:space="0" w:color="auto"/>
        <w:bottom w:val="none" w:sz="0" w:space="0" w:color="auto"/>
        <w:right w:val="none" w:sz="0" w:space="0" w:color="auto"/>
      </w:divBdr>
    </w:div>
    <w:div w:id="1828670930">
      <w:bodyDiv w:val="1"/>
      <w:marLeft w:val="0"/>
      <w:marRight w:val="0"/>
      <w:marTop w:val="0"/>
      <w:marBottom w:val="0"/>
      <w:divBdr>
        <w:top w:val="none" w:sz="0" w:space="0" w:color="auto"/>
        <w:left w:val="none" w:sz="0" w:space="0" w:color="auto"/>
        <w:bottom w:val="none" w:sz="0" w:space="0" w:color="auto"/>
        <w:right w:val="none" w:sz="0" w:space="0" w:color="auto"/>
      </w:divBdr>
    </w:div>
    <w:div w:id="1890190493">
      <w:bodyDiv w:val="1"/>
      <w:marLeft w:val="0"/>
      <w:marRight w:val="0"/>
      <w:marTop w:val="0"/>
      <w:marBottom w:val="0"/>
      <w:divBdr>
        <w:top w:val="none" w:sz="0" w:space="0" w:color="auto"/>
        <w:left w:val="none" w:sz="0" w:space="0" w:color="auto"/>
        <w:bottom w:val="none" w:sz="0" w:space="0" w:color="auto"/>
        <w:right w:val="none" w:sz="0" w:space="0" w:color="auto"/>
      </w:divBdr>
    </w:div>
    <w:div w:id="1902475053">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49042660">
      <w:bodyDiv w:val="1"/>
      <w:marLeft w:val="0"/>
      <w:marRight w:val="0"/>
      <w:marTop w:val="0"/>
      <w:marBottom w:val="0"/>
      <w:divBdr>
        <w:top w:val="none" w:sz="0" w:space="0" w:color="auto"/>
        <w:left w:val="none" w:sz="0" w:space="0" w:color="auto"/>
        <w:bottom w:val="none" w:sz="0" w:space="0" w:color="auto"/>
        <w:right w:val="none" w:sz="0" w:space="0" w:color="auto"/>
      </w:divBdr>
    </w:div>
    <w:div w:id="1949384608">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1990858972">
      <w:bodyDiv w:val="1"/>
      <w:marLeft w:val="0"/>
      <w:marRight w:val="0"/>
      <w:marTop w:val="0"/>
      <w:marBottom w:val="0"/>
      <w:divBdr>
        <w:top w:val="none" w:sz="0" w:space="0" w:color="auto"/>
        <w:left w:val="none" w:sz="0" w:space="0" w:color="auto"/>
        <w:bottom w:val="none" w:sz="0" w:space="0" w:color="auto"/>
        <w:right w:val="none" w:sz="0" w:space="0" w:color="auto"/>
      </w:divBdr>
    </w:div>
    <w:div w:id="2025865908">
      <w:bodyDiv w:val="1"/>
      <w:marLeft w:val="0"/>
      <w:marRight w:val="0"/>
      <w:marTop w:val="0"/>
      <w:marBottom w:val="0"/>
      <w:divBdr>
        <w:top w:val="none" w:sz="0" w:space="0" w:color="auto"/>
        <w:left w:val="none" w:sz="0" w:space="0" w:color="auto"/>
        <w:bottom w:val="none" w:sz="0" w:space="0" w:color="auto"/>
        <w:right w:val="none" w:sz="0" w:space="0" w:color="auto"/>
      </w:divBdr>
    </w:div>
    <w:div w:id="2029329131">
      <w:bodyDiv w:val="1"/>
      <w:marLeft w:val="0"/>
      <w:marRight w:val="0"/>
      <w:marTop w:val="0"/>
      <w:marBottom w:val="0"/>
      <w:divBdr>
        <w:top w:val="none" w:sz="0" w:space="0" w:color="auto"/>
        <w:left w:val="none" w:sz="0" w:space="0" w:color="auto"/>
        <w:bottom w:val="none" w:sz="0" w:space="0" w:color="auto"/>
        <w:right w:val="none" w:sz="0" w:space="0" w:color="auto"/>
      </w:divBdr>
    </w:div>
    <w:div w:id="2038504116">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56155417">
      <w:bodyDiv w:val="1"/>
      <w:marLeft w:val="0"/>
      <w:marRight w:val="0"/>
      <w:marTop w:val="0"/>
      <w:marBottom w:val="0"/>
      <w:divBdr>
        <w:top w:val="none" w:sz="0" w:space="0" w:color="auto"/>
        <w:left w:val="none" w:sz="0" w:space="0" w:color="auto"/>
        <w:bottom w:val="none" w:sz="0" w:space="0" w:color="auto"/>
        <w:right w:val="none" w:sz="0" w:space="0" w:color="auto"/>
      </w:divBdr>
    </w:div>
    <w:div w:id="2059864344">
      <w:bodyDiv w:val="1"/>
      <w:marLeft w:val="0"/>
      <w:marRight w:val="0"/>
      <w:marTop w:val="0"/>
      <w:marBottom w:val="0"/>
      <w:divBdr>
        <w:top w:val="none" w:sz="0" w:space="0" w:color="auto"/>
        <w:left w:val="none" w:sz="0" w:space="0" w:color="auto"/>
        <w:bottom w:val="none" w:sz="0" w:space="0" w:color="auto"/>
        <w:right w:val="none" w:sz="0" w:space="0" w:color="auto"/>
      </w:divBdr>
    </w:div>
    <w:div w:id="2071733744">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 w:id="2086300797">
      <w:bodyDiv w:val="1"/>
      <w:marLeft w:val="0"/>
      <w:marRight w:val="0"/>
      <w:marTop w:val="0"/>
      <w:marBottom w:val="0"/>
      <w:divBdr>
        <w:top w:val="none" w:sz="0" w:space="0" w:color="auto"/>
        <w:left w:val="none" w:sz="0" w:space="0" w:color="auto"/>
        <w:bottom w:val="none" w:sz="0" w:space="0" w:color="auto"/>
        <w:right w:val="none" w:sz="0" w:space="0" w:color="auto"/>
      </w:divBdr>
    </w:div>
    <w:div w:id="2092003286">
      <w:bodyDiv w:val="1"/>
      <w:marLeft w:val="0"/>
      <w:marRight w:val="0"/>
      <w:marTop w:val="0"/>
      <w:marBottom w:val="0"/>
      <w:divBdr>
        <w:top w:val="none" w:sz="0" w:space="0" w:color="auto"/>
        <w:left w:val="none" w:sz="0" w:space="0" w:color="auto"/>
        <w:bottom w:val="none" w:sz="0" w:space="0" w:color="auto"/>
        <w:right w:val="none" w:sz="0" w:space="0" w:color="auto"/>
      </w:divBdr>
    </w:div>
    <w:div w:id="20990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4.xml><?xml version="1.0" encoding="utf-8"?>
<ds:datastoreItem xmlns:ds="http://schemas.openxmlformats.org/officeDocument/2006/customXml" ds:itemID="{7AF9BAC2-97C1-495C-B9B0-E1A1C8A7F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42725</TotalTime>
  <Pages>1</Pages>
  <Words>7388</Words>
  <Characters>42118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49408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Joe.Mendoza</cp:lastModifiedBy>
  <cp:revision>246</cp:revision>
  <cp:lastPrinted>2014-11-26T21:39:00Z</cp:lastPrinted>
  <dcterms:created xsi:type="dcterms:W3CDTF">2013-10-04T14:15:00Z</dcterms:created>
  <dcterms:modified xsi:type="dcterms:W3CDTF">2015-02-11T02:00:00Z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